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898" w:type="dxa"/>
        <w:tblLayout w:type="fixed"/>
        <w:tblLook w:val="01E0" w:firstRow="1" w:lastRow="1" w:firstColumn="1" w:lastColumn="1" w:noHBand="0" w:noVBand="0"/>
      </w:tblPr>
      <w:tblGrid>
        <w:gridCol w:w="3854"/>
        <w:gridCol w:w="2185"/>
        <w:gridCol w:w="3887"/>
      </w:tblGrid>
      <w:tr w:rsidR="00F06BA6" w:rsidRPr="00442E10" w:rsidTr="00A303FA">
        <w:trPr>
          <w:trHeight w:val="326"/>
          <w:jc w:val="center"/>
        </w:trPr>
        <w:tc>
          <w:tcPr>
            <w:tcW w:w="3854" w:type="dxa"/>
          </w:tcPr>
          <w:p w:rsidR="00F06BA6" w:rsidRPr="00442E10" w:rsidRDefault="00F06BA6" w:rsidP="009E1F5D">
            <w:pPr>
              <w:spacing w:after="0" w:line="240" w:lineRule="auto"/>
              <w:jc w:val="center"/>
              <w:rPr>
                <w:rFonts w:ascii="Times New Roman" w:hAnsi="Times New Roman" w:cs="Times New Roman"/>
                <w:b/>
                <w:color w:val="000000" w:themeColor="text1"/>
              </w:rPr>
            </w:pPr>
            <w:r w:rsidRPr="00442E10">
              <w:rPr>
                <w:rFonts w:ascii="Times New Roman" w:hAnsi="Times New Roman" w:cs="Times New Roman"/>
                <w:b/>
                <w:color w:val="000000" w:themeColor="text1"/>
              </w:rPr>
              <w:t>REPUBLIQUE DU CAMEROUN</w:t>
            </w:r>
          </w:p>
          <w:p w:rsidR="00F06BA6" w:rsidRPr="00442E10" w:rsidRDefault="00F06BA6" w:rsidP="009E1F5D">
            <w:pPr>
              <w:spacing w:after="0" w:line="240" w:lineRule="auto"/>
              <w:jc w:val="center"/>
              <w:rPr>
                <w:rFonts w:ascii="Times New Roman" w:hAnsi="Times New Roman" w:cs="Times New Roman"/>
                <w:i/>
                <w:color w:val="000000" w:themeColor="text1"/>
              </w:rPr>
            </w:pPr>
            <w:r w:rsidRPr="00442E10">
              <w:rPr>
                <w:rFonts w:ascii="Times New Roman" w:hAnsi="Times New Roman" w:cs="Times New Roman"/>
                <w:i/>
                <w:color w:val="000000" w:themeColor="text1"/>
              </w:rPr>
              <w:t>Paix – Travail – Patrie</w:t>
            </w:r>
          </w:p>
          <w:p w:rsidR="00F06BA6" w:rsidRPr="00442E10" w:rsidRDefault="00F06BA6" w:rsidP="009E1F5D">
            <w:pPr>
              <w:spacing w:after="0" w:line="240" w:lineRule="auto"/>
              <w:jc w:val="center"/>
              <w:rPr>
                <w:rFonts w:ascii="Times New Roman" w:hAnsi="Times New Roman" w:cs="Times New Roman"/>
                <w:color w:val="000000" w:themeColor="text1"/>
              </w:rPr>
            </w:pPr>
            <w:r w:rsidRPr="00442E10">
              <w:rPr>
                <w:rFonts w:ascii="Times New Roman" w:hAnsi="Times New Roman" w:cs="Times New Roman"/>
                <w:color w:val="000000" w:themeColor="text1"/>
              </w:rPr>
              <w:t>- - - - -</w:t>
            </w:r>
          </w:p>
          <w:p w:rsidR="00F06BA6" w:rsidRPr="00442E10" w:rsidRDefault="00F06BA6" w:rsidP="009E1F5D">
            <w:pPr>
              <w:tabs>
                <w:tab w:val="left" w:pos="2991"/>
              </w:tabs>
              <w:spacing w:after="0" w:line="240" w:lineRule="auto"/>
              <w:ind w:left="723" w:right="708"/>
              <w:jc w:val="center"/>
              <w:rPr>
                <w:rFonts w:ascii="Times New Roman" w:hAnsi="Times New Roman" w:cs="Times New Roman"/>
                <w:color w:val="000000" w:themeColor="text1"/>
              </w:rPr>
            </w:pPr>
            <w:r w:rsidRPr="00442E10">
              <w:rPr>
                <w:rFonts w:ascii="Times New Roman" w:hAnsi="Times New Roman" w:cs="Times New Roman"/>
                <w:color w:val="000000" w:themeColor="text1"/>
              </w:rPr>
              <w:t xml:space="preserve">INSTITUT NATIONAL </w:t>
            </w:r>
          </w:p>
          <w:p w:rsidR="00F06BA6" w:rsidRPr="00442E10" w:rsidRDefault="00F06BA6" w:rsidP="009E1F5D">
            <w:pPr>
              <w:tabs>
                <w:tab w:val="left" w:pos="3842"/>
              </w:tabs>
              <w:spacing w:after="0" w:line="240" w:lineRule="auto"/>
              <w:ind w:left="15" w:right="-1"/>
              <w:jc w:val="center"/>
              <w:rPr>
                <w:rFonts w:ascii="Times New Roman" w:hAnsi="Times New Roman" w:cs="Times New Roman"/>
                <w:color w:val="000000" w:themeColor="text1"/>
              </w:rPr>
            </w:pPr>
            <w:r w:rsidRPr="00442E10">
              <w:rPr>
                <w:rFonts w:ascii="Times New Roman" w:hAnsi="Times New Roman" w:cs="Times New Roman"/>
                <w:color w:val="000000" w:themeColor="text1"/>
              </w:rPr>
              <w:t>DE LA STATISTIQUE</w:t>
            </w:r>
          </w:p>
          <w:p w:rsidR="00F06BA6" w:rsidRPr="00442E10" w:rsidRDefault="00F06BA6" w:rsidP="009E1F5D">
            <w:pPr>
              <w:spacing w:after="0" w:line="240" w:lineRule="auto"/>
              <w:jc w:val="center"/>
              <w:rPr>
                <w:rFonts w:ascii="Times New Roman" w:hAnsi="Times New Roman" w:cs="Times New Roman"/>
                <w:color w:val="000000" w:themeColor="text1"/>
              </w:rPr>
            </w:pPr>
            <w:r w:rsidRPr="00442E10">
              <w:rPr>
                <w:rFonts w:ascii="Times New Roman" w:hAnsi="Times New Roman" w:cs="Times New Roman"/>
                <w:color w:val="000000" w:themeColor="text1"/>
              </w:rPr>
              <w:t>- - - - -</w:t>
            </w:r>
          </w:p>
          <w:p w:rsidR="00F06BA6" w:rsidRPr="00442E10" w:rsidRDefault="00F06BA6" w:rsidP="009E1F5D">
            <w:pPr>
              <w:spacing w:after="0" w:line="240" w:lineRule="auto"/>
              <w:jc w:val="both"/>
              <w:rPr>
                <w:rFonts w:ascii="Times New Roman" w:hAnsi="Times New Roman" w:cs="Times New Roman"/>
                <w:color w:val="000000" w:themeColor="text1"/>
              </w:rPr>
            </w:pPr>
          </w:p>
        </w:tc>
        <w:tc>
          <w:tcPr>
            <w:tcW w:w="2185" w:type="dxa"/>
            <w:hideMark/>
          </w:tcPr>
          <w:p w:rsidR="00F06BA6" w:rsidRPr="00442E10" w:rsidRDefault="00F06BA6" w:rsidP="009E1F5D">
            <w:pPr>
              <w:spacing w:after="0" w:line="240" w:lineRule="auto"/>
              <w:jc w:val="center"/>
              <w:rPr>
                <w:rFonts w:ascii="Times New Roman" w:hAnsi="Times New Roman" w:cs="Times New Roman"/>
                <w:color w:val="000000" w:themeColor="text1"/>
              </w:rPr>
            </w:pPr>
            <w:r w:rsidRPr="00442E10">
              <w:rPr>
                <w:rFonts w:ascii="Times New Roman" w:hAnsi="Times New Roman" w:cs="Times New Roman"/>
                <w:noProof/>
                <w:color w:val="000000" w:themeColor="text1"/>
                <w:lang w:val="nl-NL" w:eastAsia="nl-NL"/>
              </w:rPr>
              <w:drawing>
                <wp:inline distT="0" distB="0" distL="0" distR="0">
                  <wp:extent cx="949960" cy="1116330"/>
                  <wp:effectExtent l="0" t="0" r="254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9960" cy="1116330"/>
                          </a:xfrm>
                          <a:prstGeom prst="rect">
                            <a:avLst/>
                          </a:prstGeom>
                          <a:noFill/>
                          <a:ln>
                            <a:noFill/>
                          </a:ln>
                        </pic:spPr>
                      </pic:pic>
                    </a:graphicData>
                  </a:graphic>
                </wp:inline>
              </w:drawing>
            </w:r>
          </w:p>
        </w:tc>
        <w:tc>
          <w:tcPr>
            <w:tcW w:w="3887" w:type="dxa"/>
          </w:tcPr>
          <w:p w:rsidR="00F06BA6" w:rsidRPr="00103EDA" w:rsidRDefault="00AF2F6F" w:rsidP="009E1F5D">
            <w:pPr>
              <w:spacing w:after="0" w:line="240" w:lineRule="auto"/>
              <w:jc w:val="center"/>
              <w:rPr>
                <w:rFonts w:ascii="Times New Roman" w:hAnsi="Times New Roman" w:cs="Times New Roman"/>
                <w:b/>
                <w:color w:val="000000" w:themeColor="text1"/>
                <w:lang w:val="en-US"/>
                <w:rPrChange w:id="0" w:author="HP" w:date="2013-10-24T12:50:00Z">
                  <w:rPr>
                    <w:rFonts w:ascii="Times New Roman" w:hAnsi="Times New Roman" w:cs="Times New Roman"/>
                    <w:b/>
                    <w:color w:val="000000" w:themeColor="text1"/>
                    <w:lang w:val="en-GB"/>
                  </w:rPr>
                </w:rPrChange>
              </w:rPr>
            </w:pPr>
            <w:r w:rsidRPr="00103EDA">
              <w:rPr>
                <w:rFonts w:ascii="Times New Roman" w:hAnsi="Times New Roman" w:cs="Times New Roman"/>
                <w:b/>
                <w:color w:val="000000" w:themeColor="text1"/>
                <w:lang w:val="en-US"/>
                <w:rPrChange w:id="1" w:author="HP" w:date="2013-10-24T12:50:00Z">
                  <w:rPr>
                    <w:rFonts w:ascii="Times New Roman" w:hAnsi="Times New Roman" w:cs="Times New Roman"/>
                    <w:b/>
                    <w:color w:val="000000" w:themeColor="text1"/>
                    <w:lang w:val="en-GB"/>
                  </w:rPr>
                </w:rPrChange>
              </w:rPr>
              <w:t>REPUBLIC OF CAMEROON</w:t>
            </w:r>
          </w:p>
          <w:p w:rsidR="00F06BA6" w:rsidRPr="00103EDA" w:rsidRDefault="00AF2F6F" w:rsidP="009E1F5D">
            <w:pPr>
              <w:spacing w:after="0" w:line="240" w:lineRule="auto"/>
              <w:jc w:val="center"/>
              <w:rPr>
                <w:rFonts w:ascii="Times New Roman" w:hAnsi="Times New Roman" w:cs="Times New Roman"/>
                <w:i/>
                <w:color w:val="000000" w:themeColor="text1"/>
                <w:lang w:val="en-US"/>
                <w:rPrChange w:id="2" w:author="HP" w:date="2013-10-24T12:50:00Z">
                  <w:rPr>
                    <w:rFonts w:ascii="Times New Roman" w:hAnsi="Times New Roman" w:cs="Times New Roman"/>
                    <w:i/>
                    <w:color w:val="000000" w:themeColor="text1"/>
                    <w:lang w:val="en-GB"/>
                  </w:rPr>
                </w:rPrChange>
              </w:rPr>
            </w:pPr>
            <w:r w:rsidRPr="00103EDA">
              <w:rPr>
                <w:rFonts w:ascii="Times New Roman" w:hAnsi="Times New Roman" w:cs="Times New Roman"/>
                <w:i/>
                <w:color w:val="000000" w:themeColor="text1"/>
                <w:lang w:val="en-US"/>
                <w:rPrChange w:id="3" w:author="HP" w:date="2013-10-24T12:50:00Z">
                  <w:rPr>
                    <w:rFonts w:ascii="Times New Roman" w:hAnsi="Times New Roman" w:cs="Times New Roman"/>
                    <w:i/>
                    <w:color w:val="000000" w:themeColor="text1"/>
                    <w:lang w:val="en-GB"/>
                  </w:rPr>
                </w:rPrChange>
              </w:rPr>
              <w:t>Peace – Work – Fatherland</w:t>
            </w:r>
          </w:p>
          <w:p w:rsidR="00F06BA6" w:rsidRPr="00442E10" w:rsidRDefault="00AF2F6F" w:rsidP="009E1F5D">
            <w:pPr>
              <w:spacing w:after="0" w:line="240" w:lineRule="auto"/>
              <w:jc w:val="center"/>
              <w:rPr>
                <w:rFonts w:ascii="Times New Roman" w:hAnsi="Times New Roman" w:cs="Times New Roman"/>
                <w:i/>
                <w:color w:val="000000" w:themeColor="text1"/>
              </w:rPr>
            </w:pPr>
            <w:r>
              <w:rPr>
                <w:rFonts w:ascii="Times New Roman" w:hAnsi="Times New Roman" w:cs="Times New Roman"/>
                <w:i/>
                <w:color w:val="000000" w:themeColor="text1"/>
              </w:rPr>
              <w:t>- - - - -</w:t>
            </w:r>
          </w:p>
          <w:p w:rsidR="00F06BA6" w:rsidRPr="00442E10" w:rsidRDefault="00AF2F6F" w:rsidP="009E1F5D">
            <w:pPr>
              <w:spacing w:after="0"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NATIONAL INSTITUTE</w:t>
            </w:r>
          </w:p>
          <w:p w:rsidR="00F06BA6" w:rsidRPr="00442E10" w:rsidRDefault="00AF2F6F" w:rsidP="009E1F5D">
            <w:pPr>
              <w:spacing w:after="0"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 OF </w:t>
            </w:r>
            <w:proofErr w:type="spellStart"/>
            <w:r>
              <w:rPr>
                <w:rFonts w:ascii="Times New Roman" w:hAnsi="Times New Roman" w:cs="Times New Roman"/>
                <w:color w:val="000000" w:themeColor="text1"/>
              </w:rPr>
              <w:t>STATISTICS</w:t>
            </w:r>
            <w:proofErr w:type="spellEnd"/>
          </w:p>
          <w:p w:rsidR="00F06BA6" w:rsidRPr="00442E10" w:rsidRDefault="00AF2F6F" w:rsidP="009E1F5D">
            <w:pPr>
              <w:spacing w:after="0"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 - - - -</w:t>
            </w:r>
          </w:p>
        </w:tc>
      </w:tr>
    </w:tbl>
    <w:p w:rsidR="00F06BA6" w:rsidRPr="00442E10" w:rsidRDefault="00F06BA6" w:rsidP="009E1F5D">
      <w:pPr>
        <w:spacing w:after="0" w:line="240" w:lineRule="auto"/>
        <w:jc w:val="both"/>
        <w:rPr>
          <w:rFonts w:ascii="Times New Roman" w:hAnsi="Times New Roman" w:cs="Times New Roman"/>
          <w:color w:val="000000" w:themeColor="text1"/>
        </w:rPr>
      </w:pPr>
    </w:p>
    <w:p w:rsidR="00F06BA6" w:rsidRPr="00442E10" w:rsidRDefault="00F06BA6" w:rsidP="009E1F5D">
      <w:pPr>
        <w:spacing w:after="0" w:line="240" w:lineRule="auto"/>
        <w:jc w:val="both"/>
        <w:rPr>
          <w:rFonts w:ascii="Times New Roman" w:hAnsi="Times New Roman" w:cs="Times New Roman"/>
          <w:color w:val="000000" w:themeColor="text1"/>
        </w:rPr>
      </w:pPr>
    </w:p>
    <w:p w:rsidR="00F06BA6" w:rsidRPr="00442E10" w:rsidRDefault="00F06BA6" w:rsidP="009E1F5D">
      <w:pPr>
        <w:spacing w:after="0" w:line="240" w:lineRule="auto"/>
        <w:jc w:val="both"/>
        <w:rPr>
          <w:rFonts w:ascii="Times New Roman" w:hAnsi="Times New Roman" w:cs="Times New Roman"/>
          <w:color w:val="000000" w:themeColor="text1"/>
        </w:rPr>
      </w:pPr>
    </w:p>
    <w:p w:rsidR="009E1F5D" w:rsidRPr="00442E10" w:rsidRDefault="009E1F5D" w:rsidP="009E1F5D">
      <w:pPr>
        <w:spacing w:after="0" w:line="240" w:lineRule="auto"/>
        <w:jc w:val="both"/>
        <w:rPr>
          <w:rFonts w:ascii="Times New Roman" w:hAnsi="Times New Roman" w:cs="Times New Roman"/>
          <w:color w:val="000000" w:themeColor="text1"/>
        </w:rPr>
      </w:pPr>
    </w:p>
    <w:p w:rsidR="009E1F5D" w:rsidRPr="00442E10" w:rsidRDefault="009E1F5D" w:rsidP="009E1F5D">
      <w:pPr>
        <w:spacing w:after="0" w:line="240" w:lineRule="auto"/>
        <w:jc w:val="both"/>
        <w:rPr>
          <w:rFonts w:ascii="Times New Roman" w:hAnsi="Times New Roman" w:cs="Times New Roman"/>
          <w:color w:val="000000" w:themeColor="text1"/>
        </w:rPr>
      </w:pPr>
    </w:p>
    <w:p w:rsidR="009E1F5D" w:rsidRPr="00442E10" w:rsidRDefault="009E1F5D" w:rsidP="009E1F5D">
      <w:pPr>
        <w:spacing w:after="0" w:line="240" w:lineRule="auto"/>
        <w:jc w:val="both"/>
        <w:rPr>
          <w:rFonts w:ascii="Times New Roman" w:hAnsi="Times New Roman" w:cs="Times New Roman"/>
          <w:color w:val="000000" w:themeColor="text1"/>
        </w:rPr>
      </w:pPr>
    </w:p>
    <w:p w:rsidR="009E1F5D" w:rsidRPr="00442E10" w:rsidRDefault="009E1F5D" w:rsidP="009E1F5D">
      <w:pPr>
        <w:spacing w:after="0" w:line="240" w:lineRule="auto"/>
        <w:jc w:val="both"/>
        <w:rPr>
          <w:rFonts w:ascii="Times New Roman" w:hAnsi="Times New Roman" w:cs="Times New Roman"/>
          <w:color w:val="000000" w:themeColor="text1"/>
        </w:rPr>
      </w:pPr>
    </w:p>
    <w:p w:rsidR="009E1F5D" w:rsidRPr="00442E10" w:rsidRDefault="009E1F5D" w:rsidP="009E1F5D">
      <w:pPr>
        <w:spacing w:after="0" w:line="240" w:lineRule="auto"/>
        <w:jc w:val="both"/>
        <w:rPr>
          <w:rFonts w:ascii="Times New Roman" w:hAnsi="Times New Roman" w:cs="Times New Roman"/>
          <w:color w:val="000000" w:themeColor="text1"/>
        </w:rPr>
      </w:pPr>
    </w:p>
    <w:p w:rsidR="009E1F5D" w:rsidRPr="00442E10" w:rsidRDefault="009E1F5D" w:rsidP="009E1F5D">
      <w:pPr>
        <w:spacing w:after="0" w:line="240" w:lineRule="auto"/>
        <w:jc w:val="both"/>
        <w:rPr>
          <w:rFonts w:ascii="Times New Roman" w:hAnsi="Times New Roman" w:cs="Times New Roman"/>
          <w:color w:val="000000" w:themeColor="text1"/>
        </w:rPr>
      </w:pPr>
    </w:p>
    <w:p w:rsidR="00F06BA6" w:rsidRPr="00442E10" w:rsidRDefault="00F06BA6" w:rsidP="009E1F5D">
      <w:pPr>
        <w:spacing w:after="0" w:line="240" w:lineRule="auto"/>
        <w:jc w:val="both"/>
        <w:rPr>
          <w:rFonts w:ascii="Times New Roman" w:hAnsi="Times New Roman" w:cs="Times New Roman"/>
          <w:color w:val="000000" w:themeColor="text1"/>
        </w:rPr>
      </w:pPr>
    </w:p>
    <w:p w:rsidR="00F06BA6" w:rsidRPr="00442E10" w:rsidRDefault="00C468CA" w:rsidP="009E1F5D">
      <w:pPr>
        <w:spacing w:after="0" w:line="240" w:lineRule="auto"/>
        <w:jc w:val="both"/>
        <w:rPr>
          <w:rFonts w:ascii="Times New Roman" w:hAnsi="Times New Roman" w:cs="Times New Roman"/>
          <w:color w:val="000000" w:themeColor="text1"/>
        </w:rPr>
      </w:pPr>
      <w:r>
        <w:rPr>
          <w:rFonts w:ascii="Times New Roman" w:hAnsi="Times New Roman" w:cs="Times New Roman"/>
          <w:noProof/>
          <w:color w:val="000000" w:themeColor="text1"/>
          <w:lang w:eastAsia="nl-NL"/>
        </w:rPr>
        <w:pict>
          <v:shapetype id="_x0000_t202" coordsize="21600,21600" o:spt="202" path="m,l,21600r21600,l21600,xe">
            <v:stroke joinstyle="miter"/>
            <v:path gradientshapeok="t" o:connecttype="rect"/>
          </v:shapetype>
          <v:shape id="Zone de texte 42" o:spid="_x0000_s1026" type="#_x0000_t202" style="position:absolute;left:0;text-align:left;margin-left:28.7pt;margin-top:4.6pt;width:412.75pt;height:79.55pt;z-index:251659264;visibility:visible;mso-wrap-distance-left:7.2pt;mso-wrap-distance-right:7.2pt;mso-position-horizontal-relative:margin;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" filled="f" stroked="f" strokeweight=".5pt">
            <v:path arrowok="t"/>
            <v:textbox style="mso-fit-shape-to-text:t" inset="0,7.2pt,0,7.2pt">
              <w:txbxContent>
                <w:p w:rsidR="00F14C16" w:rsidRPr="009F24D2" w:rsidRDefault="00F14C16" w:rsidP="00F06BA6">
                  <w:pPr>
                    <w:pStyle w:val="Quote"/>
                    <w:pBdr>
                      <w:top w:val="single" w:sz="48" w:space="8" w:color="4F81BD" w:themeColor="accent1"/>
                      <w:bottom w:val="single" w:sz="48" w:space="8" w:color="4F81BD" w:themeColor="accent1"/>
                    </w:pBdr>
                    <w:spacing w:line="300" w:lineRule="auto"/>
                    <w:jc w:val="center"/>
                    <w:rPr>
                      <w:rFonts w:eastAsiaTheme="minorHAnsi"/>
                      <w:b/>
                      <w:color w:val="4F81BD" w:themeColor="accent1"/>
                      <w:sz w:val="36"/>
                      <w:szCs w:val="36"/>
                    </w:rPr>
                  </w:pPr>
                  <w:r w:rsidRPr="009F24D2">
                    <w:rPr>
                      <w:rFonts w:ascii="Tahoma" w:hAnsi="Tahoma" w:cs="Tahoma"/>
                      <w:b/>
                      <w:sz w:val="36"/>
                      <w:szCs w:val="36"/>
                    </w:rPr>
                    <w:t>ENQU</w:t>
                  </w:r>
                  <w:ins w:id="4" w:author="PIERRE" w:date="2013-10-23T15:53:00Z">
                    <w:r>
                      <w:rPr>
                        <w:rFonts w:ascii="Tahoma" w:hAnsi="Tahoma" w:cs="Tahoma"/>
                        <w:b/>
                        <w:sz w:val="36"/>
                        <w:szCs w:val="36"/>
                      </w:rPr>
                      <w:t>Ê</w:t>
                    </w:r>
                  </w:ins>
                  <w:del w:id="5" w:author="PIERRE" w:date="2013-10-23T15:53:00Z">
                    <w:r w:rsidRPr="009F24D2" w:rsidDel="002132C4">
                      <w:rPr>
                        <w:rFonts w:ascii="Tahoma" w:hAnsi="Tahoma" w:cs="Tahoma"/>
                        <w:b/>
                        <w:sz w:val="36"/>
                        <w:szCs w:val="36"/>
                      </w:rPr>
                      <w:delText>E</w:delText>
                    </w:r>
                  </w:del>
                  <w:r w:rsidRPr="009F24D2">
                    <w:rPr>
                      <w:rFonts w:ascii="Tahoma" w:hAnsi="Tahoma" w:cs="Tahoma"/>
                      <w:b/>
                      <w:sz w:val="36"/>
                      <w:szCs w:val="36"/>
                    </w:rPr>
                    <w:t xml:space="preserve">TE </w:t>
                  </w:r>
                  <w:r>
                    <w:rPr>
                      <w:rFonts w:ascii="Tahoma" w:hAnsi="Tahoma" w:cs="Tahoma"/>
                      <w:b/>
                      <w:sz w:val="36"/>
                      <w:szCs w:val="36"/>
                    </w:rPr>
                    <w:t xml:space="preserve">DE BASE </w:t>
                  </w:r>
                  <w:proofErr w:type="spellStart"/>
                  <w:r>
                    <w:rPr>
                      <w:rFonts w:ascii="Tahoma" w:hAnsi="Tahoma" w:cs="Tahoma"/>
                      <w:b/>
                      <w:sz w:val="36"/>
                      <w:szCs w:val="36"/>
                    </w:rPr>
                    <w:t>SNV</w:t>
                  </w:r>
                  <w:proofErr w:type="spellEnd"/>
                  <w:r w:rsidRPr="009F24D2">
                    <w:rPr>
                      <w:rFonts w:ascii="Tahoma" w:hAnsi="Tahoma" w:cs="Tahoma"/>
                      <w:b/>
                      <w:sz w:val="36"/>
                      <w:szCs w:val="36"/>
                    </w:rPr>
                    <w:t xml:space="preserve">, </w:t>
                  </w:r>
                  <w:r>
                    <w:rPr>
                      <w:rFonts w:ascii="Tahoma" w:hAnsi="Tahoma" w:cs="Tahoma"/>
                      <w:b/>
                      <w:sz w:val="36"/>
                      <w:szCs w:val="36"/>
                    </w:rPr>
                    <w:t>2</w:t>
                  </w:r>
                  <w:r w:rsidRPr="009F24D2">
                    <w:rPr>
                      <w:rFonts w:ascii="Tahoma" w:hAnsi="Tahoma" w:cs="Tahoma"/>
                      <w:b/>
                      <w:sz w:val="36"/>
                      <w:szCs w:val="36"/>
                      <w:vertAlign w:val="superscript"/>
                    </w:rPr>
                    <w:t>ème</w:t>
                  </w:r>
                  <w:r w:rsidRPr="009F24D2">
                    <w:rPr>
                      <w:rFonts w:ascii="Tahoma" w:hAnsi="Tahoma" w:cs="Tahoma"/>
                      <w:b/>
                      <w:sz w:val="36"/>
                      <w:szCs w:val="36"/>
                    </w:rPr>
                    <w:t xml:space="preserve"> PHASE</w:t>
                  </w:r>
                </w:p>
              </w:txbxContent>
            </v:textbox>
            <w10:wrap type="square" anchorx="margin"/>
          </v:shape>
        </w:pict>
      </w:r>
    </w:p>
    <w:p w:rsidR="00F06BA6" w:rsidRPr="00442E10" w:rsidRDefault="00F06BA6" w:rsidP="009E1F5D">
      <w:pPr>
        <w:spacing w:after="0" w:line="240" w:lineRule="auto"/>
        <w:jc w:val="both"/>
        <w:rPr>
          <w:rFonts w:ascii="Times New Roman" w:hAnsi="Times New Roman" w:cs="Times New Roman"/>
          <w:color w:val="000000" w:themeColor="text1"/>
        </w:rPr>
      </w:pPr>
    </w:p>
    <w:p w:rsidR="00F06BA6" w:rsidRPr="00442E10" w:rsidRDefault="00F06BA6" w:rsidP="009E1F5D">
      <w:pPr>
        <w:spacing w:after="0" w:line="240" w:lineRule="auto"/>
        <w:jc w:val="both"/>
        <w:rPr>
          <w:rFonts w:ascii="Times New Roman" w:hAnsi="Times New Roman" w:cs="Times New Roman"/>
          <w:color w:val="000000" w:themeColor="text1"/>
        </w:rPr>
      </w:pPr>
    </w:p>
    <w:p w:rsidR="00F06BA6" w:rsidRPr="00442E10" w:rsidRDefault="00F06BA6" w:rsidP="009E1F5D">
      <w:pPr>
        <w:spacing w:after="0" w:line="240" w:lineRule="auto"/>
        <w:jc w:val="both"/>
        <w:rPr>
          <w:rFonts w:ascii="Times New Roman" w:hAnsi="Times New Roman" w:cs="Times New Roman"/>
          <w:color w:val="000000" w:themeColor="text1"/>
        </w:rPr>
      </w:pPr>
    </w:p>
    <w:p w:rsidR="00F06BA6" w:rsidRPr="00442E10" w:rsidRDefault="00F06BA6" w:rsidP="009E1F5D">
      <w:pPr>
        <w:spacing w:after="0" w:line="240" w:lineRule="auto"/>
        <w:jc w:val="both"/>
        <w:rPr>
          <w:rFonts w:ascii="Times New Roman" w:hAnsi="Times New Roman" w:cs="Times New Roman"/>
          <w:color w:val="000000" w:themeColor="text1"/>
        </w:rPr>
      </w:pPr>
    </w:p>
    <w:p w:rsidR="00F06BA6" w:rsidRPr="00442E10" w:rsidRDefault="00F06BA6" w:rsidP="009E1F5D">
      <w:pPr>
        <w:spacing w:after="0" w:line="240" w:lineRule="auto"/>
        <w:jc w:val="center"/>
        <w:rPr>
          <w:rFonts w:ascii="Times New Roman" w:hAnsi="Times New Roman" w:cs="Times New Roman"/>
          <w:b/>
          <w:color w:val="000000" w:themeColor="text1"/>
          <w:sz w:val="24"/>
          <w:szCs w:val="24"/>
        </w:rPr>
      </w:pPr>
    </w:p>
    <w:p w:rsidR="00F06BA6" w:rsidRPr="00442E10" w:rsidRDefault="00F06BA6" w:rsidP="009E1F5D">
      <w:pPr>
        <w:spacing w:after="0" w:line="240" w:lineRule="auto"/>
        <w:jc w:val="center"/>
        <w:rPr>
          <w:rFonts w:ascii="Times New Roman" w:hAnsi="Times New Roman" w:cs="Times New Roman"/>
          <w:b/>
          <w:color w:val="000000" w:themeColor="text1"/>
          <w:sz w:val="24"/>
          <w:szCs w:val="24"/>
        </w:rPr>
      </w:pPr>
    </w:p>
    <w:p w:rsidR="009E1F5D" w:rsidRPr="00442E10" w:rsidRDefault="009E1F5D" w:rsidP="009E1F5D">
      <w:pPr>
        <w:spacing w:after="0" w:line="240" w:lineRule="auto"/>
        <w:jc w:val="center"/>
        <w:rPr>
          <w:rFonts w:ascii="Times New Roman" w:hAnsi="Times New Roman" w:cs="Times New Roman"/>
          <w:b/>
          <w:color w:val="000000" w:themeColor="text1"/>
          <w:sz w:val="24"/>
          <w:szCs w:val="24"/>
        </w:rPr>
      </w:pPr>
    </w:p>
    <w:p w:rsidR="009E1F5D" w:rsidRPr="00442E10" w:rsidRDefault="009E1F5D" w:rsidP="009E1F5D">
      <w:pPr>
        <w:spacing w:after="0" w:line="240" w:lineRule="auto"/>
        <w:jc w:val="center"/>
        <w:rPr>
          <w:rFonts w:ascii="Times New Roman" w:hAnsi="Times New Roman" w:cs="Times New Roman"/>
          <w:b/>
          <w:color w:val="000000" w:themeColor="text1"/>
          <w:sz w:val="24"/>
          <w:szCs w:val="24"/>
        </w:rPr>
      </w:pPr>
    </w:p>
    <w:p w:rsidR="009E1F5D" w:rsidRPr="00442E10" w:rsidRDefault="009E1F5D" w:rsidP="009E1F5D">
      <w:pPr>
        <w:spacing w:after="0" w:line="240" w:lineRule="auto"/>
        <w:jc w:val="center"/>
        <w:rPr>
          <w:rFonts w:ascii="Times New Roman" w:hAnsi="Times New Roman" w:cs="Times New Roman"/>
          <w:b/>
          <w:color w:val="000000" w:themeColor="text1"/>
          <w:sz w:val="24"/>
          <w:szCs w:val="24"/>
        </w:rPr>
      </w:pPr>
    </w:p>
    <w:p w:rsidR="009E1F5D" w:rsidRPr="00442E10" w:rsidRDefault="009E1F5D" w:rsidP="009E1F5D">
      <w:pPr>
        <w:spacing w:after="0" w:line="240" w:lineRule="auto"/>
        <w:jc w:val="center"/>
        <w:rPr>
          <w:rFonts w:ascii="Times New Roman" w:hAnsi="Times New Roman" w:cs="Times New Roman"/>
          <w:b/>
          <w:color w:val="000000" w:themeColor="text1"/>
          <w:sz w:val="24"/>
          <w:szCs w:val="24"/>
        </w:rPr>
      </w:pPr>
    </w:p>
    <w:p w:rsidR="009E1F5D" w:rsidRPr="00442E10" w:rsidRDefault="009E1F5D" w:rsidP="009E1F5D">
      <w:pPr>
        <w:spacing w:after="0" w:line="240" w:lineRule="auto"/>
        <w:jc w:val="center"/>
        <w:rPr>
          <w:rFonts w:ascii="Times New Roman" w:hAnsi="Times New Roman" w:cs="Times New Roman"/>
          <w:b/>
          <w:color w:val="000000" w:themeColor="text1"/>
          <w:sz w:val="24"/>
          <w:szCs w:val="24"/>
        </w:rPr>
      </w:pPr>
    </w:p>
    <w:p w:rsidR="00B16823" w:rsidRPr="00442E10" w:rsidRDefault="00AF2F6F" w:rsidP="009E1F5D">
      <w:pPr>
        <w:spacing w:after="0" w:line="24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Manuel de l’agent enquêteur</w:t>
      </w:r>
    </w:p>
    <w:p w:rsidR="00F06BA6" w:rsidRPr="00442E10" w:rsidRDefault="00F06BA6" w:rsidP="009E1F5D">
      <w:pPr>
        <w:spacing w:after="0" w:line="240" w:lineRule="auto"/>
        <w:rPr>
          <w:rFonts w:ascii="Times New Roman" w:hAnsi="Times New Roman" w:cs="Times New Roman"/>
          <w:b/>
          <w:color w:val="000000" w:themeColor="text1"/>
          <w:sz w:val="24"/>
          <w:szCs w:val="24"/>
        </w:rPr>
      </w:pPr>
    </w:p>
    <w:p w:rsidR="00F06BA6" w:rsidRPr="00442E10" w:rsidRDefault="00F06BA6" w:rsidP="009E1F5D">
      <w:pPr>
        <w:spacing w:after="0" w:line="240" w:lineRule="auto"/>
        <w:rPr>
          <w:rFonts w:ascii="Times New Roman" w:hAnsi="Times New Roman" w:cs="Times New Roman"/>
          <w:b/>
          <w:color w:val="000000" w:themeColor="text1"/>
          <w:sz w:val="24"/>
          <w:szCs w:val="24"/>
        </w:rPr>
      </w:pPr>
    </w:p>
    <w:p w:rsidR="00F06BA6" w:rsidRPr="00442E10" w:rsidRDefault="00F06BA6" w:rsidP="009E1F5D">
      <w:pPr>
        <w:spacing w:after="0" w:line="240" w:lineRule="auto"/>
        <w:rPr>
          <w:rFonts w:ascii="Times New Roman" w:hAnsi="Times New Roman" w:cs="Times New Roman"/>
          <w:b/>
          <w:color w:val="000000" w:themeColor="text1"/>
          <w:sz w:val="24"/>
          <w:szCs w:val="24"/>
        </w:rPr>
      </w:pPr>
    </w:p>
    <w:p w:rsidR="00F06BA6" w:rsidRPr="00442E10" w:rsidRDefault="00F06BA6" w:rsidP="009E1F5D">
      <w:pPr>
        <w:spacing w:after="0" w:line="240" w:lineRule="auto"/>
        <w:rPr>
          <w:rFonts w:ascii="Times New Roman" w:hAnsi="Times New Roman" w:cs="Times New Roman"/>
          <w:b/>
          <w:color w:val="000000" w:themeColor="text1"/>
          <w:sz w:val="24"/>
          <w:szCs w:val="24"/>
        </w:rPr>
      </w:pPr>
    </w:p>
    <w:p w:rsidR="00F06BA6" w:rsidRPr="00442E10" w:rsidRDefault="00F06BA6" w:rsidP="009E1F5D">
      <w:pPr>
        <w:spacing w:after="0" w:line="240" w:lineRule="auto"/>
        <w:rPr>
          <w:rFonts w:ascii="Times New Roman" w:hAnsi="Times New Roman" w:cs="Times New Roman"/>
          <w:b/>
          <w:color w:val="000000" w:themeColor="text1"/>
          <w:sz w:val="24"/>
          <w:szCs w:val="24"/>
        </w:rPr>
      </w:pPr>
    </w:p>
    <w:p w:rsidR="00F06BA6" w:rsidRPr="00442E10" w:rsidRDefault="00F06BA6" w:rsidP="009E1F5D">
      <w:pPr>
        <w:spacing w:after="0" w:line="240" w:lineRule="auto"/>
        <w:rPr>
          <w:rFonts w:ascii="Times New Roman" w:hAnsi="Times New Roman" w:cs="Times New Roman"/>
          <w:b/>
          <w:color w:val="000000" w:themeColor="text1"/>
          <w:sz w:val="24"/>
          <w:szCs w:val="24"/>
        </w:rPr>
      </w:pPr>
    </w:p>
    <w:p w:rsidR="00F06BA6" w:rsidRPr="00442E10" w:rsidRDefault="00AF2F6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D34AA1" w:rsidRPr="00442E10" w:rsidRDefault="00AF2F6F" w:rsidP="00D34AA1">
      <w:pPr>
        <w:pStyle w:val="TOC1"/>
        <w:rPr>
          <w:rFonts w:ascii="Times New Roman" w:hAnsi="Times New Roman" w:cs="Times New Roman"/>
          <w:color w:val="000000"/>
          <w:sz w:val="32"/>
          <w:szCs w:val="32"/>
        </w:rPr>
      </w:pPr>
      <w:r>
        <w:rPr>
          <w:rFonts w:ascii="Times New Roman" w:hAnsi="Times New Roman" w:cs="Times New Roman"/>
          <w:color w:val="000000"/>
          <w:sz w:val="32"/>
          <w:szCs w:val="32"/>
        </w:rPr>
        <w:lastRenderedPageBreak/>
        <w:t>SOMMAIRE</w:t>
      </w:r>
    </w:p>
    <w:p w:rsidR="00D34AA1" w:rsidRPr="00442E10" w:rsidRDefault="00D34AA1" w:rsidP="00D34AA1">
      <w:pPr>
        <w:rPr>
          <w:rFonts w:ascii="Times New Roman" w:hAnsi="Times New Roman" w:cs="Times New Roman"/>
          <w:color w:val="000000"/>
          <w:sz w:val="12"/>
          <w:szCs w:val="12"/>
        </w:rPr>
      </w:pPr>
    </w:p>
    <w:p w:rsidR="004D48A6" w:rsidRDefault="00AF2F6F">
      <w:pPr>
        <w:pStyle w:val="TOC1"/>
        <w:tabs>
          <w:tab w:val="right" w:leader="dot" w:pos="9062"/>
        </w:tabs>
        <w:rPr>
          <w:ins w:id="6" w:author="HP" w:date="2013-10-24T14:13:00Z"/>
          <w:b w:val="0"/>
          <w:bCs w:val="0"/>
          <w:caps w:val="0"/>
          <w:noProof/>
          <w:sz w:val="22"/>
          <w:szCs w:val="22"/>
          <w:lang w:val="en-US" w:eastAsia="en-US"/>
        </w:rPr>
      </w:pPr>
      <w:r w:rsidRPr="00AF2F6F">
        <w:rPr>
          <w:rFonts w:ascii="Times New Roman" w:hAnsi="Times New Roman" w:cs="Times New Roman"/>
          <w:bCs w:val="0"/>
          <w:caps w:val="0"/>
          <w:color w:val="000000"/>
          <w:sz w:val="22"/>
          <w:szCs w:val="22"/>
          <w:rPrChange w:id="7" w:author="PIERRE" w:date="2013-10-24T12:27:00Z">
            <w:rPr>
              <w:rFonts w:ascii="Times New Roman" w:hAnsi="Times New Roman" w:cs="Times New Roman"/>
              <w:color w:val="000000"/>
              <w:sz w:val="22"/>
              <w:szCs w:val="22"/>
              <w:u w:val="single"/>
            </w:rPr>
          </w:rPrChange>
        </w:rPr>
        <w:fldChar w:fldCharType="begin"/>
      </w:r>
      <w:r>
        <w:rPr>
          <w:rFonts w:ascii="Times New Roman" w:hAnsi="Times New Roman" w:cs="Times New Roman"/>
          <w:bCs w:val="0"/>
          <w:caps w:val="0"/>
          <w:color w:val="000000"/>
          <w:sz w:val="22"/>
          <w:szCs w:val="22"/>
        </w:rPr>
        <w:instrText xml:space="preserve"> TOC \h \z \t "Niveau2;2;Niveau1;1;Niveau3;3" </w:instrText>
      </w:r>
      <w:r w:rsidRPr="00AF2F6F">
        <w:rPr>
          <w:rFonts w:ascii="Times New Roman" w:hAnsi="Times New Roman" w:cs="Times New Roman"/>
          <w:bCs w:val="0"/>
          <w:caps w:val="0"/>
          <w:color w:val="000000"/>
          <w:sz w:val="22"/>
          <w:szCs w:val="22"/>
          <w:rPrChange w:id="8" w:author="PIERRE" w:date="2013-10-24T12:27:00Z">
            <w:rPr>
              <w:rFonts w:ascii="Times New Roman" w:hAnsi="Times New Roman" w:cs="Times New Roman"/>
              <w:color w:val="000000"/>
              <w:sz w:val="22"/>
              <w:szCs w:val="22"/>
              <w:u w:val="single"/>
            </w:rPr>
          </w:rPrChange>
        </w:rPr>
        <w:fldChar w:fldCharType="separate"/>
      </w:r>
      <w:ins w:id="9" w:author="HP" w:date="2013-10-24T14:13:00Z">
        <w:r w:rsidR="004D48A6" w:rsidRPr="00693E83">
          <w:rPr>
            <w:rStyle w:val="Hyperlink"/>
            <w:noProof/>
          </w:rPr>
          <w:fldChar w:fldCharType="begin"/>
        </w:r>
        <w:r w:rsidR="004D48A6" w:rsidRPr="00693E83">
          <w:rPr>
            <w:rStyle w:val="Hyperlink"/>
            <w:noProof/>
          </w:rPr>
          <w:instrText xml:space="preserve"> </w:instrText>
        </w:r>
        <w:r w:rsidR="004D48A6">
          <w:rPr>
            <w:noProof/>
          </w:rPr>
          <w:instrText>HYPERLINK \l "_Toc370387326"</w:instrText>
        </w:r>
        <w:r w:rsidR="004D48A6" w:rsidRPr="00693E83">
          <w:rPr>
            <w:rStyle w:val="Hyperlink"/>
            <w:noProof/>
          </w:rPr>
          <w:instrText xml:space="preserve"> </w:instrText>
        </w:r>
        <w:r w:rsidR="004D48A6" w:rsidRPr="00693E83">
          <w:rPr>
            <w:rStyle w:val="Hyperlink"/>
            <w:noProof/>
          </w:rPr>
          <w:fldChar w:fldCharType="separate"/>
        </w:r>
        <w:r w:rsidR="004D48A6" w:rsidRPr="00693E83">
          <w:rPr>
            <w:rStyle w:val="Hyperlink"/>
            <w:noProof/>
          </w:rPr>
          <w:t>AVANT-PROPOS</w:t>
        </w:r>
        <w:r w:rsidR="004D48A6">
          <w:rPr>
            <w:noProof/>
            <w:webHidden/>
          </w:rPr>
          <w:tab/>
        </w:r>
        <w:r w:rsidR="004D48A6">
          <w:rPr>
            <w:noProof/>
            <w:webHidden/>
          </w:rPr>
          <w:fldChar w:fldCharType="begin"/>
        </w:r>
        <w:r w:rsidR="004D48A6">
          <w:rPr>
            <w:noProof/>
            <w:webHidden/>
          </w:rPr>
          <w:instrText xml:space="preserve"> PAGEREF _Toc370387326 \h </w:instrText>
        </w:r>
      </w:ins>
      <w:r w:rsidR="004D48A6">
        <w:rPr>
          <w:noProof/>
          <w:webHidden/>
        </w:rPr>
      </w:r>
      <w:r w:rsidR="004D48A6">
        <w:rPr>
          <w:noProof/>
          <w:webHidden/>
        </w:rPr>
        <w:fldChar w:fldCharType="separate"/>
      </w:r>
      <w:ins w:id="10" w:author="HP" w:date="2013-10-24T14:13:00Z">
        <w:r w:rsidR="004D48A6">
          <w:rPr>
            <w:noProof/>
            <w:webHidden/>
          </w:rPr>
          <w:t>3</w:t>
        </w:r>
        <w:r w:rsidR="004D48A6">
          <w:rPr>
            <w:noProof/>
            <w:webHidden/>
          </w:rPr>
          <w:fldChar w:fldCharType="end"/>
        </w:r>
        <w:r w:rsidR="004D48A6" w:rsidRPr="00693E83">
          <w:rPr>
            <w:rStyle w:val="Hyperlink"/>
            <w:noProof/>
          </w:rPr>
          <w:fldChar w:fldCharType="end"/>
        </w:r>
      </w:ins>
    </w:p>
    <w:p w:rsidR="004D48A6" w:rsidRDefault="004D48A6">
      <w:pPr>
        <w:pStyle w:val="TOC1"/>
        <w:tabs>
          <w:tab w:val="right" w:leader="dot" w:pos="9062"/>
        </w:tabs>
        <w:rPr>
          <w:ins w:id="11" w:author="HP" w:date="2013-10-24T14:13:00Z"/>
          <w:b w:val="0"/>
          <w:bCs w:val="0"/>
          <w:caps w:val="0"/>
          <w:noProof/>
          <w:sz w:val="22"/>
          <w:szCs w:val="22"/>
          <w:lang w:val="en-US" w:eastAsia="en-US"/>
        </w:rPr>
      </w:pPr>
      <w:ins w:id="12"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"_Toc370387327"</w:instrText>
        </w:r>
        <w:r w:rsidRPr="00693E83">
          <w:rPr>
            <w:rStyle w:val="Hyperlink"/>
            <w:noProof/>
          </w:rPr>
          <w:instrText xml:space="preserve"> </w:instrText>
        </w:r>
        <w:r w:rsidRPr="00693E83">
          <w:rPr>
            <w:rStyle w:val="Hyperlink"/>
            <w:noProof/>
          </w:rPr>
          <w:fldChar w:fldCharType="separate"/>
        </w:r>
        <w:r w:rsidRPr="00693E83">
          <w:rPr>
            <w:rStyle w:val="Hyperlink"/>
            <w:noProof/>
          </w:rPr>
          <w:t>INTRODUCTION</w:t>
        </w:r>
        <w:r>
          <w:rPr>
            <w:noProof/>
            <w:webHidden/>
          </w:rPr>
          <w:tab/>
        </w:r>
        <w:r>
          <w:rPr>
            <w:noProof/>
            <w:webHidden/>
          </w:rPr>
          <w:fldChar w:fldCharType="begin"/>
        </w:r>
        <w:r>
          <w:rPr>
            <w:noProof/>
            <w:webHidden/>
          </w:rPr>
          <w:instrText xml:space="preserve"> PAGEREF _Toc370387327 \h </w:instrText>
        </w:r>
      </w:ins>
      <w:r>
        <w:rPr>
          <w:noProof/>
          <w:webHidden/>
        </w:rPr>
      </w:r>
      <w:r>
        <w:rPr>
          <w:noProof/>
          <w:webHidden/>
        </w:rPr>
        <w:fldChar w:fldCharType="separate"/>
      </w:r>
      <w:ins w:id="13" w:author="HP" w:date="2013-10-24T14:13:00Z">
        <w:r>
          <w:rPr>
            <w:noProof/>
            <w:webHidden/>
          </w:rPr>
          <w:t>4</w:t>
        </w:r>
        <w:r>
          <w:rPr>
            <w:noProof/>
            <w:webHidden/>
          </w:rPr>
          <w:fldChar w:fldCharType="end"/>
        </w:r>
        <w:r w:rsidRPr="00693E83">
          <w:rPr>
            <w:rStyle w:val="Hyperlink"/>
            <w:noProof/>
          </w:rPr>
          <w:fldChar w:fldCharType="end"/>
        </w:r>
      </w:ins>
    </w:p>
    <w:p w:rsidR="004D48A6" w:rsidRDefault="004D48A6">
      <w:pPr>
        <w:pStyle w:val="TOC1"/>
        <w:tabs>
          <w:tab w:val="right" w:leader="dot" w:pos="9062"/>
        </w:tabs>
        <w:rPr>
          <w:ins w:id="14" w:author="HP" w:date="2013-10-24T14:13:00Z"/>
          <w:b w:val="0"/>
          <w:bCs w:val="0"/>
          <w:caps w:val="0"/>
          <w:noProof/>
          <w:sz w:val="22"/>
          <w:szCs w:val="22"/>
          <w:lang w:val="en-US" w:eastAsia="en-US"/>
        </w:rPr>
      </w:pPr>
      <w:ins w:id="15"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"_Toc370387328"</w:instrText>
        </w:r>
        <w:r w:rsidRPr="00693E83">
          <w:rPr>
            <w:rStyle w:val="Hyperlink"/>
            <w:noProof/>
          </w:rPr>
          <w:instrText xml:space="preserve"> </w:instrText>
        </w:r>
        <w:r w:rsidRPr="00693E83">
          <w:rPr>
            <w:rStyle w:val="Hyperlink"/>
            <w:noProof/>
          </w:rPr>
          <w:fldChar w:fldCharType="separate"/>
        </w:r>
        <w:r w:rsidRPr="00693E83">
          <w:rPr>
            <w:rStyle w:val="Hyperlink"/>
            <w:noProof/>
          </w:rPr>
          <w:t>CHAPITRE I :. PRÉSENTATION DE L’ENQUÊTE ET RENSEIGNEMENTS GÉNÉRAUX</w:t>
        </w:r>
        <w:r>
          <w:rPr>
            <w:noProof/>
            <w:webHidden/>
          </w:rPr>
          <w:tab/>
        </w:r>
        <w:r>
          <w:rPr>
            <w:noProof/>
            <w:webHidden/>
          </w:rPr>
          <w:fldChar w:fldCharType="begin"/>
        </w:r>
        <w:r>
          <w:rPr>
            <w:noProof/>
            <w:webHidden/>
          </w:rPr>
          <w:instrText xml:space="preserve"> PAGEREF _Toc370387328 \h </w:instrText>
        </w:r>
      </w:ins>
      <w:r>
        <w:rPr>
          <w:noProof/>
          <w:webHidden/>
        </w:rPr>
      </w:r>
      <w:r>
        <w:rPr>
          <w:noProof/>
          <w:webHidden/>
        </w:rPr>
        <w:fldChar w:fldCharType="separate"/>
      </w:r>
      <w:ins w:id="16" w:author="HP" w:date="2013-10-24T14:13:00Z">
        <w:r>
          <w:rPr>
            <w:noProof/>
            <w:webHidden/>
          </w:rPr>
          <w:t>6</w:t>
        </w:r>
        <w:r>
          <w:rPr>
            <w:noProof/>
            <w:webHidden/>
          </w:rPr>
          <w:fldChar w:fldCharType="end"/>
        </w:r>
        <w:r w:rsidRPr="00693E83">
          <w:rPr>
            <w:rStyle w:val="Hyperlink"/>
            <w:noProof/>
          </w:rPr>
          <w:fldChar w:fldCharType="end"/>
        </w:r>
      </w:ins>
    </w:p>
    <w:p w:rsidR="004D48A6" w:rsidRDefault="004D48A6">
      <w:pPr>
        <w:pStyle w:val="TOC2"/>
        <w:tabs>
          <w:tab w:val="left" w:pos="660"/>
          <w:tab w:val="right" w:leader="dot" w:pos="9062"/>
        </w:tabs>
        <w:rPr>
          <w:ins w:id="17" w:author="HP" w:date="2013-10-24T14:13:00Z"/>
          <w:smallCaps w:val="0"/>
          <w:noProof/>
          <w:sz w:val="22"/>
          <w:szCs w:val="22"/>
          <w:lang w:val="en-US" w:eastAsia="en-US"/>
        </w:rPr>
      </w:pPr>
      <w:ins w:id="18"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"_Toc370387329"</w:instrText>
        </w:r>
        <w:r w:rsidRPr="00693E83">
          <w:rPr>
            <w:rStyle w:val="Hyperlink"/>
            <w:noProof/>
          </w:rPr>
          <w:instrText xml:space="preserve"> </w:instrText>
        </w:r>
        <w:r w:rsidRPr="00693E83">
          <w:rPr>
            <w:rStyle w:val="Hyperlink"/>
            <w:noProof/>
          </w:rPr>
          <w:fldChar w:fldCharType="separate"/>
        </w:r>
        <w:r w:rsidRPr="00693E83">
          <w:rPr>
            <w:rStyle w:val="Hyperlink"/>
            <w:noProof/>
          </w:rPr>
          <w:t>1.</w:t>
        </w:r>
        <w:r>
          <w:rPr>
            <w:smallCaps w:val="0"/>
            <w:noProof/>
            <w:sz w:val="22"/>
            <w:szCs w:val="22"/>
            <w:lang w:val="en-US" w:eastAsia="en-US"/>
          </w:rPr>
          <w:tab/>
        </w:r>
        <w:r w:rsidRPr="00693E83">
          <w:rPr>
            <w:rStyle w:val="Hyperlink"/>
            <w:noProof/>
          </w:rPr>
          <w:t>PRÉSENTATION DE L’ENQUÊTE</w:t>
        </w:r>
        <w:r>
          <w:rPr>
            <w:noProof/>
            <w:webHidden/>
          </w:rPr>
          <w:tab/>
        </w:r>
        <w:r>
          <w:rPr>
            <w:noProof/>
            <w:webHidden/>
          </w:rPr>
          <w:fldChar w:fldCharType="begin"/>
        </w:r>
        <w:r>
          <w:rPr>
            <w:noProof/>
            <w:webHidden/>
          </w:rPr>
          <w:instrText xml:space="preserve"> PAGEREF _Toc370387329 \h </w:instrText>
        </w:r>
      </w:ins>
      <w:r>
        <w:rPr>
          <w:noProof/>
          <w:webHidden/>
        </w:rPr>
      </w:r>
      <w:r>
        <w:rPr>
          <w:noProof/>
          <w:webHidden/>
        </w:rPr>
        <w:fldChar w:fldCharType="separate"/>
      </w:r>
      <w:ins w:id="19" w:author="HP" w:date="2013-10-24T14:13:00Z">
        <w:r>
          <w:rPr>
            <w:noProof/>
            <w:webHidden/>
          </w:rPr>
          <w:t>6</w:t>
        </w:r>
        <w:r>
          <w:rPr>
            <w:noProof/>
            <w:webHidden/>
          </w:rPr>
          <w:fldChar w:fldCharType="end"/>
        </w:r>
        <w:r w:rsidRPr="00693E83">
          <w:rPr>
            <w:rStyle w:val="Hyperlink"/>
            <w:noProof/>
          </w:rPr>
          <w:fldChar w:fldCharType="end"/>
        </w:r>
      </w:ins>
    </w:p>
    <w:p w:rsidR="004D48A6" w:rsidRDefault="004D48A6">
      <w:pPr>
        <w:pStyle w:val="TOC2"/>
        <w:tabs>
          <w:tab w:val="right" w:leader="dot" w:pos="9062"/>
        </w:tabs>
        <w:rPr>
          <w:ins w:id="20" w:author="HP" w:date="2013-10-24T14:13:00Z"/>
          <w:smallCaps w:val="0"/>
          <w:noProof/>
          <w:sz w:val="22"/>
          <w:szCs w:val="22"/>
          <w:lang w:val="en-US" w:eastAsia="en-US"/>
        </w:rPr>
      </w:pPr>
      <w:ins w:id="21"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"_Toc370387330"</w:instrText>
        </w:r>
        <w:r w:rsidRPr="00693E83">
          <w:rPr>
            <w:rStyle w:val="Hyperlink"/>
            <w:noProof/>
          </w:rPr>
          <w:instrText xml:space="preserve"> </w:instrText>
        </w:r>
        <w:r w:rsidRPr="00693E83">
          <w:rPr>
            <w:rStyle w:val="Hyperlink"/>
            <w:noProof/>
          </w:rPr>
          <w:fldChar w:fldCharType="separate"/>
        </w:r>
        <w:r w:rsidRPr="00693E83">
          <w:rPr>
            <w:rStyle w:val="Hyperlink"/>
            <w:noProof/>
          </w:rPr>
          <w:t>1.1 Organisation des thèmes à aborder lors de l’enquête</w:t>
        </w:r>
        <w:r>
          <w:rPr>
            <w:noProof/>
            <w:webHidden/>
          </w:rPr>
          <w:tab/>
        </w:r>
        <w:r>
          <w:rPr>
            <w:noProof/>
            <w:webHidden/>
          </w:rPr>
          <w:fldChar w:fldCharType="begin"/>
        </w:r>
        <w:r>
          <w:rPr>
            <w:noProof/>
            <w:webHidden/>
          </w:rPr>
          <w:instrText xml:space="preserve"> PAGEREF _Toc370387330 \h </w:instrText>
        </w:r>
      </w:ins>
      <w:r>
        <w:rPr>
          <w:noProof/>
          <w:webHidden/>
        </w:rPr>
      </w:r>
      <w:r>
        <w:rPr>
          <w:noProof/>
          <w:webHidden/>
        </w:rPr>
        <w:fldChar w:fldCharType="separate"/>
      </w:r>
      <w:ins w:id="22" w:author="HP" w:date="2013-10-24T14:13:00Z">
        <w:r>
          <w:rPr>
            <w:noProof/>
            <w:webHidden/>
          </w:rPr>
          <w:t>6</w:t>
        </w:r>
        <w:r>
          <w:rPr>
            <w:noProof/>
            <w:webHidden/>
          </w:rPr>
          <w:fldChar w:fldCharType="end"/>
        </w:r>
        <w:r w:rsidRPr="00693E83">
          <w:rPr>
            <w:rStyle w:val="Hyperlink"/>
            <w:noProof/>
          </w:rPr>
          <w:fldChar w:fldCharType="end"/>
        </w:r>
      </w:ins>
    </w:p>
    <w:p w:rsidR="004D48A6" w:rsidRDefault="004D48A6">
      <w:pPr>
        <w:pStyle w:val="TOC2"/>
        <w:tabs>
          <w:tab w:val="right" w:leader="dot" w:pos="9062"/>
        </w:tabs>
        <w:rPr>
          <w:ins w:id="23" w:author="HP" w:date="2013-10-24T14:13:00Z"/>
          <w:smallCaps w:val="0"/>
          <w:noProof/>
          <w:sz w:val="22"/>
          <w:szCs w:val="22"/>
          <w:lang w:val="en-US" w:eastAsia="en-US"/>
        </w:rPr>
      </w:pPr>
      <w:ins w:id="24"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"_Toc370387331"</w:instrText>
        </w:r>
        <w:r w:rsidRPr="00693E83">
          <w:rPr>
            <w:rStyle w:val="Hyperlink"/>
            <w:noProof/>
          </w:rPr>
          <w:instrText xml:space="preserve"> </w:instrText>
        </w:r>
        <w:r w:rsidRPr="00693E83">
          <w:rPr>
            <w:rStyle w:val="Hyperlink"/>
            <w:noProof/>
          </w:rPr>
          <w:fldChar w:fldCharType="separate"/>
        </w:r>
        <w:r w:rsidRPr="00693E83">
          <w:rPr>
            <w:rStyle w:val="Hyperlink"/>
            <w:noProof/>
          </w:rPr>
          <w:t>1.2 Champ de l’enquête</w:t>
        </w:r>
        <w:r>
          <w:rPr>
            <w:noProof/>
            <w:webHidden/>
          </w:rPr>
          <w:tab/>
        </w:r>
        <w:r>
          <w:rPr>
            <w:noProof/>
            <w:webHidden/>
          </w:rPr>
          <w:fldChar w:fldCharType="begin"/>
        </w:r>
        <w:r>
          <w:rPr>
            <w:noProof/>
            <w:webHidden/>
          </w:rPr>
          <w:instrText xml:space="preserve"> PAGEREF _Toc370387331 \h </w:instrText>
        </w:r>
      </w:ins>
      <w:r>
        <w:rPr>
          <w:noProof/>
          <w:webHidden/>
        </w:rPr>
      </w:r>
      <w:r>
        <w:rPr>
          <w:noProof/>
          <w:webHidden/>
        </w:rPr>
        <w:fldChar w:fldCharType="separate"/>
      </w:r>
      <w:ins w:id="25" w:author="HP" w:date="2013-10-24T14:13:00Z">
        <w:r>
          <w:rPr>
            <w:noProof/>
            <w:webHidden/>
          </w:rPr>
          <w:t>6</w:t>
        </w:r>
        <w:r>
          <w:rPr>
            <w:noProof/>
            <w:webHidden/>
          </w:rPr>
          <w:fldChar w:fldCharType="end"/>
        </w:r>
        <w:r w:rsidRPr="00693E83">
          <w:rPr>
            <w:rStyle w:val="Hyperlink"/>
            <w:noProof/>
          </w:rPr>
          <w:fldChar w:fldCharType="end"/>
        </w:r>
      </w:ins>
    </w:p>
    <w:p w:rsidR="004D48A6" w:rsidRDefault="004D48A6">
      <w:pPr>
        <w:pStyle w:val="TOC3"/>
        <w:tabs>
          <w:tab w:val="right" w:leader="dot" w:pos="9062"/>
        </w:tabs>
        <w:rPr>
          <w:ins w:id="26" w:author="HP" w:date="2013-10-24T14:13:00Z"/>
          <w:i w:val="0"/>
          <w:iCs w:val="0"/>
          <w:noProof/>
          <w:sz w:val="22"/>
          <w:szCs w:val="22"/>
          <w:lang w:val="en-US" w:eastAsia="en-US"/>
        </w:rPr>
      </w:pPr>
      <w:ins w:id="27"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"_Toc370387332"</w:instrText>
        </w:r>
        <w:r w:rsidRPr="00693E83">
          <w:rPr>
            <w:rStyle w:val="Hyperlink"/>
            <w:noProof/>
          </w:rPr>
          <w:instrText xml:space="preserve"> </w:instrText>
        </w:r>
        <w:r w:rsidRPr="00693E83">
          <w:rPr>
            <w:rStyle w:val="Hyperlink"/>
            <w:noProof/>
          </w:rPr>
          <w:fldChar w:fldCharType="separate"/>
        </w:r>
        <w:r w:rsidRPr="00693E83">
          <w:rPr>
            <w:rStyle w:val="Hyperlink"/>
            <w:noProof/>
          </w:rPr>
          <w:t xml:space="preserve">1.2.1 </w:t>
        </w:r>
        <w:r w:rsidRPr="00693E83">
          <w:rPr>
            <w:rStyle w:val="Hyperlink"/>
            <w:bCs/>
            <w:noProof/>
          </w:rPr>
          <w:t>Champ géographique et unité statistique</w:t>
        </w:r>
        <w:r>
          <w:rPr>
            <w:noProof/>
            <w:webHidden/>
          </w:rPr>
          <w:tab/>
        </w:r>
        <w:r>
          <w:rPr>
            <w:noProof/>
            <w:webHidden/>
          </w:rPr>
          <w:fldChar w:fldCharType="begin"/>
        </w:r>
        <w:r>
          <w:rPr>
            <w:noProof/>
            <w:webHidden/>
          </w:rPr>
          <w:instrText xml:space="preserve"> PAGEREF _Toc370387332 \h </w:instrText>
        </w:r>
      </w:ins>
      <w:r>
        <w:rPr>
          <w:noProof/>
          <w:webHidden/>
        </w:rPr>
      </w:r>
      <w:r>
        <w:rPr>
          <w:noProof/>
          <w:webHidden/>
        </w:rPr>
        <w:fldChar w:fldCharType="separate"/>
      </w:r>
      <w:ins w:id="28" w:author="HP" w:date="2013-10-24T14:13:00Z">
        <w:r>
          <w:rPr>
            <w:noProof/>
            <w:webHidden/>
          </w:rPr>
          <w:t>6</w:t>
        </w:r>
        <w:r>
          <w:rPr>
            <w:noProof/>
            <w:webHidden/>
          </w:rPr>
          <w:fldChar w:fldCharType="end"/>
        </w:r>
        <w:r w:rsidRPr="00693E83">
          <w:rPr>
            <w:rStyle w:val="Hyperlink"/>
            <w:noProof/>
          </w:rPr>
          <w:fldChar w:fldCharType="end"/>
        </w:r>
      </w:ins>
    </w:p>
    <w:p w:rsidR="004D48A6" w:rsidRDefault="004D48A6">
      <w:pPr>
        <w:pStyle w:val="TOC2"/>
        <w:tabs>
          <w:tab w:val="right" w:leader="dot" w:pos="9062"/>
        </w:tabs>
        <w:rPr>
          <w:ins w:id="29" w:author="HP" w:date="2013-10-24T14:13:00Z"/>
          <w:smallCaps w:val="0"/>
          <w:noProof/>
          <w:sz w:val="22"/>
          <w:szCs w:val="22"/>
          <w:lang w:val="en-US" w:eastAsia="en-US"/>
        </w:rPr>
      </w:pPr>
      <w:ins w:id="30"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"_Toc370387333"</w:instrText>
        </w:r>
        <w:r w:rsidRPr="00693E83">
          <w:rPr>
            <w:rStyle w:val="Hyperlink"/>
            <w:noProof/>
          </w:rPr>
          <w:instrText xml:space="preserve"> </w:instrText>
        </w:r>
        <w:r w:rsidRPr="00693E83">
          <w:rPr>
            <w:rStyle w:val="Hyperlink"/>
            <w:noProof/>
          </w:rPr>
          <w:fldChar w:fldCharType="separate"/>
        </w:r>
        <w:r w:rsidRPr="00693E83">
          <w:rPr>
            <w:rStyle w:val="Hyperlink"/>
            <w:noProof/>
          </w:rPr>
          <w:t>1.3 Présentation du personnel de l’enquête</w:t>
        </w:r>
        <w:r>
          <w:rPr>
            <w:noProof/>
            <w:webHidden/>
          </w:rPr>
          <w:tab/>
        </w:r>
        <w:r>
          <w:rPr>
            <w:noProof/>
            <w:webHidden/>
          </w:rPr>
          <w:fldChar w:fldCharType="begin"/>
        </w:r>
        <w:r>
          <w:rPr>
            <w:noProof/>
            <w:webHidden/>
          </w:rPr>
          <w:instrText xml:space="preserve"> PAGEREF _Toc370387333 \h </w:instrText>
        </w:r>
      </w:ins>
      <w:r>
        <w:rPr>
          <w:noProof/>
          <w:webHidden/>
        </w:rPr>
      </w:r>
      <w:r>
        <w:rPr>
          <w:noProof/>
          <w:webHidden/>
        </w:rPr>
        <w:fldChar w:fldCharType="separate"/>
      </w:r>
      <w:ins w:id="31" w:author="HP" w:date="2013-10-24T14:13:00Z">
        <w:r>
          <w:rPr>
            <w:noProof/>
            <w:webHidden/>
          </w:rPr>
          <w:t>6</w:t>
        </w:r>
        <w:r>
          <w:rPr>
            <w:noProof/>
            <w:webHidden/>
          </w:rPr>
          <w:fldChar w:fldCharType="end"/>
        </w:r>
        <w:r w:rsidRPr="00693E83">
          <w:rPr>
            <w:rStyle w:val="Hyperlink"/>
            <w:noProof/>
          </w:rPr>
          <w:fldChar w:fldCharType="end"/>
        </w:r>
      </w:ins>
    </w:p>
    <w:p w:rsidR="004D48A6" w:rsidRDefault="004D48A6">
      <w:pPr>
        <w:pStyle w:val="TOC3"/>
        <w:tabs>
          <w:tab w:val="right" w:leader="dot" w:pos="9062"/>
        </w:tabs>
        <w:rPr>
          <w:ins w:id="32" w:author="HP" w:date="2013-10-24T14:13:00Z"/>
          <w:i w:val="0"/>
          <w:iCs w:val="0"/>
          <w:noProof/>
          <w:sz w:val="22"/>
          <w:szCs w:val="22"/>
          <w:lang w:val="en-US" w:eastAsia="en-US"/>
        </w:rPr>
      </w:pPr>
      <w:ins w:id="33"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"_Toc370387334"</w:instrText>
        </w:r>
        <w:r w:rsidRPr="00693E83">
          <w:rPr>
            <w:rStyle w:val="Hyperlink"/>
            <w:noProof/>
          </w:rPr>
          <w:instrText xml:space="preserve"> </w:instrText>
        </w:r>
        <w:r w:rsidRPr="00693E83">
          <w:rPr>
            <w:rStyle w:val="Hyperlink"/>
            <w:noProof/>
          </w:rPr>
          <w:fldChar w:fldCharType="separate"/>
        </w:r>
        <w:r w:rsidRPr="00693E83">
          <w:rPr>
            <w:rStyle w:val="Hyperlink"/>
            <w:noProof/>
          </w:rPr>
          <w:t>1.3.1- Durée, personnel et organisation de la collecte</w:t>
        </w:r>
        <w:r>
          <w:rPr>
            <w:noProof/>
            <w:webHidden/>
          </w:rPr>
          <w:tab/>
        </w:r>
        <w:r>
          <w:rPr>
            <w:noProof/>
            <w:webHidden/>
          </w:rPr>
          <w:fldChar w:fldCharType="begin"/>
        </w:r>
        <w:r>
          <w:rPr>
            <w:noProof/>
            <w:webHidden/>
          </w:rPr>
          <w:instrText xml:space="preserve"> PAGEREF _Toc370387334 \h </w:instrText>
        </w:r>
      </w:ins>
      <w:r>
        <w:rPr>
          <w:noProof/>
          <w:webHidden/>
        </w:rPr>
      </w:r>
      <w:r>
        <w:rPr>
          <w:noProof/>
          <w:webHidden/>
        </w:rPr>
        <w:fldChar w:fldCharType="separate"/>
      </w:r>
      <w:ins w:id="34" w:author="HP" w:date="2013-10-24T14:13:00Z">
        <w:r>
          <w:rPr>
            <w:noProof/>
            <w:webHidden/>
          </w:rPr>
          <w:t>6</w:t>
        </w:r>
        <w:r>
          <w:rPr>
            <w:noProof/>
            <w:webHidden/>
          </w:rPr>
          <w:fldChar w:fldCharType="end"/>
        </w:r>
        <w:r w:rsidRPr="00693E83">
          <w:rPr>
            <w:rStyle w:val="Hyperlink"/>
            <w:noProof/>
          </w:rPr>
          <w:fldChar w:fldCharType="end"/>
        </w:r>
      </w:ins>
    </w:p>
    <w:p w:rsidR="004D48A6" w:rsidRDefault="004D48A6">
      <w:pPr>
        <w:pStyle w:val="TOC2"/>
        <w:tabs>
          <w:tab w:val="left" w:pos="660"/>
          <w:tab w:val="right" w:leader="dot" w:pos="9062"/>
        </w:tabs>
        <w:rPr>
          <w:ins w:id="35" w:author="HP" w:date="2013-10-24T14:13:00Z"/>
          <w:smallCaps w:val="0"/>
          <w:noProof/>
          <w:sz w:val="22"/>
          <w:szCs w:val="22"/>
          <w:lang w:val="en-US" w:eastAsia="en-US"/>
        </w:rPr>
      </w:pPr>
      <w:ins w:id="36"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"_Toc370387335"</w:instrText>
        </w:r>
        <w:r w:rsidRPr="00693E83">
          <w:rPr>
            <w:rStyle w:val="Hyperlink"/>
            <w:noProof/>
          </w:rPr>
          <w:instrText xml:space="preserve"> </w:instrText>
        </w:r>
        <w:r w:rsidRPr="00693E83">
          <w:rPr>
            <w:rStyle w:val="Hyperlink"/>
            <w:noProof/>
          </w:rPr>
          <w:fldChar w:fldCharType="separate"/>
        </w:r>
        <w:r w:rsidRPr="00693E83">
          <w:rPr>
            <w:rStyle w:val="Hyperlink"/>
            <w:noProof/>
          </w:rPr>
          <w:t>2.</w:t>
        </w:r>
        <w:r>
          <w:rPr>
            <w:smallCaps w:val="0"/>
            <w:noProof/>
            <w:sz w:val="22"/>
            <w:szCs w:val="22"/>
            <w:lang w:val="en-US" w:eastAsia="en-US"/>
          </w:rPr>
          <w:tab/>
        </w:r>
        <w:r w:rsidRPr="00693E83">
          <w:rPr>
            <w:rStyle w:val="Hyperlink"/>
            <w:noProof/>
          </w:rPr>
          <w:t>SECTION 0 : RENSEIGNEMENTS GENERAUX</w:t>
        </w:r>
        <w:r>
          <w:rPr>
            <w:noProof/>
            <w:webHidden/>
          </w:rPr>
          <w:tab/>
        </w:r>
        <w:r>
          <w:rPr>
            <w:noProof/>
            <w:webHidden/>
          </w:rPr>
          <w:fldChar w:fldCharType="begin"/>
        </w:r>
        <w:r>
          <w:rPr>
            <w:noProof/>
            <w:webHidden/>
          </w:rPr>
          <w:instrText xml:space="preserve"> PAGEREF _Toc370387335 \h </w:instrText>
        </w:r>
      </w:ins>
      <w:r>
        <w:rPr>
          <w:noProof/>
          <w:webHidden/>
        </w:rPr>
      </w:r>
      <w:r>
        <w:rPr>
          <w:noProof/>
          <w:webHidden/>
        </w:rPr>
        <w:fldChar w:fldCharType="separate"/>
      </w:r>
      <w:ins w:id="37" w:author="HP" w:date="2013-10-24T14:13:00Z">
        <w:r>
          <w:rPr>
            <w:noProof/>
            <w:webHidden/>
          </w:rPr>
          <w:t>7</w:t>
        </w:r>
        <w:r>
          <w:rPr>
            <w:noProof/>
            <w:webHidden/>
          </w:rPr>
          <w:fldChar w:fldCharType="end"/>
        </w:r>
        <w:r w:rsidRPr="00693E83">
          <w:rPr>
            <w:rStyle w:val="Hyperlink"/>
            <w:noProof/>
          </w:rPr>
          <w:fldChar w:fldCharType="end"/>
        </w:r>
      </w:ins>
    </w:p>
    <w:p w:rsidR="004D48A6" w:rsidRDefault="004D48A6">
      <w:pPr>
        <w:pStyle w:val="TOC3"/>
        <w:tabs>
          <w:tab w:val="left" w:pos="1100"/>
          <w:tab w:val="right" w:leader="dot" w:pos="9062"/>
        </w:tabs>
        <w:rPr>
          <w:ins w:id="38" w:author="HP" w:date="2013-10-24T14:13:00Z"/>
          <w:i w:val="0"/>
          <w:iCs w:val="0"/>
          <w:noProof/>
          <w:sz w:val="22"/>
          <w:szCs w:val="22"/>
          <w:lang w:val="en-US" w:eastAsia="en-US"/>
        </w:rPr>
      </w:pPr>
      <w:ins w:id="39"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"_Toc370387336"</w:instrText>
        </w:r>
        <w:r w:rsidRPr="00693E83">
          <w:rPr>
            <w:rStyle w:val="Hyperlink"/>
            <w:noProof/>
          </w:rPr>
          <w:instrText xml:space="preserve"> </w:instrText>
        </w:r>
        <w:r w:rsidRPr="00693E83">
          <w:rPr>
            <w:rStyle w:val="Hyperlink"/>
            <w:noProof/>
          </w:rPr>
          <w:fldChar w:fldCharType="separate"/>
        </w:r>
        <w:r w:rsidRPr="00693E83">
          <w:rPr>
            <w:rStyle w:val="Hyperlink"/>
            <w:noProof/>
          </w:rPr>
          <w:t>2.1</w:t>
        </w:r>
        <w:r>
          <w:rPr>
            <w:i w:val="0"/>
            <w:iCs w:val="0"/>
            <w:noProof/>
            <w:sz w:val="22"/>
            <w:szCs w:val="22"/>
            <w:lang w:val="en-US" w:eastAsia="en-US"/>
          </w:rPr>
          <w:tab/>
        </w:r>
        <w:r w:rsidRPr="00693E83">
          <w:rPr>
            <w:rStyle w:val="Hyperlink"/>
            <w:noProof/>
          </w:rPr>
          <w:t>A-Identification du ménage</w:t>
        </w:r>
        <w:r>
          <w:rPr>
            <w:noProof/>
            <w:webHidden/>
          </w:rPr>
          <w:tab/>
        </w:r>
        <w:r>
          <w:rPr>
            <w:noProof/>
            <w:webHidden/>
          </w:rPr>
          <w:fldChar w:fldCharType="begin"/>
        </w:r>
        <w:r>
          <w:rPr>
            <w:noProof/>
            <w:webHidden/>
          </w:rPr>
          <w:instrText xml:space="preserve"> PAGEREF _Toc370387336 \h </w:instrText>
        </w:r>
      </w:ins>
      <w:r>
        <w:rPr>
          <w:noProof/>
          <w:webHidden/>
        </w:rPr>
      </w:r>
      <w:r>
        <w:rPr>
          <w:noProof/>
          <w:webHidden/>
        </w:rPr>
        <w:fldChar w:fldCharType="separate"/>
      </w:r>
      <w:ins w:id="40" w:author="HP" w:date="2013-10-24T14:13:00Z">
        <w:r>
          <w:rPr>
            <w:noProof/>
            <w:webHidden/>
          </w:rPr>
          <w:t>7</w:t>
        </w:r>
        <w:r>
          <w:rPr>
            <w:noProof/>
            <w:webHidden/>
          </w:rPr>
          <w:fldChar w:fldCharType="end"/>
        </w:r>
        <w:r w:rsidRPr="00693E83">
          <w:rPr>
            <w:rStyle w:val="Hyperlink"/>
            <w:noProof/>
          </w:rPr>
          <w:fldChar w:fldCharType="end"/>
        </w:r>
      </w:ins>
    </w:p>
    <w:p w:rsidR="004D48A6" w:rsidRDefault="004D48A6">
      <w:pPr>
        <w:pStyle w:val="TOC3"/>
        <w:tabs>
          <w:tab w:val="left" w:pos="1100"/>
          <w:tab w:val="right" w:leader="dot" w:pos="9062"/>
        </w:tabs>
        <w:rPr>
          <w:ins w:id="41" w:author="HP" w:date="2013-10-24T14:13:00Z"/>
          <w:i w:val="0"/>
          <w:iCs w:val="0"/>
          <w:noProof/>
          <w:sz w:val="22"/>
          <w:szCs w:val="22"/>
          <w:lang w:val="en-US" w:eastAsia="en-US"/>
        </w:rPr>
      </w:pPr>
      <w:ins w:id="42"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"_Toc370387337"</w:instrText>
        </w:r>
        <w:r w:rsidRPr="00693E83">
          <w:rPr>
            <w:rStyle w:val="Hyperlink"/>
            <w:noProof/>
          </w:rPr>
          <w:instrText xml:space="preserve"> </w:instrText>
        </w:r>
        <w:r w:rsidRPr="00693E83">
          <w:rPr>
            <w:rStyle w:val="Hyperlink"/>
            <w:noProof/>
          </w:rPr>
          <w:fldChar w:fldCharType="separate"/>
        </w:r>
        <w:r w:rsidRPr="00693E83">
          <w:rPr>
            <w:rStyle w:val="Hyperlink"/>
            <w:noProof/>
          </w:rPr>
          <w:t>2.2</w:t>
        </w:r>
        <w:r>
          <w:rPr>
            <w:i w:val="0"/>
            <w:iCs w:val="0"/>
            <w:noProof/>
            <w:sz w:val="22"/>
            <w:szCs w:val="22"/>
            <w:lang w:val="en-US" w:eastAsia="en-US"/>
          </w:rPr>
          <w:tab/>
        </w:r>
        <w:r w:rsidRPr="00693E83">
          <w:rPr>
            <w:rStyle w:val="Hyperlink"/>
            <w:noProof/>
          </w:rPr>
          <w:t>B-Renseignements sur le ménage</w:t>
        </w:r>
        <w:r>
          <w:rPr>
            <w:noProof/>
            <w:webHidden/>
          </w:rPr>
          <w:tab/>
        </w:r>
        <w:r>
          <w:rPr>
            <w:noProof/>
            <w:webHidden/>
          </w:rPr>
          <w:fldChar w:fldCharType="begin"/>
        </w:r>
        <w:r>
          <w:rPr>
            <w:noProof/>
            <w:webHidden/>
          </w:rPr>
          <w:instrText xml:space="preserve"> PAGEREF _Toc370387337 \h </w:instrText>
        </w:r>
      </w:ins>
      <w:r>
        <w:rPr>
          <w:noProof/>
          <w:webHidden/>
        </w:rPr>
      </w:r>
      <w:r>
        <w:rPr>
          <w:noProof/>
          <w:webHidden/>
        </w:rPr>
        <w:fldChar w:fldCharType="separate"/>
      </w:r>
      <w:ins w:id="43" w:author="HP" w:date="2013-10-24T14:13:00Z">
        <w:r>
          <w:rPr>
            <w:noProof/>
            <w:webHidden/>
          </w:rPr>
          <w:t>8</w:t>
        </w:r>
        <w:r>
          <w:rPr>
            <w:noProof/>
            <w:webHidden/>
          </w:rPr>
          <w:fldChar w:fldCharType="end"/>
        </w:r>
        <w:r w:rsidRPr="00693E83">
          <w:rPr>
            <w:rStyle w:val="Hyperlink"/>
            <w:noProof/>
          </w:rPr>
          <w:fldChar w:fldCharType="end"/>
        </w:r>
      </w:ins>
    </w:p>
    <w:p w:rsidR="004D48A6" w:rsidRDefault="004D48A6">
      <w:pPr>
        <w:pStyle w:val="TOC3"/>
        <w:tabs>
          <w:tab w:val="left" w:pos="1100"/>
          <w:tab w:val="right" w:leader="dot" w:pos="9062"/>
        </w:tabs>
        <w:rPr>
          <w:ins w:id="44" w:author="HP" w:date="2013-10-24T14:13:00Z"/>
          <w:i w:val="0"/>
          <w:iCs w:val="0"/>
          <w:noProof/>
          <w:sz w:val="22"/>
          <w:szCs w:val="22"/>
          <w:lang w:val="en-US" w:eastAsia="en-US"/>
        </w:rPr>
      </w:pPr>
      <w:ins w:id="45"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"_Toc370387338"</w:instrText>
        </w:r>
        <w:r w:rsidRPr="00693E83">
          <w:rPr>
            <w:rStyle w:val="Hyperlink"/>
            <w:noProof/>
          </w:rPr>
          <w:instrText xml:space="preserve"> </w:instrText>
        </w:r>
        <w:r w:rsidRPr="00693E83">
          <w:rPr>
            <w:rStyle w:val="Hyperlink"/>
            <w:noProof/>
          </w:rPr>
          <w:fldChar w:fldCharType="separate"/>
        </w:r>
        <w:r w:rsidRPr="00693E83">
          <w:rPr>
            <w:rStyle w:val="Hyperlink"/>
            <w:noProof/>
          </w:rPr>
          <w:t>2.3</w:t>
        </w:r>
        <w:r>
          <w:rPr>
            <w:i w:val="0"/>
            <w:iCs w:val="0"/>
            <w:noProof/>
            <w:sz w:val="22"/>
            <w:szCs w:val="22"/>
            <w:lang w:val="en-US" w:eastAsia="en-US"/>
          </w:rPr>
          <w:tab/>
        </w:r>
        <w:r w:rsidRPr="00693E83">
          <w:rPr>
            <w:rStyle w:val="Hyperlink"/>
            <w:noProof/>
          </w:rPr>
          <w:t>C-Renseignement sur la collecte</w:t>
        </w:r>
        <w:r>
          <w:rPr>
            <w:noProof/>
            <w:webHidden/>
          </w:rPr>
          <w:tab/>
        </w:r>
        <w:r>
          <w:rPr>
            <w:noProof/>
            <w:webHidden/>
          </w:rPr>
          <w:fldChar w:fldCharType="begin"/>
        </w:r>
        <w:r>
          <w:rPr>
            <w:noProof/>
            <w:webHidden/>
          </w:rPr>
          <w:instrText xml:space="preserve"> PAGEREF _Toc370387338 \h </w:instrText>
        </w:r>
      </w:ins>
      <w:r>
        <w:rPr>
          <w:noProof/>
          <w:webHidden/>
        </w:rPr>
      </w:r>
      <w:r>
        <w:rPr>
          <w:noProof/>
          <w:webHidden/>
        </w:rPr>
        <w:fldChar w:fldCharType="separate"/>
      </w:r>
      <w:ins w:id="46" w:author="HP" w:date="2013-10-24T14:13:00Z">
        <w:r>
          <w:rPr>
            <w:noProof/>
            <w:webHidden/>
          </w:rPr>
          <w:t>10</w:t>
        </w:r>
        <w:r>
          <w:rPr>
            <w:noProof/>
            <w:webHidden/>
          </w:rPr>
          <w:fldChar w:fldCharType="end"/>
        </w:r>
        <w:r w:rsidRPr="00693E83">
          <w:rPr>
            <w:rStyle w:val="Hyperlink"/>
            <w:noProof/>
          </w:rPr>
          <w:fldChar w:fldCharType="end"/>
        </w:r>
      </w:ins>
    </w:p>
    <w:p w:rsidR="004D48A6" w:rsidRDefault="004D48A6">
      <w:pPr>
        <w:pStyle w:val="TOC3"/>
        <w:tabs>
          <w:tab w:val="left" w:pos="1100"/>
          <w:tab w:val="right" w:leader="dot" w:pos="9062"/>
        </w:tabs>
        <w:rPr>
          <w:ins w:id="47" w:author="HP" w:date="2013-10-24T14:13:00Z"/>
          <w:i w:val="0"/>
          <w:iCs w:val="0"/>
          <w:noProof/>
          <w:sz w:val="22"/>
          <w:szCs w:val="22"/>
          <w:lang w:val="en-US" w:eastAsia="en-US"/>
        </w:rPr>
      </w:pPr>
      <w:ins w:id="48"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"_Toc370387339"</w:instrText>
        </w:r>
        <w:r w:rsidRPr="00693E83">
          <w:rPr>
            <w:rStyle w:val="Hyperlink"/>
            <w:noProof/>
          </w:rPr>
          <w:instrText xml:space="preserve"> </w:instrText>
        </w:r>
        <w:r w:rsidRPr="00693E83">
          <w:rPr>
            <w:rStyle w:val="Hyperlink"/>
            <w:noProof/>
          </w:rPr>
          <w:fldChar w:fldCharType="separate"/>
        </w:r>
        <w:r w:rsidRPr="00693E83">
          <w:rPr>
            <w:rStyle w:val="Hyperlink"/>
            <w:noProof/>
          </w:rPr>
          <w:t>2.4</w:t>
        </w:r>
        <w:r>
          <w:rPr>
            <w:i w:val="0"/>
            <w:iCs w:val="0"/>
            <w:noProof/>
            <w:sz w:val="22"/>
            <w:szCs w:val="22"/>
            <w:lang w:val="en-US" w:eastAsia="en-US"/>
          </w:rPr>
          <w:tab/>
        </w:r>
        <w:r w:rsidRPr="00693E83">
          <w:rPr>
            <w:rStyle w:val="Hyperlink"/>
            <w:noProof/>
          </w:rPr>
          <w:t>D-Renseignement sur la saisie</w:t>
        </w:r>
        <w:r>
          <w:rPr>
            <w:noProof/>
            <w:webHidden/>
          </w:rPr>
          <w:tab/>
        </w:r>
        <w:r>
          <w:rPr>
            <w:noProof/>
            <w:webHidden/>
          </w:rPr>
          <w:fldChar w:fldCharType="begin"/>
        </w:r>
        <w:r>
          <w:rPr>
            <w:noProof/>
            <w:webHidden/>
          </w:rPr>
          <w:instrText xml:space="preserve"> PAGEREF _Toc370387339 \h </w:instrText>
        </w:r>
      </w:ins>
      <w:r>
        <w:rPr>
          <w:noProof/>
          <w:webHidden/>
        </w:rPr>
      </w:r>
      <w:r>
        <w:rPr>
          <w:noProof/>
          <w:webHidden/>
        </w:rPr>
        <w:fldChar w:fldCharType="separate"/>
      </w:r>
      <w:ins w:id="49" w:author="HP" w:date="2013-10-24T14:13:00Z">
        <w:r>
          <w:rPr>
            <w:noProof/>
            <w:webHidden/>
          </w:rPr>
          <w:t>12</w:t>
        </w:r>
        <w:r>
          <w:rPr>
            <w:noProof/>
            <w:webHidden/>
          </w:rPr>
          <w:fldChar w:fldCharType="end"/>
        </w:r>
        <w:r w:rsidRPr="00693E83">
          <w:rPr>
            <w:rStyle w:val="Hyperlink"/>
            <w:noProof/>
          </w:rPr>
          <w:fldChar w:fldCharType="end"/>
        </w:r>
      </w:ins>
    </w:p>
    <w:p w:rsidR="004D48A6" w:rsidRDefault="004D48A6">
      <w:pPr>
        <w:pStyle w:val="TOC1"/>
        <w:tabs>
          <w:tab w:val="right" w:leader="dot" w:pos="9062"/>
        </w:tabs>
        <w:rPr>
          <w:ins w:id="50" w:author="HP" w:date="2013-10-24T14:13:00Z"/>
          <w:b w:val="0"/>
          <w:bCs w:val="0"/>
          <w:caps w:val="0"/>
          <w:noProof/>
          <w:sz w:val="22"/>
          <w:szCs w:val="22"/>
          <w:lang w:val="en-US" w:eastAsia="en-US"/>
        </w:rPr>
      </w:pPr>
      <w:ins w:id="51"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"_Toc370387340"</w:instrText>
        </w:r>
        <w:r w:rsidRPr="00693E83">
          <w:rPr>
            <w:rStyle w:val="Hyperlink"/>
            <w:noProof/>
          </w:rPr>
          <w:instrText xml:space="preserve"> </w:instrText>
        </w:r>
        <w:r w:rsidRPr="00693E83">
          <w:rPr>
            <w:rStyle w:val="Hyperlink"/>
            <w:noProof/>
          </w:rPr>
          <w:fldChar w:fldCharType="separate"/>
        </w:r>
        <w:r w:rsidRPr="00693E83">
          <w:rPr>
            <w:rStyle w:val="Hyperlink"/>
            <w:noProof/>
          </w:rPr>
          <w:t>CHAPITRE II : PRÉSENTATION DES INSTRUMENTS DE COLLECTE ET DÉROULEMENT DES INTERVIEWS</w:t>
        </w:r>
        <w:r>
          <w:rPr>
            <w:noProof/>
            <w:webHidden/>
          </w:rPr>
          <w:tab/>
        </w:r>
        <w:r>
          <w:rPr>
            <w:noProof/>
            <w:webHidden/>
          </w:rPr>
          <w:fldChar w:fldCharType="begin"/>
        </w:r>
        <w:r>
          <w:rPr>
            <w:noProof/>
            <w:webHidden/>
          </w:rPr>
          <w:instrText xml:space="preserve"> PAGEREF _Toc370387340 \h </w:instrText>
        </w:r>
      </w:ins>
      <w:r>
        <w:rPr>
          <w:noProof/>
          <w:webHidden/>
        </w:rPr>
      </w:r>
      <w:r>
        <w:rPr>
          <w:noProof/>
          <w:webHidden/>
        </w:rPr>
        <w:fldChar w:fldCharType="separate"/>
      </w:r>
      <w:ins w:id="52" w:author="HP" w:date="2013-10-24T14:13:00Z">
        <w:r>
          <w:rPr>
            <w:noProof/>
            <w:webHidden/>
          </w:rPr>
          <w:t>15</w:t>
        </w:r>
        <w:r>
          <w:rPr>
            <w:noProof/>
            <w:webHidden/>
          </w:rPr>
          <w:fldChar w:fldCharType="end"/>
        </w:r>
        <w:r w:rsidRPr="00693E83">
          <w:rPr>
            <w:rStyle w:val="Hyperlink"/>
            <w:noProof/>
          </w:rPr>
          <w:fldChar w:fldCharType="end"/>
        </w:r>
      </w:ins>
    </w:p>
    <w:p w:rsidR="004D48A6" w:rsidRDefault="004D48A6">
      <w:pPr>
        <w:pStyle w:val="TOC2"/>
        <w:tabs>
          <w:tab w:val="right" w:leader="dot" w:pos="9062"/>
        </w:tabs>
        <w:rPr>
          <w:ins w:id="53" w:author="HP" w:date="2013-10-24T14:13:00Z"/>
          <w:smallCaps w:val="0"/>
          <w:noProof/>
          <w:sz w:val="22"/>
          <w:szCs w:val="22"/>
          <w:lang w:val="en-US" w:eastAsia="en-US"/>
        </w:rPr>
      </w:pPr>
      <w:ins w:id="54"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"_Toc370387341"</w:instrText>
        </w:r>
        <w:r w:rsidRPr="00693E83">
          <w:rPr>
            <w:rStyle w:val="Hyperlink"/>
            <w:noProof/>
          </w:rPr>
          <w:instrText xml:space="preserve"> </w:instrText>
        </w:r>
        <w:r w:rsidRPr="00693E83">
          <w:rPr>
            <w:rStyle w:val="Hyperlink"/>
            <w:noProof/>
          </w:rPr>
          <w:fldChar w:fldCharType="separate"/>
        </w:r>
        <w:r w:rsidRPr="00693E83">
          <w:rPr>
            <w:rStyle w:val="Hyperlink"/>
            <w:noProof/>
          </w:rPr>
          <w:t>2.1 Présentation des instruments de collecte</w:t>
        </w:r>
        <w:r>
          <w:rPr>
            <w:noProof/>
            <w:webHidden/>
          </w:rPr>
          <w:tab/>
        </w:r>
        <w:r>
          <w:rPr>
            <w:noProof/>
            <w:webHidden/>
          </w:rPr>
          <w:fldChar w:fldCharType="begin"/>
        </w:r>
        <w:r>
          <w:rPr>
            <w:noProof/>
            <w:webHidden/>
          </w:rPr>
          <w:instrText xml:space="preserve"> PAGEREF _Toc370387341 \h </w:instrText>
        </w:r>
      </w:ins>
      <w:r>
        <w:rPr>
          <w:noProof/>
          <w:webHidden/>
        </w:rPr>
      </w:r>
      <w:r>
        <w:rPr>
          <w:noProof/>
          <w:webHidden/>
        </w:rPr>
        <w:fldChar w:fldCharType="separate"/>
      </w:r>
      <w:ins w:id="55" w:author="HP" w:date="2013-10-24T14:13:00Z">
        <w:r>
          <w:rPr>
            <w:noProof/>
            <w:webHidden/>
          </w:rPr>
          <w:t>15</w:t>
        </w:r>
        <w:r>
          <w:rPr>
            <w:noProof/>
            <w:webHidden/>
          </w:rPr>
          <w:fldChar w:fldCharType="end"/>
        </w:r>
        <w:r w:rsidRPr="00693E83">
          <w:rPr>
            <w:rStyle w:val="Hyperlink"/>
            <w:noProof/>
          </w:rPr>
          <w:fldChar w:fldCharType="end"/>
        </w:r>
      </w:ins>
    </w:p>
    <w:p w:rsidR="004D48A6" w:rsidRDefault="004D48A6">
      <w:pPr>
        <w:pStyle w:val="TOC3"/>
        <w:tabs>
          <w:tab w:val="right" w:leader="dot" w:pos="9062"/>
        </w:tabs>
        <w:rPr>
          <w:ins w:id="56" w:author="HP" w:date="2013-10-24T14:13:00Z"/>
          <w:i w:val="0"/>
          <w:iCs w:val="0"/>
          <w:noProof/>
          <w:sz w:val="22"/>
          <w:szCs w:val="22"/>
          <w:lang w:val="en-US" w:eastAsia="en-US"/>
        </w:rPr>
      </w:pPr>
      <w:ins w:id="57"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"_Toc370387342"</w:instrText>
        </w:r>
        <w:r w:rsidRPr="00693E83">
          <w:rPr>
            <w:rStyle w:val="Hyperlink"/>
            <w:noProof/>
          </w:rPr>
          <w:instrText xml:space="preserve"> </w:instrText>
        </w:r>
        <w:r w:rsidRPr="00693E83">
          <w:rPr>
            <w:rStyle w:val="Hyperlink"/>
            <w:noProof/>
          </w:rPr>
          <w:fldChar w:fldCharType="separate"/>
        </w:r>
        <w:r w:rsidRPr="00693E83">
          <w:rPr>
            <w:rStyle w:val="Hyperlink"/>
            <w:noProof/>
          </w:rPr>
          <w:t xml:space="preserve">2.1.1 </w:t>
        </w:r>
        <w:r w:rsidRPr="00693E83">
          <w:rPr>
            <w:rStyle w:val="Hyperlink"/>
            <w:bCs/>
            <w:noProof/>
          </w:rPr>
          <w:t>Présentation des questionnaires</w:t>
        </w:r>
        <w:r>
          <w:rPr>
            <w:noProof/>
            <w:webHidden/>
          </w:rPr>
          <w:tab/>
        </w:r>
        <w:r>
          <w:rPr>
            <w:noProof/>
            <w:webHidden/>
          </w:rPr>
          <w:fldChar w:fldCharType="begin"/>
        </w:r>
        <w:r>
          <w:rPr>
            <w:noProof/>
            <w:webHidden/>
          </w:rPr>
          <w:instrText xml:space="preserve"> PAGEREF _Toc370387342 \h </w:instrText>
        </w:r>
      </w:ins>
      <w:r>
        <w:rPr>
          <w:noProof/>
          <w:webHidden/>
        </w:rPr>
      </w:r>
      <w:r>
        <w:rPr>
          <w:noProof/>
          <w:webHidden/>
        </w:rPr>
        <w:fldChar w:fldCharType="separate"/>
      </w:r>
      <w:ins w:id="58" w:author="HP" w:date="2013-10-24T14:13:00Z">
        <w:r>
          <w:rPr>
            <w:noProof/>
            <w:webHidden/>
          </w:rPr>
          <w:t>15</w:t>
        </w:r>
        <w:r>
          <w:rPr>
            <w:noProof/>
            <w:webHidden/>
          </w:rPr>
          <w:fldChar w:fldCharType="end"/>
        </w:r>
        <w:r w:rsidRPr="00693E83">
          <w:rPr>
            <w:rStyle w:val="Hyperlink"/>
            <w:noProof/>
          </w:rPr>
          <w:fldChar w:fldCharType="end"/>
        </w:r>
      </w:ins>
    </w:p>
    <w:p w:rsidR="004D48A6" w:rsidRDefault="004D48A6">
      <w:pPr>
        <w:pStyle w:val="TOC2"/>
        <w:tabs>
          <w:tab w:val="right" w:leader="dot" w:pos="9062"/>
        </w:tabs>
        <w:rPr>
          <w:ins w:id="59" w:author="HP" w:date="2013-10-24T14:13:00Z"/>
          <w:smallCaps w:val="0"/>
          <w:noProof/>
          <w:sz w:val="22"/>
          <w:szCs w:val="22"/>
          <w:lang w:val="en-US" w:eastAsia="en-US"/>
        </w:rPr>
      </w:pPr>
      <w:ins w:id="60"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"_Toc370387343"</w:instrText>
        </w:r>
        <w:r w:rsidRPr="00693E83">
          <w:rPr>
            <w:rStyle w:val="Hyperlink"/>
            <w:noProof/>
          </w:rPr>
          <w:instrText xml:space="preserve"> </w:instrText>
        </w:r>
        <w:r w:rsidRPr="00693E83">
          <w:rPr>
            <w:rStyle w:val="Hyperlink"/>
            <w:noProof/>
          </w:rPr>
          <w:fldChar w:fldCharType="separate"/>
        </w:r>
        <w:r w:rsidRPr="00693E83">
          <w:rPr>
            <w:rStyle w:val="Hyperlink"/>
            <w:noProof/>
          </w:rPr>
          <w:t>2.2 Déroulement de l’interview</w:t>
        </w:r>
        <w:r>
          <w:rPr>
            <w:noProof/>
            <w:webHidden/>
          </w:rPr>
          <w:tab/>
        </w:r>
        <w:r>
          <w:rPr>
            <w:noProof/>
            <w:webHidden/>
          </w:rPr>
          <w:fldChar w:fldCharType="begin"/>
        </w:r>
        <w:r>
          <w:rPr>
            <w:noProof/>
            <w:webHidden/>
          </w:rPr>
          <w:instrText xml:space="preserve"> PAGEREF _Toc370387343 \h </w:instrText>
        </w:r>
      </w:ins>
      <w:r>
        <w:rPr>
          <w:noProof/>
          <w:webHidden/>
        </w:rPr>
      </w:r>
      <w:r>
        <w:rPr>
          <w:noProof/>
          <w:webHidden/>
        </w:rPr>
        <w:fldChar w:fldCharType="separate"/>
      </w:r>
      <w:ins w:id="61" w:author="HP" w:date="2013-10-24T14:13:00Z">
        <w:r>
          <w:rPr>
            <w:noProof/>
            <w:webHidden/>
          </w:rPr>
          <w:t>15</w:t>
        </w:r>
        <w:r>
          <w:rPr>
            <w:noProof/>
            <w:webHidden/>
          </w:rPr>
          <w:fldChar w:fldCharType="end"/>
        </w:r>
        <w:r w:rsidRPr="00693E83">
          <w:rPr>
            <w:rStyle w:val="Hyperlink"/>
            <w:noProof/>
          </w:rPr>
          <w:fldChar w:fldCharType="end"/>
        </w:r>
      </w:ins>
    </w:p>
    <w:p w:rsidR="004D48A6" w:rsidRDefault="004D48A6">
      <w:pPr>
        <w:pStyle w:val="TOC3"/>
        <w:tabs>
          <w:tab w:val="right" w:leader="dot" w:pos="9062"/>
        </w:tabs>
        <w:rPr>
          <w:ins w:id="62" w:author="HP" w:date="2013-10-24T14:13:00Z"/>
          <w:i w:val="0"/>
          <w:iCs w:val="0"/>
          <w:noProof/>
          <w:sz w:val="22"/>
          <w:szCs w:val="22"/>
          <w:lang w:val="en-US" w:eastAsia="en-US"/>
        </w:rPr>
      </w:pPr>
      <w:ins w:id="63"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"_Toc370387344"</w:instrText>
        </w:r>
        <w:r w:rsidRPr="00693E83">
          <w:rPr>
            <w:rStyle w:val="Hyperlink"/>
            <w:noProof/>
          </w:rPr>
          <w:instrText xml:space="preserve"> </w:instrText>
        </w:r>
        <w:r w:rsidRPr="00693E83">
          <w:rPr>
            <w:rStyle w:val="Hyperlink"/>
            <w:noProof/>
          </w:rPr>
          <w:fldChar w:fldCharType="separate"/>
        </w:r>
        <w:r w:rsidRPr="00693E83">
          <w:rPr>
            <w:rStyle w:val="Hyperlink"/>
            <w:noProof/>
          </w:rPr>
          <w:t xml:space="preserve">2.2.1 </w:t>
        </w:r>
        <w:r w:rsidRPr="00693E83">
          <w:rPr>
            <w:rStyle w:val="Hyperlink"/>
            <w:bCs/>
            <w:noProof/>
          </w:rPr>
          <w:t>Comment établir de bons rapports avec l’enquêté</w:t>
        </w:r>
        <w:r>
          <w:rPr>
            <w:noProof/>
            <w:webHidden/>
          </w:rPr>
          <w:tab/>
        </w:r>
        <w:r>
          <w:rPr>
            <w:noProof/>
            <w:webHidden/>
          </w:rPr>
          <w:fldChar w:fldCharType="begin"/>
        </w:r>
        <w:r>
          <w:rPr>
            <w:noProof/>
            <w:webHidden/>
          </w:rPr>
          <w:instrText xml:space="preserve"> PAGEREF _Toc370387344 \h </w:instrText>
        </w:r>
      </w:ins>
      <w:r>
        <w:rPr>
          <w:noProof/>
          <w:webHidden/>
        </w:rPr>
      </w:r>
      <w:r>
        <w:rPr>
          <w:noProof/>
          <w:webHidden/>
        </w:rPr>
        <w:fldChar w:fldCharType="separate"/>
      </w:r>
      <w:ins w:id="64" w:author="HP" w:date="2013-10-24T14:13:00Z">
        <w:r>
          <w:rPr>
            <w:noProof/>
            <w:webHidden/>
          </w:rPr>
          <w:t>15</w:t>
        </w:r>
        <w:r>
          <w:rPr>
            <w:noProof/>
            <w:webHidden/>
          </w:rPr>
          <w:fldChar w:fldCharType="end"/>
        </w:r>
        <w:r w:rsidRPr="00693E83">
          <w:rPr>
            <w:rStyle w:val="Hyperlink"/>
            <w:noProof/>
          </w:rPr>
          <w:fldChar w:fldCharType="end"/>
        </w:r>
      </w:ins>
    </w:p>
    <w:p w:rsidR="004D48A6" w:rsidRDefault="004D48A6">
      <w:pPr>
        <w:pStyle w:val="TOC3"/>
        <w:tabs>
          <w:tab w:val="right" w:leader="dot" w:pos="9062"/>
        </w:tabs>
        <w:rPr>
          <w:ins w:id="65" w:author="HP" w:date="2013-10-24T14:13:00Z"/>
          <w:i w:val="0"/>
          <w:iCs w:val="0"/>
          <w:noProof/>
          <w:sz w:val="22"/>
          <w:szCs w:val="22"/>
          <w:lang w:val="en-US" w:eastAsia="en-US"/>
        </w:rPr>
      </w:pPr>
      <w:ins w:id="66"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"_Toc370387345"</w:instrText>
        </w:r>
        <w:r w:rsidRPr="00693E83">
          <w:rPr>
            <w:rStyle w:val="Hyperlink"/>
            <w:noProof/>
          </w:rPr>
          <w:instrText xml:space="preserve"> </w:instrText>
        </w:r>
        <w:r w:rsidRPr="00693E83">
          <w:rPr>
            <w:rStyle w:val="Hyperlink"/>
            <w:noProof/>
          </w:rPr>
          <w:fldChar w:fldCharType="separate"/>
        </w:r>
        <w:r w:rsidRPr="00693E83">
          <w:rPr>
            <w:rStyle w:val="Hyperlink"/>
            <w:noProof/>
          </w:rPr>
          <w:t xml:space="preserve">2.2.2 </w:t>
        </w:r>
        <w:r w:rsidRPr="00693E83">
          <w:rPr>
            <w:rStyle w:val="Hyperlink"/>
            <w:bCs/>
            <w:noProof/>
          </w:rPr>
          <w:t>Conseils pour bien conduire l’interview</w:t>
        </w:r>
        <w:r>
          <w:rPr>
            <w:noProof/>
            <w:webHidden/>
          </w:rPr>
          <w:tab/>
        </w:r>
        <w:r>
          <w:rPr>
            <w:noProof/>
            <w:webHidden/>
          </w:rPr>
          <w:fldChar w:fldCharType="begin"/>
        </w:r>
        <w:r>
          <w:rPr>
            <w:noProof/>
            <w:webHidden/>
          </w:rPr>
          <w:instrText xml:space="preserve"> PAGEREF _Toc370387345 \h </w:instrText>
        </w:r>
      </w:ins>
      <w:r>
        <w:rPr>
          <w:noProof/>
          <w:webHidden/>
        </w:rPr>
      </w:r>
      <w:r>
        <w:rPr>
          <w:noProof/>
          <w:webHidden/>
        </w:rPr>
        <w:fldChar w:fldCharType="separate"/>
      </w:r>
      <w:ins w:id="67" w:author="HP" w:date="2013-10-24T14:13:00Z">
        <w:r>
          <w:rPr>
            <w:noProof/>
            <w:webHidden/>
          </w:rPr>
          <w:t>16</w:t>
        </w:r>
        <w:r>
          <w:rPr>
            <w:noProof/>
            <w:webHidden/>
          </w:rPr>
          <w:fldChar w:fldCharType="end"/>
        </w:r>
        <w:r w:rsidRPr="00693E83">
          <w:rPr>
            <w:rStyle w:val="Hyperlink"/>
            <w:noProof/>
          </w:rPr>
          <w:fldChar w:fldCharType="end"/>
        </w:r>
      </w:ins>
    </w:p>
    <w:p w:rsidR="004D48A6" w:rsidRDefault="004D48A6">
      <w:pPr>
        <w:pStyle w:val="TOC3"/>
        <w:tabs>
          <w:tab w:val="right" w:leader="dot" w:pos="9062"/>
        </w:tabs>
        <w:rPr>
          <w:ins w:id="68" w:author="HP" w:date="2013-10-24T14:13:00Z"/>
          <w:i w:val="0"/>
          <w:iCs w:val="0"/>
          <w:noProof/>
          <w:sz w:val="22"/>
          <w:szCs w:val="22"/>
          <w:lang w:val="en-US" w:eastAsia="en-US"/>
        </w:rPr>
      </w:pPr>
      <w:ins w:id="69"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"_Toc370387346"</w:instrText>
        </w:r>
        <w:r w:rsidRPr="00693E83">
          <w:rPr>
            <w:rStyle w:val="Hyperlink"/>
            <w:noProof/>
          </w:rPr>
          <w:instrText xml:space="preserve"> </w:instrText>
        </w:r>
        <w:r w:rsidRPr="00693E83">
          <w:rPr>
            <w:rStyle w:val="Hyperlink"/>
            <w:noProof/>
          </w:rPr>
          <w:fldChar w:fldCharType="separate"/>
        </w:r>
        <w:r w:rsidRPr="00693E83">
          <w:rPr>
            <w:rStyle w:val="Hyperlink"/>
            <w:noProof/>
          </w:rPr>
          <w:t xml:space="preserve">2.2.3 </w:t>
        </w:r>
        <w:r w:rsidRPr="00693E83">
          <w:rPr>
            <w:rStyle w:val="Hyperlink"/>
            <w:bCs/>
            <w:noProof/>
          </w:rPr>
          <w:t>Langue de l’interview</w:t>
        </w:r>
        <w:r>
          <w:rPr>
            <w:noProof/>
            <w:webHidden/>
          </w:rPr>
          <w:tab/>
        </w:r>
        <w:r>
          <w:rPr>
            <w:noProof/>
            <w:webHidden/>
          </w:rPr>
          <w:fldChar w:fldCharType="begin"/>
        </w:r>
        <w:r>
          <w:rPr>
            <w:noProof/>
            <w:webHidden/>
          </w:rPr>
          <w:instrText xml:space="preserve"> PAGEREF _Toc370387346 \h </w:instrText>
        </w:r>
      </w:ins>
      <w:r>
        <w:rPr>
          <w:noProof/>
          <w:webHidden/>
        </w:rPr>
      </w:r>
      <w:r>
        <w:rPr>
          <w:noProof/>
          <w:webHidden/>
        </w:rPr>
        <w:fldChar w:fldCharType="separate"/>
      </w:r>
      <w:ins w:id="70" w:author="HP" w:date="2013-10-24T14:13:00Z">
        <w:r>
          <w:rPr>
            <w:noProof/>
            <w:webHidden/>
          </w:rPr>
          <w:t>17</w:t>
        </w:r>
        <w:r>
          <w:rPr>
            <w:noProof/>
            <w:webHidden/>
          </w:rPr>
          <w:fldChar w:fldCharType="end"/>
        </w:r>
        <w:r w:rsidRPr="00693E83">
          <w:rPr>
            <w:rStyle w:val="Hyperlink"/>
            <w:noProof/>
          </w:rPr>
          <w:fldChar w:fldCharType="end"/>
        </w:r>
      </w:ins>
    </w:p>
    <w:p w:rsidR="004D48A6" w:rsidRDefault="004D48A6">
      <w:pPr>
        <w:pStyle w:val="TOC1"/>
        <w:tabs>
          <w:tab w:val="right" w:leader="dot" w:pos="9062"/>
        </w:tabs>
        <w:rPr>
          <w:ins w:id="71" w:author="HP" w:date="2013-10-24T14:13:00Z"/>
          <w:b w:val="0"/>
          <w:bCs w:val="0"/>
          <w:caps w:val="0"/>
          <w:noProof/>
          <w:sz w:val="22"/>
          <w:szCs w:val="22"/>
          <w:lang w:val="en-US" w:eastAsia="en-US"/>
        </w:rPr>
      </w:pPr>
      <w:ins w:id="72"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"_Toc370387347"</w:instrText>
        </w:r>
        <w:r w:rsidRPr="00693E83">
          <w:rPr>
            <w:rStyle w:val="Hyperlink"/>
            <w:noProof/>
          </w:rPr>
          <w:instrText xml:space="preserve"> </w:instrText>
        </w:r>
        <w:r w:rsidRPr="00693E83">
          <w:rPr>
            <w:rStyle w:val="Hyperlink"/>
            <w:noProof/>
          </w:rPr>
          <w:fldChar w:fldCharType="separate"/>
        </w:r>
        <w:r w:rsidRPr="00693E83">
          <w:rPr>
            <w:rStyle w:val="Hyperlink"/>
            <w:noProof/>
          </w:rPr>
          <w:t>CHAPITRE  III : PRATIQUE ET ADMINISTRATION DES EXERCICES</w:t>
        </w:r>
        <w:r>
          <w:rPr>
            <w:noProof/>
            <w:webHidden/>
          </w:rPr>
          <w:tab/>
        </w:r>
        <w:r>
          <w:rPr>
            <w:noProof/>
            <w:webHidden/>
          </w:rPr>
          <w:fldChar w:fldCharType="begin"/>
        </w:r>
        <w:r>
          <w:rPr>
            <w:noProof/>
            <w:webHidden/>
          </w:rPr>
          <w:instrText xml:space="preserve"> PAGEREF _Toc370387347 \h </w:instrText>
        </w:r>
      </w:ins>
      <w:r>
        <w:rPr>
          <w:noProof/>
          <w:webHidden/>
        </w:rPr>
      </w:r>
      <w:r>
        <w:rPr>
          <w:noProof/>
          <w:webHidden/>
        </w:rPr>
        <w:fldChar w:fldCharType="separate"/>
      </w:r>
      <w:ins w:id="73" w:author="HP" w:date="2013-10-24T14:13:00Z">
        <w:r>
          <w:rPr>
            <w:noProof/>
            <w:webHidden/>
          </w:rPr>
          <w:t>19</w:t>
        </w:r>
        <w:r>
          <w:rPr>
            <w:noProof/>
            <w:webHidden/>
          </w:rPr>
          <w:fldChar w:fldCharType="end"/>
        </w:r>
        <w:r w:rsidRPr="00693E83">
          <w:rPr>
            <w:rStyle w:val="Hyperlink"/>
            <w:noProof/>
          </w:rPr>
          <w:fldChar w:fldCharType="end"/>
        </w:r>
      </w:ins>
    </w:p>
    <w:p w:rsidR="004D48A6" w:rsidRDefault="004D48A6">
      <w:pPr>
        <w:pStyle w:val="TOC2"/>
        <w:tabs>
          <w:tab w:val="right" w:leader="dot" w:pos="9062"/>
        </w:tabs>
        <w:rPr>
          <w:ins w:id="74" w:author="HP" w:date="2013-10-24T14:13:00Z"/>
          <w:smallCaps w:val="0"/>
          <w:noProof/>
          <w:sz w:val="22"/>
          <w:szCs w:val="22"/>
          <w:lang w:val="en-US" w:eastAsia="en-US"/>
        </w:rPr>
      </w:pPr>
      <w:ins w:id="75"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"_Toc370387348"</w:instrText>
        </w:r>
        <w:r w:rsidRPr="00693E83">
          <w:rPr>
            <w:rStyle w:val="Hyperlink"/>
            <w:noProof/>
          </w:rPr>
          <w:instrText xml:space="preserve"> </w:instrText>
        </w:r>
        <w:r w:rsidRPr="00693E83">
          <w:rPr>
            <w:rStyle w:val="Hyperlink"/>
            <w:noProof/>
          </w:rPr>
          <w:fldChar w:fldCharType="separate"/>
        </w:r>
        <w:r w:rsidRPr="00693E83">
          <w:rPr>
            <w:rStyle w:val="Hyperlink"/>
            <w:noProof/>
          </w:rPr>
          <w:t>3.1 Instructions générales</w:t>
        </w:r>
        <w:r>
          <w:rPr>
            <w:noProof/>
            <w:webHidden/>
          </w:rPr>
          <w:tab/>
        </w:r>
        <w:r>
          <w:rPr>
            <w:noProof/>
            <w:webHidden/>
          </w:rPr>
          <w:fldChar w:fldCharType="begin"/>
        </w:r>
        <w:r>
          <w:rPr>
            <w:noProof/>
            <w:webHidden/>
          </w:rPr>
          <w:instrText xml:space="preserve"> PAGEREF _Toc370387348 \h </w:instrText>
        </w:r>
      </w:ins>
      <w:r>
        <w:rPr>
          <w:noProof/>
          <w:webHidden/>
        </w:rPr>
      </w:r>
      <w:r>
        <w:rPr>
          <w:noProof/>
          <w:webHidden/>
        </w:rPr>
        <w:fldChar w:fldCharType="separate"/>
      </w:r>
      <w:ins w:id="76" w:author="HP" w:date="2013-10-24T14:13:00Z">
        <w:r>
          <w:rPr>
            <w:noProof/>
            <w:webHidden/>
          </w:rPr>
          <w:t>19</w:t>
        </w:r>
        <w:r>
          <w:rPr>
            <w:noProof/>
            <w:webHidden/>
          </w:rPr>
          <w:fldChar w:fldCharType="end"/>
        </w:r>
        <w:r w:rsidRPr="00693E83">
          <w:rPr>
            <w:rStyle w:val="Hyperlink"/>
            <w:noProof/>
          </w:rPr>
          <w:fldChar w:fldCharType="end"/>
        </w:r>
      </w:ins>
    </w:p>
    <w:p w:rsidR="004D48A6" w:rsidRDefault="004D48A6">
      <w:pPr>
        <w:pStyle w:val="TOC1"/>
        <w:tabs>
          <w:tab w:val="right" w:leader="dot" w:pos="9062"/>
        </w:tabs>
        <w:rPr>
          <w:ins w:id="77" w:author="HP" w:date="2013-10-24T14:13:00Z"/>
          <w:b w:val="0"/>
          <w:bCs w:val="0"/>
          <w:caps w:val="0"/>
          <w:noProof/>
          <w:sz w:val="22"/>
          <w:szCs w:val="22"/>
          <w:lang w:val="en-US" w:eastAsia="en-US"/>
        </w:rPr>
      </w:pPr>
      <w:ins w:id="78"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"_Toc370387349"</w:instrText>
        </w:r>
        <w:r w:rsidRPr="00693E83">
          <w:rPr>
            <w:rStyle w:val="Hyperlink"/>
            <w:noProof/>
          </w:rPr>
          <w:instrText xml:space="preserve"> </w:instrText>
        </w:r>
        <w:r w:rsidRPr="00693E83">
          <w:rPr>
            <w:rStyle w:val="Hyperlink"/>
            <w:noProof/>
          </w:rPr>
          <w:fldChar w:fldCharType="separate"/>
        </w:r>
        <w:r w:rsidRPr="00693E83">
          <w:rPr>
            <w:rStyle w:val="Hyperlink"/>
            <w:noProof/>
          </w:rPr>
          <w:t>CHAPITRE  IV : REMPLISSAGE DU QUESTIONNAIRE INDIVIDUEL (HOMME/FEMME)</w:t>
        </w:r>
        <w:r>
          <w:rPr>
            <w:noProof/>
            <w:webHidden/>
          </w:rPr>
          <w:tab/>
        </w:r>
        <w:r>
          <w:rPr>
            <w:noProof/>
            <w:webHidden/>
          </w:rPr>
          <w:fldChar w:fldCharType="begin"/>
        </w:r>
        <w:r>
          <w:rPr>
            <w:noProof/>
            <w:webHidden/>
          </w:rPr>
          <w:instrText xml:space="preserve"> PAGEREF _Toc370387349 \h </w:instrText>
        </w:r>
      </w:ins>
      <w:r>
        <w:rPr>
          <w:noProof/>
          <w:webHidden/>
        </w:rPr>
      </w:r>
      <w:r>
        <w:rPr>
          <w:noProof/>
          <w:webHidden/>
        </w:rPr>
        <w:fldChar w:fldCharType="separate"/>
      </w:r>
      <w:ins w:id="79" w:author="HP" w:date="2013-10-24T14:13:00Z">
        <w:r>
          <w:rPr>
            <w:noProof/>
            <w:webHidden/>
          </w:rPr>
          <w:t>47</w:t>
        </w:r>
        <w:r>
          <w:rPr>
            <w:noProof/>
            <w:webHidden/>
          </w:rPr>
          <w:fldChar w:fldCharType="end"/>
        </w:r>
        <w:r w:rsidRPr="00693E83">
          <w:rPr>
            <w:rStyle w:val="Hyperlink"/>
            <w:noProof/>
          </w:rPr>
          <w:fldChar w:fldCharType="end"/>
        </w:r>
      </w:ins>
    </w:p>
    <w:p w:rsidR="004D48A6" w:rsidRDefault="004D48A6">
      <w:pPr>
        <w:pStyle w:val="TOC3"/>
        <w:tabs>
          <w:tab w:val="right" w:leader="dot" w:pos="9062"/>
        </w:tabs>
        <w:rPr>
          <w:ins w:id="80" w:author="HP" w:date="2013-10-24T14:13:00Z"/>
          <w:i w:val="0"/>
          <w:iCs w:val="0"/>
          <w:noProof/>
          <w:sz w:val="22"/>
          <w:szCs w:val="22"/>
          <w:lang w:val="en-US" w:eastAsia="en-US"/>
        </w:rPr>
      </w:pPr>
      <w:ins w:id="81"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"_Toc370387350"</w:instrText>
        </w:r>
        <w:r w:rsidRPr="00693E83">
          <w:rPr>
            <w:rStyle w:val="Hyperlink"/>
            <w:noProof/>
          </w:rPr>
          <w:instrText xml:space="preserve"> </w:instrText>
        </w:r>
        <w:r w:rsidRPr="00693E83">
          <w:rPr>
            <w:rStyle w:val="Hyperlink"/>
            <w:noProof/>
          </w:rPr>
          <w:fldChar w:fldCharType="separate"/>
        </w:r>
        <w:r w:rsidRPr="00693E83">
          <w:rPr>
            <w:rStyle w:val="Hyperlink"/>
            <w:noProof/>
          </w:rPr>
          <w:t>4.1 – Section 1 : Informations sur la Religion</w:t>
        </w:r>
        <w:r>
          <w:rPr>
            <w:noProof/>
            <w:webHidden/>
          </w:rPr>
          <w:tab/>
        </w:r>
        <w:r>
          <w:rPr>
            <w:noProof/>
            <w:webHidden/>
          </w:rPr>
          <w:fldChar w:fldCharType="begin"/>
        </w:r>
        <w:r>
          <w:rPr>
            <w:noProof/>
            <w:webHidden/>
          </w:rPr>
          <w:instrText xml:space="preserve"> PAGEREF _Toc370387350 \h </w:instrText>
        </w:r>
      </w:ins>
      <w:r>
        <w:rPr>
          <w:noProof/>
          <w:webHidden/>
        </w:rPr>
      </w:r>
      <w:r>
        <w:rPr>
          <w:noProof/>
          <w:webHidden/>
        </w:rPr>
        <w:fldChar w:fldCharType="separate"/>
      </w:r>
      <w:ins w:id="82" w:author="HP" w:date="2013-10-24T14:13:00Z">
        <w:r>
          <w:rPr>
            <w:noProof/>
            <w:webHidden/>
          </w:rPr>
          <w:t>48</w:t>
        </w:r>
        <w:r>
          <w:rPr>
            <w:noProof/>
            <w:webHidden/>
          </w:rPr>
          <w:fldChar w:fldCharType="end"/>
        </w:r>
        <w:r w:rsidRPr="00693E83">
          <w:rPr>
            <w:rStyle w:val="Hyperlink"/>
            <w:noProof/>
          </w:rPr>
          <w:fldChar w:fldCharType="end"/>
        </w:r>
      </w:ins>
    </w:p>
    <w:p w:rsidR="004D48A6" w:rsidRDefault="004D48A6">
      <w:pPr>
        <w:pStyle w:val="TOC3"/>
        <w:tabs>
          <w:tab w:val="right" w:leader="dot" w:pos="9062"/>
        </w:tabs>
        <w:rPr>
          <w:ins w:id="83" w:author="HP" w:date="2013-10-24T14:13:00Z"/>
          <w:i w:val="0"/>
          <w:iCs w:val="0"/>
          <w:noProof/>
          <w:sz w:val="22"/>
          <w:szCs w:val="22"/>
          <w:lang w:val="en-US" w:eastAsia="en-US"/>
        </w:rPr>
      </w:pPr>
      <w:ins w:id="84"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"_Toc370387351"</w:instrText>
        </w:r>
        <w:r w:rsidRPr="00693E83">
          <w:rPr>
            <w:rStyle w:val="Hyperlink"/>
            <w:noProof/>
          </w:rPr>
          <w:instrText xml:space="preserve"> </w:instrText>
        </w:r>
        <w:r w:rsidRPr="00693E83">
          <w:rPr>
            <w:rStyle w:val="Hyperlink"/>
            <w:noProof/>
          </w:rPr>
          <w:fldChar w:fldCharType="separate"/>
        </w:r>
        <w:r w:rsidRPr="00693E83">
          <w:rPr>
            <w:rStyle w:val="Hyperlink"/>
            <w:noProof/>
          </w:rPr>
          <w:t>4.2 – Section 2 : Relation homme et femme</w:t>
        </w:r>
        <w:r>
          <w:rPr>
            <w:noProof/>
            <w:webHidden/>
          </w:rPr>
          <w:tab/>
        </w:r>
        <w:r>
          <w:rPr>
            <w:noProof/>
            <w:webHidden/>
          </w:rPr>
          <w:fldChar w:fldCharType="begin"/>
        </w:r>
        <w:r>
          <w:rPr>
            <w:noProof/>
            <w:webHidden/>
          </w:rPr>
          <w:instrText xml:space="preserve"> PAGEREF _Toc370387351 \h </w:instrText>
        </w:r>
      </w:ins>
      <w:r>
        <w:rPr>
          <w:noProof/>
          <w:webHidden/>
        </w:rPr>
      </w:r>
      <w:r>
        <w:rPr>
          <w:noProof/>
          <w:webHidden/>
        </w:rPr>
        <w:fldChar w:fldCharType="separate"/>
      </w:r>
      <w:ins w:id="85" w:author="HP" w:date="2013-10-24T14:13:00Z">
        <w:r>
          <w:rPr>
            <w:noProof/>
            <w:webHidden/>
          </w:rPr>
          <w:t>49</w:t>
        </w:r>
        <w:r>
          <w:rPr>
            <w:noProof/>
            <w:webHidden/>
          </w:rPr>
          <w:fldChar w:fldCharType="end"/>
        </w:r>
        <w:r w:rsidRPr="00693E83">
          <w:rPr>
            <w:rStyle w:val="Hyperlink"/>
            <w:noProof/>
          </w:rPr>
          <w:fldChar w:fldCharType="end"/>
        </w:r>
      </w:ins>
    </w:p>
    <w:p w:rsidR="004D48A6" w:rsidRDefault="004D48A6">
      <w:pPr>
        <w:pStyle w:val="TOC3"/>
        <w:tabs>
          <w:tab w:val="right" w:leader="dot" w:pos="9062"/>
        </w:tabs>
        <w:rPr>
          <w:ins w:id="86" w:author="HP" w:date="2013-10-24T14:13:00Z"/>
          <w:i w:val="0"/>
          <w:iCs w:val="0"/>
          <w:noProof/>
          <w:sz w:val="22"/>
          <w:szCs w:val="22"/>
          <w:lang w:val="en-US" w:eastAsia="en-US"/>
        </w:rPr>
      </w:pPr>
      <w:ins w:id="87"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"_Toc370387352"</w:instrText>
        </w:r>
        <w:r w:rsidRPr="00693E83">
          <w:rPr>
            <w:rStyle w:val="Hyperlink"/>
            <w:noProof/>
          </w:rPr>
          <w:instrText xml:space="preserve"> </w:instrText>
        </w:r>
        <w:r w:rsidRPr="00693E83">
          <w:rPr>
            <w:rStyle w:val="Hyperlink"/>
            <w:noProof/>
          </w:rPr>
          <w:fldChar w:fldCharType="separate"/>
        </w:r>
        <w:r w:rsidRPr="00693E83">
          <w:rPr>
            <w:rStyle w:val="Hyperlink"/>
            <w:noProof/>
          </w:rPr>
          <w:t>4.3 – Section 3 : Relation dans le ménage</w:t>
        </w:r>
        <w:r>
          <w:rPr>
            <w:noProof/>
            <w:webHidden/>
          </w:rPr>
          <w:tab/>
        </w:r>
        <w:r>
          <w:rPr>
            <w:noProof/>
            <w:webHidden/>
          </w:rPr>
          <w:fldChar w:fldCharType="begin"/>
        </w:r>
        <w:r>
          <w:rPr>
            <w:noProof/>
            <w:webHidden/>
          </w:rPr>
          <w:instrText xml:space="preserve"> PAGEREF _Toc370387352 \h </w:instrText>
        </w:r>
      </w:ins>
      <w:r>
        <w:rPr>
          <w:noProof/>
          <w:webHidden/>
        </w:rPr>
      </w:r>
      <w:r>
        <w:rPr>
          <w:noProof/>
          <w:webHidden/>
        </w:rPr>
        <w:fldChar w:fldCharType="separate"/>
      </w:r>
      <w:ins w:id="88" w:author="HP" w:date="2013-10-24T14:13:00Z">
        <w:r>
          <w:rPr>
            <w:noProof/>
            <w:webHidden/>
          </w:rPr>
          <w:t>50</w:t>
        </w:r>
        <w:r>
          <w:rPr>
            <w:noProof/>
            <w:webHidden/>
          </w:rPr>
          <w:fldChar w:fldCharType="end"/>
        </w:r>
        <w:r w:rsidRPr="00693E83">
          <w:rPr>
            <w:rStyle w:val="Hyperlink"/>
            <w:noProof/>
          </w:rPr>
          <w:fldChar w:fldCharType="end"/>
        </w:r>
      </w:ins>
    </w:p>
    <w:p w:rsidR="004D48A6" w:rsidRDefault="004D48A6">
      <w:pPr>
        <w:pStyle w:val="TOC3"/>
        <w:tabs>
          <w:tab w:val="right" w:leader="dot" w:pos="9062"/>
        </w:tabs>
        <w:rPr>
          <w:ins w:id="89" w:author="HP" w:date="2013-10-24T14:13:00Z"/>
          <w:i w:val="0"/>
          <w:iCs w:val="0"/>
          <w:noProof/>
          <w:sz w:val="22"/>
          <w:szCs w:val="22"/>
          <w:lang w:val="en-US" w:eastAsia="en-US"/>
        </w:rPr>
      </w:pPr>
      <w:ins w:id="90"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"_Toc370387353"</w:instrText>
        </w:r>
        <w:r w:rsidRPr="00693E83">
          <w:rPr>
            <w:rStyle w:val="Hyperlink"/>
            <w:noProof/>
          </w:rPr>
          <w:instrText xml:space="preserve"> </w:instrText>
        </w:r>
        <w:r w:rsidRPr="00693E83">
          <w:rPr>
            <w:rStyle w:val="Hyperlink"/>
            <w:noProof/>
          </w:rPr>
          <w:fldChar w:fldCharType="separate"/>
        </w:r>
        <w:r w:rsidRPr="00693E83">
          <w:rPr>
            <w:rStyle w:val="Hyperlink"/>
            <w:noProof/>
          </w:rPr>
          <w:t>4.4 – Section 4 : Exercice de lampe solaire</w:t>
        </w:r>
        <w:r>
          <w:rPr>
            <w:noProof/>
            <w:webHidden/>
          </w:rPr>
          <w:tab/>
        </w:r>
        <w:r>
          <w:rPr>
            <w:noProof/>
            <w:webHidden/>
          </w:rPr>
          <w:fldChar w:fldCharType="begin"/>
        </w:r>
        <w:r>
          <w:rPr>
            <w:noProof/>
            <w:webHidden/>
          </w:rPr>
          <w:instrText xml:space="preserve"> PAGEREF _Toc370387353 \h </w:instrText>
        </w:r>
      </w:ins>
      <w:r>
        <w:rPr>
          <w:noProof/>
          <w:webHidden/>
        </w:rPr>
      </w:r>
      <w:r>
        <w:rPr>
          <w:noProof/>
          <w:webHidden/>
        </w:rPr>
        <w:fldChar w:fldCharType="separate"/>
      </w:r>
      <w:ins w:id="91" w:author="HP" w:date="2013-10-24T14:13:00Z">
        <w:r>
          <w:rPr>
            <w:noProof/>
            <w:webHidden/>
          </w:rPr>
          <w:t>51</w:t>
        </w:r>
        <w:r>
          <w:rPr>
            <w:noProof/>
            <w:webHidden/>
          </w:rPr>
          <w:fldChar w:fldCharType="end"/>
        </w:r>
        <w:r w:rsidRPr="00693E83">
          <w:rPr>
            <w:rStyle w:val="Hyperlink"/>
            <w:noProof/>
          </w:rPr>
          <w:fldChar w:fldCharType="end"/>
        </w:r>
      </w:ins>
    </w:p>
    <w:p w:rsidR="004D48A6" w:rsidRDefault="004D48A6">
      <w:pPr>
        <w:pStyle w:val="TOC3"/>
        <w:tabs>
          <w:tab w:val="right" w:leader="dot" w:pos="9062"/>
        </w:tabs>
        <w:rPr>
          <w:ins w:id="92" w:author="HP" w:date="2013-10-24T14:13:00Z"/>
          <w:i w:val="0"/>
          <w:iCs w:val="0"/>
          <w:noProof/>
          <w:sz w:val="22"/>
          <w:szCs w:val="22"/>
          <w:lang w:val="en-US" w:eastAsia="en-US"/>
        </w:rPr>
      </w:pPr>
      <w:ins w:id="93" w:author="HP" w:date="2013-10-24T14:13:00Z">
        <w:r w:rsidRPr="00693E83">
          <w:rPr>
            <w:rStyle w:val="Hyperlink"/>
            <w:noProof/>
          </w:rPr>
          <w:fldChar w:fldCharType="begin"/>
        </w:r>
        <w:r w:rsidRPr="00693E83">
          <w:rPr>
            <w:rStyle w:val="Hyperlink"/>
            <w:noProof/>
          </w:rPr>
          <w:instrText xml:space="preserve"> </w:instrText>
        </w:r>
        <w:r>
          <w:rPr>
            <w:noProof/>
          </w:rPr>
          <w:instrText>HYPERLINK \l "_Toc370387354"</w:instrText>
        </w:r>
        <w:r w:rsidRPr="00693E83">
          <w:rPr>
            <w:rStyle w:val="Hyperlink"/>
            <w:noProof/>
          </w:rPr>
          <w:instrText xml:space="preserve"> </w:instrText>
        </w:r>
        <w:r w:rsidRPr="00693E83">
          <w:rPr>
            <w:rStyle w:val="Hyperlink"/>
            <w:noProof/>
          </w:rPr>
          <w:fldChar w:fldCharType="separate"/>
        </w:r>
        <w:r w:rsidRPr="00693E83">
          <w:rPr>
            <w:rStyle w:val="Hyperlink"/>
            <w:noProof/>
          </w:rPr>
          <w:t>4.5 – Section 5 : Exercice de vente du bio-digesteur</w:t>
        </w:r>
        <w:r>
          <w:rPr>
            <w:noProof/>
            <w:webHidden/>
          </w:rPr>
          <w:tab/>
        </w:r>
        <w:r>
          <w:rPr>
            <w:noProof/>
            <w:webHidden/>
          </w:rPr>
          <w:fldChar w:fldCharType="begin"/>
        </w:r>
        <w:r>
          <w:rPr>
            <w:noProof/>
            <w:webHidden/>
          </w:rPr>
          <w:instrText xml:space="preserve"> PAGEREF _Toc370387354 \h </w:instrText>
        </w:r>
      </w:ins>
      <w:r>
        <w:rPr>
          <w:noProof/>
          <w:webHidden/>
        </w:rPr>
      </w:r>
      <w:r>
        <w:rPr>
          <w:noProof/>
          <w:webHidden/>
        </w:rPr>
        <w:fldChar w:fldCharType="separate"/>
      </w:r>
      <w:ins w:id="94" w:author="HP" w:date="2013-10-24T14:13:00Z">
        <w:r>
          <w:rPr>
            <w:noProof/>
            <w:webHidden/>
          </w:rPr>
          <w:t>54</w:t>
        </w:r>
        <w:r>
          <w:rPr>
            <w:noProof/>
            <w:webHidden/>
          </w:rPr>
          <w:fldChar w:fldCharType="end"/>
        </w:r>
        <w:r w:rsidRPr="00693E83">
          <w:rPr>
            <w:rStyle w:val="Hyperlink"/>
            <w:noProof/>
          </w:rPr>
          <w:fldChar w:fldCharType="end"/>
        </w:r>
      </w:ins>
    </w:p>
    <w:p w:rsidR="00743DF3" w:rsidRPr="00442E10" w:rsidDel="00754422" w:rsidRDefault="00AF2F6F">
      <w:pPr>
        <w:pStyle w:val="TOC1"/>
        <w:tabs>
          <w:tab w:val="right" w:leader="dot" w:pos="9062"/>
        </w:tabs>
        <w:rPr>
          <w:del w:id="95" w:author="HP" w:date="2013-10-24T14:03:00Z"/>
          <w:b w:val="0"/>
          <w:bCs w:val="0"/>
          <w:caps w:val="0"/>
          <w:noProof/>
          <w:sz w:val="22"/>
          <w:szCs w:val="22"/>
        </w:rPr>
      </w:pPr>
      <w:del w:id="96" w:author="HP" w:date="2013-10-24T14:03:00Z">
        <w:r w:rsidRPr="00754422" w:rsidDel="00754422">
          <w:rPr>
            <w:rPrChange w:id="97" w:author="HP" w:date="2013-10-24T14:03:00Z">
              <w:rPr>
                <w:rStyle w:val="Hyperlink"/>
                <w:noProof/>
              </w:rPr>
            </w:rPrChange>
          </w:rPr>
          <w:delText>AVANT-PROPOS</w:delText>
        </w:r>
        <w:r w:rsidRPr="00AF2F6F" w:rsidDel="00754422">
          <w:rPr>
            <w:noProof/>
            <w:webHidden/>
            <w:rPrChange w:id="98" w:author="PIERRE" w:date="2013-10-24T12:27:00Z">
              <w:rPr>
                <w:noProof/>
                <w:webHidden/>
                <w:color w:val="0000FF"/>
                <w:u w:val="single"/>
              </w:rPr>
            </w:rPrChange>
          </w:rPr>
          <w:tab/>
          <w:delText>3</w:delText>
        </w:r>
      </w:del>
    </w:p>
    <w:p w:rsidR="00743DF3" w:rsidRPr="00442E10" w:rsidDel="00754422" w:rsidRDefault="00AF2F6F">
      <w:pPr>
        <w:pStyle w:val="TOC1"/>
        <w:tabs>
          <w:tab w:val="right" w:leader="dot" w:pos="9062"/>
        </w:tabs>
        <w:rPr>
          <w:del w:id="99" w:author="HP" w:date="2013-10-24T14:03:00Z"/>
          <w:b w:val="0"/>
          <w:bCs w:val="0"/>
          <w:caps w:val="0"/>
          <w:noProof/>
          <w:sz w:val="22"/>
          <w:szCs w:val="22"/>
        </w:rPr>
      </w:pPr>
      <w:del w:id="100" w:author="HP" w:date="2013-10-24T14:03:00Z">
        <w:r w:rsidRPr="00754422" w:rsidDel="00754422">
          <w:rPr>
            <w:rPrChange w:id="101" w:author="HP" w:date="2013-10-24T14:03:00Z">
              <w:rPr>
                <w:rStyle w:val="Hyperlink"/>
                <w:noProof/>
              </w:rPr>
            </w:rPrChange>
          </w:rPr>
          <w:delText>INTRODUCTION</w:delText>
        </w:r>
        <w:r w:rsidRPr="00AF2F6F" w:rsidDel="00754422">
          <w:rPr>
            <w:noProof/>
            <w:webHidden/>
            <w:rPrChange w:id="102" w:author="PIERRE" w:date="2013-10-24T12:27:00Z">
              <w:rPr>
                <w:noProof/>
                <w:webHidden/>
                <w:color w:val="0000FF"/>
                <w:u w:val="single"/>
              </w:rPr>
            </w:rPrChange>
          </w:rPr>
          <w:tab/>
          <w:delText>4</w:delText>
        </w:r>
      </w:del>
    </w:p>
    <w:p w:rsidR="00743DF3" w:rsidRPr="00442E10" w:rsidDel="00754422" w:rsidRDefault="00AF2F6F">
      <w:pPr>
        <w:pStyle w:val="TOC1"/>
        <w:tabs>
          <w:tab w:val="right" w:leader="dot" w:pos="9062"/>
        </w:tabs>
        <w:rPr>
          <w:del w:id="103" w:author="HP" w:date="2013-10-24T14:03:00Z"/>
          <w:b w:val="0"/>
          <w:bCs w:val="0"/>
          <w:caps w:val="0"/>
          <w:noProof/>
          <w:sz w:val="22"/>
          <w:szCs w:val="22"/>
        </w:rPr>
      </w:pPr>
      <w:del w:id="104" w:author="HP" w:date="2013-10-24T14:03:00Z">
        <w:r w:rsidRPr="00754422" w:rsidDel="00754422">
          <w:rPr>
            <w:rPrChange w:id="105" w:author="HP" w:date="2013-10-24T14:03:00Z">
              <w:rPr>
                <w:rStyle w:val="Hyperlink"/>
                <w:noProof/>
              </w:rPr>
            </w:rPrChange>
          </w:rPr>
          <w:delText>CHAPITRE I :. PRESENTATION DE L’ENQUETE</w:delText>
        </w:r>
      </w:del>
      <w:ins w:id="106" w:author="PIERRE" w:date="2013-10-23T15:53:00Z">
        <w:del w:id="107" w:author="HP" w:date="2013-10-24T14:03:00Z">
          <w:r w:rsidRPr="00754422" w:rsidDel="00754422">
            <w:rPr>
              <w:rPrChange w:id="108" w:author="HP" w:date="2013-10-24T14:03:00Z">
                <w:rPr>
                  <w:rStyle w:val="Hyperlink"/>
                  <w:noProof/>
                </w:rPr>
              </w:rPrChange>
            </w:rPr>
            <w:delText>ENQUÊTE</w:delText>
          </w:r>
        </w:del>
      </w:ins>
      <w:del w:id="109" w:author="HP" w:date="2013-10-24T14:03:00Z">
        <w:r w:rsidRPr="00754422" w:rsidDel="00754422">
          <w:rPr>
            <w:rPrChange w:id="110" w:author="HP" w:date="2013-10-24T14:03:00Z">
              <w:rPr>
                <w:rStyle w:val="Hyperlink"/>
                <w:noProof/>
              </w:rPr>
            </w:rPrChange>
          </w:rPr>
          <w:delText xml:space="preserve"> ET RENSEIGNEMENTS GENERAUX</w:delText>
        </w:r>
        <w:r w:rsidRPr="00AF2F6F" w:rsidDel="00754422">
          <w:rPr>
            <w:noProof/>
            <w:webHidden/>
            <w:rPrChange w:id="111" w:author="PIERRE" w:date="2013-10-24T12:27:00Z">
              <w:rPr>
                <w:noProof/>
                <w:webHidden/>
                <w:color w:val="0000FF"/>
                <w:u w:val="single"/>
              </w:rPr>
            </w:rPrChange>
          </w:rPr>
          <w:tab/>
          <w:delText>6</w:delText>
        </w:r>
      </w:del>
    </w:p>
    <w:p w:rsidR="00743DF3" w:rsidRPr="00442E10" w:rsidDel="00754422" w:rsidRDefault="00AF2F6F">
      <w:pPr>
        <w:pStyle w:val="TOC2"/>
        <w:tabs>
          <w:tab w:val="left" w:pos="660"/>
          <w:tab w:val="right" w:leader="dot" w:pos="9062"/>
        </w:tabs>
        <w:rPr>
          <w:del w:id="112" w:author="HP" w:date="2013-10-24T14:03:00Z"/>
          <w:smallCaps w:val="0"/>
          <w:noProof/>
          <w:sz w:val="22"/>
          <w:szCs w:val="22"/>
        </w:rPr>
      </w:pPr>
      <w:del w:id="113" w:author="HP" w:date="2013-10-24T14:03:00Z">
        <w:r w:rsidRPr="00754422" w:rsidDel="00754422">
          <w:rPr>
            <w:rPrChange w:id="114" w:author="HP" w:date="2013-10-24T14:03:00Z">
              <w:rPr>
                <w:rStyle w:val="Hyperlink"/>
                <w:noProof/>
              </w:rPr>
            </w:rPrChange>
          </w:rPr>
          <w:delText>1.</w:delText>
        </w:r>
        <w:r w:rsidRPr="00AF2F6F" w:rsidDel="00754422">
          <w:rPr>
            <w:smallCaps w:val="0"/>
            <w:noProof/>
            <w:rPrChange w:id="115" w:author="PIERRE" w:date="2013-10-24T12:27:00Z">
              <w:rPr>
                <w:smallCaps w:val="0"/>
                <w:noProof/>
                <w:color w:val="0000FF"/>
                <w:u w:val="single"/>
              </w:rPr>
            </w:rPrChange>
          </w:rPr>
          <w:tab/>
        </w:r>
        <w:r w:rsidRPr="00754422" w:rsidDel="00754422">
          <w:rPr>
            <w:rPrChange w:id="116" w:author="HP" w:date="2013-10-24T14:03:00Z">
              <w:rPr>
                <w:rStyle w:val="Hyperlink"/>
                <w:noProof/>
              </w:rPr>
            </w:rPrChange>
          </w:rPr>
          <w:delText>PRESENTATION DE L’ENQUÊTE</w:delText>
        </w:r>
        <w:r w:rsidRPr="00AF2F6F" w:rsidDel="00754422">
          <w:rPr>
            <w:noProof/>
            <w:webHidden/>
            <w:rPrChange w:id="117" w:author="PIERRE" w:date="2013-10-24T12:27:00Z">
              <w:rPr>
                <w:noProof/>
                <w:webHidden/>
                <w:color w:val="0000FF"/>
                <w:u w:val="single"/>
              </w:rPr>
            </w:rPrChange>
          </w:rPr>
          <w:tab/>
          <w:delText>6</w:delText>
        </w:r>
      </w:del>
    </w:p>
    <w:p w:rsidR="00743DF3" w:rsidRPr="00442E10" w:rsidDel="00754422" w:rsidRDefault="00AF2F6F">
      <w:pPr>
        <w:pStyle w:val="TOC2"/>
        <w:tabs>
          <w:tab w:val="right" w:leader="dot" w:pos="9062"/>
        </w:tabs>
        <w:rPr>
          <w:del w:id="118" w:author="HP" w:date="2013-10-24T14:03:00Z"/>
          <w:smallCaps w:val="0"/>
          <w:noProof/>
          <w:sz w:val="22"/>
          <w:szCs w:val="22"/>
        </w:rPr>
      </w:pPr>
      <w:del w:id="119" w:author="HP" w:date="2013-10-24T14:03:00Z">
        <w:r w:rsidRPr="00754422" w:rsidDel="00754422">
          <w:rPr>
            <w:rPrChange w:id="120" w:author="HP" w:date="2013-10-24T14:03:00Z">
              <w:rPr>
                <w:rStyle w:val="Hyperlink"/>
                <w:noProof/>
              </w:rPr>
            </w:rPrChange>
          </w:rPr>
          <w:delText>1.1 Organisation des thèmes à aborder lors de l’enquête</w:delText>
        </w:r>
        <w:r w:rsidRPr="00AF2F6F" w:rsidDel="00754422">
          <w:rPr>
            <w:noProof/>
            <w:webHidden/>
            <w:rPrChange w:id="121" w:author="PIERRE" w:date="2013-10-24T12:27:00Z">
              <w:rPr>
                <w:noProof/>
                <w:webHidden/>
                <w:color w:val="0000FF"/>
                <w:u w:val="single"/>
              </w:rPr>
            </w:rPrChange>
          </w:rPr>
          <w:tab/>
          <w:delText>6</w:delText>
        </w:r>
      </w:del>
    </w:p>
    <w:p w:rsidR="00743DF3" w:rsidRPr="00442E10" w:rsidDel="00754422" w:rsidRDefault="00AF2F6F">
      <w:pPr>
        <w:pStyle w:val="TOC2"/>
        <w:tabs>
          <w:tab w:val="right" w:leader="dot" w:pos="9062"/>
        </w:tabs>
        <w:rPr>
          <w:del w:id="122" w:author="HP" w:date="2013-10-24T14:03:00Z"/>
          <w:smallCaps w:val="0"/>
          <w:noProof/>
          <w:sz w:val="22"/>
          <w:szCs w:val="22"/>
        </w:rPr>
      </w:pPr>
      <w:del w:id="123" w:author="HP" w:date="2013-10-24T14:03:00Z">
        <w:r w:rsidRPr="00754422" w:rsidDel="00754422">
          <w:rPr>
            <w:rPrChange w:id="124" w:author="HP" w:date="2013-10-24T14:03:00Z">
              <w:rPr>
                <w:rStyle w:val="Hyperlink"/>
                <w:noProof/>
              </w:rPr>
            </w:rPrChange>
          </w:rPr>
          <w:delText>1.2 Champ de l’enquête</w:delText>
        </w:r>
        <w:r w:rsidRPr="00AF2F6F" w:rsidDel="00754422">
          <w:rPr>
            <w:noProof/>
            <w:webHidden/>
            <w:rPrChange w:id="125" w:author="PIERRE" w:date="2013-10-24T12:27:00Z">
              <w:rPr>
                <w:noProof/>
                <w:webHidden/>
                <w:color w:val="0000FF"/>
                <w:u w:val="single"/>
              </w:rPr>
            </w:rPrChange>
          </w:rPr>
          <w:tab/>
          <w:delText>6</w:delText>
        </w:r>
      </w:del>
    </w:p>
    <w:p w:rsidR="00743DF3" w:rsidRPr="00442E10" w:rsidDel="00754422" w:rsidRDefault="00AF2F6F">
      <w:pPr>
        <w:pStyle w:val="TOC3"/>
        <w:tabs>
          <w:tab w:val="right" w:leader="dot" w:pos="9062"/>
        </w:tabs>
        <w:rPr>
          <w:del w:id="126" w:author="HP" w:date="2013-10-24T14:03:00Z"/>
          <w:i w:val="0"/>
          <w:iCs w:val="0"/>
          <w:noProof/>
          <w:sz w:val="22"/>
          <w:szCs w:val="22"/>
        </w:rPr>
      </w:pPr>
      <w:del w:id="127" w:author="HP" w:date="2013-10-24T14:03:00Z">
        <w:r w:rsidRPr="00754422" w:rsidDel="00754422">
          <w:rPr>
            <w:rPrChange w:id="128" w:author="HP" w:date="2013-10-24T14:03:00Z">
              <w:rPr>
                <w:rStyle w:val="Hyperlink"/>
                <w:noProof/>
              </w:rPr>
            </w:rPrChange>
          </w:rPr>
          <w:delText>1.2.1 Champ géographique et unité statistique</w:delText>
        </w:r>
        <w:r w:rsidRPr="00AF2F6F" w:rsidDel="00754422">
          <w:rPr>
            <w:noProof/>
            <w:webHidden/>
            <w:rPrChange w:id="129" w:author="PIERRE" w:date="2013-10-24T12:27:00Z">
              <w:rPr>
                <w:noProof/>
                <w:webHidden/>
                <w:color w:val="0000FF"/>
                <w:u w:val="single"/>
              </w:rPr>
            </w:rPrChange>
          </w:rPr>
          <w:tab/>
          <w:delText>6</w:delText>
        </w:r>
      </w:del>
    </w:p>
    <w:p w:rsidR="00743DF3" w:rsidRPr="00442E10" w:rsidDel="00754422" w:rsidRDefault="00AF2F6F">
      <w:pPr>
        <w:pStyle w:val="TOC2"/>
        <w:tabs>
          <w:tab w:val="right" w:leader="dot" w:pos="9062"/>
        </w:tabs>
        <w:rPr>
          <w:del w:id="130" w:author="HP" w:date="2013-10-24T14:03:00Z"/>
          <w:smallCaps w:val="0"/>
          <w:noProof/>
          <w:sz w:val="22"/>
          <w:szCs w:val="22"/>
        </w:rPr>
      </w:pPr>
      <w:del w:id="131" w:author="HP" w:date="2013-10-24T14:03:00Z">
        <w:r w:rsidRPr="00754422" w:rsidDel="00754422">
          <w:rPr>
            <w:rPrChange w:id="132" w:author="HP" w:date="2013-10-24T14:03:00Z">
              <w:rPr>
                <w:rStyle w:val="Hyperlink"/>
                <w:noProof/>
              </w:rPr>
            </w:rPrChange>
          </w:rPr>
          <w:delText>1.3 Présentation du personnel de l’enquête</w:delText>
        </w:r>
        <w:r w:rsidRPr="00AF2F6F" w:rsidDel="00754422">
          <w:rPr>
            <w:noProof/>
            <w:webHidden/>
            <w:rPrChange w:id="133" w:author="PIERRE" w:date="2013-10-24T12:27:00Z">
              <w:rPr>
                <w:noProof/>
                <w:webHidden/>
                <w:color w:val="0000FF"/>
                <w:u w:val="single"/>
              </w:rPr>
            </w:rPrChange>
          </w:rPr>
          <w:tab/>
          <w:delText>7</w:delText>
        </w:r>
      </w:del>
    </w:p>
    <w:p w:rsidR="00743DF3" w:rsidRPr="00442E10" w:rsidDel="00754422" w:rsidRDefault="00AF2F6F">
      <w:pPr>
        <w:pStyle w:val="TOC3"/>
        <w:tabs>
          <w:tab w:val="right" w:leader="dot" w:pos="9062"/>
        </w:tabs>
        <w:rPr>
          <w:del w:id="134" w:author="HP" w:date="2013-10-24T14:03:00Z"/>
          <w:i w:val="0"/>
          <w:iCs w:val="0"/>
          <w:noProof/>
          <w:sz w:val="22"/>
          <w:szCs w:val="22"/>
        </w:rPr>
      </w:pPr>
      <w:del w:id="135" w:author="HP" w:date="2013-10-24T14:03:00Z">
        <w:r w:rsidRPr="00754422" w:rsidDel="00754422">
          <w:rPr>
            <w:rPrChange w:id="136" w:author="HP" w:date="2013-10-24T14:03:00Z">
              <w:rPr>
                <w:rStyle w:val="Hyperlink"/>
                <w:noProof/>
              </w:rPr>
            </w:rPrChange>
          </w:rPr>
          <w:delText>1.3.1- Durée, personnel et organisation de la collecte</w:delText>
        </w:r>
        <w:r w:rsidRPr="00AF2F6F" w:rsidDel="00754422">
          <w:rPr>
            <w:noProof/>
            <w:webHidden/>
            <w:rPrChange w:id="137" w:author="PIERRE" w:date="2013-10-24T12:27:00Z">
              <w:rPr>
                <w:noProof/>
                <w:webHidden/>
                <w:color w:val="0000FF"/>
                <w:u w:val="single"/>
              </w:rPr>
            </w:rPrChange>
          </w:rPr>
          <w:tab/>
          <w:delText>7</w:delText>
        </w:r>
      </w:del>
    </w:p>
    <w:p w:rsidR="00743DF3" w:rsidRPr="00442E10" w:rsidDel="00754422" w:rsidRDefault="00AF2F6F">
      <w:pPr>
        <w:pStyle w:val="TOC2"/>
        <w:tabs>
          <w:tab w:val="left" w:pos="660"/>
          <w:tab w:val="right" w:leader="dot" w:pos="9062"/>
        </w:tabs>
        <w:rPr>
          <w:del w:id="138" w:author="HP" w:date="2013-10-24T14:03:00Z"/>
          <w:smallCaps w:val="0"/>
          <w:noProof/>
          <w:sz w:val="22"/>
          <w:szCs w:val="22"/>
        </w:rPr>
      </w:pPr>
      <w:del w:id="139" w:author="HP" w:date="2013-10-24T14:03:00Z">
        <w:r w:rsidRPr="00754422" w:rsidDel="00754422">
          <w:rPr>
            <w:rPrChange w:id="140" w:author="HP" w:date="2013-10-24T14:03:00Z">
              <w:rPr>
                <w:rStyle w:val="Hyperlink"/>
                <w:noProof/>
              </w:rPr>
            </w:rPrChange>
          </w:rPr>
          <w:delText>2.</w:delText>
        </w:r>
        <w:r w:rsidRPr="00AF2F6F" w:rsidDel="00754422">
          <w:rPr>
            <w:smallCaps w:val="0"/>
            <w:noProof/>
            <w:rPrChange w:id="141" w:author="PIERRE" w:date="2013-10-24T12:27:00Z">
              <w:rPr>
                <w:smallCaps w:val="0"/>
                <w:noProof/>
                <w:color w:val="0000FF"/>
                <w:u w:val="single"/>
              </w:rPr>
            </w:rPrChange>
          </w:rPr>
          <w:tab/>
        </w:r>
        <w:r w:rsidRPr="00754422" w:rsidDel="00754422">
          <w:rPr>
            <w:rPrChange w:id="142" w:author="HP" w:date="2013-10-24T14:03:00Z">
              <w:rPr>
                <w:rStyle w:val="Hyperlink"/>
                <w:noProof/>
              </w:rPr>
            </w:rPrChange>
          </w:rPr>
          <w:delText>RENSEIGNEMENTS GENERAUX</w:delText>
        </w:r>
        <w:r w:rsidRPr="00AF2F6F" w:rsidDel="00754422">
          <w:rPr>
            <w:noProof/>
            <w:webHidden/>
            <w:rPrChange w:id="143" w:author="PIERRE" w:date="2013-10-24T12:27:00Z">
              <w:rPr>
                <w:noProof/>
                <w:webHidden/>
                <w:color w:val="0000FF"/>
                <w:u w:val="single"/>
              </w:rPr>
            </w:rPrChange>
          </w:rPr>
          <w:tab/>
          <w:delText>7</w:delText>
        </w:r>
      </w:del>
    </w:p>
    <w:p w:rsidR="00743DF3" w:rsidRPr="00442E10" w:rsidDel="00754422" w:rsidRDefault="00AF2F6F">
      <w:pPr>
        <w:pStyle w:val="TOC3"/>
        <w:tabs>
          <w:tab w:val="left" w:pos="1100"/>
          <w:tab w:val="right" w:leader="dot" w:pos="9062"/>
        </w:tabs>
        <w:rPr>
          <w:del w:id="144" w:author="HP" w:date="2013-10-24T14:03:00Z"/>
          <w:i w:val="0"/>
          <w:iCs w:val="0"/>
          <w:noProof/>
          <w:sz w:val="22"/>
          <w:szCs w:val="22"/>
        </w:rPr>
      </w:pPr>
      <w:del w:id="145" w:author="HP" w:date="2013-10-24T14:03:00Z">
        <w:r w:rsidRPr="00754422" w:rsidDel="00754422">
          <w:rPr>
            <w:rPrChange w:id="146" w:author="HP" w:date="2013-10-24T14:03:00Z">
              <w:rPr>
                <w:rStyle w:val="Hyperlink"/>
                <w:noProof/>
              </w:rPr>
            </w:rPrChange>
          </w:rPr>
          <w:delText>2.1</w:delText>
        </w:r>
        <w:r w:rsidRPr="00AF2F6F" w:rsidDel="00754422">
          <w:rPr>
            <w:i w:val="0"/>
            <w:iCs w:val="0"/>
            <w:noProof/>
            <w:rPrChange w:id="147" w:author="PIERRE" w:date="2013-10-24T12:27:00Z">
              <w:rPr>
                <w:i w:val="0"/>
                <w:iCs w:val="0"/>
                <w:noProof/>
                <w:color w:val="0000FF"/>
                <w:u w:val="single"/>
              </w:rPr>
            </w:rPrChange>
          </w:rPr>
          <w:tab/>
        </w:r>
        <w:r w:rsidRPr="00754422" w:rsidDel="00754422">
          <w:rPr>
            <w:rPrChange w:id="148" w:author="HP" w:date="2013-10-24T14:03:00Z">
              <w:rPr>
                <w:rStyle w:val="Hyperlink"/>
                <w:noProof/>
              </w:rPr>
            </w:rPrChange>
          </w:rPr>
          <w:delText>Identification du ménage</w:delText>
        </w:r>
        <w:r w:rsidRPr="00AF2F6F" w:rsidDel="00754422">
          <w:rPr>
            <w:noProof/>
            <w:webHidden/>
            <w:rPrChange w:id="149" w:author="PIERRE" w:date="2013-10-24T12:27:00Z">
              <w:rPr>
                <w:noProof/>
                <w:webHidden/>
                <w:color w:val="0000FF"/>
                <w:u w:val="single"/>
              </w:rPr>
            </w:rPrChange>
          </w:rPr>
          <w:tab/>
          <w:delText>7</w:delText>
        </w:r>
      </w:del>
    </w:p>
    <w:p w:rsidR="00743DF3" w:rsidRPr="00442E10" w:rsidDel="00754422" w:rsidRDefault="00AF2F6F">
      <w:pPr>
        <w:pStyle w:val="TOC3"/>
        <w:tabs>
          <w:tab w:val="left" w:pos="1100"/>
          <w:tab w:val="right" w:leader="dot" w:pos="9062"/>
        </w:tabs>
        <w:rPr>
          <w:del w:id="150" w:author="HP" w:date="2013-10-24T14:03:00Z"/>
          <w:i w:val="0"/>
          <w:iCs w:val="0"/>
          <w:noProof/>
          <w:sz w:val="22"/>
          <w:szCs w:val="22"/>
        </w:rPr>
      </w:pPr>
      <w:del w:id="151" w:author="HP" w:date="2013-10-24T14:03:00Z">
        <w:r w:rsidRPr="00754422" w:rsidDel="00754422">
          <w:rPr>
            <w:rPrChange w:id="152" w:author="HP" w:date="2013-10-24T14:03:00Z">
              <w:rPr>
                <w:rStyle w:val="Hyperlink"/>
                <w:noProof/>
              </w:rPr>
            </w:rPrChange>
          </w:rPr>
          <w:delText>2.2</w:delText>
        </w:r>
        <w:r w:rsidRPr="00AF2F6F" w:rsidDel="00754422">
          <w:rPr>
            <w:i w:val="0"/>
            <w:iCs w:val="0"/>
            <w:noProof/>
            <w:rPrChange w:id="153" w:author="PIERRE" w:date="2013-10-24T12:27:00Z">
              <w:rPr>
                <w:i w:val="0"/>
                <w:iCs w:val="0"/>
                <w:noProof/>
                <w:color w:val="0000FF"/>
                <w:u w:val="single"/>
              </w:rPr>
            </w:rPrChange>
          </w:rPr>
          <w:tab/>
        </w:r>
        <w:r w:rsidRPr="00754422" w:rsidDel="00754422">
          <w:rPr>
            <w:rPrChange w:id="154" w:author="HP" w:date="2013-10-24T14:03:00Z">
              <w:rPr>
                <w:rStyle w:val="Hyperlink"/>
                <w:noProof/>
              </w:rPr>
            </w:rPrChange>
          </w:rPr>
          <w:delText>Renseignement sur le ménage</w:delText>
        </w:r>
        <w:r w:rsidRPr="00AF2F6F" w:rsidDel="00754422">
          <w:rPr>
            <w:noProof/>
            <w:webHidden/>
            <w:rPrChange w:id="155" w:author="PIERRE" w:date="2013-10-24T12:27:00Z">
              <w:rPr>
                <w:noProof/>
                <w:webHidden/>
                <w:color w:val="0000FF"/>
                <w:u w:val="single"/>
              </w:rPr>
            </w:rPrChange>
          </w:rPr>
          <w:tab/>
          <w:delText>8</w:delText>
        </w:r>
      </w:del>
    </w:p>
    <w:p w:rsidR="00743DF3" w:rsidRPr="00442E10" w:rsidDel="00754422" w:rsidRDefault="00AF2F6F">
      <w:pPr>
        <w:pStyle w:val="TOC3"/>
        <w:tabs>
          <w:tab w:val="left" w:pos="1100"/>
          <w:tab w:val="right" w:leader="dot" w:pos="9062"/>
        </w:tabs>
        <w:rPr>
          <w:del w:id="156" w:author="HP" w:date="2013-10-24T14:03:00Z"/>
          <w:i w:val="0"/>
          <w:iCs w:val="0"/>
          <w:noProof/>
          <w:sz w:val="22"/>
          <w:szCs w:val="22"/>
        </w:rPr>
      </w:pPr>
      <w:del w:id="157" w:author="HP" w:date="2013-10-24T14:03:00Z">
        <w:r w:rsidRPr="00754422" w:rsidDel="00754422">
          <w:rPr>
            <w:rPrChange w:id="158" w:author="HP" w:date="2013-10-24T14:03:00Z">
              <w:rPr>
                <w:rStyle w:val="Hyperlink"/>
                <w:noProof/>
              </w:rPr>
            </w:rPrChange>
          </w:rPr>
          <w:delText>2.3</w:delText>
        </w:r>
        <w:r w:rsidRPr="00AF2F6F" w:rsidDel="00754422">
          <w:rPr>
            <w:i w:val="0"/>
            <w:iCs w:val="0"/>
            <w:noProof/>
            <w:rPrChange w:id="159" w:author="PIERRE" w:date="2013-10-24T12:27:00Z">
              <w:rPr>
                <w:i w:val="0"/>
                <w:iCs w:val="0"/>
                <w:noProof/>
                <w:color w:val="0000FF"/>
                <w:u w:val="single"/>
              </w:rPr>
            </w:rPrChange>
          </w:rPr>
          <w:tab/>
        </w:r>
        <w:r w:rsidRPr="00754422" w:rsidDel="00754422">
          <w:rPr>
            <w:rPrChange w:id="160" w:author="HP" w:date="2013-10-24T14:03:00Z">
              <w:rPr>
                <w:rStyle w:val="Hyperlink"/>
                <w:noProof/>
              </w:rPr>
            </w:rPrChange>
          </w:rPr>
          <w:delText>Renseignement sur la collecte</w:delText>
        </w:r>
        <w:r w:rsidRPr="00AF2F6F" w:rsidDel="00754422">
          <w:rPr>
            <w:noProof/>
            <w:webHidden/>
            <w:rPrChange w:id="161" w:author="PIERRE" w:date="2013-10-24T12:27:00Z">
              <w:rPr>
                <w:noProof/>
                <w:webHidden/>
                <w:color w:val="0000FF"/>
                <w:u w:val="single"/>
              </w:rPr>
            </w:rPrChange>
          </w:rPr>
          <w:tab/>
          <w:delText>9</w:delText>
        </w:r>
      </w:del>
    </w:p>
    <w:p w:rsidR="00743DF3" w:rsidRPr="00442E10" w:rsidDel="00754422" w:rsidRDefault="00AF2F6F">
      <w:pPr>
        <w:pStyle w:val="TOC3"/>
        <w:tabs>
          <w:tab w:val="left" w:pos="1100"/>
          <w:tab w:val="right" w:leader="dot" w:pos="9062"/>
        </w:tabs>
        <w:rPr>
          <w:del w:id="162" w:author="HP" w:date="2013-10-24T14:03:00Z"/>
          <w:i w:val="0"/>
          <w:iCs w:val="0"/>
          <w:noProof/>
          <w:sz w:val="22"/>
          <w:szCs w:val="22"/>
        </w:rPr>
      </w:pPr>
      <w:del w:id="163" w:author="HP" w:date="2013-10-24T14:03:00Z">
        <w:r w:rsidRPr="00754422" w:rsidDel="00754422">
          <w:rPr>
            <w:rPrChange w:id="164" w:author="HP" w:date="2013-10-24T14:03:00Z">
              <w:rPr>
                <w:rStyle w:val="Hyperlink"/>
                <w:noProof/>
              </w:rPr>
            </w:rPrChange>
          </w:rPr>
          <w:delText>2.4</w:delText>
        </w:r>
        <w:r w:rsidRPr="00AF2F6F" w:rsidDel="00754422">
          <w:rPr>
            <w:i w:val="0"/>
            <w:iCs w:val="0"/>
            <w:noProof/>
            <w:rPrChange w:id="165" w:author="PIERRE" w:date="2013-10-24T12:27:00Z">
              <w:rPr>
                <w:i w:val="0"/>
                <w:iCs w:val="0"/>
                <w:noProof/>
                <w:color w:val="0000FF"/>
                <w:u w:val="single"/>
              </w:rPr>
            </w:rPrChange>
          </w:rPr>
          <w:tab/>
        </w:r>
        <w:r w:rsidRPr="00754422" w:rsidDel="00754422">
          <w:rPr>
            <w:rPrChange w:id="166" w:author="HP" w:date="2013-10-24T14:03:00Z">
              <w:rPr>
                <w:rStyle w:val="Hyperlink"/>
                <w:noProof/>
              </w:rPr>
            </w:rPrChange>
          </w:rPr>
          <w:delText>Renseignement sur la saisie</w:delText>
        </w:r>
        <w:r w:rsidRPr="00AF2F6F" w:rsidDel="00754422">
          <w:rPr>
            <w:noProof/>
            <w:webHidden/>
            <w:rPrChange w:id="167" w:author="PIERRE" w:date="2013-10-24T12:27:00Z">
              <w:rPr>
                <w:noProof/>
                <w:webHidden/>
                <w:color w:val="0000FF"/>
                <w:u w:val="single"/>
              </w:rPr>
            </w:rPrChange>
          </w:rPr>
          <w:tab/>
          <w:delText>10</w:delText>
        </w:r>
      </w:del>
    </w:p>
    <w:p w:rsidR="00743DF3" w:rsidRPr="00442E10" w:rsidDel="00754422" w:rsidRDefault="00AF2F6F">
      <w:pPr>
        <w:pStyle w:val="TOC1"/>
        <w:tabs>
          <w:tab w:val="right" w:leader="dot" w:pos="9062"/>
        </w:tabs>
        <w:rPr>
          <w:del w:id="168" w:author="HP" w:date="2013-10-24T14:03:00Z"/>
          <w:b w:val="0"/>
          <w:bCs w:val="0"/>
          <w:caps w:val="0"/>
          <w:noProof/>
          <w:sz w:val="22"/>
          <w:szCs w:val="22"/>
        </w:rPr>
      </w:pPr>
      <w:del w:id="169" w:author="HP" w:date="2013-10-24T14:03:00Z">
        <w:r w:rsidRPr="00754422" w:rsidDel="00754422">
          <w:rPr>
            <w:rPrChange w:id="170" w:author="HP" w:date="2013-10-24T14:03:00Z">
              <w:rPr>
                <w:rStyle w:val="Hyperlink"/>
                <w:noProof/>
              </w:rPr>
            </w:rPrChange>
          </w:rPr>
          <w:delText>CHAPITRE II : PRESENTATION DES INSTRUMENTS DE COLLECTE ET DEROULEMENT DES INTERVIEWS</w:delText>
        </w:r>
        <w:r w:rsidRPr="00AF2F6F" w:rsidDel="00754422">
          <w:rPr>
            <w:noProof/>
            <w:webHidden/>
            <w:rPrChange w:id="171" w:author="PIERRE" w:date="2013-10-24T12:27:00Z">
              <w:rPr>
                <w:noProof/>
                <w:webHidden/>
                <w:color w:val="0000FF"/>
                <w:u w:val="single"/>
              </w:rPr>
            </w:rPrChange>
          </w:rPr>
          <w:tab/>
          <w:delText>12</w:delText>
        </w:r>
      </w:del>
    </w:p>
    <w:p w:rsidR="00743DF3" w:rsidRPr="00442E10" w:rsidDel="00754422" w:rsidRDefault="00AF2F6F">
      <w:pPr>
        <w:pStyle w:val="TOC2"/>
        <w:tabs>
          <w:tab w:val="right" w:leader="dot" w:pos="9062"/>
        </w:tabs>
        <w:rPr>
          <w:del w:id="172" w:author="HP" w:date="2013-10-24T14:03:00Z"/>
          <w:smallCaps w:val="0"/>
          <w:noProof/>
          <w:sz w:val="22"/>
          <w:szCs w:val="22"/>
        </w:rPr>
      </w:pPr>
      <w:del w:id="173" w:author="HP" w:date="2013-10-24T14:03:00Z">
        <w:r w:rsidRPr="00754422" w:rsidDel="00754422">
          <w:rPr>
            <w:rPrChange w:id="174" w:author="HP" w:date="2013-10-24T14:03:00Z">
              <w:rPr>
                <w:rStyle w:val="Hyperlink"/>
                <w:noProof/>
              </w:rPr>
            </w:rPrChange>
          </w:rPr>
          <w:delText>2.1 Présentation des instruments de collecte</w:delText>
        </w:r>
        <w:r w:rsidRPr="00AF2F6F" w:rsidDel="00754422">
          <w:rPr>
            <w:noProof/>
            <w:webHidden/>
            <w:rPrChange w:id="175" w:author="PIERRE" w:date="2013-10-24T12:27:00Z">
              <w:rPr>
                <w:noProof/>
                <w:webHidden/>
                <w:color w:val="0000FF"/>
                <w:u w:val="single"/>
              </w:rPr>
            </w:rPrChange>
          </w:rPr>
          <w:tab/>
          <w:delText>12</w:delText>
        </w:r>
      </w:del>
    </w:p>
    <w:p w:rsidR="00743DF3" w:rsidRPr="00442E10" w:rsidDel="00754422" w:rsidRDefault="00AF2F6F">
      <w:pPr>
        <w:pStyle w:val="TOC3"/>
        <w:tabs>
          <w:tab w:val="right" w:leader="dot" w:pos="9062"/>
        </w:tabs>
        <w:rPr>
          <w:del w:id="176" w:author="HP" w:date="2013-10-24T14:03:00Z"/>
          <w:i w:val="0"/>
          <w:iCs w:val="0"/>
          <w:noProof/>
          <w:sz w:val="22"/>
          <w:szCs w:val="22"/>
        </w:rPr>
      </w:pPr>
      <w:del w:id="177" w:author="HP" w:date="2013-10-24T14:03:00Z">
        <w:r w:rsidRPr="00754422" w:rsidDel="00754422">
          <w:rPr>
            <w:rPrChange w:id="178" w:author="HP" w:date="2013-10-24T14:03:00Z">
              <w:rPr>
                <w:rStyle w:val="Hyperlink"/>
                <w:noProof/>
              </w:rPr>
            </w:rPrChange>
          </w:rPr>
          <w:delText>2.1.1 Présentation des questionnaires</w:delText>
        </w:r>
        <w:r w:rsidRPr="00AF2F6F" w:rsidDel="00754422">
          <w:rPr>
            <w:noProof/>
            <w:webHidden/>
            <w:rPrChange w:id="179" w:author="PIERRE" w:date="2013-10-24T12:27:00Z">
              <w:rPr>
                <w:noProof/>
                <w:webHidden/>
                <w:color w:val="0000FF"/>
                <w:u w:val="single"/>
              </w:rPr>
            </w:rPrChange>
          </w:rPr>
          <w:tab/>
          <w:delText>12</w:delText>
        </w:r>
      </w:del>
    </w:p>
    <w:p w:rsidR="00743DF3" w:rsidRPr="00442E10" w:rsidDel="00754422" w:rsidRDefault="00AF2F6F">
      <w:pPr>
        <w:pStyle w:val="TOC2"/>
        <w:tabs>
          <w:tab w:val="right" w:leader="dot" w:pos="9062"/>
        </w:tabs>
        <w:rPr>
          <w:del w:id="180" w:author="HP" w:date="2013-10-24T14:03:00Z"/>
          <w:smallCaps w:val="0"/>
          <w:noProof/>
          <w:sz w:val="22"/>
          <w:szCs w:val="22"/>
        </w:rPr>
      </w:pPr>
      <w:del w:id="181" w:author="HP" w:date="2013-10-24T14:03:00Z">
        <w:r w:rsidRPr="00754422" w:rsidDel="00754422">
          <w:rPr>
            <w:rPrChange w:id="182" w:author="HP" w:date="2013-10-24T14:03:00Z">
              <w:rPr>
                <w:rStyle w:val="Hyperlink"/>
                <w:noProof/>
              </w:rPr>
            </w:rPrChange>
          </w:rPr>
          <w:delText>2.2 Déroulement de l’interview</w:delText>
        </w:r>
        <w:r w:rsidRPr="00AF2F6F" w:rsidDel="00754422">
          <w:rPr>
            <w:noProof/>
            <w:webHidden/>
            <w:rPrChange w:id="183" w:author="PIERRE" w:date="2013-10-24T12:27:00Z">
              <w:rPr>
                <w:noProof/>
                <w:webHidden/>
                <w:color w:val="0000FF"/>
                <w:u w:val="single"/>
              </w:rPr>
            </w:rPrChange>
          </w:rPr>
          <w:tab/>
          <w:delText>12</w:delText>
        </w:r>
      </w:del>
    </w:p>
    <w:p w:rsidR="00743DF3" w:rsidRPr="00442E10" w:rsidDel="00754422" w:rsidRDefault="00AF2F6F">
      <w:pPr>
        <w:pStyle w:val="TOC3"/>
        <w:tabs>
          <w:tab w:val="right" w:leader="dot" w:pos="9062"/>
        </w:tabs>
        <w:rPr>
          <w:del w:id="184" w:author="HP" w:date="2013-10-24T14:03:00Z"/>
          <w:i w:val="0"/>
          <w:iCs w:val="0"/>
          <w:noProof/>
          <w:sz w:val="22"/>
          <w:szCs w:val="22"/>
        </w:rPr>
      </w:pPr>
      <w:del w:id="185" w:author="HP" w:date="2013-10-24T14:03:00Z">
        <w:r w:rsidRPr="00754422" w:rsidDel="00754422">
          <w:rPr>
            <w:rPrChange w:id="186" w:author="HP" w:date="2013-10-24T14:03:00Z">
              <w:rPr>
                <w:rStyle w:val="Hyperlink"/>
                <w:noProof/>
              </w:rPr>
            </w:rPrChange>
          </w:rPr>
          <w:delText>2.2.1 Comment établir de bons rapports avec l’enquête</w:delText>
        </w:r>
        <w:r w:rsidRPr="00AF2F6F" w:rsidDel="00754422">
          <w:rPr>
            <w:noProof/>
            <w:webHidden/>
            <w:rPrChange w:id="187" w:author="PIERRE" w:date="2013-10-24T12:27:00Z">
              <w:rPr>
                <w:noProof/>
                <w:webHidden/>
                <w:color w:val="0000FF"/>
                <w:u w:val="single"/>
              </w:rPr>
            </w:rPrChange>
          </w:rPr>
          <w:tab/>
          <w:delText>12</w:delText>
        </w:r>
      </w:del>
    </w:p>
    <w:p w:rsidR="00743DF3" w:rsidRPr="00442E10" w:rsidDel="00754422" w:rsidRDefault="00AF2F6F">
      <w:pPr>
        <w:pStyle w:val="TOC3"/>
        <w:tabs>
          <w:tab w:val="right" w:leader="dot" w:pos="9062"/>
        </w:tabs>
        <w:rPr>
          <w:del w:id="188" w:author="HP" w:date="2013-10-24T14:03:00Z"/>
          <w:i w:val="0"/>
          <w:iCs w:val="0"/>
          <w:noProof/>
          <w:sz w:val="22"/>
          <w:szCs w:val="22"/>
        </w:rPr>
      </w:pPr>
      <w:del w:id="189" w:author="HP" w:date="2013-10-24T14:03:00Z">
        <w:r w:rsidRPr="00754422" w:rsidDel="00754422">
          <w:rPr>
            <w:rPrChange w:id="190" w:author="HP" w:date="2013-10-24T14:03:00Z">
              <w:rPr>
                <w:rStyle w:val="Hyperlink"/>
                <w:noProof/>
              </w:rPr>
            </w:rPrChange>
          </w:rPr>
          <w:delText>2.2.2 Conseils pour bien conduire l’interview</w:delText>
        </w:r>
        <w:r w:rsidRPr="00AF2F6F" w:rsidDel="00754422">
          <w:rPr>
            <w:noProof/>
            <w:webHidden/>
            <w:rPrChange w:id="191" w:author="PIERRE" w:date="2013-10-24T12:27:00Z">
              <w:rPr>
                <w:noProof/>
                <w:webHidden/>
                <w:color w:val="0000FF"/>
                <w:u w:val="single"/>
              </w:rPr>
            </w:rPrChange>
          </w:rPr>
          <w:tab/>
          <w:delText>13</w:delText>
        </w:r>
      </w:del>
    </w:p>
    <w:p w:rsidR="00743DF3" w:rsidRPr="00442E10" w:rsidDel="00754422" w:rsidRDefault="00AF2F6F">
      <w:pPr>
        <w:pStyle w:val="TOC3"/>
        <w:tabs>
          <w:tab w:val="right" w:leader="dot" w:pos="9062"/>
        </w:tabs>
        <w:rPr>
          <w:del w:id="192" w:author="HP" w:date="2013-10-24T14:03:00Z"/>
          <w:i w:val="0"/>
          <w:iCs w:val="0"/>
          <w:noProof/>
          <w:sz w:val="22"/>
          <w:szCs w:val="22"/>
        </w:rPr>
      </w:pPr>
      <w:del w:id="193" w:author="HP" w:date="2013-10-24T14:03:00Z">
        <w:r w:rsidRPr="00754422" w:rsidDel="00754422">
          <w:rPr>
            <w:rPrChange w:id="194" w:author="HP" w:date="2013-10-24T14:03:00Z">
              <w:rPr>
                <w:rStyle w:val="Hyperlink"/>
                <w:noProof/>
              </w:rPr>
            </w:rPrChange>
          </w:rPr>
          <w:delText>2.2.3 Langue de l’interview</w:delText>
        </w:r>
        <w:r w:rsidRPr="00AF2F6F" w:rsidDel="00754422">
          <w:rPr>
            <w:noProof/>
            <w:webHidden/>
            <w:rPrChange w:id="195" w:author="PIERRE" w:date="2013-10-24T12:27:00Z">
              <w:rPr>
                <w:noProof/>
                <w:webHidden/>
                <w:color w:val="0000FF"/>
                <w:u w:val="single"/>
              </w:rPr>
            </w:rPrChange>
          </w:rPr>
          <w:tab/>
          <w:delText>14</w:delText>
        </w:r>
      </w:del>
    </w:p>
    <w:p w:rsidR="00743DF3" w:rsidRPr="00442E10" w:rsidDel="00754422" w:rsidRDefault="00AF2F6F">
      <w:pPr>
        <w:pStyle w:val="TOC1"/>
        <w:tabs>
          <w:tab w:val="right" w:leader="dot" w:pos="9062"/>
        </w:tabs>
        <w:rPr>
          <w:del w:id="196" w:author="HP" w:date="2013-10-24T14:03:00Z"/>
          <w:b w:val="0"/>
          <w:bCs w:val="0"/>
          <w:caps w:val="0"/>
          <w:noProof/>
          <w:sz w:val="22"/>
          <w:szCs w:val="22"/>
        </w:rPr>
      </w:pPr>
      <w:del w:id="197" w:author="HP" w:date="2013-10-24T14:03:00Z">
        <w:r w:rsidRPr="00754422" w:rsidDel="00754422">
          <w:rPr>
            <w:rPrChange w:id="198" w:author="HP" w:date="2013-10-24T14:03:00Z">
              <w:rPr>
                <w:rStyle w:val="Hyperlink"/>
                <w:noProof/>
              </w:rPr>
            </w:rPrChange>
          </w:rPr>
          <w:delText>CHAPITRE  III : PRATIQUE ET ADMINISTRATION DES EXERCICES</w:delText>
        </w:r>
        <w:r w:rsidRPr="00AF2F6F" w:rsidDel="00754422">
          <w:rPr>
            <w:noProof/>
            <w:webHidden/>
            <w:rPrChange w:id="199" w:author="PIERRE" w:date="2013-10-24T12:27:00Z">
              <w:rPr>
                <w:noProof/>
                <w:webHidden/>
                <w:color w:val="0000FF"/>
                <w:u w:val="single"/>
              </w:rPr>
            </w:rPrChange>
          </w:rPr>
          <w:tab/>
          <w:delText>16</w:delText>
        </w:r>
      </w:del>
    </w:p>
    <w:p w:rsidR="00743DF3" w:rsidRPr="00442E10" w:rsidDel="00754422" w:rsidRDefault="00AF2F6F">
      <w:pPr>
        <w:pStyle w:val="TOC2"/>
        <w:tabs>
          <w:tab w:val="right" w:leader="dot" w:pos="9062"/>
        </w:tabs>
        <w:rPr>
          <w:del w:id="200" w:author="HP" w:date="2013-10-24T14:03:00Z"/>
          <w:smallCaps w:val="0"/>
          <w:noProof/>
          <w:sz w:val="22"/>
          <w:szCs w:val="22"/>
        </w:rPr>
      </w:pPr>
      <w:del w:id="201" w:author="HP" w:date="2013-10-24T14:03:00Z">
        <w:r w:rsidRPr="00754422" w:rsidDel="00754422">
          <w:rPr>
            <w:rPrChange w:id="202" w:author="HP" w:date="2013-10-24T14:03:00Z">
              <w:rPr>
                <w:rStyle w:val="Hyperlink"/>
                <w:noProof/>
              </w:rPr>
            </w:rPrChange>
          </w:rPr>
          <w:delText>3.1 Instructions générales</w:delText>
        </w:r>
        <w:r w:rsidRPr="00AF2F6F" w:rsidDel="00754422">
          <w:rPr>
            <w:noProof/>
            <w:webHidden/>
            <w:rPrChange w:id="203" w:author="PIERRE" w:date="2013-10-24T12:27:00Z">
              <w:rPr>
                <w:noProof/>
                <w:webHidden/>
                <w:color w:val="0000FF"/>
                <w:u w:val="single"/>
              </w:rPr>
            </w:rPrChange>
          </w:rPr>
          <w:tab/>
          <w:delText>16</w:delText>
        </w:r>
      </w:del>
    </w:p>
    <w:p w:rsidR="00743DF3" w:rsidRPr="00442E10" w:rsidDel="00754422" w:rsidRDefault="00AF2F6F">
      <w:pPr>
        <w:pStyle w:val="TOC1"/>
        <w:tabs>
          <w:tab w:val="right" w:leader="dot" w:pos="9062"/>
        </w:tabs>
        <w:rPr>
          <w:del w:id="204" w:author="HP" w:date="2013-10-24T14:03:00Z"/>
          <w:b w:val="0"/>
          <w:bCs w:val="0"/>
          <w:caps w:val="0"/>
          <w:noProof/>
          <w:sz w:val="22"/>
          <w:szCs w:val="22"/>
        </w:rPr>
      </w:pPr>
      <w:del w:id="205" w:author="HP" w:date="2013-10-24T14:03:00Z">
        <w:r w:rsidRPr="00754422" w:rsidDel="00754422">
          <w:rPr>
            <w:rPrChange w:id="206" w:author="HP" w:date="2013-10-24T14:03:00Z">
              <w:rPr>
                <w:rStyle w:val="Hyperlink"/>
                <w:noProof/>
              </w:rPr>
            </w:rPrChange>
          </w:rPr>
          <w:delText>CHAPITRE  IV : REMPLISSAGE DU QUESTIONNAIRE INDIVIDUEL (HOMME/FEMME)</w:delText>
        </w:r>
        <w:r w:rsidRPr="00AF2F6F" w:rsidDel="00754422">
          <w:rPr>
            <w:noProof/>
            <w:webHidden/>
            <w:rPrChange w:id="207" w:author="PIERRE" w:date="2013-10-24T12:27:00Z">
              <w:rPr>
                <w:noProof/>
                <w:webHidden/>
                <w:color w:val="0000FF"/>
                <w:u w:val="single"/>
              </w:rPr>
            </w:rPrChange>
          </w:rPr>
          <w:tab/>
          <w:delText>53</w:delText>
        </w:r>
      </w:del>
    </w:p>
    <w:p w:rsidR="00743DF3" w:rsidRPr="00442E10" w:rsidDel="00754422" w:rsidRDefault="00AF2F6F">
      <w:pPr>
        <w:pStyle w:val="TOC3"/>
        <w:tabs>
          <w:tab w:val="right" w:leader="dot" w:pos="9062"/>
        </w:tabs>
        <w:rPr>
          <w:del w:id="208" w:author="HP" w:date="2013-10-24T14:03:00Z"/>
          <w:i w:val="0"/>
          <w:iCs w:val="0"/>
          <w:noProof/>
          <w:sz w:val="22"/>
          <w:szCs w:val="22"/>
        </w:rPr>
      </w:pPr>
      <w:del w:id="209" w:author="HP" w:date="2013-10-24T14:03:00Z">
        <w:r w:rsidRPr="00754422" w:rsidDel="00754422">
          <w:rPr>
            <w:rPrChange w:id="210" w:author="HP" w:date="2013-10-24T14:03:00Z">
              <w:rPr>
                <w:rStyle w:val="Hyperlink"/>
                <w:noProof/>
              </w:rPr>
            </w:rPrChange>
          </w:rPr>
          <w:delText>4.1 - Religion</w:delText>
        </w:r>
        <w:r w:rsidRPr="00AF2F6F" w:rsidDel="00754422">
          <w:rPr>
            <w:noProof/>
            <w:webHidden/>
            <w:rPrChange w:id="211" w:author="PIERRE" w:date="2013-10-24T12:27:00Z">
              <w:rPr>
                <w:noProof/>
                <w:webHidden/>
                <w:color w:val="0000FF"/>
                <w:u w:val="single"/>
              </w:rPr>
            </w:rPrChange>
          </w:rPr>
          <w:tab/>
          <w:delText>54</w:delText>
        </w:r>
      </w:del>
    </w:p>
    <w:p w:rsidR="00743DF3" w:rsidRPr="00442E10" w:rsidDel="00754422" w:rsidRDefault="00AF2F6F">
      <w:pPr>
        <w:pStyle w:val="TOC3"/>
        <w:tabs>
          <w:tab w:val="right" w:leader="dot" w:pos="9062"/>
        </w:tabs>
        <w:rPr>
          <w:del w:id="212" w:author="HP" w:date="2013-10-24T14:03:00Z"/>
          <w:i w:val="0"/>
          <w:iCs w:val="0"/>
          <w:noProof/>
          <w:sz w:val="22"/>
          <w:szCs w:val="22"/>
        </w:rPr>
      </w:pPr>
      <w:del w:id="213" w:author="HP" w:date="2013-10-24T14:03:00Z">
        <w:r w:rsidRPr="00754422" w:rsidDel="00754422">
          <w:rPr>
            <w:rPrChange w:id="214" w:author="HP" w:date="2013-10-24T14:03:00Z">
              <w:rPr>
                <w:rStyle w:val="Hyperlink"/>
                <w:noProof/>
              </w:rPr>
            </w:rPrChange>
          </w:rPr>
          <w:delText>4.2 – Relation homme et femme</w:delText>
        </w:r>
        <w:r w:rsidRPr="00AF2F6F" w:rsidDel="00754422">
          <w:rPr>
            <w:noProof/>
            <w:webHidden/>
            <w:rPrChange w:id="215" w:author="PIERRE" w:date="2013-10-24T12:27:00Z">
              <w:rPr>
                <w:noProof/>
                <w:webHidden/>
                <w:color w:val="0000FF"/>
                <w:u w:val="single"/>
              </w:rPr>
            </w:rPrChange>
          </w:rPr>
          <w:tab/>
          <w:delText>55</w:delText>
        </w:r>
      </w:del>
    </w:p>
    <w:p w:rsidR="00743DF3" w:rsidRPr="00442E10" w:rsidDel="00754422" w:rsidRDefault="00AF2F6F">
      <w:pPr>
        <w:pStyle w:val="TOC3"/>
        <w:tabs>
          <w:tab w:val="right" w:leader="dot" w:pos="9062"/>
        </w:tabs>
        <w:rPr>
          <w:del w:id="216" w:author="HP" w:date="2013-10-24T14:03:00Z"/>
          <w:i w:val="0"/>
          <w:iCs w:val="0"/>
          <w:noProof/>
          <w:sz w:val="22"/>
          <w:szCs w:val="22"/>
        </w:rPr>
      </w:pPr>
      <w:del w:id="217" w:author="HP" w:date="2013-10-24T14:03:00Z">
        <w:r w:rsidRPr="00754422" w:rsidDel="00754422">
          <w:rPr>
            <w:rPrChange w:id="218" w:author="HP" w:date="2013-10-24T14:03:00Z">
              <w:rPr>
                <w:rStyle w:val="Hyperlink"/>
                <w:noProof/>
              </w:rPr>
            </w:rPrChange>
          </w:rPr>
          <w:delText>4.3 – Relation dans le ménage</w:delText>
        </w:r>
        <w:r w:rsidRPr="00AF2F6F" w:rsidDel="00754422">
          <w:rPr>
            <w:noProof/>
            <w:webHidden/>
            <w:rPrChange w:id="219" w:author="PIERRE" w:date="2013-10-24T12:27:00Z">
              <w:rPr>
                <w:noProof/>
                <w:webHidden/>
                <w:color w:val="0000FF"/>
                <w:u w:val="single"/>
              </w:rPr>
            </w:rPrChange>
          </w:rPr>
          <w:tab/>
          <w:delText>56</w:delText>
        </w:r>
      </w:del>
    </w:p>
    <w:p w:rsidR="00186DA1" w:rsidRPr="00442E10" w:rsidRDefault="00AF2F6F">
      <w:pPr>
        <w:pStyle w:val="Niveau1"/>
        <w:ind w:left="0"/>
        <w:jc w:val="both"/>
        <w:rPr>
          <w:color w:val="000000"/>
          <w:sz w:val="22"/>
          <w:szCs w:val="22"/>
        </w:rPr>
      </w:pPr>
      <w:r w:rsidRPr="00AF2F6F">
        <w:rPr>
          <w:rFonts w:eastAsiaTheme="minorEastAsia"/>
          <w:bCs/>
          <w:caps/>
          <w:color w:val="000000"/>
          <w:sz w:val="22"/>
          <w:szCs w:val="22"/>
          <w:rPrChange w:id="220" w:author="PIERRE" w:date="2013-10-24T12:27:00Z">
            <w:rPr>
              <w:rFonts w:eastAsiaTheme="minorEastAsia"/>
              <w:bCs/>
              <w:caps/>
              <w:color w:val="000000"/>
              <w:sz w:val="22"/>
              <w:szCs w:val="22"/>
              <w:u w:val="single"/>
            </w:rPr>
          </w:rPrChange>
        </w:rPr>
        <w:fldChar w:fldCharType="end"/>
      </w:r>
      <w:r w:rsidRPr="00AF2F6F">
        <w:rPr>
          <w:color w:val="000000"/>
          <w:sz w:val="22"/>
          <w:szCs w:val="22"/>
          <w:rPrChange w:id="221" w:author="PIERRE" w:date="2013-10-24T12:27:00Z">
            <w:rPr>
              <w:color w:val="000000"/>
              <w:sz w:val="22"/>
              <w:szCs w:val="22"/>
              <w:u w:val="single"/>
            </w:rPr>
          </w:rPrChange>
        </w:rPr>
        <w:br w:type="page"/>
      </w:r>
      <w:bookmarkStart w:id="222" w:name="_Toc370387326"/>
      <w:r w:rsidRPr="00AF2F6F">
        <w:rPr>
          <w:color w:val="000000"/>
          <w:sz w:val="22"/>
          <w:szCs w:val="22"/>
          <w:rPrChange w:id="223" w:author="PIERRE" w:date="2013-10-24T12:27:00Z">
            <w:rPr>
              <w:color w:val="000000"/>
              <w:sz w:val="22"/>
              <w:szCs w:val="22"/>
              <w:u w:val="single"/>
            </w:rPr>
          </w:rPrChange>
        </w:rPr>
        <w:lastRenderedPageBreak/>
        <w:t>AVANT-PROPOS</w:t>
      </w:r>
      <w:bookmarkEnd w:id="222"/>
    </w:p>
    <w:p w:rsidR="00D34AA1" w:rsidRPr="00442E10" w:rsidRDefault="00D34AA1" w:rsidP="00D34AA1">
      <w:pPr>
        <w:pStyle w:val="Niveau1"/>
        <w:rPr>
          <w:color w:val="000000"/>
          <w:sz w:val="8"/>
          <w:szCs w:val="8"/>
        </w:rPr>
      </w:pPr>
    </w:p>
    <w:p w:rsidR="00867AC0" w:rsidRPr="00442E10" w:rsidRDefault="00867AC0">
      <w:pPr>
        <w:spacing w:before="60" w:afterLines="60" w:after="144"/>
        <w:jc w:val="both"/>
        <w:outlineLvl w:val="0"/>
        <w:rPr>
          <w:rFonts w:ascii="Times New Roman" w:hAnsi="Times New Roman" w:cs="Times New Roman"/>
          <w:b/>
          <w:color w:val="000000"/>
        </w:rPr>
      </w:pPr>
    </w:p>
    <w:p w:rsidR="00186DA1" w:rsidRPr="00442E10" w:rsidRDefault="00AF2F6F">
      <w:pPr>
        <w:spacing w:before="60" w:afterLines="60" w:after="144"/>
        <w:jc w:val="both"/>
        <w:outlineLvl w:val="0"/>
        <w:rPr>
          <w:rFonts w:ascii="Times New Roman" w:hAnsi="Times New Roman" w:cs="Times New Roman"/>
          <w:b/>
          <w:color w:val="000000"/>
        </w:rPr>
      </w:pPr>
      <w:r w:rsidRPr="00AF2F6F">
        <w:rPr>
          <w:rFonts w:ascii="Times New Roman" w:hAnsi="Times New Roman" w:cs="Times New Roman"/>
          <w:b/>
          <w:color w:val="000000"/>
          <w:rPrChange w:id="224" w:author="PIERRE" w:date="2013-10-24T12:27:00Z">
            <w:rPr>
              <w:rFonts w:ascii="Times New Roman" w:hAnsi="Times New Roman" w:cs="Times New Roman"/>
              <w:b/>
              <w:color w:val="000000"/>
              <w:u w:val="single"/>
            </w:rPr>
          </w:rPrChange>
        </w:rPr>
        <w:t>Agents Enquêteurs!</w:t>
      </w:r>
    </w:p>
    <w:p w:rsidR="00186DA1" w:rsidRPr="00442E10" w:rsidRDefault="00AF2F6F">
      <w:pPr>
        <w:spacing w:after="0"/>
        <w:jc w:val="both"/>
        <w:rPr>
          <w:rFonts w:ascii="Times New Roman" w:hAnsi="Times New Roman" w:cs="Times New Roman"/>
          <w:color w:val="000000"/>
        </w:rPr>
      </w:pPr>
      <w:r w:rsidRPr="00AF2F6F">
        <w:rPr>
          <w:rFonts w:ascii="Times New Roman" w:hAnsi="Times New Roman" w:cs="Times New Roman"/>
          <w:color w:val="000000"/>
          <w:rPrChange w:id="225" w:author="PIERRE" w:date="2013-10-24T12:27:00Z">
            <w:rPr>
              <w:rFonts w:ascii="Times New Roman" w:hAnsi="Times New Roman" w:cs="Times New Roman"/>
              <w:color w:val="000000"/>
              <w:u w:val="single"/>
            </w:rPr>
          </w:rPrChange>
        </w:rPr>
        <w:t>L’opération à laquelle vous pren</w:t>
      </w:r>
      <w:ins w:id="226" w:author="Leuveld, Koen" w:date="2013-10-24T19:21:00Z">
        <w:r w:rsidR="000B6746">
          <w:rPr>
            <w:rFonts w:ascii="Times New Roman" w:hAnsi="Times New Roman" w:cs="Times New Roman"/>
            <w:color w:val="000000"/>
          </w:rPr>
          <w:t>dr</w:t>
        </w:r>
      </w:ins>
      <w:r w:rsidRPr="00AF2F6F">
        <w:rPr>
          <w:rFonts w:ascii="Times New Roman" w:hAnsi="Times New Roman" w:cs="Times New Roman"/>
          <w:color w:val="000000"/>
          <w:rPrChange w:id="227" w:author="PIERRE" w:date="2013-10-24T12:27:00Z">
            <w:rPr>
              <w:rFonts w:ascii="Times New Roman" w:hAnsi="Times New Roman" w:cs="Times New Roman"/>
              <w:color w:val="000000"/>
              <w:u w:val="single"/>
            </w:rPr>
          </w:rPrChange>
        </w:rPr>
        <w:t>ez part est la « 2</w:t>
      </w:r>
      <w:r w:rsidRPr="00AF2F6F">
        <w:rPr>
          <w:rFonts w:ascii="Times New Roman" w:hAnsi="Times New Roman" w:cs="Times New Roman"/>
          <w:color w:val="000000"/>
          <w:vertAlign w:val="superscript"/>
          <w:rPrChange w:id="228" w:author="PIERRE" w:date="2013-10-24T12:27:00Z">
            <w:rPr>
              <w:rFonts w:ascii="Times New Roman" w:hAnsi="Times New Roman" w:cs="Times New Roman"/>
              <w:color w:val="000000"/>
              <w:u w:val="single"/>
              <w:vertAlign w:val="superscript"/>
            </w:rPr>
          </w:rPrChange>
        </w:rPr>
        <w:t>nde</w:t>
      </w:r>
      <w:r w:rsidRPr="00AF2F6F">
        <w:rPr>
          <w:rFonts w:ascii="Times New Roman" w:hAnsi="Times New Roman" w:cs="Times New Roman"/>
          <w:color w:val="000000"/>
          <w:rPrChange w:id="229" w:author="PIERRE" w:date="2013-10-24T12:27:00Z">
            <w:rPr>
              <w:rFonts w:ascii="Times New Roman" w:hAnsi="Times New Roman" w:cs="Times New Roman"/>
              <w:color w:val="000000"/>
              <w:u w:val="single"/>
            </w:rPr>
          </w:rPrChange>
        </w:rPr>
        <w:t xml:space="preserve"> phase de l’enquête sur la situation de référence dans l’Adamaoua ».</w:t>
      </w:r>
    </w:p>
    <w:p w:rsidR="00186DA1" w:rsidRPr="00442E10" w:rsidRDefault="00186DA1">
      <w:pPr>
        <w:spacing w:after="0"/>
        <w:jc w:val="both"/>
        <w:rPr>
          <w:rFonts w:ascii="Times New Roman" w:hAnsi="Times New Roman" w:cs="Times New Roman"/>
          <w:color w:val="000000"/>
        </w:rPr>
      </w:pPr>
    </w:p>
    <w:p w:rsidR="00186DA1" w:rsidRPr="00442E10" w:rsidRDefault="00AF2F6F">
      <w:pPr>
        <w:spacing w:after="0"/>
        <w:jc w:val="both"/>
        <w:rPr>
          <w:rFonts w:ascii="Times New Roman" w:hAnsi="Times New Roman" w:cs="Times New Roman"/>
          <w:color w:val="000000"/>
        </w:rPr>
      </w:pPr>
      <w:r w:rsidRPr="00AF2F6F">
        <w:rPr>
          <w:rFonts w:ascii="Times New Roman" w:hAnsi="Times New Roman" w:cs="Times New Roman"/>
          <w:color w:val="000000"/>
          <w:rPrChange w:id="230" w:author="PIERRE" w:date="2013-10-24T12:27:00Z">
            <w:rPr>
              <w:rFonts w:ascii="Times New Roman" w:hAnsi="Times New Roman" w:cs="Times New Roman"/>
              <w:color w:val="000000"/>
              <w:u w:val="single"/>
            </w:rPr>
          </w:rPrChange>
        </w:rPr>
        <w:t xml:space="preserve">La </w:t>
      </w:r>
      <w:proofErr w:type="spellStart"/>
      <w:r w:rsidRPr="00AF2F6F">
        <w:rPr>
          <w:rFonts w:ascii="Times New Roman" w:hAnsi="Times New Roman" w:cs="Times New Roman"/>
          <w:color w:val="000000"/>
          <w:rPrChange w:id="231" w:author="PIERRE" w:date="2013-10-24T12:27:00Z">
            <w:rPr>
              <w:rFonts w:ascii="Times New Roman" w:hAnsi="Times New Roman" w:cs="Times New Roman"/>
              <w:color w:val="000000"/>
              <w:u w:val="single"/>
            </w:rPr>
          </w:rPrChange>
        </w:rPr>
        <w:t>SNV</w:t>
      </w:r>
      <w:proofErr w:type="spellEnd"/>
      <w:r w:rsidRPr="00AF2F6F">
        <w:rPr>
          <w:rFonts w:ascii="Times New Roman" w:hAnsi="Times New Roman" w:cs="Times New Roman"/>
          <w:color w:val="000000"/>
          <w:rPrChange w:id="232" w:author="PIERRE" w:date="2013-10-24T12:27:00Z">
            <w:rPr>
              <w:rFonts w:ascii="Times New Roman" w:hAnsi="Times New Roman" w:cs="Times New Roman"/>
              <w:color w:val="000000"/>
              <w:u w:val="single"/>
            </w:rPr>
          </w:rPrChange>
        </w:rPr>
        <w:t xml:space="preserve"> attache un grand prix à la réalisation de cette enquête et à son succès. Elle est complémentaire à la première phase sur les conditions de vie des ménages et des habitudes énergétiques dans l’Adamaoua couplée à la promotion du Biogaz domestique dans la région.</w:t>
      </w:r>
    </w:p>
    <w:p w:rsidR="00186DA1" w:rsidRPr="00442E10" w:rsidRDefault="00AF2F6F">
      <w:pPr>
        <w:spacing w:after="0"/>
        <w:jc w:val="both"/>
        <w:rPr>
          <w:rFonts w:ascii="Times New Roman" w:hAnsi="Times New Roman" w:cs="Times New Roman"/>
          <w:color w:val="000000"/>
        </w:rPr>
      </w:pPr>
      <w:del w:id="233" w:author="Leuveld, Koen" w:date="2013-10-24T19:21:00Z">
        <w:r w:rsidRPr="00AF2F6F" w:rsidDel="000B6746">
          <w:rPr>
            <w:rFonts w:ascii="Times New Roman" w:hAnsi="Times New Roman" w:cs="Times New Roman"/>
            <w:color w:val="000000"/>
            <w:rPrChange w:id="234" w:author="PIERRE" w:date="2013-10-24T12:27:00Z">
              <w:rPr>
                <w:rFonts w:ascii="Times New Roman" w:hAnsi="Times New Roman" w:cs="Times New Roman"/>
                <w:color w:val="000000"/>
                <w:u w:val="single"/>
              </w:rPr>
            </w:rPrChange>
          </w:rPr>
          <w:delText>C</w:delText>
        </w:r>
      </w:del>
      <w:ins w:id="235" w:author="Leuveld, Koen" w:date="2013-10-24T19:21:00Z">
        <w:r w:rsidR="000B6746">
          <w:rPr>
            <w:rFonts w:ascii="Times New Roman" w:hAnsi="Times New Roman" w:cs="Times New Roman"/>
            <w:color w:val="000000"/>
          </w:rPr>
          <w:t>L</w:t>
        </w:r>
      </w:ins>
      <w:r w:rsidRPr="00AF2F6F">
        <w:rPr>
          <w:rFonts w:ascii="Times New Roman" w:hAnsi="Times New Roman" w:cs="Times New Roman"/>
          <w:color w:val="000000"/>
          <w:rPrChange w:id="236" w:author="PIERRE" w:date="2013-10-24T12:27:00Z">
            <w:rPr>
              <w:rFonts w:ascii="Times New Roman" w:hAnsi="Times New Roman" w:cs="Times New Roman"/>
              <w:color w:val="000000"/>
              <w:u w:val="single"/>
            </w:rPr>
          </w:rPrChange>
        </w:rPr>
        <w:t xml:space="preserve">e succès </w:t>
      </w:r>
      <w:ins w:id="237" w:author="Leuveld, Koen" w:date="2013-10-24T19:21:00Z">
        <w:r w:rsidR="000B6746">
          <w:rPr>
            <w:rFonts w:ascii="Times New Roman" w:hAnsi="Times New Roman" w:cs="Times New Roman"/>
            <w:color w:val="000000"/>
          </w:rPr>
          <w:t xml:space="preserve">de cet étude </w:t>
        </w:r>
      </w:ins>
      <w:r w:rsidRPr="00AF2F6F">
        <w:rPr>
          <w:rFonts w:ascii="Times New Roman" w:hAnsi="Times New Roman" w:cs="Times New Roman"/>
          <w:color w:val="000000"/>
          <w:rPrChange w:id="238" w:author="PIERRE" w:date="2013-10-24T12:27:00Z">
            <w:rPr>
              <w:rFonts w:ascii="Times New Roman" w:hAnsi="Times New Roman" w:cs="Times New Roman"/>
              <w:color w:val="000000"/>
              <w:u w:val="single"/>
            </w:rPr>
          </w:rPrChange>
        </w:rPr>
        <w:t xml:space="preserve">dépend </w:t>
      </w:r>
      <w:ins w:id="239" w:author="Leuveld, Koen" w:date="2013-10-24T19:21:00Z">
        <w:r w:rsidR="000B6746">
          <w:rPr>
            <w:rFonts w:ascii="Times New Roman" w:hAnsi="Times New Roman" w:cs="Times New Roman"/>
            <w:color w:val="000000"/>
          </w:rPr>
          <w:t xml:space="preserve">aussi </w:t>
        </w:r>
      </w:ins>
      <w:r w:rsidRPr="00AF2F6F">
        <w:rPr>
          <w:rFonts w:ascii="Times New Roman" w:hAnsi="Times New Roman" w:cs="Times New Roman"/>
          <w:color w:val="000000"/>
          <w:rPrChange w:id="240" w:author="PIERRE" w:date="2013-10-24T12:27:00Z">
            <w:rPr>
              <w:rFonts w:ascii="Times New Roman" w:hAnsi="Times New Roman" w:cs="Times New Roman"/>
              <w:color w:val="000000"/>
              <w:u w:val="single"/>
            </w:rPr>
          </w:rPrChange>
        </w:rPr>
        <w:t>de vous, de la manière dont vous administrerez les questionnaires, et de votre attitude à l’égard des personnes enquêtées.</w:t>
      </w:r>
    </w:p>
    <w:p w:rsidR="00186DA1" w:rsidRPr="00442E10" w:rsidRDefault="00186DA1">
      <w:pPr>
        <w:spacing w:after="0"/>
        <w:jc w:val="both"/>
        <w:rPr>
          <w:rFonts w:ascii="Times New Roman" w:hAnsi="Times New Roman" w:cs="Times New Roman"/>
          <w:color w:val="000000"/>
        </w:rPr>
      </w:pPr>
    </w:p>
    <w:p w:rsidR="00186DA1" w:rsidRPr="00442E10" w:rsidRDefault="00AF2F6F">
      <w:pPr>
        <w:spacing w:after="0"/>
        <w:jc w:val="both"/>
        <w:rPr>
          <w:rFonts w:ascii="Times New Roman" w:hAnsi="Times New Roman" w:cs="Times New Roman"/>
          <w:color w:val="000000"/>
        </w:rPr>
      </w:pPr>
      <w:r w:rsidRPr="00AF2F6F">
        <w:rPr>
          <w:rFonts w:ascii="Times New Roman" w:hAnsi="Times New Roman" w:cs="Times New Roman"/>
          <w:color w:val="000000"/>
          <w:rPrChange w:id="241" w:author="PIERRE" w:date="2013-10-24T12:27:00Z">
            <w:rPr>
              <w:rFonts w:ascii="Times New Roman" w:hAnsi="Times New Roman" w:cs="Times New Roman"/>
              <w:color w:val="000000"/>
              <w:u w:val="single"/>
            </w:rPr>
          </w:rPrChange>
        </w:rPr>
        <w:t>Suivez scrupuleusement tous les conseils qui vous sont donnés dans ce manuel. Il est le fruit d’une somme d’expériences accumulées au cours de plusieurs années.</w:t>
      </w:r>
    </w:p>
    <w:p w:rsidR="00186DA1" w:rsidRPr="00442E10" w:rsidRDefault="00186DA1">
      <w:pPr>
        <w:spacing w:after="0"/>
        <w:jc w:val="both"/>
        <w:rPr>
          <w:rFonts w:ascii="Times New Roman" w:hAnsi="Times New Roman" w:cs="Times New Roman"/>
          <w:color w:val="000000"/>
        </w:rPr>
      </w:pPr>
    </w:p>
    <w:p w:rsidR="00186DA1" w:rsidRPr="00442E10" w:rsidRDefault="00AF2F6F">
      <w:pPr>
        <w:spacing w:after="0"/>
        <w:jc w:val="both"/>
        <w:rPr>
          <w:rFonts w:ascii="Times New Roman" w:hAnsi="Times New Roman" w:cs="Times New Roman"/>
          <w:color w:val="000000"/>
        </w:rPr>
      </w:pPr>
      <w:r w:rsidRPr="00AF2F6F">
        <w:rPr>
          <w:rFonts w:ascii="Times New Roman" w:hAnsi="Times New Roman" w:cs="Times New Roman"/>
          <w:color w:val="000000"/>
          <w:rPrChange w:id="242" w:author="PIERRE" w:date="2013-10-24T12:27:00Z">
            <w:rPr>
              <w:rFonts w:ascii="Times New Roman" w:hAnsi="Times New Roman" w:cs="Times New Roman"/>
              <w:color w:val="000000"/>
              <w:u w:val="single"/>
            </w:rPr>
          </w:rPrChange>
        </w:rPr>
        <w:t>Expliquez simplement votre travail. Ne vous mêlez pas des problèmes internes du ménage ou des sujets pouvant vous éloigner de votre travail.</w:t>
      </w:r>
    </w:p>
    <w:p w:rsidR="00186DA1" w:rsidRPr="00442E10" w:rsidRDefault="00186DA1">
      <w:pPr>
        <w:spacing w:after="0"/>
        <w:jc w:val="both"/>
        <w:rPr>
          <w:rFonts w:ascii="Times New Roman" w:hAnsi="Times New Roman" w:cs="Times New Roman"/>
          <w:color w:val="000000"/>
        </w:rPr>
      </w:pPr>
    </w:p>
    <w:p w:rsidR="00186DA1" w:rsidRPr="00442E10" w:rsidRDefault="00AF2F6F">
      <w:pPr>
        <w:spacing w:after="0"/>
        <w:jc w:val="both"/>
        <w:rPr>
          <w:rFonts w:ascii="Times New Roman" w:hAnsi="Times New Roman" w:cs="Times New Roman"/>
          <w:color w:val="000000"/>
        </w:rPr>
      </w:pPr>
      <w:r w:rsidRPr="00AF2F6F">
        <w:rPr>
          <w:rFonts w:ascii="Times New Roman" w:hAnsi="Times New Roman" w:cs="Times New Roman"/>
          <w:color w:val="000000"/>
          <w:rPrChange w:id="243" w:author="PIERRE" w:date="2013-10-24T12:27:00Z">
            <w:rPr>
              <w:rFonts w:ascii="Times New Roman" w:hAnsi="Times New Roman" w:cs="Times New Roman"/>
              <w:color w:val="000000"/>
              <w:u w:val="single"/>
            </w:rPr>
          </w:rPrChange>
        </w:rPr>
        <w:t>Faites bon usage du matériel qui vous a été confié et retournez-le obligatoirement à l’Institut National de la Statistique (</w:t>
      </w:r>
      <w:proofErr w:type="spellStart"/>
      <w:r w:rsidRPr="00AF2F6F">
        <w:rPr>
          <w:rFonts w:ascii="Times New Roman" w:hAnsi="Times New Roman" w:cs="Times New Roman"/>
          <w:color w:val="000000"/>
          <w:rPrChange w:id="244" w:author="PIERRE" w:date="2013-10-24T12:27:00Z">
            <w:rPr>
              <w:rFonts w:ascii="Times New Roman" w:hAnsi="Times New Roman" w:cs="Times New Roman"/>
              <w:color w:val="000000"/>
              <w:u w:val="single"/>
            </w:rPr>
          </w:rPrChange>
        </w:rPr>
        <w:t>INS</w:t>
      </w:r>
      <w:proofErr w:type="spellEnd"/>
      <w:r w:rsidRPr="00AF2F6F">
        <w:rPr>
          <w:rFonts w:ascii="Times New Roman" w:hAnsi="Times New Roman" w:cs="Times New Roman"/>
          <w:color w:val="000000"/>
          <w:rPrChange w:id="245" w:author="PIERRE" w:date="2013-10-24T12:27:00Z">
            <w:rPr>
              <w:rFonts w:ascii="Times New Roman" w:hAnsi="Times New Roman" w:cs="Times New Roman"/>
              <w:color w:val="000000"/>
              <w:u w:val="single"/>
            </w:rPr>
          </w:rPrChange>
        </w:rPr>
        <w:t xml:space="preserve">) dès la fin des travaux. </w:t>
      </w:r>
    </w:p>
    <w:p w:rsidR="00D34AA1" w:rsidRPr="00442E10" w:rsidRDefault="00D34AA1" w:rsidP="00D34AA1">
      <w:pPr>
        <w:jc w:val="both"/>
        <w:rPr>
          <w:rFonts w:ascii="Times New Roman" w:hAnsi="Times New Roman" w:cs="Times New Roman"/>
          <w:color w:val="000000"/>
        </w:rPr>
      </w:pPr>
    </w:p>
    <w:p w:rsidR="00186DA1" w:rsidRPr="00442E10" w:rsidRDefault="00AF2F6F">
      <w:pPr>
        <w:pStyle w:val="Niveau1"/>
        <w:ind w:left="0"/>
        <w:rPr>
          <w:color w:val="000000"/>
          <w:sz w:val="22"/>
          <w:szCs w:val="22"/>
        </w:rPr>
      </w:pPr>
      <w:r w:rsidRPr="00AF2F6F">
        <w:rPr>
          <w:color w:val="000000"/>
          <w:sz w:val="22"/>
          <w:szCs w:val="22"/>
          <w:rPrChange w:id="246" w:author="PIERRE" w:date="2013-10-24T12:27:00Z">
            <w:rPr>
              <w:color w:val="000000"/>
              <w:sz w:val="22"/>
              <w:szCs w:val="22"/>
              <w:u w:val="single"/>
            </w:rPr>
          </w:rPrChange>
        </w:rPr>
        <w:br w:type="page"/>
      </w:r>
      <w:bookmarkStart w:id="247" w:name="_Toc370387327"/>
      <w:r w:rsidRPr="00AF2F6F">
        <w:rPr>
          <w:color w:val="000000"/>
          <w:sz w:val="22"/>
          <w:szCs w:val="22"/>
          <w:rPrChange w:id="248" w:author="PIERRE" w:date="2013-10-24T12:27:00Z">
            <w:rPr>
              <w:color w:val="000000"/>
              <w:sz w:val="22"/>
              <w:szCs w:val="22"/>
              <w:u w:val="single"/>
            </w:rPr>
          </w:rPrChange>
        </w:rPr>
        <w:lastRenderedPageBreak/>
        <w:t>INTRODUCTION</w:t>
      </w:r>
      <w:bookmarkEnd w:id="247"/>
    </w:p>
    <w:p w:rsidR="00F453B5" w:rsidRPr="00442E10" w:rsidRDefault="00F453B5" w:rsidP="00A754C1">
      <w:pPr>
        <w:pStyle w:val="Default"/>
        <w:jc w:val="both"/>
        <w:rPr>
          <w:rFonts w:ascii="Times New Roman" w:hAnsi="Times New Roman" w:cs="Times New Roman"/>
          <w:color w:val="auto"/>
        </w:rPr>
      </w:pPr>
    </w:p>
    <w:p w:rsidR="00A754C1" w:rsidRPr="00442E10" w:rsidRDefault="00AF2F6F" w:rsidP="00A754C1">
      <w:pPr>
        <w:pStyle w:val="Default"/>
        <w:jc w:val="both"/>
        <w:rPr>
          <w:rFonts w:ascii="Times New Roman" w:hAnsi="Times New Roman" w:cs="Times New Roman"/>
          <w:color w:val="auto"/>
        </w:rPr>
      </w:pPr>
      <w:r w:rsidRPr="00AF2F6F">
        <w:rPr>
          <w:rFonts w:ascii="Times New Roman" w:hAnsi="Times New Roman" w:cs="Times New Roman"/>
          <w:color w:val="auto"/>
          <w:rPrChange w:id="249" w:author="PIERRE" w:date="2013-10-24T12:27:00Z">
            <w:rPr>
              <w:rFonts w:ascii="Times New Roman" w:hAnsi="Times New Roman" w:cs="Times New Roman"/>
              <w:color w:val="auto"/>
              <w:u w:val="single"/>
            </w:rPr>
          </w:rPrChange>
        </w:rPr>
        <w:t>Le biogaz est actuellement l’une des énergies renouvelables les plus économiques et écologiques utilisées dans le monde. Au Cameroun,  toutes les conditions sont réunies pour son utilisation maximale dans la majeure partie du territoire, notamment en zone rurale. C’est une technologie d’utilisation et de maintenance facile qui utilise l’eau et la matière fécale comme matières premières, et au bout du dispositif on obtient du méthane (ou gaz domestique) pour faire cuire des aliments et alimenter les lampes à gaz, ainsi que des effluents permettant de fertiliser les champs. C’est la décomposition des déchets animaux en l’absence de l’oxygène qui permet de produire le biogaz.</w:t>
      </w:r>
    </w:p>
    <w:p w:rsidR="00A754C1" w:rsidRPr="00442E10" w:rsidRDefault="00A754C1" w:rsidP="00A754C1">
      <w:pPr>
        <w:pStyle w:val="Default"/>
        <w:jc w:val="both"/>
        <w:rPr>
          <w:rFonts w:ascii="Times New Roman" w:hAnsi="Times New Roman" w:cs="Times New Roman"/>
          <w:color w:val="auto"/>
        </w:rPr>
      </w:pPr>
    </w:p>
    <w:p w:rsidR="00A754C1" w:rsidRPr="00442E10" w:rsidRDefault="00AF2F6F" w:rsidP="00A754C1">
      <w:pPr>
        <w:pStyle w:val="Default"/>
        <w:jc w:val="both"/>
        <w:rPr>
          <w:rFonts w:ascii="Times New Roman" w:hAnsi="Times New Roman" w:cs="Times New Roman"/>
          <w:color w:val="auto"/>
        </w:rPr>
      </w:pPr>
      <w:r w:rsidRPr="00AF2F6F">
        <w:rPr>
          <w:rFonts w:ascii="Times New Roman" w:hAnsi="Times New Roman" w:cs="Times New Roman"/>
          <w:color w:val="auto"/>
          <w:rPrChange w:id="250" w:author="PIERRE" w:date="2013-10-24T12:27:00Z">
            <w:rPr>
              <w:rFonts w:ascii="Times New Roman" w:hAnsi="Times New Roman" w:cs="Times New Roman"/>
              <w:color w:val="auto"/>
              <w:u w:val="single"/>
            </w:rPr>
          </w:rPrChange>
        </w:rPr>
        <w:t xml:space="preserve">Dans ce contexte, le gouvernement camerounais à travers le Ministère de l'Energie et de l'Eau a initié, courant 2009, des termes de référence d'une étude de faisabilité pour le développement et la promotion du biogaz au Cameroun. La </w:t>
      </w:r>
      <w:proofErr w:type="spellStart"/>
      <w:r w:rsidRPr="00AF2F6F">
        <w:rPr>
          <w:rFonts w:ascii="Times New Roman" w:hAnsi="Times New Roman" w:cs="Times New Roman"/>
          <w:color w:val="auto"/>
          <w:rPrChange w:id="251" w:author="PIERRE" w:date="2013-10-24T12:27:00Z">
            <w:rPr>
              <w:rFonts w:ascii="Times New Roman" w:hAnsi="Times New Roman" w:cs="Times New Roman"/>
              <w:color w:val="auto"/>
              <w:u w:val="single"/>
            </w:rPr>
          </w:rPrChange>
        </w:rPr>
        <w:t>SNV</w:t>
      </w:r>
      <w:proofErr w:type="spellEnd"/>
      <w:r w:rsidRPr="00AF2F6F">
        <w:rPr>
          <w:rFonts w:ascii="Times New Roman" w:hAnsi="Times New Roman" w:cs="Times New Roman"/>
          <w:color w:val="auto"/>
          <w:rPrChange w:id="252" w:author="PIERRE" w:date="2013-10-24T12:27:00Z">
            <w:rPr>
              <w:rFonts w:ascii="Times New Roman" w:hAnsi="Times New Roman" w:cs="Times New Roman"/>
              <w:color w:val="auto"/>
              <w:u w:val="single"/>
            </w:rPr>
          </w:rPrChange>
        </w:rPr>
        <w:t xml:space="preserve"> a manifesté son intérêt à accompagner le gouvernement dans sa conduite d'une telle étude. En effet,  le domaine de l'énergie renouvelable fait partie intégrante de son plan d’action et de sa stratégie, au Cameroun, mais  aussi au niveau international.</w:t>
      </w:r>
    </w:p>
    <w:p w:rsidR="00A754C1" w:rsidRPr="00442E10" w:rsidRDefault="00A754C1" w:rsidP="00A754C1">
      <w:pPr>
        <w:pStyle w:val="Default"/>
        <w:jc w:val="both"/>
        <w:rPr>
          <w:rFonts w:ascii="Times New Roman" w:hAnsi="Times New Roman" w:cs="Times New Roman"/>
          <w:color w:val="auto"/>
          <w:sz w:val="16"/>
          <w:szCs w:val="16"/>
        </w:rPr>
      </w:pPr>
    </w:p>
    <w:p w:rsidR="00A754C1" w:rsidRPr="00442E10" w:rsidRDefault="00AF2F6F" w:rsidP="00A754C1">
      <w:pPr>
        <w:pStyle w:val="Default"/>
        <w:jc w:val="both"/>
        <w:rPr>
          <w:rFonts w:ascii="Times New Roman" w:hAnsi="Times New Roman" w:cs="Times New Roman"/>
          <w:color w:val="auto"/>
        </w:rPr>
      </w:pPr>
      <w:del w:id="253" w:author="Leuveld, Koen" w:date="2013-10-24T19:22:00Z">
        <w:r w:rsidRPr="00AF2F6F" w:rsidDel="000B6746">
          <w:rPr>
            <w:rFonts w:ascii="Times New Roman" w:hAnsi="Times New Roman" w:cs="Times New Roman"/>
            <w:color w:val="auto"/>
            <w:rPrChange w:id="254" w:author="PIERRE" w:date="2013-10-24T12:27:00Z">
              <w:rPr>
                <w:rFonts w:ascii="Times New Roman" w:hAnsi="Times New Roman" w:cs="Times New Roman"/>
                <w:color w:val="auto"/>
                <w:u w:val="single"/>
              </w:rPr>
            </w:rPrChange>
          </w:rPr>
          <w:delText xml:space="preserve">Entre autre </w:delText>
        </w:r>
      </w:del>
      <w:ins w:id="255" w:author="Leuveld, Koen" w:date="2013-10-24T19:22:00Z">
        <w:r w:rsidR="000B6746">
          <w:rPr>
            <w:rFonts w:ascii="Times New Roman" w:hAnsi="Times New Roman" w:cs="Times New Roman"/>
            <w:color w:val="auto"/>
          </w:rPr>
          <w:t xml:space="preserve">Dans le cadre de ce projet, </w:t>
        </w:r>
      </w:ins>
      <w:del w:id="256" w:author="Leuveld, Koen" w:date="2013-10-24T19:22:00Z">
        <w:r w:rsidRPr="00AF2F6F" w:rsidDel="000B6746">
          <w:rPr>
            <w:rFonts w:ascii="Times New Roman" w:hAnsi="Times New Roman" w:cs="Times New Roman"/>
            <w:color w:val="auto"/>
            <w:rPrChange w:id="257" w:author="PIERRE" w:date="2013-10-24T12:27:00Z">
              <w:rPr>
                <w:rFonts w:ascii="Times New Roman" w:hAnsi="Times New Roman" w:cs="Times New Roman"/>
                <w:color w:val="auto"/>
                <w:u w:val="single"/>
              </w:rPr>
            </w:rPrChange>
          </w:rPr>
          <w:delText xml:space="preserve">activité à mettre en œuvre, </w:delText>
        </w:r>
      </w:del>
      <w:r w:rsidRPr="00AF2F6F">
        <w:rPr>
          <w:rFonts w:ascii="Times New Roman" w:hAnsi="Times New Roman" w:cs="Times New Roman"/>
          <w:color w:val="auto"/>
          <w:rPrChange w:id="258" w:author="PIERRE" w:date="2013-10-24T12:27:00Z">
            <w:rPr>
              <w:rFonts w:ascii="Times New Roman" w:hAnsi="Times New Roman" w:cs="Times New Roman"/>
              <w:color w:val="auto"/>
              <w:u w:val="single"/>
            </w:rPr>
          </w:rPrChange>
        </w:rPr>
        <w:t xml:space="preserve">une enquête de base a été réalisée dans 200 villages de la région de l’Adamaoua du 28 mai au 18 juillet 2013 dans le but d’obtenir des indicateurs précis sur les conditions et niveau de vie des ménages. En plus de la collecte des données sur les conditions et le niveau de vie des ménages, des réunions de sensibilisation/promotion sur le biogaz domestiques étaient organisées dans chacun des 200 villages échantillons afin d’identifier les clients potentiels de cette technologie. </w:t>
      </w:r>
    </w:p>
    <w:p w:rsidR="00A754C1" w:rsidRPr="00442E10" w:rsidRDefault="00A754C1" w:rsidP="00D34AA1">
      <w:pPr>
        <w:pStyle w:val="Default"/>
        <w:jc w:val="both"/>
        <w:rPr>
          <w:rFonts w:ascii="Times New Roman" w:hAnsi="Times New Roman" w:cs="Times New Roman"/>
          <w:sz w:val="22"/>
          <w:szCs w:val="22"/>
        </w:rPr>
      </w:pPr>
    </w:p>
    <w:p w:rsidR="00A754C1" w:rsidRPr="00442E10" w:rsidRDefault="00AF2F6F" w:rsidP="00A754C1">
      <w:pPr>
        <w:pStyle w:val="Default"/>
        <w:jc w:val="both"/>
        <w:rPr>
          <w:rFonts w:ascii="Times New Roman" w:hAnsi="Times New Roman" w:cs="Times New Roman"/>
          <w:color w:val="auto"/>
        </w:rPr>
      </w:pPr>
      <w:r w:rsidRPr="00AF2F6F">
        <w:rPr>
          <w:rFonts w:ascii="Times New Roman" w:hAnsi="Times New Roman" w:cs="Times New Roman"/>
          <w:color w:val="auto"/>
          <w:rPrChange w:id="259" w:author="PIERRE" w:date="2013-10-24T12:27:00Z">
            <w:rPr>
              <w:rFonts w:ascii="Times New Roman" w:hAnsi="Times New Roman" w:cs="Times New Roman"/>
              <w:color w:val="auto"/>
              <w:u w:val="single"/>
            </w:rPr>
          </w:rPrChange>
        </w:rPr>
        <w:t>La seconde phase, complémentaire à la première sera réalisée dans les mêmes villages et auprès du même échantillon de ménage identifié lors de l’étude de base. Elle vise l’analyse des décisions d’adoption, les disponibilités des populations à payer les bio-digesteurs et les effets de cette adoption aux niveaux des ménages et villages à la fin de l’étude.</w:t>
      </w:r>
    </w:p>
    <w:p w:rsidR="00A754C1" w:rsidRPr="00442E10" w:rsidRDefault="00A754C1" w:rsidP="00A754C1">
      <w:pPr>
        <w:pStyle w:val="Default"/>
        <w:jc w:val="both"/>
        <w:rPr>
          <w:rFonts w:ascii="Times New Roman" w:hAnsi="Times New Roman" w:cs="Times New Roman"/>
          <w:color w:val="auto"/>
          <w:sz w:val="16"/>
          <w:szCs w:val="16"/>
        </w:rPr>
      </w:pPr>
    </w:p>
    <w:p w:rsidR="00A754C1" w:rsidRPr="00442E10" w:rsidRDefault="00AF2F6F" w:rsidP="00A754C1">
      <w:pPr>
        <w:pStyle w:val="Default"/>
        <w:jc w:val="both"/>
        <w:rPr>
          <w:rFonts w:ascii="Times New Roman" w:hAnsi="Times New Roman" w:cs="Times New Roman"/>
          <w:color w:val="auto"/>
        </w:rPr>
      </w:pPr>
      <w:r w:rsidRPr="00AF2F6F">
        <w:rPr>
          <w:rFonts w:ascii="Times New Roman" w:hAnsi="Times New Roman" w:cs="Times New Roman"/>
          <w:color w:val="auto"/>
          <w:rPrChange w:id="260" w:author="PIERRE" w:date="2013-10-24T12:27:00Z">
            <w:rPr>
              <w:rFonts w:ascii="Times New Roman" w:hAnsi="Times New Roman" w:cs="Times New Roman"/>
              <w:color w:val="auto"/>
              <w:u w:val="single"/>
            </w:rPr>
          </w:rPrChange>
        </w:rPr>
        <w:t xml:space="preserve">Il s’agira plus spécifiquement de : </w:t>
      </w:r>
    </w:p>
    <w:p w:rsidR="00A754C1" w:rsidRPr="00442E10" w:rsidRDefault="00AF2F6F" w:rsidP="00AF6156">
      <w:pPr>
        <w:pStyle w:val="Default"/>
        <w:numPr>
          <w:ilvl w:val="0"/>
          <w:numId w:val="18"/>
        </w:numPr>
        <w:jc w:val="both"/>
        <w:rPr>
          <w:rFonts w:ascii="Times New Roman" w:hAnsi="Times New Roman" w:cs="Times New Roman"/>
          <w:color w:val="auto"/>
        </w:rPr>
      </w:pPr>
      <w:r w:rsidRPr="00AF2F6F">
        <w:rPr>
          <w:rFonts w:ascii="Times New Roman" w:hAnsi="Times New Roman" w:cs="Times New Roman"/>
          <w:color w:val="auto"/>
          <w:rPrChange w:id="261" w:author="PIERRE" w:date="2013-10-24T12:27:00Z">
            <w:rPr>
              <w:rFonts w:ascii="Times New Roman" w:hAnsi="Times New Roman" w:cs="Times New Roman"/>
              <w:color w:val="auto"/>
              <w:u w:val="single"/>
            </w:rPr>
          </w:rPrChange>
        </w:rPr>
        <w:t>étudier les facteurs déterminants qui affectent les décisions d’adoption du bio-digesteur dans les ménages et dans les villages ;</w:t>
      </w:r>
    </w:p>
    <w:p w:rsidR="00A754C1" w:rsidRPr="00442E10" w:rsidRDefault="00AF2F6F" w:rsidP="00AF6156">
      <w:pPr>
        <w:pStyle w:val="Default"/>
        <w:numPr>
          <w:ilvl w:val="0"/>
          <w:numId w:val="18"/>
        </w:numPr>
        <w:jc w:val="both"/>
        <w:rPr>
          <w:rFonts w:ascii="Times New Roman" w:hAnsi="Times New Roman" w:cs="Times New Roman"/>
          <w:color w:val="auto"/>
        </w:rPr>
      </w:pPr>
      <w:r w:rsidRPr="00AF2F6F">
        <w:rPr>
          <w:rFonts w:ascii="Times New Roman" w:hAnsi="Times New Roman" w:cs="Times New Roman"/>
          <w:color w:val="auto"/>
          <w:rPrChange w:id="262" w:author="PIERRE" w:date="2013-10-24T12:27:00Z">
            <w:rPr>
              <w:rFonts w:ascii="Times New Roman" w:hAnsi="Times New Roman" w:cs="Times New Roman"/>
              <w:color w:val="auto"/>
              <w:u w:val="single"/>
            </w:rPr>
          </w:rPrChange>
        </w:rPr>
        <w:t>étudier les facteurs déterminants qui affectent le consentement à payer des bio-digesteurs par les ménages ;</w:t>
      </w:r>
    </w:p>
    <w:p w:rsidR="00A754C1" w:rsidRPr="00442E10" w:rsidRDefault="00AF2F6F" w:rsidP="00AF6156">
      <w:pPr>
        <w:pStyle w:val="Default"/>
        <w:numPr>
          <w:ilvl w:val="0"/>
          <w:numId w:val="18"/>
        </w:numPr>
        <w:jc w:val="both"/>
        <w:rPr>
          <w:rFonts w:ascii="Times New Roman" w:hAnsi="Times New Roman" w:cs="Times New Roman"/>
          <w:color w:val="auto"/>
        </w:rPr>
      </w:pPr>
      <w:r w:rsidRPr="00AF2F6F">
        <w:rPr>
          <w:rFonts w:ascii="Times New Roman" w:hAnsi="Times New Roman" w:cs="Times New Roman"/>
          <w:color w:val="auto"/>
          <w:rPrChange w:id="263" w:author="PIERRE" w:date="2013-10-24T12:27:00Z">
            <w:rPr>
              <w:rFonts w:ascii="Times New Roman" w:hAnsi="Times New Roman" w:cs="Times New Roman"/>
              <w:color w:val="auto"/>
              <w:u w:val="single"/>
            </w:rPr>
          </w:rPrChange>
        </w:rPr>
        <w:t>comprendre le marché des bio-digesteurs dans la région de l’Adamaoua ;</w:t>
      </w:r>
    </w:p>
    <w:p w:rsidR="00A754C1" w:rsidRPr="00442E10" w:rsidRDefault="00AF2F6F" w:rsidP="00AF6156">
      <w:pPr>
        <w:pStyle w:val="Default"/>
        <w:numPr>
          <w:ilvl w:val="0"/>
          <w:numId w:val="18"/>
        </w:numPr>
        <w:jc w:val="both"/>
        <w:rPr>
          <w:rFonts w:ascii="Times New Roman" w:hAnsi="Times New Roman" w:cs="Times New Roman"/>
          <w:color w:val="auto"/>
        </w:rPr>
      </w:pPr>
      <w:r w:rsidRPr="00AF2F6F">
        <w:rPr>
          <w:rFonts w:ascii="Times New Roman" w:hAnsi="Times New Roman" w:cs="Times New Roman"/>
          <w:color w:val="auto"/>
          <w:rPrChange w:id="264" w:author="PIERRE" w:date="2013-10-24T12:27:00Z">
            <w:rPr>
              <w:rFonts w:ascii="Times New Roman" w:hAnsi="Times New Roman" w:cs="Times New Roman"/>
              <w:color w:val="auto"/>
              <w:u w:val="single"/>
            </w:rPr>
          </w:rPrChange>
        </w:rPr>
        <w:t>analyser et à comprendre ce qui peut aider à élargir ce marché.</w:t>
      </w:r>
    </w:p>
    <w:p w:rsidR="00A754C1" w:rsidRPr="00442E10" w:rsidRDefault="00A754C1" w:rsidP="00D34AA1">
      <w:pPr>
        <w:pStyle w:val="Default"/>
        <w:jc w:val="both"/>
        <w:rPr>
          <w:rFonts w:ascii="Times New Roman" w:hAnsi="Times New Roman" w:cs="Times New Roman"/>
          <w:sz w:val="22"/>
          <w:szCs w:val="22"/>
        </w:rPr>
      </w:pPr>
    </w:p>
    <w:p w:rsidR="00A754C1" w:rsidRPr="00442E10" w:rsidRDefault="00AF2F6F" w:rsidP="00A754C1">
      <w:pPr>
        <w:pStyle w:val="Default"/>
        <w:jc w:val="both"/>
        <w:rPr>
          <w:rFonts w:ascii="Times New Roman" w:hAnsi="Times New Roman" w:cs="Times New Roman"/>
          <w:color w:val="auto"/>
        </w:rPr>
      </w:pPr>
      <w:r w:rsidRPr="00AF2F6F">
        <w:rPr>
          <w:rFonts w:ascii="Times New Roman" w:hAnsi="Times New Roman" w:cs="Times New Roman"/>
          <w:color w:val="auto"/>
          <w:rPrChange w:id="265" w:author="PIERRE" w:date="2013-10-24T12:27:00Z">
            <w:rPr>
              <w:rFonts w:ascii="Times New Roman" w:hAnsi="Times New Roman" w:cs="Times New Roman"/>
              <w:color w:val="auto"/>
              <w:u w:val="single"/>
            </w:rPr>
          </w:rPrChange>
        </w:rPr>
        <w:t>L’étude permettra d’établir les indicateurs sur </w:t>
      </w:r>
    </w:p>
    <w:p w:rsidR="00A754C1" w:rsidRPr="00442E10" w:rsidRDefault="00AF2F6F" w:rsidP="00AF6156">
      <w:pPr>
        <w:pStyle w:val="Default"/>
        <w:numPr>
          <w:ilvl w:val="0"/>
          <w:numId w:val="20"/>
        </w:numPr>
        <w:jc w:val="both"/>
        <w:rPr>
          <w:rFonts w:ascii="Times New Roman" w:hAnsi="Times New Roman" w:cs="Times New Roman"/>
          <w:color w:val="auto"/>
        </w:rPr>
      </w:pPr>
      <w:r w:rsidRPr="00AF2F6F">
        <w:rPr>
          <w:rFonts w:ascii="Times New Roman" w:hAnsi="Times New Roman" w:cs="Times New Roman"/>
          <w:color w:val="auto"/>
          <w:rPrChange w:id="266" w:author="PIERRE" w:date="2013-10-24T12:27:00Z">
            <w:rPr>
              <w:rFonts w:ascii="Times New Roman" w:hAnsi="Times New Roman" w:cs="Times New Roman"/>
              <w:color w:val="auto"/>
              <w:u w:val="single"/>
            </w:rPr>
          </w:rPrChange>
        </w:rPr>
        <w:t>les préférences et les comportements dans les situations de risque du ménage (du mari, de la femme et du couple) ;</w:t>
      </w:r>
    </w:p>
    <w:p w:rsidR="00A754C1" w:rsidRPr="00442E10" w:rsidRDefault="00AF2F6F" w:rsidP="00AF6156">
      <w:pPr>
        <w:pStyle w:val="Default"/>
        <w:numPr>
          <w:ilvl w:val="0"/>
          <w:numId w:val="20"/>
        </w:numPr>
        <w:jc w:val="both"/>
        <w:rPr>
          <w:rFonts w:ascii="Times New Roman" w:hAnsi="Times New Roman" w:cs="Times New Roman"/>
          <w:color w:val="auto"/>
        </w:rPr>
      </w:pPr>
      <w:r w:rsidRPr="00AF2F6F">
        <w:rPr>
          <w:rFonts w:ascii="Times New Roman" w:hAnsi="Times New Roman" w:cs="Times New Roman"/>
          <w:color w:val="auto"/>
          <w:rPrChange w:id="267" w:author="PIERRE" w:date="2013-10-24T12:27:00Z">
            <w:rPr>
              <w:rFonts w:ascii="Times New Roman" w:hAnsi="Times New Roman" w:cs="Times New Roman"/>
              <w:color w:val="auto"/>
              <w:u w:val="single"/>
            </w:rPr>
          </w:rPrChange>
        </w:rPr>
        <w:t>le comportement du ménage en situation d’investissement, plus précisément sur le niveau de confiance entre villageois et envers le chef du village à travers un exercice d’investissement;</w:t>
      </w:r>
    </w:p>
    <w:p w:rsidR="00D34AA1" w:rsidRPr="00442E10" w:rsidRDefault="00AF2F6F" w:rsidP="00AF6156">
      <w:pPr>
        <w:pStyle w:val="Default"/>
        <w:numPr>
          <w:ilvl w:val="0"/>
          <w:numId w:val="20"/>
        </w:numPr>
        <w:jc w:val="both"/>
        <w:rPr>
          <w:rFonts w:ascii="Times New Roman" w:hAnsi="Times New Roman" w:cs="Times New Roman"/>
          <w:color w:val="auto"/>
        </w:rPr>
      </w:pPr>
      <w:r w:rsidRPr="00AF2F6F">
        <w:rPr>
          <w:rFonts w:ascii="Times New Roman" w:hAnsi="Times New Roman" w:cs="Times New Roman"/>
          <w:color w:val="auto"/>
          <w:rPrChange w:id="268" w:author="PIERRE" w:date="2013-10-24T12:27:00Z">
            <w:rPr>
              <w:rFonts w:ascii="Times New Roman" w:hAnsi="Times New Roman" w:cs="Times New Roman"/>
              <w:color w:val="auto"/>
              <w:u w:val="single"/>
            </w:rPr>
          </w:rPrChange>
        </w:rPr>
        <w:t>les perceptions du ménage sur des thèmes sociaux tels que la religion et les relations homme femme.</w:t>
      </w:r>
    </w:p>
    <w:p w:rsidR="00D42477" w:rsidRPr="00442E10" w:rsidRDefault="00D42477" w:rsidP="00D42477">
      <w:pPr>
        <w:pStyle w:val="Default"/>
        <w:jc w:val="both"/>
        <w:rPr>
          <w:rFonts w:ascii="Times New Roman" w:hAnsi="Times New Roman" w:cs="Times New Roman"/>
          <w:color w:val="auto"/>
        </w:rPr>
      </w:pPr>
    </w:p>
    <w:p w:rsidR="00186DA1" w:rsidRPr="00442E10" w:rsidRDefault="00AF2F6F">
      <w:pPr>
        <w:spacing w:after="0"/>
        <w:jc w:val="both"/>
        <w:rPr>
          <w:rFonts w:ascii="Times New Roman" w:hAnsi="Times New Roman" w:cs="Times New Roman"/>
          <w:color w:val="000000"/>
        </w:rPr>
      </w:pPr>
      <w:del w:id="269" w:author="Leuveld, Koen" w:date="2013-10-24T19:22:00Z">
        <w:r w:rsidRPr="00AF2F6F" w:rsidDel="000B6746">
          <w:rPr>
            <w:rFonts w:ascii="Times New Roman" w:hAnsi="Times New Roman" w:cs="Times New Roman"/>
            <w:color w:val="000000"/>
            <w:rPrChange w:id="270" w:author="PIERRE" w:date="2013-10-24T12:27:00Z">
              <w:rPr>
                <w:rFonts w:ascii="Times New Roman" w:hAnsi="Times New Roman" w:cs="Times New Roman"/>
                <w:color w:val="000000"/>
                <w:u w:val="single"/>
              </w:rPr>
            </w:rPrChange>
          </w:rPr>
          <w:delText>Capitalisant les enseignements de ces expériences précédentes en matière de collecte, l</w:delText>
        </w:r>
      </w:del>
      <w:ins w:id="271" w:author="Leuveld, Koen" w:date="2013-10-24T19:22:00Z">
        <w:r w:rsidR="000B6746">
          <w:rPr>
            <w:rFonts w:ascii="Times New Roman" w:hAnsi="Times New Roman" w:cs="Times New Roman"/>
            <w:color w:val="000000"/>
          </w:rPr>
          <w:t>L</w:t>
        </w:r>
      </w:ins>
      <w:r w:rsidRPr="00AF2F6F">
        <w:rPr>
          <w:rFonts w:ascii="Times New Roman" w:hAnsi="Times New Roman" w:cs="Times New Roman"/>
          <w:color w:val="000000"/>
          <w:rPrChange w:id="272" w:author="PIERRE" w:date="2013-10-24T12:27:00Z">
            <w:rPr>
              <w:rFonts w:ascii="Times New Roman" w:hAnsi="Times New Roman" w:cs="Times New Roman"/>
              <w:color w:val="000000"/>
              <w:u w:val="single"/>
            </w:rPr>
          </w:rPrChange>
        </w:rPr>
        <w:t xml:space="preserve">e présent manuel est un guide qui vous présente les objectifs de l’enquête et des différentes sections du questionnaire, le schéma d’organisation de la collecte, le remplissage des questionnaires. Il a pour but  d’aider l’agent enquêteur à accomplir sa tâche avec efficacité et dans les délais. Le succès de cette </w:t>
      </w:r>
      <w:r w:rsidRPr="00AF2F6F">
        <w:rPr>
          <w:rFonts w:ascii="Times New Roman" w:hAnsi="Times New Roman" w:cs="Times New Roman"/>
          <w:color w:val="000000"/>
          <w:rPrChange w:id="273" w:author="PIERRE" w:date="2013-10-24T12:27:00Z">
            <w:rPr>
              <w:rFonts w:ascii="Times New Roman" w:hAnsi="Times New Roman" w:cs="Times New Roman"/>
              <w:color w:val="000000"/>
              <w:u w:val="single"/>
            </w:rPr>
          </w:rPrChange>
        </w:rPr>
        <w:lastRenderedPageBreak/>
        <w:t>opération ainsi que la pertinence des résultats et de l’analyse dépendent de la qualité des données collectées sur le terrain.</w:t>
      </w:r>
    </w:p>
    <w:p w:rsidR="00186DA1" w:rsidRPr="00442E10" w:rsidRDefault="00186DA1">
      <w:pPr>
        <w:spacing w:after="0"/>
        <w:jc w:val="both"/>
        <w:rPr>
          <w:rFonts w:ascii="Times New Roman" w:hAnsi="Times New Roman" w:cs="Times New Roman"/>
          <w:color w:val="000000"/>
          <w:sz w:val="14"/>
          <w:szCs w:val="14"/>
        </w:rPr>
      </w:pPr>
    </w:p>
    <w:p w:rsidR="00186DA1" w:rsidRPr="00442E10" w:rsidRDefault="00AF2F6F">
      <w:pPr>
        <w:spacing w:after="0"/>
        <w:jc w:val="both"/>
        <w:rPr>
          <w:rFonts w:ascii="Times New Roman" w:hAnsi="Times New Roman" w:cs="Times New Roman"/>
          <w:color w:val="000000"/>
        </w:rPr>
      </w:pPr>
      <w:r w:rsidRPr="00AF2F6F">
        <w:rPr>
          <w:rFonts w:ascii="Times New Roman" w:hAnsi="Times New Roman" w:cs="Times New Roman"/>
          <w:color w:val="000000"/>
          <w:rPrChange w:id="274" w:author="PIERRE" w:date="2013-10-24T12:27:00Z">
            <w:rPr>
              <w:rFonts w:ascii="Times New Roman" w:hAnsi="Times New Roman" w:cs="Times New Roman"/>
              <w:color w:val="000000"/>
              <w:u w:val="single"/>
            </w:rPr>
          </w:rPrChange>
        </w:rPr>
        <w:t>La bonne compréhension et le respect strict des instructions qui sont contenues dans ce manuel conditionnent la réussite de  cette enquête.</w:t>
      </w:r>
    </w:p>
    <w:p w:rsidR="00D34AA1" w:rsidRPr="00442E10" w:rsidRDefault="00AF2F6F" w:rsidP="00D34AA1">
      <w:pPr>
        <w:jc w:val="both"/>
        <w:rPr>
          <w:rFonts w:ascii="Times New Roman" w:hAnsi="Times New Roman" w:cs="Times New Roman"/>
          <w:color w:val="000000"/>
          <w:sz w:val="16"/>
          <w:szCs w:val="16"/>
        </w:rPr>
      </w:pPr>
      <w:r w:rsidRPr="00AF2F6F">
        <w:rPr>
          <w:rFonts w:ascii="Times New Roman" w:hAnsi="Times New Roman" w:cs="Times New Roman"/>
          <w:color w:val="000000"/>
          <w:rPrChange w:id="275" w:author="PIERRE" w:date="2013-10-24T12:27:00Z">
            <w:rPr>
              <w:rFonts w:ascii="Times New Roman" w:hAnsi="Times New Roman" w:cs="Times New Roman"/>
              <w:color w:val="000000"/>
              <w:u w:val="single"/>
            </w:rPr>
          </w:rPrChange>
        </w:rPr>
        <w:br w:type="page"/>
      </w:r>
    </w:p>
    <w:p w:rsidR="00186DA1" w:rsidRPr="00442E10" w:rsidRDefault="00AF2F6F">
      <w:pPr>
        <w:pStyle w:val="Niveau1"/>
        <w:ind w:left="0"/>
        <w:jc w:val="both"/>
        <w:rPr>
          <w:color w:val="000000"/>
          <w:sz w:val="22"/>
          <w:szCs w:val="22"/>
        </w:rPr>
      </w:pPr>
      <w:bookmarkStart w:id="276" w:name="_Toc151610659"/>
      <w:bookmarkStart w:id="277" w:name="_Toc370387328"/>
      <w:r>
        <w:rPr>
          <w:color w:val="000000"/>
          <w:sz w:val="22"/>
          <w:szCs w:val="22"/>
          <w:u w:val="single"/>
        </w:rPr>
        <w:lastRenderedPageBreak/>
        <w:t>CHAPITRE I </w:t>
      </w:r>
      <w:r w:rsidRPr="00AF2F6F">
        <w:rPr>
          <w:color w:val="000000"/>
          <w:sz w:val="22"/>
          <w:szCs w:val="22"/>
          <w:rPrChange w:id="278" w:author="PIERRE" w:date="2013-10-24T12:27:00Z">
            <w:rPr>
              <w:color w:val="000000"/>
              <w:sz w:val="22"/>
              <w:szCs w:val="22"/>
              <w:u w:val="single"/>
            </w:rPr>
          </w:rPrChange>
        </w:rPr>
        <w:t>:. PR</w:t>
      </w:r>
      <w:ins w:id="279" w:author="PIERRE" w:date="2013-10-23T15:55:00Z">
        <w:r w:rsidRPr="00AF2F6F">
          <w:rPr>
            <w:color w:val="000000"/>
            <w:sz w:val="22"/>
            <w:szCs w:val="22"/>
            <w:rPrChange w:id="280" w:author="PIERRE" w:date="2013-10-24T12:27:00Z">
              <w:rPr>
                <w:color w:val="000000"/>
                <w:sz w:val="22"/>
                <w:szCs w:val="22"/>
                <w:u w:val="single"/>
              </w:rPr>
            </w:rPrChange>
          </w:rPr>
          <w:t>É</w:t>
        </w:r>
      </w:ins>
      <w:del w:id="281" w:author="PIERRE" w:date="2013-10-23T15:55:00Z">
        <w:r w:rsidRPr="00AF2F6F">
          <w:rPr>
            <w:color w:val="000000"/>
            <w:sz w:val="22"/>
            <w:szCs w:val="22"/>
            <w:rPrChange w:id="282" w:author="PIERRE" w:date="2013-10-24T12:27:00Z">
              <w:rPr>
                <w:color w:val="000000"/>
                <w:sz w:val="22"/>
                <w:szCs w:val="22"/>
                <w:u w:val="single"/>
              </w:rPr>
            </w:rPrChange>
          </w:rPr>
          <w:delText>E</w:delText>
        </w:r>
      </w:del>
      <w:r w:rsidRPr="00AF2F6F">
        <w:rPr>
          <w:color w:val="000000"/>
          <w:sz w:val="22"/>
          <w:szCs w:val="22"/>
          <w:rPrChange w:id="283" w:author="PIERRE" w:date="2013-10-24T12:27:00Z">
            <w:rPr>
              <w:color w:val="000000"/>
              <w:sz w:val="22"/>
              <w:szCs w:val="22"/>
              <w:u w:val="single"/>
            </w:rPr>
          </w:rPrChange>
        </w:rPr>
        <w:t>SENTATION DE L’</w:t>
      </w:r>
      <w:del w:id="284" w:author="PIERRE" w:date="2013-10-23T15:53:00Z">
        <w:r w:rsidRPr="00AF2F6F">
          <w:rPr>
            <w:color w:val="000000"/>
            <w:sz w:val="22"/>
            <w:szCs w:val="22"/>
            <w:rPrChange w:id="285" w:author="PIERRE" w:date="2013-10-24T12:27:00Z">
              <w:rPr>
                <w:color w:val="000000"/>
                <w:sz w:val="22"/>
                <w:szCs w:val="22"/>
                <w:u w:val="single"/>
              </w:rPr>
            </w:rPrChange>
          </w:rPr>
          <w:delText>ENQUETE</w:delText>
        </w:r>
      </w:del>
      <w:bookmarkEnd w:id="276"/>
      <w:ins w:id="286" w:author="PIERRE" w:date="2013-10-23T15:53:00Z">
        <w:r w:rsidRPr="00AF2F6F">
          <w:rPr>
            <w:color w:val="000000"/>
            <w:sz w:val="22"/>
            <w:szCs w:val="22"/>
            <w:rPrChange w:id="287" w:author="PIERRE" w:date="2013-10-24T12:27:00Z">
              <w:rPr>
                <w:color w:val="000000"/>
                <w:sz w:val="22"/>
                <w:szCs w:val="22"/>
                <w:u w:val="single"/>
              </w:rPr>
            </w:rPrChange>
          </w:rPr>
          <w:t>ENQUÊTE</w:t>
        </w:r>
      </w:ins>
      <w:r w:rsidRPr="00AF2F6F">
        <w:rPr>
          <w:color w:val="000000"/>
          <w:sz w:val="22"/>
          <w:szCs w:val="22"/>
          <w:rPrChange w:id="288" w:author="PIERRE" w:date="2013-10-24T12:27:00Z">
            <w:rPr>
              <w:color w:val="000000"/>
              <w:sz w:val="22"/>
              <w:szCs w:val="22"/>
              <w:u w:val="single"/>
            </w:rPr>
          </w:rPrChange>
        </w:rPr>
        <w:t xml:space="preserve"> ET RENSEIGNEMENTS G</w:t>
      </w:r>
      <w:ins w:id="289" w:author="PIERRE" w:date="2013-10-23T15:55:00Z">
        <w:r w:rsidRPr="00AF2F6F">
          <w:rPr>
            <w:color w:val="000000"/>
            <w:sz w:val="22"/>
            <w:szCs w:val="22"/>
            <w:rPrChange w:id="290" w:author="PIERRE" w:date="2013-10-24T12:27:00Z">
              <w:rPr>
                <w:color w:val="000000"/>
                <w:sz w:val="22"/>
                <w:szCs w:val="22"/>
                <w:u w:val="single"/>
              </w:rPr>
            </w:rPrChange>
          </w:rPr>
          <w:t>É</w:t>
        </w:r>
      </w:ins>
      <w:del w:id="291" w:author="PIERRE" w:date="2013-10-23T15:55:00Z">
        <w:r w:rsidRPr="00AF2F6F">
          <w:rPr>
            <w:color w:val="000000"/>
            <w:sz w:val="22"/>
            <w:szCs w:val="22"/>
            <w:rPrChange w:id="292" w:author="PIERRE" w:date="2013-10-24T12:27:00Z">
              <w:rPr>
                <w:color w:val="000000"/>
                <w:sz w:val="22"/>
                <w:szCs w:val="22"/>
                <w:u w:val="single"/>
              </w:rPr>
            </w:rPrChange>
          </w:rPr>
          <w:delText>E</w:delText>
        </w:r>
      </w:del>
      <w:r w:rsidRPr="00AF2F6F">
        <w:rPr>
          <w:color w:val="000000"/>
          <w:sz w:val="22"/>
          <w:szCs w:val="22"/>
          <w:rPrChange w:id="293" w:author="PIERRE" w:date="2013-10-24T12:27:00Z">
            <w:rPr>
              <w:color w:val="000000"/>
              <w:sz w:val="22"/>
              <w:szCs w:val="22"/>
              <w:u w:val="single"/>
            </w:rPr>
          </w:rPrChange>
        </w:rPr>
        <w:t>N</w:t>
      </w:r>
      <w:ins w:id="294" w:author="PIERRE" w:date="2013-10-23T15:55:00Z">
        <w:r w:rsidRPr="00AF2F6F">
          <w:rPr>
            <w:color w:val="000000"/>
            <w:sz w:val="22"/>
            <w:szCs w:val="22"/>
            <w:rPrChange w:id="295" w:author="PIERRE" w:date="2013-10-24T12:27:00Z">
              <w:rPr>
                <w:color w:val="000000"/>
                <w:sz w:val="22"/>
                <w:szCs w:val="22"/>
                <w:u w:val="single"/>
              </w:rPr>
            </w:rPrChange>
          </w:rPr>
          <w:t>É</w:t>
        </w:r>
      </w:ins>
      <w:del w:id="296" w:author="PIERRE" w:date="2013-10-23T15:55:00Z">
        <w:r w:rsidRPr="00AF2F6F">
          <w:rPr>
            <w:color w:val="000000"/>
            <w:sz w:val="22"/>
            <w:szCs w:val="22"/>
            <w:rPrChange w:id="297" w:author="PIERRE" w:date="2013-10-24T12:27:00Z">
              <w:rPr>
                <w:color w:val="000000"/>
                <w:sz w:val="22"/>
                <w:szCs w:val="22"/>
                <w:u w:val="single"/>
              </w:rPr>
            </w:rPrChange>
          </w:rPr>
          <w:delText>E</w:delText>
        </w:r>
      </w:del>
      <w:r w:rsidRPr="00AF2F6F">
        <w:rPr>
          <w:color w:val="000000"/>
          <w:sz w:val="22"/>
          <w:szCs w:val="22"/>
          <w:rPrChange w:id="298" w:author="PIERRE" w:date="2013-10-24T12:27:00Z">
            <w:rPr>
              <w:color w:val="000000"/>
              <w:sz w:val="22"/>
              <w:szCs w:val="22"/>
              <w:u w:val="single"/>
            </w:rPr>
          </w:rPrChange>
        </w:rPr>
        <w:t>RAUX</w:t>
      </w:r>
      <w:bookmarkEnd w:id="277"/>
    </w:p>
    <w:p w:rsidR="002D0F84" w:rsidRPr="00442E10" w:rsidRDefault="002D0F84" w:rsidP="00D34AA1">
      <w:pPr>
        <w:pStyle w:val="CorpsdetexteAppendix"/>
        <w:jc w:val="both"/>
        <w:rPr>
          <w:rFonts w:ascii="Times New Roman" w:hAnsi="Times New Roman"/>
          <w:b/>
          <w:color w:val="000000"/>
          <w:sz w:val="16"/>
          <w:szCs w:val="16"/>
          <w:lang w:val="fr-FR"/>
        </w:rPr>
      </w:pPr>
    </w:p>
    <w:p w:rsidR="00D34AA1" w:rsidRPr="00442E10" w:rsidRDefault="00AF2F6F" w:rsidP="00AF6156">
      <w:pPr>
        <w:pStyle w:val="Niveau2"/>
        <w:numPr>
          <w:ilvl w:val="0"/>
          <w:numId w:val="34"/>
        </w:numPr>
        <w:ind w:left="567" w:hanging="567"/>
        <w:rPr>
          <w:sz w:val="22"/>
          <w:szCs w:val="22"/>
        </w:rPr>
      </w:pPr>
      <w:bookmarkStart w:id="299" w:name="_Toc370387329"/>
      <w:r w:rsidRPr="00AF2F6F">
        <w:rPr>
          <w:sz w:val="22"/>
          <w:szCs w:val="22"/>
          <w:rPrChange w:id="300" w:author="PIERRE" w:date="2013-10-24T12:27:00Z">
            <w:rPr>
              <w:color w:val="0000FF"/>
              <w:sz w:val="22"/>
              <w:szCs w:val="22"/>
              <w:u w:val="single"/>
            </w:rPr>
          </w:rPrChange>
        </w:rPr>
        <w:t>PR</w:t>
      </w:r>
      <w:ins w:id="301" w:author="PIERRE" w:date="2013-10-23T15:55:00Z">
        <w:r w:rsidRPr="00AF2F6F">
          <w:rPr>
            <w:sz w:val="22"/>
            <w:szCs w:val="22"/>
            <w:rPrChange w:id="302" w:author="PIERRE" w:date="2013-10-24T12:27:00Z">
              <w:rPr>
                <w:color w:val="0000FF"/>
                <w:sz w:val="22"/>
                <w:szCs w:val="22"/>
                <w:u w:val="single"/>
              </w:rPr>
            </w:rPrChange>
          </w:rPr>
          <w:t>É</w:t>
        </w:r>
      </w:ins>
      <w:del w:id="303" w:author="PIERRE" w:date="2013-10-23T15:55:00Z">
        <w:r w:rsidRPr="00AF2F6F">
          <w:rPr>
            <w:sz w:val="22"/>
            <w:szCs w:val="22"/>
            <w:rPrChange w:id="304" w:author="PIERRE" w:date="2013-10-24T12:27:00Z">
              <w:rPr>
                <w:color w:val="0000FF"/>
                <w:sz w:val="22"/>
                <w:szCs w:val="22"/>
                <w:u w:val="single"/>
              </w:rPr>
            </w:rPrChange>
          </w:rPr>
          <w:delText>E</w:delText>
        </w:r>
      </w:del>
      <w:r w:rsidRPr="00AF2F6F">
        <w:rPr>
          <w:sz w:val="22"/>
          <w:szCs w:val="22"/>
          <w:rPrChange w:id="305" w:author="PIERRE" w:date="2013-10-24T12:27:00Z">
            <w:rPr>
              <w:color w:val="0000FF"/>
              <w:sz w:val="22"/>
              <w:szCs w:val="22"/>
              <w:u w:val="single"/>
            </w:rPr>
          </w:rPrChange>
        </w:rPr>
        <w:t>SENTATION DE L’ENQUÊTE</w:t>
      </w:r>
      <w:bookmarkEnd w:id="299"/>
    </w:p>
    <w:p w:rsidR="00863FC4" w:rsidRPr="00442E10" w:rsidRDefault="00863FC4" w:rsidP="00863FC4">
      <w:pPr>
        <w:pStyle w:val="Niveau2"/>
        <w:ind w:left="1065"/>
        <w:rPr>
          <w:sz w:val="22"/>
          <w:szCs w:val="22"/>
        </w:rPr>
      </w:pPr>
    </w:p>
    <w:p w:rsidR="00D34AA1" w:rsidRPr="00442E10" w:rsidRDefault="00AF2F6F" w:rsidP="00D34AA1">
      <w:pPr>
        <w:pStyle w:val="Niveau2"/>
        <w:rPr>
          <w:sz w:val="22"/>
          <w:szCs w:val="22"/>
        </w:rPr>
      </w:pPr>
      <w:bookmarkStart w:id="306" w:name="_Toc151610660"/>
      <w:bookmarkStart w:id="307" w:name="_Toc370387330"/>
      <w:r w:rsidRPr="00AF2F6F">
        <w:rPr>
          <w:sz w:val="22"/>
          <w:szCs w:val="22"/>
          <w:rPrChange w:id="308" w:author="PIERRE" w:date="2013-10-24T12:27:00Z">
            <w:rPr>
              <w:color w:val="0000FF"/>
              <w:sz w:val="22"/>
              <w:szCs w:val="22"/>
              <w:u w:val="single"/>
            </w:rPr>
          </w:rPrChange>
        </w:rPr>
        <w:t>1.1 Organisation des thèmes à aborder lors de l’enquête</w:t>
      </w:r>
      <w:bookmarkEnd w:id="306"/>
      <w:bookmarkEnd w:id="307"/>
    </w:p>
    <w:p w:rsidR="00D34AA1" w:rsidRPr="00442E10" w:rsidRDefault="00D34AA1" w:rsidP="00D34AA1">
      <w:pPr>
        <w:pStyle w:val="Niveau3"/>
        <w:rPr>
          <w:color w:val="000000"/>
          <w:sz w:val="8"/>
          <w:szCs w:val="8"/>
        </w:rPr>
      </w:pPr>
      <w:bookmarkStart w:id="309" w:name="_Toc151610661"/>
    </w:p>
    <w:bookmarkEnd w:id="309"/>
    <w:p w:rsidR="00D34AA1" w:rsidRPr="00442E10" w:rsidRDefault="00D34AA1" w:rsidP="00D34AA1">
      <w:pPr>
        <w:pStyle w:val="Default"/>
        <w:jc w:val="both"/>
        <w:rPr>
          <w:rFonts w:ascii="Times New Roman" w:hAnsi="Times New Roman" w:cs="Times New Roman"/>
          <w:sz w:val="8"/>
          <w:szCs w:val="8"/>
        </w:rPr>
      </w:pPr>
    </w:p>
    <w:p w:rsidR="00D34AA1" w:rsidRDefault="00CD1326" w:rsidP="00D34AA1">
      <w:pPr>
        <w:pStyle w:val="Default"/>
        <w:jc w:val="both"/>
        <w:rPr>
          <w:ins w:id="310" w:author="Leuveld, Koen" w:date="2013-10-24T19:24:00Z"/>
          <w:rFonts w:ascii="Times New Roman" w:hAnsi="Times New Roman" w:cs="Times New Roman"/>
          <w:sz w:val="22"/>
          <w:szCs w:val="22"/>
        </w:rPr>
      </w:pPr>
      <w:ins w:id="311" w:author="Leuveld, Koen" w:date="2013-10-24T19:23:00Z">
        <w:r>
          <w:rPr>
            <w:rFonts w:ascii="Times New Roman" w:hAnsi="Times New Roman" w:cs="Times New Roman"/>
            <w:sz w:val="22"/>
            <w:szCs w:val="22"/>
          </w:rPr>
          <w:t xml:space="preserve">Le questionnaire de </w:t>
        </w:r>
      </w:ins>
      <w:del w:id="312" w:author="Leuveld, Koen" w:date="2013-10-24T19:23:00Z">
        <w:r w:rsidR="00AF2F6F" w:rsidRPr="00AF2F6F" w:rsidDel="00CD1326">
          <w:rPr>
            <w:rFonts w:ascii="Times New Roman" w:hAnsi="Times New Roman" w:cs="Times New Roman"/>
            <w:sz w:val="22"/>
            <w:szCs w:val="22"/>
            <w:rPrChange w:id="313" w:author="PIERRE" w:date="2013-10-24T12:27:00Z">
              <w:rPr>
                <w:rFonts w:ascii="Times New Roman" w:hAnsi="Times New Roman" w:cs="Times New Roman"/>
                <w:color w:val="0000FF"/>
                <w:sz w:val="22"/>
                <w:szCs w:val="22"/>
                <w:u w:val="single"/>
              </w:rPr>
            </w:rPrChange>
          </w:rPr>
          <w:delText>C</w:delText>
        </w:r>
      </w:del>
      <w:ins w:id="314" w:author="Leuveld, Koen" w:date="2013-10-24T19:23:00Z">
        <w:r>
          <w:rPr>
            <w:rFonts w:ascii="Times New Roman" w:hAnsi="Times New Roman" w:cs="Times New Roman"/>
            <w:sz w:val="22"/>
            <w:szCs w:val="22"/>
          </w:rPr>
          <w:t>c</w:t>
        </w:r>
      </w:ins>
      <w:r w:rsidR="00AF2F6F" w:rsidRPr="00AF2F6F">
        <w:rPr>
          <w:rFonts w:ascii="Times New Roman" w:hAnsi="Times New Roman" w:cs="Times New Roman"/>
          <w:sz w:val="22"/>
          <w:szCs w:val="22"/>
          <w:rPrChange w:id="315" w:author="PIERRE" w:date="2013-10-24T12:27:00Z">
            <w:rPr>
              <w:rFonts w:ascii="Times New Roman" w:hAnsi="Times New Roman" w:cs="Times New Roman"/>
              <w:color w:val="0000FF"/>
              <w:sz w:val="22"/>
              <w:szCs w:val="22"/>
              <w:u w:val="single"/>
            </w:rPr>
          </w:rPrChange>
        </w:rPr>
        <w:t>ette étude réalisée dans les ménages sélectionnés lors de</w:t>
      </w:r>
      <w:ins w:id="316" w:author="Leuveld, Koen" w:date="2013-10-24T19:23:00Z">
        <w:r>
          <w:rPr>
            <w:rFonts w:ascii="Times New Roman" w:hAnsi="Times New Roman" w:cs="Times New Roman"/>
            <w:sz w:val="22"/>
            <w:szCs w:val="22"/>
          </w:rPr>
          <w:t xml:space="preserve"> la première phase</w:t>
        </w:r>
      </w:ins>
      <w:r w:rsidR="00AF2F6F" w:rsidRPr="00AF2F6F">
        <w:rPr>
          <w:rFonts w:ascii="Times New Roman" w:hAnsi="Times New Roman" w:cs="Times New Roman"/>
          <w:sz w:val="22"/>
          <w:szCs w:val="22"/>
          <w:rPrChange w:id="317" w:author="PIERRE" w:date="2013-10-24T12:27:00Z">
            <w:rPr>
              <w:rFonts w:ascii="Times New Roman" w:hAnsi="Times New Roman" w:cs="Times New Roman"/>
              <w:color w:val="0000FF"/>
              <w:sz w:val="22"/>
              <w:szCs w:val="22"/>
              <w:u w:val="single"/>
            </w:rPr>
          </w:rPrChange>
        </w:rPr>
        <w:t xml:space="preserve"> l’enquête </w:t>
      </w:r>
      <w:del w:id="318" w:author="Leuveld, Koen" w:date="2013-10-24T19:24:00Z">
        <w:r w:rsidR="00AF2F6F" w:rsidRPr="00AF2F6F" w:rsidDel="00CD1326">
          <w:rPr>
            <w:rFonts w:ascii="Times New Roman" w:hAnsi="Times New Roman" w:cs="Times New Roman"/>
            <w:sz w:val="22"/>
            <w:szCs w:val="22"/>
            <w:rPrChange w:id="319" w:author="PIERRE" w:date="2013-10-24T12:27:00Z">
              <w:rPr>
                <w:rFonts w:ascii="Times New Roman" w:hAnsi="Times New Roman" w:cs="Times New Roman"/>
                <w:color w:val="0000FF"/>
                <w:sz w:val="22"/>
                <w:szCs w:val="22"/>
                <w:u w:val="single"/>
              </w:rPr>
            </w:rPrChange>
          </w:rPr>
          <w:delText xml:space="preserve">de base </w:delText>
        </w:r>
      </w:del>
      <w:r w:rsidR="00AF2F6F" w:rsidRPr="00AF2F6F">
        <w:rPr>
          <w:rFonts w:ascii="Times New Roman" w:hAnsi="Times New Roman" w:cs="Times New Roman"/>
          <w:sz w:val="22"/>
          <w:szCs w:val="22"/>
          <w:rPrChange w:id="320" w:author="PIERRE" w:date="2013-10-24T12:27:00Z">
            <w:rPr>
              <w:rFonts w:ascii="Times New Roman" w:hAnsi="Times New Roman" w:cs="Times New Roman"/>
              <w:color w:val="0000FF"/>
              <w:sz w:val="22"/>
              <w:szCs w:val="22"/>
              <w:u w:val="single"/>
            </w:rPr>
          </w:rPrChange>
        </w:rPr>
        <w:t xml:space="preserve">sera organisée en 12 sections décrites de la façon suivante : </w:t>
      </w:r>
    </w:p>
    <w:p w:rsidR="00CD1326" w:rsidRDefault="00CD1326" w:rsidP="00D34AA1">
      <w:pPr>
        <w:pStyle w:val="Default"/>
        <w:jc w:val="both"/>
        <w:rPr>
          <w:ins w:id="321" w:author="HP" w:date="2013-10-24T12:50:00Z"/>
          <w:rFonts w:ascii="Times New Roman" w:hAnsi="Times New Roman" w:cs="Times New Roman"/>
          <w:sz w:val="22"/>
          <w:szCs w:val="22"/>
        </w:rPr>
      </w:pPr>
    </w:p>
    <w:p w:rsidR="00103EDA" w:rsidRPr="00442E10" w:rsidRDefault="00103EDA" w:rsidP="00103EDA">
      <w:pPr>
        <w:pStyle w:val="Default"/>
        <w:jc w:val="both"/>
        <w:rPr>
          <w:ins w:id="322" w:author="HP" w:date="2013-10-24T12:53:00Z"/>
          <w:rFonts w:ascii="Times New Roman" w:hAnsi="Times New Roman" w:cs="Times New Roman"/>
          <w:sz w:val="22"/>
          <w:szCs w:val="22"/>
        </w:rPr>
      </w:pPr>
      <w:ins w:id="323" w:author="HP" w:date="2013-10-24T12:53:00Z">
        <w:r w:rsidRPr="00AF2F6F">
          <w:rPr>
            <w:rFonts w:ascii="Times New Roman" w:hAnsi="Times New Roman" w:cs="Times New Roman"/>
            <w:sz w:val="22"/>
            <w:szCs w:val="22"/>
          </w:rPr>
          <w:t>Section 0 : renseignements généraux</w:t>
        </w:r>
      </w:ins>
    </w:p>
    <w:p w:rsidR="00103EDA" w:rsidRPr="00442E10" w:rsidRDefault="00103EDA" w:rsidP="00103EDA">
      <w:pPr>
        <w:pStyle w:val="Default"/>
        <w:jc w:val="both"/>
        <w:rPr>
          <w:ins w:id="324" w:author="HP" w:date="2013-10-24T12:53:00Z"/>
          <w:rFonts w:ascii="Times New Roman" w:hAnsi="Times New Roman" w:cs="Times New Roman"/>
          <w:sz w:val="22"/>
          <w:szCs w:val="22"/>
        </w:rPr>
      </w:pPr>
      <w:ins w:id="325" w:author="HP" w:date="2013-10-24T12:53:00Z">
        <w:r w:rsidRPr="00AF2F6F">
          <w:rPr>
            <w:rFonts w:ascii="Times New Roman" w:hAnsi="Times New Roman" w:cs="Times New Roman"/>
            <w:sz w:val="22"/>
            <w:szCs w:val="22"/>
          </w:rPr>
          <w:t>Exercice de risque avec le chef de ménage</w:t>
        </w:r>
      </w:ins>
    </w:p>
    <w:p w:rsidR="00103EDA" w:rsidRPr="00442E10" w:rsidRDefault="00103EDA" w:rsidP="00103EDA">
      <w:pPr>
        <w:pStyle w:val="Default"/>
        <w:jc w:val="both"/>
        <w:rPr>
          <w:ins w:id="326" w:author="HP" w:date="2013-10-24T12:53:00Z"/>
          <w:rFonts w:ascii="Times New Roman" w:hAnsi="Times New Roman" w:cs="Times New Roman"/>
          <w:sz w:val="22"/>
          <w:szCs w:val="22"/>
        </w:rPr>
      </w:pPr>
      <w:ins w:id="327" w:author="HP" w:date="2013-10-24T12:53:00Z">
        <w:r w:rsidRPr="00AF2F6F">
          <w:rPr>
            <w:rFonts w:ascii="Times New Roman" w:hAnsi="Times New Roman" w:cs="Times New Roman"/>
            <w:sz w:val="22"/>
            <w:szCs w:val="22"/>
          </w:rPr>
          <w:t>Exercice Donne Triple</w:t>
        </w:r>
      </w:ins>
    </w:p>
    <w:p w:rsidR="00103EDA" w:rsidRPr="00442E10" w:rsidRDefault="00103EDA" w:rsidP="00103EDA">
      <w:pPr>
        <w:pStyle w:val="Default"/>
        <w:jc w:val="both"/>
        <w:rPr>
          <w:ins w:id="328" w:author="HP" w:date="2013-10-24T12:53:00Z"/>
          <w:rFonts w:ascii="Times New Roman" w:hAnsi="Times New Roman" w:cs="Times New Roman"/>
          <w:sz w:val="22"/>
          <w:szCs w:val="22"/>
        </w:rPr>
      </w:pPr>
      <w:ins w:id="329" w:author="HP" w:date="2013-10-24T12:53:00Z">
        <w:r w:rsidRPr="00AF2F6F">
          <w:rPr>
            <w:rFonts w:ascii="Times New Roman" w:hAnsi="Times New Roman" w:cs="Times New Roman"/>
            <w:sz w:val="22"/>
            <w:szCs w:val="22"/>
          </w:rPr>
          <w:t>Exercice d’allocation</w:t>
        </w:r>
      </w:ins>
    </w:p>
    <w:p w:rsidR="00103EDA" w:rsidRPr="00442E10" w:rsidRDefault="00103EDA" w:rsidP="00103EDA">
      <w:pPr>
        <w:pStyle w:val="Default"/>
        <w:jc w:val="both"/>
        <w:rPr>
          <w:ins w:id="330" w:author="HP" w:date="2013-10-24T12:53:00Z"/>
          <w:rFonts w:ascii="Times New Roman" w:hAnsi="Times New Roman" w:cs="Times New Roman"/>
          <w:sz w:val="22"/>
          <w:szCs w:val="22"/>
        </w:rPr>
      </w:pPr>
      <w:ins w:id="331" w:author="HP" w:date="2013-10-24T12:53:00Z">
        <w:r w:rsidRPr="00AF2F6F">
          <w:rPr>
            <w:rFonts w:ascii="Times New Roman" w:hAnsi="Times New Roman" w:cs="Times New Roman"/>
            <w:sz w:val="22"/>
            <w:szCs w:val="22"/>
          </w:rPr>
          <w:t>Exercice d’investissement entre les habitants du village</w:t>
        </w:r>
      </w:ins>
    </w:p>
    <w:p w:rsidR="00103EDA" w:rsidRPr="00442E10" w:rsidRDefault="00103EDA" w:rsidP="00103EDA">
      <w:pPr>
        <w:pStyle w:val="Default"/>
        <w:jc w:val="both"/>
        <w:rPr>
          <w:ins w:id="332" w:author="HP" w:date="2013-10-24T12:53:00Z"/>
          <w:rFonts w:ascii="Times New Roman" w:hAnsi="Times New Roman" w:cs="Times New Roman"/>
          <w:sz w:val="22"/>
          <w:szCs w:val="22"/>
        </w:rPr>
      </w:pPr>
      <w:ins w:id="333" w:author="HP" w:date="2013-10-24T12:53:00Z">
        <w:r w:rsidRPr="00AF2F6F">
          <w:rPr>
            <w:rFonts w:ascii="Times New Roman" w:hAnsi="Times New Roman" w:cs="Times New Roman"/>
            <w:sz w:val="22"/>
            <w:szCs w:val="22"/>
          </w:rPr>
          <w:t>Exercice d’investissement avec le Chef du village</w:t>
        </w:r>
      </w:ins>
    </w:p>
    <w:p w:rsidR="00103EDA" w:rsidRPr="00442E10" w:rsidRDefault="00103EDA" w:rsidP="00103EDA">
      <w:pPr>
        <w:pStyle w:val="Default"/>
        <w:jc w:val="both"/>
        <w:rPr>
          <w:ins w:id="334" w:author="HP" w:date="2013-10-24T12:53:00Z"/>
          <w:rFonts w:ascii="Times New Roman" w:hAnsi="Times New Roman" w:cs="Times New Roman"/>
          <w:sz w:val="22"/>
          <w:szCs w:val="22"/>
        </w:rPr>
      </w:pPr>
      <w:ins w:id="335" w:author="HP" w:date="2013-10-24T12:53:00Z">
        <w:r w:rsidRPr="00AF2F6F">
          <w:rPr>
            <w:rFonts w:ascii="Times New Roman" w:hAnsi="Times New Roman" w:cs="Times New Roman"/>
            <w:sz w:val="22"/>
            <w:szCs w:val="22"/>
          </w:rPr>
          <w:t>Enquête légère avec le chef de ménage</w:t>
        </w:r>
      </w:ins>
    </w:p>
    <w:p w:rsidR="00103EDA" w:rsidRPr="00442E10" w:rsidRDefault="00103EDA" w:rsidP="00103EDA">
      <w:pPr>
        <w:pStyle w:val="Default"/>
        <w:ind w:left="567"/>
        <w:jc w:val="both"/>
        <w:rPr>
          <w:ins w:id="336" w:author="HP" w:date="2013-10-24T12:53:00Z"/>
          <w:rFonts w:ascii="Times New Roman" w:hAnsi="Times New Roman" w:cs="Times New Roman"/>
          <w:sz w:val="22"/>
          <w:szCs w:val="22"/>
        </w:rPr>
      </w:pPr>
      <w:ins w:id="337" w:author="HP" w:date="2013-10-24T12:53:00Z">
        <w:r w:rsidRPr="00AF2F6F">
          <w:rPr>
            <w:rFonts w:ascii="Times New Roman" w:hAnsi="Times New Roman" w:cs="Times New Roman"/>
            <w:sz w:val="22"/>
            <w:szCs w:val="22"/>
          </w:rPr>
          <w:t>Section 1 : Informations sur la religion</w:t>
        </w:r>
      </w:ins>
    </w:p>
    <w:p w:rsidR="00103EDA" w:rsidRPr="00442E10" w:rsidRDefault="00103EDA" w:rsidP="00103EDA">
      <w:pPr>
        <w:pStyle w:val="Default"/>
        <w:ind w:left="567"/>
        <w:jc w:val="both"/>
        <w:rPr>
          <w:ins w:id="338" w:author="HP" w:date="2013-10-24T12:53:00Z"/>
          <w:rFonts w:ascii="Times New Roman" w:hAnsi="Times New Roman" w:cs="Times New Roman"/>
          <w:sz w:val="22"/>
          <w:szCs w:val="22"/>
        </w:rPr>
      </w:pPr>
      <w:ins w:id="339" w:author="HP" w:date="2013-10-24T12:53:00Z">
        <w:r w:rsidRPr="00AF2F6F">
          <w:rPr>
            <w:rFonts w:ascii="Times New Roman" w:hAnsi="Times New Roman" w:cs="Times New Roman"/>
            <w:sz w:val="22"/>
            <w:szCs w:val="22"/>
          </w:rPr>
          <w:t>Section 2 : Relation homme et femme</w:t>
        </w:r>
      </w:ins>
    </w:p>
    <w:p w:rsidR="00103EDA" w:rsidRPr="00442E10" w:rsidRDefault="00103EDA" w:rsidP="00103EDA">
      <w:pPr>
        <w:pStyle w:val="Default"/>
        <w:ind w:left="567"/>
        <w:jc w:val="both"/>
        <w:rPr>
          <w:ins w:id="340" w:author="HP" w:date="2013-10-24T12:53:00Z"/>
          <w:rFonts w:ascii="Times New Roman" w:hAnsi="Times New Roman" w:cs="Times New Roman"/>
          <w:sz w:val="22"/>
          <w:szCs w:val="22"/>
        </w:rPr>
      </w:pPr>
      <w:ins w:id="341" w:author="HP" w:date="2013-10-24T12:53:00Z">
        <w:r w:rsidRPr="00AF2F6F">
          <w:rPr>
            <w:rFonts w:ascii="Times New Roman" w:hAnsi="Times New Roman" w:cs="Times New Roman"/>
            <w:sz w:val="22"/>
            <w:szCs w:val="22"/>
          </w:rPr>
          <w:t>Section 3 : relation dans le ménage</w:t>
        </w:r>
      </w:ins>
    </w:p>
    <w:p w:rsidR="00103EDA" w:rsidRPr="00442E10" w:rsidRDefault="00103EDA" w:rsidP="00103EDA">
      <w:pPr>
        <w:pStyle w:val="Default"/>
        <w:jc w:val="both"/>
        <w:rPr>
          <w:ins w:id="342" w:author="HP" w:date="2013-10-24T12:53:00Z"/>
          <w:rFonts w:ascii="Times New Roman" w:hAnsi="Times New Roman" w:cs="Times New Roman"/>
          <w:sz w:val="22"/>
          <w:szCs w:val="22"/>
        </w:rPr>
      </w:pPr>
      <w:ins w:id="343" w:author="HP" w:date="2013-10-24T12:53:00Z">
        <w:r w:rsidRPr="00AF2F6F">
          <w:rPr>
            <w:rFonts w:ascii="Times New Roman" w:hAnsi="Times New Roman" w:cs="Times New Roman"/>
            <w:sz w:val="22"/>
            <w:szCs w:val="22"/>
          </w:rPr>
          <w:t>Section 4 : Exercice lampe solaire</w:t>
        </w:r>
      </w:ins>
    </w:p>
    <w:p w:rsidR="00103EDA" w:rsidRPr="00442E10" w:rsidRDefault="00103EDA" w:rsidP="00103EDA">
      <w:pPr>
        <w:pStyle w:val="Default"/>
        <w:jc w:val="both"/>
        <w:rPr>
          <w:ins w:id="344" w:author="HP" w:date="2013-10-24T12:53:00Z"/>
          <w:rFonts w:ascii="Times New Roman" w:hAnsi="Times New Roman" w:cs="Times New Roman"/>
          <w:sz w:val="22"/>
          <w:szCs w:val="22"/>
        </w:rPr>
      </w:pPr>
      <w:ins w:id="345" w:author="HP" w:date="2013-10-24T12:53:00Z">
        <w:r w:rsidRPr="00AF2F6F">
          <w:rPr>
            <w:rFonts w:ascii="Times New Roman" w:hAnsi="Times New Roman" w:cs="Times New Roman"/>
            <w:sz w:val="22"/>
            <w:szCs w:val="22"/>
          </w:rPr>
          <w:t>Section 5 : Vente du bio-digesteur</w:t>
        </w:r>
      </w:ins>
    </w:p>
    <w:p w:rsidR="00103EDA" w:rsidRPr="00442E10" w:rsidRDefault="00103EDA" w:rsidP="00103EDA">
      <w:pPr>
        <w:pStyle w:val="Default"/>
        <w:jc w:val="both"/>
        <w:rPr>
          <w:ins w:id="346" w:author="HP" w:date="2013-10-24T12:53:00Z"/>
          <w:rFonts w:ascii="Times New Roman" w:hAnsi="Times New Roman" w:cs="Times New Roman"/>
          <w:sz w:val="22"/>
          <w:szCs w:val="22"/>
        </w:rPr>
      </w:pPr>
      <w:ins w:id="347" w:author="HP" w:date="2013-10-24T12:53:00Z">
        <w:r w:rsidRPr="00AF2F6F">
          <w:rPr>
            <w:rFonts w:ascii="Times New Roman" w:hAnsi="Times New Roman" w:cs="Times New Roman"/>
            <w:sz w:val="22"/>
            <w:szCs w:val="22"/>
          </w:rPr>
          <w:t>Section 6 : Résultats des ventes</w:t>
        </w:r>
      </w:ins>
    </w:p>
    <w:p w:rsidR="00103EDA" w:rsidRPr="00442E10" w:rsidRDefault="00103EDA" w:rsidP="00103EDA">
      <w:pPr>
        <w:pStyle w:val="Default"/>
        <w:jc w:val="both"/>
        <w:rPr>
          <w:ins w:id="348" w:author="HP" w:date="2013-10-24T12:53:00Z"/>
          <w:rFonts w:ascii="Times New Roman" w:hAnsi="Times New Roman" w:cs="Times New Roman"/>
          <w:sz w:val="22"/>
          <w:szCs w:val="22"/>
        </w:rPr>
      </w:pPr>
      <w:ins w:id="349" w:author="HP" w:date="2013-10-24T12:53:00Z">
        <w:r w:rsidRPr="00AF2F6F">
          <w:rPr>
            <w:rFonts w:ascii="Times New Roman" w:hAnsi="Times New Roman" w:cs="Times New Roman"/>
            <w:sz w:val="22"/>
            <w:szCs w:val="22"/>
          </w:rPr>
          <w:t>Section 7 : Exercice de silence</w:t>
        </w:r>
      </w:ins>
    </w:p>
    <w:p w:rsidR="00103EDA" w:rsidRPr="00442E10" w:rsidRDefault="00103EDA" w:rsidP="00103EDA">
      <w:pPr>
        <w:pStyle w:val="Default"/>
        <w:jc w:val="both"/>
        <w:rPr>
          <w:ins w:id="350" w:author="HP" w:date="2013-10-24T12:53:00Z"/>
          <w:rFonts w:ascii="Times New Roman" w:hAnsi="Times New Roman" w:cs="Times New Roman"/>
          <w:sz w:val="22"/>
          <w:szCs w:val="22"/>
        </w:rPr>
      </w:pPr>
    </w:p>
    <w:p w:rsidR="00103EDA" w:rsidRDefault="00103EDA" w:rsidP="00103EDA">
      <w:pPr>
        <w:ind w:right="-2"/>
        <w:jc w:val="both"/>
        <w:rPr>
          <w:ins w:id="351" w:author="HP" w:date="2013-10-24T12:53:00Z"/>
          <w:rFonts w:ascii="Times New Roman" w:hAnsi="Times New Roman" w:cs="Times New Roman"/>
        </w:rPr>
      </w:pPr>
      <w:ins w:id="352" w:author="HP" w:date="2013-10-24T12:53:00Z">
        <w:r w:rsidRPr="00AF2F6F">
          <w:rPr>
            <w:rFonts w:ascii="Times New Roman" w:hAnsi="Times New Roman" w:cs="Times New Roman"/>
            <w:color w:val="000000"/>
          </w:rPr>
          <w:t xml:space="preserve">  Le questionnaire femme est structuré comme suit :</w:t>
        </w:r>
        <w:r w:rsidRPr="00AF2F6F">
          <w:rPr>
            <w:rFonts w:ascii="Times New Roman" w:hAnsi="Times New Roman" w:cs="Times New Roman"/>
          </w:rPr>
          <w:t xml:space="preserve"> </w:t>
        </w:r>
      </w:ins>
    </w:p>
    <w:p w:rsidR="00103EDA" w:rsidRPr="00442E10" w:rsidRDefault="00103EDA" w:rsidP="00103EDA">
      <w:pPr>
        <w:pStyle w:val="Default"/>
        <w:jc w:val="both"/>
        <w:rPr>
          <w:ins w:id="353" w:author="HP" w:date="2013-10-24T12:53:00Z"/>
          <w:rFonts w:ascii="Times New Roman" w:hAnsi="Times New Roman" w:cs="Times New Roman"/>
          <w:sz w:val="22"/>
          <w:szCs w:val="22"/>
        </w:rPr>
      </w:pPr>
      <w:ins w:id="354" w:author="HP" w:date="2013-10-24T12:53:00Z">
        <w:r w:rsidRPr="00AF2F6F">
          <w:rPr>
            <w:rFonts w:ascii="Times New Roman" w:hAnsi="Times New Roman" w:cs="Times New Roman"/>
            <w:sz w:val="22"/>
            <w:szCs w:val="22"/>
          </w:rPr>
          <w:t>Section 0 : renseignements généraux</w:t>
        </w:r>
      </w:ins>
    </w:p>
    <w:p w:rsidR="00103EDA" w:rsidRPr="00442E10" w:rsidRDefault="00103EDA" w:rsidP="00103EDA">
      <w:pPr>
        <w:pStyle w:val="Default"/>
        <w:jc w:val="both"/>
        <w:rPr>
          <w:ins w:id="355" w:author="HP" w:date="2013-10-24T12:53:00Z"/>
          <w:rFonts w:ascii="Times New Roman" w:hAnsi="Times New Roman" w:cs="Times New Roman"/>
          <w:sz w:val="22"/>
          <w:szCs w:val="22"/>
        </w:rPr>
      </w:pPr>
      <w:ins w:id="356" w:author="HP" w:date="2013-10-24T12:53:00Z">
        <w:r w:rsidRPr="00AF2F6F">
          <w:rPr>
            <w:rFonts w:ascii="Times New Roman" w:hAnsi="Times New Roman" w:cs="Times New Roman"/>
            <w:sz w:val="22"/>
            <w:szCs w:val="22"/>
          </w:rPr>
          <w:t>Exercice de risque avec la femme</w:t>
        </w:r>
      </w:ins>
    </w:p>
    <w:p w:rsidR="00103EDA" w:rsidRPr="00442E10" w:rsidRDefault="00103EDA" w:rsidP="00103EDA">
      <w:pPr>
        <w:pStyle w:val="Default"/>
        <w:jc w:val="both"/>
        <w:rPr>
          <w:ins w:id="357" w:author="HP" w:date="2013-10-24T12:53:00Z"/>
          <w:rFonts w:ascii="Times New Roman" w:hAnsi="Times New Roman" w:cs="Times New Roman"/>
          <w:sz w:val="22"/>
          <w:szCs w:val="22"/>
        </w:rPr>
      </w:pPr>
      <w:ins w:id="358" w:author="HP" w:date="2013-10-24T12:53:00Z">
        <w:r w:rsidRPr="00AF2F6F">
          <w:rPr>
            <w:rFonts w:ascii="Times New Roman" w:hAnsi="Times New Roman" w:cs="Times New Roman"/>
            <w:sz w:val="22"/>
            <w:szCs w:val="22"/>
          </w:rPr>
          <w:t xml:space="preserve"> Exercice de risque avec le couple</w:t>
        </w:r>
      </w:ins>
    </w:p>
    <w:p w:rsidR="00103EDA" w:rsidRPr="00442E10" w:rsidRDefault="00103EDA" w:rsidP="00103EDA">
      <w:pPr>
        <w:pStyle w:val="Default"/>
        <w:jc w:val="both"/>
        <w:rPr>
          <w:ins w:id="359" w:author="HP" w:date="2013-10-24T12:53:00Z"/>
          <w:rFonts w:ascii="Times New Roman" w:hAnsi="Times New Roman" w:cs="Times New Roman"/>
          <w:sz w:val="22"/>
          <w:szCs w:val="22"/>
        </w:rPr>
      </w:pPr>
      <w:ins w:id="360" w:author="HP" w:date="2013-10-24T12:53:00Z">
        <w:r w:rsidRPr="00AF2F6F">
          <w:rPr>
            <w:rFonts w:ascii="Times New Roman" w:hAnsi="Times New Roman" w:cs="Times New Roman"/>
            <w:sz w:val="22"/>
            <w:szCs w:val="22"/>
          </w:rPr>
          <w:t>Enquête complémentaire femme</w:t>
        </w:r>
      </w:ins>
    </w:p>
    <w:p w:rsidR="00103EDA" w:rsidRDefault="00103EDA" w:rsidP="00103EDA">
      <w:pPr>
        <w:pStyle w:val="Default"/>
        <w:ind w:left="284"/>
        <w:jc w:val="both"/>
        <w:rPr>
          <w:ins w:id="361" w:author="HP" w:date="2013-10-24T12:53:00Z"/>
          <w:rFonts w:ascii="Times New Roman" w:hAnsi="Times New Roman" w:cs="Times New Roman"/>
          <w:sz w:val="22"/>
          <w:szCs w:val="22"/>
        </w:rPr>
      </w:pPr>
      <w:ins w:id="362" w:author="HP" w:date="2013-10-24T12:53:00Z">
        <w:r w:rsidRPr="00AF2F6F">
          <w:rPr>
            <w:rFonts w:ascii="Times New Roman" w:hAnsi="Times New Roman" w:cs="Times New Roman"/>
            <w:sz w:val="22"/>
            <w:szCs w:val="22"/>
          </w:rPr>
          <w:t>Section 1 : renseignements sur la femme</w:t>
        </w:r>
      </w:ins>
    </w:p>
    <w:p w:rsidR="00103EDA" w:rsidRDefault="00103EDA" w:rsidP="00103EDA">
      <w:pPr>
        <w:pStyle w:val="Default"/>
        <w:ind w:left="284"/>
        <w:jc w:val="both"/>
        <w:rPr>
          <w:ins w:id="363" w:author="HP" w:date="2013-10-24T12:53:00Z"/>
          <w:rFonts w:ascii="Times New Roman" w:hAnsi="Times New Roman" w:cs="Times New Roman"/>
          <w:sz w:val="22"/>
          <w:szCs w:val="22"/>
        </w:rPr>
      </w:pPr>
      <w:ins w:id="364" w:author="HP" w:date="2013-10-24T12:53:00Z">
        <w:r w:rsidRPr="00AF2F6F">
          <w:rPr>
            <w:rFonts w:ascii="Times New Roman" w:hAnsi="Times New Roman" w:cs="Times New Roman"/>
            <w:sz w:val="22"/>
            <w:szCs w:val="22"/>
          </w:rPr>
          <w:t>Section 2</w:t>
        </w:r>
      </w:ins>
      <w:ins w:id="365" w:author="HP" w:date="2013-10-24T12:54:00Z">
        <w:r>
          <w:rPr>
            <w:rFonts w:ascii="Times New Roman" w:hAnsi="Times New Roman" w:cs="Times New Roman"/>
            <w:sz w:val="22"/>
            <w:szCs w:val="22"/>
          </w:rPr>
          <w:t> :</w:t>
        </w:r>
      </w:ins>
      <w:ins w:id="366" w:author="HP" w:date="2013-10-24T12:53:00Z">
        <w:r w:rsidRPr="00AF2F6F">
          <w:rPr>
            <w:rFonts w:ascii="Times New Roman" w:hAnsi="Times New Roman" w:cs="Times New Roman"/>
            <w:sz w:val="22"/>
            <w:szCs w:val="22"/>
          </w:rPr>
          <w:t xml:space="preserve"> relation homme et femme</w:t>
        </w:r>
      </w:ins>
    </w:p>
    <w:p w:rsidR="00103EDA" w:rsidRDefault="00103EDA" w:rsidP="00103EDA">
      <w:pPr>
        <w:pStyle w:val="Default"/>
        <w:ind w:left="284"/>
        <w:jc w:val="both"/>
        <w:rPr>
          <w:ins w:id="367" w:author="HP" w:date="2013-10-24T12:53:00Z"/>
          <w:rFonts w:ascii="Times New Roman" w:hAnsi="Times New Roman" w:cs="Times New Roman"/>
        </w:rPr>
      </w:pPr>
      <w:ins w:id="368" w:author="HP" w:date="2013-10-24T12:53:00Z">
        <w:r w:rsidRPr="00AF2F6F">
          <w:rPr>
            <w:rFonts w:ascii="Times New Roman" w:hAnsi="Times New Roman" w:cs="Times New Roman"/>
            <w:sz w:val="22"/>
            <w:szCs w:val="22"/>
          </w:rPr>
          <w:t>Section 3</w:t>
        </w:r>
      </w:ins>
      <w:ins w:id="369" w:author="HP" w:date="2013-10-24T12:54:00Z">
        <w:r>
          <w:rPr>
            <w:rFonts w:ascii="Times New Roman" w:hAnsi="Times New Roman" w:cs="Times New Roman"/>
            <w:sz w:val="22"/>
            <w:szCs w:val="22"/>
          </w:rPr>
          <w:t> :</w:t>
        </w:r>
      </w:ins>
      <w:ins w:id="370" w:author="HP" w:date="2013-10-24T12:53:00Z">
        <w:r w:rsidRPr="00AF2F6F">
          <w:rPr>
            <w:rFonts w:ascii="Times New Roman" w:hAnsi="Times New Roman" w:cs="Times New Roman"/>
            <w:sz w:val="22"/>
            <w:szCs w:val="22"/>
          </w:rPr>
          <w:t xml:space="preserve"> relation dans le ménage</w:t>
        </w:r>
      </w:ins>
    </w:p>
    <w:p w:rsidR="00103EDA" w:rsidRPr="00442E10" w:rsidDel="00103EDA" w:rsidRDefault="00103EDA">
      <w:pPr>
        <w:pStyle w:val="Default"/>
        <w:ind w:left="284"/>
        <w:jc w:val="both"/>
        <w:rPr>
          <w:del w:id="371" w:author="HP" w:date="2013-10-24T12:53:00Z"/>
          <w:rFonts w:ascii="Times New Roman" w:hAnsi="Times New Roman" w:cs="Times New Roman"/>
          <w:sz w:val="22"/>
          <w:szCs w:val="22"/>
        </w:rPr>
        <w:pPrChange w:id="372" w:author="HP" w:date="2013-10-24T12:55:00Z">
          <w:pPr>
            <w:pStyle w:val="Default"/>
            <w:jc w:val="both"/>
          </w:pPr>
        </w:pPrChange>
      </w:pPr>
      <w:ins w:id="373" w:author="HP" w:date="2013-10-24T12:53:00Z">
        <w:r w:rsidRPr="00AF2F6F">
          <w:rPr>
            <w:rFonts w:ascii="Times New Roman" w:hAnsi="Times New Roman" w:cs="Times New Roman"/>
            <w:sz w:val="22"/>
            <w:szCs w:val="22"/>
          </w:rPr>
          <w:t>Section 4</w:t>
        </w:r>
      </w:ins>
      <w:ins w:id="374" w:author="HP" w:date="2013-10-24T12:54:00Z">
        <w:r>
          <w:rPr>
            <w:rFonts w:ascii="Times New Roman" w:hAnsi="Times New Roman" w:cs="Times New Roman"/>
            <w:sz w:val="22"/>
            <w:szCs w:val="22"/>
          </w:rPr>
          <w:t> :</w:t>
        </w:r>
      </w:ins>
      <w:ins w:id="375" w:author="HP" w:date="2013-10-24T12:53:00Z">
        <w:r w:rsidRPr="00AF2F6F">
          <w:rPr>
            <w:rFonts w:ascii="Times New Roman" w:hAnsi="Times New Roman" w:cs="Times New Roman"/>
            <w:sz w:val="22"/>
            <w:szCs w:val="22"/>
          </w:rPr>
          <w:t xml:space="preserve"> expérience des problèmes vécus</w:t>
        </w:r>
      </w:ins>
    </w:p>
    <w:p w:rsidR="00C172DD" w:rsidRPr="00442E10" w:rsidDel="00103EDA" w:rsidRDefault="00AF2F6F" w:rsidP="00D34AA1">
      <w:pPr>
        <w:pStyle w:val="Default"/>
        <w:jc w:val="both"/>
        <w:rPr>
          <w:del w:id="376" w:author="HP" w:date="2013-10-24T12:53:00Z"/>
          <w:rFonts w:ascii="Times New Roman" w:hAnsi="Times New Roman" w:cs="Times New Roman"/>
          <w:sz w:val="22"/>
          <w:szCs w:val="22"/>
        </w:rPr>
      </w:pPr>
      <w:del w:id="377" w:author="HP" w:date="2013-10-24T12:53:00Z">
        <w:r w:rsidRPr="00AF2F6F" w:rsidDel="00103EDA">
          <w:rPr>
            <w:rFonts w:ascii="Times New Roman" w:hAnsi="Times New Roman" w:cs="Times New Roman"/>
            <w:rPrChange w:id="378" w:author="PIERRE" w:date="2013-10-24T12:27:00Z">
              <w:rPr>
                <w:rFonts w:ascii="Times New Roman" w:hAnsi="Times New Roman" w:cs="Times New Roman"/>
                <w:color w:val="0000FF"/>
                <w:u w:val="single"/>
              </w:rPr>
            </w:rPrChange>
          </w:rPr>
          <w:delText>Section1 : Exercice de risque avec l’homme</w:delText>
        </w:r>
      </w:del>
    </w:p>
    <w:p w:rsidR="000507AE" w:rsidRPr="00442E10" w:rsidDel="00103EDA" w:rsidRDefault="00AF2F6F" w:rsidP="000507AE">
      <w:pPr>
        <w:pStyle w:val="Default"/>
        <w:jc w:val="both"/>
        <w:rPr>
          <w:del w:id="379" w:author="HP" w:date="2013-10-24T12:53:00Z"/>
          <w:rFonts w:ascii="Times New Roman" w:hAnsi="Times New Roman" w:cs="Times New Roman"/>
          <w:sz w:val="22"/>
          <w:szCs w:val="22"/>
        </w:rPr>
      </w:pPr>
      <w:del w:id="380" w:author="HP" w:date="2013-10-24T12:53:00Z">
        <w:r w:rsidRPr="00AF2F6F" w:rsidDel="00103EDA">
          <w:rPr>
            <w:rFonts w:ascii="Times New Roman" w:hAnsi="Times New Roman" w:cs="Times New Roman"/>
            <w:rPrChange w:id="381" w:author="PIERRE" w:date="2013-10-24T12:27:00Z">
              <w:rPr>
                <w:rFonts w:ascii="Times New Roman" w:hAnsi="Times New Roman" w:cs="Times New Roman"/>
                <w:color w:val="0000FF"/>
                <w:u w:val="single"/>
              </w:rPr>
            </w:rPrChange>
          </w:rPr>
          <w:delText>Section2 : Exercice de risque avec la femme</w:delText>
        </w:r>
      </w:del>
    </w:p>
    <w:p w:rsidR="004701B0" w:rsidRPr="00442E10" w:rsidDel="00103EDA" w:rsidRDefault="00AF2F6F" w:rsidP="004701B0">
      <w:pPr>
        <w:pStyle w:val="Default"/>
        <w:jc w:val="both"/>
        <w:rPr>
          <w:del w:id="382" w:author="HP" w:date="2013-10-24T12:53:00Z"/>
          <w:rFonts w:ascii="Times New Roman" w:hAnsi="Times New Roman" w:cs="Times New Roman"/>
          <w:sz w:val="22"/>
          <w:szCs w:val="22"/>
        </w:rPr>
      </w:pPr>
      <w:del w:id="383" w:author="HP" w:date="2013-10-24T12:53:00Z">
        <w:r w:rsidRPr="00AF2F6F" w:rsidDel="00103EDA">
          <w:rPr>
            <w:rFonts w:ascii="Times New Roman" w:hAnsi="Times New Roman" w:cs="Times New Roman"/>
            <w:rPrChange w:id="384" w:author="PIERRE" w:date="2013-10-24T12:27:00Z">
              <w:rPr>
                <w:rFonts w:ascii="Times New Roman" w:hAnsi="Times New Roman" w:cs="Times New Roman"/>
                <w:color w:val="0000FF"/>
                <w:u w:val="single"/>
              </w:rPr>
            </w:rPrChange>
          </w:rPr>
          <w:delText>Section3 : Exercice de risque avec le couple</w:delText>
        </w:r>
      </w:del>
    </w:p>
    <w:p w:rsidR="000507AE" w:rsidRPr="00442E10" w:rsidDel="00103EDA" w:rsidRDefault="00AF2F6F" w:rsidP="00D34AA1">
      <w:pPr>
        <w:pStyle w:val="Default"/>
        <w:jc w:val="both"/>
        <w:rPr>
          <w:del w:id="385" w:author="HP" w:date="2013-10-24T12:53:00Z"/>
          <w:rFonts w:ascii="Times New Roman" w:hAnsi="Times New Roman" w:cs="Times New Roman"/>
          <w:sz w:val="22"/>
          <w:szCs w:val="22"/>
        </w:rPr>
      </w:pPr>
      <w:del w:id="386" w:author="HP" w:date="2013-10-24T12:53:00Z">
        <w:r w:rsidRPr="00AF2F6F" w:rsidDel="00103EDA">
          <w:rPr>
            <w:rFonts w:ascii="Times New Roman" w:hAnsi="Times New Roman" w:cs="Times New Roman"/>
            <w:rPrChange w:id="387" w:author="PIERRE" w:date="2013-10-24T12:27:00Z">
              <w:rPr>
                <w:rFonts w:ascii="Times New Roman" w:hAnsi="Times New Roman" w:cs="Times New Roman"/>
                <w:color w:val="0000FF"/>
                <w:u w:val="single"/>
              </w:rPr>
            </w:rPrChange>
          </w:rPr>
          <w:delText>Section4 : Exercice Donne Triple</w:delText>
        </w:r>
      </w:del>
    </w:p>
    <w:p w:rsidR="004701B0" w:rsidRPr="00442E10" w:rsidDel="00103EDA" w:rsidRDefault="00AF2F6F" w:rsidP="00E72315">
      <w:pPr>
        <w:pStyle w:val="Default"/>
        <w:jc w:val="both"/>
        <w:rPr>
          <w:del w:id="388" w:author="HP" w:date="2013-10-24T12:53:00Z"/>
          <w:rFonts w:ascii="Times New Roman" w:hAnsi="Times New Roman" w:cs="Times New Roman"/>
          <w:sz w:val="22"/>
          <w:szCs w:val="22"/>
        </w:rPr>
      </w:pPr>
      <w:del w:id="389" w:author="HP" w:date="2013-10-24T12:53:00Z">
        <w:r w:rsidRPr="00AF2F6F" w:rsidDel="00103EDA">
          <w:rPr>
            <w:rFonts w:ascii="Times New Roman" w:hAnsi="Times New Roman" w:cs="Times New Roman"/>
            <w:rPrChange w:id="390" w:author="PIERRE" w:date="2013-10-24T12:27:00Z">
              <w:rPr>
                <w:rFonts w:ascii="Times New Roman" w:hAnsi="Times New Roman" w:cs="Times New Roman"/>
                <w:color w:val="0000FF"/>
                <w:u w:val="single"/>
              </w:rPr>
            </w:rPrChange>
          </w:rPr>
          <w:delText>Section5 : Exercice d’allocation</w:delText>
        </w:r>
      </w:del>
    </w:p>
    <w:p w:rsidR="004701B0" w:rsidRPr="00442E10" w:rsidDel="00103EDA" w:rsidRDefault="00AF2F6F" w:rsidP="00D34AA1">
      <w:pPr>
        <w:pStyle w:val="Default"/>
        <w:jc w:val="both"/>
        <w:rPr>
          <w:del w:id="391" w:author="HP" w:date="2013-10-24T12:53:00Z"/>
          <w:rFonts w:ascii="Times New Roman" w:hAnsi="Times New Roman" w:cs="Times New Roman"/>
          <w:sz w:val="22"/>
          <w:szCs w:val="22"/>
        </w:rPr>
      </w:pPr>
      <w:del w:id="392" w:author="HP" w:date="2013-10-24T12:53:00Z">
        <w:r w:rsidRPr="00AF2F6F" w:rsidDel="00103EDA">
          <w:rPr>
            <w:rFonts w:ascii="Times New Roman" w:hAnsi="Times New Roman" w:cs="Times New Roman"/>
            <w:rPrChange w:id="393" w:author="PIERRE" w:date="2013-10-24T12:27:00Z">
              <w:rPr>
                <w:rFonts w:ascii="Times New Roman" w:hAnsi="Times New Roman" w:cs="Times New Roman"/>
                <w:color w:val="0000FF"/>
                <w:u w:val="single"/>
              </w:rPr>
            </w:rPrChange>
          </w:rPr>
          <w:delText>Section 6 : Exercice d’investissement Co-villageois</w:delText>
        </w:r>
      </w:del>
    </w:p>
    <w:p w:rsidR="00E72315" w:rsidRPr="00442E10" w:rsidDel="00103EDA" w:rsidRDefault="00AF2F6F" w:rsidP="00D34AA1">
      <w:pPr>
        <w:pStyle w:val="Default"/>
        <w:jc w:val="both"/>
        <w:rPr>
          <w:del w:id="394" w:author="HP" w:date="2013-10-24T12:53:00Z"/>
          <w:rFonts w:ascii="Times New Roman" w:hAnsi="Times New Roman" w:cs="Times New Roman"/>
          <w:sz w:val="22"/>
          <w:szCs w:val="22"/>
        </w:rPr>
      </w:pPr>
      <w:del w:id="395" w:author="HP" w:date="2013-10-24T12:53:00Z">
        <w:r w:rsidRPr="00AF2F6F" w:rsidDel="00103EDA">
          <w:rPr>
            <w:rFonts w:ascii="Times New Roman" w:hAnsi="Times New Roman" w:cs="Times New Roman"/>
            <w:rPrChange w:id="396" w:author="PIERRE" w:date="2013-10-24T12:27:00Z">
              <w:rPr>
                <w:rFonts w:ascii="Times New Roman" w:hAnsi="Times New Roman" w:cs="Times New Roman"/>
                <w:color w:val="0000FF"/>
                <w:u w:val="single"/>
              </w:rPr>
            </w:rPrChange>
          </w:rPr>
          <w:delText>Section 7 : Exercice d’investissement Chef du village</w:delText>
        </w:r>
      </w:del>
    </w:p>
    <w:p w:rsidR="00E72315" w:rsidRPr="00442E10" w:rsidDel="00103EDA" w:rsidRDefault="00AF2F6F" w:rsidP="00D34AA1">
      <w:pPr>
        <w:pStyle w:val="Default"/>
        <w:jc w:val="both"/>
        <w:rPr>
          <w:del w:id="397" w:author="HP" w:date="2013-10-24T12:53:00Z"/>
          <w:rFonts w:ascii="Times New Roman" w:hAnsi="Times New Roman" w:cs="Times New Roman"/>
          <w:sz w:val="22"/>
          <w:szCs w:val="22"/>
        </w:rPr>
      </w:pPr>
      <w:del w:id="398" w:author="HP" w:date="2013-10-24T12:53:00Z">
        <w:r w:rsidRPr="00AF2F6F" w:rsidDel="00103EDA">
          <w:rPr>
            <w:rFonts w:ascii="Times New Roman" w:hAnsi="Times New Roman" w:cs="Times New Roman"/>
            <w:rPrChange w:id="399" w:author="PIERRE" w:date="2013-10-24T12:27:00Z">
              <w:rPr>
                <w:rFonts w:ascii="Times New Roman" w:hAnsi="Times New Roman" w:cs="Times New Roman"/>
                <w:color w:val="0000FF"/>
                <w:u w:val="single"/>
              </w:rPr>
            </w:rPrChange>
          </w:rPr>
          <w:delText xml:space="preserve">Section 8 : Questionnaire </w:delText>
        </w:r>
      </w:del>
      <w:ins w:id="400" w:author="PIERRE" w:date="2013-10-24T05:49:00Z">
        <w:del w:id="401" w:author="HP" w:date="2013-10-24T12:53:00Z">
          <w:r w:rsidRPr="00AF2F6F" w:rsidDel="00103EDA">
            <w:rPr>
              <w:rFonts w:ascii="Times New Roman" w:hAnsi="Times New Roman" w:cs="Times New Roman"/>
              <w:rPrChange w:id="402" w:author="PIERRE" w:date="2013-10-24T12:27:00Z">
                <w:rPr>
                  <w:rFonts w:ascii="Times New Roman" w:hAnsi="Times New Roman" w:cs="Times New Roman"/>
                  <w:color w:val="0000FF"/>
                  <w:u w:val="single"/>
                </w:rPr>
              </w:rPrChange>
            </w:rPr>
            <w:delText>chef de ménage</w:delText>
          </w:r>
        </w:del>
      </w:ins>
      <w:del w:id="403" w:author="HP" w:date="2013-10-24T12:53:00Z">
        <w:r w:rsidRPr="00AF2F6F" w:rsidDel="00103EDA">
          <w:rPr>
            <w:rFonts w:ascii="Times New Roman" w:hAnsi="Times New Roman" w:cs="Times New Roman"/>
            <w:rPrChange w:id="404" w:author="PIERRE" w:date="2013-10-24T12:27:00Z">
              <w:rPr>
                <w:rFonts w:ascii="Times New Roman" w:hAnsi="Times New Roman" w:cs="Times New Roman"/>
                <w:color w:val="0000FF"/>
                <w:u w:val="single"/>
              </w:rPr>
            </w:rPrChange>
          </w:rPr>
          <w:delText>Homme/</w:delText>
        </w:r>
      </w:del>
      <w:ins w:id="405" w:author="PIERRE" w:date="2013-10-24T05:49:00Z">
        <w:del w:id="406" w:author="HP" w:date="2013-10-24T12:53:00Z">
          <w:r w:rsidRPr="00AF2F6F" w:rsidDel="00103EDA">
            <w:rPr>
              <w:rFonts w:ascii="Times New Roman" w:hAnsi="Times New Roman" w:cs="Times New Roman"/>
              <w:rPrChange w:id="407" w:author="PIERRE" w:date="2013-10-24T12:27:00Z">
                <w:rPr>
                  <w:rFonts w:ascii="Times New Roman" w:hAnsi="Times New Roman" w:cs="Times New Roman"/>
                  <w:color w:val="0000FF"/>
                  <w:u w:val="single"/>
                </w:rPr>
              </w:rPrChange>
            </w:rPr>
            <w:delText>conjoint</w:delText>
          </w:r>
        </w:del>
      </w:ins>
      <w:del w:id="408" w:author="HP" w:date="2013-10-24T12:53:00Z">
        <w:r w:rsidRPr="00AF2F6F" w:rsidDel="00103EDA">
          <w:rPr>
            <w:rFonts w:ascii="Times New Roman" w:hAnsi="Times New Roman" w:cs="Times New Roman"/>
            <w:rPrChange w:id="409" w:author="PIERRE" w:date="2013-10-24T12:27:00Z">
              <w:rPr>
                <w:rFonts w:ascii="Times New Roman" w:hAnsi="Times New Roman" w:cs="Times New Roman"/>
                <w:color w:val="0000FF"/>
                <w:u w:val="single"/>
              </w:rPr>
            </w:rPrChange>
          </w:rPr>
          <w:delText xml:space="preserve">Femme </w:delText>
        </w:r>
      </w:del>
    </w:p>
    <w:p w:rsidR="000507AE" w:rsidRPr="00442E10" w:rsidRDefault="000507AE" w:rsidP="00D34AA1">
      <w:pPr>
        <w:pStyle w:val="Default"/>
        <w:jc w:val="both"/>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252"/>
        <w:gridCol w:w="1732"/>
        <w:gridCol w:w="4473"/>
        <w:gridCol w:w="1619"/>
      </w:tblGrid>
      <w:tr w:rsidR="00E72315" w:rsidRPr="00442E10" w:rsidDel="00103EDA" w:rsidTr="00DD2BA5">
        <w:trPr>
          <w:del w:id="410" w:author="HP" w:date="2013-10-24T12:55:00Z"/>
        </w:trPr>
        <w:tc>
          <w:tcPr>
            <w:tcW w:w="0" w:type="auto"/>
          </w:tcPr>
          <w:p w:rsidR="00E72315" w:rsidRPr="00442E10" w:rsidDel="00103EDA" w:rsidRDefault="00AF2F6F" w:rsidP="007F3AC1">
            <w:pPr>
              <w:spacing w:before="120" w:after="120" w:line="276" w:lineRule="auto"/>
              <w:jc w:val="both"/>
              <w:rPr>
                <w:del w:id="411" w:author="HP" w:date="2013-10-24T12:55:00Z"/>
                <w:b/>
                <w:color w:val="000000" w:themeColor="text1"/>
                <w:sz w:val="24"/>
                <w:szCs w:val="24"/>
                <w:rPrChange w:id="412" w:author="PIERRE" w:date="2013-10-24T12:27:00Z">
                  <w:rPr>
                    <w:del w:id="413" w:author="HP" w:date="2013-10-24T12:55:00Z"/>
                    <w:rFonts w:asciiTheme="minorHAnsi" w:eastAsiaTheme="minorEastAsia" w:hAnsiTheme="minorHAnsi" w:cstheme="minorBidi"/>
                    <w:b/>
                    <w:color w:val="000000" w:themeColor="text1"/>
                    <w:sz w:val="24"/>
                    <w:szCs w:val="24"/>
                  </w:rPr>
                </w:rPrChange>
              </w:rPr>
            </w:pPr>
            <w:del w:id="414" w:author="HP" w:date="2013-10-24T12:55:00Z">
              <w:r w:rsidRPr="00AF2F6F" w:rsidDel="00103EDA">
                <w:rPr>
                  <w:b/>
                  <w:color w:val="000000" w:themeColor="text1"/>
                  <w:sz w:val="24"/>
                  <w:szCs w:val="24"/>
                  <w:rPrChange w:id="415" w:author="PIERRE" w:date="2013-10-24T12:27:00Z">
                    <w:rPr>
                      <w:b/>
                      <w:color w:val="000000" w:themeColor="text1"/>
                      <w:sz w:val="24"/>
                      <w:szCs w:val="24"/>
                      <w:u w:val="single"/>
                    </w:rPr>
                  </w:rPrChange>
                </w:rPr>
                <w:delText>N° section</w:delText>
              </w:r>
            </w:del>
          </w:p>
        </w:tc>
        <w:tc>
          <w:tcPr>
            <w:tcW w:w="0" w:type="auto"/>
          </w:tcPr>
          <w:p w:rsidR="00E72315" w:rsidRPr="00442E10" w:rsidDel="00103EDA" w:rsidRDefault="00AF2F6F" w:rsidP="007F3AC1">
            <w:pPr>
              <w:spacing w:before="120" w:after="120" w:line="276" w:lineRule="auto"/>
              <w:jc w:val="both"/>
              <w:rPr>
                <w:del w:id="416" w:author="HP" w:date="2013-10-24T12:55:00Z"/>
                <w:rFonts w:eastAsiaTheme="minorHAnsi"/>
                <w:b/>
                <w:color w:val="000000" w:themeColor="text1"/>
                <w:sz w:val="24"/>
                <w:szCs w:val="24"/>
                <w:lang w:eastAsia="en-US"/>
                <w:rPrChange w:id="417" w:author="PIERRE" w:date="2013-10-24T12:27:00Z">
                  <w:rPr>
                    <w:del w:id="418" w:author="HP" w:date="2013-10-24T12:55:00Z"/>
                    <w:rFonts w:asciiTheme="minorHAnsi" w:eastAsiaTheme="minorHAnsi" w:hAnsiTheme="minorHAnsi" w:cstheme="minorBidi"/>
                    <w:b/>
                    <w:color w:val="000000" w:themeColor="text1"/>
                    <w:sz w:val="24"/>
                    <w:szCs w:val="24"/>
                    <w:lang w:eastAsia="en-US"/>
                  </w:rPr>
                </w:rPrChange>
              </w:rPr>
            </w:pPr>
            <w:del w:id="419" w:author="HP" w:date="2013-10-24T12:55:00Z">
              <w:r w:rsidRPr="00AF2F6F" w:rsidDel="00103EDA">
                <w:rPr>
                  <w:b/>
                  <w:color w:val="000000" w:themeColor="text1"/>
                  <w:sz w:val="24"/>
                  <w:szCs w:val="24"/>
                  <w:rPrChange w:id="420" w:author="PIERRE" w:date="2013-10-24T12:27:00Z">
                    <w:rPr>
                      <w:b/>
                      <w:color w:val="000000" w:themeColor="text1"/>
                      <w:sz w:val="24"/>
                      <w:szCs w:val="24"/>
                      <w:u w:val="single"/>
                    </w:rPr>
                  </w:rPrChange>
                </w:rPr>
                <w:delText>N° Fiche/Jeton</w:delText>
              </w:r>
            </w:del>
          </w:p>
        </w:tc>
        <w:tc>
          <w:tcPr>
            <w:tcW w:w="4473" w:type="dxa"/>
          </w:tcPr>
          <w:p w:rsidR="00E72315" w:rsidRPr="00442E10" w:rsidDel="00103EDA" w:rsidRDefault="00AF2F6F" w:rsidP="007F3AC1">
            <w:pPr>
              <w:spacing w:before="120" w:after="120" w:line="276" w:lineRule="auto"/>
              <w:jc w:val="both"/>
              <w:rPr>
                <w:del w:id="421" w:author="HP" w:date="2013-10-24T12:55:00Z"/>
                <w:rFonts w:eastAsiaTheme="minorHAnsi"/>
                <w:b/>
                <w:color w:val="000000" w:themeColor="text1"/>
                <w:sz w:val="24"/>
                <w:szCs w:val="24"/>
                <w:lang w:eastAsia="en-US"/>
                <w:rPrChange w:id="422" w:author="PIERRE" w:date="2013-10-24T12:27:00Z">
                  <w:rPr>
                    <w:del w:id="423" w:author="HP" w:date="2013-10-24T12:55:00Z"/>
                    <w:rFonts w:asciiTheme="minorHAnsi" w:eastAsiaTheme="minorHAnsi" w:hAnsiTheme="minorHAnsi" w:cstheme="minorBidi"/>
                    <w:b/>
                    <w:color w:val="000000" w:themeColor="text1"/>
                    <w:sz w:val="24"/>
                    <w:szCs w:val="24"/>
                    <w:lang w:eastAsia="en-US"/>
                  </w:rPr>
                </w:rPrChange>
              </w:rPr>
            </w:pPr>
            <w:del w:id="424" w:author="HP" w:date="2013-10-24T12:55:00Z">
              <w:r w:rsidRPr="00AF2F6F" w:rsidDel="00103EDA">
                <w:rPr>
                  <w:b/>
                  <w:color w:val="000000" w:themeColor="text1"/>
                  <w:sz w:val="24"/>
                  <w:szCs w:val="24"/>
                  <w:rPrChange w:id="425" w:author="PIERRE" w:date="2013-10-24T12:27:00Z">
                    <w:rPr>
                      <w:b/>
                      <w:color w:val="000000" w:themeColor="text1"/>
                      <w:sz w:val="24"/>
                      <w:szCs w:val="24"/>
                      <w:u w:val="single"/>
                    </w:rPr>
                  </w:rPrChange>
                </w:rPr>
                <w:delText>Nom de l’exercice en Français</w:delText>
              </w:r>
            </w:del>
          </w:p>
        </w:tc>
        <w:tc>
          <w:tcPr>
            <w:tcW w:w="1619" w:type="dxa"/>
          </w:tcPr>
          <w:p w:rsidR="00E72315" w:rsidRPr="00442E10" w:rsidDel="00103EDA" w:rsidRDefault="00AF2F6F" w:rsidP="007F3AC1">
            <w:pPr>
              <w:spacing w:before="120" w:after="120" w:line="276" w:lineRule="auto"/>
              <w:jc w:val="center"/>
              <w:rPr>
                <w:del w:id="426" w:author="HP" w:date="2013-10-24T12:55:00Z"/>
                <w:rFonts w:eastAsiaTheme="minorHAnsi"/>
                <w:b/>
                <w:color w:val="000000" w:themeColor="text1"/>
                <w:sz w:val="24"/>
                <w:szCs w:val="24"/>
                <w:lang w:eastAsia="en-US"/>
                <w:rPrChange w:id="427" w:author="PIERRE" w:date="2013-10-24T12:27:00Z">
                  <w:rPr>
                    <w:del w:id="428" w:author="HP" w:date="2013-10-24T12:55:00Z"/>
                    <w:rFonts w:asciiTheme="minorHAnsi" w:eastAsiaTheme="minorHAnsi" w:hAnsiTheme="minorHAnsi" w:cstheme="minorBidi"/>
                    <w:b/>
                    <w:color w:val="000000" w:themeColor="text1"/>
                    <w:sz w:val="24"/>
                    <w:szCs w:val="24"/>
                    <w:lang w:eastAsia="en-US"/>
                  </w:rPr>
                </w:rPrChange>
              </w:rPr>
            </w:pPr>
            <w:del w:id="429" w:author="HP" w:date="2013-10-24T12:55:00Z">
              <w:r w:rsidRPr="00AF2F6F" w:rsidDel="00103EDA">
                <w:rPr>
                  <w:b/>
                  <w:color w:val="000000" w:themeColor="text1"/>
                  <w:sz w:val="24"/>
                  <w:szCs w:val="24"/>
                  <w:rPrChange w:id="430" w:author="PIERRE" w:date="2013-10-24T12:27:00Z">
                    <w:rPr>
                      <w:b/>
                      <w:color w:val="000000" w:themeColor="text1"/>
                      <w:sz w:val="24"/>
                      <w:szCs w:val="24"/>
                      <w:u w:val="single"/>
                    </w:rPr>
                  </w:rPrChange>
                </w:rPr>
                <w:delText>Code de l’exercice</w:delText>
              </w:r>
            </w:del>
          </w:p>
        </w:tc>
      </w:tr>
      <w:tr w:rsidR="00E72315" w:rsidRPr="00442E10" w:rsidDel="00103EDA" w:rsidTr="00DD2BA5">
        <w:trPr>
          <w:del w:id="431" w:author="HP" w:date="2013-10-24T12:55:00Z"/>
        </w:trPr>
        <w:tc>
          <w:tcPr>
            <w:tcW w:w="0" w:type="auto"/>
          </w:tcPr>
          <w:p w:rsidR="00E72315" w:rsidRPr="00442E10" w:rsidDel="00103EDA" w:rsidRDefault="00AF2F6F" w:rsidP="007F3AC1">
            <w:pPr>
              <w:spacing w:before="120" w:after="120" w:line="276" w:lineRule="auto"/>
              <w:jc w:val="both"/>
              <w:rPr>
                <w:del w:id="432" w:author="HP" w:date="2013-10-24T12:55:00Z"/>
                <w:b/>
                <w:color w:val="000000" w:themeColor="text1"/>
                <w:sz w:val="24"/>
                <w:szCs w:val="24"/>
                <w:rPrChange w:id="433" w:author="PIERRE" w:date="2013-10-24T12:27:00Z">
                  <w:rPr>
                    <w:del w:id="434" w:author="HP" w:date="2013-10-24T12:55:00Z"/>
                    <w:rFonts w:asciiTheme="minorHAnsi" w:eastAsiaTheme="minorEastAsia" w:hAnsiTheme="minorHAnsi" w:cstheme="minorBidi"/>
                    <w:b/>
                    <w:color w:val="000000" w:themeColor="text1"/>
                    <w:sz w:val="24"/>
                    <w:szCs w:val="24"/>
                  </w:rPr>
                </w:rPrChange>
              </w:rPr>
            </w:pPr>
            <w:del w:id="435" w:author="HP" w:date="2013-10-24T12:55:00Z">
              <w:r w:rsidRPr="00AF2F6F" w:rsidDel="00103EDA">
                <w:rPr>
                  <w:b/>
                  <w:color w:val="000000" w:themeColor="text1"/>
                  <w:sz w:val="24"/>
                  <w:szCs w:val="24"/>
                  <w:rPrChange w:id="436" w:author="PIERRE" w:date="2013-10-24T12:27:00Z">
                    <w:rPr>
                      <w:b/>
                      <w:color w:val="000000" w:themeColor="text1"/>
                      <w:sz w:val="24"/>
                      <w:szCs w:val="24"/>
                      <w:u w:val="single"/>
                    </w:rPr>
                  </w:rPrChange>
                </w:rPr>
                <w:delText>1</w:delText>
              </w:r>
            </w:del>
          </w:p>
        </w:tc>
        <w:tc>
          <w:tcPr>
            <w:tcW w:w="0" w:type="auto"/>
          </w:tcPr>
          <w:p w:rsidR="00E72315" w:rsidRPr="00442E10" w:rsidDel="00103EDA" w:rsidRDefault="00AF2F6F" w:rsidP="007F3AC1">
            <w:pPr>
              <w:spacing w:before="120" w:after="120" w:line="276" w:lineRule="auto"/>
              <w:jc w:val="both"/>
              <w:rPr>
                <w:del w:id="437" w:author="HP" w:date="2013-10-24T12:55:00Z"/>
                <w:rFonts w:eastAsiaTheme="minorHAnsi"/>
                <w:b/>
                <w:color w:val="000000" w:themeColor="text1"/>
                <w:sz w:val="24"/>
                <w:szCs w:val="24"/>
                <w:lang w:eastAsia="en-US"/>
                <w:rPrChange w:id="438" w:author="PIERRE" w:date="2013-10-24T12:27:00Z">
                  <w:rPr>
                    <w:del w:id="439" w:author="HP" w:date="2013-10-24T12:55:00Z"/>
                    <w:rFonts w:asciiTheme="minorHAnsi" w:eastAsiaTheme="minorHAnsi" w:hAnsiTheme="minorHAnsi" w:cstheme="minorBidi"/>
                    <w:b/>
                    <w:color w:val="000000" w:themeColor="text1"/>
                    <w:sz w:val="24"/>
                    <w:szCs w:val="24"/>
                    <w:lang w:eastAsia="en-US"/>
                  </w:rPr>
                </w:rPrChange>
              </w:rPr>
            </w:pPr>
            <w:del w:id="440" w:author="HP" w:date="2013-10-24T12:55:00Z">
              <w:r w:rsidRPr="00AF2F6F" w:rsidDel="00103EDA">
                <w:rPr>
                  <w:b/>
                  <w:color w:val="000000" w:themeColor="text1"/>
                  <w:sz w:val="24"/>
                  <w:szCs w:val="24"/>
                  <w:rPrChange w:id="441" w:author="PIERRE" w:date="2013-10-24T12:27:00Z">
                    <w:rPr>
                      <w:b/>
                      <w:color w:val="000000" w:themeColor="text1"/>
                      <w:sz w:val="24"/>
                      <w:szCs w:val="24"/>
                      <w:u w:val="single"/>
                    </w:rPr>
                  </w:rPrChange>
                </w:rPr>
                <w:delText>1</w:delText>
              </w:r>
            </w:del>
          </w:p>
        </w:tc>
        <w:tc>
          <w:tcPr>
            <w:tcW w:w="4473" w:type="dxa"/>
          </w:tcPr>
          <w:p w:rsidR="00E72315" w:rsidRPr="00442E10" w:rsidDel="00103EDA" w:rsidRDefault="00AF2F6F" w:rsidP="007F3AC1">
            <w:pPr>
              <w:spacing w:before="120" w:after="120" w:line="276" w:lineRule="auto"/>
              <w:jc w:val="both"/>
              <w:rPr>
                <w:del w:id="442" w:author="HP" w:date="2013-10-24T12:55:00Z"/>
                <w:rFonts w:eastAsiaTheme="minorHAnsi"/>
                <w:color w:val="000000" w:themeColor="text1"/>
                <w:sz w:val="24"/>
                <w:szCs w:val="24"/>
                <w:lang w:eastAsia="en-US"/>
                <w:rPrChange w:id="443" w:author="PIERRE" w:date="2013-10-24T12:27:00Z">
                  <w:rPr>
                    <w:del w:id="444" w:author="HP" w:date="2013-10-24T12:55:00Z"/>
                    <w:rFonts w:asciiTheme="minorHAnsi" w:eastAsiaTheme="minorHAnsi" w:hAnsiTheme="minorHAnsi" w:cstheme="minorBidi"/>
                    <w:color w:val="000000" w:themeColor="text1"/>
                    <w:sz w:val="24"/>
                    <w:szCs w:val="24"/>
                    <w:lang w:eastAsia="en-US"/>
                  </w:rPr>
                </w:rPrChange>
              </w:rPr>
            </w:pPr>
            <w:del w:id="445" w:author="HP" w:date="2013-10-24T12:55:00Z">
              <w:r w:rsidRPr="00AF2F6F" w:rsidDel="00103EDA">
                <w:rPr>
                  <w:color w:val="000000" w:themeColor="text1"/>
                  <w:sz w:val="24"/>
                  <w:szCs w:val="24"/>
                  <w:rPrChange w:id="446" w:author="PIERRE" w:date="2013-10-24T12:27:00Z">
                    <w:rPr>
                      <w:color w:val="000000" w:themeColor="text1"/>
                      <w:sz w:val="24"/>
                      <w:szCs w:val="24"/>
                      <w:u w:val="single"/>
                    </w:rPr>
                  </w:rPrChange>
                </w:rPr>
                <w:delText>Exercice de Risque – Chef de ménage</w:delText>
              </w:r>
            </w:del>
          </w:p>
        </w:tc>
        <w:tc>
          <w:tcPr>
            <w:tcW w:w="1619" w:type="dxa"/>
          </w:tcPr>
          <w:p w:rsidR="00E72315" w:rsidRPr="00442E10" w:rsidDel="00103EDA" w:rsidRDefault="00AF2F6F" w:rsidP="007F3AC1">
            <w:pPr>
              <w:spacing w:before="120" w:after="120" w:line="276" w:lineRule="auto"/>
              <w:jc w:val="center"/>
              <w:rPr>
                <w:del w:id="447" w:author="HP" w:date="2013-10-24T12:55:00Z"/>
                <w:rFonts w:eastAsiaTheme="minorHAnsi"/>
                <w:color w:val="000000" w:themeColor="text1"/>
                <w:sz w:val="24"/>
                <w:szCs w:val="24"/>
                <w:lang w:eastAsia="en-US"/>
                <w:rPrChange w:id="448" w:author="PIERRE" w:date="2013-10-24T12:27:00Z">
                  <w:rPr>
                    <w:del w:id="449" w:author="HP" w:date="2013-10-24T12:55:00Z"/>
                    <w:rFonts w:asciiTheme="minorHAnsi" w:eastAsiaTheme="minorHAnsi" w:hAnsiTheme="minorHAnsi" w:cstheme="minorBidi"/>
                    <w:color w:val="000000" w:themeColor="text1"/>
                    <w:sz w:val="24"/>
                    <w:szCs w:val="24"/>
                    <w:lang w:eastAsia="en-US"/>
                  </w:rPr>
                </w:rPrChange>
              </w:rPr>
            </w:pPr>
            <w:del w:id="450" w:author="HP" w:date="2013-10-24T12:55:00Z">
              <w:r w:rsidRPr="00AF2F6F" w:rsidDel="00103EDA">
                <w:rPr>
                  <w:color w:val="000000" w:themeColor="text1"/>
                  <w:sz w:val="24"/>
                  <w:szCs w:val="24"/>
                  <w:rPrChange w:id="451" w:author="PIERRE" w:date="2013-10-24T12:27:00Z">
                    <w:rPr>
                      <w:color w:val="000000" w:themeColor="text1"/>
                      <w:sz w:val="24"/>
                      <w:szCs w:val="24"/>
                      <w:u w:val="single"/>
                    </w:rPr>
                  </w:rPrChange>
                </w:rPr>
                <w:delText>RCM</w:delText>
              </w:r>
            </w:del>
          </w:p>
        </w:tc>
      </w:tr>
      <w:tr w:rsidR="00E72315" w:rsidRPr="00442E10" w:rsidDel="00103EDA" w:rsidTr="00DD2BA5">
        <w:trPr>
          <w:del w:id="452" w:author="HP" w:date="2013-10-24T12:55:00Z"/>
        </w:trPr>
        <w:tc>
          <w:tcPr>
            <w:tcW w:w="0" w:type="auto"/>
          </w:tcPr>
          <w:p w:rsidR="00E72315" w:rsidRPr="00442E10" w:rsidDel="00103EDA" w:rsidRDefault="00AF2F6F" w:rsidP="007F3AC1">
            <w:pPr>
              <w:spacing w:before="120" w:after="120" w:line="276" w:lineRule="auto"/>
              <w:jc w:val="both"/>
              <w:rPr>
                <w:del w:id="453" w:author="HP" w:date="2013-10-24T12:55:00Z"/>
                <w:b/>
                <w:color w:val="000000" w:themeColor="text1"/>
                <w:sz w:val="24"/>
                <w:szCs w:val="24"/>
                <w:rPrChange w:id="454" w:author="PIERRE" w:date="2013-10-24T12:27:00Z">
                  <w:rPr>
                    <w:del w:id="455" w:author="HP" w:date="2013-10-24T12:55:00Z"/>
                    <w:rFonts w:asciiTheme="minorHAnsi" w:eastAsiaTheme="minorEastAsia" w:hAnsiTheme="minorHAnsi" w:cstheme="minorBidi"/>
                    <w:b/>
                    <w:color w:val="000000" w:themeColor="text1"/>
                    <w:sz w:val="24"/>
                    <w:szCs w:val="24"/>
                  </w:rPr>
                </w:rPrChange>
              </w:rPr>
            </w:pPr>
            <w:del w:id="456" w:author="HP" w:date="2013-10-24T12:55:00Z">
              <w:r w:rsidRPr="00AF2F6F" w:rsidDel="00103EDA">
                <w:rPr>
                  <w:b/>
                  <w:color w:val="000000" w:themeColor="text1"/>
                  <w:sz w:val="24"/>
                  <w:szCs w:val="24"/>
                  <w:rPrChange w:id="457" w:author="PIERRE" w:date="2013-10-24T12:27:00Z">
                    <w:rPr>
                      <w:b/>
                      <w:color w:val="000000" w:themeColor="text1"/>
                      <w:sz w:val="24"/>
                      <w:szCs w:val="24"/>
                      <w:u w:val="single"/>
                    </w:rPr>
                  </w:rPrChange>
                </w:rPr>
                <w:delText>2</w:delText>
              </w:r>
            </w:del>
          </w:p>
        </w:tc>
        <w:tc>
          <w:tcPr>
            <w:tcW w:w="0" w:type="auto"/>
          </w:tcPr>
          <w:p w:rsidR="00E72315" w:rsidRPr="00442E10" w:rsidDel="00103EDA" w:rsidRDefault="00AF2F6F" w:rsidP="007F3AC1">
            <w:pPr>
              <w:spacing w:before="120" w:after="120" w:line="276" w:lineRule="auto"/>
              <w:jc w:val="both"/>
              <w:rPr>
                <w:del w:id="458" w:author="HP" w:date="2013-10-24T12:55:00Z"/>
                <w:rFonts w:eastAsiaTheme="minorHAnsi"/>
                <w:b/>
                <w:color w:val="000000" w:themeColor="text1"/>
                <w:sz w:val="24"/>
                <w:szCs w:val="24"/>
                <w:lang w:eastAsia="en-US"/>
                <w:rPrChange w:id="459" w:author="PIERRE" w:date="2013-10-24T12:27:00Z">
                  <w:rPr>
                    <w:del w:id="460" w:author="HP" w:date="2013-10-24T12:55:00Z"/>
                    <w:rFonts w:asciiTheme="minorHAnsi" w:eastAsiaTheme="minorHAnsi" w:hAnsiTheme="minorHAnsi" w:cstheme="minorBidi"/>
                    <w:b/>
                    <w:color w:val="000000" w:themeColor="text1"/>
                    <w:sz w:val="24"/>
                    <w:szCs w:val="24"/>
                    <w:lang w:eastAsia="en-US"/>
                  </w:rPr>
                </w:rPrChange>
              </w:rPr>
            </w:pPr>
            <w:del w:id="461" w:author="HP" w:date="2013-10-24T12:55:00Z">
              <w:r w:rsidRPr="00AF2F6F" w:rsidDel="00103EDA">
                <w:rPr>
                  <w:b/>
                  <w:color w:val="000000" w:themeColor="text1"/>
                  <w:sz w:val="24"/>
                  <w:szCs w:val="24"/>
                  <w:rPrChange w:id="462" w:author="PIERRE" w:date="2013-10-24T12:27:00Z">
                    <w:rPr>
                      <w:b/>
                      <w:color w:val="000000" w:themeColor="text1"/>
                      <w:sz w:val="24"/>
                      <w:szCs w:val="24"/>
                      <w:u w:val="single"/>
                    </w:rPr>
                  </w:rPrChange>
                </w:rPr>
                <w:delText>2</w:delText>
              </w:r>
            </w:del>
          </w:p>
        </w:tc>
        <w:tc>
          <w:tcPr>
            <w:tcW w:w="4473" w:type="dxa"/>
          </w:tcPr>
          <w:p w:rsidR="00E72315" w:rsidRPr="00442E10" w:rsidDel="00103EDA" w:rsidRDefault="00AF2F6F" w:rsidP="007F3AC1">
            <w:pPr>
              <w:spacing w:before="120" w:after="120" w:line="276" w:lineRule="auto"/>
              <w:jc w:val="both"/>
              <w:rPr>
                <w:del w:id="463" w:author="HP" w:date="2013-10-24T12:55:00Z"/>
                <w:rFonts w:eastAsiaTheme="minorHAnsi"/>
                <w:color w:val="000000" w:themeColor="text1"/>
                <w:sz w:val="24"/>
                <w:szCs w:val="24"/>
                <w:lang w:eastAsia="en-US"/>
                <w:rPrChange w:id="464" w:author="PIERRE" w:date="2013-10-24T12:27:00Z">
                  <w:rPr>
                    <w:del w:id="465" w:author="HP" w:date="2013-10-24T12:55:00Z"/>
                    <w:rFonts w:asciiTheme="minorHAnsi" w:eastAsiaTheme="minorHAnsi" w:hAnsiTheme="minorHAnsi" w:cstheme="minorBidi"/>
                    <w:color w:val="000000" w:themeColor="text1"/>
                    <w:sz w:val="24"/>
                    <w:szCs w:val="24"/>
                    <w:lang w:eastAsia="en-US"/>
                  </w:rPr>
                </w:rPrChange>
              </w:rPr>
            </w:pPr>
            <w:del w:id="466" w:author="HP" w:date="2013-10-24T12:55:00Z">
              <w:r w:rsidRPr="00AF2F6F" w:rsidDel="00103EDA">
                <w:rPr>
                  <w:color w:val="000000" w:themeColor="text1"/>
                  <w:sz w:val="24"/>
                  <w:szCs w:val="24"/>
                  <w:rPrChange w:id="467" w:author="PIERRE" w:date="2013-10-24T12:27:00Z">
                    <w:rPr>
                      <w:color w:val="000000" w:themeColor="text1"/>
                      <w:sz w:val="24"/>
                      <w:szCs w:val="24"/>
                      <w:u w:val="single"/>
                    </w:rPr>
                  </w:rPrChange>
                </w:rPr>
                <w:delText>Exercice de Risque – Conjoint</w:delText>
              </w:r>
            </w:del>
          </w:p>
        </w:tc>
        <w:tc>
          <w:tcPr>
            <w:tcW w:w="1619" w:type="dxa"/>
          </w:tcPr>
          <w:p w:rsidR="00E72315" w:rsidRPr="00442E10" w:rsidDel="00103EDA" w:rsidRDefault="00AF2F6F" w:rsidP="007F3AC1">
            <w:pPr>
              <w:spacing w:before="120" w:after="120" w:line="276" w:lineRule="auto"/>
              <w:jc w:val="center"/>
              <w:rPr>
                <w:del w:id="468" w:author="HP" w:date="2013-10-24T12:55:00Z"/>
                <w:rFonts w:eastAsiaTheme="minorHAnsi"/>
                <w:color w:val="000000" w:themeColor="text1"/>
                <w:sz w:val="24"/>
                <w:szCs w:val="24"/>
                <w:lang w:eastAsia="en-US"/>
                <w:rPrChange w:id="469" w:author="PIERRE" w:date="2013-10-24T12:27:00Z">
                  <w:rPr>
                    <w:del w:id="470" w:author="HP" w:date="2013-10-24T12:55:00Z"/>
                    <w:rFonts w:asciiTheme="minorHAnsi" w:eastAsiaTheme="minorHAnsi" w:hAnsiTheme="minorHAnsi" w:cstheme="minorBidi"/>
                    <w:color w:val="000000" w:themeColor="text1"/>
                    <w:sz w:val="24"/>
                    <w:szCs w:val="24"/>
                    <w:lang w:eastAsia="en-US"/>
                  </w:rPr>
                </w:rPrChange>
              </w:rPr>
            </w:pPr>
            <w:del w:id="471" w:author="HP" w:date="2013-10-24T12:55:00Z">
              <w:r w:rsidRPr="00AF2F6F" w:rsidDel="00103EDA">
                <w:rPr>
                  <w:color w:val="000000" w:themeColor="text1"/>
                  <w:sz w:val="24"/>
                  <w:szCs w:val="24"/>
                  <w:rPrChange w:id="472" w:author="PIERRE" w:date="2013-10-24T12:27:00Z">
                    <w:rPr>
                      <w:color w:val="000000" w:themeColor="text1"/>
                      <w:sz w:val="24"/>
                      <w:szCs w:val="24"/>
                      <w:u w:val="single"/>
                    </w:rPr>
                  </w:rPrChange>
                </w:rPr>
                <w:delText>RF</w:delText>
              </w:r>
            </w:del>
          </w:p>
        </w:tc>
      </w:tr>
      <w:tr w:rsidR="00E72315" w:rsidRPr="00442E10" w:rsidDel="00103EDA" w:rsidTr="00DD2BA5">
        <w:trPr>
          <w:del w:id="473" w:author="HP" w:date="2013-10-24T12:55:00Z"/>
        </w:trPr>
        <w:tc>
          <w:tcPr>
            <w:tcW w:w="0" w:type="auto"/>
          </w:tcPr>
          <w:p w:rsidR="00E72315" w:rsidRPr="00442E10" w:rsidDel="00103EDA" w:rsidRDefault="00AF2F6F" w:rsidP="007F3AC1">
            <w:pPr>
              <w:spacing w:before="120" w:after="120" w:line="276" w:lineRule="auto"/>
              <w:jc w:val="both"/>
              <w:rPr>
                <w:del w:id="474" w:author="HP" w:date="2013-10-24T12:55:00Z"/>
                <w:b/>
                <w:color w:val="000000" w:themeColor="text1"/>
                <w:sz w:val="24"/>
                <w:szCs w:val="24"/>
                <w:rPrChange w:id="475" w:author="PIERRE" w:date="2013-10-24T12:27:00Z">
                  <w:rPr>
                    <w:del w:id="476" w:author="HP" w:date="2013-10-24T12:55:00Z"/>
                    <w:rFonts w:asciiTheme="minorHAnsi" w:eastAsiaTheme="minorEastAsia" w:hAnsiTheme="minorHAnsi" w:cstheme="minorBidi"/>
                    <w:b/>
                    <w:color w:val="000000" w:themeColor="text1"/>
                    <w:sz w:val="24"/>
                    <w:szCs w:val="24"/>
                  </w:rPr>
                </w:rPrChange>
              </w:rPr>
            </w:pPr>
            <w:del w:id="477" w:author="HP" w:date="2013-10-24T12:55:00Z">
              <w:r w:rsidRPr="00AF2F6F" w:rsidDel="00103EDA">
                <w:rPr>
                  <w:b/>
                  <w:color w:val="000000" w:themeColor="text1"/>
                  <w:sz w:val="24"/>
                  <w:szCs w:val="24"/>
                  <w:rPrChange w:id="478" w:author="PIERRE" w:date="2013-10-24T12:27:00Z">
                    <w:rPr>
                      <w:b/>
                      <w:color w:val="000000" w:themeColor="text1"/>
                      <w:sz w:val="24"/>
                      <w:szCs w:val="24"/>
                      <w:u w:val="single"/>
                    </w:rPr>
                  </w:rPrChange>
                </w:rPr>
                <w:delText>3</w:delText>
              </w:r>
            </w:del>
          </w:p>
        </w:tc>
        <w:tc>
          <w:tcPr>
            <w:tcW w:w="0" w:type="auto"/>
          </w:tcPr>
          <w:p w:rsidR="00E72315" w:rsidRPr="00442E10" w:rsidDel="00103EDA" w:rsidRDefault="00AF2F6F" w:rsidP="007F3AC1">
            <w:pPr>
              <w:spacing w:before="120" w:after="120" w:line="276" w:lineRule="auto"/>
              <w:jc w:val="both"/>
              <w:rPr>
                <w:del w:id="479" w:author="HP" w:date="2013-10-24T12:55:00Z"/>
                <w:rFonts w:eastAsiaTheme="minorHAnsi"/>
                <w:b/>
                <w:color w:val="000000" w:themeColor="text1"/>
                <w:sz w:val="24"/>
                <w:szCs w:val="24"/>
                <w:lang w:eastAsia="en-US"/>
                <w:rPrChange w:id="480" w:author="PIERRE" w:date="2013-10-24T12:27:00Z">
                  <w:rPr>
                    <w:del w:id="481" w:author="HP" w:date="2013-10-24T12:55:00Z"/>
                    <w:rFonts w:asciiTheme="minorHAnsi" w:eastAsiaTheme="minorHAnsi" w:hAnsiTheme="minorHAnsi" w:cstheme="minorBidi"/>
                    <w:b/>
                    <w:color w:val="000000" w:themeColor="text1"/>
                    <w:sz w:val="24"/>
                    <w:szCs w:val="24"/>
                    <w:lang w:eastAsia="en-US"/>
                  </w:rPr>
                </w:rPrChange>
              </w:rPr>
            </w:pPr>
            <w:del w:id="482" w:author="HP" w:date="2013-10-24T12:55:00Z">
              <w:r w:rsidRPr="00AF2F6F" w:rsidDel="00103EDA">
                <w:rPr>
                  <w:b/>
                  <w:color w:val="000000" w:themeColor="text1"/>
                  <w:sz w:val="24"/>
                  <w:szCs w:val="24"/>
                  <w:rPrChange w:id="483" w:author="PIERRE" w:date="2013-10-24T12:27:00Z">
                    <w:rPr>
                      <w:b/>
                      <w:color w:val="000000" w:themeColor="text1"/>
                      <w:sz w:val="24"/>
                      <w:szCs w:val="24"/>
                      <w:u w:val="single"/>
                    </w:rPr>
                  </w:rPrChange>
                </w:rPr>
                <w:delText>3</w:delText>
              </w:r>
            </w:del>
          </w:p>
        </w:tc>
        <w:tc>
          <w:tcPr>
            <w:tcW w:w="4473" w:type="dxa"/>
          </w:tcPr>
          <w:p w:rsidR="00E72315" w:rsidRPr="00442E10" w:rsidDel="00103EDA" w:rsidRDefault="00AF2F6F" w:rsidP="007F3AC1">
            <w:pPr>
              <w:spacing w:before="120" w:after="120" w:line="276" w:lineRule="auto"/>
              <w:jc w:val="both"/>
              <w:rPr>
                <w:del w:id="484" w:author="HP" w:date="2013-10-24T12:55:00Z"/>
                <w:rFonts w:eastAsiaTheme="minorHAnsi"/>
                <w:color w:val="000000" w:themeColor="text1"/>
                <w:sz w:val="24"/>
                <w:szCs w:val="24"/>
                <w:lang w:eastAsia="en-US"/>
                <w:rPrChange w:id="485" w:author="PIERRE" w:date="2013-10-24T12:27:00Z">
                  <w:rPr>
                    <w:del w:id="486" w:author="HP" w:date="2013-10-24T12:55:00Z"/>
                    <w:rFonts w:asciiTheme="minorHAnsi" w:eastAsiaTheme="minorHAnsi" w:hAnsiTheme="minorHAnsi" w:cstheme="minorBidi"/>
                    <w:color w:val="000000" w:themeColor="text1"/>
                    <w:sz w:val="24"/>
                    <w:szCs w:val="24"/>
                    <w:lang w:eastAsia="en-US"/>
                  </w:rPr>
                </w:rPrChange>
              </w:rPr>
            </w:pPr>
            <w:del w:id="487" w:author="HP" w:date="2013-10-24T12:55:00Z">
              <w:r w:rsidRPr="00AF2F6F" w:rsidDel="00103EDA">
                <w:rPr>
                  <w:color w:val="000000" w:themeColor="text1"/>
                  <w:sz w:val="24"/>
                  <w:szCs w:val="24"/>
                  <w:rPrChange w:id="488" w:author="PIERRE" w:date="2013-10-24T12:27:00Z">
                    <w:rPr>
                      <w:color w:val="000000" w:themeColor="text1"/>
                      <w:sz w:val="24"/>
                      <w:szCs w:val="24"/>
                      <w:u w:val="single"/>
                    </w:rPr>
                  </w:rPrChange>
                </w:rPr>
                <w:delText>Exercice de Risque – Couple</w:delText>
              </w:r>
            </w:del>
          </w:p>
        </w:tc>
        <w:tc>
          <w:tcPr>
            <w:tcW w:w="1619" w:type="dxa"/>
          </w:tcPr>
          <w:p w:rsidR="00E72315" w:rsidRPr="00442E10" w:rsidDel="00103EDA" w:rsidRDefault="00AF2F6F" w:rsidP="007F3AC1">
            <w:pPr>
              <w:spacing w:before="120" w:after="120" w:line="276" w:lineRule="auto"/>
              <w:jc w:val="center"/>
              <w:rPr>
                <w:del w:id="489" w:author="HP" w:date="2013-10-24T12:55:00Z"/>
                <w:rFonts w:eastAsiaTheme="minorHAnsi"/>
                <w:color w:val="000000" w:themeColor="text1"/>
                <w:sz w:val="24"/>
                <w:szCs w:val="24"/>
                <w:lang w:eastAsia="en-US"/>
                <w:rPrChange w:id="490" w:author="PIERRE" w:date="2013-10-24T12:27:00Z">
                  <w:rPr>
                    <w:del w:id="491" w:author="HP" w:date="2013-10-24T12:55:00Z"/>
                    <w:rFonts w:asciiTheme="minorHAnsi" w:eastAsiaTheme="minorHAnsi" w:hAnsiTheme="minorHAnsi" w:cstheme="minorBidi"/>
                    <w:color w:val="000000" w:themeColor="text1"/>
                    <w:sz w:val="24"/>
                    <w:szCs w:val="24"/>
                    <w:lang w:eastAsia="en-US"/>
                  </w:rPr>
                </w:rPrChange>
              </w:rPr>
            </w:pPr>
            <w:del w:id="492" w:author="HP" w:date="2013-10-24T12:55:00Z">
              <w:r w:rsidRPr="00AF2F6F" w:rsidDel="00103EDA">
                <w:rPr>
                  <w:color w:val="000000" w:themeColor="text1"/>
                  <w:sz w:val="24"/>
                  <w:szCs w:val="24"/>
                  <w:rPrChange w:id="493" w:author="PIERRE" w:date="2013-10-24T12:27:00Z">
                    <w:rPr>
                      <w:color w:val="000000" w:themeColor="text1"/>
                      <w:sz w:val="24"/>
                      <w:szCs w:val="24"/>
                      <w:u w:val="single"/>
                    </w:rPr>
                  </w:rPrChange>
                </w:rPr>
                <w:delText>RC</w:delText>
              </w:r>
            </w:del>
          </w:p>
        </w:tc>
      </w:tr>
      <w:tr w:rsidR="00E72315" w:rsidRPr="00442E10" w:rsidDel="00103EDA" w:rsidTr="00DD2BA5">
        <w:trPr>
          <w:del w:id="494" w:author="HP" w:date="2013-10-24T12:55:00Z"/>
        </w:trPr>
        <w:tc>
          <w:tcPr>
            <w:tcW w:w="0" w:type="auto"/>
            <w:vMerge w:val="restart"/>
          </w:tcPr>
          <w:p w:rsidR="00E72315" w:rsidRPr="00442E10" w:rsidDel="00103EDA" w:rsidRDefault="00AF2F6F" w:rsidP="007F3AC1">
            <w:pPr>
              <w:spacing w:before="120" w:after="120" w:line="276" w:lineRule="auto"/>
              <w:jc w:val="both"/>
              <w:rPr>
                <w:del w:id="495" w:author="HP" w:date="2013-10-24T12:55:00Z"/>
                <w:b/>
                <w:color w:val="000000" w:themeColor="text1"/>
                <w:sz w:val="24"/>
                <w:szCs w:val="24"/>
                <w:rPrChange w:id="496" w:author="PIERRE" w:date="2013-10-24T12:27:00Z">
                  <w:rPr>
                    <w:del w:id="497" w:author="HP" w:date="2013-10-24T12:55:00Z"/>
                    <w:rFonts w:asciiTheme="minorHAnsi" w:eastAsiaTheme="minorEastAsia" w:hAnsiTheme="minorHAnsi" w:cstheme="minorBidi"/>
                    <w:b/>
                    <w:color w:val="000000" w:themeColor="text1"/>
                    <w:sz w:val="24"/>
                    <w:szCs w:val="24"/>
                  </w:rPr>
                </w:rPrChange>
              </w:rPr>
            </w:pPr>
            <w:del w:id="498" w:author="HP" w:date="2013-10-24T12:55:00Z">
              <w:r w:rsidRPr="00AF2F6F" w:rsidDel="00103EDA">
                <w:rPr>
                  <w:b/>
                  <w:color w:val="000000" w:themeColor="text1"/>
                  <w:sz w:val="24"/>
                  <w:szCs w:val="24"/>
                  <w:rPrChange w:id="499" w:author="PIERRE" w:date="2013-10-24T12:27:00Z">
                    <w:rPr>
                      <w:b/>
                      <w:color w:val="000000" w:themeColor="text1"/>
                      <w:sz w:val="24"/>
                      <w:szCs w:val="24"/>
                      <w:u w:val="single"/>
                    </w:rPr>
                  </w:rPrChange>
                </w:rPr>
                <w:delText>4</w:delText>
              </w:r>
            </w:del>
          </w:p>
        </w:tc>
        <w:tc>
          <w:tcPr>
            <w:tcW w:w="0" w:type="auto"/>
          </w:tcPr>
          <w:p w:rsidR="00E72315" w:rsidRPr="00442E10" w:rsidDel="00103EDA" w:rsidRDefault="00AF2F6F" w:rsidP="007F3AC1">
            <w:pPr>
              <w:spacing w:before="120" w:after="120" w:line="276" w:lineRule="auto"/>
              <w:jc w:val="both"/>
              <w:rPr>
                <w:del w:id="500" w:author="HP" w:date="2013-10-24T12:55:00Z"/>
                <w:rFonts w:eastAsiaTheme="minorHAnsi"/>
                <w:b/>
                <w:color w:val="000000" w:themeColor="text1"/>
                <w:sz w:val="24"/>
                <w:szCs w:val="24"/>
                <w:lang w:eastAsia="en-US"/>
                <w:rPrChange w:id="501" w:author="PIERRE" w:date="2013-10-24T12:27:00Z">
                  <w:rPr>
                    <w:del w:id="502" w:author="HP" w:date="2013-10-24T12:55:00Z"/>
                    <w:rFonts w:asciiTheme="minorHAnsi" w:eastAsiaTheme="minorHAnsi" w:hAnsiTheme="minorHAnsi" w:cstheme="minorBidi"/>
                    <w:b/>
                    <w:color w:val="000000" w:themeColor="text1"/>
                    <w:sz w:val="24"/>
                    <w:szCs w:val="24"/>
                    <w:lang w:eastAsia="en-US"/>
                  </w:rPr>
                </w:rPrChange>
              </w:rPr>
            </w:pPr>
            <w:del w:id="503" w:author="HP" w:date="2013-10-24T12:55:00Z">
              <w:r w:rsidRPr="00AF2F6F" w:rsidDel="00103EDA">
                <w:rPr>
                  <w:b/>
                  <w:color w:val="000000" w:themeColor="text1"/>
                  <w:sz w:val="24"/>
                  <w:szCs w:val="24"/>
                  <w:rPrChange w:id="504" w:author="PIERRE" w:date="2013-10-24T12:27:00Z">
                    <w:rPr>
                      <w:b/>
                      <w:color w:val="000000" w:themeColor="text1"/>
                      <w:sz w:val="24"/>
                      <w:szCs w:val="24"/>
                      <w:u w:val="single"/>
                    </w:rPr>
                  </w:rPrChange>
                </w:rPr>
                <w:delText>4</w:delText>
              </w:r>
            </w:del>
          </w:p>
        </w:tc>
        <w:tc>
          <w:tcPr>
            <w:tcW w:w="4473" w:type="dxa"/>
          </w:tcPr>
          <w:p w:rsidR="00E72315" w:rsidRPr="00442E10" w:rsidDel="00103EDA" w:rsidRDefault="00AF2F6F" w:rsidP="007F3AC1">
            <w:pPr>
              <w:spacing w:before="120" w:after="120" w:line="276" w:lineRule="auto"/>
              <w:jc w:val="both"/>
              <w:rPr>
                <w:del w:id="505" w:author="HP" w:date="2013-10-24T12:55:00Z"/>
                <w:rFonts w:eastAsiaTheme="minorHAnsi"/>
                <w:color w:val="000000" w:themeColor="text1"/>
                <w:sz w:val="24"/>
                <w:szCs w:val="24"/>
                <w:lang w:eastAsia="en-US"/>
                <w:rPrChange w:id="506" w:author="PIERRE" w:date="2013-10-24T12:27:00Z">
                  <w:rPr>
                    <w:del w:id="507" w:author="HP" w:date="2013-10-24T12:55:00Z"/>
                    <w:rFonts w:asciiTheme="minorHAnsi" w:eastAsiaTheme="minorHAnsi" w:hAnsiTheme="minorHAnsi" w:cstheme="minorBidi"/>
                    <w:color w:val="000000" w:themeColor="text1"/>
                    <w:sz w:val="24"/>
                    <w:szCs w:val="24"/>
                    <w:lang w:eastAsia="en-US"/>
                  </w:rPr>
                </w:rPrChange>
              </w:rPr>
            </w:pPr>
            <w:del w:id="508" w:author="HP" w:date="2013-10-24T12:55:00Z">
              <w:r w:rsidRPr="00AF2F6F" w:rsidDel="00103EDA">
                <w:rPr>
                  <w:color w:val="000000" w:themeColor="text1"/>
                  <w:sz w:val="24"/>
                  <w:szCs w:val="24"/>
                  <w:rPrChange w:id="509" w:author="PIERRE" w:date="2013-10-24T12:27:00Z">
                    <w:rPr>
                      <w:color w:val="000000" w:themeColor="text1"/>
                      <w:sz w:val="24"/>
                      <w:szCs w:val="24"/>
                      <w:u w:val="single"/>
                    </w:rPr>
                  </w:rPrChange>
                </w:rPr>
                <w:delText>Exercice Donne Triple (Envoyeur)</w:delText>
              </w:r>
            </w:del>
          </w:p>
        </w:tc>
        <w:tc>
          <w:tcPr>
            <w:tcW w:w="1619" w:type="dxa"/>
          </w:tcPr>
          <w:p w:rsidR="00E72315" w:rsidRPr="00442E10" w:rsidDel="00103EDA" w:rsidRDefault="00AF2F6F" w:rsidP="007F3AC1">
            <w:pPr>
              <w:spacing w:before="120" w:after="120" w:line="276" w:lineRule="auto"/>
              <w:jc w:val="center"/>
              <w:rPr>
                <w:del w:id="510" w:author="HP" w:date="2013-10-24T12:55:00Z"/>
                <w:rFonts w:eastAsiaTheme="minorHAnsi"/>
                <w:color w:val="000000" w:themeColor="text1"/>
                <w:sz w:val="24"/>
                <w:szCs w:val="24"/>
                <w:lang w:eastAsia="en-US"/>
                <w:rPrChange w:id="511" w:author="PIERRE" w:date="2013-10-24T12:27:00Z">
                  <w:rPr>
                    <w:del w:id="512" w:author="HP" w:date="2013-10-24T12:55:00Z"/>
                    <w:rFonts w:asciiTheme="minorHAnsi" w:eastAsiaTheme="minorHAnsi" w:hAnsiTheme="minorHAnsi" w:cstheme="minorBidi"/>
                    <w:color w:val="000000" w:themeColor="text1"/>
                    <w:sz w:val="24"/>
                    <w:szCs w:val="24"/>
                    <w:lang w:eastAsia="en-US"/>
                  </w:rPr>
                </w:rPrChange>
              </w:rPr>
            </w:pPr>
            <w:del w:id="513" w:author="HP" w:date="2013-10-24T12:55:00Z">
              <w:r w:rsidRPr="00AF2F6F" w:rsidDel="00103EDA">
                <w:rPr>
                  <w:color w:val="000000" w:themeColor="text1"/>
                  <w:sz w:val="24"/>
                  <w:szCs w:val="24"/>
                  <w:rPrChange w:id="514" w:author="PIERRE" w:date="2013-10-24T12:27:00Z">
                    <w:rPr>
                      <w:color w:val="000000" w:themeColor="text1"/>
                      <w:sz w:val="24"/>
                      <w:szCs w:val="24"/>
                      <w:u w:val="single"/>
                    </w:rPr>
                  </w:rPrChange>
                </w:rPr>
                <w:delText>TDS</w:delText>
              </w:r>
            </w:del>
          </w:p>
        </w:tc>
      </w:tr>
      <w:tr w:rsidR="00E72315" w:rsidRPr="00442E10" w:rsidDel="00103EDA" w:rsidTr="00DD2BA5">
        <w:trPr>
          <w:del w:id="515" w:author="HP" w:date="2013-10-24T12:55:00Z"/>
        </w:trPr>
        <w:tc>
          <w:tcPr>
            <w:tcW w:w="0" w:type="auto"/>
            <w:vMerge/>
          </w:tcPr>
          <w:p w:rsidR="00E72315" w:rsidRPr="00442E10" w:rsidDel="00103EDA" w:rsidRDefault="00E72315" w:rsidP="007F3AC1">
            <w:pPr>
              <w:spacing w:before="120" w:after="120" w:line="276" w:lineRule="auto"/>
              <w:jc w:val="both"/>
              <w:rPr>
                <w:del w:id="516" w:author="HP" w:date="2013-10-24T12:55:00Z"/>
                <w:b/>
                <w:color w:val="000000" w:themeColor="text1"/>
                <w:sz w:val="24"/>
                <w:szCs w:val="24"/>
                <w:rPrChange w:id="517" w:author="PIERRE" w:date="2013-10-24T12:27:00Z">
                  <w:rPr>
                    <w:del w:id="518" w:author="HP" w:date="2013-10-24T12:55:00Z"/>
                    <w:rFonts w:asciiTheme="minorHAnsi" w:eastAsiaTheme="minorEastAsia" w:hAnsiTheme="minorHAnsi" w:cstheme="minorBidi"/>
                    <w:b/>
                    <w:color w:val="000000" w:themeColor="text1"/>
                    <w:sz w:val="24"/>
                    <w:szCs w:val="24"/>
                  </w:rPr>
                </w:rPrChange>
              </w:rPr>
            </w:pPr>
          </w:p>
        </w:tc>
        <w:tc>
          <w:tcPr>
            <w:tcW w:w="0" w:type="auto"/>
          </w:tcPr>
          <w:p w:rsidR="00E72315" w:rsidRPr="00442E10" w:rsidDel="00103EDA" w:rsidRDefault="00AF2F6F" w:rsidP="007F3AC1">
            <w:pPr>
              <w:spacing w:before="120" w:after="120" w:line="276" w:lineRule="auto"/>
              <w:jc w:val="both"/>
              <w:rPr>
                <w:del w:id="519" w:author="HP" w:date="2013-10-24T12:55:00Z"/>
                <w:rFonts w:eastAsiaTheme="minorHAnsi"/>
                <w:b/>
                <w:color w:val="000000" w:themeColor="text1"/>
                <w:sz w:val="24"/>
                <w:szCs w:val="24"/>
                <w:lang w:eastAsia="en-US"/>
                <w:rPrChange w:id="520" w:author="PIERRE" w:date="2013-10-24T12:27:00Z">
                  <w:rPr>
                    <w:del w:id="521" w:author="HP" w:date="2013-10-24T12:55:00Z"/>
                    <w:rFonts w:asciiTheme="minorHAnsi" w:eastAsiaTheme="minorHAnsi" w:hAnsiTheme="minorHAnsi" w:cstheme="minorBidi"/>
                    <w:b/>
                    <w:color w:val="000000" w:themeColor="text1"/>
                    <w:sz w:val="24"/>
                    <w:szCs w:val="24"/>
                    <w:lang w:eastAsia="en-US"/>
                  </w:rPr>
                </w:rPrChange>
              </w:rPr>
            </w:pPr>
            <w:del w:id="522" w:author="HP" w:date="2013-10-24T12:55:00Z">
              <w:r w:rsidRPr="00AF2F6F" w:rsidDel="00103EDA">
                <w:rPr>
                  <w:b/>
                  <w:color w:val="000000" w:themeColor="text1"/>
                  <w:sz w:val="24"/>
                  <w:szCs w:val="24"/>
                  <w:rPrChange w:id="523" w:author="PIERRE" w:date="2013-10-24T12:27:00Z">
                    <w:rPr>
                      <w:b/>
                      <w:color w:val="000000" w:themeColor="text1"/>
                      <w:sz w:val="24"/>
                      <w:szCs w:val="24"/>
                      <w:u w:val="single"/>
                    </w:rPr>
                  </w:rPrChange>
                </w:rPr>
                <w:delText>5</w:delText>
              </w:r>
            </w:del>
          </w:p>
        </w:tc>
        <w:tc>
          <w:tcPr>
            <w:tcW w:w="4473" w:type="dxa"/>
          </w:tcPr>
          <w:p w:rsidR="00E72315" w:rsidRPr="00442E10" w:rsidDel="00103EDA" w:rsidRDefault="00AF2F6F" w:rsidP="007F3AC1">
            <w:pPr>
              <w:spacing w:before="120" w:after="120" w:line="276" w:lineRule="auto"/>
              <w:jc w:val="both"/>
              <w:rPr>
                <w:del w:id="524" w:author="HP" w:date="2013-10-24T12:55:00Z"/>
                <w:rFonts w:eastAsiaTheme="minorHAnsi"/>
                <w:color w:val="000000" w:themeColor="text1"/>
                <w:sz w:val="24"/>
                <w:szCs w:val="24"/>
                <w:lang w:eastAsia="en-US"/>
                <w:rPrChange w:id="525" w:author="PIERRE" w:date="2013-10-24T12:27:00Z">
                  <w:rPr>
                    <w:del w:id="526" w:author="HP" w:date="2013-10-24T12:55:00Z"/>
                    <w:rFonts w:asciiTheme="minorHAnsi" w:eastAsiaTheme="minorHAnsi" w:hAnsiTheme="minorHAnsi" w:cstheme="minorBidi"/>
                    <w:color w:val="000000" w:themeColor="text1"/>
                    <w:sz w:val="24"/>
                    <w:szCs w:val="24"/>
                    <w:lang w:eastAsia="en-US"/>
                  </w:rPr>
                </w:rPrChange>
              </w:rPr>
            </w:pPr>
            <w:del w:id="527" w:author="HP" w:date="2013-10-24T12:55:00Z">
              <w:r w:rsidRPr="00AF2F6F" w:rsidDel="00103EDA">
                <w:rPr>
                  <w:color w:val="000000" w:themeColor="text1"/>
                  <w:sz w:val="24"/>
                  <w:szCs w:val="24"/>
                  <w:rPrChange w:id="528" w:author="PIERRE" w:date="2013-10-24T12:27:00Z">
                    <w:rPr>
                      <w:color w:val="000000" w:themeColor="text1"/>
                      <w:sz w:val="24"/>
                      <w:szCs w:val="24"/>
                      <w:u w:val="single"/>
                    </w:rPr>
                  </w:rPrChange>
                </w:rPr>
                <w:delText>Exercice Donne Triple (Récepteur)</w:delText>
              </w:r>
            </w:del>
          </w:p>
        </w:tc>
        <w:tc>
          <w:tcPr>
            <w:tcW w:w="1619" w:type="dxa"/>
          </w:tcPr>
          <w:p w:rsidR="00E72315" w:rsidRPr="00442E10" w:rsidDel="00103EDA" w:rsidRDefault="00AF2F6F" w:rsidP="007F3AC1">
            <w:pPr>
              <w:spacing w:before="120" w:after="120" w:line="276" w:lineRule="auto"/>
              <w:jc w:val="center"/>
              <w:rPr>
                <w:del w:id="529" w:author="HP" w:date="2013-10-24T12:55:00Z"/>
                <w:rFonts w:eastAsiaTheme="minorHAnsi"/>
                <w:color w:val="000000" w:themeColor="text1"/>
                <w:sz w:val="24"/>
                <w:szCs w:val="24"/>
                <w:lang w:eastAsia="en-US"/>
                <w:rPrChange w:id="530" w:author="PIERRE" w:date="2013-10-24T12:27:00Z">
                  <w:rPr>
                    <w:del w:id="531" w:author="HP" w:date="2013-10-24T12:55:00Z"/>
                    <w:rFonts w:asciiTheme="minorHAnsi" w:eastAsiaTheme="minorHAnsi" w:hAnsiTheme="minorHAnsi" w:cstheme="minorBidi"/>
                    <w:color w:val="000000" w:themeColor="text1"/>
                    <w:sz w:val="24"/>
                    <w:szCs w:val="24"/>
                    <w:lang w:eastAsia="en-US"/>
                  </w:rPr>
                </w:rPrChange>
              </w:rPr>
            </w:pPr>
            <w:del w:id="532" w:author="HP" w:date="2013-10-24T12:55:00Z">
              <w:r w:rsidRPr="00AF2F6F" w:rsidDel="00103EDA">
                <w:rPr>
                  <w:color w:val="000000" w:themeColor="text1"/>
                  <w:sz w:val="24"/>
                  <w:szCs w:val="24"/>
                  <w:rPrChange w:id="533" w:author="PIERRE" w:date="2013-10-24T12:27:00Z">
                    <w:rPr>
                      <w:color w:val="000000" w:themeColor="text1"/>
                      <w:sz w:val="24"/>
                      <w:szCs w:val="24"/>
                      <w:u w:val="single"/>
                    </w:rPr>
                  </w:rPrChange>
                </w:rPr>
                <w:delText>TDR</w:delText>
              </w:r>
            </w:del>
          </w:p>
        </w:tc>
      </w:tr>
      <w:tr w:rsidR="00E72315" w:rsidRPr="00442E10" w:rsidDel="00103EDA" w:rsidTr="00DD2BA5">
        <w:trPr>
          <w:del w:id="534" w:author="HP" w:date="2013-10-24T12:55:00Z"/>
        </w:trPr>
        <w:tc>
          <w:tcPr>
            <w:tcW w:w="0" w:type="auto"/>
            <w:vMerge w:val="restart"/>
          </w:tcPr>
          <w:p w:rsidR="00E72315" w:rsidRPr="00442E10" w:rsidDel="00103EDA" w:rsidRDefault="00AF2F6F" w:rsidP="007F3AC1">
            <w:pPr>
              <w:spacing w:before="120" w:after="120" w:line="276" w:lineRule="auto"/>
              <w:jc w:val="both"/>
              <w:rPr>
                <w:del w:id="535" w:author="HP" w:date="2013-10-24T12:55:00Z"/>
                <w:b/>
                <w:color w:val="000000" w:themeColor="text1"/>
                <w:sz w:val="24"/>
                <w:szCs w:val="24"/>
                <w:rPrChange w:id="536" w:author="PIERRE" w:date="2013-10-24T12:27:00Z">
                  <w:rPr>
                    <w:del w:id="537" w:author="HP" w:date="2013-10-24T12:55:00Z"/>
                    <w:rFonts w:asciiTheme="minorHAnsi" w:eastAsiaTheme="minorEastAsia" w:hAnsiTheme="minorHAnsi" w:cstheme="minorBidi"/>
                    <w:b/>
                    <w:color w:val="000000" w:themeColor="text1"/>
                    <w:sz w:val="24"/>
                    <w:szCs w:val="24"/>
                  </w:rPr>
                </w:rPrChange>
              </w:rPr>
            </w:pPr>
            <w:del w:id="538" w:author="HP" w:date="2013-10-24T12:55:00Z">
              <w:r w:rsidRPr="00AF2F6F" w:rsidDel="00103EDA">
                <w:rPr>
                  <w:b/>
                  <w:color w:val="000000" w:themeColor="text1"/>
                  <w:sz w:val="24"/>
                  <w:szCs w:val="24"/>
                  <w:rPrChange w:id="539" w:author="PIERRE" w:date="2013-10-24T12:27:00Z">
                    <w:rPr>
                      <w:b/>
                      <w:color w:val="000000" w:themeColor="text1"/>
                      <w:sz w:val="24"/>
                      <w:szCs w:val="24"/>
                      <w:u w:val="single"/>
                    </w:rPr>
                  </w:rPrChange>
                </w:rPr>
                <w:delText>5</w:delText>
              </w:r>
            </w:del>
          </w:p>
        </w:tc>
        <w:tc>
          <w:tcPr>
            <w:tcW w:w="0" w:type="auto"/>
          </w:tcPr>
          <w:p w:rsidR="00E72315" w:rsidRPr="00442E10" w:rsidDel="00103EDA" w:rsidRDefault="00AF2F6F" w:rsidP="007F3AC1">
            <w:pPr>
              <w:spacing w:before="120" w:after="120" w:line="276" w:lineRule="auto"/>
              <w:jc w:val="both"/>
              <w:rPr>
                <w:del w:id="540" w:author="HP" w:date="2013-10-24T12:55:00Z"/>
                <w:rFonts w:eastAsiaTheme="minorHAnsi"/>
                <w:b/>
                <w:color w:val="000000" w:themeColor="text1"/>
                <w:sz w:val="24"/>
                <w:szCs w:val="24"/>
                <w:lang w:eastAsia="en-US"/>
                <w:rPrChange w:id="541" w:author="PIERRE" w:date="2013-10-24T12:27:00Z">
                  <w:rPr>
                    <w:del w:id="542" w:author="HP" w:date="2013-10-24T12:55:00Z"/>
                    <w:rFonts w:asciiTheme="minorHAnsi" w:eastAsiaTheme="minorHAnsi" w:hAnsiTheme="minorHAnsi" w:cstheme="minorBidi"/>
                    <w:b/>
                    <w:color w:val="000000" w:themeColor="text1"/>
                    <w:sz w:val="24"/>
                    <w:szCs w:val="24"/>
                    <w:lang w:eastAsia="en-US"/>
                  </w:rPr>
                </w:rPrChange>
              </w:rPr>
            </w:pPr>
            <w:del w:id="543" w:author="HP" w:date="2013-10-24T12:55:00Z">
              <w:r w:rsidRPr="00AF2F6F" w:rsidDel="00103EDA">
                <w:rPr>
                  <w:b/>
                  <w:color w:val="000000" w:themeColor="text1"/>
                  <w:sz w:val="24"/>
                  <w:szCs w:val="24"/>
                  <w:rPrChange w:id="544" w:author="PIERRE" w:date="2013-10-24T12:27:00Z">
                    <w:rPr>
                      <w:b/>
                      <w:color w:val="000000" w:themeColor="text1"/>
                      <w:sz w:val="24"/>
                      <w:szCs w:val="24"/>
                      <w:u w:val="single"/>
                    </w:rPr>
                  </w:rPrChange>
                </w:rPr>
                <w:delText>6</w:delText>
              </w:r>
            </w:del>
          </w:p>
        </w:tc>
        <w:tc>
          <w:tcPr>
            <w:tcW w:w="4473" w:type="dxa"/>
          </w:tcPr>
          <w:p w:rsidR="00E72315" w:rsidRPr="00442E10" w:rsidDel="00103EDA" w:rsidRDefault="00AF2F6F" w:rsidP="007F3AC1">
            <w:pPr>
              <w:spacing w:before="120" w:after="120" w:line="276" w:lineRule="auto"/>
              <w:jc w:val="both"/>
              <w:rPr>
                <w:del w:id="545" w:author="HP" w:date="2013-10-24T12:55:00Z"/>
                <w:rFonts w:eastAsiaTheme="minorHAnsi"/>
                <w:color w:val="000000" w:themeColor="text1"/>
                <w:sz w:val="24"/>
                <w:szCs w:val="24"/>
                <w:lang w:eastAsia="en-US"/>
                <w:rPrChange w:id="546" w:author="PIERRE" w:date="2013-10-24T12:27:00Z">
                  <w:rPr>
                    <w:del w:id="547" w:author="HP" w:date="2013-10-24T12:55:00Z"/>
                    <w:rFonts w:asciiTheme="minorHAnsi" w:eastAsiaTheme="minorHAnsi" w:hAnsiTheme="minorHAnsi" w:cstheme="minorBidi"/>
                    <w:color w:val="000000" w:themeColor="text1"/>
                    <w:sz w:val="24"/>
                    <w:szCs w:val="24"/>
                    <w:lang w:eastAsia="en-US"/>
                  </w:rPr>
                </w:rPrChange>
              </w:rPr>
            </w:pPr>
            <w:del w:id="548" w:author="HP" w:date="2013-10-24T12:55:00Z">
              <w:r w:rsidRPr="00AF2F6F" w:rsidDel="00103EDA">
                <w:rPr>
                  <w:color w:val="000000" w:themeColor="text1"/>
                  <w:sz w:val="24"/>
                  <w:szCs w:val="24"/>
                  <w:rPrChange w:id="549" w:author="PIERRE" w:date="2013-10-24T12:27:00Z">
                    <w:rPr>
                      <w:color w:val="000000" w:themeColor="text1"/>
                      <w:sz w:val="24"/>
                      <w:szCs w:val="24"/>
                      <w:u w:val="single"/>
                    </w:rPr>
                  </w:rPrChange>
                </w:rPr>
                <w:delText>Exercice d’allocation (Envoyeur)</w:delText>
              </w:r>
            </w:del>
          </w:p>
        </w:tc>
        <w:tc>
          <w:tcPr>
            <w:tcW w:w="1619" w:type="dxa"/>
          </w:tcPr>
          <w:p w:rsidR="00E72315" w:rsidRPr="00442E10" w:rsidDel="00103EDA" w:rsidRDefault="00AF2F6F" w:rsidP="007F3AC1">
            <w:pPr>
              <w:spacing w:before="120" w:after="120" w:line="276" w:lineRule="auto"/>
              <w:jc w:val="center"/>
              <w:rPr>
                <w:del w:id="550" w:author="HP" w:date="2013-10-24T12:55:00Z"/>
                <w:rFonts w:eastAsiaTheme="minorHAnsi"/>
                <w:color w:val="000000" w:themeColor="text1"/>
                <w:sz w:val="24"/>
                <w:szCs w:val="24"/>
                <w:lang w:eastAsia="en-US"/>
                <w:rPrChange w:id="551" w:author="PIERRE" w:date="2013-10-24T12:27:00Z">
                  <w:rPr>
                    <w:del w:id="552" w:author="HP" w:date="2013-10-24T12:55:00Z"/>
                    <w:rFonts w:asciiTheme="minorHAnsi" w:eastAsiaTheme="minorHAnsi" w:hAnsiTheme="minorHAnsi" w:cstheme="minorBidi"/>
                    <w:color w:val="000000" w:themeColor="text1"/>
                    <w:sz w:val="24"/>
                    <w:szCs w:val="24"/>
                    <w:lang w:eastAsia="en-US"/>
                  </w:rPr>
                </w:rPrChange>
              </w:rPr>
            </w:pPr>
            <w:del w:id="553" w:author="HP" w:date="2013-10-24T12:55:00Z">
              <w:r w:rsidRPr="00AF2F6F" w:rsidDel="00103EDA">
                <w:rPr>
                  <w:color w:val="000000" w:themeColor="text1"/>
                  <w:sz w:val="24"/>
                  <w:szCs w:val="24"/>
                  <w:rPrChange w:id="554" w:author="PIERRE" w:date="2013-10-24T12:27:00Z">
                    <w:rPr>
                      <w:color w:val="000000" w:themeColor="text1"/>
                      <w:sz w:val="24"/>
                      <w:szCs w:val="24"/>
                      <w:u w:val="single"/>
                    </w:rPr>
                  </w:rPrChange>
                </w:rPr>
                <w:delText>AS</w:delText>
              </w:r>
            </w:del>
          </w:p>
        </w:tc>
      </w:tr>
      <w:tr w:rsidR="00E72315" w:rsidRPr="00442E10" w:rsidDel="00103EDA" w:rsidTr="00DD2BA5">
        <w:trPr>
          <w:del w:id="555" w:author="HP" w:date="2013-10-24T12:55:00Z"/>
        </w:trPr>
        <w:tc>
          <w:tcPr>
            <w:tcW w:w="0" w:type="auto"/>
            <w:vMerge/>
          </w:tcPr>
          <w:p w:rsidR="00E72315" w:rsidRPr="00442E10" w:rsidDel="00103EDA" w:rsidRDefault="00E72315" w:rsidP="007F3AC1">
            <w:pPr>
              <w:spacing w:before="120" w:after="120" w:line="276" w:lineRule="auto"/>
              <w:jc w:val="both"/>
              <w:rPr>
                <w:del w:id="556" w:author="HP" w:date="2013-10-24T12:55:00Z"/>
                <w:b/>
                <w:color w:val="000000" w:themeColor="text1"/>
                <w:sz w:val="24"/>
                <w:szCs w:val="24"/>
                <w:rPrChange w:id="557" w:author="PIERRE" w:date="2013-10-24T12:27:00Z">
                  <w:rPr>
                    <w:del w:id="558" w:author="HP" w:date="2013-10-24T12:55:00Z"/>
                    <w:rFonts w:asciiTheme="minorHAnsi" w:eastAsiaTheme="minorEastAsia" w:hAnsiTheme="minorHAnsi" w:cstheme="minorBidi"/>
                    <w:b/>
                    <w:color w:val="000000" w:themeColor="text1"/>
                    <w:sz w:val="24"/>
                    <w:szCs w:val="24"/>
                  </w:rPr>
                </w:rPrChange>
              </w:rPr>
            </w:pPr>
          </w:p>
        </w:tc>
        <w:tc>
          <w:tcPr>
            <w:tcW w:w="0" w:type="auto"/>
          </w:tcPr>
          <w:p w:rsidR="00E72315" w:rsidRPr="00442E10" w:rsidDel="00103EDA" w:rsidRDefault="00AF2F6F" w:rsidP="007F3AC1">
            <w:pPr>
              <w:spacing w:before="120" w:after="120" w:line="276" w:lineRule="auto"/>
              <w:jc w:val="both"/>
              <w:rPr>
                <w:del w:id="559" w:author="HP" w:date="2013-10-24T12:55:00Z"/>
                <w:rFonts w:eastAsiaTheme="minorHAnsi"/>
                <w:b/>
                <w:color w:val="000000" w:themeColor="text1"/>
                <w:sz w:val="24"/>
                <w:szCs w:val="24"/>
                <w:lang w:eastAsia="en-US"/>
                <w:rPrChange w:id="560" w:author="PIERRE" w:date="2013-10-24T12:27:00Z">
                  <w:rPr>
                    <w:del w:id="561" w:author="HP" w:date="2013-10-24T12:55:00Z"/>
                    <w:rFonts w:asciiTheme="minorHAnsi" w:eastAsiaTheme="minorHAnsi" w:hAnsiTheme="minorHAnsi" w:cstheme="minorBidi"/>
                    <w:b/>
                    <w:color w:val="000000" w:themeColor="text1"/>
                    <w:sz w:val="24"/>
                    <w:szCs w:val="24"/>
                    <w:lang w:eastAsia="en-US"/>
                  </w:rPr>
                </w:rPrChange>
              </w:rPr>
            </w:pPr>
            <w:del w:id="562" w:author="HP" w:date="2013-10-24T12:55:00Z">
              <w:r w:rsidRPr="00AF2F6F" w:rsidDel="00103EDA">
                <w:rPr>
                  <w:b/>
                  <w:color w:val="000000" w:themeColor="text1"/>
                  <w:sz w:val="24"/>
                  <w:szCs w:val="24"/>
                  <w:rPrChange w:id="563" w:author="PIERRE" w:date="2013-10-24T12:27:00Z">
                    <w:rPr>
                      <w:b/>
                      <w:color w:val="000000" w:themeColor="text1"/>
                      <w:sz w:val="24"/>
                      <w:szCs w:val="24"/>
                      <w:u w:val="single"/>
                    </w:rPr>
                  </w:rPrChange>
                </w:rPr>
                <w:delText>7</w:delText>
              </w:r>
            </w:del>
          </w:p>
        </w:tc>
        <w:tc>
          <w:tcPr>
            <w:tcW w:w="4473" w:type="dxa"/>
          </w:tcPr>
          <w:p w:rsidR="00E72315" w:rsidRPr="00442E10" w:rsidDel="00103EDA" w:rsidRDefault="00AF2F6F" w:rsidP="007F3AC1">
            <w:pPr>
              <w:spacing w:before="120" w:after="120" w:line="276" w:lineRule="auto"/>
              <w:jc w:val="both"/>
              <w:rPr>
                <w:del w:id="564" w:author="HP" w:date="2013-10-24T12:55:00Z"/>
                <w:rFonts w:eastAsiaTheme="minorHAnsi"/>
                <w:color w:val="000000" w:themeColor="text1"/>
                <w:sz w:val="24"/>
                <w:szCs w:val="24"/>
                <w:lang w:eastAsia="en-US"/>
                <w:rPrChange w:id="565" w:author="PIERRE" w:date="2013-10-24T12:27:00Z">
                  <w:rPr>
                    <w:del w:id="566" w:author="HP" w:date="2013-10-24T12:55:00Z"/>
                    <w:rFonts w:asciiTheme="minorHAnsi" w:eastAsiaTheme="minorHAnsi" w:hAnsiTheme="minorHAnsi" w:cstheme="minorBidi"/>
                    <w:color w:val="000000" w:themeColor="text1"/>
                    <w:sz w:val="24"/>
                    <w:szCs w:val="24"/>
                    <w:lang w:eastAsia="en-US"/>
                  </w:rPr>
                </w:rPrChange>
              </w:rPr>
            </w:pPr>
            <w:del w:id="567" w:author="HP" w:date="2013-10-24T12:55:00Z">
              <w:r w:rsidRPr="00AF2F6F" w:rsidDel="00103EDA">
                <w:rPr>
                  <w:color w:val="000000" w:themeColor="text1"/>
                  <w:sz w:val="24"/>
                  <w:szCs w:val="24"/>
                  <w:rPrChange w:id="568" w:author="PIERRE" w:date="2013-10-24T12:27:00Z">
                    <w:rPr>
                      <w:color w:val="000000" w:themeColor="text1"/>
                      <w:sz w:val="24"/>
                      <w:szCs w:val="24"/>
                      <w:u w:val="single"/>
                    </w:rPr>
                  </w:rPrChange>
                </w:rPr>
                <w:delText>Exercice d’allocation (Récepteur)</w:delText>
              </w:r>
            </w:del>
          </w:p>
        </w:tc>
        <w:tc>
          <w:tcPr>
            <w:tcW w:w="1619" w:type="dxa"/>
          </w:tcPr>
          <w:p w:rsidR="00E72315" w:rsidRPr="00442E10" w:rsidDel="00103EDA" w:rsidRDefault="00AF2F6F" w:rsidP="007F3AC1">
            <w:pPr>
              <w:spacing w:before="120" w:after="120" w:line="276" w:lineRule="auto"/>
              <w:jc w:val="center"/>
              <w:rPr>
                <w:del w:id="569" w:author="HP" w:date="2013-10-24T12:55:00Z"/>
                <w:rFonts w:eastAsiaTheme="minorHAnsi"/>
                <w:color w:val="000000" w:themeColor="text1"/>
                <w:sz w:val="24"/>
                <w:szCs w:val="24"/>
                <w:lang w:eastAsia="en-US"/>
                <w:rPrChange w:id="570" w:author="PIERRE" w:date="2013-10-24T12:27:00Z">
                  <w:rPr>
                    <w:del w:id="571" w:author="HP" w:date="2013-10-24T12:55:00Z"/>
                    <w:rFonts w:asciiTheme="minorHAnsi" w:eastAsiaTheme="minorHAnsi" w:hAnsiTheme="minorHAnsi" w:cstheme="minorBidi"/>
                    <w:color w:val="000000" w:themeColor="text1"/>
                    <w:sz w:val="24"/>
                    <w:szCs w:val="24"/>
                    <w:lang w:eastAsia="en-US"/>
                  </w:rPr>
                </w:rPrChange>
              </w:rPr>
            </w:pPr>
            <w:del w:id="572" w:author="HP" w:date="2013-10-24T12:55:00Z">
              <w:r w:rsidRPr="00AF2F6F" w:rsidDel="00103EDA">
                <w:rPr>
                  <w:color w:val="000000" w:themeColor="text1"/>
                  <w:sz w:val="24"/>
                  <w:szCs w:val="24"/>
                  <w:rPrChange w:id="573" w:author="PIERRE" w:date="2013-10-24T12:27:00Z">
                    <w:rPr>
                      <w:color w:val="000000" w:themeColor="text1"/>
                      <w:sz w:val="24"/>
                      <w:szCs w:val="24"/>
                      <w:u w:val="single"/>
                    </w:rPr>
                  </w:rPrChange>
                </w:rPr>
                <w:delText>AR</w:delText>
              </w:r>
            </w:del>
          </w:p>
        </w:tc>
      </w:tr>
      <w:tr w:rsidR="00E72315" w:rsidRPr="00442E10" w:rsidDel="00103EDA" w:rsidTr="00DD2BA5">
        <w:trPr>
          <w:del w:id="574" w:author="HP" w:date="2013-10-24T12:55:00Z"/>
        </w:trPr>
        <w:tc>
          <w:tcPr>
            <w:tcW w:w="0" w:type="auto"/>
            <w:vMerge w:val="restart"/>
          </w:tcPr>
          <w:p w:rsidR="00E72315" w:rsidRPr="00442E10" w:rsidDel="00103EDA" w:rsidRDefault="00AF2F6F" w:rsidP="007F3AC1">
            <w:pPr>
              <w:spacing w:before="120" w:after="120" w:line="276" w:lineRule="auto"/>
              <w:jc w:val="both"/>
              <w:rPr>
                <w:del w:id="575" w:author="HP" w:date="2013-10-24T12:55:00Z"/>
                <w:b/>
                <w:color w:val="000000" w:themeColor="text1"/>
                <w:sz w:val="24"/>
                <w:szCs w:val="24"/>
                <w:rPrChange w:id="576" w:author="PIERRE" w:date="2013-10-24T12:27:00Z">
                  <w:rPr>
                    <w:del w:id="577" w:author="HP" w:date="2013-10-24T12:55:00Z"/>
                    <w:rFonts w:asciiTheme="minorHAnsi" w:eastAsiaTheme="minorEastAsia" w:hAnsiTheme="minorHAnsi" w:cstheme="minorBidi"/>
                    <w:b/>
                    <w:color w:val="000000" w:themeColor="text1"/>
                    <w:sz w:val="24"/>
                    <w:szCs w:val="24"/>
                  </w:rPr>
                </w:rPrChange>
              </w:rPr>
            </w:pPr>
            <w:del w:id="578" w:author="HP" w:date="2013-10-24T12:55:00Z">
              <w:r w:rsidRPr="00AF2F6F" w:rsidDel="00103EDA">
                <w:rPr>
                  <w:b/>
                  <w:color w:val="000000" w:themeColor="text1"/>
                  <w:sz w:val="24"/>
                  <w:szCs w:val="24"/>
                  <w:rPrChange w:id="579" w:author="PIERRE" w:date="2013-10-24T12:27:00Z">
                    <w:rPr>
                      <w:b/>
                      <w:color w:val="000000" w:themeColor="text1"/>
                      <w:sz w:val="24"/>
                      <w:szCs w:val="24"/>
                      <w:u w:val="single"/>
                    </w:rPr>
                  </w:rPrChange>
                </w:rPr>
                <w:delText>6</w:delText>
              </w:r>
            </w:del>
          </w:p>
        </w:tc>
        <w:tc>
          <w:tcPr>
            <w:tcW w:w="0" w:type="auto"/>
          </w:tcPr>
          <w:p w:rsidR="00E72315" w:rsidRPr="00442E10" w:rsidDel="00103EDA" w:rsidRDefault="00AF2F6F" w:rsidP="007F3AC1">
            <w:pPr>
              <w:spacing w:before="120" w:after="120" w:line="276" w:lineRule="auto"/>
              <w:jc w:val="both"/>
              <w:rPr>
                <w:del w:id="580" w:author="HP" w:date="2013-10-24T12:55:00Z"/>
                <w:rFonts w:eastAsiaTheme="minorHAnsi"/>
                <w:b/>
                <w:color w:val="000000" w:themeColor="text1"/>
                <w:sz w:val="24"/>
                <w:szCs w:val="24"/>
                <w:lang w:eastAsia="en-US"/>
                <w:rPrChange w:id="581" w:author="PIERRE" w:date="2013-10-24T12:27:00Z">
                  <w:rPr>
                    <w:del w:id="582" w:author="HP" w:date="2013-10-24T12:55:00Z"/>
                    <w:rFonts w:asciiTheme="minorHAnsi" w:eastAsiaTheme="minorHAnsi" w:hAnsiTheme="minorHAnsi" w:cstheme="minorBidi"/>
                    <w:b/>
                    <w:color w:val="000000" w:themeColor="text1"/>
                    <w:sz w:val="24"/>
                    <w:szCs w:val="24"/>
                    <w:lang w:eastAsia="en-US"/>
                  </w:rPr>
                </w:rPrChange>
              </w:rPr>
            </w:pPr>
            <w:del w:id="583" w:author="HP" w:date="2013-10-24T12:55:00Z">
              <w:r w:rsidRPr="00AF2F6F" w:rsidDel="00103EDA">
                <w:rPr>
                  <w:b/>
                  <w:color w:val="000000" w:themeColor="text1"/>
                  <w:sz w:val="24"/>
                  <w:szCs w:val="24"/>
                  <w:rPrChange w:id="584" w:author="PIERRE" w:date="2013-10-24T12:27:00Z">
                    <w:rPr>
                      <w:b/>
                      <w:color w:val="000000" w:themeColor="text1"/>
                      <w:sz w:val="24"/>
                      <w:szCs w:val="24"/>
                      <w:u w:val="single"/>
                    </w:rPr>
                  </w:rPrChange>
                </w:rPr>
                <w:delText>8</w:delText>
              </w:r>
            </w:del>
          </w:p>
        </w:tc>
        <w:tc>
          <w:tcPr>
            <w:tcW w:w="4473" w:type="dxa"/>
          </w:tcPr>
          <w:p w:rsidR="00E72315" w:rsidRPr="00442E10" w:rsidDel="00103EDA" w:rsidRDefault="00AF2F6F" w:rsidP="007F3AC1">
            <w:pPr>
              <w:spacing w:before="120" w:after="120" w:line="276" w:lineRule="auto"/>
              <w:jc w:val="both"/>
              <w:rPr>
                <w:del w:id="585" w:author="HP" w:date="2013-10-24T12:55:00Z"/>
                <w:rFonts w:eastAsiaTheme="minorHAnsi"/>
                <w:color w:val="000000" w:themeColor="text1"/>
                <w:sz w:val="24"/>
                <w:szCs w:val="24"/>
                <w:lang w:eastAsia="en-US"/>
                <w:rPrChange w:id="586" w:author="PIERRE" w:date="2013-10-24T12:27:00Z">
                  <w:rPr>
                    <w:del w:id="587" w:author="HP" w:date="2013-10-24T12:55:00Z"/>
                    <w:rFonts w:asciiTheme="minorHAnsi" w:eastAsiaTheme="minorHAnsi" w:hAnsiTheme="minorHAnsi" w:cstheme="minorBidi"/>
                    <w:color w:val="000000" w:themeColor="text1"/>
                    <w:sz w:val="24"/>
                    <w:szCs w:val="24"/>
                    <w:lang w:eastAsia="en-US"/>
                  </w:rPr>
                </w:rPrChange>
              </w:rPr>
            </w:pPr>
            <w:del w:id="588" w:author="HP" w:date="2013-10-24T12:55:00Z">
              <w:r w:rsidRPr="00AF2F6F" w:rsidDel="00103EDA">
                <w:rPr>
                  <w:color w:val="000000" w:themeColor="text1"/>
                  <w:sz w:val="24"/>
                  <w:szCs w:val="24"/>
                  <w:rPrChange w:id="589" w:author="PIERRE" w:date="2013-10-24T12:27:00Z">
                    <w:rPr>
                      <w:color w:val="000000" w:themeColor="text1"/>
                      <w:sz w:val="24"/>
                      <w:szCs w:val="24"/>
                      <w:u w:val="single"/>
                    </w:rPr>
                  </w:rPrChange>
                </w:rPr>
                <w:delText>Exercice d’investissement Co-villageois (Envoyeur)</w:delText>
              </w:r>
            </w:del>
          </w:p>
        </w:tc>
        <w:tc>
          <w:tcPr>
            <w:tcW w:w="1619" w:type="dxa"/>
          </w:tcPr>
          <w:p w:rsidR="00E72315" w:rsidRPr="00442E10" w:rsidDel="00103EDA" w:rsidRDefault="00AF2F6F" w:rsidP="007F3AC1">
            <w:pPr>
              <w:spacing w:before="120" w:after="120" w:line="276" w:lineRule="auto"/>
              <w:jc w:val="center"/>
              <w:rPr>
                <w:del w:id="590" w:author="HP" w:date="2013-10-24T12:55:00Z"/>
                <w:rFonts w:eastAsiaTheme="minorHAnsi"/>
                <w:color w:val="000000" w:themeColor="text1"/>
                <w:sz w:val="24"/>
                <w:szCs w:val="24"/>
                <w:lang w:eastAsia="en-US"/>
                <w:rPrChange w:id="591" w:author="PIERRE" w:date="2013-10-24T12:27:00Z">
                  <w:rPr>
                    <w:del w:id="592" w:author="HP" w:date="2013-10-24T12:55:00Z"/>
                    <w:rFonts w:asciiTheme="minorHAnsi" w:eastAsiaTheme="minorHAnsi" w:hAnsiTheme="minorHAnsi" w:cstheme="minorBidi"/>
                    <w:color w:val="000000" w:themeColor="text1"/>
                    <w:sz w:val="24"/>
                    <w:szCs w:val="24"/>
                    <w:lang w:eastAsia="en-US"/>
                  </w:rPr>
                </w:rPrChange>
              </w:rPr>
            </w:pPr>
            <w:del w:id="593" w:author="HP" w:date="2013-10-24T12:55:00Z">
              <w:r w:rsidRPr="00AF2F6F" w:rsidDel="00103EDA">
                <w:rPr>
                  <w:color w:val="000000" w:themeColor="text1"/>
                  <w:sz w:val="24"/>
                  <w:szCs w:val="24"/>
                  <w:rPrChange w:id="594" w:author="PIERRE" w:date="2013-10-24T12:27:00Z">
                    <w:rPr>
                      <w:color w:val="000000" w:themeColor="text1"/>
                      <w:sz w:val="24"/>
                      <w:szCs w:val="24"/>
                      <w:u w:val="single"/>
                    </w:rPr>
                  </w:rPrChange>
                </w:rPr>
                <w:delText>IVS</w:delText>
              </w:r>
            </w:del>
          </w:p>
        </w:tc>
      </w:tr>
      <w:tr w:rsidR="00E72315" w:rsidRPr="00442E10" w:rsidDel="00103EDA" w:rsidTr="00DD2BA5">
        <w:trPr>
          <w:del w:id="595" w:author="HP" w:date="2013-10-24T12:55:00Z"/>
        </w:trPr>
        <w:tc>
          <w:tcPr>
            <w:tcW w:w="0" w:type="auto"/>
            <w:vMerge/>
          </w:tcPr>
          <w:p w:rsidR="00E72315" w:rsidRPr="00442E10" w:rsidDel="00103EDA" w:rsidRDefault="00E72315" w:rsidP="007F3AC1">
            <w:pPr>
              <w:spacing w:before="120" w:after="120" w:line="276" w:lineRule="auto"/>
              <w:jc w:val="both"/>
              <w:rPr>
                <w:del w:id="596" w:author="HP" w:date="2013-10-24T12:55:00Z"/>
                <w:b/>
                <w:color w:val="000000" w:themeColor="text1"/>
                <w:sz w:val="24"/>
                <w:szCs w:val="24"/>
                <w:rPrChange w:id="597" w:author="PIERRE" w:date="2013-10-24T12:27:00Z">
                  <w:rPr>
                    <w:del w:id="598" w:author="HP" w:date="2013-10-24T12:55:00Z"/>
                    <w:rFonts w:asciiTheme="minorHAnsi" w:eastAsiaTheme="minorEastAsia" w:hAnsiTheme="minorHAnsi" w:cstheme="minorBidi"/>
                    <w:b/>
                    <w:color w:val="000000" w:themeColor="text1"/>
                    <w:sz w:val="24"/>
                    <w:szCs w:val="24"/>
                  </w:rPr>
                </w:rPrChange>
              </w:rPr>
            </w:pPr>
          </w:p>
        </w:tc>
        <w:tc>
          <w:tcPr>
            <w:tcW w:w="0" w:type="auto"/>
          </w:tcPr>
          <w:p w:rsidR="00E72315" w:rsidRPr="00442E10" w:rsidDel="00103EDA" w:rsidRDefault="00AF2F6F" w:rsidP="007F3AC1">
            <w:pPr>
              <w:spacing w:before="120" w:after="120" w:line="276" w:lineRule="auto"/>
              <w:jc w:val="both"/>
              <w:rPr>
                <w:del w:id="599" w:author="HP" w:date="2013-10-24T12:55:00Z"/>
                <w:rFonts w:eastAsiaTheme="minorHAnsi"/>
                <w:b/>
                <w:color w:val="000000" w:themeColor="text1"/>
                <w:sz w:val="24"/>
                <w:szCs w:val="24"/>
                <w:lang w:eastAsia="en-US"/>
                <w:rPrChange w:id="600" w:author="PIERRE" w:date="2013-10-24T12:27:00Z">
                  <w:rPr>
                    <w:del w:id="601" w:author="HP" w:date="2013-10-24T12:55:00Z"/>
                    <w:rFonts w:asciiTheme="minorHAnsi" w:eastAsiaTheme="minorHAnsi" w:hAnsiTheme="minorHAnsi" w:cstheme="minorBidi"/>
                    <w:b/>
                    <w:color w:val="000000" w:themeColor="text1"/>
                    <w:sz w:val="24"/>
                    <w:szCs w:val="24"/>
                    <w:lang w:eastAsia="en-US"/>
                  </w:rPr>
                </w:rPrChange>
              </w:rPr>
            </w:pPr>
            <w:del w:id="602" w:author="HP" w:date="2013-10-24T12:55:00Z">
              <w:r w:rsidRPr="00AF2F6F" w:rsidDel="00103EDA">
                <w:rPr>
                  <w:b/>
                  <w:color w:val="000000" w:themeColor="text1"/>
                  <w:sz w:val="24"/>
                  <w:szCs w:val="24"/>
                  <w:rPrChange w:id="603" w:author="PIERRE" w:date="2013-10-24T12:27:00Z">
                    <w:rPr>
                      <w:b/>
                      <w:color w:val="000000" w:themeColor="text1"/>
                      <w:sz w:val="24"/>
                      <w:szCs w:val="24"/>
                      <w:u w:val="single"/>
                    </w:rPr>
                  </w:rPrChange>
                </w:rPr>
                <w:delText>9</w:delText>
              </w:r>
            </w:del>
          </w:p>
        </w:tc>
        <w:tc>
          <w:tcPr>
            <w:tcW w:w="4473" w:type="dxa"/>
          </w:tcPr>
          <w:p w:rsidR="00E72315" w:rsidRPr="00442E10" w:rsidDel="00103EDA" w:rsidRDefault="00AF2F6F" w:rsidP="007F3AC1">
            <w:pPr>
              <w:spacing w:before="120" w:after="120" w:line="276" w:lineRule="auto"/>
              <w:jc w:val="both"/>
              <w:rPr>
                <w:del w:id="604" w:author="HP" w:date="2013-10-24T12:55:00Z"/>
                <w:rFonts w:eastAsiaTheme="minorHAnsi"/>
                <w:color w:val="000000" w:themeColor="text1"/>
                <w:sz w:val="24"/>
                <w:szCs w:val="24"/>
                <w:lang w:eastAsia="en-US"/>
                <w:rPrChange w:id="605" w:author="PIERRE" w:date="2013-10-24T12:27:00Z">
                  <w:rPr>
                    <w:del w:id="606" w:author="HP" w:date="2013-10-24T12:55:00Z"/>
                    <w:rFonts w:asciiTheme="minorHAnsi" w:eastAsiaTheme="minorHAnsi" w:hAnsiTheme="minorHAnsi" w:cstheme="minorBidi"/>
                    <w:color w:val="000000" w:themeColor="text1"/>
                    <w:sz w:val="24"/>
                    <w:szCs w:val="24"/>
                    <w:lang w:eastAsia="en-US"/>
                  </w:rPr>
                </w:rPrChange>
              </w:rPr>
            </w:pPr>
            <w:del w:id="607" w:author="HP" w:date="2013-10-24T12:55:00Z">
              <w:r w:rsidRPr="00AF2F6F" w:rsidDel="00103EDA">
                <w:rPr>
                  <w:color w:val="000000" w:themeColor="text1"/>
                  <w:sz w:val="24"/>
                  <w:szCs w:val="24"/>
                  <w:rPrChange w:id="608" w:author="PIERRE" w:date="2013-10-24T12:27:00Z">
                    <w:rPr>
                      <w:color w:val="000000" w:themeColor="text1"/>
                      <w:sz w:val="24"/>
                      <w:szCs w:val="24"/>
                      <w:u w:val="single"/>
                    </w:rPr>
                  </w:rPrChange>
                </w:rPr>
                <w:delText>Exercice d’investissement Co-villageois (Récepteur)</w:delText>
              </w:r>
            </w:del>
          </w:p>
        </w:tc>
        <w:tc>
          <w:tcPr>
            <w:tcW w:w="1619" w:type="dxa"/>
          </w:tcPr>
          <w:p w:rsidR="00E72315" w:rsidRPr="00442E10" w:rsidDel="00103EDA" w:rsidRDefault="00AF2F6F" w:rsidP="007F3AC1">
            <w:pPr>
              <w:spacing w:before="120" w:after="120" w:line="276" w:lineRule="auto"/>
              <w:jc w:val="center"/>
              <w:rPr>
                <w:del w:id="609" w:author="HP" w:date="2013-10-24T12:55:00Z"/>
                <w:rFonts w:eastAsiaTheme="minorHAnsi"/>
                <w:color w:val="000000" w:themeColor="text1"/>
                <w:sz w:val="24"/>
                <w:szCs w:val="24"/>
                <w:lang w:eastAsia="en-US"/>
                <w:rPrChange w:id="610" w:author="PIERRE" w:date="2013-10-24T12:27:00Z">
                  <w:rPr>
                    <w:del w:id="611" w:author="HP" w:date="2013-10-24T12:55:00Z"/>
                    <w:rFonts w:asciiTheme="minorHAnsi" w:eastAsiaTheme="minorHAnsi" w:hAnsiTheme="minorHAnsi" w:cstheme="minorBidi"/>
                    <w:color w:val="000000" w:themeColor="text1"/>
                    <w:sz w:val="24"/>
                    <w:szCs w:val="24"/>
                    <w:lang w:eastAsia="en-US"/>
                  </w:rPr>
                </w:rPrChange>
              </w:rPr>
            </w:pPr>
            <w:del w:id="612" w:author="HP" w:date="2013-10-24T12:55:00Z">
              <w:r w:rsidRPr="00AF2F6F" w:rsidDel="00103EDA">
                <w:rPr>
                  <w:color w:val="000000" w:themeColor="text1"/>
                  <w:sz w:val="24"/>
                  <w:szCs w:val="24"/>
                  <w:rPrChange w:id="613" w:author="PIERRE" w:date="2013-10-24T12:27:00Z">
                    <w:rPr>
                      <w:color w:val="000000" w:themeColor="text1"/>
                      <w:sz w:val="24"/>
                      <w:szCs w:val="24"/>
                      <w:u w:val="single"/>
                    </w:rPr>
                  </w:rPrChange>
                </w:rPr>
                <w:delText>IVR</w:delText>
              </w:r>
            </w:del>
          </w:p>
        </w:tc>
      </w:tr>
      <w:tr w:rsidR="00E72315" w:rsidRPr="00442E10" w:rsidDel="00103EDA" w:rsidTr="00DD2BA5">
        <w:trPr>
          <w:del w:id="614" w:author="HP" w:date="2013-10-24T12:55:00Z"/>
        </w:trPr>
        <w:tc>
          <w:tcPr>
            <w:tcW w:w="0" w:type="auto"/>
            <w:vMerge w:val="restart"/>
          </w:tcPr>
          <w:p w:rsidR="00E72315" w:rsidRPr="00442E10" w:rsidDel="00103EDA" w:rsidRDefault="00AF2F6F" w:rsidP="007F3AC1">
            <w:pPr>
              <w:spacing w:before="120" w:after="120" w:line="276" w:lineRule="auto"/>
              <w:jc w:val="both"/>
              <w:rPr>
                <w:del w:id="615" w:author="HP" w:date="2013-10-24T12:55:00Z"/>
                <w:b/>
                <w:color w:val="000000" w:themeColor="text1"/>
                <w:sz w:val="24"/>
                <w:szCs w:val="24"/>
                <w:rPrChange w:id="616" w:author="PIERRE" w:date="2013-10-24T12:27:00Z">
                  <w:rPr>
                    <w:del w:id="617" w:author="HP" w:date="2013-10-24T12:55:00Z"/>
                    <w:rFonts w:asciiTheme="minorHAnsi" w:eastAsiaTheme="minorEastAsia" w:hAnsiTheme="minorHAnsi" w:cstheme="minorBidi"/>
                    <w:b/>
                    <w:color w:val="000000" w:themeColor="text1"/>
                    <w:sz w:val="24"/>
                    <w:szCs w:val="24"/>
                  </w:rPr>
                </w:rPrChange>
              </w:rPr>
            </w:pPr>
            <w:del w:id="618" w:author="HP" w:date="2013-10-24T12:55:00Z">
              <w:r w:rsidRPr="00AF2F6F" w:rsidDel="00103EDA">
                <w:rPr>
                  <w:b/>
                  <w:color w:val="000000" w:themeColor="text1"/>
                  <w:sz w:val="24"/>
                  <w:szCs w:val="24"/>
                  <w:rPrChange w:id="619" w:author="PIERRE" w:date="2013-10-24T12:27:00Z">
                    <w:rPr>
                      <w:b/>
                      <w:color w:val="000000" w:themeColor="text1"/>
                      <w:sz w:val="24"/>
                      <w:szCs w:val="24"/>
                      <w:u w:val="single"/>
                    </w:rPr>
                  </w:rPrChange>
                </w:rPr>
                <w:delText>7</w:delText>
              </w:r>
            </w:del>
          </w:p>
        </w:tc>
        <w:tc>
          <w:tcPr>
            <w:tcW w:w="0" w:type="auto"/>
          </w:tcPr>
          <w:p w:rsidR="00E72315" w:rsidRPr="00442E10" w:rsidDel="00103EDA" w:rsidRDefault="00AF2F6F" w:rsidP="007F3AC1">
            <w:pPr>
              <w:spacing w:before="120" w:after="120" w:line="276" w:lineRule="auto"/>
              <w:jc w:val="both"/>
              <w:rPr>
                <w:del w:id="620" w:author="HP" w:date="2013-10-24T12:55:00Z"/>
                <w:rFonts w:eastAsiaTheme="minorHAnsi"/>
                <w:b/>
                <w:color w:val="000000" w:themeColor="text1"/>
                <w:sz w:val="24"/>
                <w:szCs w:val="24"/>
                <w:lang w:eastAsia="en-US"/>
                <w:rPrChange w:id="621" w:author="PIERRE" w:date="2013-10-24T12:27:00Z">
                  <w:rPr>
                    <w:del w:id="622" w:author="HP" w:date="2013-10-24T12:55:00Z"/>
                    <w:rFonts w:asciiTheme="minorHAnsi" w:eastAsiaTheme="minorHAnsi" w:hAnsiTheme="minorHAnsi" w:cstheme="minorBidi"/>
                    <w:b/>
                    <w:color w:val="000000" w:themeColor="text1"/>
                    <w:sz w:val="24"/>
                    <w:szCs w:val="24"/>
                    <w:lang w:eastAsia="en-US"/>
                  </w:rPr>
                </w:rPrChange>
              </w:rPr>
            </w:pPr>
            <w:del w:id="623" w:author="HP" w:date="2013-10-24T12:55:00Z">
              <w:r w:rsidRPr="00AF2F6F" w:rsidDel="00103EDA">
                <w:rPr>
                  <w:b/>
                  <w:color w:val="000000" w:themeColor="text1"/>
                  <w:sz w:val="24"/>
                  <w:szCs w:val="24"/>
                  <w:rPrChange w:id="624" w:author="PIERRE" w:date="2013-10-24T12:27:00Z">
                    <w:rPr>
                      <w:b/>
                      <w:color w:val="000000" w:themeColor="text1"/>
                      <w:sz w:val="24"/>
                      <w:szCs w:val="24"/>
                      <w:u w:val="single"/>
                    </w:rPr>
                  </w:rPrChange>
                </w:rPr>
                <w:delText>10</w:delText>
              </w:r>
            </w:del>
          </w:p>
        </w:tc>
        <w:tc>
          <w:tcPr>
            <w:tcW w:w="4473" w:type="dxa"/>
          </w:tcPr>
          <w:p w:rsidR="00E72315" w:rsidRPr="00442E10" w:rsidDel="00103EDA" w:rsidRDefault="00AF2F6F" w:rsidP="007F3AC1">
            <w:pPr>
              <w:spacing w:before="120" w:after="120" w:line="276" w:lineRule="auto"/>
              <w:jc w:val="both"/>
              <w:rPr>
                <w:del w:id="625" w:author="HP" w:date="2013-10-24T12:55:00Z"/>
                <w:rFonts w:eastAsiaTheme="minorHAnsi"/>
                <w:color w:val="000000" w:themeColor="text1"/>
                <w:sz w:val="24"/>
                <w:szCs w:val="24"/>
                <w:lang w:eastAsia="en-US"/>
                <w:rPrChange w:id="626" w:author="PIERRE" w:date="2013-10-24T12:27:00Z">
                  <w:rPr>
                    <w:del w:id="627" w:author="HP" w:date="2013-10-24T12:55:00Z"/>
                    <w:rFonts w:asciiTheme="minorHAnsi" w:eastAsiaTheme="minorHAnsi" w:hAnsiTheme="minorHAnsi" w:cstheme="minorBidi"/>
                    <w:color w:val="000000" w:themeColor="text1"/>
                    <w:sz w:val="24"/>
                    <w:szCs w:val="24"/>
                    <w:lang w:eastAsia="en-US"/>
                  </w:rPr>
                </w:rPrChange>
              </w:rPr>
            </w:pPr>
            <w:del w:id="628" w:author="HP" w:date="2013-10-24T12:55:00Z">
              <w:r w:rsidRPr="00AF2F6F" w:rsidDel="00103EDA">
                <w:rPr>
                  <w:color w:val="000000" w:themeColor="text1"/>
                  <w:sz w:val="24"/>
                  <w:szCs w:val="24"/>
                  <w:rPrChange w:id="629" w:author="PIERRE" w:date="2013-10-24T12:27:00Z">
                    <w:rPr>
                      <w:color w:val="000000" w:themeColor="text1"/>
                      <w:sz w:val="24"/>
                      <w:szCs w:val="24"/>
                      <w:u w:val="single"/>
                    </w:rPr>
                  </w:rPrChange>
                </w:rPr>
                <w:delText>Exercice d’investissement Chef du village (Envoyeur)</w:delText>
              </w:r>
            </w:del>
          </w:p>
        </w:tc>
        <w:tc>
          <w:tcPr>
            <w:tcW w:w="1619" w:type="dxa"/>
          </w:tcPr>
          <w:p w:rsidR="00E72315" w:rsidRPr="00442E10" w:rsidDel="00103EDA" w:rsidRDefault="00AF2F6F" w:rsidP="007F3AC1">
            <w:pPr>
              <w:spacing w:before="120" w:after="120" w:line="276" w:lineRule="auto"/>
              <w:jc w:val="center"/>
              <w:rPr>
                <w:del w:id="630" w:author="HP" w:date="2013-10-24T12:55:00Z"/>
                <w:rFonts w:eastAsiaTheme="minorHAnsi"/>
                <w:color w:val="000000" w:themeColor="text1"/>
                <w:sz w:val="24"/>
                <w:szCs w:val="24"/>
                <w:lang w:eastAsia="en-US"/>
                <w:rPrChange w:id="631" w:author="PIERRE" w:date="2013-10-24T12:27:00Z">
                  <w:rPr>
                    <w:del w:id="632" w:author="HP" w:date="2013-10-24T12:55:00Z"/>
                    <w:rFonts w:asciiTheme="minorHAnsi" w:eastAsiaTheme="minorHAnsi" w:hAnsiTheme="minorHAnsi" w:cstheme="minorBidi"/>
                    <w:color w:val="000000" w:themeColor="text1"/>
                    <w:sz w:val="24"/>
                    <w:szCs w:val="24"/>
                    <w:lang w:eastAsia="en-US"/>
                  </w:rPr>
                </w:rPrChange>
              </w:rPr>
            </w:pPr>
            <w:del w:id="633" w:author="HP" w:date="2013-10-24T12:55:00Z">
              <w:r w:rsidRPr="00AF2F6F" w:rsidDel="00103EDA">
                <w:rPr>
                  <w:color w:val="000000" w:themeColor="text1"/>
                  <w:sz w:val="24"/>
                  <w:szCs w:val="24"/>
                  <w:rPrChange w:id="634" w:author="PIERRE" w:date="2013-10-24T12:27:00Z">
                    <w:rPr>
                      <w:color w:val="000000" w:themeColor="text1"/>
                      <w:sz w:val="24"/>
                      <w:szCs w:val="24"/>
                      <w:u w:val="single"/>
                    </w:rPr>
                  </w:rPrChange>
                </w:rPr>
                <w:delText>ICS</w:delText>
              </w:r>
            </w:del>
          </w:p>
        </w:tc>
      </w:tr>
      <w:tr w:rsidR="00E72315" w:rsidRPr="00442E10" w:rsidDel="00103EDA" w:rsidTr="00DD2BA5">
        <w:trPr>
          <w:del w:id="635" w:author="HP" w:date="2013-10-24T12:55:00Z"/>
        </w:trPr>
        <w:tc>
          <w:tcPr>
            <w:tcW w:w="0" w:type="auto"/>
            <w:vMerge/>
          </w:tcPr>
          <w:p w:rsidR="00E72315" w:rsidRPr="00442E10" w:rsidDel="00103EDA" w:rsidRDefault="00E72315" w:rsidP="007F3AC1">
            <w:pPr>
              <w:spacing w:before="120" w:after="120" w:line="276" w:lineRule="auto"/>
              <w:jc w:val="both"/>
              <w:rPr>
                <w:del w:id="636" w:author="HP" w:date="2013-10-24T12:55:00Z"/>
                <w:b/>
                <w:color w:val="000000" w:themeColor="text1"/>
                <w:sz w:val="24"/>
                <w:szCs w:val="24"/>
                <w:rPrChange w:id="637" w:author="PIERRE" w:date="2013-10-24T12:27:00Z">
                  <w:rPr>
                    <w:del w:id="638" w:author="HP" w:date="2013-10-24T12:55:00Z"/>
                    <w:rFonts w:asciiTheme="minorHAnsi" w:eastAsiaTheme="minorEastAsia" w:hAnsiTheme="minorHAnsi" w:cstheme="minorBidi"/>
                    <w:b/>
                    <w:color w:val="000000" w:themeColor="text1"/>
                    <w:sz w:val="24"/>
                    <w:szCs w:val="24"/>
                  </w:rPr>
                </w:rPrChange>
              </w:rPr>
            </w:pPr>
          </w:p>
        </w:tc>
        <w:tc>
          <w:tcPr>
            <w:tcW w:w="0" w:type="auto"/>
          </w:tcPr>
          <w:p w:rsidR="00E72315" w:rsidRPr="00442E10" w:rsidDel="00103EDA" w:rsidRDefault="00AF2F6F" w:rsidP="007F3AC1">
            <w:pPr>
              <w:spacing w:before="120" w:after="120" w:line="276" w:lineRule="auto"/>
              <w:jc w:val="both"/>
              <w:rPr>
                <w:del w:id="639" w:author="HP" w:date="2013-10-24T12:55:00Z"/>
                <w:rFonts w:eastAsiaTheme="minorHAnsi"/>
                <w:b/>
                <w:color w:val="000000" w:themeColor="text1"/>
                <w:sz w:val="24"/>
                <w:szCs w:val="24"/>
                <w:lang w:eastAsia="en-US"/>
                <w:rPrChange w:id="640" w:author="PIERRE" w:date="2013-10-24T12:27:00Z">
                  <w:rPr>
                    <w:del w:id="641" w:author="HP" w:date="2013-10-24T12:55:00Z"/>
                    <w:rFonts w:asciiTheme="minorHAnsi" w:eastAsiaTheme="minorHAnsi" w:hAnsiTheme="minorHAnsi" w:cstheme="minorBidi"/>
                    <w:b/>
                    <w:color w:val="000000" w:themeColor="text1"/>
                    <w:sz w:val="24"/>
                    <w:szCs w:val="24"/>
                    <w:lang w:eastAsia="en-US"/>
                  </w:rPr>
                </w:rPrChange>
              </w:rPr>
            </w:pPr>
            <w:del w:id="642" w:author="HP" w:date="2013-10-24T12:55:00Z">
              <w:r w:rsidRPr="00AF2F6F" w:rsidDel="00103EDA">
                <w:rPr>
                  <w:b/>
                  <w:color w:val="000000" w:themeColor="text1"/>
                  <w:sz w:val="24"/>
                  <w:szCs w:val="24"/>
                  <w:rPrChange w:id="643" w:author="PIERRE" w:date="2013-10-24T12:27:00Z">
                    <w:rPr>
                      <w:b/>
                      <w:color w:val="000000" w:themeColor="text1"/>
                      <w:sz w:val="24"/>
                      <w:szCs w:val="24"/>
                      <w:u w:val="single"/>
                    </w:rPr>
                  </w:rPrChange>
                </w:rPr>
                <w:delText>11</w:delText>
              </w:r>
            </w:del>
          </w:p>
        </w:tc>
        <w:tc>
          <w:tcPr>
            <w:tcW w:w="4473" w:type="dxa"/>
          </w:tcPr>
          <w:p w:rsidR="00E72315" w:rsidRPr="00442E10" w:rsidDel="00103EDA" w:rsidRDefault="00AF2F6F" w:rsidP="007F3AC1">
            <w:pPr>
              <w:spacing w:before="120" w:after="120" w:line="276" w:lineRule="auto"/>
              <w:jc w:val="both"/>
              <w:rPr>
                <w:del w:id="644" w:author="HP" w:date="2013-10-24T12:55:00Z"/>
                <w:rFonts w:eastAsiaTheme="minorHAnsi"/>
                <w:color w:val="000000" w:themeColor="text1"/>
                <w:sz w:val="24"/>
                <w:szCs w:val="24"/>
                <w:lang w:eastAsia="en-US"/>
                <w:rPrChange w:id="645" w:author="PIERRE" w:date="2013-10-24T12:27:00Z">
                  <w:rPr>
                    <w:del w:id="646" w:author="HP" w:date="2013-10-24T12:55:00Z"/>
                    <w:rFonts w:asciiTheme="minorHAnsi" w:eastAsiaTheme="minorHAnsi" w:hAnsiTheme="minorHAnsi" w:cstheme="minorBidi"/>
                    <w:color w:val="000000" w:themeColor="text1"/>
                    <w:sz w:val="24"/>
                    <w:szCs w:val="24"/>
                    <w:lang w:eastAsia="en-US"/>
                  </w:rPr>
                </w:rPrChange>
              </w:rPr>
            </w:pPr>
            <w:del w:id="647" w:author="HP" w:date="2013-10-24T12:55:00Z">
              <w:r w:rsidRPr="00AF2F6F" w:rsidDel="00103EDA">
                <w:rPr>
                  <w:color w:val="000000" w:themeColor="text1"/>
                  <w:sz w:val="24"/>
                  <w:szCs w:val="24"/>
                  <w:rPrChange w:id="648" w:author="PIERRE" w:date="2013-10-24T12:27:00Z">
                    <w:rPr>
                      <w:color w:val="000000" w:themeColor="text1"/>
                      <w:sz w:val="24"/>
                      <w:szCs w:val="24"/>
                      <w:u w:val="single"/>
                    </w:rPr>
                  </w:rPrChange>
                </w:rPr>
                <w:delText>Exercice d’investissement Chef du village (Récepteur)</w:delText>
              </w:r>
            </w:del>
          </w:p>
        </w:tc>
        <w:tc>
          <w:tcPr>
            <w:tcW w:w="1619" w:type="dxa"/>
          </w:tcPr>
          <w:p w:rsidR="00E72315" w:rsidRPr="00442E10" w:rsidDel="00103EDA" w:rsidRDefault="00AF2F6F" w:rsidP="007F3AC1">
            <w:pPr>
              <w:spacing w:before="120" w:after="120" w:line="276" w:lineRule="auto"/>
              <w:jc w:val="center"/>
              <w:rPr>
                <w:del w:id="649" w:author="HP" w:date="2013-10-24T12:55:00Z"/>
                <w:rFonts w:eastAsiaTheme="minorHAnsi"/>
                <w:color w:val="000000" w:themeColor="text1"/>
                <w:sz w:val="24"/>
                <w:szCs w:val="24"/>
                <w:lang w:eastAsia="en-US"/>
                <w:rPrChange w:id="650" w:author="PIERRE" w:date="2013-10-24T12:27:00Z">
                  <w:rPr>
                    <w:del w:id="651" w:author="HP" w:date="2013-10-24T12:55:00Z"/>
                    <w:rFonts w:asciiTheme="minorHAnsi" w:eastAsiaTheme="minorHAnsi" w:hAnsiTheme="minorHAnsi" w:cstheme="minorBidi"/>
                    <w:color w:val="000000" w:themeColor="text1"/>
                    <w:sz w:val="24"/>
                    <w:szCs w:val="24"/>
                    <w:lang w:eastAsia="en-US"/>
                  </w:rPr>
                </w:rPrChange>
              </w:rPr>
            </w:pPr>
            <w:del w:id="652" w:author="HP" w:date="2013-10-24T12:55:00Z">
              <w:r w:rsidRPr="00AF2F6F" w:rsidDel="00103EDA">
                <w:rPr>
                  <w:color w:val="000000" w:themeColor="text1"/>
                  <w:sz w:val="24"/>
                  <w:szCs w:val="24"/>
                  <w:rPrChange w:id="653" w:author="PIERRE" w:date="2013-10-24T12:27:00Z">
                    <w:rPr>
                      <w:color w:val="000000" w:themeColor="text1"/>
                      <w:sz w:val="24"/>
                      <w:szCs w:val="24"/>
                      <w:u w:val="single"/>
                    </w:rPr>
                  </w:rPrChange>
                </w:rPr>
                <w:delText>ICR</w:delText>
              </w:r>
            </w:del>
          </w:p>
        </w:tc>
      </w:tr>
      <w:tr w:rsidR="00E72315" w:rsidRPr="00442E10" w:rsidDel="00103EDA" w:rsidTr="00DD2BA5">
        <w:trPr>
          <w:del w:id="654" w:author="HP" w:date="2013-10-24T12:55:00Z"/>
        </w:trPr>
        <w:tc>
          <w:tcPr>
            <w:tcW w:w="0" w:type="auto"/>
          </w:tcPr>
          <w:p w:rsidR="00E72315" w:rsidRPr="00442E10" w:rsidDel="00103EDA" w:rsidRDefault="00AF2F6F" w:rsidP="007F3AC1">
            <w:pPr>
              <w:spacing w:before="120" w:after="120" w:line="276" w:lineRule="auto"/>
              <w:jc w:val="both"/>
              <w:rPr>
                <w:del w:id="655" w:author="HP" w:date="2013-10-24T12:55:00Z"/>
                <w:b/>
                <w:color w:val="000000" w:themeColor="text1"/>
                <w:sz w:val="24"/>
                <w:szCs w:val="24"/>
                <w:rPrChange w:id="656" w:author="PIERRE" w:date="2013-10-24T12:27:00Z">
                  <w:rPr>
                    <w:del w:id="657" w:author="HP" w:date="2013-10-24T12:55:00Z"/>
                    <w:rFonts w:asciiTheme="minorHAnsi" w:eastAsiaTheme="minorEastAsia" w:hAnsiTheme="minorHAnsi" w:cstheme="minorBidi"/>
                    <w:b/>
                    <w:color w:val="000000" w:themeColor="text1"/>
                    <w:sz w:val="24"/>
                    <w:szCs w:val="24"/>
                  </w:rPr>
                </w:rPrChange>
              </w:rPr>
            </w:pPr>
            <w:del w:id="658" w:author="HP" w:date="2013-10-24T12:55:00Z">
              <w:r w:rsidRPr="00AF2F6F" w:rsidDel="00103EDA">
                <w:rPr>
                  <w:b/>
                  <w:color w:val="000000" w:themeColor="text1"/>
                  <w:sz w:val="24"/>
                  <w:szCs w:val="24"/>
                  <w:rPrChange w:id="659" w:author="PIERRE" w:date="2013-10-24T12:27:00Z">
                    <w:rPr>
                      <w:b/>
                      <w:color w:val="000000" w:themeColor="text1"/>
                      <w:sz w:val="24"/>
                      <w:szCs w:val="24"/>
                      <w:u w:val="single"/>
                    </w:rPr>
                  </w:rPrChange>
                </w:rPr>
                <w:delText>8</w:delText>
              </w:r>
            </w:del>
          </w:p>
        </w:tc>
        <w:tc>
          <w:tcPr>
            <w:tcW w:w="0" w:type="auto"/>
          </w:tcPr>
          <w:p w:rsidR="00E72315" w:rsidRPr="00442E10" w:rsidDel="00103EDA" w:rsidRDefault="00AF2F6F" w:rsidP="007F3AC1">
            <w:pPr>
              <w:spacing w:before="120" w:after="120" w:line="276" w:lineRule="auto"/>
              <w:jc w:val="both"/>
              <w:rPr>
                <w:del w:id="660" w:author="HP" w:date="2013-10-24T12:55:00Z"/>
                <w:b/>
                <w:color w:val="000000" w:themeColor="text1"/>
                <w:sz w:val="24"/>
                <w:szCs w:val="24"/>
                <w:rPrChange w:id="661" w:author="PIERRE" w:date="2013-10-24T12:27:00Z">
                  <w:rPr>
                    <w:del w:id="662" w:author="HP" w:date="2013-10-24T12:55:00Z"/>
                    <w:rFonts w:asciiTheme="minorHAnsi" w:eastAsiaTheme="minorEastAsia" w:hAnsiTheme="minorHAnsi" w:cstheme="minorBidi"/>
                    <w:b/>
                    <w:color w:val="000000" w:themeColor="text1"/>
                    <w:sz w:val="24"/>
                    <w:szCs w:val="24"/>
                  </w:rPr>
                </w:rPrChange>
              </w:rPr>
            </w:pPr>
            <w:del w:id="663" w:author="HP" w:date="2013-10-24T12:55:00Z">
              <w:r w:rsidRPr="00AF2F6F" w:rsidDel="00103EDA">
                <w:rPr>
                  <w:b/>
                  <w:color w:val="000000" w:themeColor="text1"/>
                  <w:sz w:val="24"/>
                  <w:szCs w:val="24"/>
                  <w:rPrChange w:id="664" w:author="PIERRE" w:date="2013-10-24T12:27:00Z">
                    <w:rPr>
                      <w:b/>
                      <w:color w:val="000000" w:themeColor="text1"/>
                      <w:sz w:val="24"/>
                      <w:szCs w:val="24"/>
                      <w:u w:val="single"/>
                    </w:rPr>
                  </w:rPrChange>
                </w:rPr>
                <w:delText>12</w:delText>
              </w:r>
            </w:del>
          </w:p>
        </w:tc>
        <w:tc>
          <w:tcPr>
            <w:tcW w:w="4473" w:type="dxa"/>
          </w:tcPr>
          <w:p w:rsidR="00E72315" w:rsidRPr="00442E10" w:rsidDel="00103EDA" w:rsidRDefault="00AF2F6F" w:rsidP="007F3AC1">
            <w:pPr>
              <w:spacing w:before="120" w:after="120" w:line="276" w:lineRule="auto"/>
              <w:jc w:val="both"/>
              <w:rPr>
                <w:del w:id="665" w:author="HP" w:date="2013-10-24T12:55:00Z"/>
                <w:color w:val="000000" w:themeColor="text1"/>
                <w:sz w:val="24"/>
                <w:szCs w:val="24"/>
                <w:rPrChange w:id="666" w:author="PIERRE" w:date="2013-10-24T12:27:00Z">
                  <w:rPr>
                    <w:del w:id="667" w:author="HP" w:date="2013-10-24T12:55:00Z"/>
                    <w:rFonts w:asciiTheme="minorHAnsi" w:eastAsiaTheme="minorEastAsia" w:hAnsiTheme="minorHAnsi" w:cstheme="minorBidi"/>
                    <w:color w:val="000000" w:themeColor="text1"/>
                    <w:sz w:val="24"/>
                    <w:szCs w:val="24"/>
                  </w:rPr>
                </w:rPrChange>
              </w:rPr>
            </w:pPr>
            <w:del w:id="668" w:author="HP" w:date="2013-10-24T12:55:00Z">
              <w:r w:rsidRPr="00AF2F6F" w:rsidDel="00103EDA">
                <w:rPr>
                  <w:color w:val="000000" w:themeColor="text1"/>
                  <w:sz w:val="24"/>
                  <w:szCs w:val="24"/>
                  <w:rPrChange w:id="669" w:author="PIERRE" w:date="2013-10-24T12:27:00Z">
                    <w:rPr>
                      <w:color w:val="000000" w:themeColor="text1"/>
                      <w:sz w:val="24"/>
                      <w:szCs w:val="24"/>
                      <w:u w:val="single"/>
                    </w:rPr>
                  </w:rPrChange>
                </w:rPr>
                <w:delText>Une enquête légère Homme et femme</w:delText>
              </w:r>
            </w:del>
          </w:p>
        </w:tc>
        <w:tc>
          <w:tcPr>
            <w:tcW w:w="1619" w:type="dxa"/>
          </w:tcPr>
          <w:p w:rsidR="00E72315" w:rsidRPr="00442E10" w:rsidDel="00103EDA" w:rsidRDefault="00E72315" w:rsidP="007F3AC1">
            <w:pPr>
              <w:spacing w:before="120" w:after="120" w:line="276" w:lineRule="auto"/>
              <w:jc w:val="center"/>
              <w:rPr>
                <w:del w:id="670" w:author="HP" w:date="2013-10-24T12:55:00Z"/>
                <w:color w:val="000000" w:themeColor="text1"/>
                <w:sz w:val="24"/>
                <w:szCs w:val="24"/>
                <w:rPrChange w:id="671" w:author="PIERRE" w:date="2013-10-24T12:27:00Z">
                  <w:rPr>
                    <w:del w:id="672" w:author="HP" w:date="2013-10-24T12:55:00Z"/>
                    <w:rFonts w:asciiTheme="minorHAnsi" w:eastAsiaTheme="minorEastAsia" w:hAnsiTheme="minorHAnsi" w:cstheme="minorBidi"/>
                    <w:color w:val="000000" w:themeColor="text1"/>
                    <w:sz w:val="24"/>
                    <w:szCs w:val="24"/>
                  </w:rPr>
                </w:rPrChange>
              </w:rPr>
            </w:pPr>
          </w:p>
        </w:tc>
      </w:tr>
    </w:tbl>
    <w:p w:rsidR="004701B0" w:rsidRPr="00442E10" w:rsidRDefault="004701B0" w:rsidP="00D34AA1">
      <w:pPr>
        <w:pStyle w:val="Default"/>
        <w:jc w:val="both"/>
        <w:rPr>
          <w:rFonts w:ascii="Times New Roman" w:hAnsi="Times New Roman" w:cs="Times New Roman"/>
          <w:sz w:val="22"/>
          <w:szCs w:val="22"/>
        </w:rPr>
      </w:pPr>
    </w:p>
    <w:p w:rsidR="00D34AA1" w:rsidRPr="00442E10" w:rsidRDefault="00AF2F6F" w:rsidP="00D34AA1">
      <w:pPr>
        <w:pStyle w:val="Niveau2"/>
        <w:rPr>
          <w:sz w:val="22"/>
          <w:szCs w:val="22"/>
        </w:rPr>
      </w:pPr>
      <w:bookmarkStart w:id="673" w:name="_Toc151610664"/>
      <w:bookmarkStart w:id="674" w:name="_Toc370387331"/>
      <w:r w:rsidRPr="00AF2F6F">
        <w:rPr>
          <w:sz w:val="22"/>
          <w:szCs w:val="22"/>
          <w:rPrChange w:id="675" w:author="PIERRE" w:date="2013-10-24T12:27:00Z">
            <w:rPr>
              <w:color w:val="0000FF"/>
              <w:sz w:val="22"/>
              <w:szCs w:val="22"/>
              <w:u w:val="single"/>
            </w:rPr>
          </w:rPrChange>
        </w:rPr>
        <w:t>1.2 Champ de l’enquête</w:t>
      </w:r>
      <w:bookmarkEnd w:id="673"/>
      <w:bookmarkEnd w:id="674"/>
    </w:p>
    <w:p w:rsidR="00D34AA1" w:rsidRPr="00442E10" w:rsidRDefault="00D34AA1" w:rsidP="00D34AA1">
      <w:pPr>
        <w:pStyle w:val="Niveau3"/>
        <w:rPr>
          <w:color w:val="000000"/>
          <w:sz w:val="8"/>
          <w:szCs w:val="8"/>
        </w:rPr>
      </w:pPr>
    </w:p>
    <w:p w:rsidR="00D34AA1" w:rsidRPr="00442E10" w:rsidRDefault="00AF2F6F" w:rsidP="00D34AA1">
      <w:pPr>
        <w:pStyle w:val="Niveau3"/>
        <w:rPr>
          <w:color w:val="000000"/>
          <w:sz w:val="22"/>
          <w:szCs w:val="22"/>
        </w:rPr>
      </w:pPr>
      <w:bookmarkStart w:id="676" w:name="_Toc151610665"/>
      <w:bookmarkStart w:id="677" w:name="_Toc370387332"/>
      <w:r w:rsidRPr="00AF2F6F">
        <w:rPr>
          <w:color w:val="000000"/>
          <w:sz w:val="22"/>
          <w:szCs w:val="22"/>
          <w:rPrChange w:id="678" w:author="PIERRE" w:date="2013-10-24T12:27:00Z">
            <w:rPr>
              <w:color w:val="000000"/>
              <w:sz w:val="22"/>
              <w:szCs w:val="22"/>
              <w:u w:val="single"/>
            </w:rPr>
          </w:rPrChange>
        </w:rPr>
        <w:t xml:space="preserve">1.2.1 </w:t>
      </w:r>
      <w:r>
        <w:rPr>
          <w:rStyle w:val="StyleNiveau3Toutenmajuscule1Car"/>
          <w:color w:val="000000"/>
          <w:sz w:val="22"/>
          <w:szCs w:val="22"/>
        </w:rPr>
        <w:t>Champ géographique et unité statistique</w:t>
      </w:r>
      <w:bookmarkEnd w:id="676"/>
      <w:bookmarkEnd w:id="677"/>
    </w:p>
    <w:p w:rsidR="00A754C1" w:rsidRPr="00442E10" w:rsidRDefault="00AF2F6F" w:rsidP="00A754C1">
      <w:pPr>
        <w:pStyle w:val="Default"/>
        <w:jc w:val="both"/>
        <w:rPr>
          <w:rFonts w:ascii="Times New Roman" w:hAnsi="Times New Roman" w:cs="Times New Roman"/>
          <w:color w:val="auto"/>
        </w:rPr>
      </w:pPr>
      <w:r w:rsidRPr="00AF2F6F">
        <w:rPr>
          <w:rFonts w:ascii="Times New Roman" w:hAnsi="Times New Roman" w:cs="Times New Roman"/>
          <w:color w:val="auto"/>
          <w:rPrChange w:id="679" w:author="PIERRE" w:date="2013-10-24T12:27:00Z">
            <w:rPr>
              <w:rFonts w:ascii="Times New Roman" w:hAnsi="Times New Roman" w:cs="Times New Roman"/>
              <w:b/>
              <w:bCs/>
              <w:color w:val="auto"/>
            </w:rPr>
          </w:rPrChange>
        </w:rPr>
        <w:t>L'étude consiste à mener des interviews auprès d’un échantillon de ménages enquêtés lors de la première phase (3126 ménages) réparties dans 199 villages de la région. Il s’agit donc d’une enquête ménage dont l’objectif est d’établir les indicateurs complémentaires sur la prise de décision dans les ménages. La population cibl</w:t>
      </w:r>
      <w:del w:id="680" w:author="Leuveld, Koen" w:date="2013-10-24T19:25:00Z">
        <w:r w:rsidRPr="00AF2F6F" w:rsidDel="00CD1326">
          <w:rPr>
            <w:rFonts w:ascii="Times New Roman" w:hAnsi="Times New Roman" w:cs="Times New Roman"/>
            <w:color w:val="auto"/>
            <w:rPrChange w:id="681" w:author="PIERRE" w:date="2013-10-24T12:27:00Z">
              <w:rPr>
                <w:rFonts w:ascii="Times New Roman" w:hAnsi="Times New Roman" w:cs="Times New Roman"/>
                <w:b/>
                <w:bCs/>
                <w:color w:val="auto"/>
              </w:rPr>
            </w:rPrChange>
          </w:rPr>
          <w:delText>e</w:delText>
        </w:r>
      </w:del>
      <w:ins w:id="682" w:author="Leuveld, Koen" w:date="2013-10-24T19:25:00Z">
        <w:r w:rsidR="00CD1326">
          <w:rPr>
            <w:rFonts w:ascii="Times New Roman" w:hAnsi="Times New Roman" w:cs="Times New Roman"/>
            <w:color w:val="auto"/>
          </w:rPr>
          <w:t>é</w:t>
        </w:r>
      </w:ins>
      <w:r w:rsidRPr="00AF2F6F">
        <w:rPr>
          <w:rFonts w:ascii="Times New Roman" w:hAnsi="Times New Roman" w:cs="Times New Roman"/>
          <w:color w:val="auto"/>
          <w:rPrChange w:id="683" w:author="PIERRE" w:date="2013-10-24T12:27:00Z">
            <w:rPr>
              <w:rFonts w:ascii="Times New Roman" w:hAnsi="Times New Roman" w:cs="Times New Roman"/>
              <w:b/>
              <w:bCs/>
              <w:color w:val="auto"/>
            </w:rPr>
          </w:rPrChange>
        </w:rPr>
        <w:t xml:space="preserve"> est constitué des chefs de ménage</w:t>
      </w:r>
      <w:del w:id="684" w:author="Leuveld, Koen" w:date="2013-10-24T19:25:00Z">
        <w:r w:rsidRPr="00AF2F6F" w:rsidDel="00CD1326">
          <w:rPr>
            <w:rFonts w:ascii="Times New Roman" w:hAnsi="Times New Roman" w:cs="Times New Roman"/>
            <w:color w:val="auto"/>
            <w:rPrChange w:id="685" w:author="PIERRE" w:date="2013-10-24T12:27:00Z">
              <w:rPr>
                <w:rFonts w:ascii="Times New Roman" w:hAnsi="Times New Roman" w:cs="Times New Roman"/>
                <w:b/>
                <w:bCs/>
                <w:color w:val="auto"/>
              </w:rPr>
            </w:rPrChange>
          </w:rPr>
          <w:delText>,</w:delText>
        </w:r>
      </w:del>
      <w:r w:rsidRPr="00AF2F6F">
        <w:rPr>
          <w:rFonts w:ascii="Times New Roman" w:hAnsi="Times New Roman" w:cs="Times New Roman"/>
          <w:color w:val="auto"/>
          <w:rPrChange w:id="686" w:author="PIERRE" w:date="2013-10-24T12:27:00Z">
            <w:rPr>
              <w:rFonts w:ascii="Times New Roman" w:hAnsi="Times New Roman" w:cs="Times New Roman"/>
              <w:b/>
              <w:bCs/>
              <w:color w:val="auto"/>
            </w:rPr>
          </w:rPrChange>
        </w:rPr>
        <w:t xml:space="preserve"> </w:t>
      </w:r>
      <w:ins w:id="687" w:author="Leuveld, Koen" w:date="2013-10-24T19:25:00Z">
        <w:r w:rsidR="00CD1326">
          <w:rPr>
            <w:rFonts w:ascii="Times New Roman" w:hAnsi="Times New Roman" w:cs="Times New Roman"/>
            <w:color w:val="auto"/>
          </w:rPr>
          <w:t xml:space="preserve">et </w:t>
        </w:r>
      </w:ins>
      <w:del w:id="688" w:author="Leuveld, Koen" w:date="2013-10-24T19:24:00Z">
        <w:r w:rsidRPr="00AF2F6F" w:rsidDel="00CD1326">
          <w:rPr>
            <w:rFonts w:ascii="Times New Roman" w:hAnsi="Times New Roman" w:cs="Times New Roman"/>
            <w:color w:val="auto"/>
            <w:rPrChange w:id="689" w:author="PIERRE" w:date="2013-10-24T12:27:00Z">
              <w:rPr>
                <w:rFonts w:ascii="Times New Roman" w:hAnsi="Times New Roman" w:cs="Times New Roman"/>
                <w:b/>
                <w:bCs/>
                <w:color w:val="auto"/>
              </w:rPr>
            </w:rPrChange>
          </w:rPr>
          <w:delText>conjoints</w:delText>
        </w:r>
      </w:del>
      <w:ins w:id="690" w:author="Leuveld, Koen" w:date="2013-10-24T19:24:00Z">
        <w:r w:rsidR="00CD1326">
          <w:rPr>
            <w:rFonts w:ascii="Times New Roman" w:hAnsi="Times New Roman" w:cs="Times New Roman"/>
            <w:color w:val="auto"/>
          </w:rPr>
          <w:t>femmes</w:t>
        </w:r>
      </w:ins>
      <w:r w:rsidRPr="00AF2F6F">
        <w:rPr>
          <w:rFonts w:ascii="Times New Roman" w:hAnsi="Times New Roman" w:cs="Times New Roman"/>
          <w:color w:val="auto"/>
          <w:rPrChange w:id="691" w:author="PIERRE" w:date="2013-10-24T12:27:00Z">
            <w:rPr>
              <w:rFonts w:ascii="Times New Roman" w:hAnsi="Times New Roman" w:cs="Times New Roman"/>
              <w:b/>
              <w:bCs/>
              <w:color w:val="auto"/>
            </w:rPr>
          </w:rPrChange>
        </w:rPr>
        <w:t xml:space="preserve"> de</w:t>
      </w:r>
      <w:ins w:id="692" w:author="Leuveld, Koen" w:date="2013-10-24T19:25:00Z">
        <w:r w:rsidR="00CD1326">
          <w:rPr>
            <w:rFonts w:ascii="Times New Roman" w:hAnsi="Times New Roman" w:cs="Times New Roman"/>
            <w:color w:val="auto"/>
          </w:rPr>
          <w:t>s</w:t>
        </w:r>
      </w:ins>
      <w:r w:rsidRPr="00AF2F6F">
        <w:rPr>
          <w:rFonts w:ascii="Times New Roman" w:hAnsi="Times New Roman" w:cs="Times New Roman"/>
          <w:color w:val="auto"/>
          <w:rPrChange w:id="693" w:author="PIERRE" w:date="2013-10-24T12:27:00Z">
            <w:rPr>
              <w:rFonts w:ascii="Times New Roman" w:hAnsi="Times New Roman" w:cs="Times New Roman"/>
              <w:b/>
              <w:bCs/>
              <w:color w:val="auto"/>
            </w:rPr>
          </w:rPrChange>
        </w:rPr>
        <w:t xml:space="preserve"> chefs de ménages enquêtés lors de la première phase</w:t>
      </w:r>
      <w:ins w:id="694" w:author="Leuveld, Koen" w:date="2013-10-24T19:26:00Z">
        <w:r w:rsidR="00CD1326">
          <w:rPr>
            <w:rFonts w:ascii="Times New Roman" w:hAnsi="Times New Roman" w:cs="Times New Roman"/>
            <w:color w:val="auto"/>
          </w:rPr>
          <w:t>, et des chefs de village</w:t>
        </w:r>
      </w:ins>
      <w:r w:rsidRPr="00AF2F6F">
        <w:rPr>
          <w:rFonts w:ascii="Times New Roman" w:hAnsi="Times New Roman" w:cs="Times New Roman"/>
          <w:color w:val="auto"/>
          <w:rPrChange w:id="695" w:author="PIERRE" w:date="2013-10-24T12:27:00Z">
            <w:rPr>
              <w:rFonts w:ascii="Times New Roman" w:hAnsi="Times New Roman" w:cs="Times New Roman"/>
              <w:b/>
              <w:bCs/>
              <w:color w:val="auto"/>
            </w:rPr>
          </w:rPrChange>
        </w:rPr>
        <w:t>.</w:t>
      </w:r>
    </w:p>
    <w:p w:rsidR="00D34AA1" w:rsidRPr="00442E10" w:rsidRDefault="00D34AA1" w:rsidP="00D34AA1">
      <w:pPr>
        <w:pStyle w:val="BodyText"/>
        <w:rPr>
          <w:color w:val="000000"/>
          <w:sz w:val="22"/>
          <w:szCs w:val="22"/>
        </w:rPr>
      </w:pPr>
    </w:p>
    <w:p w:rsidR="00D34AA1" w:rsidRPr="00442E10" w:rsidRDefault="00AF2F6F" w:rsidP="00D34AA1">
      <w:pPr>
        <w:pStyle w:val="Niveau2"/>
        <w:rPr>
          <w:sz w:val="22"/>
          <w:szCs w:val="22"/>
        </w:rPr>
      </w:pPr>
      <w:bookmarkStart w:id="696" w:name="_Toc370387333"/>
      <w:r w:rsidRPr="00AF2F6F">
        <w:rPr>
          <w:sz w:val="22"/>
          <w:szCs w:val="22"/>
          <w:rPrChange w:id="697" w:author="PIERRE" w:date="2013-10-24T12:27:00Z">
            <w:rPr>
              <w:b w:val="0"/>
              <w:bCs/>
              <w:sz w:val="22"/>
              <w:szCs w:val="22"/>
            </w:rPr>
          </w:rPrChange>
        </w:rPr>
        <w:t>1.3 Présentation du personnel de l’enquête</w:t>
      </w:r>
      <w:bookmarkEnd w:id="696"/>
    </w:p>
    <w:p w:rsidR="00D34AA1" w:rsidRPr="00442E10" w:rsidRDefault="00D34AA1" w:rsidP="00D34AA1">
      <w:pPr>
        <w:pStyle w:val="Niveau3"/>
        <w:rPr>
          <w:color w:val="000000"/>
          <w:sz w:val="8"/>
          <w:szCs w:val="8"/>
        </w:rPr>
      </w:pPr>
    </w:p>
    <w:p w:rsidR="00D34AA1" w:rsidRPr="00442E10" w:rsidRDefault="00D34AA1" w:rsidP="00D34AA1">
      <w:pPr>
        <w:pStyle w:val="BodyText"/>
        <w:rPr>
          <w:color w:val="000000"/>
          <w:sz w:val="8"/>
          <w:szCs w:val="8"/>
        </w:rPr>
      </w:pPr>
    </w:p>
    <w:p w:rsidR="00D34AA1" w:rsidRPr="00442E10" w:rsidRDefault="00AF2F6F" w:rsidP="00D34AA1">
      <w:pPr>
        <w:pStyle w:val="Niveau3"/>
        <w:rPr>
          <w:color w:val="000000"/>
          <w:sz w:val="22"/>
          <w:szCs w:val="22"/>
        </w:rPr>
      </w:pPr>
      <w:bookmarkStart w:id="698" w:name="_Toc370387334"/>
      <w:r w:rsidRPr="00AF2F6F">
        <w:rPr>
          <w:color w:val="000000"/>
          <w:sz w:val="22"/>
          <w:szCs w:val="22"/>
          <w:rPrChange w:id="699" w:author="PIERRE" w:date="2013-10-24T12:27:00Z">
            <w:rPr>
              <w:b w:val="0"/>
              <w:bCs/>
              <w:color w:val="000000"/>
              <w:sz w:val="22"/>
              <w:szCs w:val="22"/>
            </w:rPr>
          </w:rPrChange>
        </w:rPr>
        <w:t>1.3.1- Durée, personnel et organisation de la collecte</w:t>
      </w:r>
      <w:bookmarkEnd w:id="698"/>
    </w:p>
    <w:p w:rsidR="00D34AA1" w:rsidRPr="00442E10" w:rsidRDefault="00D34AA1" w:rsidP="00D34AA1">
      <w:pPr>
        <w:pStyle w:val="Niveau3"/>
        <w:rPr>
          <w:color w:val="000000"/>
          <w:sz w:val="8"/>
          <w:szCs w:val="8"/>
        </w:rPr>
      </w:pPr>
    </w:p>
    <w:p w:rsidR="00D34AA1" w:rsidRPr="00442E10" w:rsidRDefault="00AF2F6F" w:rsidP="00D34AA1">
      <w:pPr>
        <w:ind w:right="-2"/>
        <w:jc w:val="both"/>
        <w:rPr>
          <w:rFonts w:ascii="Times New Roman" w:hAnsi="Times New Roman" w:cs="Times New Roman"/>
          <w:color w:val="000000"/>
        </w:rPr>
      </w:pPr>
      <w:r w:rsidRPr="00AF2F6F">
        <w:rPr>
          <w:rFonts w:ascii="Times New Roman" w:hAnsi="Times New Roman" w:cs="Times New Roman"/>
          <w:color w:val="000000"/>
          <w:rPrChange w:id="700" w:author="PIERRE" w:date="2013-10-24T12:27:00Z">
            <w:rPr>
              <w:rFonts w:ascii="Times New Roman" w:eastAsia="Times New Roman" w:hAnsi="Times New Roman" w:cs="Times New Roman"/>
              <w:b/>
              <w:bCs/>
              <w:color w:val="000000"/>
              <w:sz w:val="24"/>
              <w:szCs w:val="24"/>
            </w:rPr>
          </w:rPrChange>
        </w:rPr>
        <w:t>Dans chaque département et dans chaque village, l’enquête durera en principe 4 jours. Dans chaque paire de village, une équipe de 5 personnes (dont un chef d’équipe et 4 enquêteurs) seront déployées pour le repérage des ménages, la sensibilisation</w:t>
      </w:r>
      <w:ins w:id="701" w:author="HP" w:date="2013-10-24T12:57:00Z">
        <w:r w:rsidR="005D1AAA">
          <w:rPr>
            <w:rFonts w:ascii="Times New Roman" w:hAnsi="Times New Roman" w:cs="Times New Roman"/>
            <w:color w:val="000000"/>
          </w:rPr>
          <w:t xml:space="preserve"> des autorités locales</w:t>
        </w:r>
      </w:ins>
      <w:r w:rsidRPr="00AF2F6F">
        <w:rPr>
          <w:rFonts w:ascii="Times New Roman" w:hAnsi="Times New Roman" w:cs="Times New Roman"/>
          <w:color w:val="000000"/>
          <w:rPrChange w:id="702" w:author="PIERRE" w:date="2013-10-24T12:27:00Z">
            <w:rPr>
              <w:rFonts w:ascii="Times New Roman" w:eastAsia="Times New Roman" w:hAnsi="Times New Roman" w:cs="Times New Roman"/>
              <w:b/>
              <w:bCs/>
              <w:color w:val="000000"/>
              <w:sz w:val="24"/>
              <w:szCs w:val="24"/>
            </w:rPr>
          </w:rPrChange>
        </w:rPr>
        <w:t xml:space="preserve"> et la collecte des données. </w:t>
      </w:r>
    </w:p>
    <w:p w:rsidR="00D34AA1" w:rsidRPr="00442E10" w:rsidRDefault="00AF2F6F" w:rsidP="00D34AA1">
      <w:pPr>
        <w:ind w:right="-2"/>
        <w:jc w:val="both"/>
        <w:rPr>
          <w:rFonts w:ascii="Times New Roman" w:hAnsi="Times New Roman" w:cs="Times New Roman"/>
          <w:color w:val="000000"/>
        </w:rPr>
      </w:pPr>
      <w:r w:rsidRPr="00AF2F6F">
        <w:rPr>
          <w:rFonts w:ascii="Times New Roman" w:hAnsi="Times New Roman" w:cs="Times New Roman"/>
          <w:color w:val="000000"/>
          <w:rPrChange w:id="703" w:author="PIERRE" w:date="2013-10-24T12:27:00Z">
            <w:rPr>
              <w:rFonts w:ascii="Times New Roman" w:eastAsia="Times New Roman" w:hAnsi="Times New Roman" w:cs="Times New Roman"/>
              <w:b/>
              <w:bCs/>
              <w:color w:val="000000"/>
              <w:sz w:val="24"/>
              <w:szCs w:val="24"/>
            </w:rPr>
          </w:rPrChange>
        </w:rPr>
        <w:t>Ainsi, outre les 80 agents enquêteurs qui assurent les travaux d’enquête proprement dite dans les différentes villages à eux confiés, le personnel d’encadrement de la collecte comprend, aux niveaux hiérarchiques plus élevés,</w:t>
      </w:r>
      <w:ins w:id="704" w:author="PIERRE" w:date="2013-10-24T09:12:00Z">
        <w:r w:rsidRPr="00AF2F6F">
          <w:rPr>
            <w:rFonts w:ascii="Times New Roman" w:hAnsi="Times New Roman" w:cs="Times New Roman"/>
            <w:color w:val="000000"/>
            <w:rPrChange w:id="705" w:author="PIERRE" w:date="2013-10-24T12:27:00Z">
              <w:rPr>
                <w:rFonts w:ascii="Times New Roman" w:eastAsia="Times New Roman" w:hAnsi="Times New Roman" w:cs="Times New Roman"/>
                <w:b/>
                <w:bCs/>
                <w:color w:val="000000"/>
                <w:sz w:val="24"/>
                <w:szCs w:val="24"/>
              </w:rPr>
            </w:rPrChange>
          </w:rPr>
          <w:t xml:space="preserve"> l’investigateur</w:t>
        </w:r>
      </w:ins>
      <w:ins w:id="706" w:author="PIERRE" w:date="2013-10-24T09:13:00Z">
        <w:r w:rsidRPr="00AF2F6F">
          <w:rPr>
            <w:rFonts w:ascii="Times New Roman" w:hAnsi="Times New Roman" w:cs="Times New Roman"/>
            <w:color w:val="000000"/>
            <w:rPrChange w:id="707" w:author="PIERRE" w:date="2013-10-24T12:27:00Z">
              <w:rPr>
                <w:rFonts w:ascii="Times New Roman" w:eastAsia="Times New Roman" w:hAnsi="Times New Roman" w:cs="Times New Roman"/>
                <w:b/>
                <w:bCs/>
                <w:color w:val="000000"/>
                <w:sz w:val="24"/>
                <w:szCs w:val="24"/>
              </w:rPr>
            </w:rPrChange>
          </w:rPr>
          <w:t xml:space="preserve"> et le </w:t>
        </w:r>
        <w:proofErr w:type="spellStart"/>
        <w:r w:rsidRPr="00AF2F6F">
          <w:rPr>
            <w:rFonts w:ascii="Times New Roman" w:hAnsi="Times New Roman" w:cs="Times New Roman"/>
            <w:color w:val="000000"/>
            <w:rPrChange w:id="708" w:author="PIERRE" w:date="2013-10-24T12:27:00Z">
              <w:rPr>
                <w:rFonts w:ascii="Times New Roman" w:eastAsia="Times New Roman" w:hAnsi="Times New Roman" w:cs="Times New Roman"/>
                <w:b/>
                <w:bCs/>
                <w:color w:val="000000"/>
                <w:sz w:val="24"/>
                <w:szCs w:val="24"/>
              </w:rPr>
            </w:rPrChange>
          </w:rPr>
          <w:t>co</w:t>
        </w:r>
        <w:proofErr w:type="spellEnd"/>
        <w:r w:rsidRPr="00AF2F6F">
          <w:rPr>
            <w:rFonts w:ascii="Times New Roman" w:hAnsi="Times New Roman" w:cs="Times New Roman"/>
            <w:color w:val="000000"/>
            <w:rPrChange w:id="709" w:author="PIERRE" w:date="2013-10-24T12:27:00Z">
              <w:rPr>
                <w:rFonts w:ascii="Times New Roman" w:eastAsia="Times New Roman" w:hAnsi="Times New Roman" w:cs="Times New Roman"/>
                <w:b/>
                <w:bCs/>
                <w:color w:val="000000"/>
                <w:sz w:val="24"/>
                <w:szCs w:val="24"/>
              </w:rPr>
            </w:rPrChange>
          </w:rPr>
          <w:t>-investigateur</w:t>
        </w:r>
      </w:ins>
      <w:ins w:id="710" w:author="PIERRE" w:date="2013-10-24T09:12:00Z">
        <w:r w:rsidRPr="00AF2F6F">
          <w:rPr>
            <w:rFonts w:ascii="Times New Roman" w:hAnsi="Times New Roman" w:cs="Times New Roman"/>
            <w:color w:val="000000"/>
            <w:rPrChange w:id="711" w:author="PIERRE" w:date="2013-10-24T12:27:00Z">
              <w:rPr>
                <w:rFonts w:ascii="Times New Roman" w:eastAsia="Times New Roman" w:hAnsi="Times New Roman" w:cs="Times New Roman"/>
                <w:b/>
                <w:bCs/>
                <w:color w:val="000000"/>
                <w:sz w:val="24"/>
                <w:szCs w:val="24"/>
              </w:rPr>
            </w:rPrChange>
          </w:rPr>
          <w:t xml:space="preserve"> principal du</w:t>
        </w:r>
      </w:ins>
      <w:ins w:id="712" w:author="PIERRE" w:date="2013-10-24T09:13:00Z">
        <w:r w:rsidRPr="00AF2F6F">
          <w:rPr>
            <w:rFonts w:ascii="Times New Roman" w:hAnsi="Times New Roman" w:cs="Times New Roman"/>
            <w:color w:val="000000"/>
            <w:rPrChange w:id="713" w:author="PIERRE" w:date="2013-10-24T12:27:00Z">
              <w:rPr>
                <w:rFonts w:ascii="Times New Roman" w:eastAsia="Times New Roman" w:hAnsi="Times New Roman" w:cs="Times New Roman"/>
                <w:b/>
                <w:bCs/>
                <w:color w:val="000000"/>
                <w:sz w:val="24"/>
                <w:szCs w:val="24"/>
              </w:rPr>
            </w:rPrChange>
          </w:rPr>
          <w:t xml:space="preserve"> projet</w:t>
        </w:r>
      </w:ins>
      <w:ins w:id="714" w:author="PIERRE" w:date="2013-10-24T09:17:00Z">
        <w:r w:rsidRPr="00AF2F6F">
          <w:rPr>
            <w:rFonts w:ascii="Times New Roman" w:hAnsi="Times New Roman" w:cs="Times New Roman"/>
            <w:color w:val="000000"/>
            <w:rPrChange w:id="715" w:author="PIERRE" w:date="2013-10-24T12:27:00Z">
              <w:rPr>
                <w:rFonts w:ascii="Times New Roman" w:eastAsia="Times New Roman" w:hAnsi="Times New Roman" w:cs="Times New Roman"/>
                <w:b/>
                <w:bCs/>
                <w:color w:val="000000"/>
                <w:sz w:val="24"/>
                <w:szCs w:val="24"/>
              </w:rPr>
            </w:rPrChange>
          </w:rPr>
          <w:t>(02)</w:t>
        </w:r>
      </w:ins>
      <w:ins w:id="716" w:author="PIERRE" w:date="2013-10-24T09:13:00Z">
        <w:r w:rsidRPr="00AF2F6F">
          <w:rPr>
            <w:rFonts w:ascii="Times New Roman" w:hAnsi="Times New Roman" w:cs="Times New Roman"/>
            <w:color w:val="000000"/>
            <w:rPrChange w:id="717" w:author="PIERRE" w:date="2013-10-24T12:27:00Z">
              <w:rPr>
                <w:rFonts w:ascii="Times New Roman" w:eastAsia="Times New Roman" w:hAnsi="Times New Roman" w:cs="Times New Roman"/>
                <w:b/>
                <w:bCs/>
                <w:color w:val="000000"/>
                <w:sz w:val="24"/>
                <w:szCs w:val="24"/>
              </w:rPr>
            </w:rPrChange>
          </w:rPr>
          <w:t>,</w:t>
        </w:r>
      </w:ins>
      <w:ins w:id="718" w:author="PIERRE" w:date="2013-10-24T09:17:00Z">
        <w:r w:rsidRPr="00AF2F6F">
          <w:rPr>
            <w:rFonts w:ascii="Times New Roman" w:hAnsi="Times New Roman" w:cs="Times New Roman"/>
            <w:color w:val="000000"/>
            <w:rPrChange w:id="719" w:author="PIERRE" w:date="2013-10-24T12:27:00Z">
              <w:rPr>
                <w:rFonts w:ascii="Times New Roman" w:eastAsia="Times New Roman" w:hAnsi="Times New Roman" w:cs="Times New Roman"/>
                <w:b/>
                <w:bCs/>
                <w:color w:val="000000"/>
                <w:sz w:val="24"/>
                <w:szCs w:val="24"/>
              </w:rPr>
            </w:rPrChange>
          </w:rPr>
          <w:t xml:space="preserve"> le directeur du projet</w:t>
        </w:r>
      </w:ins>
      <w:ins w:id="720" w:author="PIERRE" w:date="2013-10-24T09:18:00Z">
        <w:r w:rsidRPr="00AF2F6F">
          <w:rPr>
            <w:rFonts w:ascii="Times New Roman" w:hAnsi="Times New Roman" w:cs="Times New Roman"/>
            <w:color w:val="000000"/>
            <w:rPrChange w:id="721" w:author="PIERRE" w:date="2013-10-24T12:27:00Z">
              <w:rPr>
                <w:rFonts w:ascii="Times New Roman" w:eastAsia="Times New Roman" w:hAnsi="Times New Roman" w:cs="Times New Roman"/>
                <w:b/>
                <w:bCs/>
                <w:color w:val="000000"/>
                <w:sz w:val="24"/>
                <w:szCs w:val="24"/>
              </w:rPr>
            </w:rPrChange>
          </w:rPr>
          <w:t xml:space="preserve"> (01)</w:t>
        </w:r>
      </w:ins>
      <w:ins w:id="722" w:author="PIERRE" w:date="2013-10-24T09:17:00Z">
        <w:r w:rsidRPr="00AF2F6F">
          <w:rPr>
            <w:rFonts w:ascii="Times New Roman" w:hAnsi="Times New Roman" w:cs="Times New Roman"/>
            <w:color w:val="000000"/>
            <w:rPrChange w:id="723" w:author="PIERRE" w:date="2013-10-24T12:27:00Z">
              <w:rPr>
                <w:rFonts w:ascii="Times New Roman" w:eastAsia="Times New Roman" w:hAnsi="Times New Roman" w:cs="Times New Roman"/>
                <w:b/>
                <w:bCs/>
                <w:color w:val="000000"/>
                <w:sz w:val="24"/>
                <w:szCs w:val="24"/>
              </w:rPr>
            </w:rPrChange>
          </w:rPr>
          <w:t>,</w:t>
        </w:r>
      </w:ins>
      <w:ins w:id="724" w:author="PIERRE" w:date="2013-10-24T09:13:00Z">
        <w:r w:rsidRPr="00AF2F6F">
          <w:rPr>
            <w:rFonts w:ascii="Times New Roman" w:hAnsi="Times New Roman" w:cs="Times New Roman"/>
            <w:color w:val="000000"/>
            <w:rPrChange w:id="725" w:author="PIERRE" w:date="2013-10-24T12:27:00Z">
              <w:rPr>
                <w:rFonts w:ascii="Times New Roman" w:eastAsia="Times New Roman" w:hAnsi="Times New Roman" w:cs="Times New Roman"/>
                <w:b/>
                <w:bCs/>
                <w:color w:val="000000"/>
                <w:sz w:val="24"/>
                <w:szCs w:val="24"/>
              </w:rPr>
            </w:rPrChange>
          </w:rPr>
          <w:t xml:space="preserve"> les coordonnateurs de terrain (04)</w:t>
        </w:r>
      </w:ins>
      <w:ins w:id="726" w:author="PIERRE" w:date="2013-10-24T09:14:00Z">
        <w:r w:rsidRPr="00AF2F6F">
          <w:rPr>
            <w:rFonts w:ascii="Times New Roman" w:hAnsi="Times New Roman" w:cs="Times New Roman"/>
            <w:color w:val="000000"/>
            <w:rPrChange w:id="727" w:author="PIERRE" w:date="2013-10-24T12:27:00Z">
              <w:rPr>
                <w:rFonts w:ascii="Times New Roman" w:eastAsia="Times New Roman" w:hAnsi="Times New Roman" w:cs="Times New Roman"/>
                <w:b/>
                <w:bCs/>
                <w:color w:val="000000"/>
                <w:sz w:val="24"/>
                <w:szCs w:val="24"/>
              </w:rPr>
            </w:rPrChange>
          </w:rPr>
          <w:t>,</w:t>
        </w:r>
      </w:ins>
      <w:ins w:id="728" w:author="PIERRE" w:date="2013-10-24T09:12:00Z">
        <w:r w:rsidRPr="00AF2F6F">
          <w:rPr>
            <w:rFonts w:ascii="Times New Roman" w:hAnsi="Times New Roman" w:cs="Times New Roman"/>
            <w:color w:val="000000"/>
            <w:rPrChange w:id="729" w:author="PIERRE" w:date="2013-10-24T12:27:00Z">
              <w:rPr>
                <w:rFonts w:ascii="Times New Roman" w:eastAsia="Times New Roman" w:hAnsi="Times New Roman" w:cs="Times New Roman"/>
                <w:b/>
                <w:bCs/>
                <w:color w:val="000000"/>
                <w:sz w:val="24"/>
                <w:szCs w:val="24"/>
              </w:rPr>
            </w:rPrChange>
          </w:rPr>
          <w:t xml:space="preserve"> </w:t>
        </w:r>
      </w:ins>
      <w:ins w:id="730" w:author="PIERRE" w:date="2013-10-24T09:14:00Z">
        <w:r w:rsidRPr="00AF2F6F">
          <w:rPr>
            <w:rFonts w:ascii="Times New Roman" w:hAnsi="Times New Roman" w:cs="Times New Roman"/>
            <w:color w:val="000000"/>
            <w:rPrChange w:id="731" w:author="PIERRE" w:date="2013-10-24T12:27:00Z">
              <w:rPr>
                <w:rFonts w:ascii="Times New Roman" w:eastAsia="Times New Roman" w:hAnsi="Times New Roman" w:cs="Times New Roman"/>
                <w:b/>
                <w:bCs/>
                <w:color w:val="000000"/>
                <w:sz w:val="24"/>
                <w:szCs w:val="24"/>
              </w:rPr>
            </w:rPrChange>
          </w:rPr>
          <w:t xml:space="preserve">les superviseurs départementaux (05), </w:t>
        </w:r>
      </w:ins>
      <w:ins w:id="732" w:author="PIERRE" w:date="2013-10-24T09:18:00Z">
        <w:r w:rsidRPr="00AF2F6F">
          <w:rPr>
            <w:rFonts w:ascii="Times New Roman" w:hAnsi="Times New Roman" w:cs="Times New Roman"/>
            <w:color w:val="000000"/>
            <w:rPrChange w:id="733" w:author="PIERRE" w:date="2013-10-24T12:27:00Z">
              <w:rPr>
                <w:rFonts w:ascii="Times New Roman" w:eastAsia="Times New Roman" w:hAnsi="Times New Roman" w:cs="Times New Roman"/>
                <w:b/>
                <w:bCs/>
                <w:color w:val="000000"/>
                <w:sz w:val="24"/>
                <w:szCs w:val="24"/>
              </w:rPr>
            </w:rPrChange>
          </w:rPr>
          <w:t xml:space="preserve">les assistantes de </w:t>
        </w:r>
        <w:r w:rsidRPr="00AF2F6F">
          <w:rPr>
            <w:rFonts w:ascii="Times New Roman" w:hAnsi="Times New Roman" w:cs="Times New Roman"/>
            <w:color w:val="000000"/>
            <w:rPrChange w:id="734" w:author="PIERRE" w:date="2013-10-24T12:27:00Z">
              <w:rPr>
                <w:rFonts w:ascii="Times New Roman" w:eastAsia="Times New Roman" w:hAnsi="Times New Roman" w:cs="Times New Roman"/>
                <w:b/>
                <w:bCs/>
                <w:color w:val="000000"/>
                <w:sz w:val="24"/>
                <w:szCs w:val="24"/>
              </w:rPr>
            </w:rPrChange>
          </w:rPr>
          <w:lastRenderedPageBreak/>
          <w:t>terrain (03),</w:t>
        </w:r>
      </w:ins>
      <w:r w:rsidRPr="00AF2F6F">
        <w:rPr>
          <w:rFonts w:ascii="Times New Roman" w:hAnsi="Times New Roman" w:cs="Times New Roman"/>
          <w:color w:val="000000"/>
          <w:rPrChange w:id="735" w:author="PIERRE" w:date="2013-10-24T12:27:00Z">
            <w:rPr>
              <w:rFonts w:ascii="Times New Roman" w:eastAsia="Times New Roman" w:hAnsi="Times New Roman" w:cs="Times New Roman"/>
              <w:b/>
              <w:bCs/>
              <w:color w:val="000000"/>
              <w:sz w:val="24"/>
              <w:szCs w:val="24"/>
            </w:rPr>
          </w:rPrChange>
        </w:rPr>
        <w:t xml:space="preserve"> les</w:t>
      </w:r>
      <w:ins w:id="736" w:author="PIERRE" w:date="2013-10-24T09:14:00Z">
        <w:r w:rsidRPr="00AF2F6F">
          <w:rPr>
            <w:rFonts w:ascii="Times New Roman" w:hAnsi="Times New Roman" w:cs="Times New Roman"/>
            <w:color w:val="000000"/>
            <w:rPrChange w:id="737" w:author="PIERRE" w:date="2013-10-24T12:27:00Z">
              <w:rPr>
                <w:rFonts w:ascii="Times New Roman" w:eastAsia="Times New Roman" w:hAnsi="Times New Roman" w:cs="Times New Roman"/>
                <w:b/>
                <w:bCs/>
                <w:color w:val="000000"/>
                <w:sz w:val="24"/>
                <w:szCs w:val="24"/>
              </w:rPr>
            </w:rPrChange>
          </w:rPr>
          <w:t xml:space="preserve"> </w:t>
        </w:r>
      </w:ins>
      <w:del w:id="738" w:author="PIERRE" w:date="2013-10-24T09:14:00Z">
        <w:r w:rsidRPr="00AF2F6F">
          <w:rPr>
            <w:rFonts w:ascii="Times New Roman" w:hAnsi="Times New Roman" w:cs="Times New Roman"/>
            <w:color w:val="000000"/>
            <w:rPrChange w:id="739" w:author="PIERRE" w:date="2013-10-24T12:27:00Z">
              <w:rPr>
                <w:rFonts w:ascii="Times New Roman" w:eastAsia="Times New Roman" w:hAnsi="Times New Roman" w:cs="Times New Roman"/>
                <w:b/>
                <w:bCs/>
                <w:color w:val="000000"/>
                <w:sz w:val="24"/>
                <w:szCs w:val="24"/>
              </w:rPr>
            </w:rPrChange>
          </w:rPr>
          <w:delText xml:space="preserve"> contrôleurs/</w:delText>
        </w:r>
      </w:del>
      <w:r w:rsidRPr="00AF2F6F">
        <w:rPr>
          <w:rFonts w:ascii="Times New Roman" w:hAnsi="Times New Roman" w:cs="Times New Roman"/>
          <w:color w:val="000000"/>
          <w:rPrChange w:id="740" w:author="PIERRE" w:date="2013-10-24T12:27:00Z">
            <w:rPr>
              <w:rFonts w:ascii="Times New Roman" w:eastAsia="Times New Roman" w:hAnsi="Times New Roman" w:cs="Times New Roman"/>
              <w:b/>
              <w:bCs/>
              <w:color w:val="000000"/>
              <w:sz w:val="24"/>
              <w:szCs w:val="24"/>
            </w:rPr>
          </w:rPrChange>
        </w:rPr>
        <w:t xml:space="preserve">chefs d’équipes (20), </w:t>
      </w:r>
      <w:del w:id="741" w:author="PIERRE" w:date="2013-10-24T09:14:00Z">
        <w:r w:rsidRPr="00AF2F6F">
          <w:rPr>
            <w:rFonts w:ascii="Times New Roman" w:hAnsi="Times New Roman" w:cs="Times New Roman"/>
            <w:color w:val="000000"/>
            <w:rPrChange w:id="742" w:author="PIERRE" w:date="2013-10-24T12:27:00Z">
              <w:rPr>
                <w:rFonts w:ascii="Times New Roman" w:eastAsia="Times New Roman" w:hAnsi="Times New Roman" w:cs="Times New Roman"/>
                <w:b/>
                <w:bCs/>
                <w:color w:val="000000"/>
                <w:sz w:val="24"/>
                <w:szCs w:val="24"/>
              </w:rPr>
            </w:rPrChange>
          </w:rPr>
          <w:delText xml:space="preserve">les superviseurs départementaux (05), </w:delText>
        </w:r>
      </w:del>
      <w:del w:id="743" w:author="PIERRE" w:date="2013-10-24T09:15:00Z">
        <w:r w:rsidRPr="00AF2F6F">
          <w:rPr>
            <w:rFonts w:ascii="Times New Roman" w:hAnsi="Times New Roman" w:cs="Times New Roman"/>
            <w:color w:val="000000"/>
            <w:rPrChange w:id="744" w:author="PIERRE" w:date="2013-10-24T12:27:00Z">
              <w:rPr>
                <w:rFonts w:ascii="Times New Roman" w:eastAsia="Times New Roman" w:hAnsi="Times New Roman" w:cs="Times New Roman"/>
                <w:b/>
                <w:bCs/>
                <w:color w:val="000000"/>
                <w:sz w:val="24"/>
                <w:szCs w:val="24"/>
              </w:rPr>
            </w:rPrChange>
          </w:rPr>
          <w:delText xml:space="preserve">et </w:delText>
        </w:r>
      </w:del>
      <w:del w:id="745" w:author="PIERRE" w:date="2013-10-24T09:13:00Z">
        <w:r w:rsidRPr="00AF2F6F">
          <w:rPr>
            <w:rFonts w:ascii="Times New Roman" w:hAnsi="Times New Roman" w:cs="Times New Roman"/>
            <w:color w:val="000000"/>
            <w:rPrChange w:id="746" w:author="PIERRE" w:date="2013-10-24T12:27:00Z">
              <w:rPr>
                <w:rFonts w:ascii="Times New Roman" w:eastAsia="Times New Roman" w:hAnsi="Times New Roman" w:cs="Times New Roman"/>
                <w:b/>
                <w:bCs/>
                <w:color w:val="000000"/>
                <w:sz w:val="24"/>
                <w:szCs w:val="24"/>
              </w:rPr>
            </w:rPrChange>
          </w:rPr>
          <w:delText xml:space="preserve">les coordonnateurs de terrain (04) </w:delText>
        </w:r>
      </w:del>
      <w:r w:rsidRPr="00AF2F6F">
        <w:rPr>
          <w:rFonts w:ascii="Times New Roman" w:hAnsi="Times New Roman" w:cs="Times New Roman"/>
          <w:color w:val="000000"/>
          <w:rPrChange w:id="747" w:author="PIERRE" w:date="2013-10-24T12:27:00Z">
            <w:rPr>
              <w:rFonts w:ascii="Times New Roman" w:eastAsia="Times New Roman" w:hAnsi="Times New Roman" w:cs="Times New Roman"/>
              <w:b/>
              <w:bCs/>
              <w:color w:val="000000"/>
              <w:sz w:val="24"/>
              <w:szCs w:val="24"/>
            </w:rPr>
          </w:rPrChange>
        </w:rPr>
        <w:t>qui assurent</w:t>
      </w:r>
      <w:ins w:id="748" w:author="PIERRE" w:date="2013-10-24T09:15:00Z">
        <w:r w:rsidRPr="00AF2F6F">
          <w:rPr>
            <w:rFonts w:ascii="Times New Roman" w:hAnsi="Times New Roman" w:cs="Times New Roman"/>
            <w:color w:val="000000"/>
            <w:rPrChange w:id="749" w:author="PIERRE" w:date="2013-10-24T12:27:00Z">
              <w:rPr>
                <w:rFonts w:ascii="Times New Roman" w:eastAsia="Times New Roman" w:hAnsi="Times New Roman" w:cs="Times New Roman"/>
                <w:b/>
                <w:bCs/>
                <w:color w:val="000000"/>
                <w:sz w:val="24"/>
                <w:szCs w:val="24"/>
              </w:rPr>
            </w:rPrChange>
          </w:rPr>
          <w:t xml:space="preserve"> respectivement </w:t>
        </w:r>
      </w:ins>
      <w:r w:rsidRPr="00AF2F6F">
        <w:rPr>
          <w:rFonts w:ascii="Times New Roman" w:hAnsi="Times New Roman" w:cs="Times New Roman"/>
          <w:color w:val="000000"/>
          <w:rPrChange w:id="750" w:author="PIERRE" w:date="2013-10-24T12:27:00Z">
            <w:rPr>
              <w:rFonts w:ascii="Times New Roman" w:eastAsia="Times New Roman" w:hAnsi="Times New Roman" w:cs="Times New Roman"/>
              <w:b/>
              <w:bCs/>
              <w:color w:val="000000"/>
              <w:sz w:val="24"/>
              <w:szCs w:val="24"/>
            </w:rPr>
          </w:rPrChange>
        </w:rPr>
        <w:t xml:space="preserve"> la coordination régionale</w:t>
      </w:r>
      <w:ins w:id="751" w:author="PIERRE" w:date="2013-10-24T09:16:00Z">
        <w:r w:rsidRPr="00AF2F6F">
          <w:rPr>
            <w:rFonts w:ascii="Times New Roman" w:hAnsi="Times New Roman" w:cs="Times New Roman"/>
            <w:color w:val="000000"/>
            <w:rPrChange w:id="752" w:author="PIERRE" w:date="2013-10-24T12:27:00Z">
              <w:rPr>
                <w:rFonts w:ascii="Times New Roman" w:eastAsia="Times New Roman" w:hAnsi="Times New Roman" w:cs="Times New Roman"/>
                <w:b/>
                <w:bCs/>
                <w:color w:val="000000"/>
                <w:sz w:val="24"/>
                <w:szCs w:val="24"/>
              </w:rPr>
            </w:rPrChange>
          </w:rPr>
          <w:t>,</w:t>
        </w:r>
      </w:ins>
      <w:ins w:id="753" w:author="PIERRE" w:date="2013-10-24T09:19:00Z">
        <w:r w:rsidRPr="00AF2F6F">
          <w:rPr>
            <w:rFonts w:ascii="Times New Roman" w:hAnsi="Times New Roman" w:cs="Times New Roman"/>
            <w:color w:val="000000"/>
            <w:rPrChange w:id="754" w:author="PIERRE" w:date="2013-10-24T12:27:00Z">
              <w:rPr>
                <w:rFonts w:ascii="Times New Roman" w:eastAsia="Times New Roman" w:hAnsi="Times New Roman" w:cs="Times New Roman"/>
                <w:b/>
                <w:bCs/>
                <w:color w:val="000000"/>
                <w:sz w:val="24"/>
                <w:szCs w:val="24"/>
              </w:rPr>
            </w:rPrChange>
          </w:rPr>
          <w:t xml:space="preserve"> le suivi de l’enquête, </w:t>
        </w:r>
      </w:ins>
      <w:ins w:id="755" w:author="PIERRE" w:date="2013-10-24T09:16:00Z">
        <w:r w:rsidRPr="00AF2F6F">
          <w:rPr>
            <w:rFonts w:ascii="Times New Roman" w:hAnsi="Times New Roman" w:cs="Times New Roman"/>
            <w:color w:val="000000"/>
            <w:rPrChange w:id="756" w:author="PIERRE" w:date="2013-10-24T12:27:00Z">
              <w:rPr>
                <w:rFonts w:ascii="Times New Roman" w:eastAsia="Times New Roman" w:hAnsi="Times New Roman" w:cs="Times New Roman"/>
                <w:b/>
                <w:bCs/>
                <w:color w:val="000000"/>
                <w:sz w:val="24"/>
                <w:szCs w:val="24"/>
              </w:rPr>
            </w:rPrChange>
          </w:rPr>
          <w:t xml:space="preserve"> la supervision et le contrôle de qualité de</w:t>
        </w:r>
      </w:ins>
      <w:del w:id="757" w:author="PIERRE" w:date="2013-10-24T09:16:00Z">
        <w:r w:rsidRPr="00AF2F6F">
          <w:rPr>
            <w:rFonts w:ascii="Times New Roman" w:hAnsi="Times New Roman" w:cs="Times New Roman"/>
            <w:color w:val="000000"/>
            <w:rPrChange w:id="758" w:author="PIERRE" w:date="2013-10-24T12:27:00Z">
              <w:rPr>
                <w:rFonts w:ascii="Times New Roman" w:eastAsia="Times New Roman" w:hAnsi="Times New Roman" w:cs="Times New Roman"/>
                <w:b/>
                <w:bCs/>
                <w:color w:val="000000"/>
                <w:sz w:val="24"/>
                <w:szCs w:val="24"/>
              </w:rPr>
            </w:rPrChange>
          </w:rPr>
          <w:delText xml:space="preserve"> de</w:delText>
        </w:r>
      </w:del>
      <w:r w:rsidRPr="00AF2F6F">
        <w:rPr>
          <w:rFonts w:ascii="Times New Roman" w:hAnsi="Times New Roman" w:cs="Times New Roman"/>
          <w:color w:val="000000"/>
          <w:rPrChange w:id="759" w:author="PIERRE" w:date="2013-10-24T12:27:00Z">
            <w:rPr>
              <w:rFonts w:ascii="Times New Roman" w:eastAsia="Times New Roman" w:hAnsi="Times New Roman" w:cs="Times New Roman"/>
              <w:b/>
              <w:bCs/>
              <w:color w:val="000000"/>
              <w:sz w:val="24"/>
              <w:szCs w:val="24"/>
            </w:rPr>
          </w:rPrChange>
        </w:rPr>
        <w:t xml:space="preserve"> l’opération</w:t>
      </w:r>
      <w:del w:id="760" w:author="PIERRE" w:date="2013-10-24T09:16:00Z">
        <w:r w:rsidRPr="00AF2F6F">
          <w:rPr>
            <w:rFonts w:ascii="Times New Roman" w:hAnsi="Times New Roman" w:cs="Times New Roman"/>
            <w:color w:val="000000"/>
            <w:rPrChange w:id="761" w:author="PIERRE" w:date="2013-10-24T12:27:00Z">
              <w:rPr>
                <w:rFonts w:ascii="Times New Roman" w:eastAsia="Times New Roman" w:hAnsi="Times New Roman" w:cs="Times New Roman"/>
                <w:b/>
                <w:bCs/>
                <w:color w:val="000000"/>
                <w:sz w:val="24"/>
                <w:szCs w:val="24"/>
              </w:rPr>
            </w:rPrChange>
          </w:rPr>
          <w:delText xml:space="preserve"> et un directeur de projet</w:delText>
        </w:r>
      </w:del>
      <w:r w:rsidRPr="00AF2F6F">
        <w:rPr>
          <w:rFonts w:ascii="Times New Roman" w:hAnsi="Times New Roman" w:cs="Times New Roman"/>
          <w:color w:val="000000"/>
          <w:rPrChange w:id="762" w:author="PIERRE" w:date="2013-10-24T12:27:00Z">
            <w:rPr>
              <w:rFonts w:ascii="Times New Roman" w:eastAsia="Times New Roman" w:hAnsi="Times New Roman" w:cs="Times New Roman"/>
              <w:b/>
              <w:bCs/>
              <w:color w:val="000000"/>
              <w:sz w:val="24"/>
              <w:szCs w:val="24"/>
            </w:rPr>
          </w:rPrChange>
        </w:rPr>
        <w:t xml:space="preserve">. </w:t>
      </w:r>
    </w:p>
    <w:p w:rsidR="00D34AA1" w:rsidRPr="00442E10" w:rsidRDefault="00AF2F6F" w:rsidP="00D34AA1">
      <w:pPr>
        <w:ind w:right="-2"/>
        <w:jc w:val="both"/>
        <w:rPr>
          <w:rFonts w:ascii="Times New Roman" w:hAnsi="Times New Roman" w:cs="Times New Roman"/>
          <w:color w:val="000000"/>
        </w:rPr>
      </w:pPr>
      <w:r w:rsidRPr="00AF2F6F">
        <w:rPr>
          <w:rFonts w:ascii="Times New Roman" w:hAnsi="Times New Roman" w:cs="Times New Roman"/>
          <w:color w:val="000000"/>
          <w:rPrChange w:id="763" w:author="PIERRE" w:date="2013-10-24T12:27:00Z">
            <w:rPr>
              <w:rFonts w:ascii="Times New Roman" w:eastAsia="Times New Roman" w:hAnsi="Times New Roman" w:cs="Times New Roman"/>
              <w:b/>
              <w:bCs/>
              <w:color w:val="000000"/>
              <w:sz w:val="24"/>
              <w:szCs w:val="24"/>
            </w:rPr>
          </w:rPrChange>
        </w:rPr>
        <w:t xml:space="preserve">Les opérations de collecte dans un village comprennent quatre étapes : </w:t>
      </w:r>
      <w:ins w:id="764" w:author="Leuveld, Koen" w:date="2013-10-24T19:27:00Z">
        <w:r w:rsidR="00CD1326">
          <w:rPr>
            <w:rFonts w:ascii="Times New Roman" w:hAnsi="Times New Roman" w:cs="Times New Roman"/>
            <w:color w:val="000000"/>
          </w:rPr>
          <w:t>l’introduction</w:t>
        </w:r>
      </w:ins>
      <w:ins w:id="765" w:author="Leuveld, Koen" w:date="2013-10-24T19:28:00Z">
        <w:r w:rsidR="00CD1326">
          <w:rPr>
            <w:rFonts w:ascii="Times New Roman" w:hAnsi="Times New Roman" w:cs="Times New Roman"/>
            <w:color w:val="000000"/>
          </w:rPr>
          <w:t xml:space="preserve"> et </w:t>
        </w:r>
        <w:r w:rsidR="00CD1326" w:rsidRPr="009A34FC">
          <w:rPr>
            <w:rFonts w:ascii="Times New Roman" w:hAnsi="Times New Roman" w:cs="Times New Roman"/>
            <w:color w:val="000000"/>
          </w:rPr>
          <w:t>sensibilisation</w:t>
        </w:r>
      </w:ins>
      <w:ins w:id="766" w:author="Leuveld, Koen" w:date="2013-10-24T19:27:00Z">
        <w:r w:rsidR="00CD1326">
          <w:rPr>
            <w:rFonts w:ascii="Times New Roman" w:hAnsi="Times New Roman" w:cs="Times New Roman"/>
            <w:color w:val="000000"/>
          </w:rPr>
          <w:t xml:space="preserve"> dans le village, </w:t>
        </w:r>
      </w:ins>
      <w:r w:rsidRPr="00AF2F6F">
        <w:rPr>
          <w:rFonts w:ascii="Times New Roman" w:hAnsi="Times New Roman" w:cs="Times New Roman"/>
          <w:color w:val="000000"/>
          <w:rPrChange w:id="767" w:author="PIERRE" w:date="2013-10-24T12:27:00Z">
            <w:rPr>
              <w:rFonts w:ascii="Times New Roman" w:eastAsia="Times New Roman" w:hAnsi="Times New Roman" w:cs="Times New Roman"/>
              <w:b/>
              <w:bCs/>
              <w:color w:val="000000"/>
              <w:sz w:val="24"/>
              <w:szCs w:val="24"/>
            </w:rPr>
          </w:rPrChange>
        </w:rPr>
        <w:t>le repérage des ménages</w:t>
      </w:r>
      <w:del w:id="768" w:author="Leuveld, Koen" w:date="2013-10-24T19:28:00Z">
        <w:r w:rsidRPr="00AF2F6F" w:rsidDel="00CD1326">
          <w:rPr>
            <w:rFonts w:ascii="Times New Roman" w:hAnsi="Times New Roman" w:cs="Times New Roman"/>
            <w:color w:val="000000"/>
            <w:rPrChange w:id="769" w:author="PIERRE" w:date="2013-10-24T12:27:00Z">
              <w:rPr>
                <w:rFonts w:ascii="Times New Roman" w:eastAsia="Times New Roman" w:hAnsi="Times New Roman" w:cs="Times New Roman"/>
                <w:b/>
                <w:bCs/>
                <w:color w:val="000000"/>
                <w:sz w:val="24"/>
                <w:szCs w:val="24"/>
              </w:rPr>
            </w:rPrChange>
          </w:rPr>
          <w:delText xml:space="preserve"> et la sensibilisation</w:delText>
        </w:r>
      </w:del>
      <w:r w:rsidRPr="00AF2F6F">
        <w:rPr>
          <w:rFonts w:ascii="Times New Roman" w:hAnsi="Times New Roman" w:cs="Times New Roman"/>
          <w:color w:val="000000"/>
          <w:rPrChange w:id="770" w:author="PIERRE" w:date="2013-10-24T12:27:00Z">
            <w:rPr>
              <w:rFonts w:ascii="Times New Roman" w:eastAsia="Times New Roman" w:hAnsi="Times New Roman" w:cs="Times New Roman"/>
              <w:b/>
              <w:bCs/>
              <w:color w:val="000000"/>
              <w:sz w:val="24"/>
              <w:szCs w:val="24"/>
            </w:rPr>
          </w:rPrChange>
        </w:rPr>
        <w:t>, l</w:t>
      </w:r>
      <w:ins w:id="771" w:author="Leuveld, Koen" w:date="2013-10-24T19:28:00Z">
        <w:r w:rsidR="00CD1326">
          <w:rPr>
            <w:rFonts w:ascii="Times New Roman" w:hAnsi="Times New Roman" w:cs="Times New Roman"/>
            <w:color w:val="000000"/>
          </w:rPr>
          <w:t>’</w:t>
        </w:r>
      </w:ins>
      <w:del w:id="772" w:author="Leuveld, Koen" w:date="2013-10-24T19:28:00Z">
        <w:r w:rsidRPr="00AF2F6F" w:rsidDel="00CD1326">
          <w:rPr>
            <w:rFonts w:ascii="Times New Roman" w:hAnsi="Times New Roman" w:cs="Times New Roman"/>
            <w:color w:val="000000"/>
            <w:rPrChange w:id="773" w:author="PIERRE" w:date="2013-10-24T12:27:00Z">
              <w:rPr>
                <w:rFonts w:ascii="Times New Roman" w:eastAsia="Times New Roman" w:hAnsi="Times New Roman" w:cs="Times New Roman"/>
                <w:b/>
                <w:bCs/>
                <w:color w:val="000000"/>
                <w:sz w:val="24"/>
                <w:szCs w:val="24"/>
              </w:rPr>
            </w:rPrChange>
          </w:rPr>
          <w:delText>es</w:delText>
        </w:r>
      </w:del>
      <w:ins w:id="774" w:author="Leuveld, Koen" w:date="2013-10-24T19:28:00Z">
        <w:r w:rsidR="00CD1326">
          <w:rPr>
            <w:rFonts w:ascii="Times New Roman" w:hAnsi="Times New Roman" w:cs="Times New Roman"/>
            <w:color w:val="000000"/>
          </w:rPr>
          <w:t>exécution</w:t>
        </w:r>
      </w:ins>
      <w:r w:rsidRPr="00AF2F6F">
        <w:rPr>
          <w:rFonts w:ascii="Times New Roman" w:hAnsi="Times New Roman" w:cs="Times New Roman"/>
          <w:color w:val="000000"/>
          <w:rPrChange w:id="775" w:author="PIERRE" w:date="2013-10-24T12:27:00Z">
            <w:rPr>
              <w:rFonts w:ascii="Times New Roman" w:eastAsia="Times New Roman" w:hAnsi="Times New Roman" w:cs="Times New Roman"/>
              <w:b/>
              <w:bCs/>
              <w:color w:val="000000"/>
              <w:sz w:val="24"/>
              <w:szCs w:val="24"/>
            </w:rPr>
          </w:rPrChange>
        </w:rPr>
        <w:t xml:space="preserve"> </w:t>
      </w:r>
      <w:ins w:id="776" w:author="Leuveld, Koen" w:date="2013-10-24T19:28:00Z">
        <w:r w:rsidR="00CD1326">
          <w:rPr>
            <w:rFonts w:ascii="Times New Roman" w:hAnsi="Times New Roman" w:cs="Times New Roman"/>
            <w:color w:val="000000"/>
          </w:rPr>
          <w:t xml:space="preserve">des </w:t>
        </w:r>
      </w:ins>
      <w:del w:id="777" w:author="Leuveld, Koen" w:date="2013-10-24T19:29:00Z">
        <w:r w:rsidRPr="00AF2F6F" w:rsidDel="00CD1326">
          <w:rPr>
            <w:rFonts w:ascii="Times New Roman" w:hAnsi="Times New Roman" w:cs="Times New Roman"/>
            <w:color w:val="000000"/>
            <w:rPrChange w:id="778" w:author="PIERRE" w:date="2013-10-24T12:27:00Z">
              <w:rPr>
                <w:rFonts w:ascii="Times New Roman" w:eastAsia="Times New Roman" w:hAnsi="Times New Roman" w:cs="Times New Roman"/>
                <w:b/>
                <w:bCs/>
                <w:color w:val="000000"/>
                <w:sz w:val="24"/>
                <w:szCs w:val="24"/>
              </w:rPr>
            </w:rPrChange>
          </w:rPr>
          <w:delText xml:space="preserve">différents </w:delText>
        </w:r>
      </w:del>
      <w:r w:rsidRPr="00AF2F6F">
        <w:rPr>
          <w:rFonts w:ascii="Times New Roman" w:hAnsi="Times New Roman" w:cs="Times New Roman"/>
          <w:color w:val="000000"/>
          <w:rPrChange w:id="779" w:author="PIERRE" w:date="2013-10-24T12:27:00Z">
            <w:rPr>
              <w:rFonts w:ascii="Times New Roman" w:eastAsia="Times New Roman" w:hAnsi="Times New Roman" w:cs="Times New Roman"/>
              <w:b/>
              <w:bCs/>
              <w:color w:val="000000"/>
              <w:sz w:val="24"/>
              <w:szCs w:val="24"/>
            </w:rPr>
          </w:rPrChange>
        </w:rPr>
        <w:t>exercices</w:t>
      </w:r>
      <w:ins w:id="780" w:author="Leuveld, Koen" w:date="2013-10-24T19:29:00Z">
        <w:r w:rsidR="00CD1326" w:rsidRPr="00CD1326">
          <w:rPr>
            <w:rFonts w:ascii="Times New Roman" w:hAnsi="Times New Roman" w:cs="Times New Roman"/>
            <w:color w:val="000000"/>
          </w:rPr>
          <w:t xml:space="preserve"> </w:t>
        </w:r>
        <w:r w:rsidR="00CD1326" w:rsidRPr="00976762">
          <w:rPr>
            <w:rFonts w:ascii="Times New Roman" w:hAnsi="Times New Roman" w:cs="Times New Roman"/>
            <w:color w:val="000000"/>
          </w:rPr>
          <w:t>différents</w:t>
        </w:r>
      </w:ins>
      <w:r w:rsidRPr="00AF2F6F">
        <w:rPr>
          <w:rFonts w:ascii="Times New Roman" w:hAnsi="Times New Roman" w:cs="Times New Roman"/>
          <w:color w:val="000000"/>
          <w:rPrChange w:id="781" w:author="PIERRE" w:date="2013-10-24T12:27:00Z">
            <w:rPr>
              <w:rFonts w:ascii="Times New Roman" w:eastAsia="Times New Roman" w:hAnsi="Times New Roman" w:cs="Times New Roman"/>
              <w:b/>
              <w:bCs/>
              <w:color w:val="000000"/>
              <w:sz w:val="24"/>
              <w:szCs w:val="24"/>
            </w:rPr>
          </w:rPrChange>
        </w:rPr>
        <w:t xml:space="preserve">, l’enquête </w:t>
      </w:r>
      <w:del w:id="782" w:author="Leuveld, Koen" w:date="2013-10-24T19:29:00Z">
        <w:r w:rsidRPr="00AF2F6F" w:rsidDel="00CD1326">
          <w:rPr>
            <w:rFonts w:ascii="Times New Roman" w:hAnsi="Times New Roman" w:cs="Times New Roman"/>
            <w:color w:val="000000"/>
            <w:rPrChange w:id="783" w:author="PIERRE" w:date="2013-10-24T12:27:00Z">
              <w:rPr>
                <w:rFonts w:ascii="Times New Roman" w:eastAsia="Times New Roman" w:hAnsi="Times New Roman" w:cs="Times New Roman"/>
                <w:b/>
                <w:bCs/>
                <w:color w:val="000000"/>
                <w:sz w:val="24"/>
                <w:szCs w:val="24"/>
              </w:rPr>
            </w:rPrChange>
          </w:rPr>
          <w:delText xml:space="preserve">proprement </w:delText>
        </w:r>
      </w:del>
      <w:ins w:id="784" w:author="Leuveld, Koen" w:date="2013-10-24T19:29:00Z">
        <w:r w:rsidR="00CD1326">
          <w:rPr>
            <w:rFonts w:ascii="Times New Roman" w:hAnsi="Times New Roman" w:cs="Times New Roman"/>
            <w:color w:val="000000"/>
          </w:rPr>
          <w:t>complémentaire</w:t>
        </w:r>
        <w:r w:rsidR="00CD1326" w:rsidRPr="00AF2F6F">
          <w:rPr>
            <w:rFonts w:ascii="Times New Roman" w:hAnsi="Times New Roman" w:cs="Times New Roman"/>
            <w:color w:val="000000"/>
            <w:rPrChange w:id="785" w:author="PIERRE" w:date="2013-10-24T12:27:00Z">
              <w:rPr>
                <w:rFonts w:ascii="Times New Roman" w:eastAsia="Times New Roman" w:hAnsi="Times New Roman" w:cs="Times New Roman"/>
                <w:b/>
                <w:bCs/>
                <w:color w:val="000000"/>
                <w:sz w:val="24"/>
                <w:szCs w:val="24"/>
              </w:rPr>
            </w:rPrChange>
          </w:rPr>
          <w:t xml:space="preserve"> </w:t>
        </w:r>
      </w:ins>
      <w:del w:id="786" w:author="Leuveld, Koen" w:date="2013-10-24T19:29:00Z">
        <w:r w:rsidRPr="00AF2F6F" w:rsidDel="00CD1326">
          <w:rPr>
            <w:rFonts w:ascii="Times New Roman" w:hAnsi="Times New Roman" w:cs="Times New Roman"/>
            <w:color w:val="000000"/>
            <w:rPrChange w:id="787" w:author="PIERRE" w:date="2013-10-24T12:27:00Z">
              <w:rPr>
                <w:rFonts w:ascii="Times New Roman" w:eastAsia="Times New Roman" w:hAnsi="Times New Roman" w:cs="Times New Roman"/>
                <w:b/>
                <w:bCs/>
                <w:color w:val="000000"/>
                <w:sz w:val="24"/>
                <w:szCs w:val="24"/>
              </w:rPr>
            </w:rPrChange>
          </w:rPr>
          <w:delText xml:space="preserve">dite </w:delText>
        </w:r>
      </w:del>
      <w:r w:rsidRPr="00AF2F6F">
        <w:rPr>
          <w:rFonts w:ascii="Times New Roman" w:hAnsi="Times New Roman" w:cs="Times New Roman"/>
          <w:color w:val="000000"/>
          <w:rPrChange w:id="788" w:author="PIERRE" w:date="2013-10-24T12:27:00Z">
            <w:rPr>
              <w:rFonts w:ascii="Times New Roman" w:eastAsia="Times New Roman" w:hAnsi="Times New Roman" w:cs="Times New Roman"/>
              <w:b/>
              <w:bCs/>
              <w:color w:val="000000"/>
              <w:sz w:val="24"/>
              <w:szCs w:val="24"/>
            </w:rPr>
          </w:rPrChange>
        </w:rPr>
        <w:t xml:space="preserve">et la vente </w:t>
      </w:r>
      <w:del w:id="789" w:author="Leuveld, Koen" w:date="2013-10-24T19:29:00Z">
        <w:r w:rsidRPr="00AF2F6F" w:rsidDel="00CD1326">
          <w:rPr>
            <w:rFonts w:ascii="Times New Roman" w:hAnsi="Times New Roman" w:cs="Times New Roman"/>
            <w:color w:val="000000"/>
            <w:rPrChange w:id="790" w:author="PIERRE" w:date="2013-10-24T12:27:00Z">
              <w:rPr>
                <w:rFonts w:ascii="Times New Roman" w:eastAsia="Times New Roman" w:hAnsi="Times New Roman" w:cs="Times New Roman"/>
                <w:b/>
                <w:bCs/>
                <w:color w:val="000000"/>
                <w:sz w:val="24"/>
                <w:szCs w:val="24"/>
              </w:rPr>
            </w:rPrChange>
          </w:rPr>
          <w:delText>aux enchères</w:delText>
        </w:r>
      </w:del>
      <w:ins w:id="791" w:author="Leuveld, Koen" w:date="2013-10-24T19:29:00Z">
        <w:r w:rsidR="00CD1326">
          <w:rPr>
            <w:rFonts w:ascii="Times New Roman" w:hAnsi="Times New Roman" w:cs="Times New Roman"/>
            <w:color w:val="000000"/>
          </w:rPr>
          <w:t>de bio-digesteur</w:t>
        </w:r>
      </w:ins>
      <w:r w:rsidRPr="00AF2F6F">
        <w:rPr>
          <w:rFonts w:ascii="Times New Roman" w:hAnsi="Times New Roman" w:cs="Times New Roman"/>
          <w:color w:val="000000"/>
          <w:rPrChange w:id="792" w:author="PIERRE" w:date="2013-10-24T12:27:00Z">
            <w:rPr>
              <w:rFonts w:ascii="Times New Roman" w:eastAsia="Times New Roman" w:hAnsi="Times New Roman" w:cs="Times New Roman"/>
              <w:b/>
              <w:bCs/>
              <w:color w:val="000000"/>
              <w:sz w:val="24"/>
              <w:szCs w:val="24"/>
            </w:rPr>
          </w:rPrChange>
        </w:rPr>
        <w:t>.</w:t>
      </w:r>
    </w:p>
    <w:p w:rsidR="00D34AA1" w:rsidRPr="00442E10" w:rsidRDefault="00AF2F6F" w:rsidP="00D34AA1">
      <w:pPr>
        <w:ind w:right="-2"/>
        <w:jc w:val="both"/>
        <w:rPr>
          <w:rFonts w:ascii="Times New Roman" w:hAnsi="Times New Roman" w:cs="Times New Roman"/>
        </w:rPr>
      </w:pPr>
      <w:r w:rsidRPr="00AF2F6F">
        <w:rPr>
          <w:rFonts w:ascii="Times New Roman" w:hAnsi="Times New Roman" w:cs="Times New Roman"/>
          <w:rPrChange w:id="793" w:author="PIERRE" w:date="2013-10-24T12:27:00Z">
            <w:rPr>
              <w:rFonts w:ascii="Times New Roman" w:eastAsia="Times New Roman" w:hAnsi="Times New Roman" w:cs="Times New Roman"/>
              <w:b/>
              <w:bCs/>
              <w:sz w:val="24"/>
              <w:szCs w:val="24"/>
            </w:rPr>
          </w:rPrChange>
        </w:rPr>
        <w:t>Les chapitres qui suivent détaillent les activités à réaliser pour chacune des étapes.</w:t>
      </w:r>
    </w:p>
    <w:p w:rsidR="002D0F84" w:rsidRPr="00442E10" w:rsidRDefault="00AF2F6F" w:rsidP="002D0F84">
      <w:pPr>
        <w:pStyle w:val="BodyText3"/>
        <w:rPr>
          <w:b w:val="0"/>
          <w:sz w:val="22"/>
          <w:szCs w:val="22"/>
        </w:rPr>
      </w:pPr>
      <w:r w:rsidRPr="00AF2F6F">
        <w:rPr>
          <w:bCs/>
          <w:i/>
          <w:iCs/>
          <w:sz w:val="22"/>
          <w:szCs w:val="22"/>
          <w:rPrChange w:id="794" w:author="PIERRE" w:date="2013-10-24T12:27:00Z">
            <w:rPr>
              <w:b w:val="0"/>
              <w:bCs/>
              <w:i/>
              <w:iCs/>
              <w:sz w:val="22"/>
              <w:szCs w:val="22"/>
            </w:rPr>
          </w:rPrChange>
        </w:rPr>
        <w:t>Referez-vous toujours à votre manuel d’instructions et à votre chef d’équipe pour tout problème</w:t>
      </w:r>
      <w:r w:rsidRPr="00AF2F6F">
        <w:rPr>
          <w:bCs/>
          <w:sz w:val="22"/>
          <w:szCs w:val="22"/>
          <w:rPrChange w:id="795" w:author="PIERRE" w:date="2013-10-24T12:27:00Z">
            <w:rPr>
              <w:b w:val="0"/>
              <w:bCs/>
              <w:sz w:val="22"/>
              <w:szCs w:val="22"/>
            </w:rPr>
          </w:rPrChange>
        </w:rPr>
        <w:t xml:space="preserve"> </w:t>
      </w:r>
      <w:r w:rsidRPr="00AF2F6F">
        <w:rPr>
          <w:bCs/>
          <w:i/>
          <w:iCs/>
          <w:sz w:val="22"/>
          <w:szCs w:val="22"/>
          <w:rPrChange w:id="796" w:author="PIERRE" w:date="2013-10-24T12:27:00Z">
            <w:rPr>
              <w:b w:val="0"/>
              <w:bCs/>
              <w:i/>
              <w:iCs/>
              <w:sz w:val="22"/>
              <w:szCs w:val="22"/>
            </w:rPr>
          </w:rPrChange>
        </w:rPr>
        <w:t>technique</w:t>
      </w:r>
      <w:r w:rsidRPr="00AF2F6F">
        <w:rPr>
          <w:b w:val="0"/>
          <w:i/>
          <w:iCs/>
          <w:sz w:val="22"/>
          <w:szCs w:val="22"/>
        </w:rPr>
        <w:t xml:space="preserve">. Ce manuel </w:t>
      </w:r>
      <w:r w:rsidRPr="00AF2F6F">
        <w:rPr>
          <w:b w:val="0"/>
          <w:i/>
          <w:iCs/>
          <w:sz w:val="22"/>
          <w:szCs w:val="22"/>
          <w:rPrChange w:id="797" w:author="PIERRE" w:date="2013-10-24T12:27:00Z">
            <w:rPr>
              <w:b w:val="0"/>
              <w:bCs/>
              <w:i/>
              <w:iCs/>
              <w:sz w:val="22"/>
              <w:szCs w:val="22"/>
            </w:rPr>
          </w:rPrChange>
        </w:rPr>
        <w:t>doit être considéré comme votre document principal durant toute l’enquête et vous devez l’avoir systématiquement sur vous pendant la collecte.</w:t>
      </w:r>
      <w:r w:rsidRPr="00AF2F6F">
        <w:rPr>
          <w:b w:val="0"/>
          <w:sz w:val="22"/>
          <w:szCs w:val="22"/>
          <w:rPrChange w:id="798" w:author="PIERRE" w:date="2013-10-24T12:27:00Z">
            <w:rPr>
              <w:b w:val="0"/>
              <w:bCs/>
              <w:sz w:val="22"/>
              <w:szCs w:val="22"/>
            </w:rPr>
          </w:rPrChange>
        </w:rPr>
        <w:t xml:space="preserve"> Si nécessaire, faites de manière précise et concise des observations écrites et pertinentes sur le questionnaire et notez toujours le maximum d’informations dans votre bloc note pour éclairer les situations/ réponses qui vous paraissent ambiguës ou peu claires.</w:t>
      </w:r>
    </w:p>
    <w:p w:rsidR="00D34AA1" w:rsidRPr="00442E10" w:rsidRDefault="00D34AA1" w:rsidP="00D34AA1">
      <w:pPr>
        <w:rPr>
          <w:rFonts w:ascii="Times New Roman" w:hAnsi="Times New Roman" w:cs="Times New Roman"/>
          <w:color w:val="000000"/>
        </w:rPr>
      </w:pPr>
    </w:p>
    <w:p w:rsidR="002D0F84" w:rsidRPr="00442E10" w:rsidRDefault="002D0F84" w:rsidP="002D0F84">
      <w:pPr>
        <w:pStyle w:val="Niveau2"/>
        <w:rPr>
          <w:sz w:val="22"/>
          <w:szCs w:val="22"/>
        </w:rPr>
      </w:pPr>
    </w:p>
    <w:p w:rsidR="002D0F84" w:rsidRPr="00442E10" w:rsidRDefault="00AF2F6F" w:rsidP="002D0F84">
      <w:pPr>
        <w:pStyle w:val="Niveau2"/>
        <w:rPr>
          <w:sz w:val="22"/>
          <w:szCs w:val="22"/>
        </w:rPr>
      </w:pPr>
      <w:bookmarkStart w:id="799" w:name="_Toc370387335"/>
      <w:r w:rsidRPr="00AF2F6F">
        <w:rPr>
          <w:sz w:val="22"/>
          <w:szCs w:val="22"/>
          <w:rPrChange w:id="800" w:author="PIERRE" w:date="2013-10-24T12:27:00Z">
            <w:rPr>
              <w:b w:val="0"/>
              <w:bCs/>
              <w:sz w:val="22"/>
              <w:szCs w:val="22"/>
            </w:rPr>
          </w:rPrChange>
        </w:rPr>
        <w:t>2.</w:t>
      </w:r>
      <w:r w:rsidRPr="00AF2F6F">
        <w:rPr>
          <w:sz w:val="22"/>
          <w:szCs w:val="22"/>
          <w:rPrChange w:id="801" w:author="PIERRE" w:date="2013-10-24T12:27:00Z">
            <w:rPr>
              <w:b w:val="0"/>
              <w:bCs/>
              <w:sz w:val="22"/>
              <w:szCs w:val="22"/>
            </w:rPr>
          </w:rPrChange>
        </w:rPr>
        <w:tab/>
      </w:r>
      <w:ins w:id="802" w:author="PIERRE" w:date="2013-10-24T09:19:00Z">
        <w:r w:rsidRPr="00AF2F6F">
          <w:rPr>
            <w:sz w:val="22"/>
            <w:szCs w:val="22"/>
            <w:rPrChange w:id="803" w:author="PIERRE" w:date="2013-10-24T12:27:00Z">
              <w:rPr>
                <w:b w:val="0"/>
                <w:bCs/>
                <w:sz w:val="22"/>
                <w:szCs w:val="22"/>
              </w:rPr>
            </w:rPrChange>
          </w:rPr>
          <w:t>SECTION 0</w:t>
        </w:r>
        <w:del w:id="804" w:author="HP" w:date="2013-10-24T12:56:00Z">
          <w:r w:rsidRPr="00AF2F6F" w:rsidDel="00103EDA">
            <w:rPr>
              <w:sz w:val="22"/>
              <w:szCs w:val="22"/>
              <w:rPrChange w:id="805" w:author="PIERRE" w:date="2013-10-24T12:27:00Z">
                <w:rPr>
                  <w:b w:val="0"/>
                  <w:bCs/>
                  <w:sz w:val="22"/>
                  <w:szCs w:val="22"/>
                </w:rPr>
              </w:rPrChange>
            </w:rPr>
            <w:delText>0</w:delText>
          </w:r>
        </w:del>
        <w:r w:rsidRPr="00AF2F6F">
          <w:rPr>
            <w:sz w:val="22"/>
            <w:szCs w:val="22"/>
            <w:rPrChange w:id="806" w:author="PIERRE" w:date="2013-10-24T12:27:00Z">
              <w:rPr>
                <w:b w:val="0"/>
                <w:bCs/>
                <w:sz w:val="22"/>
                <w:szCs w:val="22"/>
              </w:rPr>
            </w:rPrChange>
          </w:rPr>
          <w:t xml:space="preserve"> : </w:t>
        </w:r>
      </w:ins>
      <w:r w:rsidRPr="00AF2F6F">
        <w:rPr>
          <w:sz w:val="22"/>
          <w:szCs w:val="22"/>
          <w:rPrChange w:id="807" w:author="PIERRE" w:date="2013-10-24T12:27:00Z">
            <w:rPr>
              <w:b w:val="0"/>
              <w:bCs/>
              <w:sz w:val="22"/>
              <w:szCs w:val="22"/>
            </w:rPr>
          </w:rPrChange>
        </w:rPr>
        <w:t>RENSEIGNEMENTS GENERAUX</w:t>
      </w:r>
      <w:bookmarkEnd w:id="799"/>
    </w:p>
    <w:p w:rsidR="002D0F84" w:rsidRPr="00442E10" w:rsidRDefault="002D0F84" w:rsidP="002D0F84">
      <w:pPr>
        <w:jc w:val="both"/>
        <w:rPr>
          <w:rFonts w:ascii="Times New Roman" w:hAnsi="Times New Roman" w:cs="Times New Roman"/>
          <w:color w:val="000000"/>
          <w:sz w:val="10"/>
          <w:szCs w:val="10"/>
        </w:rPr>
      </w:pPr>
    </w:p>
    <w:p w:rsidR="002D0F84" w:rsidRPr="00442E10" w:rsidRDefault="00AF2F6F" w:rsidP="002D0F84">
      <w:pPr>
        <w:jc w:val="both"/>
        <w:rPr>
          <w:rFonts w:ascii="Times New Roman" w:eastAsia="Times New Roman" w:hAnsi="Times New Roman" w:cs="Times New Roman"/>
          <w:color w:val="000000"/>
        </w:rPr>
      </w:pPr>
      <w:r w:rsidRPr="00AF2F6F">
        <w:rPr>
          <w:rFonts w:ascii="Times New Roman" w:eastAsia="Times New Roman" w:hAnsi="Times New Roman" w:cs="Times New Roman"/>
          <w:color w:val="000000"/>
          <w:rPrChange w:id="808" w:author="PIERRE" w:date="2013-10-24T12:27:00Z">
            <w:rPr>
              <w:rFonts w:ascii="Times New Roman" w:eastAsia="Times New Roman" w:hAnsi="Times New Roman" w:cs="Times New Roman"/>
              <w:b/>
              <w:bCs/>
              <w:color w:val="000000"/>
              <w:sz w:val="24"/>
              <w:szCs w:val="24"/>
            </w:rPr>
          </w:rPrChange>
        </w:rPr>
        <w:t>Cette section comprend quatre parties : l’identification du ménage, les renseignements sur le ménage, les renseignements sur la collecte et les renseignements sur la saisie.</w:t>
      </w:r>
    </w:p>
    <w:p w:rsidR="002D0F84" w:rsidRPr="00442E10" w:rsidRDefault="00AF2F6F" w:rsidP="00863FC4">
      <w:pPr>
        <w:pStyle w:val="Niveau3"/>
        <w:ind w:left="0"/>
        <w:rPr>
          <w:color w:val="000000"/>
          <w:sz w:val="22"/>
          <w:szCs w:val="22"/>
        </w:rPr>
      </w:pPr>
      <w:bookmarkStart w:id="809" w:name="_Toc370387336"/>
      <w:r w:rsidRPr="00AF2F6F">
        <w:rPr>
          <w:color w:val="000000"/>
          <w:sz w:val="22"/>
          <w:szCs w:val="22"/>
          <w:rPrChange w:id="810" w:author="PIERRE" w:date="2013-10-24T12:27:00Z">
            <w:rPr>
              <w:b w:val="0"/>
              <w:bCs/>
              <w:color w:val="000000"/>
              <w:sz w:val="22"/>
              <w:szCs w:val="22"/>
            </w:rPr>
          </w:rPrChange>
        </w:rPr>
        <w:t>2.1</w:t>
      </w:r>
      <w:r w:rsidRPr="00AF2F6F">
        <w:rPr>
          <w:color w:val="000000"/>
          <w:sz w:val="22"/>
          <w:szCs w:val="22"/>
          <w:rPrChange w:id="811" w:author="PIERRE" w:date="2013-10-24T12:27:00Z">
            <w:rPr>
              <w:b w:val="0"/>
              <w:bCs/>
              <w:color w:val="000000"/>
              <w:sz w:val="22"/>
              <w:szCs w:val="22"/>
            </w:rPr>
          </w:rPrChange>
        </w:rPr>
        <w:tab/>
      </w:r>
      <w:ins w:id="812" w:author="PIERRE" w:date="2013-10-24T09:20:00Z">
        <w:r w:rsidRPr="00AF2F6F">
          <w:rPr>
            <w:color w:val="000000"/>
            <w:sz w:val="22"/>
            <w:szCs w:val="22"/>
            <w:rPrChange w:id="813" w:author="PIERRE" w:date="2013-10-24T12:27:00Z">
              <w:rPr>
                <w:b w:val="0"/>
                <w:bCs/>
                <w:color w:val="000000"/>
                <w:sz w:val="22"/>
                <w:szCs w:val="22"/>
              </w:rPr>
            </w:rPrChange>
          </w:rPr>
          <w:t>A-</w:t>
        </w:r>
      </w:ins>
      <w:r w:rsidRPr="00AF2F6F">
        <w:rPr>
          <w:color w:val="000000"/>
          <w:sz w:val="22"/>
          <w:szCs w:val="22"/>
          <w:rPrChange w:id="814" w:author="PIERRE" w:date="2013-10-24T12:27:00Z">
            <w:rPr>
              <w:b w:val="0"/>
              <w:bCs/>
              <w:color w:val="000000"/>
              <w:sz w:val="22"/>
              <w:szCs w:val="22"/>
            </w:rPr>
          </w:rPrChange>
        </w:rPr>
        <w:t>Identification du ménage</w:t>
      </w:r>
      <w:bookmarkEnd w:id="809"/>
    </w:p>
    <w:p w:rsidR="002D0F84" w:rsidRPr="00442E10" w:rsidRDefault="002D0F84" w:rsidP="002D0F84">
      <w:pPr>
        <w:pStyle w:val="Niveau3"/>
        <w:jc w:val="both"/>
        <w:rPr>
          <w:b w:val="0"/>
          <w:color w:val="000000"/>
          <w:sz w:val="10"/>
          <w:szCs w:val="10"/>
        </w:rPr>
      </w:pPr>
    </w:p>
    <w:p w:rsidR="002D0F84" w:rsidRPr="00442E10" w:rsidRDefault="00AF2F6F" w:rsidP="002D0F84">
      <w:pPr>
        <w:jc w:val="both"/>
        <w:rPr>
          <w:rFonts w:ascii="Times New Roman" w:eastAsia="Times New Roman" w:hAnsi="Times New Roman" w:cs="Times New Roman"/>
          <w:color w:val="000000"/>
        </w:rPr>
      </w:pPr>
      <w:r w:rsidRPr="00AF2F6F">
        <w:rPr>
          <w:rFonts w:ascii="Times New Roman" w:eastAsia="Times New Roman" w:hAnsi="Times New Roman" w:cs="Times New Roman"/>
          <w:color w:val="000000"/>
          <w:rPrChange w:id="815" w:author="PIERRE" w:date="2013-10-24T12:27:00Z">
            <w:rPr>
              <w:rFonts w:ascii="Times New Roman" w:eastAsia="Times New Roman" w:hAnsi="Times New Roman" w:cs="Times New Roman"/>
              <w:b/>
              <w:bCs/>
              <w:color w:val="000000"/>
              <w:sz w:val="24"/>
              <w:szCs w:val="24"/>
            </w:rPr>
          </w:rPrChange>
        </w:rPr>
        <w:t>Cette partie identifie, localise et donne certaines informations sur le ménage : la situation du ménage par rapport au village, à l’arrondissement et au département. Le nombre total de personnes dans le ménage (y compris les visiteurs), le nom du chef de ménage et sa religion viennent compléter cette série d’informations.</w:t>
      </w:r>
    </w:p>
    <w:p w:rsidR="002D0F84" w:rsidRPr="00442E10" w:rsidRDefault="00AF2F6F" w:rsidP="002D0F84">
      <w:pPr>
        <w:jc w:val="both"/>
        <w:outlineLvl w:val="0"/>
        <w:rPr>
          <w:rFonts w:ascii="Times New Roman" w:hAnsi="Times New Roman" w:cs="Times New Roman"/>
          <w:b/>
          <w:color w:val="000000"/>
          <w:sz w:val="24"/>
          <w:szCs w:val="24"/>
        </w:rPr>
      </w:pPr>
      <w:r w:rsidRPr="00AF2F6F">
        <w:rPr>
          <w:rFonts w:ascii="Times New Roman" w:hAnsi="Times New Roman" w:cs="Times New Roman"/>
          <w:b/>
          <w:color w:val="000000"/>
          <w:sz w:val="24"/>
          <w:szCs w:val="24"/>
          <w:rPrChange w:id="816" w:author="PIERRE" w:date="2013-10-24T12:27:00Z">
            <w:rPr>
              <w:rFonts w:ascii="Times New Roman" w:eastAsia="Times New Roman" w:hAnsi="Times New Roman" w:cs="Times New Roman"/>
              <w:b/>
              <w:bCs/>
              <w:color w:val="000000"/>
              <w:sz w:val="24"/>
              <w:szCs w:val="24"/>
            </w:rPr>
          </w:rPrChange>
        </w:rPr>
        <w:t>Q001 : Département</w:t>
      </w:r>
    </w:p>
    <w:p w:rsidR="002D0F84" w:rsidRPr="00442E10" w:rsidRDefault="00AF2F6F" w:rsidP="002D0F84">
      <w:pPr>
        <w:jc w:val="both"/>
        <w:rPr>
          <w:rFonts w:ascii="Times New Roman" w:hAnsi="Times New Roman" w:cs="Times New Roman"/>
          <w:color w:val="000000"/>
        </w:rPr>
      </w:pPr>
      <w:r w:rsidRPr="00AF2F6F">
        <w:rPr>
          <w:rFonts w:ascii="Times New Roman" w:hAnsi="Times New Roman" w:cs="Times New Roman"/>
          <w:color w:val="000000"/>
          <w:rPrChange w:id="817" w:author="PIERRE" w:date="2013-10-24T12:27:00Z">
            <w:rPr>
              <w:rFonts w:ascii="Times New Roman" w:eastAsia="Times New Roman" w:hAnsi="Times New Roman" w:cs="Times New Roman"/>
              <w:b/>
              <w:bCs/>
              <w:color w:val="000000"/>
              <w:sz w:val="24"/>
              <w:szCs w:val="24"/>
            </w:rPr>
          </w:rPrChange>
        </w:rPr>
        <w:t xml:space="preserve">Les codes des départements sont </w:t>
      </w:r>
      <w:del w:id="818" w:author="PIERRE" w:date="2013-10-24T05:50:00Z">
        <w:r w:rsidRPr="00AF2F6F">
          <w:rPr>
            <w:rFonts w:ascii="Times New Roman" w:hAnsi="Times New Roman" w:cs="Times New Roman"/>
            <w:color w:val="000000"/>
            <w:rPrChange w:id="819" w:author="PIERRE" w:date="2013-10-24T12:27:00Z">
              <w:rPr>
                <w:rFonts w:ascii="Times New Roman" w:eastAsia="Times New Roman" w:hAnsi="Times New Roman" w:cs="Times New Roman"/>
                <w:b/>
                <w:bCs/>
                <w:color w:val="000000"/>
                <w:sz w:val="24"/>
                <w:szCs w:val="24"/>
              </w:rPr>
            </w:rPrChange>
          </w:rPr>
          <w:delText>0</w:delText>
        </w:r>
      </w:del>
      <w:r w:rsidRPr="00AF2F6F">
        <w:rPr>
          <w:rFonts w:ascii="Times New Roman" w:hAnsi="Times New Roman" w:cs="Times New Roman"/>
          <w:color w:val="000000"/>
          <w:rPrChange w:id="820" w:author="PIERRE" w:date="2013-10-24T12:27:00Z">
            <w:rPr>
              <w:rFonts w:ascii="Times New Roman" w:eastAsia="Times New Roman" w:hAnsi="Times New Roman" w:cs="Times New Roman"/>
              <w:b/>
              <w:bCs/>
              <w:color w:val="000000"/>
              <w:sz w:val="24"/>
              <w:szCs w:val="24"/>
            </w:rPr>
          </w:rPrChange>
        </w:rPr>
        <w:t>1 (</w:t>
      </w:r>
      <w:proofErr w:type="spellStart"/>
      <w:r w:rsidRPr="00AF2F6F">
        <w:rPr>
          <w:rFonts w:ascii="Times New Roman" w:hAnsi="Times New Roman" w:cs="Times New Roman"/>
          <w:color w:val="000000"/>
          <w:rPrChange w:id="821" w:author="PIERRE" w:date="2013-10-24T12:27:00Z">
            <w:rPr>
              <w:rFonts w:ascii="Times New Roman" w:eastAsia="Times New Roman" w:hAnsi="Times New Roman" w:cs="Times New Roman"/>
              <w:b/>
              <w:bCs/>
              <w:color w:val="000000"/>
              <w:sz w:val="24"/>
              <w:szCs w:val="24"/>
            </w:rPr>
          </w:rPrChange>
        </w:rPr>
        <w:t>Djerem</w:t>
      </w:r>
      <w:proofErr w:type="spellEnd"/>
      <w:r w:rsidRPr="00AF2F6F">
        <w:rPr>
          <w:rFonts w:ascii="Times New Roman" w:hAnsi="Times New Roman" w:cs="Times New Roman"/>
          <w:color w:val="000000"/>
          <w:rPrChange w:id="822" w:author="PIERRE" w:date="2013-10-24T12:27:00Z">
            <w:rPr>
              <w:rFonts w:ascii="Times New Roman" w:eastAsia="Times New Roman" w:hAnsi="Times New Roman" w:cs="Times New Roman"/>
              <w:b/>
              <w:bCs/>
              <w:color w:val="000000"/>
              <w:sz w:val="24"/>
              <w:szCs w:val="24"/>
            </w:rPr>
          </w:rPrChange>
        </w:rPr>
        <w:t xml:space="preserve">), </w:t>
      </w:r>
      <w:del w:id="823" w:author="PIERRE" w:date="2013-10-24T05:50:00Z">
        <w:r w:rsidRPr="00AF2F6F">
          <w:rPr>
            <w:rFonts w:ascii="Times New Roman" w:hAnsi="Times New Roman" w:cs="Times New Roman"/>
            <w:color w:val="000000"/>
            <w:rPrChange w:id="824" w:author="PIERRE" w:date="2013-10-24T12:27:00Z">
              <w:rPr>
                <w:rFonts w:ascii="Times New Roman" w:eastAsia="Times New Roman" w:hAnsi="Times New Roman" w:cs="Times New Roman"/>
                <w:b/>
                <w:bCs/>
                <w:color w:val="000000"/>
                <w:sz w:val="24"/>
                <w:szCs w:val="24"/>
              </w:rPr>
            </w:rPrChange>
          </w:rPr>
          <w:delText>0</w:delText>
        </w:r>
      </w:del>
      <w:r w:rsidRPr="00AF2F6F">
        <w:rPr>
          <w:rFonts w:ascii="Times New Roman" w:hAnsi="Times New Roman" w:cs="Times New Roman"/>
          <w:color w:val="000000"/>
          <w:rPrChange w:id="825" w:author="PIERRE" w:date="2013-10-24T12:27:00Z">
            <w:rPr>
              <w:rFonts w:ascii="Times New Roman" w:eastAsia="Times New Roman" w:hAnsi="Times New Roman" w:cs="Times New Roman"/>
              <w:b/>
              <w:bCs/>
              <w:color w:val="000000"/>
              <w:sz w:val="24"/>
              <w:szCs w:val="24"/>
            </w:rPr>
          </w:rPrChange>
        </w:rPr>
        <w:t xml:space="preserve">2 (Faro et Deo), </w:t>
      </w:r>
      <w:del w:id="826" w:author="PIERRE" w:date="2013-10-24T05:50:00Z">
        <w:r w:rsidRPr="00AF2F6F">
          <w:rPr>
            <w:rFonts w:ascii="Times New Roman" w:hAnsi="Times New Roman" w:cs="Times New Roman"/>
            <w:color w:val="000000"/>
            <w:rPrChange w:id="827" w:author="PIERRE" w:date="2013-10-24T12:27:00Z">
              <w:rPr>
                <w:rFonts w:ascii="Times New Roman" w:eastAsia="Times New Roman" w:hAnsi="Times New Roman" w:cs="Times New Roman"/>
                <w:b/>
                <w:bCs/>
                <w:color w:val="000000"/>
                <w:sz w:val="24"/>
                <w:szCs w:val="24"/>
              </w:rPr>
            </w:rPrChange>
          </w:rPr>
          <w:delText>0</w:delText>
        </w:r>
      </w:del>
      <w:r w:rsidRPr="00AF2F6F">
        <w:rPr>
          <w:rFonts w:ascii="Times New Roman" w:hAnsi="Times New Roman" w:cs="Times New Roman"/>
          <w:color w:val="000000"/>
          <w:rPrChange w:id="828" w:author="PIERRE" w:date="2013-10-24T12:27:00Z">
            <w:rPr>
              <w:rFonts w:ascii="Times New Roman" w:eastAsia="Times New Roman" w:hAnsi="Times New Roman" w:cs="Times New Roman"/>
              <w:b/>
              <w:bCs/>
              <w:color w:val="000000"/>
              <w:sz w:val="24"/>
              <w:szCs w:val="24"/>
            </w:rPr>
          </w:rPrChange>
        </w:rPr>
        <w:t>3 (Mayo-</w:t>
      </w:r>
      <w:proofErr w:type="spellStart"/>
      <w:r w:rsidRPr="00AF2F6F">
        <w:rPr>
          <w:rFonts w:ascii="Times New Roman" w:hAnsi="Times New Roman" w:cs="Times New Roman"/>
          <w:color w:val="000000"/>
          <w:rPrChange w:id="829" w:author="PIERRE" w:date="2013-10-24T12:27:00Z">
            <w:rPr>
              <w:rFonts w:ascii="Times New Roman" w:eastAsia="Times New Roman" w:hAnsi="Times New Roman" w:cs="Times New Roman"/>
              <w:b/>
              <w:bCs/>
              <w:color w:val="000000"/>
              <w:sz w:val="24"/>
              <w:szCs w:val="24"/>
            </w:rPr>
          </w:rPrChange>
        </w:rPr>
        <w:t>Banyo</w:t>
      </w:r>
      <w:proofErr w:type="spellEnd"/>
      <w:r w:rsidRPr="00AF2F6F">
        <w:rPr>
          <w:rFonts w:ascii="Times New Roman" w:hAnsi="Times New Roman" w:cs="Times New Roman"/>
          <w:color w:val="000000"/>
          <w:rPrChange w:id="830" w:author="PIERRE" w:date="2013-10-24T12:27:00Z">
            <w:rPr>
              <w:rFonts w:ascii="Times New Roman" w:eastAsia="Times New Roman" w:hAnsi="Times New Roman" w:cs="Times New Roman"/>
              <w:b/>
              <w:bCs/>
              <w:color w:val="000000"/>
              <w:sz w:val="24"/>
              <w:szCs w:val="24"/>
            </w:rPr>
          </w:rPrChange>
        </w:rPr>
        <w:t xml:space="preserve">), </w:t>
      </w:r>
      <w:del w:id="831" w:author="PIERRE" w:date="2013-10-24T05:50:00Z">
        <w:r w:rsidRPr="00AF2F6F">
          <w:rPr>
            <w:rFonts w:ascii="Times New Roman" w:hAnsi="Times New Roman" w:cs="Times New Roman"/>
            <w:color w:val="000000"/>
            <w:rPrChange w:id="832" w:author="PIERRE" w:date="2013-10-24T12:27:00Z">
              <w:rPr>
                <w:rFonts w:ascii="Times New Roman" w:eastAsia="Times New Roman" w:hAnsi="Times New Roman" w:cs="Times New Roman"/>
                <w:b/>
                <w:bCs/>
                <w:color w:val="000000"/>
                <w:sz w:val="24"/>
                <w:szCs w:val="24"/>
              </w:rPr>
            </w:rPrChange>
          </w:rPr>
          <w:delText>0</w:delText>
        </w:r>
      </w:del>
      <w:r w:rsidRPr="00AF2F6F">
        <w:rPr>
          <w:rFonts w:ascii="Times New Roman" w:hAnsi="Times New Roman" w:cs="Times New Roman"/>
          <w:color w:val="000000"/>
          <w:rPrChange w:id="833" w:author="PIERRE" w:date="2013-10-24T12:27:00Z">
            <w:rPr>
              <w:rFonts w:ascii="Times New Roman" w:eastAsia="Times New Roman" w:hAnsi="Times New Roman" w:cs="Times New Roman"/>
              <w:b/>
              <w:bCs/>
              <w:color w:val="000000"/>
              <w:sz w:val="24"/>
              <w:szCs w:val="24"/>
            </w:rPr>
          </w:rPrChange>
        </w:rPr>
        <w:t>4 (</w:t>
      </w:r>
      <w:proofErr w:type="spellStart"/>
      <w:r w:rsidRPr="00AF2F6F">
        <w:rPr>
          <w:rFonts w:ascii="Times New Roman" w:hAnsi="Times New Roman" w:cs="Times New Roman"/>
          <w:color w:val="000000"/>
          <w:rPrChange w:id="834" w:author="PIERRE" w:date="2013-10-24T12:27:00Z">
            <w:rPr>
              <w:rFonts w:ascii="Times New Roman" w:eastAsia="Times New Roman" w:hAnsi="Times New Roman" w:cs="Times New Roman"/>
              <w:b/>
              <w:bCs/>
              <w:color w:val="000000"/>
              <w:sz w:val="24"/>
              <w:szCs w:val="24"/>
            </w:rPr>
          </w:rPrChange>
        </w:rPr>
        <w:t>Mbere</w:t>
      </w:r>
      <w:proofErr w:type="spellEnd"/>
      <w:r w:rsidRPr="00AF2F6F">
        <w:rPr>
          <w:rFonts w:ascii="Times New Roman" w:hAnsi="Times New Roman" w:cs="Times New Roman"/>
          <w:color w:val="000000"/>
          <w:rPrChange w:id="835" w:author="PIERRE" w:date="2013-10-24T12:27:00Z">
            <w:rPr>
              <w:rFonts w:ascii="Times New Roman" w:eastAsia="Times New Roman" w:hAnsi="Times New Roman" w:cs="Times New Roman"/>
              <w:b/>
              <w:bCs/>
              <w:color w:val="000000"/>
              <w:sz w:val="24"/>
              <w:szCs w:val="24"/>
            </w:rPr>
          </w:rPrChange>
        </w:rPr>
        <w:t xml:space="preserve">) et </w:t>
      </w:r>
      <w:del w:id="836" w:author="PIERRE" w:date="2013-10-24T05:50:00Z">
        <w:r w:rsidRPr="00AF2F6F">
          <w:rPr>
            <w:rFonts w:ascii="Times New Roman" w:hAnsi="Times New Roman" w:cs="Times New Roman"/>
            <w:color w:val="000000"/>
            <w:rPrChange w:id="837" w:author="PIERRE" w:date="2013-10-24T12:27:00Z">
              <w:rPr>
                <w:rFonts w:ascii="Times New Roman" w:eastAsia="Times New Roman" w:hAnsi="Times New Roman" w:cs="Times New Roman"/>
                <w:b/>
                <w:bCs/>
                <w:color w:val="000000"/>
                <w:sz w:val="24"/>
                <w:szCs w:val="24"/>
              </w:rPr>
            </w:rPrChange>
          </w:rPr>
          <w:delText>0</w:delText>
        </w:r>
      </w:del>
      <w:r w:rsidRPr="00AF2F6F">
        <w:rPr>
          <w:rFonts w:ascii="Times New Roman" w:hAnsi="Times New Roman" w:cs="Times New Roman"/>
          <w:color w:val="000000"/>
          <w:rPrChange w:id="838" w:author="PIERRE" w:date="2013-10-24T12:27:00Z">
            <w:rPr>
              <w:rFonts w:ascii="Times New Roman" w:eastAsia="Times New Roman" w:hAnsi="Times New Roman" w:cs="Times New Roman"/>
              <w:b/>
              <w:bCs/>
              <w:color w:val="000000"/>
              <w:sz w:val="24"/>
              <w:szCs w:val="24"/>
            </w:rPr>
          </w:rPrChange>
        </w:rPr>
        <w:t xml:space="preserve">5 (Vina). Inscrivez en toutes lettres le nom du département ainsi que le code correspondant dans le cadre réservé à cet effet. </w:t>
      </w:r>
    </w:p>
    <w:p w:rsidR="002D0F84" w:rsidRPr="00442E10" w:rsidRDefault="00AF2F6F" w:rsidP="002D0F84">
      <w:pPr>
        <w:jc w:val="both"/>
        <w:outlineLvl w:val="0"/>
        <w:rPr>
          <w:rFonts w:ascii="Times New Roman" w:hAnsi="Times New Roman" w:cs="Times New Roman"/>
          <w:b/>
          <w:color w:val="000000"/>
          <w:sz w:val="24"/>
          <w:szCs w:val="24"/>
        </w:rPr>
      </w:pPr>
      <w:r w:rsidRPr="00AF2F6F">
        <w:rPr>
          <w:rFonts w:ascii="Times New Roman" w:hAnsi="Times New Roman" w:cs="Times New Roman"/>
          <w:b/>
          <w:color w:val="000000"/>
          <w:sz w:val="24"/>
          <w:szCs w:val="24"/>
          <w:rPrChange w:id="839" w:author="PIERRE" w:date="2013-10-24T12:27:00Z">
            <w:rPr>
              <w:rFonts w:ascii="Times New Roman" w:eastAsia="Times New Roman" w:hAnsi="Times New Roman" w:cs="Times New Roman"/>
              <w:b/>
              <w:bCs/>
              <w:color w:val="000000"/>
              <w:sz w:val="24"/>
              <w:szCs w:val="24"/>
            </w:rPr>
          </w:rPrChange>
        </w:rPr>
        <w:t>Q002 : Arrondissement</w:t>
      </w:r>
    </w:p>
    <w:p w:rsidR="002D0F84" w:rsidRPr="00442E10" w:rsidRDefault="00AF2F6F" w:rsidP="002D0F84">
      <w:pPr>
        <w:jc w:val="both"/>
        <w:rPr>
          <w:rFonts w:ascii="Times New Roman" w:hAnsi="Times New Roman" w:cs="Times New Roman"/>
          <w:color w:val="000000"/>
          <w:sz w:val="24"/>
          <w:szCs w:val="24"/>
        </w:rPr>
      </w:pPr>
      <w:r w:rsidRPr="00AF2F6F">
        <w:rPr>
          <w:rFonts w:ascii="Times New Roman" w:hAnsi="Times New Roman" w:cs="Times New Roman"/>
          <w:color w:val="000000"/>
          <w:sz w:val="24"/>
          <w:szCs w:val="24"/>
          <w:rPrChange w:id="840" w:author="PIERRE" w:date="2013-10-24T12:27:00Z">
            <w:rPr>
              <w:rFonts w:ascii="Times New Roman" w:eastAsia="Times New Roman" w:hAnsi="Times New Roman" w:cs="Times New Roman"/>
              <w:b/>
              <w:bCs/>
              <w:color w:val="000000"/>
              <w:sz w:val="24"/>
              <w:szCs w:val="24"/>
            </w:rPr>
          </w:rPrChange>
        </w:rPr>
        <w:t xml:space="preserve">Inscrivez en toutes lettres le nom de l’arrondissement dans lequel vous menez l’enquête et le code correspondant dans le cadre réservé à cet effet. </w:t>
      </w:r>
    </w:p>
    <w:p w:rsidR="002D0F84" w:rsidRPr="00442E10" w:rsidRDefault="00AF2F6F" w:rsidP="002D0F84">
      <w:pPr>
        <w:jc w:val="both"/>
        <w:outlineLvl w:val="0"/>
        <w:rPr>
          <w:rFonts w:ascii="Times New Roman" w:hAnsi="Times New Roman" w:cs="Times New Roman"/>
          <w:b/>
          <w:color w:val="000000"/>
        </w:rPr>
      </w:pPr>
      <w:r w:rsidRPr="00AF2F6F">
        <w:rPr>
          <w:rFonts w:ascii="Times New Roman" w:hAnsi="Times New Roman" w:cs="Times New Roman"/>
          <w:b/>
          <w:color w:val="000000"/>
          <w:rPrChange w:id="841" w:author="PIERRE" w:date="2013-10-24T12:27:00Z">
            <w:rPr>
              <w:rFonts w:ascii="Times New Roman" w:eastAsia="Times New Roman" w:hAnsi="Times New Roman" w:cs="Times New Roman"/>
              <w:b/>
              <w:bCs/>
              <w:color w:val="000000"/>
              <w:sz w:val="24"/>
              <w:szCs w:val="24"/>
            </w:rPr>
          </w:rPrChange>
        </w:rPr>
        <w:t>Q003 : Numéro du village</w:t>
      </w:r>
    </w:p>
    <w:p w:rsidR="002D0F84" w:rsidRPr="00442E10" w:rsidRDefault="00AF2F6F" w:rsidP="002D0F84">
      <w:pPr>
        <w:jc w:val="both"/>
        <w:rPr>
          <w:rFonts w:ascii="Times New Roman" w:hAnsi="Times New Roman" w:cs="Times New Roman"/>
          <w:color w:val="000000"/>
          <w:sz w:val="24"/>
          <w:szCs w:val="24"/>
        </w:rPr>
      </w:pPr>
      <w:r w:rsidRPr="00AF2F6F">
        <w:rPr>
          <w:rFonts w:ascii="Times New Roman" w:hAnsi="Times New Roman" w:cs="Times New Roman"/>
          <w:color w:val="000000"/>
          <w:sz w:val="24"/>
          <w:szCs w:val="24"/>
          <w:rPrChange w:id="842" w:author="PIERRE" w:date="2013-10-24T12:27:00Z">
            <w:rPr>
              <w:rFonts w:ascii="Times New Roman" w:eastAsia="Times New Roman" w:hAnsi="Times New Roman" w:cs="Times New Roman"/>
              <w:b/>
              <w:bCs/>
              <w:color w:val="000000"/>
              <w:sz w:val="24"/>
              <w:szCs w:val="24"/>
            </w:rPr>
          </w:rPrChange>
        </w:rPr>
        <w:t xml:space="preserve">Inscrivez en toute lettre le nom du village ainsi que le numéro séquentiel du village dans lequel vous travaillez en cadrant à droite. Ce numéro-vous </w:t>
      </w:r>
      <w:del w:id="843" w:author="Leuveld, Koen" w:date="2013-10-24T19:30:00Z">
        <w:r w:rsidRPr="00AF2F6F" w:rsidDel="00CD1326">
          <w:rPr>
            <w:rFonts w:ascii="Times New Roman" w:hAnsi="Times New Roman" w:cs="Times New Roman"/>
            <w:color w:val="000000"/>
            <w:sz w:val="24"/>
            <w:szCs w:val="24"/>
            <w:rPrChange w:id="844" w:author="PIERRE" w:date="2013-10-24T12:27:00Z">
              <w:rPr>
                <w:rFonts w:ascii="Times New Roman" w:eastAsia="Times New Roman" w:hAnsi="Times New Roman" w:cs="Times New Roman"/>
                <w:b/>
                <w:bCs/>
                <w:color w:val="000000"/>
                <w:sz w:val="24"/>
                <w:szCs w:val="24"/>
              </w:rPr>
            </w:rPrChange>
          </w:rPr>
          <w:delText xml:space="preserve">est </w:delText>
        </w:r>
      </w:del>
      <w:ins w:id="845" w:author="Leuveld, Koen" w:date="2013-10-24T19:30:00Z">
        <w:r w:rsidR="00CD1326">
          <w:rPr>
            <w:rFonts w:ascii="Times New Roman" w:hAnsi="Times New Roman" w:cs="Times New Roman"/>
            <w:color w:val="000000"/>
            <w:sz w:val="24"/>
            <w:szCs w:val="24"/>
          </w:rPr>
          <w:t>sera</w:t>
        </w:r>
        <w:r w:rsidR="00CD1326" w:rsidRPr="00AF2F6F">
          <w:rPr>
            <w:rFonts w:ascii="Times New Roman" w:hAnsi="Times New Roman" w:cs="Times New Roman"/>
            <w:color w:val="000000"/>
            <w:sz w:val="24"/>
            <w:szCs w:val="24"/>
            <w:rPrChange w:id="846" w:author="PIERRE" w:date="2013-10-24T12:27:00Z">
              <w:rPr>
                <w:rFonts w:ascii="Times New Roman" w:eastAsia="Times New Roman" w:hAnsi="Times New Roman" w:cs="Times New Roman"/>
                <w:b/>
                <w:bCs/>
                <w:color w:val="000000"/>
                <w:sz w:val="24"/>
                <w:szCs w:val="24"/>
              </w:rPr>
            </w:rPrChange>
          </w:rPr>
          <w:t xml:space="preserve"> </w:t>
        </w:r>
      </w:ins>
      <w:r w:rsidRPr="00AF2F6F">
        <w:rPr>
          <w:rFonts w:ascii="Times New Roman" w:hAnsi="Times New Roman" w:cs="Times New Roman"/>
          <w:color w:val="000000"/>
          <w:sz w:val="24"/>
          <w:szCs w:val="24"/>
          <w:rPrChange w:id="847" w:author="PIERRE" w:date="2013-10-24T12:27:00Z">
            <w:rPr>
              <w:rFonts w:ascii="Times New Roman" w:eastAsia="Times New Roman" w:hAnsi="Times New Roman" w:cs="Times New Roman"/>
              <w:b/>
              <w:bCs/>
              <w:color w:val="000000"/>
              <w:sz w:val="24"/>
              <w:szCs w:val="24"/>
            </w:rPr>
          </w:rPrChange>
        </w:rPr>
        <w:t xml:space="preserve">donné par votre </w:t>
      </w:r>
      <w:ins w:id="848" w:author="PIERRE" w:date="2013-10-24T05:51:00Z">
        <w:r w:rsidRPr="00AF2F6F">
          <w:rPr>
            <w:rFonts w:ascii="Times New Roman" w:hAnsi="Times New Roman" w:cs="Times New Roman"/>
            <w:color w:val="000000"/>
            <w:sz w:val="24"/>
            <w:szCs w:val="24"/>
            <w:rPrChange w:id="849" w:author="PIERRE" w:date="2013-10-24T12:27:00Z">
              <w:rPr>
                <w:rFonts w:ascii="Times New Roman" w:eastAsia="Times New Roman" w:hAnsi="Times New Roman" w:cs="Times New Roman"/>
                <w:b/>
                <w:bCs/>
                <w:color w:val="000000"/>
                <w:sz w:val="24"/>
                <w:szCs w:val="24"/>
              </w:rPr>
            </w:rPrChange>
          </w:rPr>
          <w:t>chef d</w:t>
        </w:r>
      </w:ins>
      <w:ins w:id="850" w:author="PIERRE" w:date="2013-10-24T05:52:00Z">
        <w:r w:rsidRPr="00AF2F6F">
          <w:rPr>
            <w:rFonts w:ascii="Times New Roman" w:hAnsi="Times New Roman" w:cs="Times New Roman"/>
            <w:color w:val="000000"/>
            <w:sz w:val="24"/>
            <w:szCs w:val="24"/>
            <w:rPrChange w:id="851" w:author="PIERRE" w:date="2013-10-24T12:27:00Z">
              <w:rPr>
                <w:rFonts w:ascii="Times New Roman" w:eastAsia="Times New Roman" w:hAnsi="Times New Roman" w:cs="Times New Roman"/>
                <w:b/>
                <w:bCs/>
                <w:color w:val="000000"/>
                <w:sz w:val="24"/>
                <w:szCs w:val="24"/>
              </w:rPr>
            </w:rPrChange>
          </w:rPr>
          <w:t>’</w:t>
        </w:r>
      </w:ins>
      <w:ins w:id="852" w:author="PIERRE" w:date="2013-10-24T05:51:00Z">
        <w:r w:rsidRPr="00AF2F6F">
          <w:rPr>
            <w:rFonts w:ascii="Times New Roman" w:hAnsi="Times New Roman" w:cs="Times New Roman"/>
            <w:color w:val="000000"/>
            <w:sz w:val="24"/>
            <w:szCs w:val="24"/>
            <w:rPrChange w:id="853" w:author="PIERRE" w:date="2013-10-24T12:27:00Z">
              <w:rPr>
                <w:rFonts w:ascii="Times New Roman" w:eastAsia="Times New Roman" w:hAnsi="Times New Roman" w:cs="Times New Roman"/>
                <w:b/>
                <w:bCs/>
                <w:color w:val="000000"/>
                <w:sz w:val="24"/>
                <w:szCs w:val="24"/>
              </w:rPr>
            </w:rPrChange>
          </w:rPr>
          <w:t>équipe</w:t>
        </w:r>
      </w:ins>
      <w:del w:id="854" w:author="PIERRE" w:date="2013-10-24T05:51:00Z">
        <w:r w:rsidRPr="00AF2F6F">
          <w:rPr>
            <w:rFonts w:ascii="Times New Roman" w:hAnsi="Times New Roman" w:cs="Times New Roman"/>
            <w:color w:val="000000"/>
            <w:sz w:val="24"/>
            <w:szCs w:val="24"/>
            <w:rPrChange w:id="855" w:author="PIERRE" w:date="2013-10-24T12:27:00Z">
              <w:rPr>
                <w:rFonts w:ascii="Times New Roman" w:eastAsia="Times New Roman" w:hAnsi="Times New Roman" w:cs="Times New Roman"/>
                <w:b/>
                <w:bCs/>
                <w:color w:val="000000"/>
                <w:sz w:val="24"/>
                <w:szCs w:val="24"/>
              </w:rPr>
            </w:rPrChange>
          </w:rPr>
          <w:delText>contrôleur</w:delText>
        </w:r>
      </w:del>
      <w:r w:rsidRPr="00AF2F6F">
        <w:rPr>
          <w:rFonts w:ascii="Times New Roman" w:hAnsi="Times New Roman" w:cs="Times New Roman"/>
          <w:color w:val="000000"/>
          <w:sz w:val="24"/>
          <w:szCs w:val="24"/>
          <w:rPrChange w:id="856" w:author="PIERRE" w:date="2013-10-24T12:27:00Z">
            <w:rPr>
              <w:rFonts w:ascii="Times New Roman" w:eastAsia="Times New Roman" w:hAnsi="Times New Roman" w:cs="Times New Roman"/>
              <w:b/>
              <w:bCs/>
              <w:color w:val="000000"/>
              <w:sz w:val="24"/>
              <w:szCs w:val="24"/>
            </w:rPr>
          </w:rPrChange>
        </w:rPr>
        <w:t>. Vous compléterez éventuellement ce nom par l’appellation populaire.</w:t>
      </w:r>
    </w:p>
    <w:p w:rsidR="002D0F84" w:rsidRPr="00442E10" w:rsidRDefault="00AF2F6F" w:rsidP="002D0F84">
      <w:pPr>
        <w:jc w:val="both"/>
        <w:outlineLvl w:val="0"/>
        <w:rPr>
          <w:rFonts w:ascii="Times New Roman" w:hAnsi="Times New Roman" w:cs="Times New Roman"/>
          <w:b/>
          <w:color w:val="000000"/>
          <w:sz w:val="24"/>
          <w:szCs w:val="24"/>
        </w:rPr>
      </w:pPr>
      <w:r w:rsidRPr="00AF2F6F">
        <w:rPr>
          <w:rFonts w:ascii="Times New Roman" w:hAnsi="Times New Roman" w:cs="Times New Roman"/>
          <w:b/>
          <w:color w:val="000000"/>
          <w:sz w:val="24"/>
          <w:szCs w:val="24"/>
          <w:rPrChange w:id="857" w:author="PIERRE" w:date="2013-10-24T12:27:00Z">
            <w:rPr>
              <w:rFonts w:ascii="Times New Roman" w:eastAsia="Times New Roman" w:hAnsi="Times New Roman" w:cs="Times New Roman"/>
              <w:b/>
              <w:bCs/>
              <w:color w:val="000000"/>
              <w:sz w:val="24"/>
              <w:szCs w:val="24"/>
            </w:rPr>
          </w:rPrChange>
        </w:rPr>
        <w:t xml:space="preserve">Q004 : Numéro de structure et de ménage </w:t>
      </w:r>
    </w:p>
    <w:p w:rsidR="002D0F84" w:rsidRPr="00442E10" w:rsidRDefault="00AF2F6F" w:rsidP="002D0F84">
      <w:pPr>
        <w:jc w:val="both"/>
        <w:outlineLvl w:val="0"/>
        <w:rPr>
          <w:ins w:id="858" w:author="PIERRE" w:date="2013-10-24T09:25:00Z"/>
          <w:rFonts w:ascii="Times New Roman" w:hAnsi="Times New Roman" w:cs="Times New Roman"/>
          <w:color w:val="000000"/>
          <w:sz w:val="24"/>
          <w:szCs w:val="24"/>
        </w:rPr>
      </w:pPr>
      <w:r w:rsidRPr="00AF2F6F">
        <w:rPr>
          <w:rFonts w:ascii="Times New Roman" w:hAnsi="Times New Roman" w:cs="Times New Roman"/>
          <w:color w:val="000000"/>
          <w:sz w:val="24"/>
          <w:szCs w:val="24"/>
          <w:rPrChange w:id="859" w:author="PIERRE" w:date="2013-10-24T12:27:00Z">
            <w:rPr>
              <w:rFonts w:ascii="Times New Roman" w:eastAsia="Times New Roman" w:hAnsi="Times New Roman" w:cs="Times New Roman"/>
              <w:b/>
              <w:bCs/>
              <w:color w:val="000000"/>
              <w:sz w:val="24"/>
              <w:szCs w:val="24"/>
            </w:rPr>
          </w:rPrChange>
        </w:rPr>
        <w:t>Inscrivez le numéro de la structure et du ménage que vous enquêtez. Il s’agit des numéros attribués au ménage échantillon pendant le dénombrement du village</w:t>
      </w:r>
      <w:ins w:id="860" w:author="PIERRE" w:date="2013-10-24T05:51:00Z">
        <w:r w:rsidRPr="00AF2F6F">
          <w:rPr>
            <w:rFonts w:ascii="Times New Roman" w:hAnsi="Times New Roman" w:cs="Times New Roman"/>
            <w:color w:val="000000"/>
            <w:sz w:val="24"/>
            <w:szCs w:val="24"/>
            <w:rPrChange w:id="861" w:author="PIERRE" w:date="2013-10-24T12:27:00Z">
              <w:rPr>
                <w:rFonts w:ascii="Times New Roman" w:eastAsia="Times New Roman" w:hAnsi="Times New Roman" w:cs="Times New Roman"/>
                <w:b/>
                <w:bCs/>
                <w:color w:val="000000"/>
                <w:sz w:val="24"/>
                <w:szCs w:val="24"/>
              </w:rPr>
            </w:rPrChange>
          </w:rPr>
          <w:t xml:space="preserve"> lors de la premi</w:t>
        </w:r>
      </w:ins>
      <w:ins w:id="862" w:author="PIERRE" w:date="2013-10-24T05:52:00Z">
        <w:r w:rsidRPr="00AF2F6F">
          <w:rPr>
            <w:rFonts w:ascii="Times New Roman" w:hAnsi="Times New Roman" w:cs="Times New Roman"/>
            <w:color w:val="000000"/>
            <w:sz w:val="24"/>
            <w:szCs w:val="24"/>
            <w:rPrChange w:id="863" w:author="PIERRE" w:date="2013-10-24T12:27:00Z">
              <w:rPr>
                <w:rFonts w:ascii="Times New Roman" w:eastAsia="Times New Roman" w:hAnsi="Times New Roman" w:cs="Times New Roman"/>
                <w:b/>
                <w:bCs/>
                <w:color w:val="000000"/>
                <w:sz w:val="24"/>
                <w:szCs w:val="24"/>
              </w:rPr>
            </w:rPrChange>
          </w:rPr>
          <w:t>è</w:t>
        </w:r>
      </w:ins>
      <w:ins w:id="864" w:author="PIERRE" w:date="2013-10-24T05:51:00Z">
        <w:r w:rsidRPr="00AF2F6F">
          <w:rPr>
            <w:rFonts w:ascii="Times New Roman" w:hAnsi="Times New Roman" w:cs="Times New Roman"/>
            <w:color w:val="000000"/>
            <w:sz w:val="24"/>
            <w:szCs w:val="24"/>
            <w:rPrChange w:id="865" w:author="PIERRE" w:date="2013-10-24T12:27:00Z">
              <w:rPr>
                <w:rFonts w:ascii="Times New Roman" w:eastAsia="Times New Roman" w:hAnsi="Times New Roman" w:cs="Times New Roman"/>
                <w:b/>
                <w:bCs/>
                <w:color w:val="000000"/>
                <w:sz w:val="24"/>
                <w:szCs w:val="24"/>
              </w:rPr>
            </w:rPrChange>
          </w:rPr>
          <w:t>re phase de cette étude</w:t>
        </w:r>
      </w:ins>
      <w:r w:rsidRPr="00AF2F6F">
        <w:rPr>
          <w:rFonts w:ascii="Times New Roman" w:hAnsi="Times New Roman" w:cs="Times New Roman"/>
          <w:color w:val="000000"/>
          <w:sz w:val="24"/>
          <w:szCs w:val="24"/>
          <w:rPrChange w:id="866" w:author="PIERRE" w:date="2013-10-24T12:27:00Z">
            <w:rPr>
              <w:rFonts w:ascii="Times New Roman" w:eastAsia="Times New Roman" w:hAnsi="Times New Roman" w:cs="Times New Roman"/>
              <w:b/>
              <w:bCs/>
              <w:color w:val="000000"/>
              <w:sz w:val="24"/>
              <w:szCs w:val="24"/>
            </w:rPr>
          </w:rPrChange>
        </w:rPr>
        <w:t xml:space="preserve">. </w:t>
      </w:r>
    </w:p>
    <w:p w:rsidR="00D66B43" w:rsidRPr="00442E10" w:rsidRDefault="00AF2F6F" w:rsidP="00D66B43">
      <w:pPr>
        <w:jc w:val="both"/>
        <w:outlineLvl w:val="0"/>
        <w:rPr>
          <w:ins w:id="867" w:author="PIERRE" w:date="2013-10-24T09:25:00Z"/>
          <w:rFonts w:ascii="Times New Roman" w:hAnsi="Times New Roman" w:cs="Times New Roman"/>
          <w:b/>
          <w:color w:val="000000"/>
          <w:sz w:val="24"/>
          <w:szCs w:val="24"/>
          <w:rPrChange w:id="868" w:author="PIERRE" w:date="2013-10-24T12:27:00Z">
            <w:rPr>
              <w:ins w:id="869" w:author="PIERRE" w:date="2013-10-24T09:25:00Z"/>
              <w:rFonts w:ascii="Times New Roman" w:eastAsia="Times New Roman" w:hAnsi="Times New Roman"/>
              <w:b/>
              <w:sz w:val="17"/>
              <w:szCs w:val="17"/>
              <w:lang w:val="fr-CM"/>
            </w:rPr>
          </w:rPrChange>
        </w:rPr>
      </w:pPr>
      <w:ins w:id="870" w:author="PIERRE" w:date="2013-10-24T09:25:00Z">
        <w:r w:rsidRPr="00AF2F6F">
          <w:rPr>
            <w:rFonts w:ascii="Times New Roman" w:hAnsi="Times New Roman" w:cs="Times New Roman"/>
            <w:b/>
            <w:color w:val="000000"/>
            <w:sz w:val="24"/>
            <w:szCs w:val="24"/>
            <w:rPrChange w:id="871" w:author="PIERRE" w:date="2013-10-24T12:27:00Z">
              <w:rPr>
                <w:rFonts w:ascii="Times New Roman" w:eastAsia="Times New Roman" w:hAnsi="Times New Roman" w:cs="Times New Roman"/>
                <w:b/>
                <w:bCs/>
                <w:sz w:val="17"/>
                <w:szCs w:val="17"/>
                <w:lang w:val="fr-CM"/>
              </w:rPr>
            </w:rPrChange>
          </w:rPr>
          <w:lastRenderedPageBreak/>
          <w:t xml:space="preserve">Q005 ELIGIBILITÉ DU MÉNAGE LORS DE LA PREMIÈRE PHASE  </w:t>
        </w:r>
      </w:ins>
    </w:p>
    <w:p w:rsidR="00D66B43" w:rsidRPr="00442E10" w:rsidRDefault="00AF2F6F" w:rsidP="00D66B43">
      <w:pPr>
        <w:jc w:val="both"/>
        <w:outlineLvl w:val="0"/>
        <w:rPr>
          <w:ins w:id="872" w:author="PIERRE" w:date="2013-10-24T09:25:00Z"/>
          <w:rFonts w:ascii="Times New Roman" w:eastAsia="Times New Roman" w:hAnsi="Times New Roman"/>
          <w:sz w:val="24"/>
          <w:szCs w:val="24"/>
          <w:rPrChange w:id="873" w:author="PIERRE" w:date="2013-10-24T12:27:00Z">
            <w:rPr>
              <w:ins w:id="874" w:author="PIERRE" w:date="2013-10-24T09:25:00Z"/>
              <w:rFonts w:ascii="Times New Roman" w:eastAsia="Times New Roman" w:hAnsi="Times New Roman"/>
              <w:sz w:val="24"/>
              <w:szCs w:val="24"/>
              <w:lang w:val="fr-CM"/>
            </w:rPr>
          </w:rPrChange>
        </w:rPr>
      </w:pPr>
      <w:ins w:id="875" w:author="PIERRE" w:date="2013-10-24T09:25:00Z">
        <w:r w:rsidRPr="00AF2F6F">
          <w:rPr>
            <w:rFonts w:ascii="Times New Roman" w:eastAsia="Times New Roman" w:hAnsi="Times New Roman"/>
            <w:sz w:val="24"/>
            <w:szCs w:val="24"/>
            <w:rPrChange w:id="876" w:author="PIERRE" w:date="2013-10-24T12:27:00Z">
              <w:rPr>
                <w:rFonts w:ascii="Times New Roman" w:eastAsia="Times New Roman" w:hAnsi="Times New Roman" w:cs="Times New Roman"/>
                <w:b/>
                <w:bCs/>
                <w:sz w:val="24"/>
                <w:szCs w:val="24"/>
                <w:lang w:val="fr-CM"/>
              </w:rPr>
            </w:rPrChange>
          </w:rPr>
          <w:t>Il s’agit de recopier les catégories dans le listing qui vous sera remis, ces catégories sont les typologies de ménages échantillonnés lors de la première phase.</w:t>
        </w:r>
      </w:ins>
    </w:p>
    <w:p w:rsidR="00D66B43" w:rsidRPr="00442E10" w:rsidRDefault="00AF2F6F" w:rsidP="00D66B43">
      <w:pPr>
        <w:jc w:val="both"/>
        <w:outlineLvl w:val="0"/>
        <w:rPr>
          <w:ins w:id="877" w:author="PIERRE" w:date="2013-10-24T09:25:00Z"/>
          <w:rFonts w:ascii="Times New Roman" w:eastAsia="Times New Roman" w:hAnsi="Times New Roman"/>
          <w:sz w:val="24"/>
          <w:szCs w:val="24"/>
          <w:rPrChange w:id="878" w:author="PIERRE" w:date="2013-10-24T12:27:00Z">
            <w:rPr>
              <w:ins w:id="879" w:author="PIERRE" w:date="2013-10-24T09:25:00Z"/>
              <w:rFonts w:ascii="Times New Roman" w:eastAsia="Times New Roman" w:hAnsi="Times New Roman"/>
              <w:sz w:val="24"/>
              <w:szCs w:val="24"/>
              <w:lang w:val="fr-CM"/>
            </w:rPr>
          </w:rPrChange>
        </w:rPr>
      </w:pPr>
      <w:ins w:id="880" w:author="PIERRE" w:date="2013-10-24T09:25:00Z">
        <w:r w:rsidRPr="00AF2F6F">
          <w:rPr>
            <w:rFonts w:ascii="Times New Roman" w:eastAsia="Times New Roman" w:hAnsi="Times New Roman"/>
            <w:sz w:val="24"/>
            <w:szCs w:val="24"/>
            <w:rPrChange w:id="881" w:author="PIERRE" w:date="2013-10-24T12:27:00Z">
              <w:rPr>
                <w:rFonts w:ascii="Times New Roman" w:eastAsia="Times New Roman" w:hAnsi="Times New Roman" w:cs="Times New Roman"/>
                <w:b/>
                <w:bCs/>
                <w:sz w:val="24"/>
                <w:szCs w:val="24"/>
                <w:lang w:val="fr-CM"/>
              </w:rPr>
            </w:rPrChange>
          </w:rPr>
          <w:t>On entend par ménage éligible, un ménage qui  rempli</w:t>
        </w:r>
      </w:ins>
      <w:ins w:id="882" w:author="Leuveld, Koen" w:date="2013-10-24T19:31:00Z">
        <w:r w:rsidR="00CD1326">
          <w:rPr>
            <w:rFonts w:ascii="Times New Roman" w:eastAsia="Times New Roman" w:hAnsi="Times New Roman"/>
            <w:sz w:val="24"/>
            <w:szCs w:val="24"/>
          </w:rPr>
          <w:t>t</w:t>
        </w:r>
      </w:ins>
      <w:ins w:id="883" w:author="PIERRE" w:date="2013-10-24T09:25:00Z">
        <w:del w:id="884" w:author="Leuveld, Koen" w:date="2013-10-24T19:31:00Z">
          <w:r w:rsidRPr="00AF2F6F" w:rsidDel="00CD1326">
            <w:rPr>
              <w:rFonts w:ascii="Times New Roman" w:eastAsia="Times New Roman" w:hAnsi="Times New Roman"/>
              <w:sz w:val="24"/>
              <w:szCs w:val="24"/>
              <w:rPrChange w:id="885" w:author="PIERRE" w:date="2013-10-24T12:27:00Z">
                <w:rPr>
                  <w:rFonts w:ascii="Times New Roman" w:eastAsia="Times New Roman" w:hAnsi="Times New Roman" w:cs="Times New Roman"/>
                  <w:b/>
                  <w:bCs/>
                  <w:sz w:val="24"/>
                  <w:szCs w:val="24"/>
                  <w:lang w:val="fr-CM"/>
                </w:rPr>
              </w:rPrChange>
            </w:rPr>
            <w:delText>t</w:delText>
          </w:r>
        </w:del>
        <w:r w:rsidRPr="00AF2F6F">
          <w:rPr>
            <w:rFonts w:ascii="Times New Roman" w:eastAsia="Times New Roman" w:hAnsi="Times New Roman"/>
            <w:sz w:val="24"/>
            <w:szCs w:val="24"/>
            <w:rPrChange w:id="886" w:author="PIERRE" w:date="2013-10-24T12:27:00Z">
              <w:rPr>
                <w:rFonts w:ascii="Times New Roman" w:eastAsia="Times New Roman" w:hAnsi="Times New Roman" w:cs="Times New Roman"/>
                <w:b/>
                <w:bCs/>
                <w:sz w:val="24"/>
                <w:szCs w:val="24"/>
                <w:lang w:val="fr-CM"/>
              </w:rPr>
            </w:rPrChange>
          </w:rPr>
          <w:t xml:space="preserve"> les critères suivants :</w:t>
        </w:r>
      </w:ins>
    </w:p>
    <w:p w:rsidR="00D66B43" w:rsidRPr="00442E10" w:rsidRDefault="00AF2F6F" w:rsidP="00D66B43">
      <w:pPr>
        <w:pStyle w:val="ListParagraph"/>
        <w:numPr>
          <w:ilvl w:val="0"/>
          <w:numId w:val="40"/>
        </w:numPr>
        <w:jc w:val="both"/>
        <w:outlineLvl w:val="0"/>
        <w:rPr>
          <w:ins w:id="887" w:author="PIERRE" w:date="2013-10-24T09:25:00Z"/>
          <w:rFonts w:ascii="Times New Roman" w:eastAsia="Times New Roman" w:hAnsi="Times New Roman"/>
          <w:sz w:val="24"/>
          <w:szCs w:val="24"/>
          <w:rPrChange w:id="888" w:author="PIERRE" w:date="2013-10-24T12:27:00Z">
            <w:rPr>
              <w:ins w:id="889" w:author="PIERRE" w:date="2013-10-24T09:25:00Z"/>
              <w:rFonts w:ascii="Times New Roman" w:eastAsia="Times New Roman" w:hAnsi="Times New Roman"/>
              <w:sz w:val="24"/>
              <w:szCs w:val="24"/>
              <w:lang w:val="fr-CM"/>
            </w:rPr>
          </w:rPrChange>
        </w:rPr>
      </w:pPr>
      <w:ins w:id="890" w:author="PIERRE" w:date="2013-10-24T09:25:00Z">
        <w:r w:rsidRPr="00AF2F6F">
          <w:rPr>
            <w:rFonts w:ascii="Times New Roman" w:eastAsia="Times New Roman" w:hAnsi="Times New Roman"/>
            <w:sz w:val="24"/>
            <w:szCs w:val="24"/>
            <w:rPrChange w:id="891" w:author="PIERRE" w:date="2013-10-24T12:27:00Z">
              <w:rPr>
                <w:rFonts w:ascii="Times New Roman" w:eastAsia="Times New Roman" w:hAnsi="Times New Roman" w:cs="Times New Roman"/>
                <w:b/>
                <w:bCs/>
                <w:sz w:val="24"/>
                <w:szCs w:val="24"/>
                <w:lang w:val="fr-CM"/>
              </w:rPr>
            </w:rPrChange>
          </w:rPr>
          <w:t xml:space="preserve">Dispose d’au moins 4 vaches ou 6 porcs ; </w:t>
        </w:r>
      </w:ins>
    </w:p>
    <w:p w:rsidR="00D66B43" w:rsidRPr="00442E10" w:rsidRDefault="00AF2F6F" w:rsidP="00D66B43">
      <w:pPr>
        <w:pStyle w:val="ListParagraph"/>
        <w:numPr>
          <w:ilvl w:val="0"/>
          <w:numId w:val="40"/>
        </w:numPr>
        <w:jc w:val="both"/>
        <w:outlineLvl w:val="0"/>
        <w:rPr>
          <w:ins w:id="892" w:author="PIERRE" w:date="2013-10-24T09:25:00Z"/>
          <w:rFonts w:ascii="Times New Roman" w:eastAsia="Times New Roman" w:hAnsi="Times New Roman"/>
          <w:sz w:val="24"/>
          <w:szCs w:val="24"/>
          <w:rPrChange w:id="893" w:author="PIERRE" w:date="2013-10-24T12:27:00Z">
            <w:rPr>
              <w:ins w:id="894" w:author="PIERRE" w:date="2013-10-24T09:25:00Z"/>
              <w:rFonts w:ascii="Times New Roman" w:eastAsia="Times New Roman" w:hAnsi="Times New Roman"/>
              <w:sz w:val="24"/>
              <w:szCs w:val="24"/>
              <w:lang w:val="fr-CM"/>
            </w:rPr>
          </w:rPrChange>
        </w:rPr>
      </w:pPr>
      <w:ins w:id="895" w:author="PIERRE" w:date="2013-10-24T09:25:00Z">
        <w:r w:rsidRPr="00AF2F6F">
          <w:rPr>
            <w:rFonts w:ascii="Times New Roman" w:eastAsia="Times New Roman" w:hAnsi="Times New Roman"/>
            <w:sz w:val="24"/>
            <w:szCs w:val="24"/>
            <w:rPrChange w:id="896" w:author="PIERRE" w:date="2013-10-24T12:27:00Z">
              <w:rPr>
                <w:rFonts w:ascii="Times New Roman" w:eastAsia="Times New Roman" w:hAnsi="Times New Roman" w:cs="Times New Roman"/>
                <w:b/>
                <w:bCs/>
                <w:sz w:val="24"/>
                <w:szCs w:val="24"/>
                <w:lang w:val="fr-CM"/>
              </w:rPr>
            </w:rPrChange>
          </w:rPr>
          <w:t>A la possibilité d’avoir un enclos pour le bétail  près du domicile ; </w:t>
        </w:r>
      </w:ins>
    </w:p>
    <w:p w:rsidR="00D66B43" w:rsidRPr="00442E10" w:rsidRDefault="00AF2F6F" w:rsidP="00D66B43">
      <w:pPr>
        <w:pStyle w:val="ListParagraph"/>
        <w:numPr>
          <w:ilvl w:val="0"/>
          <w:numId w:val="40"/>
        </w:numPr>
        <w:jc w:val="both"/>
        <w:outlineLvl w:val="0"/>
        <w:rPr>
          <w:ins w:id="897" w:author="PIERRE" w:date="2013-10-24T09:25:00Z"/>
          <w:rFonts w:ascii="Times New Roman" w:eastAsia="Times New Roman" w:hAnsi="Times New Roman"/>
          <w:sz w:val="24"/>
          <w:szCs w:val="24"/>
          <w:rPrChange w:id="898" w:author="PIERRE" w:date="2013-10-24T12:27:00Z">
            <w:rPr>
              <w:ins w:id="899" w:author="PIERRE" w:date="2013-10-24T09:25:00Z"/>
              <w:rFonts w:ascii="Times New Roman" w:eastAsia="Times New Roman" w:hAnsi="Times New Roman"/>
              <w:sz w:val="24"/>
              <w:szCs w:val="24"/>
              <w:lang w:val="fr-CM"/>
            </w:rPr>
          </w:rPrChange>
        </w:rPr>
      </w:pPr>
      <w:ins w:id="900" w:author="PIERRE" w:date="2013-10-24T09:25:00Z">
        <w:r w:rsidRPr="00AF2F6F">
          <w:rPr>
            <w:rFonts w:ascii="Times New Roman" w:eastAsia="Times New Roman" w:hAnsi="Times New Roman"/>
            <w:sz w:val="24"/>
            <w:szCs w:val="24"/>
            <w:rPrChange w:id="901" w:author="PIERRE" w:date="2013-10-24T12:27:00Z">
              <w:rPr>
                <w:rFonts w:ascii="Times New Roman" w:eastAsia="Times New Roman" w:hAnsi="Times New Roman" w:cs="Times New Roman"/>
                <w:b/>
                <w:bCs/>
                <w:sz w:val="24"/>
                <w:szCs w:val="24"/>
                <w:lang w:val="fr-CM"/>
              </w:rPr>
            </w:rPrChange>
          </w:rPr>
          <w:t xml:space="preserve">A la possibilité d’avoir de l’eau à proximité (moins de 15 mn aller et retour) ;  </w:t>
        </w:r>
      </w:ins>
    </w:p>
    <w:p w:rsidR="00D66B43" w:rsidRPr="00442E10" w:rsidRDefault="00AF2F6F" w:rsidP="00D66B43">
      <w:pPr>
        <w:pStyle w:val="ListParagraph"/>
        <w:numPr>
          <w:ilvl w:val="0"/>
          <w:numId w:val="40"/>
        </w:numPr>
        <w:jc w:val="both"/>
        <w:outlineLvl w:val="0"/>
        <w:rPr>
          <w:ins w:id="902" w:author="PIERRE" w:date="2013-10-24T09:25:00Z"/>
          <w:rFonts w:ascii="Times New Roman" w:eastAsia="Times New Roman" w:hAnsi="Times New Roman"/>
          <w:sz w:val="24"/>
          <w:szCs w:val="24"/>
          <w:rPrChange w:id="903" w:author="PIERRE" w:date="2013-10-24T12:27:00Z">
            <w:rPr>
              <w:ins w:id="904" w:author="PIERRE" w:date="2013-10-24T09:25:00Z"/>
              <w:rFonts w:ascii="Times New Roman" w:eastAsia="Times New Roman" w:hAnsi="Times New Roman"/>
              <w:sz w:val="24"/>
              <w:szCs w:val="24"/>
              <w:lang w:val="fr-CM"/>
            </w:rPr>
          </w:rPrChange>
        </w:rPr>
      </w:pPr>
      <w:ins w:id="905" w:author="PIERRE" w:date="2013-10-24T09:25:00Z">
        <w:r w:rsidRPr="00AF2F6F">
          <w:rPr>
            <w:rFonts w:ascii="Times New Roman" w:eastAsia="Times New Roman" w:hAnsi="Times New Roman"/>
            <w:sz w:val="24"/>
            <w:szCs w:val="24"/>
            <w:rPrChange w:id="906" w:author="PIERRE" w:date="2013-10-24T12:27:00Z">
              <w:rPr>
                <w:rFonts w:ascii="Times New Roman" w:eastAsia="Times New Roman" w:hAnsi="Times New Roman" w:cs="Times New Roman"/>
                <w:b/>
                <w:bCs/>
                <w:sz w:val="24"/>
                <w:szCs w:val="24"/>
                <w:lang w:val="fr-CM"/>
              </w:rPr>
            </w:rPrChange>
          </w:rPr>
          <w:t xml:space="preserve"> Possède un domicile </w:t>
        </w:r>
      </w:ins>
      <w:ins w:id="907" w:author="Leuveld, Koen" w:date="2013-10-24T19:32:00Z">
        <w:r w:rsidR="00CD1326" w:rsidRPr="009A34FC">
          <w:rPr>
            <w:rFonts w:ascii="Times New Roman" w:eastAsia="Times New Roman" w:hAnsi="Times New Roman"/>
            <w:sz w:val="24"/>
            <w:szCs w:val="24"/>
          </w:rPr>
          <w:t>permanent</w:t>
        </w:r>
        <w:r w:rsidR="00CD1326" w:rsidRPr="00AF2F6F" w:rsidDel="00CD1326">
          <w:rPr>
            <w:rFonts w:ascii="Times New Roman" w:eastAsia="Times New Roman" w:hAnsi="Times New Roman"/>
            <w:sz w:val="24"/>
            <w:szCs w:val="24"/>
            <w:rPrChange w:id="908" w:author="PIERRE" w:date="2013-10-24T12:27:00Z">
              <w:rPr>
                <w:rFonts w:ascii="Times New Roman" w:eastAsia="Times New Roman" w:hAnsi="Times New Roman"/>
                <w:sz w:val="24"/>
                <w:szCs w:val="24"/>
              </w:rPr>
            </w:rPrChange>
          </w:rPr>
          <w:t xml:space="preserve"> </w:t>
        </w:r>
      </w:ins>
      <w:ins w:id="909" w:author="PIERRE" w:date="2013-10-24T09:25:00Z">
        <w:del w:id="910" w:author="Leuveld, Koen" w:date="2013-10-24T19:32:00Z">
          <w:r w:rsidRPr="00AF2F6F" w:rsidDel="00CD1326">
            <w:rPr>
              <w:rFonts w:ascii="Times New Roman" w:eastAsia="Times New Roman" w:hAnsi="Times New Roman"/>
              <w:sz w:val="24"/>
              <w:szCs w:val="24"/>
              <w:rPrChange w:id="911" w:author="PIERRE" w:date="2013-10-24T12:27:00Z">
                <w:rPr>
                  <w:rFonts w:ascii="Times New Roman" w:eastAsia="Times New Roman" w:hAnsi="Times New Roman" w:cs="Times New Roman"/>
                  <w:b/>
                  <w:bCs/>
                  <w:sz w:val="24"/>
                  <w:szCs w:val="24"/>
                  <w:lang w:val="fr-CM"/>
                </w:rPr>
              </w:rPrChange>
            </w:rPr>
            <w:delText xml:space="preserve">fixe </w:delText>
          </w:r>
        </w:del>
        <w:r w:rsidRPr="00AF2F6F">
          <w:rPr>
            <w:rFonts w:ascii="Times New Roman" w:eastAsia="Times New Roman" w:hAnsi="Times New Roman"/>
            <w:sz w:val="24"/>
            <w:szCs w:val="24"/>
            <w:rPrChange w:id="912" w:author="PIERRE" w:date="2013-10-24T12:27:00Z">
              <w:rPr>
                <w:rFonts w:ascii="Times New Roman" w:eastAsia="Times New Roman" w:hAnsi="Times New Roman" w:cs="Times New Roman"/>
                <w:b/>
                <w:bCs/>
                <w:sz w:val="24"/>
                <w:szCs w:val="24"/>
                <w:lang w:val="fr-CM"/>
              </w:rPr>
            </w:rPrChange>
          </w:rPr>
          <w:t>(</w:t>
        </w:r>
      </w:ins>
      <w:ins w:id="913" w:author="Leuveld, Koen" w:date="2013-10-24T19:32:00Z">
        <w:r w:rsidR="00CD1326" w:rsidRPr="009A34FC">
          <w:rPr>
            <w:rFonts w:ascii="Times New Roman" w:eastAsia="Times New Roman" w:hAnsi="Times New Roman"/>
            <w:sz w:val="24"/>
            <w:szCs w:val="24"/>
          </w:rPr>
          <w:t>fixe</w:t>
        </w:r>
      </w:ins>
      <w:ins w:id="914" w:author="PIERRE" w:date="2013-10-24T09:25:00Z">
        <w:del w:id="915" w:author="Leuveld, Koen" w:date="2013-10-24T19:32:00Z">
          <w:r w:rsidRPr="00AF2F6F" w:rsidDel="00CD1326">
            <w:rPr>
              <w:rFonts w:ascii="Times New Roman" w:eastAsia="Times New Roman" w:hAnsi="Times New Roman"/>
              <w:sz w:val="24"/>
              <w:szCs w:val="24"/>
              <w:rPrChange w:id="916" w:author="PIERRE" w:date="2013-10-24T12:27:00Z">
                <w:rPr>
                  <w:rFonts w:ascii="Times New Roman" w:eastAsia="Times New Roman" w:hAnsi="Times New Roman" w:cs="Times New Roman"/>
                  <w:b/>
                  <w:bCs/>
                  <w:sz w:val="24"/>
                  <w:szCs w:val="24"/>
                  <w:lang w:val="fr-CM"/>
                </w:rPr>
              </w:rPrChange>
            </w:rPr>
            <w:delText>permanent</w:delText>
          </w:r>
        </w:del>
        <w:r w:rsidRPr="00AF2F6F">
          <w:rPr>
            <w:rFonts w:ascii="Times New Roman" w:eastAsia="Times New Roman" w:hAnsi="Times New Roman"/>
            <w:sz w:val="24"/>
            <w:szCs w:val="24"/>
            <w:rPrChange w:id="917" w:author="PIERRE" w:date="2013-10-24T12:27:00Z">
              <w:rPr>
                <w:rFonts w:ascii="Times New Roman" w:eastAsia="Times New Roman" w:hAnsi="Times New Roman" w:cs="Times New Roman"/>
                <w:b/>
                <w:bCs/>
                <w:sz w:val="24"/>
                <w:szCs w:val="24"/>
                <w:lang w:val="fr-CM"/>
              </w:rPr>
            </w:rPrChange>
          </w:rPr>
          <w:t xml:space="preserve">). </w:t>
        </w:r>
      </w:ins>
    </w:p>
    <w:p w:rsidR="00D66B43" w:rsidRPr="00442E10" w:rsidRDefault="00AF2F6F" w:rsidP="00D66B43">
      <w:pPr>
        <w:jc w:val="both"/>
        <w:outlineLvl w:val="0"/>
        <w:rPr>
          <w:ins w:id="918" w:author="PIERRE" w:date="2013-10-24T09:25:00Z"/>
          <w:rFonts w:ascii="Times New Roman" w:eastAsia="Times New Roman" w:hAnsi="Times New Roman"/>
          <w:sz w:val="24"/>
          <w:szCs w:val="24"/>
          <w:rPrChange w:id="919" w:author="PIERRE" w:date="2013-10-24T12:27:00Z">
            <w:rPr>
              <w:ins w:id="920" w:author="PIERRE" w:date="2013-10-24T09:25:00Z"/>
              <w:rFonts w:ascii="Times New Roman" w:eastAsia="Times New Roman" w:hAnsi="Times New Roman"/>
              <w:sz w:val="24"/>
              <w:szCs w:val="24"/>
              <w:lang w:val="fr-CM"/>
            </w:rPr>
          </w:rPrChange>
        </w:rPr>
      </w:pPr>
      <w:ins w:id="921" w:author="PIERRE" w:date="2013-10-24T09:25:00Z">
        <w:r w:rsidRPr="00AF2F6F">
          <w:rPr>
            <w:rFonts w:ascii="Times New Roman" w:eastAsia="Times New Roman" w:hAnsi="Times New Roman"/>
            <w:sz w:val="24"/>
            <w:szCs w:val="24"/>
            <w:rPrChange w:id="922" w:author="PIERRE" w:date="2013-10-24T12:27:00Z">
              <w:rPr>
                <w:rFonts w:ascii="Times New Roman" w:eastAsia="Times New Roman" w:hAnsi="Times New Roman" w:cs="Times New Roman"/>
                <w:b/>
                <w:bCs/>
                <w:sz w:val="24"/>
                <w:szCs w:val="24"/>
                <w:lang w:val="fr-CM"/>
              </w:rPr>
            </w:rPrChange>
          </w:rPr>
          <w:t xml:space="preserve">1. </w:t>
        </w:r>
        <w:r w:rsidRPr="00CD1326">
          <w:rPr>
            <w:rFonts w:ascii="Times New Roman" w:eastAsia="Times New Roman" w:hAnsi="Times New Roman" w:cs="Times New Roman"/>
            <w:b/>
            <w:sz w:val="24"/>
            <w:szCs w:val="24"/>
            <w:rPrChange w:id="923" w:author="Leuveld, Koen" w:date="2013-10-24T19:32:00Z">
              <w:rPr>
                <w:rFonts w:ascii="Times New Roman" w:eastAsia="Times New Roman" w:hAnsi="Times New Roman" w:cs="Times New Roman"/>
                <w:b/>
                <w:bCs/>
                <w:sz w:val="24"/>
                <w:szCs w:val="24"/>
                <w:lang w:val="fr-CM"/>
              </w:rPr>
            </w:rPrChange>
          </w:rPr>
          <w:t>É</w:t>
        </w:r>
        <w:r w:rsidRPr="00CD1326">
          <w:rPr>
            <w:rFonts w:ascii="Times New Roman" w:eastAsia="Times New Roman" w:hAnsi="Times New Roman"/>
            <w:b/>
            <w:sz w:val="24"/>
            <w:szCs w:val="24"/>
            <w:rPrChange w:id="924" w:author="Leuveld, Koen" w:date="2013-10-24T19:32:00Z">
              <w:rPr>
                <w:rFonts w:ascii="Times New Roman" w:eastAsia="Times New Roman" w:hAnsi="Times New Roman" w:cs="Times New Roman"/>
                <w:b/>
                <w:bCs/>
                <w:sz w:val="24"/>
                <w:szCs w:val="24"/>
                <w:lang w:val="fr-CM"/>
              </w:rPr>
            </w:rPrChange>
          </w:rPr>
          <w:t>LIGIBLE ET PRÊT À S’ENGAGER</w:t>
        </w:r>
        <w:r w:rsidRPr="00AF2F6F">
          <w:rPr>
            <w:rFonts w:ascii="Times New Roman" w:eastAsia="Times New Roman" w:hAnsi="Times New Roman"/>
            <w:sz w:val="24"/>
            <w:szCs w:val="24"/>
            <w:rPrChange w:id="925" w:author="PIERRE" w:date="2013-10-24T12:27:00Z">
              <w:rPr>
                <w:rFonts w:ascii="Times New Roman" w:eastAsia="Times New Roman" w:hAnsi="Times New Roman" w:cs="Times New Roman"/>
                <w:b/>
                <w:bCs/>
                <w:sz w:val="24"/>
                <w:szCs w:val="24"/>
                <w:lang w:val="fr-CM"/>
              </w:rPr>
            </w:rPrChange>
          </w:rPr>
          <w:t xml:space="preserve"> : c’est un ménage éligible qui lors de la réunion de sensibilisation de la première phase a déclaré qu’il veut acquérir un bio-digesteur et qu’il dispose des moyen financiers, matériels et humains pour sa construction. </w:t>
        </w:r>
      </w:ins>
    </w:p>
    <w:p w:rsidR="00D66B43" w:rsidRPr="00442E10" w:rsidRDefault="00AF2F6F" w:rsidP="00D66B43">
      <w:pPr>
        <w:jc w:val="both"/>
        <w:outlineLvl w:val="0"/>
        <w:rPr>
          <w:ins w:id="926" w:author="PIERRE" w:date="2013-10-24T09:25:00Z"/>
          <w:rFonts w:ascii="Times New Roman" w:eastAsia="Times New Roman" w:hAnsi="Times New Roman"/>
          <w:sz w:val="24"/>
          <w:szCs w:val="24"/>
          <w:rPrChange w:id="927" w:author="PIERRE" w:date="2013-10-24T12:27:00Z">
            <w:rPr>
              <w:ins w:id="928" w:author="PIERRE" w:date="2013-10-24T09:25:00Z"/>
              <w:rFonts w:ascii="Times New Roman" w:eastAsia="Times New Roman" w:hAnsi="Times New Roman"/>
              <w:sz w:val="24"/>
              <w:szCs w:val="24"/>
              <w:lang w:val="fr-CM"/>
            </w:rPr>
          </w:rPrChange>
        </w:rPr>
      </w:pPr>
      <w:ins w:id="929" w:author="PIERRE" w:date="2013-10-24T09:25:00Z">
        <w:r w:rsidRPr="00AF2F6F">
          <w:rPr>
            <w:rFonts w:ascii="Times New Roman" w:eastAsia="Times New Roman" w:hAnsi="Times New Roman"/>
            <w:sz w:val="24"/>
            <w:szCs w:val="24"/>
            <w:rPrChange w:id="930" w:author="PIERRE" w:date="2013-10-24T12:27:00Z">
              <w:rPr>
                <w:rFonts w:ascii="Times New Roman" w:eastAsia="Times New Roman" w:hAnsi="Times New Roman" w:cs="Times New Roman"/>
                <w:b/>
                <w:bCs/>
                <w:sz w:val="24"/>
                <w:szCs w:val="24"/>
                <w:lang w:val="fr-CM"/>
              </w:rPr>
            </w:rPrChange>
          </w:rPr>
          <w:t xml:space="preserve">2. </w:t>
        </w:r>
        <w:r w:rsidRPr="00CD1326">
          <w:rPr>
            <w:rFonts w:ascii="Times New Roman" w:eastAsia="Times New Roman" w:hAnsi="Times New Roman" w:cs="Times New Roman"/>
            <w:b/>
            <w:sz w:val="24"/>
            <w:szCs w:val="24"/>
            <w:rPrChange w:id="931" w:author="Leuveld, Koen" w:date="2013-10-24T19:32:00Z">
              <w:rPr>
                <w:rFonts w:ascii="Times New Roman" w:eastAsia="Times New Roman" w:hAnsi="Times New Roman" w:cs="Times New Roman"/>
                <w:b/>
                <w:bCs/>
                <w:sz w:val="24"/>
                <w:szCs w:val="24"/>
                <w:lang w:val="fr-CM"/>
              </w:rPr>
            </w:rPrChange>
          </w:rPr>
          <w:t>ÉLIGIBLE HÉSITANT</w:t>
        </w:r>
        <w:r w:rsidRPr="00AF2F6F">
          <w:rPr>
            <w:rFonts w:ascii="Times New Roman" w:eastAsia="Times New Roman" w:hAnsi="Times New Roman"/>
            <w:sz w:val="24"/>
            <w:szCs w:val="24"/>
            <w:rPrChange w:id="932" w:author="PIERRE" w:date="2013-10-24T12:27:00Z">
              <w:rPr>
                <w:rFonts w:ascii="Times New Roman" w:eastAsia="Times New Roman" w:hAnsi="Times New Roman" w:cs="Times New Roman"/>
                <w:b/>
                <w:bCs/>
                <w:sz w:val="24"/>
                <w:szCs w:val="24"/>
                <w:lang w:val="fr-CM"/>
              </w:rPr>
            </w:rPrChange>
          </w:rPr>
          <w:t> : c’est un ménage éligible qui lors de la réunion de sensibilisation de la première phase  a déclaré qu’il ne voulait pas acquérir le bio-digesteur</w:t>
        </w:r>
      </w:ins>
    </w:p>
    <w:p w:rsidR="00D66B43" w:rsidRPr="00442E10" w:rsidRDefault="00AF2F6F" w:rsidP="00D66B43">
      <w:pPr>
        <w:jc w:val="both"/>
        <w:outlineLvl w:val="0"/>
        <w:rPr>
          <w:ins w:id="933" w:author="PIERRE" w:date="2013-10-24T09:25:00Z"/>
          <w:rFonts w:ascii="Times New Roman" w:eastAsia="Times New Roman" w:hAnsi="Times New Roman"/>
          <w:sz w:val="24"/>
          <w:szCs w:val="24"/>
          <w:rPrChange w:id="934" w:author="PIERRE" w:date="2013-10-24T12:27:00Z">
            <w:rPr>
              <w:ins w:id="935" w:author="PIERRE" w:date="2013-10-24T09:25:00Z"/>
              <w:rFonts w:ascii="Times New Roman" w:eastAsia="Times New Roman" w:hAnsi="Times New Roman"/>
              <w:sz w:val="24"/>
              <w:szCs w:val="24"/>
              <w:lang w:val="fr-CM"/>
            </w:rPr>
          </w:rPrChange>
        </w:rPr>
      </w:pPr>
      <w:ins w:id="936" w:author="PIERRE" w:date="2013-10-24T09:25:00Z">
        <w:r w:rsidRPr="00AF2F6F">
          <w:rPr>
            <w:rFonts w:ascii="Times New Roman" w:eastAsia="Times New Roman" w:hAnsi="Times New Roman"/>
            <w:sz w:val="24"/>
            <w:szCs w:val="24"/>
            <w:rPrChange w:id="937" w:author="PIERRE" w:date="2013-10-24T12:27:00Z">
              <w:rPr>
                <w:rFonts w:ascii="Times New Roman" w:eastAsia="Times New Roman" w:hAnsi="Times New Roman" w:cs="Times New Roman"/>
                <w:b/>
                <w:bCs/>
                <w:sz w:val="24"/>
                <w:szCs w:val="24"/>
                <w:lang w:val="fr-CM"/>
              </w:rPr>
            </w:rPrChange>
          </w:rPr>
          <w:t xml:space="preserve">3. </w:t>
        </w:r>
        <w:r w:rsidRPr="00CD1326">
          <w:rPr>
            <w:rFonts w:ascii="Times New Roman" w:eastAsia="Times New Roman" w:hAnsi="Times New Roman" w:cs="Times New Roman"/>
            <w:b/>
            <w:sz w:val="24"/>
            <w:szCs w:val="24"/>
            <w:rPrChange w:id="938" w:author="Leuveld, Koen" w:date="2013-10-24T19:33:00Z">
              <w:rPr>
                <w:rFonts w:ascii="Times New Roman" w:eastAsia="Times New Roman" w:hAnsi="Times New Roman" w:cs="Times New Roman"/>
                <w:b/>
                <w:bCs/>
                <w:sz w:val="24"/>
                <w:szCs w:val="24"/>
                <w:lang w:val="fr-CM"/>
              </w:rPr>
            </w:rPrChange>
          </w:rPr>
          <w:t>NON ÉLIGIBLE ET PRÉSENT À LA RÉUNION DE SENSIBILISATION</w:t>
        </w:r>
        <w:r w:rsidRPr="00AF2F6F">
          <w:rPr>
            <w:rFonts w:ascii="Times New Roman" w:eastAsia="Times New Roman" w:hAnsi="Times New Roman"/>
            <w:sz w:val="24"/>
            <w:szCs w:val="24"/>
            <w:rPrChange w:id="939" w:author="PIERRE" w:date="2013-10-24T12:27:00Z">
              <w:rPr>
                <w:rFonts w:ascii="Times New Roman" w:eastAsia="Times New Roman" w:hAnsi="Times New Roman" w:cs="Times New Roman"/>
                <w:b/>
                <w:bCs/>
                <w:sz w:val="24"/>
                <w:szCs w:val="24"/>
                <w:lang w:val="fr-CM"/>
              </w:rPr>
            </w:rPrChange>
          </w:rPr>
          <w:t> : c’est un ménage non éligible mais qui était représenté à la réunion de sensibilisation</w:t>
        </w:r>
      </w:ins>
    </w:p>
    <w:p w:rsidR="00D66B43" w:rsidRPr="00442E10" w:rsidRDefault="00AF2F6F" w:rsidP="00D66B43">
      <w:pPr>
        <w:jc w:val="both"/>
        <w:outlineLvl w:val="0"/>
        <w:rPr>
          <w:rFonts w:ascii="Times New Roman" w:hAnsi="Times New Roman" w:cs="Times New Roman"/>
          <w:color w:val="000000"/>
          <w:sz w:val="24"/>
          <w:szCs w:val="24"/>
        </w:rPr>
      </w:pPr>
      <w:ins w:id="940" w:author="PIERRE" w:date="2013-10-24T09:25:00Z">
        <w:r w:rsidRPr="00AF2F6F">
          <w:rPr>
            <w:rFonts w:ascii="Times New Roman" w:eastAsia="Times New Roman" w:hAnsi="Times New Roman"/>
            <w:sz w:val="24"/>
            <w:szCs w:val="24"/>
            <w:rPrChange w:id="941" w:author="PIERRE" w:date="2013-10-24T12:27:00Z">
              <w:rPr>
                <w:rFonts w:ascii="Times New Roman" w:eastAsia="Times New Roman" w:hAnsi="Times New Roman" w:cs="Times New Roman"/>
                <w:b/>
                <w:bCs/>
                <w:sz w:val="24"/>
                <w:szCs w:val="24"/>
                <w:lang w:val="fr-CM"/>
              </w:rPr>
            </w:rPrChange>
          </w:rPr>
          <w:t xml:space="preserve">4. </w:t>
        </w:r>
        <w:r w:rsidRPr="005B2317">
          <w:rPr>
            <w:rFonts w:ascii="Times New Roman" w:eastAsia="Times New Roman" w:hAnsi="Times New Roman" w:cs="Times New Roman"/>
            <w:b/>
            <w:sz w:val="24"/>
            <w:szCs w:val="24"/>
            <w:rPrChange w:id="942" w:author="Leuveld, Koen" w:date="2013-10-24T19:33:00Z">
              <w:rPr>
                <w:rFonts w:ascii="Times New Roman" w:eastAsia="Times New Roman" w:hAnsi="Times New Roman" w:cs="Times New Roman"/>
                <w:b/>
                <w:bCs/>
                <w:sz w:val="24"/>
                <w:szCs w:val="24"/>
                <w:lang w:val="fr-CM"/>
              </w:rPr>
            </w:rPrChange>
          </w:rPr>
          <w:t>ABSENT À LA RÉUNION DE SENSIBILISATION</w:t>
        </w:r>
        <w:r w:rsidRPr="00AF2F6F">
          <w:rPr>
            <w:rFonts w:ascii="Times New Roman" w:eastAsia="Times New Roman" w:hAnsi="Times New Roman"/>
            <w:sz w:val="24"/>
            <w:szCs w:val="24"/>
            <w:rPrChange w:id="943" w:author="PIERRE" w:date="2013-10-24T12:27:00Z">
              <w:rPr>
                <w:rFonts w:ascii="Times New Roman" w:eastAsia="Times New Roman" w:hAnsi="Times New Roman" w:cs="Times New Roman"/>
                <w:b/>
                <w:bCs/>
                <w:sz w:val="24"/>
                <w:szCs w:val="24"/>
                <w:lang w:val="fr-CM"/>
              </w:rPr>
            </w:rPrChange>
          </w:rPr>
          <w:t> : il s’agit d</w:t>
        </w:r>
      </w:ins>
      <w:ins w:id="944" w:author="PIERRE" w:date="2013-10-24T09:26:00Z">
        <w:r w:rsidRPr="00AF2F6F">
          <w:rPr>
            <w:rFonts w:ascii="Times New Roman" w:eastAsia="Times New Roman" w:hAnsi="Times New Roman"/>
            <w:sz w:val="24"/>
            <w:szCs w:val="24"/>
            <w:rPrChange w:id="945" w:author="PIERRE" w:date="2013-10-24T12:27:00Z">
              <w:rPr>
                <w:rFonts w:ascii="Times New Roman" w:eastAsia="Times New Roman" w:hAnsi="Times New Roman" w:cs="Times New Roman"/>
                <w:b/>
                <w:bCs/>
                <w:sz w:val="24"/>
                <w:szCs w:val="24"/>
                <w:lang w:val="fr-CM"/>
              </w:rPr>
            </w:rPrChange>
          </w:rPr>
          <w:t>’un</w:t>
        </w:r>
      </w:ins>
      <w:ins w:id="946" w:author="PIERRE" w:date="2013-10-24T09:25:00Z">
        <w:r w:rsidRPr="00AF2F6F">
          <w:rPr>
            <w:rFonts w:ascii="Times New Roman" w:eastAsia="Times New Roman" w:hAnsi="Times New Roman"/>
            <w:sz w:val="24"/>
            <w:szCs w:val="24"/>
            <w:rPrChange w:id="947" w:author="PIERRE" w:date="2013-10-24T12:27:00Z">
              <w:rPr>
                <w:rFonts w:ascii="Times New Roman" w:eastAsia="Times New Roman" w:hAnsi="Times New Roman" w:cs="Times New Roman"/>
                <w:b/>
                <w:bCs/>
                <w:sz w:val="24"/>
                <w:szCs w:val="24"/>
                <w:lang w:val="fr-CM"/>
              </w:rPr>
            </w:rPrChange>
          </w:rPr>
          <w:t xml:space="preserve"> ménage éligible ou non qui n’était pas présent à la réunion de sensibilisation lors de la première phase.</w:t>
        </w:r>
      </w:ins>
    </w:p>
    <w:p w:rsidR="002D0F84" w:rsidRPr="00442E10" w:rsidRDefault="00AF2F6F" w:rsidP="00863FC4">
      <w:pPr>
        <w:pStyle w:val="Niveau3"/>
        <w:ind w:left="0"/>
        <w:rPr>
          <w:color w:val="000000"/>
          <w:sz w:val="22"/>
          <w:szCs w:val="22"/>
        </w:rPr>
      </w:pPr>
      <w:bookmarkStart w:id="948" w:name="_Toc370387337"/>
      <w:r w:rsidRPr="00AF2F6F">
        <w:rPr>
          <w:color w:val="000000"/>
          <w:sz w:val="22"/>
          <w:szCs w:val="22"/>
          <w:rPrChange w:id="949" w:author="PIERRE" w:date="2013-10-24T12:27:00Z">
            <w:rPr>
              <w:b w:val="0"/>
              <w:bCs/>
              <w:color w:val="000000"/>
              <w:sz w:val="22"/>
              <w:szCs w:val="22"/>
            </w:rPr>
          </w:rPrChange>
        </w:rPr>
        <w:t>2.2</w:t>
      </w:r>
      <w:r w:rsidRPr="00AF2F6F">
        <w:rPr>
          <w:color w:val="000000"/>
          <w:sz w:val="22"/>
          <w:szCs w:val="22"/>
          <w:rPrChange w:id="950" w:author="PIERRE" w:date="2013-10-24T12:27:00Z">
            <w:rPr>
              <w:b w:val="0"/>
              <w:bCs/>
              <w:color w:val="000000"/>
              <w:sz w:val="22"/>
              <w:szCs w:val="22"/>
            </w:rPr>
          </w:rPrChange>
        </w:rPr>
        <w:tab/>
      </w:r>
      <w:ins w:id="951" w:author="PIERRE" w:date="2013-10-24T09:28:00Z">
        <w:r w:rsidRPr="00AF2F6F">
          <w:rPr>
            <w:color w:val="000000"/>
            <w:sz w:val="22"/>
            <w:szCs w:val="22"/>
            <w:rPrChange w:id="952" w:author="PIERRE" w:date="2013-10-24T12:27:00Z">
              <w:rPr>
                <w:b w:val="0"/>
                <w:bCs/>
                <w:color w:val="000000"/>
                <w:sz w:val="22"/>
                <w:szCs w:val="22"/>
              </w:rPr>
            </w:rPrChange>
          </w:rPr>
          <w:t>B-</w:t>
        </w:r>
      </w:ins>
      <w:r w:rsidRPr="00AF2F6F">
        <w:rPr>
          <w:color w:val="000000"/>
          <w:sz w:val="22"/>
          <w:szCs w:val="22"/>
          <w:rPrChange w:id="953" w:author="PIERRE" w:date="2013-10-24T12:27:00Z">
            <w:rPr>
              <w:b w:val="0"/>
              <w:bCs/>
              <w:color w:val="000000"/>
              <w:sz w:val="22"/>
              <w:szCs w:val="22"/>
            </w:rPr>
          </w:rPrChange>
        </w:rPr>
        <w:t>Renseignement</w:t>
      </w:r>
      <w:ins w:id="954" w:author="PIERRE" w:date="2013-10-24T09:28:00Z">
        <w:r w:rsidRPr="00AF2F6F">
          <w:rPr>
            <w:color w:val="000000"/>
            <w:sz w:val="22"/>
            <w:szCs w:val="22"/>
            <w:rPrChange w:id="955" w:author="PIERRE" w:date="2013-10-24T12:27:00Z">
              <w:rPr>
                <w:b w:val="0"/>
                <w:bCs/>
                <w:color w:val="000000"/>
                <w:sz w:val="22"/>
                <w:szCs w:val="22"/>
              </w:rPr>
            </w:rPrChange>
          </w:rPr>
          <w:t>s</w:t>
        </w:r>
      </w:ins>
      <w:r w:rsidRPr="00AF2F6F">
        <w:rPr>
          <w:color w:val="000000"/>
          <w:sz w:val="22"/>
          <w:szCs w:val="22"/>
          <w:rPrChange w:id="956" w:author="PIERRE" w:date="2013-10-24T12:27:00Z">
            <w:rPr>
              <w:b w:val="0"/>
              <w:bCs/>
              <w:color w:val="000000"/>
              <w:sz w:val="22"/>
              <w:szCs w:val="22"/>
            </w:rPr>
          </w:rPrChange>
        </w:rPr>
        <w:t xml:space="preserve"> sur le ménage</w:t>
      </w:r>
      <w:bookmarkEnd w:id="948"/>
    </w:p>
    <w:p w:rsidR="002D0F84" w:rsidRPr="00442E10" w:rsidRDefault="002D0F84" w:rsidP="002D0F84">
      <w:pPr>
        <w:jc w:val="both"/>
        <w:rPr>
          <w:rFonts w:ascii="Times New Roman" w:hAnsi="Times New Roman" w:cs="Times New Roman"/>
          <w:color w:val="000000"/>
          <w:sz w:val="14"/>
          <w:szCs w:val="14"/>
        </w:rPr>
      </w:pPr>
    </w:p>
    <w:p w:rsidR="002D0F84" w:rsidRPr="00442E10" w:rsidRDefault="00AF2F6F" w:rsidP="002D0F84">
      <w:pPr>
        <w:jc w:val="both"/>
        <w:outlineLvl w:val="0"/>
        <w:rPr>
          <w:rFonts w:ascii="Times New Roman" w:hAnsi="Times New Roman" w:cs="Times New Roman"/>
          <w:b/>
          <w:color w:val="000000"/>
          <w:sz w:val="24"/>
          <w:szCs w:val="24"/>
        </w:rPr>
      </w:pPr>
      <w:r w:rsidRPr="00AF2F6F">
        <w:rPr>
          <w:rFonts w:ascii="Times New Roman" w:hAnsi="Times New Roman" w:cs="Times New Roman"/>
          <w:b/>
          <w:color w:val="000000"/>
          <w:sz w:val="24"/>
          <w:szCs w:val="24"/>
          <w:rPrChange w:id="957" w:author="PIERRE" w:date="2013-10-24T12:27:00Z">
            <w:rPr>
              <w:rFonts w:ascii="Times New Roman" w:eastAsia="Times New Roman" w:hAnsi="Times New Roman" w:cs="Times New Roman"/>
              <w:b/>
              <w:bCs/>
              <w:color w:val="000000"/>
              <w:sz w:val="24"/>
              <w:szCs w:val="24"/>
            </w:rPr>
          </w:rPrChange>
        </w:rPr>
        <w:t>Q00</w:t>
      </w:r>
      <w:ins w:id="958" w:author="PIERRE" w:date="2013-10-24T09:28:00Z">
        <w:r w:rsidRPr="00AF2F6F">
          <w:rPr>
            <w:rFonts w:ascii="Times New Roman" w:hAnsi="Times New Roman" w:cs="Times New Roman"/>
            <w:b/>
            <w:color w:val="000000"/>
            <w:sz w:val="24"/>
            <w:szCs w:val="24"/>
            <w:rPrChange w:id="959" w:author="PIERRE" w:date="2013-10-24T12:27:00Z">
              <w:rPr>
                <w:rFonts w:ascii="Times New Roman" w:eastAsia="Times New Roman" w:hAnsi="Times New Roman" w:cs="Times New Roman"/>
                <w:b/>
                <w:bCs/>
                <w:color w:val="000000"/>
                <w:sz w:val="24"/>
                <w:szCs w:val="24"/>
              </w:rPr>
            </w:rPrChange>
          </w:rPr>
          <w:t>6</w:t>
        </w:r>
      </w:ins>
      <w:del w:id="960" w:author="PIERRE" w:date="2013-10-24T09:28:00Z">
        <w:r w:rsidRPr="00AF2F6F">
          <w:rPr>
            <w:rFonts w:ascii="Times New Roman" w:hAnsi="Times New Roman" w:cs="Times New Roman"/>
            <w:b/>
            <w:color w:val="000000"/>
            <w:sz w:val="24"/>
            <w:szCs w:val="24"/>
            <w:rPrChange w:id="961" w:author="PIERRE" w:date="2013-10-24T12:27:00Z">
              <w:rPr>
                <w:rFonts w:ascii="Times New Roman" w:eastAsia="Times New Roman" w:hAnsi="Times New Roman" w:cs="Times New Roman"/>
                <w:b/>
                <w:bCs/>
                <w:color w:val="000000"/>
                <w:sz w:val="24"/>
                <w:szCs w:val="24"/>
              </w:rPr>
            </w:rPrChange>
          </w:rPr>
          <w:delText>5</w:delText>
        </w:r>
      </w:del>
      <w:r w:rsidRPr="00AF2F6F">
        <w:rPr>
          <w:rFonts w:ascii="Times New Roman" w:hAnsi="Times New Roman" w:cs="Times New Roman"/>
          <w:b/>
          <w:color w:val="000000"/>
          <w:sz w:val="24"/>
          <w:szCs w:val="24"/>
          <w:rPrChange w:id="962" w:author="PIERRE" w:date="2013-10-24T12:27:00Z">
            <w:rPr>
              <w:rFonts w:ascii="Times New Roman" w:eastAsia="Times New Roman" w:hAnsi="Times New Roman" w:cs="Times New Roman"/>
              <w:b/>
              <w:bCs/>
              <w:color w:val="000000"/>
              <w:sz w:val="24"/>
              <w:szCs w:val="24"/>
            </w:rPr>
          </w:rPrChange>
        </w:rPr>
        <w:t> : Nom du chef de ménage</w:t>
      </w:r>
    </w:p>
    <w:p w:rsidR="002D0F84" w:rsidRPr="00442E10" w:rsidRDefault="00AF2F6F" w:rsidP="002D0F84">
      <w:pPr>
        <w:jc w:val="both"/>
        <w:outlineLvl w:val="0"/>
        <w:rPr>
          <w:ins w:id="963" w:author="PIERRE" w:date="2013-10-24T09:30:00Z"/>
          <w:rFonts w:ascii="Times New Roman" w:hAnsi="Times New Roman" w:cs="Times New Roman"/>
          <w:color w:val="000000"/>
          <w:sz w:val="24"/>
          <w:szCs w:val="24"/>
        </w:rPr>
      </w:pPr>
      <w:r w:rsidRPr="00AF2F6F">
        <w:rPr>
          <w:rFonts w:ascii="Times New Roman" w:hAnsi="Times New Roman" w:cs="Times New Roman"/>
          <w:color w:val="000000"/>
          <w:sz w:val="24"/>
          <w:szCs w:val="24"/>
          <w:rPrChange w:id="964" w:author="PIERRE" w:date="2013-10-24T12:27:00Z">
            <w:rPr>
              <w:rFonts w:ascii="Times New Roman" w:eastAsia="Times New Roman" w:hAnsi="Times New Roman" w:cs="Times New Roman"/>
              <w:b/>
              <w:bCs/>
              <w:color w:val="000000"/>
              <w:sz w:val="24"/>
              <w:szCs w:val="24"/>
            </w:rPr>
          </w:rPrChange>
        </w:rPr>
        <w:t>Inscrivez en toutes lettres le nom du chef de ménage que vous enquêtez. Les dix premières lettres de ce nom seront ensuite inscrites dans les cases réservées de manière à pouvoir retrouver le chef de ménage par ce nom s’il arrivait qu’on revienne plus tard dans le ménage. Si l’enquêté résigne de donner son vrai nom, chercher à enregistrer au moins une appellation du chef de ménage connue régulièrement utilisée pour le désigner. Séparer les noms en sautant une case de manière à les rendre identifiables.</w:t>
      </w:r>
    </w:p>
    <w:p w:rsidR="00D66B43" w:rsidRPr="00442E10" w:rsidRDefault="00AF2F6F" w:rsidP="002D0F84">
      <w:pPr>
        <w:jc w:val="both"/>
        <w:outlineLvl w:val="0"/>
        <w:rPr>
          <w:ins w:id="965" w:author="PIERRE" w:date="2013-10-24T09:32:00Z"/>
          <w:rFonts w:ascii="Times New Roman" w:hAnsi="Times New Roman" w:cs="Times New Roman"/>
          <w:b/>
          <w:color w:val="000000"/>
          <w:sz w:val="24"/>
          <w:szCs w:val="24"/>
          <w:rPrChange w:id="966" w:author="PIERRE" w:date="2013-10-24T12:27:00Z">
            <w:rPr>
              <w:ins w:id="967" w:author="PIERRE" w:date="2013-10-24T09:32:00Z"/>
              <w:rFonts w:ascii="Times New Roman" w:eastAsia="Times New Roman" w:hAnsi="Times New Roman"/>
              <w:sz w:val="18"/>
              <w:szCs w:val="18"/>
              <w:lang w:val="fr-CM"/>
            </w:rPr>
          </w:rPrChange>
        </w:rPr>
      </w:pPr>
      <w:ins w:id="968" w:author="PIERRE" w:date="2013-10-24T09:30:00Z">
        <w:r w:rsidRPr="00AF2F6F">
          <w:rPr>
            <w:rFonts w:ascii="Times New Roman" w:hAnsi="Times New Roman" w:cs="Times New Roman"/>
            <w:b/>
            <w:color w:val="000000"/>
            <w:sz w:val="24"/>
            <w:szCs w:val="24"/>
            <w:rPrChange w:id="969" w:author="PIERRE" w:date="2013-10-24T12:27:00Z">
              <w:rPr>
                <w:rFonts w:ascii="Times New Roman" w:eastAsia="Times New Roman" w:hAnsi="Times New Roman" w:cs="Times New Roman"/>
                <w:b/>
                <w:bCs/>
                <w:color w:val="000000"/>
                <w:sz w:val="24"/>
                <w:szCs w:val="24"/>
              </w:rPr>
            </w:rPrChange>
          </w:rPr>
          <w:t xml:space="preserve">Q007 : Sexe du chef de ménage </w:t>
        </w:r>
      </w:ins>
    </w:p>
    <w:p w:rsidR="00D66B43" w:rsidRPr="00442E10" w:rsidRDefault="00AF2F6F" w:rsidP="002D0F84">
      <w:pPr>
        <w:jc w:val="both"/>
        <w:outlineLvl w:val="0"/>
        <w:rPr>
          <w:rFonts w:ascii="Times New Roman" w:hAnsi="Times New Roman" w:cs="Times New Roman"/>
          <w:color w:val="000000"/>
          <w:sz w:val="24"/>
          <w:szCs w:val="24"/>
        </w:rPr>
      </w:pPr>
      <w:ins w:id="970" w:author="PIERRE" w:date="2013-10-24T09:32:00Z">
        <w:del w:id="971" w:author="Leuveld, Koen" w:date="2013-10-24T19:33:00Z">
          <w:r w:rsidRPr="00AF2F6F" w:rsidDel="005B2317">
            <w:rPr>
              <w:rFonts w:ascii="Times New Roman" w:hAnsi="Times New Roman" w:cs="Times New Roman"/>
              <w:color w:val="000000"/>
              <w:sz w:val="24"/>
              <w:szCs w:val="24"/>
              <w:rPrChange w:id="972" w:author="PIERRE" w:date="2013-10-24T12:27:00Z">
                <w:rPr>
                  <w:rFonts w:ascii="Times New Roman" w:eastAsia="Times New Roman" w:hAnsi="Times New Roman" w:cs="Times New Roman"/>
                  <w:b/>
                  <w:bCs/>
                  <w:sz w:val="18"/>
                  <w:szCs w:val="18"/>
                  <w:lang w:val="fr-CM"/>
                </w:rPr>
              </w:rPrChange>
            </w:rPr>
            <w:delText>Recoder</w:delText>
          </w:r>
        </w:del>
      </w:ins>
      <w:ins w:id="973" w:author="Leuveld, Koen" w:date="2013-10-24T19:33:00Z">
        <w:r w:rsidR="005B2317">
          <w:rPr>
            <w:rFonts w:ascii="Times New Roman" w:hAnsi="Times New Roman" w:cs="Times New Roman"/>
            <w:color w:val="000000"/>
            <w:sz w:val="24"/>
            <w:szCs w:val="24"/>
          </w:rPr>
          <w:t>Codifiez</w:t>
        </w:r>
      </w:ins>
      <w:ins w:id="974" w:author="PIERRE" w:date="2013-10-24T09:32:00Z">
        <w:r w:rsidRPr="00AF2F6F">
          <w:rPr>
            <w:rFonts w:ascii="Times New Roman" w:hAnsi="Times New Roman" w:cs="Times New Roman"/>
            <w:color w:val="000000"/>
            <w:sz w:val="24"/>
            <w:szCs w:val="24"/>
            <w:rPrChange w:id="975" w:author="PIERRE" w:date="2013-10-24T12:27:00Z">
              <w:rPr>
                <w:rFonts w:ascii="Times New Roman" w:eastAsia="Times New Roman" w:hAnsi="Times New Roman" w:cs="Times New Roman"/>
                <w:b/>
                <w:bCs/>
                <w:sz w:val="18"/>
                <w:szCs w:val="18"/>
                <w:lang w:val="fr-CM"/>
              </w:rPr>
            </w:rPrChange>
          </w:rPr>
          <w:t xml:space="preserve"> 1 si le chef de ménage est de sexe masculin et 2 s’il est de sexe féminin. Cette info</w:t>
        </w:r>
      </w:ins>
      <w:ins w:id="976" w:author="PIERRE" w:date="2013-10-24T09:33:00Z">
        <w:r w:rsidRPr="00AF2F6F">
          <w:rPr>
            <w:rFonts w:ascii="Times New Roman" w:hAnsi="Times New Roman" w:cs="Times New Roman"/>
            <w:color w:val="000000"/>
            <w:sz w:val="24"/>
            <w:szCs w:val="24"/>
            <w:rPrChange w:id="977" w:author="PIERRE" w:date="2013-10-24T12:27:00Z">
              <w:rPr>
                <w:rFonts w:ascii="Times New Roman" w:eastAsia="Times New Roman" w:hAnsi="Times New Roman" w:cs="Times New Roman"/>
                <w:b/>
                <w:bCs/>
                <w:sz w:val="18"/>
                <w:szCs w:val="18"/>
                <w:lang w:val="fr-CM"/>
              </w:rPr>
            </w:rPrChange>
          </w:rPr>
          <w:t>rmation peut être recopi</w:t>
        </w:r>
      </w:ins>
      <w:ins w:id="978" w:author="PIERRE" w:date="2013-10-24T09:34:00Z">
        <w:r w:rsidRPr="00AF2F6F">
          <w:rPr>
            <w:rFonts w:ascii="Times New Roman" w:hAnsi="Times New Roman" w:cs="Times New Roman"/>
            <w:color w:val="000000"/>
            <w:sz w:val="24"/>
            <w:szCs w:val="24"/>
            <w:rPrChange w:id="979" w:author="PIERRE" w:date="2013-10-24T12:27:00Z">
              <w:rPr>
                <w:rFonts w:ascii="Times New Roman" w:eastAsia="Times New Roman" w:hAnsi="Times New Roman" w:cs="Times New Roman"/>
                <w:b/>
                <w:bCs/>
                <w:color w:val="000000"/>
                <w:sz w:val="24"/>
                <w:szCs w:val="24"/>
              </w:rPr>
            </w:rPrChange>
          </w:rPr>
          <w:t>ée</w:t>
        </w:r>
      </w:ins>
      <w:ins w:id="980" w:author="PIERRE" w:date="2013-10-24T09:33:00Z">
        <w:r w:rsidRPr="00AF2F6F">
          <w:rPr>
            <w:rFonts w:ascii="Times New Roman" w:hAnsi="Times New Roman" w:cs="Times New Roman"/>
            <w:color w:val="000000"/>
            <w:sz w:val="24"/>
            <w:szCs w:val="24"/>
            <w:rPrChange w:id="981" w:author="PIERRE" w:date="2013-10-24T12:27:00Z">
              <w:rPr>
                <w:rFonts w:ascii="Times New Roman" w:eastAsia="Times New Roman" w:hAnsi="Times New Roman" w:cs="Times New Roman"/>
                <w:b/>
                <w:bCs/>
                <w:sz w:val="18"/>
                <w:szCs w:val="18"/>
                <w:lang w:val="fr-CM"/>
              </w:rPr>
            </w:rPrChange>
          </w:rPr>
          <w:t xml:space="preserve"> du listing qui vous sera donné</w:t>
        </w:r>
      </w:ins>
      <w:ins w:id="982" w:author="PIERRE" w:date="2013-10-24T09:34:00Z">
        <w:r w:rsidRPr="00AF2F6F">
          <w:rPr>
            <w:rFonts w:ascii="Times New Roman" w:hAnsi="Times New Roman" w:cs="Times New Roman"/>
            <w:color w:val="000000"/>
            <w:sz w:val="24"/>
            <w:szCs w:val="24"/>
            <w:rPrChange w:id="983" w:author="PIERRE" w:date="2013-10-24T12:27:00Z">
              <w:rPr>
                <w:rFonts w:ascii="Times New Roman" w:eastAsia="Times New Roman" w:hAnsi="Times New Roman" w:cs="Times New Roman"/>
                <w:b/>
                <w:bCs/>
                <w:color w:val="000000"/>
                <w:sz w:val="24"/>
                <w:szCs w:val="24"/>
              </w:rPr>
            </w:rPrChange>
          </w:rPr>
          <w:t>.</w:t>
        </w:r>
      </w:ins>
      <w:ins w:id="984" w:author="PIERRE" w:date="2013-10-24T09:30:00Z">
        <w:r w:rsidRPr="00AF2F6F">
          <w:rPr>
            <w:rFonts w:ascii="Times New Roman" w:hAnsi="Times New Roman" w:cs="Times New Roman"/>
            <w:color w:val="000000"/>
            <w:sz w:val="24"/>
            <w:szCs w:val="24"/>
            <w:rPrChange w:id="985" w:author="PIERRE" w:date="2013-10-24T12:27:00Z">
              <w:rPr>
                <w:rFonts w:ascii="Times New Roman" w:eastAsia="Times New Roman" w:hAnsi="Times New Roman" w:cs="Times New Roman"/>
                <w:b/>
                <w:bCs/>
                <w:sz w:val="18"/>
                <w:szCs w:val="18"/>
                <w:lang w:val="fr-CM"/>
              </w:rPr>
            </w:rPrChange>
          </w:rPr>
          <w:t xml:space="preserve">                                                                               </w:t>
        </w:r>
      </w:ins>
    </w:p>
    <w:p w:rsidR="00873F86" w:rsidRPr="00442E10" w:rsidRDefault="00AF2F6F" w:rsidP="002D0F84">
      <w:pPr>
        <w:jc w:val="both"/>
        <w:outlineLvl w:val="0"/>
        <w:rPr>
          <w:ins w:id="986" w:author="PIERRE" w:date="2013-10-23T11:05:00Z"/>
          <w:rFonts w:ascii="Times New Roman" w:hAnsi="Times New Roman" w:cs="Times New Roman"/>
          <w:b/>
          <w:color w:val="000000"/>
          <w:sz w:val="24"/>
          <w:szCs w:val="24"/>
          <w:rPrChange w:id="987" w:author="PIERRE" w:date="2013-10-24T12:27:00Z">
            <w:rPr>
              <w:ins w:id="988" w:author="PIERRE" w:date="2013-10-23T11:05:00Z"/>
              <w:rFonts w:ascii="Times New Roman" w:eastAsia="Times New Roman" w:hAnsi="Times New Roman"/>
              <w:sz w:val="24"/>
              <w:szCs w:val="24"/>
              <w:lang w:val="fr-CM"/>
            </w:rPr>
          </w:rPrChange>
        </w:rPr>
      </w:pPr>
      <w:ins w:id="989" w:author="PIERRE" w:date="2013-10-23T11:05:00Z">
        <w:r w:rsidRPr="00AF2F6F">
          <w:rPr>
            <w:rFonts w:ascii="Times New Roman" w:hAnsi="Times New Roman" w:cs="Times New Roman"/>
            <w:b/>
            <w:color w:val="000000"/>
            <w:sz w:val="24"/>
            <w:szCs w:val="24"/>
            <w:rPrChange w:id="990" w:author="PIERRE" w:date="2013-10-24T12:27:00Z">
              <w:rPr>
                <w:rFonts w:ascii="Times New Roman" w:eastAsia="Times New Roman" w:hAnsi="Times New Roman" w:cs="Times New Roman"/>
                <w:b/>
                <w:bCs/>
                <w:sz w:val="24"/>
                <w:szCs w:val="24"/>
                <w:lang w:val="fr-CM"/>
              </w:rPr>
            </w:rPrChange>
          </w:rPr>
          <w:t>Q00</w:t>
        </w:r>
      </w:ins>
      <w:ins w:id="991" w:author="PIERRE" w:date="2013-10-24T09:34:00Z">
        <w:r w:rsidRPr="00AF2F6F">
          <w:rPr>
            <w:rFonts w:ascii="Times New Roman" w:hAnsi="Times New Roman" w:cs="Times New Roman"/>
            <w:b/>
            <w:color w:val="000000"/>
            <w:sz w:val="24"/>
            <w:szCs w:val="24"/>
            <w:rPrChange w:id="992" w:author="PIERRE" w:date="2013-10-24T12:27:00Z">
              <w:rPr>
                <w:rFonts w:ascii="Times New Roman" w:eastAsia="Times New Roman" w:hAnsi="Times New Roman" w:cs="Times New Roman"/>
                <w:b/>
                <w:bCs/>
                <w:sz w:val="24"/>
                <w:szCs w:val="24"/>
                <w:lang w:val="fr-CM"/>
              </w:rPr>
            </w:rPrChange>
          </w:rPr>
          <w:t>8</w:t>
        </w:r>
      </w:ins>
      <w:ins w:id="993" w:author="PIERRE" w:date="2013-10-23T11:11:00Z">
        <w:r w:rsidRPr="00AF2F6F">
          <w:rPr>
            <w:rFonts w:ascii="Times New Roman" w:hAnsi="Times New Roman" w:cs="Times New Roman"/>
            <w:b/>
            <w:color w:val="000000"/>
            <w:sz w:val="24"/>
            <w:szCs w:val="24"/>
            <w:rPrChange w:id="994" w:author="PIERRE" w:date="2013-10-24T12:27:00Z">
              <w:rPr>
                <w:rFonts w:ascii="Times New Roman" w:eastAsia="Times New Roman" w:hAnsi="Times New Roman" w:cs="Times New Roman"/>
                <w:b/>
                <w:bCs/>
                <w:color w:val="000000"/>
                <w:sz w:val="24"/>
                <w:szCs w:val="24"/>
              </w:rPr>
            </w:rPrChange>
          </w:rPr>
          <w:t xml:space="preserve"> </w:t>
        </w:r>
      </w:ins>
      <w:ins w:id="995" w:author="PIERRE" w:date="2013-10-24T09:37:00Z">
        <w:r w:rsidRPr="00AF2F6F">
          <w:rPr>
            <w:rFonts w:ascii="Times New Roman" w:hAnsi="Times New Roman" w:cs="Times New Roman"/>
            <w:b/>
            <w:color w:val="000000"/>
            <w:sz w:val="24"/>
            <w:szCs w:val="24"/>
            <w:rPrChange w:id="996" w:author="PIERRE" w:date="2013-10-24T12:27:00Z">
              <w:rPr>
                <w:rFonts w:ascii="Times New Roman" w:eastAsia="Times New Roman" w:hAnsi="Times New Roman" w:cs="Times New Roman"/>
                <w:b/>
                <w:bCs/>
                <w:color w:val="000000"/>
                <w:sz w:val="24"/>
                <w:szCs w:val="24"/>
              </w:rPr>
            </w:rPrChange>
          </w:rPr>
          <w:t>à</w:t>
        </w:r>
      </w:ins>
      <w:ins w:id="997" w:author="PIERRE" w:date="2013-10-23T11:11:00Z">
        <w:r w:rsidRPr="00AF2F6F">
          <w:rPr>
            <w:rFonts w:ascii="Times New Roman" w:hAnsi="Times New Roman" w:cs="Times New Roman"/>
            <w:b/>
            <w:color w:val="000000"/>
            <w:sz w:val="24"/>
            <w:szCs w:val="24"/>
            <w:rPrChange w:id="998" w:author="PIERRE" w:date="2013-10-24T12:27:00Z">
              <w:rPr>
                <w:rFonts w:ascii="Times New Roman" w:eastAsia="Times New Roman" w:hAnsi="Times New Roman" w:cs="Times New Roman"/>
                <w:b/>
                <w:bCs/>
                <w:sz w:val="24"/>
                <w:szCs w:val="24"/>
                <w:lang w:val="fr-CM"/>
              </w:rPr>
            </w:rPrChange>
          </w:rPr>
          <w:t xml:space="preserve"> Q0</w:t>
        </w:r>
      </w:ins>
      <w:ins w:id="999" w:author="PIERRE" w:date="2013-10-24T09:38:00Z">
        <w:r w:rsidRPr="00AF2F6F">
          <w:rPr>
            <w:rFonts w:ascii="Times New Roman" w:hAnsi="Times New Roman" w:cs="Times New Roman"/>
            <w:b/>
            <w:color w:val="000000"/>
            <w:sz w:val="24"/>
            <w:szCs w:val="24"/>
            <w:rPrChange w:id="1000" w:author="PIERRE" w:date="2013-10-24T12:27:00Z">
              <w:rPr>
                <w:rFonts w:ascii="Times New Roman" w:eastAsia="Times New Roman" w:hAnsi="Times New Roman" w:cs="Times New Roman"/>
                <w:b/>
                <w:bCs/>
                <w:color w:val="000000"/>
                <w:sz w:val="24"/>
                <w:szCs w:val="24"/>
              </w:rPr>
            </w:rPrChange>
          </w:rPr>
          <w:t>1</w:t>
        </w:r>
      </w:ins>
      <w:ins w:id="1001" w:author="PIERRE" w:date="2013-10-23T11:11:00Z">
        <w:r w:rsidRPr="00AF2F6F">
          <w:rPr>
            <w:rFonts w:ascii="Times New Roman" w:hAnsi="Times New Roman" w:cs="Times New Roman"/>
            <w:b/>
            <w:color w:val="000000"/>
            <w:sz w:val="24"/>
            <w:szCs w:val="24"/>
            <w:rPrChange w:id="1002" w:author="PIERRE" w:date="2013-10-24T12:27:00Z">
              <w:rPr>
                <w:rFonts w:ascii="Times New Roman" w:eastAsia="Times New Roman" w:hAnsi="Times New Roman" w:cs="Times New Roman"/>
                <w:b/>
                <w:bCs/>
                <w:sz w:val="24"/>
                <w:szCs w:val="24"/>
                <w:lang w:val="fr-CM"/>
              </w:rPr>
            </w:rPrChange>
          </w:rPr>
          <w:t>0</w:t>
        </w:r>
      </w:ins>
      <w:ins w:id="1003" w:author="PIERRE" w:date="2013-10-23T11:05:00Z">
        <w:r w:rsidRPr="00AF2F6F">
          <w:rPr>
            <w:rFonts w:ascii="Times New Roman" w:hAnsi="Times New Roman" w:cs="Times New Roman"/>
            <w:b/>
            <w:color w:val="000000"/>
            <w:sz w:val="24"/>
            <w:szCs w:val="24"/>
            <w:rPrChange w:id="1004" w:author="PIERRE" w:date="2013-10-24T12:27:00Z">
              <w:rPr>
                <w:rFonts w:ascii="Times New Roman" w:eastAsia="Times New Roman" w:hAnsi="Times New Roman" w:cs="Times New Roman"/>
                <w:b/>
                <w:bCs/>
                <w:sz w:val="24"/>
                <w:szCs w:val="24"/>
                <w:lang w:val="fr-CM"/>
              </w:rPr>
            </w:rPrChange>
          </w:rPr>
          <w:t xml:space="preserve"> : </w:t>
        </w:r>
      </w:ins>
      <w:ins w:id="1005" w:author="PIERRE" w:date="2013-10-23T11:11:00Z">
        <w:r w:rsidRPr="00AF2F6F">
          <w:rPr>
            <w:rFonts w:ascii="Times New Roman" w:hAnsi="Times New Roman" w:cs="Times New Roman"/>
            <w:b/>
            <w:color w:val="000000"/>
            <w:sz w:val="24"/>
            <w:szCs w:val="24"/>
            <w:rPrChange w:id="1006" w:author="PIERRE" w:date="2013-10-24T12:27:00Z">
              <w:rPr>
                <w:rFonts w:ascii="Times New Roman" w:eastAsia="Times New Roman" w:hAnsi="Times New Roman" w:cs="Times New Roman"/>
                <w:b/>
                <w:bCs/>
                <w:sz w:val="24"/>
                <w:szCs w:val="24"/>
                <w:lang w:val="fr-CM"/>
              </w:rPr>
            </w:rPrChange>
          </w:rPr>
          <w:t>Numér</w:t>
        </w:r>
      </w:ins>
      <w:ins w:id="1007" w:author="PIERRE" w:date="2013-10-23T11:12:00Z">
        <w:r w:rsidRPr="00AF2F6F">
          <w:rPr>
            <w:rFonts w:ascii="Times New Roman" w:hAnsi="Times New Roman" w:cs="Times New Roman"/>
            <w:b/>
            <w:color w:val="000000"/>
            <w:sz w:val="24"/>
            <w:szCs w:val="24"/>
            <w:rPrChange w:id="1008" w:author="PIERRE" w:date="2013-10-24T12:27:00Z">
              <w:rPr>
                <w:rFonts w:ascii="Times New Roman" w:eastAsia="Times New Roman" w:hAnsi="Times New Roman" w:cs="Times New Roman"/>
                <w:b/>
                <w:bCs/>
                <w:sz w:val="24"/>
                <w:szCs w:val="24"/>
                <w:lang w:val="fr-CM"/>
              </w:rPr>
            </w:rPrChange>
          </w:rPr>
          <w:t>o d’ordre et raison de changement du statut du CM</w:t>
        </w:r>
      </w:ins>
      <w:ins w:id="1009" w:author="PIERRE" w:date="2013-10-23T11:05:00Z">
        <w:r w:rsidRPr="00AF2F6F">
          <w:rPr>
            <w:rFonts w:ascii="Times New Roman" w:hAnsi="Times New Roman" w:cs="Times New Roman"/>
            <w:b/>
            <w:color w:val="000000"/>
            <w:sz w:val="24"/>
            <w:szCs w:val="24"/>
            <w:rPrChange w:id="1010" w:author="PIERRE" w:date="2013-10-24T12:27:00Z">
              <w:rPr>
                <w:rFonts w:ascii="Times New Roman" w:eastAsia="Times New Roman" w:hAnsi="Times New Roman" w:cs="Times New Roman"/>
                <w:b/>
                <w:bCs/>
                <w:sz w:val="18"/>
                <w:szCs w:val="18"/>
                <w:lang w:val="fr-CM"/>
              </w:rPr>
            </w:rPrChange>
          </w:rPr>
          <w:t xml:space="preserve">                          </w:t>
        </w:r>
      </w:ins>
    </w:p>
    <w:p w:rsidR="00954BDD" w:rsidRPr="00442E10" w:rsidRDefault="00AF2F6F" w:rsidP="00954BDD">
      <w:pPr>
        <w:jc w:val="both"/>
        <w:rPr>
          <w:ins w:id="1011" w:author="PIERRE" w:date="2013-10-24T10:44:00Z"/>
          <w:rFonts w:ascii="Times New Roman" w:hAnsi="Times New Roman" w:cs="Times New Roman"/>
          <w:color w:val="000000"/>
          <w:sz w:val="24"/>
          <w:szCs w:val="24"/>
        </w:rPr>
      </w:pPr>
      <w:ins w:id="1012" w:author="PIERRE" w:date="2013-10-23T11:06:00Z">
        <w:r w:rsidRPr="00AF2F6F">
          <w:rPr>
            <w:rFonts w:ascii="Times New Roman" w:hAnsi="Times New Roman" w:cs="Times New Roman"/>
            <w:color w:val="000000"/>
            <w:sz w:val="24"/>
            <w:szCs w:val="24"/>
            <w:rPrChange w:id="1013" w:author="PIERRE" w:date="2013-10-24T12:27:00Z">
              <w:rPr>
                <w:rFonts w:ascii="Times New Roman" w:eastAsia="Times New Roman" w:hAnsi="Times New Roman" w:cs="Times New Roman"/>
                <w:b/>
                <w:bCs/>
                <w:color w:val="000000"/>
                <w:sz w:val="24"/>
                <w:szCs w:val="24"/>
              </w:rPr>
            </w:rPrChange>
          </w:rPr>
          <w:t>Ce</w:t>
        </w:r>
      </w:ins>
      <w:ins w:id="1014" w:author="PIERRE" w:date="2013-10-23T11:12:00Z">
        <w:r w:rsidRPr="00AF2F6F">
          <w:rPr>
            <w:rFonts w:ascii="Times New Roman" w:hAnsi="Times New Roman" w:cs="Times New Roman"/>
            <w:color w:val="000000"/>
            <w:sz w:val="24"/>
            <w:szCs w:val="24"/>
            <w:rPrChange w:id="1015" w:author="PIERRE" w:date="2013-10-24T12:27:00Z">
              <w:rPr>
                <w:rFonts w:ascii="Times New Roman" w:eastAsia="Times New Roman" w:hAnsi="Times New Roman" w:cs="Times New Roman"/>
                <w:b/>
                <w:bCs/>
                <w:color w:val="000000"/>
                <w:sz w:val="24"/>
                <w:szCs w:val="24"/>
              </w:rPr>
            </w:rPrChange>
          </w:rPr>
          <w:t>s</w:t>
        </w:r>
      </w:ins>
      <w:ins w:id="1016" w:author="PIERRE" w:date="2013-10-23T11:06:00Z">
        <w:r w:rsidRPr="00AF2F6F">
          <w:rPr>
            <w:rFonts w:ascii="Times New Roman" w:hAnsi="Times New Roman" w:cs="Times New Roman"/>
            <w:color w:val="000000"/>
            <w:sz w:val="24"/>
            <w:szCs w:val="24"/>
            <w:rPrChange w:id="1017" w:author="PIERRE" w:date="2013-10-24T12:27:00Z">
              <w:rPr>
                <w:rFonts w:ascii="Times New Roman" w:eastAsia="Times New Roman" w:hAnsi="Times New Roman" w:cs="Times New Roman"/>
                <w:b/>
                <w:bCs/>
                <w:color w:val="000000"/>
                <w:sz w:val="24"/>
                <w:szCs w:val="24"/>
              </w:rPr>
            </w:rPrChange>
          </w:rPr>
          <w:t xml:space="preserve"> question</w:t>
        </w:r>
      </w:ins>
      <w:ins w:id="1018" w:author="PIERRE" w:date="2013-10-23T11:12:00Z">
        <w:r w:rsidRPr="00AF2F6F">
          <w:rPr>
            <w:rFonts w:ascii="Times New Roman" w:hAnsi="Times New Roman" w:cs="Times New Roman"/>
            <w:color w:val="000000"/>
            <w:sz w:val="24"/>
            <w:szCs w:val="24"/>
            <w:rPrChange w:id="1019" w:author="PIERRE" w:date="2013-10-24T12:27:00Z">
              <w:rPr>
                <w:rFonts w:ascii="Times New Roman" w:eastAsia="Times New Roman" w:hAnsi="Times New Roman" w:cs="Times New Roman"/>
                <w:b/>
                <w:bCs/>
                <w:color w:val="000000"/>
                <w:sz w:val="24"/>
                <w:szCs w:val="24"/>
              </w:rPr>
            </w:rPrChange>
          </w:rPr>
          <w:t>s</w:t>
        </w:r>
      </w:ins>
      <w:ins w:id="1020" w:author="PIERRE" w:date="2013-10-23T11:06:00Z">
        <w:r w:rsidRPr="00AF2F6F">
          <w:rPr>
            <w:rFonts w:ascii="Times New Roman" w:hAnsi="Times New Roman" w:cs="Times New Roman"/>
            <w:color w:val="000000"/>
            <w:sz w:val="24"/>
            <w:szCs w:val="24"/>
            <w:rPrChange w:id="1021" w:author="PIERRE" w:date="2013-10-24T12:27:00Z">
              <w:rPr>
                <w:rFonts w:ascii="Times New Roman" w:eastAsia="Times New Roman" w:hAnsi="Times New Roman" w:cs="Times New Roman"/>
                <w:b/>
                <w:bCs/>
                <w:color w:val="000000"/>
                <w:sz w:val="24"/>
                <w:szCs w:val="24"/>
              </w:rPr>
            </w:rPrChange>
          </w:rPr>
          <w:t xml:space="preserve"> s’adresse</w:t>
        </w:r>
      </w:ins>
      <w:ins w:id="1022" w:author="PIERRE" w:date="2013-10-23T11:12:00Z">
        <w:r w:rsidRPr="00AF2F6F">
          <w:rPr>
            <w:rFonts w:ascii="Times New Roman" w:hAnsi="Times New Roman" w:cs="Times New Roman"/>
            <w:color w:val="000000"/>
            <w:sz w:val="24"/>
            <w:szCs w:val="24"/>
            <w:rPrChange w:id="1023" w:author="PIERRE" w:date="2013-10-24T12:27:00Z">
              <w:rPr>
                <w:rFonts w:ascii="Times New Roman" w:eastAsia="Times New Roman" w:hAnsi="Times New Roman" w:cs="Times New Roman"/>
                <w:b/>
                <w:bCs/>
                <w:color w:val="000000"/>
                <w:sz w:val="24"/>
                <w:szCs w:val="24"/>
              </w:rPr>
            </w:rPrChange>
          </w:rPr>
          <w:t>n</w:t>
        </w:r>
      </w:ins>
      <w:ins w:id="1024" w:author="PIERRE" w:date="2013-10-23T11:13:00Z">
        <w:r w:rsidRPr="00AF2F6F">
          <w:rPr>
            <w:rFonts w:ascii="Times New Roman" w:hAnsi="Times New Roman" w:cs="Times New Roman"/>
            <w:color w:val="000000"/>
            <w:sz w:val="24"/>
            <w:szCs w:val="24"/>
            <w:rPrChange w:id="1025" w:author="PIERRE" w:date="2013-10-24T12:27:00Z">
              <w:rPr>
                <w:rFonts w:ascii="Times New Roman" w:eastAsia="Times New Roman" w:hAnsi="Times New Roman" w:cs="Times New Roman"/>
                <w:b/>
                <w:bCs/>
                <w:color w:val="000000"/>
                <w:sz w:val="24"/>
                <w:szCs w:val="24"/>
              </w:rPr>
            </w:rPrChange>
          </w:rPr>
          <w:t>t</w:t>
        </w:r>
      </w:ins>
      <w:ins w:id="1026" w:author="PIERRE" w:date="2013-10-23T11:06:00Z">
        <w:r w:rsidRPr="00AF2F6F">
          <w:rPr>
            <w:rFonts w:ascii="Times New Roman" w:hAnsi="Times New Roman" w:cs="Times New Roman"/>
            <w:color w:val="000000"/>
            <w:sz w:val="24"/>
            <w:szCs w:val="24"/>
            <w:rPrChange w:id="1027" w:author="PIERRE" w:date="2013-10-24T12:27:00Z">
              <w:rPr>
                <w:rFonts w:ascii="Times New Roman" w:eastAsia="Times New Roman" w:hAnsi="Times New Roman" w:cs="Times New Roman"/>
                <w:b/>
                <w:bCs/>
                <w:color w:val="000000"/>
                <w:sz w:val="24"/>
                <w:szCs w:val="24"/>
              </w:rPr>
            </w:rPrChange>
          </w:rPr>
          <w:t xml:space="preserve"> uniquement aux ménages dont le statut du chef a changé entre la </w:t>
        </w:r>
      </w:ins>
      <w:ins w:id="1028" w:author="PIERRE" w:date="2013-10-23T11:07:00Z">
        <w:r w:rsidRPr="00AF2F6F">
          <w:rPr>
            <w:rFonts w:ascii="Times New Roman" w:hAnsi="Times New Roman" w:cs="Times New Roman"/>
            <w:color w:val="000000"/>
            <w:sz w:val="24"/>
            <w:szCs w:val="24"/>
            <w:rPrChange w:id="1029" w:author="PIERRE" w:date="2013-10-24T12:27:00Z">
              <w:rPr>
                <w:rFonts w:ascii="Times New Roman" w:eastAsia="Times New Roman" w:hAnsi="Times New Roman" w:cs="Times New Roman"/>
                <w:b/>
                <w:bCs/>
                <w:color w:val="000000"/>
                <w:sz w:val="24"/>
                <w:szCs w:val="24"/>
              </w:rPr>
            </w:rPrChange>
          </w:rPr>
          <w:t xml:space="preserve">première phase et la seconde. Par exemple les cas où le chef de ménage de la première phase est </w:t>
        </w:r>
      </w:ins>
      <w:ins w:id="1030" w:author="PIERRE" w:date="2013-10-23T11:13:00Z">
        <w:r w:rsidRPr="00AF2F6F">
          <w:rPr>
            <w:rFonts w:ascii="Times New Roman" w:hAnsi="Times New Roman" w:cs="Times New Roman"/>
            <w:color w:val="000000"/>
            <w:sz w:val="24"/>
            <w:szCs w:val="24"/>
            <w:rPrChange w:id="1031" w:author="PIERRE" w:date="2013-10-24T12:27:00Z">
              <w:rPr>
                <w:rFonts w:ascii="Times New Roman" w:eastAsia="Times New Roman" w:hAnsi="Times New Roman" w:cs="Times New Roman"/>
                <w:b/>
                <w:bCs/>
                <w:color w:val="000000"/>
                <w:sz w:val="24"/>
                <w:szCs w:val="24"/>
              </w:rPr>
            </w:rPrChange>
          </w:rPr>
          <w:t>décédé</w:t>
        </w:r>
      </w:ins>
      <w:ins w:id="1032" w:author="PIERRE" w:date="2013-10-23T11:07:00Z">
        <w:r w:rsidRPr="00AF2F6F">
          <w:rPr>
            <w:rFonts w:ascii="Times New Roman" w:hAnsi="Times New Roman" w:cs="Times New Roman"/>
            <w:color w:val="000000"/>
            <w:sz w:val="24"/>
            <w:szCs w:val="24"/>
            <w:rPrChange w:id="1033" w:author="PIERRE" w:date="2013-10-24T12:27:00Z">
              <w:rPr>
                <w:rFonts w:ascii="Times New Roman" w:eastAsia="Times New Roman" w:hAnsi="Times New Roman" w:cs="Times New Roman"/>
                <w:b/>
                <w:bCs/>
                <w:color w:val="000000"/>
                <w:sz w:val="24"/>
                <w:szCs w:val="24"/>
              </w:rPr>
            </w:rPrChange>
          </w:rPr>
          <w:t xml:space="preserve"> et sa femm</w:t>
        </w:r>
      </w:ins>
      <w:ins w:id="1034" w:author="PIERRE" w:date="2013-10-23T11:08:00Z">
        <w:r w:rsidRPr="00AF2F6F">
          <w:rPr>
            <w:rFonts w:ascii="Times New Roman" w:hAnsi="Times New Roman" w:cs="Times New Roman"/>
            <w:color w:val="000000"/>
            <w:sz w:val="24"/>
            <w:szCs w:val="24"/>
            <w:rPrChange w:id="1035" w:author="PIERRE" w:date="2013-10-24T12:27:00Z">
              <w:rPr>
                <w:rFonts w:ascii="Times New Roman" w:eastAsia="Times New Roman" w:hAnsi="Times New Roman" w:cs="Times New Roman"/>
                <w:b/>
                <w:bCs/>
                <w:color w:val="000000"/>
                <w:sz w:val="24"/>
                <w:szCs w:val="24"/>
              </w:rPr>
            </w:rPrChange>
          </w:rPr>
          <w:t>e veuve est devenue alors chef de ménage</w:t>
        </w:r>
      </w:ins>
      <w:ins w:id="1036" w:author="PIERRE" w:date="2013-10-23T11:13:00Z">
        <w:r w:rsidRPr="00AF2F6F">
          <w:rPr>
            <w:rFonts w:ascii="Times New Roman" w:hAnsi="Times New Roman" w:cs="Times New Roman"/>
            <w:color w:val="000000"/>
            <w:sz w:val="24"/>
            <w:szCs w:val="24"/>
            <w:rPrChange w:id="1037" w:author="PIERRE" w:date="2013-10-24T12:27:00Z">
              <w:rPr>
                <w:rFonts w:ascii="Times New Roman" w:eastAsia="Times New Roman" w:hAnsi="Times New Roman" w:cs="Times New Roman"/>
                <w:b/>
                <w:bCs/>
                <w:color w:val="000000"/>
                <w:sz w:val="24"/>
                <w:szCs w:val="24"/>
              </w:rPr>
            </w:rPrChange>
          </w:rPr>
          <w:t xml:space="preserve"> actuel</w:t>
        </w:r>
      </w:ins>
      <w:ins w:id="1038" w:author="PIERRE" w:date="2013-10-23T11:08:00Z">
        <w:r w:rsidRPr="00AF2F6F">
          <w:rPr>
            <w:rFonts w:ascii="Times New Roman" w:hAnsi="Times New Roman" w:cs="Times New Roman"/>
            <w:color w:val="000000"/>
            <w:sz w:val="24"/>
            <w:szCs w:val="24"/>
            <w:rPrChange w:id="1039" w:author="PIERRE" w:date="2013-10-24T12:27:00Z">
              <w:rPr>
                <w:rFonts w:ascii="Times New Roman" w:eastAsia="Times New Roman" w:hAnsi="Times New Roman" w:cs="Times New Roman"/>
                <w:b/>
                <w:bCs/>
                <w:color w:val="000000"/>
                <w:sz w:val="24"/>
                <w:szCs w:val="24"/>
              </w:rPr>
            </w:rPrChange>
          </w:rPr>
          <w:t> ; on peut également citer les cas des ménages divorcé</w:t>
        </w:r>
      </w:ins>
      <w:ins w:id="1040" w:author="PIERRE" w:date="2013-10-23T11:09:00Z">
        <w:r w:rsidRPr="00AF2F6F">
          <w:rPr>
            <w:rFonts w:ascii="Times New Roman" w:hAnsi="Times New Roman" w:cs="Times New Roman"/>
            <w:color w:val="000000"/>
            <w:sz w:val="24"/>
            <w:szCs w:val="24"/>
            <w:rPrChange w:id="1041" w:author="PIERRE" w:date="2013-10-24T12:27:00Z">
              <w:rPr>
                <w:rFonts w:ascii="Times New Roman" w:eastAsia="Times New Roman" w:hAnsi="Times New Roman" w:cs="Times New Roman"/>
                <w:b/>
                <w:bCs/>
                <w:color w:val="000000"/>
                <w:sz w:val="24"/>
                <w:szCs w:val="24"/>
              </w:rPr>
            </w:rPrChange>
          </w:rPr>
          <w:t>/</w:t>
        </w:r>
      </w:ins>
      <w:ins w:id="1042" w:author="PIERRE" w:date="2013-10-23T11:13:00Z">
        <w:r w:rsidRPr="00AF2F6F">
          <w:rPr>
            <w:rFonts w:ascii="Times New Roman" w:hAnsi="Times New Roman" w:cs="Times New Roman"/>
            <w:color w:val="000000"/>
            <w:sz w:val="24"/>
            <w:szCs w:val="24"/>
            <w:rPrChange w:id="1043" w:author="PIERRE" w:date="2013-10-24T12:27:00Z">
              <w:rPr>
                <w:rFonts w:ascii="Times New Roman" w:eastAsia="Times New Roman" w:hAnsi="Times New Roman" w:cs="Times New Roman"/>
                <w:b/>
                <w:bCs/>
                <w:color w:val="000000"/>
                <w:sz w:val="24"/>
                <w:szCs w:val="24"/>
              </w:rPr>
            </w:rPrChange>
          </w:rPr>
          <w:t>séparé</w:t>
        </w:r>
      </w:ins>
      <w:ins w:id="1044" w:author="PIERRE" w:date="2013-10-23T11:09:00Z">
        <w:r w:rsidRPr="00AF2F6F">
          <w:rPr>
            <w:rFonts w:ascii="Times New Roman" w:hAnsi="Times New Roman" w:cs="Times New Roman"/>
            <w:color w:val="000000"/>
            <w:sz w:val="24"/>
            <w:szCs w:val="24"/>
            <w:rPrChange w:id="1045" w:author="PIERRE" w:date="2013-10-24T12:27:00Z">
              <w:rPr>
                <w:rFonts w:ascii="Times New Roman" w:eastAsia="Times New Roman" w:hAnsi="Times New Roman" w:cs="Times New Roman"/>
                <w:b/>
                <w:bCs/>
                <w:color w:val="000000"/>
                <w:sz w:val="24"/>
                <w:szCs w:val="24"/>
              </w:rPr>
            </w:rPrChange>
          </w:rPr>
          <w:t xml:space="preserve">, ou des ménages où le chef est en voyage pour une </w:t>
        </w:r>
        <w:r w:rsidRPr="00AF2F6F">
          <w:rPr>
            <w:rFonts w:ascii="Times New Roman" w:hAnsi="Times New Roman" w:cs="Times New Roman"/>
            <w:color w:val="000000"/>
            <w:sz w:val="24"/>
            <w:szCs w:val="24"/>
            <w:rPrChange w:id="1046" w:author="PIERRE" w:date="2013-10-24T12:27:00Z">
              <w:rPr>
                <w:rFonts w:ascii="Times New Roman" w:eastAsia="Times New Roman" w:hAnsi="Times New Roman" w:cs="Times New Roman"/>
                <w:b/>
                <w:bCs/>
                <w:color w:val="000000"/>
                <w:sz w:val="24"/>
                <w:szCs w:val="24"/>
              </w:rPr>
            </w:rPrChange>
          </w:rPr>
          <w:lastRenderedPageBreak/>
          <w:t xml:space="preserve">longue </w:t>
        </w:r>
      </w:ins>
      <w:ins w:id="1047" w:author="PIERRE" w:date="2013-10-23T11:13:00Z">
        <w:r w:rsidRPr="00AF2F6F">
          <w:rPr>
            <w:rFonts w:ascii="Times New Roman" w:hAnsi="Times New Roman" w:cs="Times New Roman"/>
            <w:color w:val="000000"/>
            <w:sz w:val="24"/>
            <w:szCs w:val="24"/>
            <w:rPrChange w:id="1048" w:author="PIERRE" w:date="2013-10-24T12:27:00Z">
              <w:rPr>
                <w:rFonts w:ascii="Times New Roman" w:eastAsia="Times New Roman" w:hAnsi="Times New Roman" w:cs="Times New Roman"/>
                <w:b/>
                <w:bCs/>
                <w:color w:val="000000"/>
                <w:sz w:val="24"/>
                <w:szCs w:val="24"/>
              </w:rPr>
            </w:rPrChange>
          </w:rPr>
          <w:t>période</w:t>
        </w:r>
      </w:ins>
      <w:ins w:id="1049" w:author="PIERRE" w:date="2013-10-23T11:09:00Z">
        <w:r w:rsidRPr="00AF2F6F">
          <w:rPr>
            <w:rFonts w:ascii="Times New Roman" w:hAnsi="Times New Roman" w:cs="Times New Roman"/>
            <w:color w:val="000000"/>
            <w:sz w:val="24"/>
            <w:szCs w:val="24"/>
            <w:rPrChange w:id="1050" w:author="PIERRE" w:date="2013-10-24T12:27:00Z">
              <w:rPr>
                <w:rFonts w:ascii="Times New Roman" w:eastAsia="Times New Roman" w:hAnsi="Times New Roman" w:cs="Times New Roman"/>
                <w:b/>
                <w:bCs/>
                <w:color w:val="000000"/>
                <w:sz w:val="24"/>
                <w:szCs w:val="24"/>
              </w:rPr>
            </w:rPrChange>
          </w:rPr>
          <w:t>.</w:t>
        </w:r>
      </w:ins>
      <w:ins w:id="1051" w:author="PIERRE" w:date="2013-10-23T11:14:00Z">
        <w:r w:rsidRPr="00AF2F6F">
          <w:rPr>
            <w:rFonts w:ascii="Times New Roman" w:hAnsi="Times New Roman" w:cs="Times New Roman"/>
            <w:color w:val="000000"/>
            <w:sz w:val="24"/>
            <w:szCs w:val="24"/>
            <w:rPrChange w:id="1052" w:author="PIERRE" w:date="2013-10-24T12:27:00Z">
              <w:rPr>
                <w:rFonts w:ascii="Times New Roman" w:eastAsia="Times New Roman" w:hAnsi="Times New Roman" w:cs="Times New Roman"/>
                <w:b/>
                <w:bCs/>
                <w:color w:val="000000"/>
                <w:sz w:val="24"/>
                <w:szCs w:val="24"/>
              </w:rPr>
            </w:rPrChange>
          </w:rPr>
          <w:t xml:space="preserve"> Dans ce cas il faudra reporter le numéro d’ordre du listing qui vous sera donné.</w:t>
        </w:r>
      </w:ins>
      <w:ins w:id="1053" w:author="PIERRE" w:date="2013-10-24T10:43:00Z">
        <w:r w:rsidRPr="00AF2F6F">
          <w:rPr>
            <w:rFonts w:ascii="Times New Roman" w:hAnsi="Times New Roman" w:cs="Times New Roman"/>
            <w:color w:val="000000"/>
            <w:sz w:val="24"/>
            <w:szCs w:val="24"/>
            <w:rPrChange w:id="1054" w:author="PIERRE" w:date="2013-10-24T12:27:00Z">
              <w:rPr>
                <w:rFonts w:ascii="Times New Roman" w:eastAsia="Times New Roman" w:hAnsi="Times New Roman" w:cs="Times New Roman"/>
                <w:b/>
                <w:bCs/>
                <w:color w:val="000000"/>
                <w:sz w:val="24"/>
                <w:szCs w:val="24"/>
              </w:rPr>
            </w:rPrChange>
          </w:rPr>
          <w:t xml:space="preserve"> </w:t>
        </w:r>
      </w:ins>
    </w:p>
    <w:p w:rsidR="00954BDD" w:rsidRPr="00442E10" w:rsidRDefault="00AF2F6F" w:rsidP="00954BDD">
      <w:pPr>
        <w:jc w:val="both"/>
        <w:rPr>
          <w:ins w:id="1055" w:author="PIERRE" w:date="2013-10-24T10:43:00Z"/>
          <w:rFonts w:ascii="Times New Roman" w:hAnsi="Times New Roman" w:cs="Times New Roman"/>
          <w:bCs/>
          <w:color w:val="000000"/>
          <w:sz w:val="24"/>
          <w:szCs w:val="24"/>
        </w:rPr>
      </w:pPr>
      <w:ins w:id="1056" w:author="PIERRE" w:date="2013-10-24T10:44:00Z">
        <w:r w:rsidRPr="005B2317">
          <w:rPr>
            <w:rFonts w:ascii="Times New Roman" w:hAnsi="Times New Roman" w:cs="Times New Roman"/>
            <w:b/>
            <w:color w:val="000000"/>
            <w:sz w:val="24"/>
            <w:szCs w:val="24"/>
            <w:rPrChange w:id="1057" w:author="Leuveld, Koen" w:date="2013-10-24T19:34:00Z">
              <w:rPr>
                <w:rFonts w:ascii="Times New Roman" w:eastAsia="Times New Roman" w:hAnsi="Times New Roman" w:cs="Times New Roman"/>
                <w:b/>
                <w:bCs/>
                <w:color w:val="000000"/>
                <w:sz w:val="24"/>
                <w:szCs w:val="24"/>
              </w:rPr>
            </w:rPrChange>
          </w:rPr>
          <w:t>SI</w:t>
        </w:r>
        <w:r w:rsidRPr="00AF2F6F">
          <w:rPr>
            <w:rFonts w:ascii="Times New Roman" w:hAnsi="Times New Roman" w:cs="Times New Roman"/>
            <w:color w:val="000000"/>
            <w:sz w:val="24"/>
            <w:szCs w:val="24"/>
            <w:rPrChange w:id="1058" w:author="PIERRE" w:date="2013-10-24T12:27:00Z">
              <w:rPr>
                <w:rFonts w:ascii="Times New Roman" w:eastAsia="Times New Roman" w:hAnsi="Times New Roman" w:cs="Times New Roman"/>
                <w:b/>
                <w:bCs/>
                <w:color w:val="000000"/>
                <w:sz w:val="24"/>
                <w:szCs w:val="24"/>
              </w:rPr>
            </w:rPrChange>
          </w:rPr>
          <w:t xml:space="preserve"> le chef de ménage a désigné un </w:t>
        </w:r>
        <w:r w:rsidRPr="005B2317">
          <w:rPr>
            <w:rFonts w:ascii="Times New Roman" w:hAnsi="Times New Roman" w:cs="Times New Roman"/>
            <w:b/>
            <w:color w:val="000000"/>
            <w:sz w:val="24"/>
            <w:szCs w:val="24"/>
            <w:u w:val="single"/>
            <w:rPrChange w:id="1059" w:author="Leuveld, Koen" w:date="2013-10-24T19:34:00Z">
              <w:rPr>
                <w:rFonts w:ascii="Times New Roman" w:eastAsia="Times New Roman" w:hAnsi="Times New Roman" w:cs="Times New Roman"/>
                <w:b/>
                <w:bCs/>
                <w:color w:val="000000"/>
                <w:sz w:val="24"/>
                <w:szCs w:val="24"/>
              </w:rPr>
            </w:rPrChange>
          </w:rPr>
          <w:t>représentant</w:t>
        </w:r>
        <w:r w:rsidRPr="00AF2F6F">
          <w:rPr>
            <w:rFonts w:ascii="Times New Roman" w:hAnsi="Times New Roman" w:cs="Times New Roman"/>
            <w:color w:val="000000"/>
            <w:sz w:val="24"/>
            <w:szCs w:val="24"/>
            <w:rPrChange w:id="1060" w:author="PIERRE" w:date="2013-10-24T12:27:00Z">
              <w:rPr>
                <w:rFonts w:ascii="Times New Roman" w:eastAsia="Times New Roman" w:hAnsi="Times New Roman" w:cs="Times New Roman"/>
                <w:b/>
                <w:bCs/>
                <w:color w:val="000000"/>
                <w:sz w:val="24"/>
                <w:szCs w:val="24"/>
              </w:rPr>
            </w:rPrChange>
          </w:rPr>
          <w:t xml:space="preserve"> pour l’achat de son bio-digesteur durant son absence, </w:t>
        </w:r>
      </w:ins>
      <w:ins w:id="1061" w:author="PIERRE" w:date="2013-10-24T10:43:00Z">
        <w:r w:rsidRPr="00AF2F6F">
          <w:rPr>
            <w:rFonts w:ascii="Times New Roman" w:hAnsi="Times New Roman" w:cs="Times New Roman"/>
            <w:bCs/>
            <w:color w:val="000000"/>
            <w:sz w:val="24"/>
            <w:szCs w:val="24"/>
            <w:rPrChange w:id="1062" w:author="PIERRE" w:date="2013-10-24T12:27:00Z">
              <w:rPr>
                <w:rFonts w:ascii="Times New Roman" w:eastAsia="Times New Roman" w:hAnsi="Times New Roman" w:cs="Times New Roman"/>
                <w:b/>
                <w:bCs/>
                <w:color w:val="000000"/>
                <w:sz w:val="24"/>
                <w:szCs w:val="24"/>
              </w:rPr>
            </w:rPrChange>
          </w:rPr>
          <w:t xml:space="preserve">Inscrivez </w:t>
        </w:r>
      </w:ins>
      <w:ins w:id="1063" w:author="PIERRE" w:date="2013-10-24T10:46:00Z">
        <w:r w:rsidRPr="00AF2F6F">
          <w:rPr>
            <w:rFonts w:ascii="Times New Roman" w:hAnsi="Times New Roman" w:cs="Times New Roman"/>
            <w:bCs/>
            <w:color w:val="000000"/>
            <w:sz w:val="24"/>
            <w:szCs w:val="24"/>
            <w:rPrChange w:id="1064" w:author="PIERRE" w:date="2013-10-24T12:27:00Z">
              <w:rPr>
                <w:rFonts w:ascii="Times New Roman" w:eastAsia="Times New Roman" w:hAnsi="Times New Roman" w:cs="Times New Roman"/>
                <w:b/>
                <w:bCs/>
                <w:color w:val="000000"/>
                <w:sz w:val="24"/>
                <w:szCs w:val="24"/>
              </w:rPr>
            </w:rPrChange>
          </w:rPr>
          <w:t>à Q009</w:t>
        </w:r>
      </w:ins>
      <w:ins w:id="1065" w:author="PIERRE" w:date="2013-10-24T10:47:00Z">
        <w:r w:rsidRPr="00AF2F6F">
          <w:rPr>
            <w:rFonts w:ascii="Times New Roman" w:hAnsi="Times New Roman" w:cs="Times New Roman"/>
            <w:bCs/>
            <w:color w:val="000000"/>
            <w:sz w:val="24"/>
            <w:szCs w:val="24"/>
            <w:rPrChange w:id="1066" w:author="PIERRE" w:date="2013-10-24T12:27:00Z">
              <w:rPr>
                <w:rFonts w:ascii="Times New Roman" w:eastAsia="Times New Roman" w:hAnsi="Times New Roman" w:cs="Times New Roman"/>
                <w:b/>
                <w:bCs/>
                <w:color w:val="000000"/>
                <w:sz w:val="24"/>
                <w:szCs w:val="24"/>
              </w:rPr>
            </w:rPrChange>
          </w:rPr>
          <w:t xml:space="preserve">, </w:t>
        </w:r>
      </w:ins>
      <w:ins w:id="1067" w:author="PIERRE" w:date="2013-10-24T10:43:00Z">
        <w:r w:rsidRPr="00AF2F6F">
          <w:rPr>
            <w:rFonts w:ascii="Times New Roman" w:hAnsi="Times New Roman" w:cs="Times New Roman"/>
            <w:bCs/>
            <w:color w:val="000000"/>
            <w:sz w:val="24"/>
            <w:szCs w:val="24"/>
            <w:rPrChange w:id="1068" w:author="PIERRE" w:date="2013-10-24T12:27:00Z">
              <w:rPr>
                <w:rFonts w:ascii="Times New Roman" w:eastAsia="Times New Roman" w:hAnsi="Times New Roman" w:cs="Times New Roman"/>
                <w:b/>
                <w:bCs/>
                <w:color w:val="000000"/>
                <w:sz w:val="24"/>
                <w:szCs w:val="24"/>
              </w:rPr>
            </w:rPrChange>
          </w:rPr>
          <w:t xml:space="preserve">le nom ainsi que le numéro d’ordre </w:t>
        </w:r>
      </w:ins>
      <w:ins w:id="1069" w:author="PIERRE" w:date="2013-10-24T10:45:00Z">
        <w:r w:rsidRPr="00AF2F6F">
          <w:rPr>
            <w:rFonts w:ascii="Times New Roman" w:hAnsi="Times New Roman" w:cs="Times New Roman"/>
            <w:bCs/>
            <w:color w:val="000000"/>
            <w:sz w:val="24"/>
            <w:szCs w:val="24"/>
            <w:rPrChange w:id="1070" w:author="PIERRE" w:date="2013-10-24T12:27:00Z">
              <w:rPr>
                <w:rFonts w:ascii="Times New Roman" w:eastAsia="Times New Roman" w:hAnsi="Times New Roman" w:cs="Times New Roman"/>
                <w:b/>
                <w:bCs/>
                <w:color w:val="000000"/>
                <w:sz w:val="24"/>
                <w:szCs w:val="24"/>
              </w:rPr>
            </w:rPrChange>
          </w:rPr>
          <w:t xml:space="preserve">de ce </w:t>
        </w:r>
      </w:ins>
      <w:ins w:id="1071" w:author="PIERRE" w:date="2013-10-24T10:46:00Z">
        <w:r w:rsidRPr="00AF2F6F">
          <w:rPr>
            <w:rFonts w:ascii="Times New Roman" w:hAnsi="Times New Roman" w:cs="Times New Roman"/>
            <w:bCs/>
            <w:color w:val="000000"/>
            <w:sz w:val="24"/>
            <w:szCs w:val="24"/>
            <w:rPrChange w:id="1072" w:author="PIERRE" w:date="2013-10-24T12:27:00Z">
              <w:rPr>
                <w:rFonts w:ascii="Times New Roman" w:eastAsia="Times New Roman" w:hAnsi="Times New Roman" w:cs="Times New Roman"/>
                <w:b/>
                <w:bCs/>
                <w:color w:val="000000"/>
                <w:sz w:val="24"/>
                <w:szCs w:val="24"/>
              </w:rPr>
            </w:rPrChange>
          </w:rPr>
          <w:t>représentant</w:t>
        </w:r>
      </w:ins>
      <w:ins w:id="1073" w:author="PIERRE" w:date="2013-10-24T10:45:00Z">
        <w:r w:rsidRPr="00AF2F6F">
          <w:rPr>
            <w:rFonts w:ascii="Times New Roman" w:hAnsi="Times New Roman" w:cs="Times New Roman"/>
            <w:bCs/>
            <w:color w:val="000000"/>
            <w:sz w:val="24"/>
            <w:szCs w:val="24"/>
            <w:rPrChange w:id="1074" w:author="PIERRE" w:date="2013-10-24T12:27:00Z">
              <w:rPr>
                <w:rFonts w:ascii="Times New Roman" w:eastAsia="Times New Roman" w:hAnsi="Times New Roman" w:cs="Times New Roman"/>
                <w:b/>
                <w:bCs/>
                <w:color w:val="000000"/>
                <w:sz w:val="24"/>
                <w:szCs w:val="24"/>
              </w:rPr>
            </w:rPrChange>
          </w:rPr>
          <w:t xml:space="preserve">. Si la personne n’était pas dans le ménage lors de la </w:t>
        </w:r>
      </w:ins>
      <w:ins w:id="1075" w:author="PIERRE" w:date="2013-10-24T10:46:00Z">
        <w:r w:rsidRPr="00AF2F6F">
          <w:rPr>
            <w:rFonts w:ascii="Times New Roman" w:hAnsi="Times New Roman" w:cs="Times New Roman"/>
            <w:bCs/>
            <w:color w:val="000000"/>
            <w:sz w:val="24"/>
            <w:szCs w:val="24"/>
            <w:rPrChange w:id="1076" w:author="PIERRE" w:date="2013-10-24T12:27:00Z">
              <w:rPr>
                <w:rFonts w:ascii="Times New Roman" w:eastAsia="Times New Roman" w:hAnsi="Times New Roman" w:cs="Times New Roman"/>
                <w:b/>
                <w:bCs/>
                <w:color w:val="000000"/>
                <w:sz w:val="24"/>
                <w:szCs w:val="24"/>
              </w:rPr>
            </w:rPrChange>
          </w:rPr>
          <w:t>première</w:t>
        </w:r>
      </w:ins>
      <w:ins w:id="1077" w:author="PIERRE" w:date="2013-10-24T10:45:00Z">
        <w:r w:rsidRPr="00AF2F6F">
          <w:rPr>
            <w:rFonts w:ascii="Times New Roman" w:hAnsi="Times New Roman" w:cs="Times New Roman"/>
            <w:bCs/>
            <w:color w:val="000000"/>
            <w:sz w:val="24"/>
            <w:szCs w:val="24"/>
            <w:rPrChange w:id="1078" w:author="PIERRE" w:date="2013-10-24T12:27:00Z">
              <w:rPr>
                <w:rFonts w:ascii="Times New Roman" w:eastAsia="Times New Roman" w:hAnsi="Times New Roman" w:cs="Times New Roman"/>
                <w:b/>
                <w:bCs/>
                <w:color w:val="000000"/>
                <w:sz w:val="24"/>
                <w:szCs w:val="24"/>
              </w:rPr>
            </w:rPrChange>
          </w:rPr>
          <w:t xml:space="preserve"> phase </w:t>
        </w:r>
      </w:ins>
      <w:ins w:id="1079" w:author="PIERRE" w:date="2013-10-24T10:46:00Z">
        <w:r w:rsidRPr="00AF2F6F">
          <w:rPr>
            <w:rFonts w:ascii="Times New Roman" w:hAnsi="Times New Roman" w:cs="Times New Roman"/>
            <w:bCs/>
            <w:color w:val="000000"/>
            <w:sz w:val="24"/>
            <w:szCs w:val="24"/>
            <w:rPrChange w:id="1080" w:author="PIERRE" w:date="2013-10-24T12:27:00Z">
              <w:rPr>
                <w:rFonts w:ascii="Times New Roman" w:eastAsia="Times New Roman" w:hAnsi="Times New Roman" w:cs="Times New Roman"/>
                <w:b/>
                <w:bCs/>
                <w:color w:val="000000"/>
                <w:sz w:val="24"/>
                <w:szCs w:val="24"/>
              </w:rPr>
            </w:rPrChange>
          </w:rPr>
          <w:t>inscrivez</w:t>
        </w:r>
      </w:ins>
      <w:ins w:id="1081" w:author="PIERRE" w:date="2013-10-24T10:45:00Z">
        <w:r w:rsidRPr="00AF2F6F">
          <w:rPr>
            <w:rFonts w:ascii="Times New Roman" w:hAnsi="Times New Roman" w:cs="Times New Roman"/>
            <w:bCs/>
            <w:color w:val="000000"/>
            <w:sz w:val="24"/>
            <w:szCs w:val="24"/>
            <w:rPrChange w:id="1082" w:author="PIERRE" w:date="2013-10-24T12:27:00Z">
              <w:rPr>
                <w:rFonts w:ascii="Times New Roman" w:eastAsia="Times New Roman" w:hAnsi="Times New Roman" w:cs="Times New Roman"/>
                <w:b/>
                <w:bCs/>
                <w:color w:val="000000"/>
                <w:sz w:val="24"/>
                <w:szCs w:val="24"/>
              </w:rPr>
            </w:rPrChange>
          </w:rPr>
          <w:t xml:space="preserve"> </w:t>
        </w:r>
      </w:ins>
      <w:ins w:id="1083" w:author="PIERRE" w:date="2013-10-24T10:46:00Z">
        <w:r w:rsidRPr="00AF2F6F">
          <w:rPr>
            <w:rFonts w:ascii="Times New Roman" w:hAnsi="Times New Roman" w:cs="Times New Roman"/>
            <w:bCs/>
            <w:color w:val="000000"/>
            <w:sz w:val="24"/>
            <w:szCs w:val="24"/>
            <w:rPrChange w:id="1084" w:author="PIERRE" w:date="2013-10-24T12:27:00Z">
              <w:rPr>
                <w:rFonts w:ascii="Times New Roman" w:eastAsia="Times New Roman" w:hAnsi="Times New Roman" w:cs="Times New Roman"/>
                <w:b/>
                <w:bCs/>
                <w:color w:val="000000"/>
                <w:sz w:val="24"/>
                <w:szCs w:val="24"/>
              </w:rPr>
            </w:rPrChange>
          </w:rPr>
          <w:t>00.</w:t>
        </w:r>
      </w:ins>
      <w:ins w:id="1085" w:author="PIERRE" w:date="2013-10-24T10:43:00Z">
        <w:r w:rsidRPr="00AF2F6F">
          <w:rPr>
            <w:rFonts w:ascii="Times New Roman" w:hAnsi="Times New Roman" w:cs="Times New Roman"/>
            <w:bCs/>
            <w:color w:val="000000"/>
            <w:sz w:val="24"/>
            <w:szCs w:val="24"/>
            <w:rPrChange w:id="1086" w:author="PIERRE" w:date="2013-10-24T12:27:00Z">
              <w:rPr>
                <w:rFonts w:ascii="Times New Roman" w:eastAsia="Times New Roman" w:hAnsi="Times New Roman" w:cs="Times New Roman"/>
                <w:b/>
                <w:bCs/>
                <w:color w:val="000000"/>
                <w:sz w:val="24"/>
                <w:szCs w:val="24"/>
              </w:rPr>
            </w:rPrChange>
          </w:rPr>
          <w:t xml:space="preserve"> </w:t>
        </w:r>
      </w:ins>
    </w:p>
    <w:p w:rsidR="00873F86" w:rsidRPr="00442E10" w:rsidRDefault="00873F86" w:rsidP="002D0F84">
      <w:pPr>
        <w:jc w:val="both"/>
        <w:outlineLvl w:val="0"/>
        <w:rPr>
          <w:ins w:id="1087" w:author="PIERRE" w:date="2013-10-24T09:37:00Z"/>
          <w:rFonts w:ascii="Times New Roman" w:hAnsi="Times New Roman" w:cs="Times New Roman"/>
          <w:color w:val="000000"/>
          <w:sz w:val="24"/>
          <w:szCs w:val="24"/>
        </w:rPr>
      </w:pPr>
    </w:p>
    <w:p w:rsidR="00FD466C" w:rsidRPr="00442E10" w:rsidDel="00FD466C" w:rsidRDefault="00FD466C" w:rsidP="002D0F84">
      <w:pPr>
        <w:jc w:val="both"/>
        <w:outlineLvl w:val="0"/>
        <w:rPr>
          <w:del w:id="1088" w:author="PIERRE" w:date="2013-10-24T09:38:00Z"/>
          <w:rFonts w:ascii="Times New Roman" w:hAnsi="Times New Roman" w:cs="Times New Roman"/>
          <w:color w:val="000000"/>
          <w:sz w:val="24"/>
          <w:szCs w:val="24"/>
        </w:rPr>
      </w:pPr>
    </w:p>
    <w:p w:rsidR="002D0F84" w:rsidRPr="00442E10" w:rsidRDefault="00AF2F6F" w:rsidP="002D0F84">
      <w:pPr>
        <w:jc w:val="both"/>
        <w:outlineLvl w:val="0"/>
        <w:rPr>
          <w:rFonts w:ascii="Times New Roman" w:hAnsi="Times New Roman" w:cs="Times New Roman"/>
          <w:b/>
          <w:color w:val="000000"/>
          <w:sz w:val="24"/>
          <w:szCs w:val="24"/>
        </w:rPr>
      </w:pPr>
      <w:r w:rsidRPr="00AF2F6F">
        <w:rPr>
          <w:rFonts w:ascii="Times New Roman" w:hAnsi="Times New Roman" w:cs="Times New Roman"/>
          <w:b/>
          <w:color w:val="000000"/>
          <w:sz w:val="24"/>
          <w:szCs w:val="24"/>
          <w:rPrChange w:id="1089" w:author="PIERRE" w:date="2013-10-24T12:27:00Z">
            <w:rPr>
              <w:rFonts w:ascii="Times New Roman" w:eastAsia="Times New Roman" w:hAnsi="Times New Roman" w:cs="Times New Roman"/>
              <w:b/>
              <w:bCs/>
              <w:color w:val="000000"/>
              <w:sz w:val="24"/>
              <w:szCs w:val="24"/>
            </w:rPr>
          </w:rPrChange>
        </w:rPr>
        <w:t>Q0</w:t>
      </w:r>
      <w:ins w:id="1090" w:author="PIERRE" w:date="2013-10-24T09:36:00Z">
        <w:r w:rsidRPr="00AF2F6F">
          <w:rPr>
            <w:rFonts w:ascii="Times New Roman" w:hAnsi="Times New Roman" w:cs="Times New Roman"/>
            <w:b/>
            <w:color w:val="000000"/>
            <w:sz w:val="24"/>
            <w:szCs w:val="24"/>
            <w:rPrChange w:id="1091" w:author="PIERRE" w:date="2013-10-24T12:27:00Z">
              <w:rPr>
                <w:rFonts w:ascii="Times New Roman" w:eastAsia="Times New Roman" w:hAnsi="Times New Roman" w:cs="Times New Roman"/>
                <w:b/>
                <w:bCs/>
                <w:color w:val="000000"/>
                <w:sz w:val="24"/>
                <w:szCs w:val="24"/>
              </w:rPr>
            </w:rPrChange>
          </w:rPr>
          <w:t>1</w:t>
        </w:r>
      </w:ins>
      <w:ins w:id="1092" w:author="PIERRE" w:date="2013-10-24T09:37:00Z">
        <w:r w:rsidRPr="00AF2F6F">
          <w:rPr>
            <w:rFonts w:ascii="Times New Roman" w:hAnsi="Times New Roman" w:cs="Times New Roman"/>
            <w:b/>
            <w:color w:val="000000"/>
            <w:sz w:val="24"/>
            <w:szCs w:val="24"/>
            <w:rPrChange w:id="1093" w:author="PIERRE" w:date="2013-10-24T12:27:00Z">
              <w:rPr>
                <w:rFonts w:ascii="Times New Roman" w:eastAsia="Times New Roman" w:hAnsi="Times New Roman" w:cs="Times New Roman"/>
                <w:b/>
                <w:bCs/>
                <w:color w:val="000000"/>
                <w:sz w:val="24"/>
                <w:szCs w:val="24"/>
              </w:rPr>
            </w:rPrChange>
          </w:rPr>
          <w:t>1</w:t>
        </w:r>
      </w:ins>
      <w:del w:id="1094" w:author="PIERRE" w:date="2013-10-24T09:36:00Z">
        <w:r w:rsidRPr="00AF2F6F">
          <w:rPr>
            <w:rFonts w:ascii="Times New Roman" w:hAnsi="Times New Roman" w:cs="Times New Roman"/>
            <w:b/>
            <w:color w:val="000000"/>
            <w:sz w:val="24"/>
            <w:szCs w:val="24"/>
            <w:rPrChange w:id="1095" w:author="PIERRE" w:date="2013-10-24T12:27:00Z">
              <w:rPr>
                <w:rFonts w:ascii="Times New Roman" w:eastAsia="Times New Roman" w:hAnsi="Times New Roman" w:cs="Times New Roman"/>
                <w:b/>
                <w:bCs/>
                <w:color w:val="000000"/>
                <w:sz w:val="24"/>
                <w:szCs w:val="24"/>
              </w:rPr>
            </w:rPrChange>
          </w:rPr>
          <w:delText>06</w:delText>
        </w:r>
      </w:del>
      <w:r w:rsidRPr="00AF2F6F">
        <w:rPr>
          <w:rFonts w:ascii="Times New Roman" w:hAnsi="Times New Roman" w:cs="Times New Roman"/>
          <w:b/>
          <w:color w:val="000000"/>
          <w:sz w:val="24"/>
          <w:szCs w:val="24"/>
          <w:rPrChange w:id="1096" w:author="PIERRE" w:date="2013-10-24T12:27:00Z">
            <w:rPr>
              <w:rFonts w:ascii="Times New Roman" w:eastAsia="Times New Roman" w:hAnsi="Times New Roman" w:cs="Times New Roman"/>
              <w:b/>
              <w:bCs/>
              <w:color w:val="000000"/>
              <w:sz w:val="24"/>
              <w:szCs w:val="24"/>
            </w:rPr>
          </w:rPrChange>
        </w:rPr>
        <w:t> : N</w:t>
      </w:r>
      <w:ins w:id="1097" w:author="PIERRE" w:date="2013-10-24T09:36:00Z">
        <w:r w:rsidRPr="00AF2F6F">
          <w:rPr>
            <w:rFonts w:ascii="Times New Roman" w:hAnsi="Times New Roman" w:cs="Times New Roman"/>
            <w:b/>
            <w:color w:val="000000"/>
            <w:sz w:val="24"/>
            <w:szCs w:val="24"/>
            <w:rPrChange w:id="1098" w:author="PIERRE" w:date="2013-10-24T12:27:00Z">
              <w:rPr>
                <w:rFonts w:ascii="Times New Roman" w:eastAsia="Times New Roman" w:hAnsi="Times New Roman" w:cs="Times New Roman"/>
                <w:b/>
                <w:bCs/>
                <w:color w:val="000000"/>
                <w:sz w:val="24"/>
                <w:szCs w:val="24"/>
              </w:rPr>
            </w:rPrChange>
          </w:rPr>
          <w:t>uméro</w:t>
        </w:r>
      </w:ins>
      <w:del w:id="1099" w:author="PIERRE" w:date="2013-10-24T09:36:00Z">
        <w:r w:rsidRPr="00AF2F6F">
          <w:rPr>
            <w:rFonts w:ascii="Times New Roman" w:hAnsi="Times New Roman" w:cs="Times New Roman"/>
            <w:b/>
            <w:color w:val="000000"/>
            <w:sz w:val="24"/>
            <w:szCs w:val="24"/>
            <w:rPrChange w:id="1100" w:author="PIERRE" w:date="2013-10-24T12:27:00Z">
              <w:rPr>
                <w:rFonts w:ascii="Times New Roman" w:eastAsia="Times New Roman" w:hAnsi="Times New Roman" w:cs="Times New Roman"/>
                <w:b/>
                <w:bCs/>
                <w:color w:val="000000"/>
                <w:sz w:val="24"/>
                <w:szCs w:val="24"/>
              </w:rPr>
            </w:rPrChange>
          </w:rPr>
          <w:delText>o</w:delText>
        </w:r>
      </w:del>
      <w:ins w:id="1101" w:author="PIERRE" w:date="2013-10-24T09:36:00Z">
        <w:r w:rsidRPr="00AF2F6F">
          <w:rPr>
            <w:rFonts w:ascii="Times New Roman" w:hAnsi="Times New Roman" w:cs="Times New Roman"/>
            <w:b/>
            <w:color w:val="000000"/>
            <w:sz w:val="24"/>
            <w:szCs w:val="24"/>
            <w:rPrChange w:id="1102" w:author="PIERRE" w:date="2013-10-24T12:27:00Z">
              <w:rPr>
                <w:rFonts w:ascii="Times New Roman" w:eastAsia="Times New Roman" w:hAnsi="Times New Roman" w:cs="Times New Roman"/>
                <w:b/>
                <w:bCs/>
                <w:color w:val="000000"/>
                <w:sz w:val="24"/>
                <w:szCs w:val="24"/>
              </w:rPr>
            </w:rPrChange>
          </w:rPr>
          <w:t xml:space="preserve"> de</w:t>
        </w:r>
      </w:ins>
      <w:r w:rsidRPr="00AF2F6F">
        <w:rPr>
          <w:rFonts w:ascii="Times New Roman" w:hAnsi="Times New Roman" w:cs="Times New Roman"/>
          <w:b/>
          <w:color w:val="000000"/>
          <w:sz w:val="24"/>
          <w:szCs w:val="24"/>
          <w:rPrChange w:id="1103" w:author="PIERRE" w:date="2013-10-24T12:27:00Z">
            <w:rPr>
              <w:rFonts w:ascii="Times New Roman" w:eastAsia="Times New Roman" w:hAnsi="Times New Roman" w:cs="Times New Roman"/>
              <w:b/>
              <w:bCs/>
              <w:color w:val="000000"/>
              <w:sz w:val="24"/>
              <w:szCs w:val="24"/>
            </w:rPr>
          </w:rPrChange>
        </w:rPr>
        <w:t xml:space="preserve"> téléphone du Chef de ménage ou de son</w:t>
      </w:r>
      <w:del w:id="1104" w:author="PIERRE" w:date="2013-10-24T09:38:00Z">
        <w:r w:rsidRPr="00AF2F6F">
          <w:rPr>
            <w:rFonts w:ascii="Times New Roman" w:hAnsi="Times New Roman" w:cs="Times New Roman"/>
            <w:b/>
            <w:color w:val="000000"/>
            <w:sz w:val="24"/>
            <w:szCs w:val="24"/>
            <w:rPrChange w:id="1105" w:author="PIERRE" w:date="2013-10-24T12:27:00Z">
              <w:rPr>
                <w:rFonts w:ascii="Times New Roman" w:eastAsia="Times New Roman" w:hAnsi="Times New Roman" w:cs="Times New Roman"/>
                <w:b/>
                <w:bCs/>
                <w:color w:val="000000"/>
                <w:sz w:val="24"/>
                <w:szCs w:val="24"/>
              </w:rPr>
            </w:rPrChange>
          </w:rPr>
          <w:delText>s</w:delText>
        </w:r>
      </w:del>
      <w:r w:rsidRPr="00AF2F6F">
        <w:rPr>
          <w:rFonts w:ascii="Times New Roman" w:hAnsi="Times New Roman" w:cs="Times New Roman"/>
          <w:b/>
          <w:color w:val="000000"/>
          <w:sz w:val="24"/>
          <w:szCs w:val="24"/>
          <w:rPrChange w:id="1106" w:author="PIERRE" w:date="2013-10-24T12:27:00Z">
            <w:rPr>
              <w:rFonts w:ascii="Times New Roman" w:eastAsia="Times New Roman" w:hAnsi="Times New Roman" w:cs="Times New Roman"/>
              <w:b/>
              <w:bCs/>
              <w:color w:val="000000"/>
              <w:sz w:val="24"/>
              <w:szCs w:val="24"/>
            </w:rPr>
          </w:rPrChange>
        </w:rPr>
        <w:t xml:space="preserve"> représentant</w:t>
      </w:r>
    </w:p>
    <w:p w:rsidR="002D0F84" w:rsidRPr="00442E10" w:rsidRDefault="00AF2F6F" w:rsidP="002D0F84">
      <w:pPr>
        <w:jc w:val="both"/>
        <w:outlineLvl w:val="0"/>
        <w:rPr>
          <w:ins w:id="1107" w:author="PIERRE" w:date="2013-10-24T09:40:00Z"/>
          <w:rFonts w:ascii="Times New Roman" w:hAnsi="Times New Roman" w:cs="Times New Roman"/>
          <w:color w:val="000000"/>
          <w:sz w:val="24"/>
          <w:szCs w:val="24"/>
        </w:rPr>
      </w:pPr>
      <w:r w:rsidRPr="00AF2F6F">
        <w:rPr>
          <w:rFonts w:ascii="Times New Roman" w:hAnsi="Times New Roman" w:cs="Times New Roman"/>
          <w:color w:val="000000"/>
          <w:sz w:val="24"/>
          <w:szCs w:val="24"/>
          <w:rPrChange w:id="1108" w:author="PIERRE" w:date="2013-10-24T12:27:00Z">
            <w:rPr>
              <w:rFonts w:ascii="Times New Roman" w:eastAsia="Times New Roman" w:hAnsi="Times New Roman" w:cs="Times New Roman"/>
              <w:b/>
              <w:bCs/>
              <w:color w:val="000000"/>
              <w:sz w:val="24"/>
              <w:szCs w:val="24"/>
            </w:rPr>
          </w:rPrChange>
        </w:rPr>
        <w:t xml:space="preserve">Relever le ou les numéros téléphoniques du </w:t>
      </w:r>
      <w:ins w:id="1109" w:author="PIERRE" w:date="2013-10-24T09:39:00Z">
        <w:r w:rsidRPr="00AF2F6F">
          <w:rPr>
            <w:rFonts w:ascii="Times New Roman" w:hAnsi="Times New Roman" w:cs="Times New Roman"/>
            <w:color w:val="000000"/>
            <w:sz w:val="24"/>
            <w:szCs w:val="24"/>
            <w:rPrChange w:id="1110" w:author="PIERRE" w:date="2013-10-24T12:27:00Z">
              <w:rPr>
                <w:rFonts w:ascii="Times New Roman" w:eastAsia="Times New Roman" w:hAnsi="Times New Roman" w:cs="Times New Roman"/>
                <w:b/>
                <w:bCs/>
                <w:color w:val="000000"/>
                <w:sz w:val="24"/>
                <w:szCs w:val="24"/>
              </w:rPr>
            </w:rPrChange>
          </w:rPr>
          <w:t xml:space="preserve">chef de </w:t>
        </w:r>
      </w:ins>
      <w:r w:rsidRPr="00AF2F6F">
        <w:rPr>
          <w:rFonts w:ascii="Times New Roman" w:hAnsi="Times New Roman" w:cs="Times New Roman"/>
          <w:color w:val="000000"/>
          <w:sz w:val="24"/>
          <w:szCs w:val="24"/>
          <w:rPrChange w:id="1111" w:author="PIERRE" w:date="2013-10-24T12:27:00Z">
            <w:rPr>
              <w:rFonts w:ascii="Times New Roman" w:eastAsia="Times New Roman" w:hAnsi="Times New Roman" w:cs="Times New Roman"/>
              <w:b/>
              <w:bCs/>
              <w:color w:val="000000"/>
              <w:sz w:val="24"/>
              <w:szCs w:val="24"/>
            </w:rPr>
          </w:rPrChange>
        </w:rPr>
        <w:t xml:space="preserve">ménage </w:t>
      </w:r>
      <w:del w:id="1112" w:author="PIERRE" w:date="2013-10-24T09:39:00Z">
        <w:r w:rsidRPr="00AF2F6F">
          <w:rPr>
            <w:rFonts w:ascii="Times New Roman" w:hAnsi="Times New Roman" w:cs="Times New Roman"/>
            <w:color w:val="000000"/>
            <w:sz w:val="24"/>
            <w:szCs w:val="24"/>
            <w:rPrChange w:id="1113" w:author="PIERRE" w:date="2013-10-24T12:27:00Z">
              <w:rPr>
                <w:rFonts w:ascii="Times New Roman" w:eastAsia="Times New Roman" w:hAnsi="Times New Roman" w:cs="Times New Roman"/>
                <w:b/>
                <w:bCs/>
                <w:color w:val="000000"/>
                <w:sz w:val="24"/>
                <w:szCs w:val="24"/>
              </w:rPr>
            </w:rPrChange>
          </w:rPr>
          <w:delText xml:space="preserve">que vous enquêté </w:delText>
        </w:r>
      </w:del>
      <w:r w:rsidRPr="00AF2F6F">
        <w:rPr>
          <w:rFonts w:ascii="Times New Roman" w:hAnsi="Times New Roman" w:cs="Times New Roman"/>
          <w:color w:val="000000"/>
          <w:sz w:val="24"/>
          <w:szCs w:val="24"/>
          <w:rPrChange w:id="1114" w:author="PIERRE" w:date="2013-10-24T12:27:00Z">
            <w:rPr>
              <w:rFonts w:ascii="Times New Roman" w:eastAsia="Times New Roman" w:hAnsi="Times New Roman" w:cs="Times New Roman"/>
              <w:b/>
              <w:bCs/>
              <w:color w:val="000000"/>
              <w:sz w:val="24"/>
              <w:szCs w:val="24"/>
            </w:rPr>
          </w:rPrChange>
        </w:rPr>
        <w:t xml:space="preserve">ou celui (ceux) de son représentant s’il est le principal répondant. </w:t>
      </w:r>
    </w:p>
    <w:p w:rsidR="00FD466C" w:rsidRPr="00442E10" w:rsidRDefault="00AF2F6F" w:rsidP="00FD466C">
      <w:pPr>
        <w:jc w:val="both"/>
        <w:outlineLvl w:val="0"/>
        <w:rPr>
          <w:ins w:id="1115" w:author="PIERRE" w:date="2013-10-24T09:40:00Z"/>
          <w:rFonts w:ascii="Times New Roman" w:hAnsi="Times New Roman" w:cs="Times New Roman"/>
          <w:b/>
          <w:color w:val="000000"/>
          <w:sz w:val="24"/>
          <w:szCs w:val="24"/>
        </w:rPr>
      </w:pPr>
      <w:ins w:id="1116" w:author="PIERRE" w:date="2013-10-24T09:40:00Z">
        <w:r w:rsidRPr="00AF2F6F">
          <w:rPr>
            <w:rFonts w:ascii="Times New Roman" w:hAnsi="Times New Roman" w:cs="Times New Roman"/>
            <w:b/>
            <w:color w:val="000000"/>
            <w:sz w:val="24"/>
            <w:szCs w:val="24"/>
            <w:rPrChange w:id="1117" w:author="PIERRE" w:date="2013-10-24T12:27:00Z">
              <w:rPr>
                <w:rFonts w:ascii="Times New Roman" w:eastAsia="Times New Roman" w:hAnsi="Times New Roman" w:cs="Times New Roman"/>
                <w:b/>
                <w:bCs/>
                <w:color w:val="000000"/>
                <w:sz w:val="24"/>
                <w:szCs w:val="24"/>
              </w:rPr>
            </w:rPrChange>
          </w:rPr>
          <w:t>Q012 : Religion du chef de ménage</w:t>
        </w:r>
      </w:ins>
    </w:p>
    <w:p w:rsidR="00FD466C" w:rsidRPr="00442E10" w:rsidRDefault="00AF2F6F" w:rsidP="00FD466C">
      <w:pPr>
        <w:jc w:val="both"/>
        <w:outlineLvl w:val="0"/>
        <w:rPr>
          <w:ins w:id="1118" w:author="PIERRE" w:date="2013-10-24T09:40:00Z"/>
          <w:rFonts w:ascii="Times New Roman" w:hAnsi="Times New Roman" w:cs="Times New Roman"/>
          <w:color w:val="000000"/>
          <w:sz w:val="24"/>
          <w:szCs w:val="24"/>
        </w:rPr>
      </w:pPr>
      <w:ins w:id="1119" w:author="PIERRE" w:date="2013-10-24T09:40:00Z">
        <w:r w:rsidRPr="00AF2F6F">
          <w:rPr>
            <w:rFonts w:ascii="Times New Roman" w:hAnsi="Times New Roman" w:cs="Times New Roman"/>
            <w:color w:val="000000"/>
            <w:sz w:val="24"/>
            <w:szCs w:val="24"/>
            <w:rPrChange w:id="1120" w:author="PIERRE" w:date="2013-10-24T12:27:00Z">
              <w:rPr>
                <w:rFonts w:ascii="Times New Roman" w:eastAsia="Times New Roman" w:hAnsi="Times New Roman" w:cs="Times New Roman"/>
                <w:b/>
                <w:bCs/>
                <w:color w:val="000000"/>
                <w:sz w:val="24"/>
                <w:szCs w:val="24"/>
              </w:rPr>
            </w:rPrChange>
          </w:rPr>
          <w:t>Les religions ont été regroupées de la manière suivante :</w:t>
        </w:r>
      </w:ins>
    </w:p>
    <w:p w:rsidR="00FD466C" w:rsidRPr="00442E10" w:rsidRDefault="00AF2F6F" w:rsidP="00FD466C">
      <w:pPr>
        <w:spacing w:after="0"/>
        <w:ind w:left="284" w:hanging="284"/>
        <w:jc w:val="both"/>
        <w:outlineLvl w:val="0"/>
        <w:rPr>
          <w:ins w:id="1121" w:author="PIERRE" w:date="2013-10-24T09:40:00Z"/>
          <w:rFonts w:ascii="Times New Roman" w:hAnsi="Times New Roman" w:cs="Times New Roman"/>
          <w:color w:val="000000"/>
          <w:sz w:val="24"/>
          <w:szCs w:val="24"/>
        </w:rPr>
      </w:pPr>
      <w:ins w:id="1122" w:author="PIERRE" w:date="2013-10-24T09:40:00Z">
        <w:r w:rsidRPr="00AF2F6F">
          <w:rPr>
            <w:rFonts w:ascii="Times New Roman" w:hAnsi="Times New Roman" w:cs="Times New Roman"/>
            <w:b/>
            <w:color w:val="000000"/>
            <w:sz w:val="24"/>
            <w:szCs w:val="24"/>
            <w:rPrChange w:id="1123" w:author="PIERRE" w:date="2013-10-24T12:27:00Z">
              <w:rPr>
                <w:rFonts w:ascii="Times New Roman" w:eastAsia="Times New Roman" w:hAnsi="Times New Roman" w:cs="Times New Roman"/>
                <w:b/>
                <w:bCs/>
                <w:color w:val="000000"/>
                <w:sz w:val="24"/>
                <w:szCs w:val="24"/>
              </w:rPr>
            </w:rPrChange>
          </w:rPr>
          <w:t>1-Catholique</w:t>
        </w:r>
        <w:r w:rsidRPr="00AF2F6F">
          <w:rPr>
            <w:rFonts w:ascii="Times New Roman" w:hAnsi="Times New Roman" w:cs="Times New Roman"/>
            <w:color w:val="000000"/>
            <w:sz w:val="24"/>
            <w:szCs w:val="24"/>
            <w:rPrChange w:id="1124" w:author="PIERRE" w:date="2013-10-24T12:27:00Z">
              <w:rPr>
                <w:rFonts w:ascii="Times New Roman" w:eastAsia="Times New Roman" w:hAnsi="Times New Roman" w:cs="Times New Roman"/>
                <w:b/>
                <w:bCs/>
                <w:color w:val="000000"/>
                <w:sz w:val="24"/>
                <w:szCs w:val="24"/>
              </w:rPr>
            </w:rPrChange>
          </w:rPr>
          <w:t> : cette modalité regroupe l’Eglise Catholique romaine et l’Eglise Orthodoxe grecque.</w:t>
        </w:r>
      </w:ins>
    </w:p>
    <w:p w:rsidR="00FD466C" w:rsidRPr="00442E10" w:rsidRDefault="00AF2F6F" w:rsidP="00FD466C">
      <w:pPr>
        <w:spacing w:after="0"/>
        <w:ind w:left="284" w:hanging="284"/>
        <w:jc w:val="both"/>
        <w:outlineLvl w:val="0"/>
        <w:rPr>
          <w:ins w:id="1125" w:author="PIERRE" w:date="2013-10-24T09:40:00Z"/>
          <w:rFonts w:ascii="Times New Roman" w:hAnsi="Times New Roman" w:cs="Times New Roman"/>
          <w:color w:val="000000"/>
          <w:sz w:val="24"/>
          <w:szCs w:val="24"/>
        </w:rPr>
      </w:pPr>
      <w:ins w:id="1126" w:author="PIERRE" w:date="2013-10-24T09:40:00Z">
        <w:r w:rsidRPr="00AF2F6F">
          <w:rPr>
            <w:rFonts w:ascii="Times New Roman" w:hAnsi="Times New Roman" w:cs="Times New Roman"/>
            <w:b/>
            <w:color w:val="000000"/>
            <w:sz w:val="24"/>
            <w:szCs w:val="24"/>
            <w:rPrChange w:id="1127" w:author="PIERRE" w:date="2013-10-24T12:27:00Z">
              <w:rPr>
                <w:rFonts w:ascii="Times New Roman" w:eastAsia="Times New Roman" w:hAnsi="Times New Roman" w:cs="Times New Roman"/>
                <w:b/>
                <w:bCs/>
                <w:color w:val="000000"/>
                <w:sz w:val="24"/>
                <w:szCs w:val="24"/>
              </w:rPr>
            </w:rPrChange>
          </w:rPr>
          <w:t>2-Protestant</w:t>
        </w:r>
        <w:r w:rsidRPr="00AF2F6F">
          <w:rPr>
            <w:rFonts w:ascii="Times New Roman" w:hAnsi="Times New Roman" w:cs="Times New Roman"/>
            <w:color w:val="000000"/>
            <w:sz w:val="24"/>
            <w:szCs w:val="24"/>
            <w:rPrChange w:id="1128" w:author="PIERRE" w:date="2013-10-24T12:27:00Z">
              <w:rPr>
                <w:rFonts w:ascii="Times New Roman" w:eastAsia="Times New Roman" w:hAnsi="Times New Roman" w:cs="Times New Roman"/>
                <w:b/>
                <w:bCs/>
                <w:color w:val="000000"/>
                <w:sz w:val="24"/>
                <w:szCs w:val="24"/>
              </w:rPr>
            </w:rPrChange>
          </w:rPr>
          <w:t> : cette modalité regroupe l’Eglise Presbytérienne Camerounaise (</w:t>
        </w:r>
        <w:proofErr w:type="spellStart"/>
        <w:r w:rsidRPr="00AF2F6F">
          <w:rPr>
            <w:rFonts w:ascii="Times New Roman" w:hAnsi="Times New Roman" w:cs="Times New Roman"/>
            <w:color w:val="000000"/>
            <w:sz w:val="24"/>
            <w:szCs w:val="24"/>
            <w:rPrChange w:id="1129" w:author="PIERRE" w:date="2013-10-24T12:27:00Z">
              <w:rPr>
                <w:rFonts w:ascii="Times New Roman" w:eastAsia="Times New Roman" w:hAnsi="Times New Roman" w:cs="Times New Roman"/>
                <w:b/>
                <w:bCs/>
                <w:color w:val="000000"/>
                <w:sz w:val="24"/>
                <w:szCs w:val="24"/>
              </w:rPr>
            </w:rPrChange>
          </w:rPr>
          <w:t>EPC</w:t>
        </w:r>
        <w:proofErr w:type="spellEnd"/>
        <w:r w:rsidRPr="00AF2F6F">
          <w:rPr>
            <w:rFonts w:ascii="Times New Roman" w:hAnsi="Times New Roman" w:cs="Times New Roman"/>
            <w:color w:val="000000"/>
            <w:sz w:val="24"/>
            <w:szCs w:val="24"/>
            <w:rPrChange w:id="1130" w:author="PIERRE" w:date="2013-10-24T12:27:00Z">
              <w:rPr>
                <w:rFonts w:ascii="Times New Roman" w:eastAsia="Times New Roman" w:hAnsi="Times New Roman" w:cs="Times New Roman"/>
                <w:b/>
                <w:bCs/>
                <w:color w:val="000000"/>
                <w:sz w:val="24"/>
                <w:szCs w:val="24"/>
              </w:rPr>
            </w:rPrChange>
          </w:rPr>
          <w:t xml:space="preserve">), </w:t>
        </w:r>
        <w:proofErr w:type="spellStart"/>
        <w:r w:rsidRPr="00AF2F6F">
          <w:rPr>
            <w:rFonts w:ascii="Times New Roman" w:hAnsi="Times New Roman" w:cs="Times New Roman"/>
            <w:color w:val="000000"/>
            <w:sz w:val="24"/>
            <w:szCs w:val="24"/>
            <w:rPrChange w:id="1131" w:author="PIERRE" w:date="2013-10-24T12:27:00Z">
              <w:rPr>
                <w:rFonts w:ascii="Times New Roman" w:eastAsia="Times New Roman" w:hAnsi="Times New Roman" w:cs="Times New Roman"/>
                <w:b/>
                <w:bCs/>
                <w:color w:val="000000"/>
                <w:sz w:val="24"/>
                <w:szCs w:val="24"/>
              </w:rPr>
            </w:rPrChange>
          </w:rPr>
          <w:t>Presbyterian</w:t>
        </w:r>
        <w:proofErr w:type="spellEnd"/>
        <w:r w:rsidRPr="00AF2F6F">
          <w:rPr>
            <w:rFonts w:ascii="Times New Roman" w:hAnsi="Times New Roman" w:cs="Times New Roman"/>
            <w:color w:val="000000"/>
            <w:sz w:val="24"/>
            <w:szCs w:val="24"/>
            <w:rPrChange w:id="1132" w:author="PIERRE" w:date="2013-10-24T12:27:00Z">
              <w:rPr>
                <w:rFonts w:ascii="Times New Roman" w:eastAsia="Times New Roman" w:hAnsi="Times New Roman" w:cs="Times New Roman"/>
                <w:b/>
                <w:bCs/>
                <w:color w:val="000000"/>
                <w:sz w:val="24"/>
                <w:szCs w:val="24"/>
              </w:rPr>
            </w:rPrChange>
          </w:rPr>
          <w:t xml:space="preserve"> Church of </w:t>
        </w:r>
        <w:proofErr w:type="spellStart"/>
        <w:r w:rsidRPr="00AF2F6F">
          <w:rPr>
            <w:rFonts w:ascii="Times New Roman" w:hAnsi="Times New Roman" w:cs="Times New Roman"/>
            <w:color w:val="000000"/>
            <w:sz w:val="24"/>
            <w:szCs w:val="24"/>
            <w:rPrChange w:id="1133" w:author="PIERRE" w:date="2013-10-24T12:27:00Z">
              <w:rPr>
                <w:rFonts w:ascii="Times New Roman" w:eastAsia="Times New Roman" w:hAnsi="Times New Roman" w:cs="Times New Roman"/>
                <w:b/>
                <w:bCs/>
                <w:color w:val="000000"/>
                <w:sz w:val="24"/>
                <w:szCs w:val="24"/>
              </w:rPr>
            </w:rPrChange>
          </w:rPr>
          <w:t>Cameroon</w:t>
        </w:r>
        <w:proofErr w:type="spellEnd"/>
        <w:r w:rsidRPr="00AF2F6F">
          <w:rPr>
            <w:rFonts w:ascii="Times New Roman" w:hAnsi="Times New Roman" w:cs="Times New Roman"/>
            <w:color w:val="000000"/>
            <w:sz w:val="24"/>
            <w:szCs w:val="24"/>
            <w:rPrChange w:id="1134" w:author="PIERRE" w:date="2013-10-24T12:27:00Z">
              <w:rPr>
                <w:rFonts w:ascii="Times New Roman" w:eastAsia="Times New Roman" w:hAnsi="Times New Roman" w:cs="Times New Roman"/>
                <w:b/>
                <w:bCs/>
                <w:color w:val="000000"/>
                <w:sz w:val="24"/>
                <w:szCs w:val="24"/>
              </w:rPr>
            </w:rPrChange>
          </w:rPr>
          <w:t xml:space="preserve"> (PCC), Union des Eglises Baptistes du Cameroun (</w:t>
        </w:r>
        <w:proofErr w:type="spellStart"/>
        <w:r w:rsidRPr="00AF2F6F">
          <w:rPr>
            <w:rFonts w:ascii="Times New Roman" w:hAnsi="Times New Roman" w:cs="Times New Roman"/>
            <w:color w:val="000000"/>
            <w:sz w:val="24"/>
            <w:szCs w:val="24"/>
            <w:rPrChange w:id="1135" w:author="PIERRE" w:date="2013-10-24T12:27:00Z">
              <w:rPr>
                <w:rFonts w:ascii="Times New Roman" w:eastAsia="Times New Roman" w:hAnsi="Times New Roman" w:cs="Times New Roman"/>
                <w:b/>
                <w:bCs/>
                <w:color w:val="000000"/>
                <w:sz w:val="24"/>
                <w:szCs w:val="24"/>
              </w:rPr>
            </w:rPrChange>
          </w:rPr>
          <w:t>UEBC</w:t>
        </w:r>
        <w:proofErr w:type="spellEnd"/>
        <w:r w:rsidRPr="00AF2F6F">
          <w:rPr>
            <w:rFonts w:ascii="Times New Roman" w:hAnsi="Times New Roman" w:cs="Times New Roman"/>
            <w:color w:val="000000"/>
            <w:sz w:val="24"/>
            <w:szCs w:val="24"/>
            <w:rPrChange w:id="1136" w:author="PIERRE" w:date="2013-10-24T12:27:00Z">
              <w:rPr>
                <w:rFonts w:ascii="Times New Roman" w:eastAsia="Times New Roman" w:hAnsi="Times New Roman" w:cs="Times New Roman"/>
                <w:b/>
                <w:bCs/>
                <w:color w:val="000000"/>
                <w:sz w:val="24"/>
                <w:szCs w:val="24"/>
              </w:rPr>
            </w:rPrChange>
          </w:rPr>
          <w:t xml:space="preserve">), </w:t>
        </w:r>
        <w:proofErr w:type="spellStart"/>
        <w:r w:rsidRPr="00AF2F6F">
          <w:rPr>
            <w:rFonts w:ascii="Times New Roman" w:hAnsi="Times New Roman" w:cs="Times New Roman"/>
            <w:color w:val="000000"/>
            <w:sz w:val="24"/>
            <w:szCs w:val="24"/>
            <w:rPrChange w:id="1137" w:author="PIERRE" w:date="2013-10-24T12:27:00Z">
              <w:rPr>
                <w:rFonts w:ascii="Times New Roman" w:eastAsia="Times New Roman" w:hAnsi="Times New Roman" w:cs="Times New Roman"/>
                <w:b/>
                <w:bCs/>
                <w:color w:val="000000"/>
                <w:sz w:val="24"/>
                <w:szCs w:val="24"/>
              </w:rPr>
            </w:rPrChange>
          </w:rPr>
          <w:t>Baptist</w:t>
        </w:r>
        <w:proofErr w:type="spellEnd"/>
        <w:r w:rsidRPr="00AF2F6F">
          <w:rPr>
            <w:rFonts w:ascii="Times New Roman" w:hAnsi="Times New Roman" w:cs="Times New Roman"/>
            <w:color w:val="000000"/>
            <w:sz w:val="24"/>
            <w:szCs w:val="24"/>
            <w:rPrChange w:id="1138" w:author="PIERRE" w:date="2013-10-24T12:27:00Z">
              <w:rPr>
                <w:rFonts w:ascii="Times New Roman" w:eastAsia="Times New Roman" w:hAnsi="Times New Roman" w:cs="Times New Roman"/>
                <w:b/>
                <w:bCs/>
                <w:color w:val="000000"/>
                <w:sz w:val="24"/>
                <w:szCs w:val="24"/>
              </w:rPr>
            </w:rPrChange>
          </w:rPr>
          <w:t xml:space="preserve"> Church of </w:t>
        </w:r>
        <w:proofErr w:type="spellStart"/>
        <w:r w:rsidRPr="00AF2F6F">
          <w:rPr>
            <w:rFonts w:ascii="Times New Roman" w:hAnsi="Times New Roman" w:cs="Times New Roman"/>
            <w:color w:val="000000"/>
            <w:sz w:val="24"/>
            <w:szCs w:val="24"/>
            <w:rPrChange w:id="1139" w:author="PIERRE" w:date="2013-10-24T12:27:00Z">
              <w:rPr>
                <w:rFonts w:ascii="Times New Roman" w:eastAsia="Times New Roman" w:hAnsi="Times New Roman" w:cs="Times New Roman"/>
                <w:b/>
                <w:bCs/>
                <w:color w:val="000000"/>
                <w:sz w:val="24"/>
                <w:szCs w:val="24"/>
              </w:rPr>
            </w:rPrChange>
          </w:rPr>
          <w:t>Cameroon</w:t>
        </w:r>
        <w:proofErr w:type="spellEnd"/>
        <w:r w:rsidRPr="00AF2F6F">
          <w:rPr>
            <w:rFonts w:ascii="Times New Roman" w:hAnsi="Times New Roman" w:cs="Times New Roman"/>
            <w:color w:val="000000"/>
            <w:sz w:val="24"/>
            <w:szCs w:val="24"/>
            <w:rPrChange w:id="1140" w:author="PIERRE" w:date="2013-10-24T12:27:00Z">
              <w:rPr>
                <w:rFonts w:ascii="Times New Roman" w:eastAsia="Times New Roman" w:hAnsi="Times New Roman" w:cs="Times New Roman"/>
                <w:b/>
                <w:bCs/>
                <w:color w:val="000000"/>
                <w:sz w:val="24"/>
                <w:szCs w:val="24"/>
              </w:rPr>
            </w:rPrChange>
          </w:rPr>
          <w:t xml:space="preserve"> (</w:t>
        </w:r>
        <w:proofErr w:type="spellStart"/>
        <w:r w:rsidRPr="00AF2F6F">
          <w:rPr>
            <w:rFonts w:ascii="Times New Roman" w:hAnsi="Times New Roman" w:cs="Times New Roman"/>
            <w:color w:val="000000"/>
            <w:sz w:val="24"/>
            <w:szCs w:val="24"/>
            <w:rPrChange w:id="1141" w:author="PIERRE" w:date="2013-10-24T12:27:00Z">
              <w:rPr>
                <w:rFonts w:ascii="Times New Roman" w:eastAsia="Times New Roman" w:hAnsi="Times New Roman" w:cs="Times New Roman"/>
                <w:b/>
                <w:bCs/>
                <w:color w:val="000000"/>
                <w:sz w:val="24"/>
                <w:szCs w:val="24"/>
              </w:rPr>
            </w:rPrChange>
          </w:rPr>
          <w:t>BCC</w:t>
        </w:r>
        <w:proofErr w:type="spellEnd"/>
        <w:r w:rsidRPr="00AF2F6F">
          <w:rPr>
            <w:rFonts w:ascii="Times New Roman" w:hAnsi="Times New Roman" w:cs="Times New Roman"/>
            <w:color w:val="000000"/>
            <w:sz w:val="24"/>
            <w:szCs w:val="24"/>
            <w:rPrChange w:id="1142" w:author="PIERRE" w:date="2013-10-24T12:27:00Z">
              <w:rPr>
                <w:rFonts w:ascii="Times New Roman" w:eastAsia="Times New Roman" w:hAnsi="Times New Roman" w:cs="Times New Roman"/>
                <w:b/>
                <w:bCs/>
                <w:color w:val="000000"/>
                <w:sz w:val="24"/>
                <w:szCs w:val="24"/>
              </w:rPr>
            </w:rPrChange>
          </w:rPr>
          <w:t>), Eglise Luthérienne, Eglise Méthodiste, Mission Evangélique du Cameroun (MEC), Eglise Evangélique du Cameroun (</w:t>
        </w:r>
        <w:proofErr w:type="spellStart"/>
        <w:r w:rsidRPr="00AF2F6F">
          <w:rPr>
            <w:rFonts w:ascii="Times New Roman" w:hAnsi="Times New Roman" w:cs="Times New Roman"/>
            <w:color w:val="000000"/>
            <w:sz w:val="24"/>
            <w:szCs w:val="24"/>
            <w:rPrChange w:id="1143" w:author="PIERRE" w:date="2013-10-24T12:27:00Z">
              <w:rPr>
                <w:rFonts w:ascii="Times New Roman" w:eastAsia="Times New Roman" w:hAnsi="Times New Roman" w:cs="Times New Roman"/>
                <w:b/>
                <w:bCs/>
                <w:color w:val="000000"/>
                <w:sz w:val="24"/>
                <w:szCs w:val="24"/>
              </w:rPr>
            </w:rPrChange>
          </w:rPr>
          <w:t>EEC</w:t>
        </w:r>
        <w:proofErr w:type="spellEnd"/>
        <w:r w:rsidRPr="00AF2F6F">
          <w:rPr>
            <w:rFonts w:ascii="Times New Roman" w:hAnsi="Times New Roman" w:cs="Times New Roman"/>
            <w:color w:val="000000"/>
            <w:sz w:val="24"/>
            <w:szCs w:val="24"/>
            <w:rPrChange w:id="1144" w:author="PIERRE" w:date="2013-10-24T12:27:00Z">
              <w:rPr>
                <w:rFonts w:ascii="Times New Roman" w:eastAsia="Times New Roman" w:hAnsi="Times New Roman" w:cs="Times New Roman"/>
                <w:b/>
                <w:bCs/>
                <w:color w:val="000000"/>
                <w:sz w:val="24"/>
                <w:szCs w:val="24"/>
              </w:rPr>
            </w:rPrChange>
          </w:rPr>
          <w:t>), Eglise Presbytérienne Africaine (</w:t>
        </w:r>
        <w:proofErr w:type="spellStart"/>
        <w:r w:rsidRPr="00AF2F6F">
          <w:rPr>
            <w:rFonts w:ascii="Times New Roman" w:hAnsi="Times New Roman" w:cs="Times New Roman"/>
            <w:color w:val="000000"/>
            <w:sz w:val="24"/>
            <w:szCs w:val="24"/>
            <w:rPrChange w:id="1145" w:author="PIERRE" w:date="2013-10-24T12:27:00Z">
              <w:rPr>
                <w:rFonts w:ascii="Times New Roman" w:eastAsia="Times New Roman" w:hAnsi="Times New Roman" w:cs="Times New Roman"/>
                <w:b/>
                <w:bCs/>
                <w:color w:val="000000"/>
                <w:sz w:val="24"/>
                <w:szCs w:val="24"/>
              </w:rPr>
            </w:rPrChange>
          </w:rPr>
          <w:t>EPA</w:t>
        </w:r>
        <w:proofErr w:type="spellEnd"/>
        <w:r w:rsidRPr="00AF2F6F">
          <w:rPr>
            <w:rFonts w:ascii="Times New Roman" w:hAnsi="Times New Roman" w:cs="Times New Roman"/>
            <w:color w:val="000000"/>
            <w:sz w:val="24"/>
            <w:szCs w:val="24"/>
            <w:rPrChange w:id="1146" w:author="PIERRE" w:date="2013-10-24T12:27:00Z">
              <w:rPr>
                <w:rFonts w:ascii="Times New Roman" w:eastAsia="Times New Roman" w:hAnsi="Times New Roman" w:cs="Times New Roman"/>
                <w:b/>
                <w:bCs/>
                <w:color w:val="000000"/>
                <w:sz w:val="24"/>
                <w:szCs w:val="24"/>
              </w:rPr>
            </w:rPrChange>
          </w:rPr>
          <w:t>).</w:t>
        </w:r>
      </w:ins>
    </w:p>
    <w:p w:rsidR="00FD466C" w:rsidRPr="00442E10" w:rsidRDefault="00AF2F6F" w:rsidP="00FD466C">
      <w:pPr>
        <w:spacing w:after="0"/>
        <w:ind w:left="284" w:hanging="284"/>
        <w:jc w:val="both"/>
        <w:outlineLvl w:val="0"/>
        <w:rPr>
          <w:ins w:id="1147" w:author="PIERRE" w:date="2013-10-24T09:40:00Z"/>
          <w:rFonts w:ascii="Times New Roman" w:hAnsi="Times New Roman" w:cs="Times New Roman"/>
          <w:color w:val="000000"/>
          <w:sz w:val="24"/>
          <w:szCs w:val="24"/>
        </w:rPr>
      </w:pPr>
      <w:ins w:id="1148" w:author="PIERRE" w:date="2013-10-24T09:40:00Z">
        <w:r w:rsidRPr="00AF2F6F">
          <w:rPr>
            <w:rFonts w:ascii="Times New Roman" w:hAnsi="Times New Roman" w:cs="Times New Roman"/>
            <w:b/>
            <w:color w:val="000000"/>
            <w:sz w:val="24"/>
            <w:szCs w:val="24"/>
            <w:rPrChange w:id="1149" w:author="PIERRE" w:date="2013-10-24T12:27:00Z">
              <w:rPr>
                <w:rFonts w:ascii="Times New Roman" w:eastAsia="Times New Roman" w:hAnsi="Times New Roman" w:cs="Times New Roman"/>
                <w:b/>
                <w:bCs/>
                <w:color w:val="000000"/>
                <w:sz w:val="24"/>
                <w:szCs w:val="24"/>
              </w:rPr>
            </w:rPrChange>
          </w:rPr>
          <w:t>3-Autre chrétien</w:t>
        </w:r>
        <w:r w:rsidRPr="00AF2F6F">
          <w:rPr>
            <w:rFonts w:ascii="Times New Roman" w:hAnsi="Times New Roman" w:cs="Times New Roman"/>
            <w:color w:val="000000"/>
            <w:sz w:val="24"/>
            <w:szCs w:val="24"/>
            <w:rPrChange w:id="1150" w:author="PIERRE" w:date="2013-10-24T12:27:00Z">
              <w:rPr>
                <w:rFonts w:ascii="Times New Roman" w:eastAsia="Times New Roman" w:hAnsi="Times New Roman" w:cs="Times New Roman"/>
                <w:b/>
                <w:bCs/>
                <w:color w:val="000000"/>
                <w:sz w:val="24"/>
                <w:szCs w:val="24"/>
              </w:rPr>
            </w:rPrChange>
          </w:rPr>
          <w:t xml:space="preserve"> : cette modalité regroupe tous les Pentecôtistes [Vraie Eglise de Dieu, </w:t>
        </w:r>
        <w:proofErr w:type="spellStart"/>
        <w:r w:rsidRPr="00AF2F6F">
          <w:rPr>
            <w:rFonts w:ascii="Times New Roman" w:hAnsi="Times New Roman" w:cs="Times New Roman"/>
            <w:color w:val="000000"/>
            <w:sz w:val="24"/>
            <w:szCs w:val="24"/>
            <w:rPrChange w:id="1151" w:author="PIERRE" w:date="2013-10-24T12:27:00Z">
              <w:rPr>
                <w:rFonts w:ascii="Times New Roman" w:eastAsia="Times New Roman" w:hAnsi="Times New Roman" w:cs="Times New Roman"/>
                <w:b/>
                <w:bCs/>
                <w:color w:val="000000"/>
                <w:sz w:val="24"/>
                <w:szCs w:val="24"/>
              </w:rPr>
            </w:rPrChange>
          </w:rPr>
          <w:t>LEMEC</w:t>
        </w:r>
        <w:proofErr w:type="spellEnd"/>
        <w:r w:rsidRPr="00AF2F6F">
          <w:rPr>
            <w:rFonts w:ascii="Times New Roman" w:hAnsi="Times New Roman" w:cs="Times New Roman"/>
            <w:color w:val="000000"/>
            <w:sz w:val="24"/>
            <w:szCs w:val="24"/>
            <w:rPrChange w:id="1152" w:author="PIERRE" w:date="2013-10-24T12:27:00Z">
              <w:rPr>
                <w:rFonts w:ascii="Times New Roman" w:eastAsia="Times New Roman" w:hAnsi="Times New Roman" w:cs="Times New Roman"/>
                <w:b/>
                <w:bCs/>
                <w:color w:val="000000"/>
                <w:sz w:val="24"/>
                <w:szCs w:val="24"/>
              </w:rPr>
            </w:rPrChange>
          </w:rPr>
          <w:t xml:space="preserve">, Apostolique, Plein Evangile, Full Gospel, Living Word </w:t>
        </w:r>
        <w:proofErr w:type="spellStart"/>
        <w:r w:rsidRPr="00AF2F6F">
          <w:rPr>
            <w:rFonts w:ascii="Times New Roman" w:hAnsi="Times New Roman" w:cs="Times New Roman"/>
            <w:color w:val="000000"/>
            <w:sz w:val="24"/>
            <w:szCs w:val="24"/>
            <w:rPrChange w:id="1153" w:author="PIERRE" w:date="2013-10-24T12:27:00Z">
              <w:rPr>
                <w:rFonts w:ascii="Times New Roman" w:eastAsia="Times New Roman" w:hAnsi="Times New Roman" w:cs="Times New Roman"/>
                <w:b/>
                <w:bCs/>
                <w:color w:val="000000"/>
                <w:sz w:val="24"/>
                <w:szCs w:val="24"/>
              </w:rPr>
            </w:rPrChange>
          </w:rPr>
          <w:t>Fellowship</w:t>
        </w:r>
        <w:proofErr w:type="spellEnd"/>
        <w:r w:rsidRPr="00AF2F6F">
          <w:rPr>
            <w:rFonts w:ascii="Times New Roman" w:hAnsi="Times New Roman" w:cs="Times New Roman"/>
            <w:color w:val="000000"/>
            <w:sz w:val="24"/>
            <w:szCs w:val="24"/>
            <w:rPrChange w:id="1154" w:author="PIERRE" w:date="2013-10-24T12:27:00Z">
              <w:rPr>
                <w:rFonts w:ascii="Times New Roman" w:eastAsia="Times New Roman" w:hAnsi="Times New Roman" w:cs="Times New Roman"/>
                <w:b/>
                <w:bCs/>
                <w:color w:val="000000"/>
                <w:sz w:val="24"/>
                <w:szCs w:val="24"/>
              </w:rPr>
            </w:rPrChange>
          </w:rPr>
          <w:t>, Bethel, Communauté Missionnaire Chrétienne Internationale (</w:t>
        </w:r>
        <w:proofErr w:type="spellStart"/>
        <w:r w:rsidRPr="00AF2F6F">
          <w:rPr>
            <w:rFonts w:ascii="Times New Roman" w:hAnsi="Times New Roman" w:cs="Times New Roman"/>
            <w:color w:val="000000"/>
            <w:sz w:val="24"/>
            <w:szCs w:val="24"/>
            <w:rPrChange w:id="1155" w:author="PIERRE" w:date="2013-10-24T12:27:00Z">
              <w:rPr>
                <w:rFonts w:ascii="Times New Roman" w:eastAsia="Times New Roman" w:hAnsi="Times New Roman" w:cs="Times New Roman"/>
                <w:b/>
                <w:bCs/>
                <w:color w:val="000000"/>
                <w:sz w:val="24"/>
                <w:szCs w:val="24"/>
              </w:rPr>
            </w:rPrChange>
          </w:rPr>
          <w:t>CMCI</w:t>
        </w:r>
        <w:proofErr w:type="spellEnd"/>
        <w:r w:rsidRPr="00AF2F6F">
          <w:rPr>
            <w:rFonts w:ascii="Times New Roman" w:hAnsi="Times New Roman" w:cs="Times New Roman"/>
            <w:color w:val="000000"/>
            <w:sz w:val="24"/>
            <w:szCs w:val="24"/>
            <w:rPrChange w:id="1156" w:author="PIERRE" w:date="2013-10-24T12:27:00Z">
              <w:rPr>
                <w:rFonts w:ascii="Times New Roman" w:eastAsia="Times New Roman" w:hAnsi="Times New Roman" w:cs="Times New Roman"/>
                <w:b/>
                <w:bCs/>
                <w:color w:val="000000"/>
                <w:sz w:val="24"/>
                <w:szCs w:val="24"/>
              </w:rPr>
            </w:rPrChange>
          </w:rPr>
          <w:t xml:space="preserve">), </w:t>
        </w:r>
        <w:proofErr w:type="spellStart"/>
        <w:r w:rsidRPr="00AF2F6F">
          <w:rPr>
            <w:rFonts w:ascii="Times New Roman" w:hAnsi="Times New Roman" w:cs="Times New Roman"/>
            <w:color w:val="000000"/>
            <w:sz w:val="24"/>
            <w:szCs w:val="24"/>
            <w:rPrChange w:id="1157" w:author="PIERRE" w:date="2013-10-24T12:27:00Z">
              <w:rPr>
                <w:rFonts w:ascii="Times New Roman" w:eastAsia="Times New Roman" w:hAnsi="Times New Roman" w:cs="Times New Roman"/>
                <w:b/>
                <w:bCs/>
                <w:color w:val="000000"/>
                <w:sz w:val="24"/>
                <w:szCs w:val="24"/>
              </w:rPr>
            </w:rPrChange>
          </w:rPr>
          <w:t>King’s</w:t>
        </w:r>
        <w:proofErr w:type="spellEnd"/>
        <w:r w:rsidRPr="00AF2F6F">
          <w:rPr>
            <w:rFonts w:ascii="Times New Roman" w:hAnsi="Times New Roman" w:cs="Times New Roman"/>
            <w:color w:val="000000"/>
            <w:sz w:val="24"/>
            <w:szCs w:val="24"/>
            <w:rPrChange w:id="1158" w:author="PIERRE" w:date="2013-10-24T12:27:00Z">
              <w:rPr>
                <w:rFonts w:ascii="Times New Roman" w:eastAsia="Times New Roman" w:hAnsi="Times New Roman" w:cs="Times New Roman"/>
                <w:b/>
                <w:bCs/>
                <w:color w:val="000000"/>
                <w:sz w:val="24"/>
                <w:szCs w:val="24"/>
              </w:rPr>
            </w:rPrChange>
          </w:rPr>
          <w:t xml:space="preserve"> Chapel, Sainte Eglise de Christ], Adventiste du 7</w:t>
        </w:r>
        <w:r w:rsidRPr="00AF2F6F">
          <w:rPr>
            <w:rFonts w:ascii="Times New Roman" w:hAnsi="Times New Roman" w:cs="Times New Roman"/>
            <w:color w:val="000000"/>
            <w:sz w:val="24"/>
            <w:szCs w:val="24"/>
            <w:vertAlign w:val="superscript"/>
            <w:rPrChange w:id="1159" w:author="PIERRE" w:date="2013-10-24T12:27:00Z">
              <w:rPr>
                <w:rFonts w:ascii="Times New Roman" w:eastAsia="Times New Roman" w:hAnsi="Times New Roman" w:cs="Times New Roman"/>
                <w:b/>
                <w:bCs/>
                <w:color w:val="000000"/>
                <w:sz w:val="24"/>
                <w:szCs w:val="24"/>
                <w:vertAlign w:val="superscript"/>
              </w:rPr>
            </w:rPrChange>
          </w:rPr>
          <w:t>ème</w:t>
        </w:r>
        <w:r w:rsidRPr="00AF2F6F">
          <w:rPr>
            <w:rFonts w:ascii="Times New Roman" w:hAnsi="Times New Roman" w:cs="Times New Roman"/>
            <w:color w:val="000000"/>
            <w:sz w:val="24"/>
            <w:szCs w:val="24"/>
            <w:rPrChange w:id="1160" w:author="PIERRE" w:date="2013-10-24T12:27:00Z">
              <w:rPr>
                <w:rFonts w:ascii="Times New Roman" w:eastAsia="Times New Roman" w:hAnsi="Times New Roman" w:cs="Times New Roman"/>
                <w:b/>
                <w:bCs/>
                <w:color w:val="000000"/>
                <w:sz w:val="24"/>
                <w:szCs w:val="24"/>
              </w:rPr>
            </w:rPrChange>
          </w:rPr>
          <w:t xml:space="preserve"> Jour, et toutes les autres religions chrétiennes non citées ailleurs.</w:t>
        </w:r>
      </w:ins>
    </w:p>
    <w:p w:rsidR="00FD466C" w:rsidRPr="00442E10" w:rsidRDefault="00AF2F6F" w:rsidP="00FD466C">
      <w:pPr>
        <w:spacing w:after="0"/>
        <w:jc w:val="both"/>
        <w:outlineLvl w:val="0"/>
        <w:rPr>
          <w:ins w:id="1161" w:author="PIERRE" w:date="2013-10-24T09:40:00Z"/>
          <w:rFonts w:ascii="Times New Roman" w:hAnsi="Times New Roman" w:cs="Times New Roman"/>
          <w:color w:val="000000"/>
          <w:sz w:val="24"/>
          <w:szCs w:val="24"/>
        </w:rPr>
      </w:pPr>
      <w:ins w:id="1162" w:author="PIERRE" w:date="2013-10-24T09:40:00Z">
        <w:r w:rsidRPr="00AF2F6F">
          <w:rPr>
            <w:rFonts w:ascii="Times New Roman" w:hAnsi="Times New Roman" w:cs="Times New Roman"/>
            <w:b/>
            <w:color w:val="000000"/>
            <w:sz w:val="24"/>
            <w:szCs w:val="24"/>
            <w:rPrChange w:id="1163" w:author="PIERRE" w:date="2013-10-24T12:27:00Z">
              <w:rPr>
                <w:rFonts w:ascii="Times New Roman" w:eastAsia="Times New Roman" w:hAnsi="Times New Roman" w:cs="Times New Roman"/>
                <w:b/>
                <w:bCs/>
                <w:color w:val="000000"/>
                <w:sz w:val="24"/>
                <w:szCs w:val="24"/>
              </w:rPr>
            </w:rPrChange>
          </w:rPr>
          <w:t>4-Musulman </w:t>
        </w:r>
        <w:r w:rsidRPr="00AF2F6F">
          <w:rPr>
            <w:rFonts w:ascii="Times New Roman" w:hAnsi="Times New Roman" w:cs="Times New Roman"/>
            <w:color w:val="000000"/>
            <w:sz w:val="24"/>
            <w:szCs w:val="24"/>
            <w:rPrChange w:id="1164" w:author="PIERRE" w:date="2013-10-24T12:27:00Z">
              <w:rPr>
                <w:rFonts w:ascii="Times New Roman" w:eastAsia="Times New Roman" w:hAnsi="Times New Roman" w:cs="Times New Roman"/>
                <w:b/>
                <w:bCs/>
                <w:color w:val="000000"/>
                <w:sz w:val="24"/>
                <w:szCs w:val="24"/>
              </w:rPr>
            </w:rPrChange>
          </w:rPr>
          <w:t>: cette modalité regroupe tous ceux qui croient en Allah et Mohamed.</w:t>
        </w:r>
      </w:ins>
    </w:p>
    <w:p w:rsidR="00FD466C" w:rsidRPr="00442E10" w:rsidRDefault="00AF2F6F" w:rsidP="00FD466C">
      <w:pPr>
        <w:spacing w:after="0"/>
        <w:ind w:left="284" w:hanging="284"/>
        <w:jc w:val="both"/>
        <w:outlineLvl w:val="0"/>
        <w:rPr>
          <w:ins w:id="1165" w:author="PIERRE" w:date="2013-10-24T09:40:00Z"/>
          <w:rFonts w:ascii="Times New Roman" w:hAnsi="Times New Roman" w:cs="Times New Roman"/>
          <w:color w:val="000000"/>
          <w:sz w:val="24"/>
          <w:szCs w:val="24"/>
        </w:rPr>
      </w:pPr>
      <w:ins w:id="1166" w:author="PIERRE" w:date="2013-10-24T09:40:00Z">
        <w:r w:rsidRPr="00AF2F6F">
          <w:rPr>
            <w:rFonts w:ascii="Times New Roman" w:hAnsi="Times New Roman" w:cs="Times New Roman"/>
            <w:b/>
            <w:color w:val="000000"/>
            <w:sz w:val="24"/>
            <w:szCs w:val="24"/>
            <w:rPrChange w:id="1167" w:author="PIERRE" w:date="2013-10-24T12:27:00Z">
              <w:rPr>
                <w:rFonts w:ascii="Times New Roman" w:eastAsia="Times New Roman" w:hAnsi="Times New Roman" w:cs="Times New Roman"/>
                <w:b/>
                <w:bCs/>
                <w:color w:val="000000"/>
                <w:sz w:val="24"/>
                <w:szCs w:val="24"/>
              </w:rPr>
            </w:rPrChange>
          </w:rPr>
          <w:t>5-Animiste </w:t>
        </w:r>
        <w:r w:rsidRPr="00AF2F6F">
          <w:rPr>
            <w:rFonts w:ascii="Times New Roman" w:hAnsi="Times New Roman" w:cs="Times New Roman"/>
            <w:color w:val="000000"/>
            <w:sz w:val="24"/>
            <w:szCs w:val="24"/>
            <w:rPrChange w:id="1168" w:author="PIERRE" w:date="2013-10-24T12:27:00Z">
              <w:rPr>
                <w:rFonts w:ascii="Times New Roman" w:eastAsia="Times New Roman" w:hAnsi="Times New Roman" w:cs="Times New Roman"/>
                <w:b/>
                <w:bCs/>
                <w:color w:val="000000"/>
                <w:sz w:val="24"/>
                <w:szCs w:val="24"/>
              </w:rPr>
            </w:rPrChange>
          </w:rPr>
          <w:t xml:space="preserve">: cette modalité regroupe tous ceux qui attribuent aux choses, une âme analogue à une divinité (ce sont ceux qui croient aux crânes ou à d’autres objets). </w:t>
        </w:r>
      </w:ins>
    </w:p>
    <w:p w:rsidR="00FD466C" w:rsidRPr="00442E10" w:rsidRDefault="00AF2F6F" w:rsidP="00FD466C">
      <w:pPr>
        <w:spacing w:after="0"/>
        <w:ind w:left="284" w:hanging="284"/>
        <w:jc w:val="both"/>
        <w:outlineLvl w:val="0"/>
        <w:rPr>
          <w:ins w:id="1169" w:author="PIERRE" w:date="2013-10-24T09:40:00Z"/>
          <w:rFonts w:ascii="Times New Roman" w:hAnsi="Times New Roman" w:cs="Times New Roman"/>
          <w:color w:val="000000"/>
          <w:sz w:val="24"/>
          <w:szCs w:val="24"/>
        </w:rPr>
      </w:pPr>
      <w:ins w:id="1170" w:author="PIERRE" w:date="2013-10-24T09:40:00Z">
        <w:r w:rsidRPr="00AF2F6F">
          <w:rPr>
            <w:rFonts w:ascii="Times New Roman" w:hAnsi="Times New Roman" w:cs="Times New Roman"/>
            <w:b/>
            <w:color w:val="000000"/>
            <w:sz w:val="24"/>
            <w:szCs w:val="24"/>
            <w:rPrChange w:id="1171" w:author="PIERRE" w:date="2013-10-24T12:27:00Z">
              <w:rPr>
                <w:rFonts w:ascii="Times New Roman" w:eastAsia="Times New Roman" w:hAnsi="Times New Roman" w:cs="Times New Roman"/>
                <w:b/>
                <w:bCs/>
                <w:color w:val="000000"/>
                <w:sz w:val="24"/>
                <w:szCs w:val="24"/>
              </w:rPr>
            </w:rPrChange>
          </w:rPr>
          <w:t>6-Autres religions </w:t>
        </w:r>
        <w:r w:rsidRPr="00AF2F6F">
          <w:rPr>
            <w:rFonts w:ascii="Times New Roman" w:hAnsi="Times New Roman" w:cs="Times New Roman"/>
            <w:color w:val="000000"/>
            <w:sz w:val="24"/>
            <w:szCs w:val="24"/>
            <w:rPrChange w:id="1172" w:author="PIERRE" w:date="2013-10-24T12:27:00Z">
              <w:rPr>
                <w:rFonts w:ascii="Times New Roman" w:eastAsia="Times New Roman" w:hAnsi="Times New Roman" w:cs="Times New Roman"/>
                <w:b/>
                <w:bCs/>
                <w:color w:val="000000"/>
                <w:sz w:val="24"/>
                <w:szCs w:val="24"/>
              </w:rPr>
            </w:rPrChange>
          </w:rPr>
          <w:t>: cette modalité regroupe toutes les religions qui n’ont pas été citées (Témoins de Jéhovah,…).</w:t>
        </w:r>
      </w:ins>
    </w:p>
    <w:p w:rsidR="00FD466C" w:rsidRPr="00442E10" w:rsidDel="00187732" w:rsidRDefault="00AF2F6F" w:rsidP="00FD466C">
      <w:pPr>
        <w:spacing w:after="0"/>
        <w:ind w:left="284" w:hanging="284"/>
        <w:jc w:val="both"/>
        <w:outlineLvl w:val="0"/>
        <w:rPr>
          <w:ins w:id="1173" w:author="PIERRE" w:date="2013-10-24T09:40:00Z"/>
          <w:del w:id="1174" w:author="HP" w:date="2013-10-24T13:02:00Z"/>
          <w:rFonts w:ascii="Times New Roman" w:hAnsi="Times New Roman" w:cs="Times New Roman"/>
          <w:color w:val="000000"/>
          <w:sz w:val="24"/>
          <w:szCs w:val="24"/>
        </w:rPr>
      </w:pPr>
      <w:ins w:id="1175" w:author="PIERRE" w:date="2013-10-24T09:40:00Z">
        <w:r w:rsidRPr="00AF2F6F">
          <w:rPr>
            <w:rFonts w:ascii="Times New Roman" w:hAnsi="Times New Roman" w:cs="Times New Roman"/>
            <w:b/>
            <w:color w:val="000000"/>
            <w:sz w:val="24"/>
            <w:szCs w:val="24"/>
            <w:rPrChange w:id="1176" w:author="PIERRE" w:date="2013-10-24T12:27:00Z">
              <w:rPr>
                <w:rFonts w:ascii="Times New Roman" w:eastAsia="Times New Roman" w:hAnsi="Times New Roman" w:cs="Times New Roman"/>
                <w:b/>
                <w:bCs/>
                <w:color w:val="000000"/>
                <w:sz w:val="24"/>
                <w:szCs w:val="24"/>
              </w:rPr>
            </w:rPrChange>
          </w:rPr>
          <w:t>7-Pas de religion </w:t>
        </w:r>
        <w:r w:rsidRPr="00AF2F6F">
          <w:rPr>
            <w:rFonts w:ascii="Times New Roman" w:hAnsi="Times New Roman" w:cs="Times New Roman"/>
            <w:color w:val="000000"/>
            <w:sz w:val="24"/>
            <w:szCs w:val="24"/>
            <w:rPrChange w:id="1177" w:author="PIERRE" w:date="2013-10-24T12:27:00Z">
              <w:rPr>
                <w:rFonts w:ascii="Times New Roman" w:eastAsia="Times New Roman" w:hAnsi="Times New Roman" w:cs="Times New Roman"/>
                <w:b/>
                <w:bCs/>
                <w:color w:val="000000"/>
                <w:sz w:val="24"/>
                <w:szCs w:val="24"/>
              </w:rPr>
            </w:rPrChange>
          </w:rPr>
          <w:t xml:space="preserve">: cette modalité concerne les personnes qui </w:t>
        </w:r>
        <w:del w:id="1178" w:author="HP" w:date="2013-10-24T13:00:00Z">
          <w:r w:rsidRPr="00AF2F6F" w:rsidDel="005D1AAA">
            <w:rPr>
              <w:rFonts w:ascii="Times New Roman" w:hAnsi="Times New Roman" w:cs="Times New Roman"/>
              <w:color w:val="000000"/>
              <w:sz w:val="24"/>
              <w:szCs w:val="24"/>
              <w:rPrChange w:id="1179" w:author="PIERRE" w:date="2013-10-24T12:27:00Z">
                <w:rPr>
                  <w:rFonts w:ascii="Times New Roman" w:eastAsia="Times New Roman" w:hAnsi="Times New Roman" w:cs="Times New Roman"/>
                  <w:b/>
                  <w:bCs/>
                  <w:color w:val="000000"/>
                  <w:sz w:val="24"/>
                  <w:szCs w:val="24"/>
                </w:rPr>
              </w:rPrChange>
            </w:rPr>
            <w:delText xml:space="preserve">ne sont animistes et qui </w:delText>
          </w:r>
        </w:del>
        <w:r w:rsidRPr="00AF2F6F">
          <w:rPr>
            <w:rFonts w:ascii="Times New Roman" w:hAnsi="Times New Roman" w:cs="Times New Roman"/>
            <w:color w:val="000000"/>
            <w:sz w:val="24"/>
            <w:szCs w:val="24"/>
            <w:rPrChange w:id="1180" w:author="PIERRE" w:date="2013-10-24T12:27:00Z">
              <w:rPr>
                <w:rFonts w:ascii="Times New Roman" w:eastAsia="Times New Roman" w:hAnsi="Times New Roman" w:cs="Times New Roman"/>
                <w:b/>
                <w:bCs/>
                <w:color w:val="000000"/>
                <w:sz w:val="24"/>
                <w:szCs w:val="24"/>
              </w:rPr>
            </w:rPrChange>
          </w:rPr>
          <w:t>ne se réclament d’aucune autre religion.</w:t>
        </w:r>
      </w:ins>
    </w:p>
    <w:p w:rsidR="00FD466C" w:rsidRPr="00442E10" w:rsidRDefault="00FD466C">
      <w:pPr>
        <w:spacing w:after="0"/>
        <w:ind w:left="284" w:hanging="284"/>
        <w:jc w:val="both"/>
        <w:outlineLvl w:val="0"/>
        <w:rPr>
          <w:ins w:id="1181" w:author="PIERRE" w:date="2013-10-24T09:40:00Z"/>
          <w:rFonts w:ascii="Times New Roman" w:hAnsi="Times New Roman" w:cs="Times New Roman"/>
          <w:color w:val="000000"/>
          <w:sz w:val="24"/>
          <w:szCs w:val="24"/>
        </w:rPr>
      </w:pPr>
    </w:p>
    <w:p w:rsidR="00FD466C" w:rsidRPr="00442E10" w:rsidRDefault="00AF2F6F" w:rsidP="00FD466C">
      <w:pPr>
        <w:jc w:val="both"/>
        <w:outlineLvl w:val="0"/>
        <w:rPr>
          <w:rFonts w:ascii="Times New Roman" w:hAnsi="Times New Roman" w:cs="Times New Roman"/>
          <w:color w:val="000000"/>
          <w:sz w:val="24"/>
          <w:szCs w:val="24"/>
        </w:rPr>
      </w:pPr>
      <w:ins w:id="1182" w:author="PIERRE" w:date="2013-10-24T09:40:00Z">
        <w:r w:rsidRPr="00AF2F6F">
          <w:rPr>
            <w:rFonts w:ascii="Times New Roman" w:hAnsi="Times New Roman" w:cs="Times New Roman"/>
            <w:i/>
            <w:color w:val="000000"/>
            <w:rPrChange w:id="1183" w:author="PIERRE" w:date="2013-10-24T12:27:00Z">
              <w:rPr>
                <w:rFonts w:ascii="Times New Roman" w:eastAsia="Times New Roman" w:hAnsi="Times New Roman" w:cs="Times New Roman"/>
                <w:b/>
                <w:bCs/>
                <w:i/>
                <w:color w:val="000000"/>
                <w:sz w:val="24"/>
                <w:szCs w:val="24"/>
              </w:rPr>
            </w:rPrChange>
          </w:rPr>
          <w:t>NB : Pour ne pas créer des susceptibilités, inscrivez en toutes lettres la religion déclarée par le chef de ménage. Vous la codifierez par la suite en son absence.</w:t>
        </w:r>
      </w:ins>
    </w:p>
    <w:p w:rsidR="002D0F84" w:rsidRPr="00442E10" w:rsidDel="00831A1D" w:rsidRDefault="00AF2F6F" w:rsidP="002D0F84">
      <w:pPr>
        <w:jc w:val="both"/>
        <w:outlineLvl w:val="0"/>
        <w:rPr>
          <w:del w:id="1184" w:author="PIERRE" w:date="2013-10-24T11:03:00Z"/>
          <w:rFonts w:ascii="Times New Roman" w:hAnsi="Times New Roman" w:cs="Times New Roman"/>
          <w:b/>
          <w:color w:val="000000"/>
          <w:sz w:val="24"/>
          <w:szCs w:val="24"/>
        </w:rPr>
      </w:pPr>
      <w:del w:id="1185" w:author="PIERRE" w:date="2013-10-24T11:03:00Z">
        <w:r w:rsidRPr="00AF2F6F">
          <w:rPr>
            <w:rFonts w:ascii="Times New Roman" w:hAnsi="Times New Roman" w:cs="Times New Roman"/>
            <w:b/>
            <w:color w:val="000000"/>
            <w:sz w:val="24"/>
            <w:szCs w:val="24"/>
            <w:rPrChange w:id="1186" w:author="PIERRE" w:date="2013-10-24T12:27:00Z">
              <w:rPr>
                <w:rFonts w:ascii="Times New Roman" w:eastAsia="Times New Roman" w:hAnsi="Times New Roman" w:cs="Times New Roman"/>
                <w:b/>
                <w:bCs/>
                <w:color w:val="000000"/>
                <w:sz w:val="24"/>
                <w:szCs w:val="24"/>
              </w:rPr>
            </w:rPrChange>
          </w:rPr>
          <w:delText>Q006 : Nombre de personnes dans le ménage (y compris les visiteurs)</w:delText>
        </w:r>
      </w:del>
    </w:p>
    <w:p w:rsidR="002D0F84" w:rsidRPr="00442E10" w:rsidDel="00831A1D" w:rsidRDefault="00AF2F6F" w:rsidP="002D0F84">
      <w:pPr>
        <w:jc w:val="both"/>
        <w:outlineLvl w:val="0"/>
        <w:rPr>
          <w:del w:id="1187" w:author="PIERRE" w:date="2013-10-24T11:03:00Z"/>
          <w:rFonts w:ascii="Times New Roman" w:hAnsi="Times New Roman" w:cs="Times New Roman"/>
          <w:color w:val="000000"/>
          <w:sz w:val="24"/>
          <w:szCs w:val="24"/>
        </w:rPr>
      </w:pPr>
      <w:del w:id="1188" w:author="PIERRE" w:date="2013-10-24T11:03:00Z">
        <w:r w:rsidRPr="00AF2F6F">
          <w:rPr>
            <w:rFonts w:ascii="Times New Roman" w:hAnsi="Times New Roman" w:cs="Times New Roman"/>
            <w:color w:val="000000"/>
            <w:sz w:val="24"/>
            <w:szCs w:val="24"/>
            <w:rPrChange w:id="1189" w:author="PIERRE" w:date="2013-10-24T12:27:00Z">
              <w:rPr>
                <w:rFonts w:ascii="Times New Roman" w:eastAsia="Times New Roman" w:hAnsi="Times New Roman" w:cs="Times New Roman"/>
                <w:b/>
                <w:bCs/>
                <w:color w:val="000000"/>
                <w:sz w:val="24"/>
                <w:szCs w:val="24"/>
              </w:rPr>
            </w:rPrChange>
          </w:rPr>
          <w:delText>Inscrivez le nombre de personnes identifiées dans le ménage après avoir administré le questionnaire. Ce nombre doit correspondre au nombre de personnes listées dans la section 01.</w:delText>
        </w:r>
      </w:del>
    </w:p>
    <w:p w:rsidR="002D0F84" w:rsidRPr="00442E10" w:rsidDel="00FD466C" w:rsidRDefault="00AF2F6F" w:rsidP="002D0F84">
      <w:pPr>
        <w:jc w:val="both"/>
        <w:outlineLvl w:val="0"/>
        <w:rPr>
          <w:del w:id="1190" w:author="PIERRE" w:date="2013-10-24T09:40:00Z"/>
          <w:rFonts w:ascii="Times New Roman" w:hAnsi="Times New Roman" w:cs="Times New Roman"/>
          <w:b/>
          <w:color w:val="000000"/>
          <w:sz w:val="24"/>
          <w:szCs w:val="24"/>
        </w:rPr>
      </w:pPr>
      <w:del w:id="1191" w:author="PIERRE" w:date="2013-10-24T09:40:00Z">
        <w:r w:rsidRPr="00AF2F6F">
          <w:rPr>
            <w:rFonts w:ascii="Times New Roman" w:hAnsi="Times New Roman" w:cs="Times New Roman"/>
            <w:b/>
            <w:color w:val="000000"/>
            <w:sz w:val="24"/>
            <w:szCs w:val="24"/>
            <w:rPrChange w:id="1192" w:author="PIERRE" w:date="2013-10-24T12:27:00Z">
              <w:rPr>
                <w:rFonts w:ascii="Times New Roman" w:eastAsia="Times New Roman" w:hAnsi="Times New Roman" w:cs="Times New Roman"/>
                <w:b/>
                <w:bCs/>
                <w:color w:val="000000"/>
                <w:sz w:val="24"/>
                <w:szCs w:val="24"/>
              </w:rPr>
            </w:rPrChange>
          </w:rPr>
          <w:delText>Q0</w:delText>
        </w:r>
      </w:del>
      <w:del w:id="1193" w:author="PIERRE" w:date="2013-10-24T09:39:00Z">
        <w:r w:rsidRPr="00AF2F6F">
          <w:rPr>
            <w:rFonts w:ascii="Times New Roman" w:hAnsi="Times New Roman" w:cs="Times New Roman"/>
            <w:b/>
            <w:color w:val="000000"/>
            <w:sz w:val="24"/>
            <w:szCs w:val="24"/>
            <w:rPrChange w:id="1194" w:author="PIERRE" w:date="2013-10-24T12:27:00Z">
              <w:rPr>
                <w:rFonts w:ascii="Times New Roman" w:eastAsia="Times New Roman" w:hAnsi="Times New Roman" w:cs="Times New Roman"/>
                <w:b/>
                <w:bCs/>
                <w:color w:val="000000"/>
                <w:sz w:val="24"/>
                <w:szCs w:val="24"/>
              </w:rPr>
            </w:rPrChange>
          </w:rPr>
          <w:delText>07</w:delText>
        </w:r>
      </w:del>
      <w:del w:id="1195" w:author="PIERRE" w:date="2013-10-24T09:40:00Z">
        <w:r w:rsidRPr="00AF2F6F">
          <w:rPr>
            <w:rFonts w:ascii="Times New Roman" w:hAnsi="Times New Roman" w:cs="Times New Roman"/>
            <w:b/>
            <w:color w:val="000000"/>
            <w:sz w:val="24"/>
            <w:szCs w:val="24"/>
            <w:rPrChange w:id="1196" w:author="PIERRE" w:date="2013-10-24T12:27:00Z">
              <w:rPr>
                <w:rFonts w:ascii="Times New Roman" w:eastAsia="Times New Roman" w:hAnsi="Times New Roman" w:cs="Times New Roman"/>
                <w:b/>
                <w:bCs/>
                <w:color w:val="000000"/>
                <w:sz w:val="24"/>
                <w:szCs w:val="24"/>
              </w:rPr>
            </w:rPrChange>
          </w:rPr>
          <w:delText> : Religion du chef de ménage</w:delText>
        </w:r>
      </w:del>
    </w:p>
    <w:p w:rsidR="002D0F84" w:rsidRPr="00442E10" w:rsidDel="00FD466C" w:rsidRDefault="00AF2F6F" w:rsidP="002D0F84">
      <w:pPr>
        <w:jc w:val="both"/>
        <w:outlineLvl w:val="0"/>
        <w:rPr>
          <w:del w:id="1197" w:author="PIERRE" w:date="2013-10-24T09:40:00Z"/>
          <w:rFonts w:ascii="Times New Roman" w:hAnsi="Times New Roman" w:cs="Times New Roman"/>
          <w:color w:val="000000"/>
          <w:sz w:val="24"/>
          <w:szCs w:val="24"/>
        </w:rPr>
      </w:pPr>
      <w:del w:id="1198" w:author="PIERRE" w:date="2013-10-24T09:40:00Z">
        <w:r w:rsidRPr="00AF2F6F">
          <w:rPr>
            <w:rFonts w:ascii="Times New Roman" w:hAnsi="Times New Roman" w:cs="Times New Roman"/>
            <w:color w:val="000000"/>
            <w:sz w:val="24"/>
            <w:szCs w:val="24"/>
            <w:rPrChange w:id="1199" w:author="PIERRE" w:date="2013-10-24T12:27:00Z">
              <w:rPr>
                <w:rFonts w:ascii="Times New Roman" w:eastAsia="Times New Roman" w:hAnsi="Times New Roman" w:cs="Times New Roman"/>
                <w:b/>
                <w:bCs/>
                <w:color w:val="000000"/>
                <w:sz w:val="24"/>
                <w:szCs w:val="24"/>
              </w:rPr>
            </w:rPrChange>
          </w:rPr>
          <w:delText>Les religions ont été regroupées de la manière suivante :</w:delText>
        </w:r>
      </w:del>
    </w:p>
    <w:p w:rsidR="002D0F84" w:rsidRPr="00442E10" w:rsidDel="00FD466C" w:rsidRDefault="00AF2F6F" w:rsidP="002D0F84">
      <w:pPr>
        <w:spacing w:after="0"/>
        <w:ind w:left="284" w:hanging="284"/>
        <w:jc w:val="both"/>
        <w:outlineLvl w:val="0"/>
        <w:rPr>
          <w:del w:id="1200" w:author="PIERRE" w:date="2013-10-24T09:40:00Z"/>
          <w:rFonts w:ascii="Times New Roman" w:hAnsi="Times New Roman" w:cs="Times New Roman"/>
          <w:color w:val="000000"/>
          <w:sz w:val="24"/>
          <w:szCs w:val="24"/>
        </w:rPr>
      </w:pPr>
      <w:del w:id="1201" w:author="PIERRE" w:date="2013-10-24T09:40:00Z">
        <w:r w:rsidRPr="00AF2F6F">
          <w:rPr>
            <w:rFonts w:ascii="Times New Roman" w:hAnsi="Times New Roman" w:cs="Times New Roman"/>
            <w:b/>
            <w:color w:val="000000"/>
            <w:sz w:val="24"/>
            <w:szCs w:val="24"/>
            <w:rPrChange w:id="1202" w:author="PIERRE" w:date="2013-10-24T12:27:00Z">
              <w:rPr>
                <w:rFonts w:ascii="Times New Roman" w:eastAsia="Times New Roman" w:hAnsi="Times New Roman" w:cs="Times New Roman"/>
                <w:b/>
                <w:bCs/>
                <w:color w:val="000000"/>
                <w:sz w:val="24"/>
                <w:szCs w:val="24"/>
              </w:rPr>
            </w:rPrChange>
          </w:rPr>
          <w:delText>1-Catholique</w:delText>
        </w:r>
        <w:r w:rsidRPr="00AF2F6F">
          <w:rPr>
            <w:rFonts w:ascii="Times New Roman" w:hAnsi="Times New Roman" w:cs="Times New Roman"/>
            <w:color w:val="000000"/>
            <w:sz w:val="24"/>
            <w:szCs w:val="24"/>
            <w:rPrChange w:id="1203" w:author="PIERRE" w:date="2013-10-24T12:27:00Z">
              <w:rPr>
                <w:rFonts w:ascii="Times New Roman" w:eastAsia="Times New Roman" w:hAnsi="Times New Roman" w:cs="Times New Roman"/>
                <w:b/>
                <w:bCs/>
                <w:color w:val="000000"/>
                <w:sz w:val="24"/>
                <w:szCs w:val="24"/>
              </w:rPr>
            </w:rPrChange>
          </w:rPr>
          <w:delText> : cette modalité regroupe l’Eglise Catholique romaine et l’Eglise Orthodoxe grecque.</w:delText>
        </w:r>
      </w:del>
    </w:p>
    <w:p w:rsidR="002D0F84" w:rsidRPr="00442E10" w:rsidDel="00FD466C" w:rsidRDefault="00AF2F6F" w:rsidP="002D0F84">
      <w:pPr>
        <w:spacing w:after="0"/>
        <w:ind w:left="284" w:hanging="284"/>
        <w:jc w:val="both"/>
        <w:outlineLvl w:val="0"/>
        <w:rPr>
          <w:del w:id="1204" w:author="PIERRE" w:date="2013-10-24T09:40:00Z"/>
          <w:rFonts w:ascii="Times New Roman" w:hAnsi="Times New Roman" w:cs="Times New Roman"/>
          <w:color w:val="000000"/>
          <w:sz w:val="24"/>
          <w:szCs w:val="24"/>
        </w:rPr>
      </w:pPr>
      <w:del w:id="1205" w:author="PIERRE" w:date="2013-10-24T09:40:00Z">
        <w:r w:rsidRPr="00AF2F6F">
          <w:rPr>
            <w:rFonts w:ascii="Times New Roman" w:hAnsi="Times New Roman" w:cs="Times New Roman"/>
            <w:b/>
            <w:color w:val="000000"/>
            <w:sz w:val="24"/>
            <w:szCs w:val="24"/>
            <w:rPrChange w:id="1206" w:author="PIERRE" w:date="2013-10-24T12:27:00Z">
              <w:rPr>
                <w:rFonts w:ascii="Times New Roman" w:eastAsia="Times New Roman" w:hAnsi="Times New Roman" w:cs="Times New Roman"/>
                <w:b/>
                <w:bCs/>
                <w:color w:val="000000"/>
                <w:sz w:val="24"/>
                <w:szCs w:val="24"/>
              </w:rPr>
            </w:rPrChange>
          </w:rPr>
          <w:delText>2-Protestant</w:delText>
        </w:r>
        <w:r w:rsidRPr="00AF2F6F">
          <w:rPr>
            <w:rFonts w:ascii="Times New Roman" w:hAnsi="Times New Roman" w:cs="Times New Roman"/>
            <w:color w:val="000000"/>
            <w:sz w:val="24"/>
            <w:szCs w:val="24"/>
            <w:rPrChange w:id="1207" w:author="PIERRE" w:date="2013-10-24T12:27:00Z">
              <w:rPr>
                <w:rFonts w:ascii="Times New Roman" w:eastAsia="Times New Roman" w:hAnsi="Times New Roman" w:cs="Times New Roman"/>
                <w:b/>
                <w:bCs/>
                <w:color w:val="000000"/>
                <w:sz w:val="24"/>
                <w:szCs w:val="24"/>
              </w:rPr>
            </w:rPrChange>
          </w:rPr>
          <w:delText> : cette modalité regroupe l’Eglise Presbytérienne Camerounaise (EPC), Presbyterian Church of Cameroon (PCC), Union des Eglises Baptistes du Cameroun (UEBC), Baptist Church of Cameroon (BCC), Eglise Luthérienne, Eglise Méthodiste, Mission Evangélique du Cameroun (MEC), Eglise Evangélique du Cameroun (EEC), Eglise Presbytérienne Africaine (EPA).</w:delText>
        </w:r>
      </w:del>
    </w:p>
    <w:p w:rsidR="002D0F84" w:rsidRPr="00442E10" w:rsidDel="00FD466C" w:rsidRDefault="00AF2F6F" w:rsidP="002D0F84">
      <w:pPr>
        <w:spacing w:after="0"/>
        <w:ind w:left="284" w:hanging="284"/>
        <w:jc w:val="both"/>
        <w:outlineLvl w:val="0"/>
        <w:rPr>
          <w:del w:id="1208" w:author="PIERRE" w:date="2013-10-24T09:40:00Z"/>
          <w:rFonts w:ascii="Times New Roman" w:hAnsi="Times New Roman" w:cs="Times New Roman"/>
          <w:color w:val="000000"/>
          <w:sz w:val="24"/>
          <w:szCs w:val="24"/>
        </w:rPr>
      </w:pPr>
      <w:del w:id="1209" w:author="PIERRE" w:date="2013-10-24T09:40:00Z">
        <w:r w:rsidRPr="00AF2F6F">
          <w:rPr>
            <w:rFonts w:ascii="Times New Roman" w:hAnsi="Times New Roman" w:cs="Times New Roman"/>
            <w:b/>
            <w:color w:val="000000"/>
            <w:sz w:val="24"/>
            <w:szCs w:val="24"/>
            <w:rPrChange w:id="1210" w:author="PIERRE" w:date="2013-10-24T12:27:00Z">
              <w:rPr>
                <w:rFonts w:ascii="Times New Roman" w:eastAsia="Times New Roman" w:hAnsi="Times New Roman" w:cs="Times New Roman"/>
                <w:b/>
                <w:bCs/>
                <w:color w:val="000000"/>
                <w:sz w:val="24"/>
                <w:szCs w:val="24"/>
              </w:rPr>
            </w:rPrChange>
          </w:rPr>
          <w:delText>3-Autre chrétien</w:delText>
        </w:r>
        <w:r w:rsidRPr="00AF2F6F">
          <w:rPr>
            <w:rFonts w:ascii="Times New Roman" w:hAnsi="Times New Roman" w:cs="Times New Roman"/>
            <w:color w:val="000000"/>
            <w:sz w:val="24"/>
            <w:szCs w:val="24"/>
            <w:rPrChange w:id="1211" w:author="PIERRE" w:date="2013-10-24T12:27:00Z">
              <w:rPr>
                <w:rFonts w:ascii="Times New Roman" w:eastAsia="Times New Roman" w:hAnsi="Times New Roman" w:cs="Times New Roman"/>
                <w:b/>
                <w:bCs/>
                <w:color w:val="000000"/>
                <w:sz w:val="24"/>
                <w:szCs w:val="24"/>
              </w:rPr>
            </w:rPrChange>
          </w:rPr>
          <w:delText> : cette modalité regroupe tous les Pentecôtistes [Vraie Eglise de Dieu, LEMEC, Apostolique, Plein Evangile, Full Gospel, Living Word Fellowship, Bethel, Communauté Missionnaire Chrétienne Internationale (CMCI), King’s Chapel, Sainte Eglise de Christ], Adventiste du 7</w:delText>
        </w:r>
        <w:r w:rsidRPr="00AF2F6F">
          <w:rPr>
            <w:rFonts w:ascii="Times New Roman" w:hAnsi="Times New Roman" w:cs="Times New Roman"/>
            <w:color w:val="000000"/>
            <w:sz w:val="24"/>
            <w:szCs w:val="24"/>
            <w:vertAlign w:val="superscript"/>
            <w:rPrChange w:id="1212" w:author="PIERRE" w:date="2013-10-24T12:27:00Z">
              <w:rPr>
                <w:rFonts w:ascii="Times New Roman" w:eastAsia="Times New Roman" w:hAnsi="Times New Roman" w:cs="Times New Roman"/>
                <w:b/>
                <w:bCs/>
                <w:color w:val="000000"/>
                <w:sz w:val="24"/>
                <w:szCs w:val="24"/>
                <w:vertAlign w:val="superscript"/>
              </w:rPr>
            </w:rPrChange>
          </w:rPr>
          <w:delText>ème</w:delText>
        </w:r>
        <w:r w:rsidRPr="00AF2F6F">
          <w:rPr>
            <w:rFonts w:ascii="Times New Roman" w:hAnsi="Times New Roman" w:cs="Times New Roman"/>
            <w:color w:val="000000"/>
            <w:sz w:val="24"/>
            <w:szCs w:val="24"/>
            <w:rPrChange w:id="1213" w:author="PIERRE" w:date="2013-10-24T12:27:00Z">
              <w:rPr>
                <w:rFonts w:ascii="Times New Roman" w:eastAsia="Times New Roman" w:hAnsi="Times New Roman" w:cs="Times New Roman"/>
                <w:b/>
                <w:bCs/>
                <w:color w:val="000000"/>
                <w:sz w:val="24"/>
                <w:szCs w:val="24"/>
              </w:rPr>
            </w:rPrChange>
          </w:rPr>
          <w:delText xml:space="preserve"> Jour, et toutes les autres religions chrétiennes non citées ailleurs.</w:delText>
        </w:r>
      </w:del>
    </w:p>
    <w:p w:rsidR="002D0F84" w:rsidRPr="00442E10" w:rsidDel="00FD466C" w:rsidRDefault="00AF2F6F" w:rsidP="002D0F84">
      <w:pPr>
        <w:spacing w:after="0"/>
        <w:jc w:val="both"/>
        <w:outlineLvl w:val="0"/>
        <w:rPr>
          <w:del w:id="1214" w:author="PIERRE" w:date="2013-10-24T09:40:00Z"/>
          <w:rFonts w:ascii="Times New Roman" w:hAnsi="Times New Roman" w:cs="Times New Roman"/>
          <w:color w:val="000000"/>
          <w:sz w:val="24"/>
          <w:szCs w:val="24"/>
        </w:rPr>
      </w:pPr>
      <w:del w:id="1215" w:author="PIERRE" w:date="2013-10-24T09:40:00Z">
        <w:r w:rsidRPr="00AF2F6F">
          <w:rPr>
            <w:rFonts w:ascii="Times New Roman" w:hAnsi="Times New Roman" w:cs="Times New Roman"/>
            <w:b/>
            <w:color w:val="000000"/>
            <w:sz w:val="24"/>
            <w:szCs w:val="24"/>
            <w:rPrChange w:id="1216" w:author="PIERRE" w:date="2013-10-24T12:27:00Z">
              <w:rPr>
                <w:rFonts w:ascii="Times New Roman" w:eastAsia="Times New Roman" w:hAnsi="Times New Roman" w:cs="Times New Roman"/>
                <w:b/>
                <w:bCs/>
                <w:color w:val="000000"/>
                <w:sz w:val="24"/>
                <w:szCs w:val="24"/>
              </w:rPr>
            </w:rPrChange>
          </w:rPr>
          <w:delText>4-Musulman </w:delText>
        </w:r>
        <w:r w:rsidRPr="00AF2F6F">
          <w:rPr>
            <w:rFonts w:ascii="Times New Roman" w:hAnsi="Times New Roman" w:cs="Times New Roman"/>
            <w:color w:val="000000"/>
            <w:sz w:val="24"/>
            <w:szCs w:val="24"/>
            <w:rPrChange w:id="1217" w:author="PIERRE" w:date="2013-10-24T12:27:00Z">
              <w:rPr>
                <w:rFonts w:ascii="Times New Roman" w:eastAsia="Times New Roman" w:hAnsi="Times New Roman" w:cs="Times New Roman"/>
                <w:b/>
                <w:bCs/>
                <w:color w:val="000000"/>
                <w:sz w:val="24"/>
                <w:szCs w:val="24"/>
              </w:rPr>
            </w:rPrChange>
          </w:rPr>
          <w:delText>: cette modalité regroupe tous ceux qui croient en Allah et Mohamed.</w:delText>
        </w:r>
      </w:del>
    </w:p>
    <w:p w:rsidR="002D0F84" w:rsidRPr="00442E10" w:rsidDel="00FD466C" w:rsidRDefault="00AF2F6F" w:rsidP="002D0F84">
      <w:pPr>
        <w:spacing w:after="0"/>
        <w:ind w:left="284" w:hanging="284"/>
        <w:jc w:val="both"/>
        <w:outlineLvl w:val="0"/>
        <w:rPr>
          <w:del w:id="1218" w:author="PIERRE" w:date="2013-10-24T09:40:00Z"/>
          <w:rFonts w:ascii="Times New Roman" w:hAnsi="Times New Roman" w:cs="Times New Roman"/>
          <w:color w:val="000000"/>
          <w:sz w:val="24"/>
          <w:szCs w:val="24"/>
        </w:rPr>
      </w:pPr>
      <w:del w:id="1219" w:author="PIERRE" w:date="2013-10-24T09:40:00Z">
        <w:r w:rsidRPr="00AF2F6F">
          <w:rPr>
            <w:rFonts w:ascii="Times New Roman" w:hAnsi="Times New Roman" w:cs="Times New Roman"/>
            <w:b/>
            <w:color w:val="000000"/>
            <w:sz w:val="24"/>
            <w:szCs w:val="24"/>
            <w:rPrChange w:id="1220" w:author="PIERRE" w:date="2013-10-24T12:27:00Z">
              <w:rPr>
                <w:rFonts w:ascii="Times New Roman" w:eastAsia="Times New Roman" w:hAnsi="Times New Roman" w:cs="Times New Roman"/>
                <w:b/>
                <w:bCs/>
                <w:color w:val="000000"/>
                <w:sz w:val="24"/>
                <w:szCs w:val="24"/>
              </w:rPr>
            </w:rPrChange>
          </w:rPr>
          <w:delText>5-Animiste </w:delText>
        </w:r>
        <w:r w:rsidRPr="00AF2F6F">
          <w:rPr>
            <w:rFonts w:ascii="Times New Roman" w:hAnsi="Times New Roman" w:cs="Times New Roman"/>
            <w:color w:val="000000"/>
            <w:sz w:val="24"/>
            <w:szCs w:val="24"/>
            <w:rPrChange w:id="1221" w:author="PIERRE" w:date="2013-10-24T12:27:00Z">
              <w:rPr>
                <w:rFonts w:ascii="Times New Roman" w:eastAsia="Times New Roman" w:hAnsi="Times New Roman" w:cs="Times New Roman"/>
                <w:b/>
                <w:bCs/>
                <w:color w:val="000000"/>
                <w:sz w:val="24"/>
                <w:szCs w:val="24"/>
              </w:rPr>
            </w:rPrChange>
          </w:rPr>
          <w:delText xml:space="preserve">: cette modalité regroupe tous ceux qui attribuent aux choses, une âme analogue à une divinité (ce sont ceux qui croient aux crânes ou à d’autres objets). </w:delText>
        </w:r>
      </w:del>
    </w:p>
    <w:p w:rsidR="002D0F84" w:rsidRPr="00442E10" w:rsidDel="00FD466C" w:rsidRDefault="00AF2F6F" w:rsidP="002D0F84">
      <w:pPr>
        <w:spacing w:after="0"/>
        <w:ind w:left="284" w:hanging="284"/>
        <w:jc w:val="both"/>
        <w:outlineLvl w:val="0"/>
        <w:rPr>
          <w:del w:id="1222" w:author="PIERRE" w:date="2013-10-24T09:40:00Z"/>
          <w:rFonts w:ascii="Times New Roman" w:hAnsi="Times New Roman" w:cs="Times New Roman"/>
          <w:color w:val="000000"/>
          <w:sz w:val="24"/>
          <w:szCs w:val="24"/>
        </w:rPr>
      </w:pPr>
      <w:del w:id="1223" w:author="PIERRE" w:date="2013-10-24T09:40:00Z">
        <w:r w:rsidRPr="00AF2F6F">
          <w:rPr>
            <w:rFonts w:ascii="Times New Roman" w:hAnsi="Times New Roman" w:cs="Times New Roman"/>
            <w:b/>
            <w:color w:val="000000"/>
            <w:sz w:val="24"/>
            <w:szCs w:val="24"/>
            <w:rPrChange w:id="1224" w:author="PIERRE" w:date="2013-10-24T12:27:00Z">
              <w:rPr>
                <w:rFonts w:ascii="Times New Roman" w:eastAsia="Times New Roman" w:hAnsi="Times New Roman" w:cs="Times New Roman"/>
                <w:b/>
                <w:bCs/>
                <w:color w:val="000000"/>
                <w:sz w:val="24"/>
                <w:szCs w:val="24"/>
              </w:rPr>
            </w:rPrChange>
          </w:rPr>
          <w:delText>6-Autres religions </w:delText>
        </w:r>
        <w:r w:rsidRPr="00AF2F6F">
          <w:rPr>
            <w:rFonts w:ascii="Times New Roman" w:hAnsi="Times New Roman" w:cs="Times New Roman"/>
            <w:color w:val="000000"/>
            <w:sz w:val="24"/>
            <w:szCs w:val="24"/>
            <w:rPrChange w:id="1225" w:author="PIERRE" w:date="2013-10-24T12:27:00Z">
              <w:rPr>
                <w:rFonts w:ascii="Times New Roman" w:eastAsia="Times New Roman" w:hAnsi="Times New Roman" w:cs="Times New Roman"/>
                <w:b/>
                <w:bCs/>
                <w:color w:val="000000"/>
                <w:sz w:val="24"/>
                <w:szCs w:val="24"/>
              </w:rPr>
            </w:rPrChange>
          </w:rPr>
          <w:delText>: cette modalité regroupe toutes les religions qui n’ont pas été citées (Témoins de Jéhovah,…).</w:delText>
        </w:r>
      </w:del>
    </w:p>
    <w:p w:rsidR="002D0F84" w:rsidRPr="00442E10" w:rsidDel="00FD466C" w:rsidRDefault="00AF2F6F" w:rsidP="002D0F84">
      <w:pPr>
        <w:spacing w:after="0"/>
        <w:ind w:left="284" w:hanging="284"/>
        <w:jc w:val="both"/>
        <w:outlineLvl w:val="0"/>
        <w:rPr>
          <w:del w:id="1226" w:author="PIERRE" w:date="2013-10-24T09:40:00Z"/>
          <w:rFonts w:ascii="Times New Roman" w:hAnsi="Times New Roman" w:cs="Times New Roman"/>
          <w:color w:val="000000"/>
          <w:sz w:val="24"/>
          <w:szCs w:val="24"/>
        </w:rPr>
      </w:pPr>
      <w:del w:id="1227" w:author="PIERRE" w:date="2013-10-24T09:40:00Z">
        <w:r w:rsidRPr="00AF2F6F">
          <w:rPr>
            <w:rFonts w:ascii="Times New Roman" w:hAnsi="Times New Roman" w:cs="Times New Roman"/>
            <w:b/>
            <w:color w:val="000000"/>
            <w:sz w:val="24"/>
            <w:szCs w:val="24"/>
            <w:rPrChange w:id="1228" w:author="PIERRE" w:date="2013-10-24T12:27:00Z">
              <w:rPr>
                <w:rFonts w:ascii="Times New Roman" w:eastAsia="Times New Roman" w:hAnsi="Times New Roman" w:cs="Times New Roman"/>
                <w:b/>
                <w:bCs/>
                <w:color w:val="000000"/>
                <w:sz w:val="24"/>
                <w:szCs w:val="24"/>
              </w:rPr>
            </w:rPrChange>
          </w:rPr>
          <w:delText xml:space="preserve">7-Pas de </w:delText>
        </w:r>
      </w:del>
      <w:del w:id="1229" w:author="PIERRE" w:date="2013-10-23T15:56:00Z">
        <w:r w:rsidRPr="00AF2F6F">
          <w:rPr>
            <w:rFonts w:ascii="Times New Roman" w:hAnsi="Times New Roman" w:cs="Times New Roman"/>
            <w:b/>
            <w:color w:val="000000"/>
            <w:sz w:val="24"/>
            <w:szCs w:val="24"/>
            <w:rPrChange w:id="1230" w:author="PIERRE" w:date="2013-10-24T12:27:00Z">
              <w:rPr>
                <w:rFonts w:ascii="Times New Roman" w:eastAsia="Times New Roman" w:hAnsi="Times New Roman" w:cs="Times New Roman"/>
                <w:b/>
                <w:bCs/>
                <w:color w:val="000000"/>
                <w:sz w:val="24"/>
                <w:szCs w:val="24"/>
              </w:rPr>
            </w:rPrChange>
          </w:rPr>
          <w:delText>réligion</w:delText>
        </w:r>
      </w:del>
      <w:del w:id="1231" w:author="PIERRE" w:date="2013-10-24T09:40:00Z">
        <w:r w:rsidRPr="00AF2F6F">
          <w:rPr>
            <w:rFonts w:ascii="Times New Roman" w:hAnsi="Times New Roman" w:cs="Times New Roman"/>
            <w:b/>
            <w:color w:val="000000"/>
            <w:sz w:val="24"/>
            <w:szCs w:val="24"/>
            <w:rPrChange w:id="1232" w:author="PIERRE" w:date="2013-10-24T12:27:00Z">
              <w:rPr>
                <w:rFonts w:ascii="Times New Roman" w:eastAsia="Times New Roman" w:hAnsi="Times New Roman" w:cs="Times New Roman"/>
                <w:b/>
                <w:bCs/>
                <w:color w:val="000000"/>
                <w:sz w:val="24"/>
                <w:szCs w:val="24"/>
              </w:rPr>
            </w:rPrChange>
          </w:rPr>
          <w:delText> </w:delText>
        </w:r>
        <w:r w:rsidRPr="00AF2F6F">
          <w:rPr>
            <w:rFonts w:ascii="Times New Roman" w:hAnsi="Times New Roman" w:cs="Times New Roman"/>
            <w:color w:val="000000"/>
            <w:sz w:val="24"/>
            <w:szCs w:val="24"/>
            <w:rPrChange w:id="1233" w:author="PIERRE" w:date="2013-10-24T12:27:00Z">
              <w:rPr>
                <w:rFonts w:ascii="Times New Roman" w:eastAsia="Times New Roman" w:hAnsi="Times New Roman" w:cs="Times New Roman"/>
                <w:b/>
                <w:bCs/>
                <w:color w:val="000000"/>
                <w:sz w:val="24"/>
                <w:szCs w:val="24"/>
              </w:rPr>
            </w:rPrChange>
          </w:rPr>
          <w:delText>: cette modalité concerne les personnes qui ne sont animistes et qui ne se réclament d’aucune autre religion.</w:delText>
        </w:r>
      </w:del>
    </w:p>
    <w:p w:rsidR="002D0F84" w:rsidRPr="00442E10" w:rsidDel="00FD466C" w:rsidRDefault="002D0F84" w:rsidP="002D0F84">
      <w:pPr>
        <w:spacing w:after="0"/>
        <w:ind w:left="284" w:hanging="284"/>
        <w:jc w:val="both"/>
        <w:outlineLvl w:val="0"/>
        <w:rPr>
          <w:del w:id="1234" w:author="PIERRE" w:date="2013-10-24T09:40:00Z"/>
          <w:rFonts w:ascii="Times New Roman" w:hAnsi="Times New Roman" w:cs="Times New Roman"/>
          <w:color w:val="000000"/>
          <w:sz w:val="24"/>
          <w:szCs w:val="24"/>
        </w:rPr>
      </w:pPr>
    </w:p>
    <w:p w:rsidR="007B7168" w:rsidRPr="00442E10" w:rsidRDefault="00AF2F6F" w:rsidP="002D0F84">
      <w:pPr>
        <w:jc w:val="both"/>
        <w:outlineLvl w:val="0"/>
        <w:rPr>
          <w:ins w:id="1235" w:author="PIERRE" w:date="2013-10-23T11:20:00Z"/>
          <w:rFonts w:ascii="Times New Roman" w:hAnsi="Times New Roman" w:cs="Times New Roman"/>
          <w:b/>
          <w:color w:val="000000"/>
          <w:sz w:val="24"/>
          <w:szCs w:val="24"/>
          <w:rPrChange w:id="1236" w:author="PIERRE" w:date="2013-10-24T12:27:00Z">
            <w:rPr>
              <w:ins w:id="1237" w:author="PIERRE" w:date="2013-10-23T11:20:00Z"/>
              <w:rFonts w:ascii="Times New Roman" w:hAnsi="Times New Roman" w:cs="Times New Roman"/>
              <w:color w:val="000000"/>
              <w:sz w:val="24"/>
              <w:szCs w:val="24"/>
            </w:rPr>
          </w:rPrChange>
        </w:rPr>
      </w:pPr>
      <w:del w:id="1238" w:author="PIERRE" w:date="2013-10-24T09:40:00Z">
        <w:r w:rsidRPr="00AF2F6F">
          <w:rPr>
            <w:rFonts w:ascii="Times New Roman" w:hAnsi="Times New Roman" w:cs="Times New Roman"/>
            <w:i/>
            <w:color w:val="000000"/>
            <w:rPrChange w:id="1239" w:author="PIERRE" w:date="2013-10-24T12:27:00Z">
              <w:rPr>
                <w:rFonts w:ascii="Times New Roman" w:eastAsia="Times New Roman" w:hAnsi="Times New Roman" w:cs="Times New Roman"/>
                <w:b/>
                <w:bCs/>
                <w:i/>
                <w:color w:val="000000"/>
                <w:sz w:val="24"/>
                <w:szCs w:val="24"/>
              </w:rPr>
            </w:rPrChange>
          </w:rPr>
          <w:delText>NB : Pour ne pas créer des susceptibilités, inscrivez en toutes lettres la religion déclarée par le chef de ménage. Vous la codifierez par la suite en son absence.</w:delText>
        </w:r>
      </w:del>
      <w:ins w:id="1240" w:author="PIERRE" w:date="2013-10-23T11:19:00Z">
        <w:r w:rsidRPr="00AF2F6F">
          <w:rPr>
            <w:rFonts w:ascii="Times New Roman" w:hAnsi="Times New Roman" w:cs="Times New Roman"/>
            <w:b/>
            <w:color w:val="000000"/>
            <w:sz w:val="24"/>
            <w:szCs w:val="24"/>
            <w:rPrChange w:id="1241" w:author="PIERRE" w:date="2013-10-24T12:27:00Z">
              <w:rPr>
                <w:rFonts w:ascii="Times New Roman" w:eastAsia="Times New Roman" w:hAnsi="Times New Roman" w:cs="Times New Roman"/>
                <w:b/>
                <w:bCs/>
                <w:color w:val="000000"/>
                <w:sz w:val="24"/>
                <w:szCs w:val="24"/>
              </w:rPr>
            </w:rPrChange>
          </w:rPr>
          <w:t>Q0</w:t>
        </w:r>
      </w:ins>
      <w:ins w:id="1242" w:author="PIERRE" w:date="2013-10-24T09:46:00Z">
        <w:r w:rsidRPr="00AF2F6F">
          <w:rPr>
            <w:rFonts w:ascii="Times New Roman" w:hAnsi="Times New Roman" w:cs="Times New Roman"/>
            <w:b/>
            <w:color w:val="000000"/>
            <w:sz w:val="24"/>
            <w:szCs w:val="24"/>
            <w:rPrChange w:id="1243" w:author="PIERRE" w:date="2013-10-24T12:27:00Z">
              <w:rPr>
                <w:rFonts w:ascii="Times New Roman" w:eastAsia="Times New Roman" w:hAnsi="Times New Roman" w:cs="Times New Roman"/>
                <w:b/>
                <w:bCs/>
                <w:color w:val="000000"/>
                <w:sz w:val="24"/>
                <w:szCs w:val="24"/>
              </w:rPr>
            </w:rPrChange>
          </w:rPr>
          <w:t>13</w:t>
        </w:r>
      </w:ins>
      <w:ins w:id="1244" w:author="PIERRE" w:date="2013-10-23T11:20:00Z">
        <w:r w:rsidRPr="00AF2F6F">
          <w:rPr>
            <w:rFonts w:ascii="Times New Roman" w:hAnsi="Times New Roman" w:cs="Times New Roman"/>
            <w:b/>
            <w:color w:val="000000"/>
            <w:sz w:val="24"/>
            <w:szCs w:val="24"/>
            <w:rPrChange w:id="1245" w:author="PIERRE" w:date="2013-10-24T12:27:00Z">
              <w:rPr>
                <w:rFonts w:ascii="Times New Roman" w:eastAsia="Times New Roman" w:hAnsi="Times New Roman" w:cs="Times New Roman"/>
                <w:b/>
                <w:bCs/>
                <w:color w:val="000000"/>
                <w:sz w:val="24"/>
                <w:szCs w:val="24"/>
              </w:rPr>
            </w:rPrChange>
          </w:rPr>
          <w:t> : Titre du Chef de ménage</w:t>
        </w:r>
      </w:ins>
    </w:p>
    <w:p w:rsidR="00226656" w:rsidRPr="00442E10" w:rsidRDefault="00AF2F6F" w:rsidP="002D0F84">
      <w:pPr>
        <w:jc w:val="both"/>
        <w:outlineLvl w:val="0"/>
        <w:rPr>
          <w:ins w:id="1246" w:author="PIERRE" w:date="2013-10-24T10:49:00Z"/>
          <w:rFonts w:ascii="Times New Roman" w:hAnsi="Times New Roman" w:cs="Times New Roman"/>
          <w:color w:val="000000"/>
          <w:sz w:val="24"/>
          <w:szCs w:val="24"/>
        </w:rPr>
      </w:pPr>
      <w:ins w:id="1247" w:author="PIERRE" w:date="2013-10-23T11:20:00Z">
        <w:r w:rsidRPr="00AF2F6F">
          <w:rPr>
            <w:rFonts w:ascii="Times New Roman" w:hAnsi="Times New Roman" w:cs="Times New Roman"/>
            <w:color w:val="000000"/>
            <w:sz w:val="24"/>
            <w:szCs w:val="24"/>
            <w:rPrChange w:id="1248" w:author="PIERRE" w:date="2013-10-24T12:27:00Z">
              <w:rPr>
                <w:rFonts w:ascii="Times New Roman" w:eastAsia="Times New Roman" w:hAnsi="Times New Roman" w:cs="Times New Roman"/>
                <w:b/>
                <w:bCs/>
                <w:color w:val="000000"/>
                <w:sz w:val="24"/>
                <w:szCs w:val="24"/>
              </w:rPr>
            </w:rPrChange>
          </w:rPr>
          <w:t xml:space="preserve">Il s’agit de donner le titre occupé par le </w:t>
        </w:r>
      </w:ins>
      <w:ins w:id="1249" w:author="PIERRE" w:date="2013-10-23T11:21:00Z">
        <w:r w:rsidRPr="00AF2F6F">
          <w:rPr>
            <w:rFonts w:ascii="Times New Roman" w:hAnsi="Times New Roman" w:cs="Times New Roman"/>
            <w:color w:val="000000"/>
            <w:sz w:val="24"/>
            <w:szCs w:val="24"/>
            <w:rPrChange w:id="1250" w:author="PIERRE" w:date="2013-10-24T12:27:00Z">
              <w:rPr>
                <w:rFonts w:ascii="Times New Roman" w:eastAsia="Times New Roman" w:hAnsi="Times New Roman" w:cs="Times New Roman"/>
                <w:b/>
                <w:bCs/>
                <w:color w:val="000000"/>
                <w:sz w:val="24"/>
                <w:szCs w:val="24"/>
              </w:rPr>
            </w:rPrChange>
          </w:rPr>
          <w:t xml:space="preserve">chef de ménage au village. </w:t>
        </w:r>
      </w:ins>
      <w:ins w:id="1251" w:author="PIERRE" w:date="2013-10-23T11:24:00Z">
        <w:r w:rsidRPr="00AF2F6F">
          <w:rPr>
            <w:rFonts w:ascii="Times New Roman" w:hAnsi="Times New Roman" w:cs="Times New Roman"/>
            <w:color w:val="000000"/>
            <w:sz w:val="24"/>
            <w:szCs w:val="24"/>
            <w:rPrChange w:id="1252" w:author="PIERRE" w:date="2013-10-24T12:27:00Z">
              <w:rPr>
                <w:rFonts w:ascii="Times New Roman" w:eastAsia="Times New Roman" w:hAnsi="Times New Roman" w:cs="Times New Roman"/>
                <w:b/>
                <w:bCs/>
                <w:color w:val="000000"/>
                <w:sz w:val="24"/>
                <w:szCs w:val="24"/>
              </w:rPr>
            </w:rPrChange>
          </w:rPr>
          <w:t>L</w:t>
        </w:r>
      </w:ins>
      <w:ins w:id="1253" w:author="PIERRE" w:date="2013-10-23T11:21:00Z">
        <w:r w:rsidRPr="00AF2F6F">
          <w:rPr>
            <w:rFonts w:ascii="Times New Roman" w:hAnsi="Times New Roman" w:cs="Times New Roman"/>
            <w:color w:val="000000"/>
            <w:sz w:val="24"/>
            <w:szCs w:val="24"/>
            <w:rPrChange w:id="1254" w:author="PIERRE" w:date="2013-10-24T12:27:00Z">
              <w:rPr>
                <w:rFonts w:ascii="Times New Roman" w:eastAsia="Times New Roman" w:hAnsi="Times New Roman" w:cs="Times New Roman"/>
                <w:b/>
                <w:bCs/>
                <w:color w:val="000000"/>
                <w:sz w:val="24"/>
                <w:szCs w:val="24"/>
              </w:rPr>
            </w:rPrChange>
          </w:rPr>
          <w:t>es modalités sont :</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55" w:author="HP" w:date="2013-10-24T13:02:00Z">
          <w:tblPr>
            <w:tblStyle w:val="TableGrid"/>
            <w:tblW w:w="0" w:type="auto"/>
            <w:tblLook w:val="04A0" w:firstRow="1" w:lastRow="0" w:firstColumn="1" w:lastColumn="0" w:noHBand="0" w:noVBand="1"/>
          </w:tblPr>
        </w:tblPrChange>
      </w:tblPr>
      <w:tblGrid>
        <w:gridCol w:w="4928"/>
        <w:gridCol w:w="4284"/>
        <w:tblGridChange w:id="1256">
          <w:tblGrid>
            <w:gridCol w:w="4606"/>
            <w:gridCol w:w="4606"/>
          </w:tblGrid>
        </w:tblGridChange>
      </w:tblGrid>
      <w:tr w:rsidR="00831A1D" w:rsidRPr="00442E10" w:rsidTr="00187732">
        <w:trPr>
          <w:trHeight w:val="1508"/>
          <w:ins w:id="1257" w:author="PIERRE" w:date="2013-10-24T11:00:00Z"/>
        </w:trPr>
        <w:tc>
          <w:tcPr>
            <w:tcW w:w="4928" w:type="dxa"/>
            <w:tcPrChange w:id="1258" w:author="HP" w:date="2013-10-24T13:02:00Z">
              <w:tcPr>
                <w:tcW w:w="4606" w:type="dxa"/>
              </w:tcPr>
            </w:tcPrChange>
          </w:tcPr>
          <w:p w:rsidR="00831A1D" w:rsidRPr="00442E10" w:rsidRDefault="00AF2F6F" w:rsidP="00831A1D">
            <w:pPr>
              <w:pStyle w:val="ListParagraph"/>
              <w:numPr>
                <w:ilvl w:val="0"/>
                <w:numId w:val="43"/>
              </w:numPr>
              <w:spacing w:after="200" w:line="276" w:lineRule="auto"/>
              <w:rPr>
                <w:ins w:id="1259" w:author="PIERRE" w:date="2013-10-24T11:00:00Z"/>
                <w:sz w:val="17"/>
                <w:szCs w:val="17"/>
                <w:rPrChange w:id="1260" w:author="PIERRE" w:date="2013-10-24T12:27:00Z">
                  <w:rPr>
                    <w:ins w:id="1261" w:author="PIERRE" w:date="2013-10-24T11:00:00Z"/>
                    <w:rFonts w:asciiTheme="minorHAnsi" w:eastAsiaTheme="minorEastAsia" w:hAnsiTheme="minorHAnsi" w:cstheme="minorBidi"/>
                    <w:sz w:val="17"/>
                    <w:szCs w:val="17"/>
                    <w:lang w:val="fr-CM"/>
                  </w:rPr>
                </w:rPrChange>
              </w:rPr>
            </w:pPr>
            <w:proofErr w:type="spellStart"/>
            <w:ins w:id="1262" w:author="PIERRE" w:date="2013-10-24T11:00:00Z">
              <w:r w:rsidRPr="00AF2F6F">
                <w:rPr>
                  <w:sz w:val="17"/>
                  <w:szCs w:val="17"/>
                  <w:rPrChange w:id="1263" w:author="PIERRE" w:date="2013-10-24T12:27:00Z">
                    <w:rPr>
                      <w:b/>
                      <w:bCs/>
                      <w:sz w:val="17"/>
                      <w:szCs w:val="17"/>
                      <w:lang w:val="fr-CM"/>
                    </w:rPr>
                  </w:rPrChange>
                </w:rPr>
                <w:lastRenderedPageBreak/>
                <w:t>DJAOURO</w:t>
              </w:r>
              <w:proofErr w:type="spellEnd"/>
              <w:r w:rsidRPr="00AF2F6F">
                <w:rPr>
                  <w:sz w:val="17"/>
                  <w:szCs w:val="17"/>
                  <w:rPrChange w:id="1264" w:author="PIERRE" w:date="2013-10-24T12:27:00Z">
                    <w:rPr>
                      <w:b/>
                      <w:bCs/>
                      <w:sz w:val="17"/>
                      <w:szCs w:val="17"/>
                      <w:lang w:val="fr-CM"/>
                    </w:rPr>
                  </w:rPrChange>
                </w:rPr>
                <w:t>/</w:t>
              </w:r>
              <w:proofErr w:type="spellStart"/>
              <w:r w:rsidRPr="00AF2F6F">
                <w:rPr>
                  <w:sz w:val="17"/>
                  <w:szCs w:val="17"/>
                  <w:rPrChange w:id="1265" w:author="PIERRE" w:date="2013-10-24T12:27:00Z">
                    <w:rPr>
                      <w:b/>
                      <w:bCs/>
                      <w:sz w:val="17"/>
                      <w:szCs w:val="17"/>
                      <w:lang w:val="fr-CM"/>
                    </w:rPr>
                  </w:rPrChange>
                </w:rPr>
                <w:t>ARDO</w:t>
              </w:r>
              <w:proofErr w:type="spellEnd"/>
              <w:r w:rsidRPr="00AF2F6F">
                <w:rPr>
                  <w:sz w:val="17"/>
                  <w:szCs w:val="17"/>
                  <w:rPrChange w:id="1266" w:author="PIERRE" w:date="2013-10-24T12:27:00Z">
                    <w:rPr>
                      <w:b/>
                      <w:bCs/>
                      <w:sz w:val="17"/>
                      <w:szCs w:val="17"/>
                      <w:lang w:val="fr-CM"/>
                    </w:rPr>
                  </w:rPrChange>
                </w:rPr>
                <w:t>/CHEF DE VILLAGE DE 3</w:t>
              </w:r>
              <w:r w:rsidRPr="00AF2F6F">
                <w:rPr>
                  <w:sz w:val="17"/>
                  <w:szCs w:val="17"/>
                  <w:vertAlign w:val="superscript"/>
                  <w:rPrChange w:id="1267" w:author="PIERRE" w:date="2013-10-24T12:27:00Z">
                    <w:rPr>
                      <w:b/>
                      <w:bCs/>
                      <w:sz w:val="17"/>
                      <w:szCs w:val="17"/>
                      <w:vertAlign w:val="superscript"/>
                      <w:lang w:val="fr-CM"/>
                    </w:rPr>
                  </w:rPrChange>
                </w:rPr>
                <w:t>ÈME</w:t>
              </w:r>
              <w:r w:rsidRPr="00AF2F6F">
                <w:rPr>
                  <w:sz w:val="17"/>
                  <w:szCs w:val="17"/>
                  <w:rPrChange w:id="1268" w:author="PIERRE" w:date="2013-10-24T12:27:00Z">
                    <w:rPr>
                      <w:b/>
                      <w:bCs/>
                      <w:sz w:val="17"/>
                      <w:szCs w:val="17"/>
                      <w:lang w:val="fr-CM"/>
                    </w:rPr>
                  </w:rPrChange>
                </w:rPr>
                <w:t xml:space="preserve"> DEGRÉ</w:t>
              </w:r>
            </w:ins>
          </w:p>
          <w:p w:rsidR="00831A1D" w:rsidRPr="00442E10" w:rsidRDefault="00AF2F6F" w:rsidP="00831A1D">
            <w:pPr>
              <w:pStyle w:val="ListParagraph"/>
              <w:numPr>
                <w:ilvl w:val="0"/>
                <w:numId w:val="43"/>
              </w:numPr>
              <w:spacing w:after="200" w:line="276" w:lineRule="auto"/>
              <w:rPr>
                <w:ins w:id="1269" w:author="PIERRE" w:date="2013-10-24T11:00:00Z"/>
                <w:sz w:val="17"/>
                <w:szCs w:val="17"/>
                <w:rPrChange w:id="1270" w:author="PIERRE" w:date="2013-10-24T12:27:00Z">
                  <w:rPr>
                    <w:ins w:id="1271" w:author="PIERRE" w:date="2013-10-24T11:00:00Z"/>
                    <w:rFonts w:asciiTheme="minorHAnsi" w:eastAsiaTheme="minorEastAsia" w:hAnsiTheme="minorHAnsi" w:cstheme="minorBidi"/>
                    <w:sz w:val="17"/>
                    <w:szCs w:val="17"/>
                    <w:lang w:val="fr-CM"/>
                  </w:rPr>
                </w:rPrChange>
              </w:rPr>
            </w:pPr>
            <w:proofErr w:type="spellStart"/>
            <w:ins w:id="1272" w:author="PIERRE" w:date="2013-10-24T11:00:00Z">
              <w:r w:rsidRPr="00AF2F6F">
                <w:rPr>
                  <w:sz w:val="17"/>
                  <w:szCs w:val="17"/>
                  <w:rPrChange w:id="1273" w:author="PIERRE" w:date="2013-10-24T12:27:00Z">
                    <w:rPr>
                      <w:b/>
                      <w:bCs/>
                      <w:sz w:val="17"/>
                      <w:szCs w:val="17"/>
                      <w:lang w:val="fr-CM"/>
                    </w:rPr>
                  </w:rPrChange>
                </w:rPr>
                <w:t>LAWAN</w:t>
              </w:r>
              <w:proofErr w:type="spellEnd"/>
              <w:r w:rsidRPr="00AF2F6F">
                <w:rPr>
                  <w:sz w:val="17"/>
                  <w:szCs w:val="17"/>
                  <w:rPrChange w:id="1274" w:author="PIERRE" w:date="2013-10-24T12:27:00Z">
                    <w:rPr>
                      <w:b/>
                      <w:bCs/>
                      <w:sz w:val="17"/>
                      <w:szCs w:val="17"/>
                      <w:lang w:val="fr-CM"/>
                    </w:rPr>
                  </w:rPrChange>
                </w:rPr>
                <w:t>/</w:t>
              </w:r>
              <w:proofErr w:type="spellStart"/>
              <w:r w:rsidRPr="00AF2F6F">
                <w:rPr>
                  <w:sz w:val="17"/>
                  <w:szCs w:val="17"/>
                  <w:rPrChange w:id="1275" w:author="PIERRE" w:date="2013-10-24T12:27:00Z">
                    <w:rPr>
                      <w:b/>
                      <w:bCs/>
                      <w:sz w:val="17"/>
                      <w:szCs w:val="17"/>
                      <w:lang w:val="fr-CM"/>
                    </w:rPr>
                  </w:rPrChange>
                </w:rPr>
                <w:t>BELAKA</w:t>
              </w:r>
              <w:proofErr w:type="spellEnd"/>
              <w:r w:rsidRPr="00AF2F6F">
                <w:rPr>
                  <w:sz w:val="17"/>
                  <w:szCs w:val="17"/>
                  <w:rPrChange w:id="1276" w:author="PIERRE" w:date="2013-10-24T12:27:00Z">
                    <w:rPr>
                      <w:b/>
                      <w:bCs/>
                      <w:sz w:val="17"/>
                      <w:szCs w:val="17"/>
                      <w:lang w:val="fr-CM"/>
                    </w:rPr>
                  </w:rPrChange>
                </w:rPr>
                <w:t>/ CHEF DE VILLAGE DE 2</w:t>
              </w:r>
              <w:r w:rsidRPr="00AF2F6F">
                <w:rPr>
                  <w:sz w:val="17"/>
                  <w:szCs w:val="17"/>
                  <w:vertAlign w:val="superscript"/>
                  <w:rPrChange w:id="1277" w:author="PIERRE" w:date="2013-10-24T12:27:00Z">
                    <w:rPr>
                      <w:b/>
                      <w:bCs/>
                      <w:sz w:val="17"/>
                      <w:szCs w:val="17"/>
                      <w:vertAlign w:val="superscript"/>
                      <w:lang w:val="fr-CM"/>
                    </w:rPr>
                  </w:rPrChange>
                </w:rPr>
                <w:t>ÈME</w:t>
              </w:r>
              <w:r w:rsidRPr="00AF2F6F">
                <w:rPr>
                  <w:sz w:val="17"/>
                  <w:szCs w:val="17"/>
                  <w:rPrChange w:id="1278" w:author="PIERRE" w:date="2013-10-24T12:27:00Z">
                    <w:rPr>
                      <w:b/>
                      <w:bCs/>
                      <w:sz w:val="17"/>
                      <w:szCs w:val="17"/>
                      <w:lang w:val="fr-CM"/>
                    </w:rPr>
                  </w:rPrChange>
                </w:rPr>
                <w:t xml:space="preserve"> DEGRÉ</w:t>
              </w:r>
            </w:ins>
          </w:p>
          <w:p w:rsidR="00831A1D" w:rsidRPr="00442E10" w:rsidRDefault="00AF2F6F" w:rsidP="00831A1D">
            <w:pPr>
              <w:pStyle w:val="ListParagraph"/>
              <w:numPr>
                <w:ilvl w:val="0"/>
                <w:numId w:val="43"/>
              </w:numPr>
              <w:spacing w:after="200" w:line="276" w:lineRule="auto"/>
              <w:rPr>
                <w:ins w:id="1279" w:author="PIERRE" w:date="2013-10-24T11:00:00Z"/>
                <w:sz w:val="17"/>
                <w:szCs w:val="17"/>
                <w:rPrChange w:id="1280" w:author="PIERRE" w:date="2013-10-24T12:27:00Z">
                  <w:rPr>
                    <w:ins w:id="1281" w:author="PIERRE" w:date="2013-10-24T11:00:00Z"/>
                    <w:rFonts w:asciiTheme="minorHAnsi" w:eastAsiaTheme="minorEastAsia" w:hAnsiTheme="minorHAnsi" w:cstheme="minorBidi"/>
                    <w:sz w:val="17"/>
                    <w:szCs w:val="17"/>
                    <w:lang w:val="fr-CM"/>
                  </w:rPr>
                </w:rPrChange>
              </w:rPr>
            </w:pPr>
            <w:proofErr w:type="spellStart"/>
            <w:ins w:id="1282" w:author="PIERRE" w:date="2013-10-24T11:00:00Z">
              <w:r w:rsidRPr="00AF2F6F">
                <w:rPr>
                  <w:sz w:val="17"/>
                  <w:szCs w:val="17"/>
                  <w:rPrChange w:id="1283" w:author="PIERRE" w:date="2013-10-24T12:27:00Z">
                    <w:rPr>
                      <w:b/>
                      <w:bCs/>
                      <w:sz w:val="17"/>
                      <w:szCs w:val="17"/>
                    </w:rPr>
                  </w:rPrChange>
                </w:rPr>
                <w:t>LAMIDO</w:t>
              </w:r>
              <w:proofErr w:type="spellEnd"/>
              <w:r w:rsidRPr="00AF2F6F">
                <w:rPr>
                  <w:sz w:val="17"/>
                  <w:szCs w:val="17"/>
                  <w:rPrChange w:id="1284" w:author="PIERRE" w:date="2013-10-24T12:27:00Z">
                    <w:rPr>
                      <w:b/>
                      <w:bCs/>
                      <w:sz w:val="17"/>
                      <w:szCs w:val="17"/>
                    </w:rPr>
                  </w:rPrChange>
                </w:rPr>
                <w:t>/SULTAN/CHEF DE VILLAGE DE 1</w:t>
              </w:r>
              <w:r w:rsidRPr="00AF2F6F">
                <w:rPr>
                  <w:sz w:val="17"/>
                  <w:szCs w:val="17"/>
                  <w:vertAlign w:val="superscript"/>
                  <w:rPrChange w:id="1285" w:author="PIERRE" w:date="2013-10-24T12:27:00Z">
                    <w:rPr>
                      <w:b/>
                      <w:bCs/>
                      <w:sz w:val="17"/>
                      <w:szCs w:val="17"/>
                      <w:vertAlign w:val="superscript"/>
                    </w:rPr>
                  </w:rPrChange>
                </w:rPr>
                <w:t>ER</w:t>
              </w:r>
              <w:r w:rsidRPr="00AF2F6F">
                <w:rPr>
                  <w:sz w:val="17"/>
                  <w:szCs w:val="17"/>
                  <w:rPrChange w:id="1286" w:author="PIERRE" w:date="2013-10-24T12:27:00Z">
                    <w:rPr>
                      <w:b/>
                      <w:bCs/>
                      <w:sz w:val="17"/>
                      <w:szCs w:val="17"/>
                    </w:rPr>
                  </w:rPrChange>
                </w:rPr>
                <w:t xml:space="preserve"> DEGRE</w:t>
              </w:r>
            </w:ins>
          </w:p>
          <w:p w:rsidR="00831A1D" w:rsidRPr="00442E10" w:rsidRDefault="00AF2F6F" w:rsidP="00831A1D">
            <w:pPr>
              <w:pStyle w:val="ListParagraph"/>
              <w:numPr>
                <w:ilvl w:val="0"/>
                <w:numId w:val="43"/>
              </w:numPr>
              <w:spacing w:after="200" w:line="276" w:lineRule="auto"/>
              <w:rPr>
                <w:ins w:id="1287" w:author="PIERRE" w:date="2013-10-24T11:00:00Z"/>
                <w:sz w:val="17"/>
                <w:szCs w:val="17"/>
                <w:rPrChange w:id="1288" w:author="PIERRE" w:date="2013-10-24T12:27:00Z">
                  <w:rPr>
                    <w:ins w:id="1289" w:author="PIERRE" w:date="2013-10-24T11:00:00Z"/>
                    <w:rFonts w:asciiTheme="minorHAnsi" w:eastAsiaTheme="minorEastAsia" w:hAnsiTheme="minorHAnsi" w:cstheme="minorBidi"/>
                    <w:sz w:val="17"/>
                    <w:szCs w:val="17"/>
                    <w:lang w:val="fr-CM"/>
                  </w:rPr>
                </w:rPrChange>
              </w:rPr>
            </w:pPr>
            <w:proofErr w:type="spellStart"/>
            <w:ins w:id="1290" w:author="PIERRE" w:date="2013-10-24T11:00:00Z">
              <w:r w:rsidRPr="00AF2F6F">
                <w:rPr>
                  <w:sz w:val="17"/>
                  <w:szCs w:val="17"/>
                  <w:rPrChange w:id="1291" w:author="PIERRE" w:date="2013-10-24T12:27:00Z">
                    <w:rPr>
                      <w:b/>
                      <w:bCs/>
                      <w:sz w:val="17"/>
                      <w:szCs w:val="17"/>
                    </w:rPr>
                  </w:rPrChange>
                </w:rPr>
                <w:t>GALDIMA</w:t>
              </w:r>
              <w:proofErr w:type="spellEnd"/>
              <w:r w:rsidRPr="00AF2F6F">
                <w:rPr>
                  <w:sz w:val="17"/>
                  <w:szCs w:val="17"/>
                  <w:rPrChange w:id="1292" w:author="PIERRE" w:date="2013-10-24T12:27:00Z">
                    <w:rPr>
                      <w:b/>
                      <w:bCs/>
                      <w:sz w:val="17"/>
                      <w:szCs w:val="17"/>
                    </w:rPr>
                  </w:rPrChange>
                </w:rPr>
                <w:t>/</w:t>
              </w:r>
              <w:proofErr w:type="spellStart"/>
              <w:r w:rsidRPr="00AF2F6F">
                <w:rPr>
                  <w:sz w:val="17"/>
                  <w:szCs w:val="17"/>
                  <w:rPrChange w:id="1293" w:author="PIERRE" w:date="2013-10-24T12:27:00Z">
                    <w:rPr>
                      <w:b/>
                      <w:bCs/>
                      <w:sz w:val="17"/>
                      <w:szCs w:val="17"/>
                    </w:rPr>
                  </w:rPrChange>
                </w:rPr>
                <w:t>KAIGAMA</w:t>
              </w:r>
              <w:proofErr w:type="spellEnd"/>
              <w:r w:rsidRPr="00AF2F6F">
                <w:rPr>
                  <w:sz w:val="17"/>
                  <w:szCs w:val="17"/>
                  <w:rPrChange w:id="1294" w:author="PIERRE" w:date="2013-10-24T12:27:00Z">
                    <w:rPr>
                      <w:b/>
                      <w:bCs/>
                      <w:sz w:val="17"/>
                      <w:szCs w:val="17"/>
                    </w:rPr>
                  </w:rPrChange>
                </w:rPr>
                <w:t>/AUTRES NOTABLES</w:t>
              </w:r>
            </w:ins>
          </w:p>
          <w:p w:rsidR="00831A1D" w:rsidRPr="00442E10" w:rsidRDefault="00AF2F6F" w:rsidP="00831A1D">
            <w:pPr>
              <w:pStyle w:val="ListParagraph"/>
              <w:numPr>
                <w:ilvl w:val="0"/>
                <w:numId w:val="43"/>
              </w:numPr>
              <w:spacing w:after="200" w:line="276" w:lineRule="auto"/>
              <w:rPr>
                <w:ins w:id="1295" w:author="PIERRE" w:date="2013-10-24T11:00:00Z"/>
                <w:sz w:val="17"/>
                <w:szCs w:val="17"/>
                <w:rPrChange w:id="1296" w:author="PIERRE" w:date="2013-10-24T12:27:00Z">
                  <w:rPr>
                    <w:ins w:id="1297" w:author="PIERRE" w:date="2013-10-24T11:00:00Z"/>
                    <w:rFonts w:asciiTheme="minorHAnsi" w:eastAsiaTheme="minorEastAsia" w:hAnsiTheme="minorHAnsi" w:cstheme="minorBidi"/>
                    <w:sz w:val="17"/>
                    <w:szCs w:val="17"/>
                  </w:rPr>
                </w:rPrChange>
              </w:rPr>
            </w:pPr>
            <w:ins w:id="1298" w:author="PIERRE" w:date="2013-10-24T11:00:00Z">
              <w:r w:rsidRPr="00AF2F6F">
                <w:rPr>
                  <w:sz w:val="17"/>
                  <w:szCs w:val="17"/>
                  <w:rPrChange w:id="1299" w:author="PIERRE" w:date="2013-10-24T12:27:00Z">
                    <w:rPr>
                      <w:b/>
                      <w:bCs/>
                      <w:sz w:val="17"/>
                      <w:szCs w:val="17"/>
                    </w:rPr>
                  </w:rPrChange>
                </w:rPr>
                <w:t>ELITE</w:t>
              </w:r>
            </w:ins>
          </w:p>
          <w:p w:rsidR="00831A1D" w:rsidRPr="00442E10" w:rsidRDefault="00831A1D" w:rsidP="002D0F84">
            <w:pPr>
              <w:spacing w:after="200" w:line="276" w:lineRule="auto"/>
              <w:jc w:val="both"/>
              <w:outlineLvl w:val="0"/>
              <w:rPr>
                <w:ins w:id="1300" w:author="PIERRE" w:date="2013-10-24T11:00:00Z"/>
                <w:color w:val="000000"/>
                <w:sz w:val="24"/>
                <w:szCs w:val="24"/>
                <w:rPrChange w:id="1301" w:author="PIERRE" w:date="2013-10-24T12:27:00Z">
                  <w:rPr>
                    <w:ins w:id="1302" w:author="PIERRE" w:date="2013-10-24T11:00:00Z"/>
                    <w:rFonts w:asciiTheme="minorHAnsi" w:eastAsiaTheme="minorEastAsia" w:hAnsiTheme="minorHAnsi" w:cstheme="minorBidi"/>
                    <w:color w:val="000000"/>
                    <w:sz w:val="24"/>
                    <w:szCs w:val="24"/>
                  </w:rPr>
                </w:rPrChange>
              </w:rPr>
            </w:pPr>
          </w:p>
        </w:tc>
        <w:tc>
          <w:tcPr>
            <w:tcW w:w="4284" w:type="dxa"/>
            <w:tcPrChange w:id="1303" w:author="HP" w:date="2013-10-24T13:02:00Z">
              <w:tcPr>
                <w:tcW w:w="4606" w:type="dxa"/>
              </w:tcPr>
            </w:tcPrChange>
          </w:tcPr>
          <w:p w:rsidR="00831A1D" w:rsidRPr="00442E10" w:rsidRDefault="00AF2F6F" w:rsidP="00831A1D">
            <w:pPr>
              <w:pStyle w:val="ListParagraph"/>
              <w:numPr>
                <w:ilvl w:val="0"/>
                <w:numId w:val="43"/>
              </w:numPr>
              <w:spacing w:after="200" w:line="276" w:lineRule="auto"/>
              <w:rPr>
                <w:ins w:id="1304" w:author="PIERRE" w:date="2013-10-24T11:01:00Z"/>
                <w:sz w:val="17"/>
                <w:szCs w:val="17"/>
                <w:rPrChange w:id="1305" w:author="PIERRE" w:date="2013-10-24T12:27:00Z">
                  <w:rPr>
                    <w:ins w:id="1306" w:author="PIERRE" w:date="2013-10-24T11:01:00Z"/>
                    <w:rFonts w:asciiTheme="minorHAnsi" w:eastAsiaTheme="minorEastAsia" w:hAnsiTheme="minorHAnsi" w:cstheme="minorBidi"/>
                    <w:sz w:val="17"/>
                    <w:szCs w:val="17"/>
                    <w:lang w:val="fr-CM"/>
                  </w:rPr>
                </w:rPrChange>
              </w:rPr>
            </w:pPr>
            <w:ins w:id="1307" w:author="PIERRE" w:date="2013-10-24T11:01:00Z">
              <w:r w:rsidRPr="00AF2F6F">
                <w:rPr>
                  <w:sz w:val="17"/>
                  <w:szCs w:val="17"/>
                  <w:rPrChange w:id="1308" w:author="PIERRE" w:date="2013-10-24T12:27:00Z">
                    <w:rPr>
                      <w:b/>
                      <w:bCs/>
                      <w:sz w:val="17"/>
                      <w:szCs w:val="17"/>
                    </w:rPr>
                  </w:rPrChange>
                </w:rPr>
                <w:t xml:space="preserve">IMAM </w:t>
              </w:r>
              <w:del w:id="1309" w:author="HP" w:date="2013-10-24T13:00:00Z">
                <w:r w:rsidRPr="00AF2F6F" w:rsidDel="005D1AAA">
                  <w:rPr>
                    <w:sz w:val="17"/>
                    <w:szCs w:val="17"/>
                    <w:rPrChange w:id="1310" w:author="PIERRE" w:date="2013-10-24T12:27:00Z">
                      <w:rPr>
                        <w:b/>
                        <w:bCs/>
                        <w:sz w:val="17"/>
                        <w:szCs w:val="17"/>
                      </w:rPr>
                    </w:rPrChange>
                  </w:rPr>
                  <w:delText>/MODIBO</w:delText>
                </w:r>
              </w:del>
              <w:r w:rsidRPr="00AF2F6F">
                <w:rPr>
                  <w:sz w:val="17"/>
                  <w:szCs w:val="17"/>
                  <w:rPrChange w:id="1311" w:author="PIERRE" w:date="2013-10-24T12:27:00Z">
                    <w:rPr>
                      <w:b/>
                      <w:bCs/>
                      <w:sz w:val="17"/>
                      <w:szCs w:val="17"/>
                    </w:rPr>
                  </w:rPrChange>
                </w:rPr>
                <w:t>/PRETRE/PASTEUR/MODIB</w:t>
              </w:r>
            </w:ins>
            <w:ins w:id="1312" w:author="Leuveld, Koen" w:date="2013-10-24T19:34:00Z">
              <w:r w:rsidR="005B2317">
                <w:rPr>
                  <w:rFonts w:asciiTheme="minorHAnsi" w:eastAsiaTheme="minorEastAsia" w:hAnsiTheme="minorHAnsi" w:cstheme="minorBidi"/>
                  <w:sz w:val="17"/>
                  <w:szCs w:val="17"/>
                </w:rPr>
                <w:t>O</w:t>
              </w:r>
            </w:ins>
            <w:ins w:id="1313" w:author="HP" w:date="2013-10-24T13:00:00Z">
              <w:del w:id="1314" w:author="Leuveld, Koen" w:date="2013-10-24T19:34:00Z">
                <w:r w:rsidR="005D1AAA" w:rsidDel="005B2317">
                  <w:rPr>
                    <w:rFonts w:asciiTheme="minorHAnsi" w:eastAsiaTheme="minorEastAsia" w:hAnsiTheme="minorHAnsi" w:cstheme="minorBidi"/>
                    <w:sz w:val="17"/>
                    <w:szCs w:val="17"/>
                  </w:rPr>
                  <w:delText>O</w:delText>
                </w:r>
              </w:del>
            </w:ins>
            <w:ins w:id="1315" w:author="PIERRE" w:date="2013-10-24T11:01:00Z">
              <w:del w:id="1316" w:author="HP" w:date="2013-10-24T12:59:00Z">
                <w:r w:rsidRPr="00AF2F6F" w:rsidDel="005D1AAA">
                  <w:rPr>
                    <w:sz w:val="17"/>
                    <w:szCs w:val="17"/>
                    <w:rPrChange w:id="1317" w:author="PIERRE" w:date="2013-10-24T12:27:00Z">
                      <w:rPr>
                        <w:b/>
                        <w:bCs/>
                        <w:sz w:val="17"/>
                        <w:szCs w:val="17"/>
                      </w:rPr>
                    </w:rPrChange>
                  </w:rPr>
                  <w:delText>O</w:delText>
                </w:r>
              </w:del>
            </w:ins>
          </w:p>
          <w:p w:rsidR="00831A1D" w:rsidRPr="00442E10" w:rsidRDefault="00AF2F6F" w:rsidP="00831A1D">
            <w:pPr>
              <w:pStyle w:val="ListParagraph"/>
              <w:numPr>
                <w:ilvl w:val="0"/>
                <w:numId w:val="43"/>
              </w:numPr>
              <w:spacing w:after="200" w:line="276" w:lineRule="auto"/>
              <w:rPr>
                <w:ins w:id="1318" w:author="PIERRE" w:date="2013-10-24T11:01:00Z"/>
                <w:sz w:val="17"/>
                <w:szCs w:val="17"/>
                <w:rPrChange w:id="1319" w:author="PIERRE" w:date="2013-10-24T12:27:00Z">
                  <w:rPr>
                    <w:ins w:id="1320" w:author="PIERRE" w:date="2013-10-24T11:01:00Z"/>
                    <w:rFonts w:asciiTheme="minorHAnsi" w:eastAsiaTheme="minorEastAsia" w:hAnsiTheme="minorHAnsi" w:cstheme="minorBidi"/>
                    <w:sz w:val="17"/>
                    <w:szCs w:val="17"/>
                    <w:lang w:val="fr-CM"/>
                  </w:rPr>
                </w:rPrChange>
              </w:rPr>
            </w:pPr>
            <w:ins w:id="1321" w:author="PIERRE" w:date="2013-10-24T11:01:00Z">
              <w:r w:rsidRPr="00AF2F6F">
                <w:rPr>
                  <w:sz w:val="17"/>
                  <w:szCs w:val="17"/>
                  <w:rPrChange w:id="1322" w:author="PIERRE" w:date="2013-10-24T12:27:00Z">
                    <w:rPr>
                      <w:b/>
                      <w:bCs/>
                      <w:sz w:val="17"/>
                      <w:szCs w:val="17"/>
                    </w:rPr>
                  </w:rPrChange>
                </w:rPr>
                <w:t>ENSEIGNANT/INSTITUTEUR</w:t>
              </w:r>
            </w:ins>
          </w:p>
          <w:p w:rsidR="00831A1D" w:rsidRPr="00442E10" w:rsidRDefault="00AF2F6F" w:rsidP="00831A1D">
            <w:pPr>
              <w:pStyle w:val="ListParagraph"/>
              <w:numPr>
                <w:ilvl w:val="0"/>
                <w:numId w:val="43"/>
              </w:numPr>
              <w:spacing w:after="200" w:line="276" w:lineRule="auto"/>
              <w:rPr>
                <w:ins w:id="1323" w:author="PIERRE" w:date="2013-10-24T11:01:00Z"/>
                <w:sz w:val="17"/>
                <w:szCs w:val="17"/>
                <w:rPrChange w:id="1324" w:author="PIERRE" w:date="2013-10-24T12:27:00Z">
                  <w:rPr>
                    <w:ins w:id="1325" w:author="PIERRE" w:date="2013-10-24T11:01:00Z"/>
                    <w:rFonts w:asciiTheme="minorHAnsi" w:eastAsiaTheme="minorEastAsia" w:hAnsiTheme="minorHAnsi" w:cstheme="minorBidi"/>
                    <w:sz w:val="17"/>
                    <w:szCs w:val="17"/>
                    <w:lang w:val="fr-CM"/>
                  </w:rPr>
                </w:rPrChange>
              </w:rPr>
            </w:pPr>
            <w:ins w:id="1326" w:author="PIERRE" w:date="2013-10-24T11:01:00Z">
              <w:r w:rsidRPr="00AF2F6F">
                <w:rPr>
                  <w:sz w:val="17"/>
                  <w:szCs w:val="17"/>
                  <w:rPrChange w:id="1327" w:author="PIERRE" w:date="2013-10-24T12:27:00Z">
                    <w:rPr>
                      <w:b/>
                      <w:bCs/>
                      <w:sz w:val="17"/>
                      <w:szCs w:val="17"/>
                    </w:rPr>
                  </w:rPrChange>
                </w:rPr>
                <w:t>PERSONNEL DE SANTE (INFIRMIER…)</w:t>
              </w:r>
            </w:ins>
          </w:p>
          <w:p w:rsidR="00831A1D" w:rsidRPr="00442E10" w:rsidRDefault="00AF2F6F" w:rsidP="00831A1D">
            <w:pPr>
              <w:pStyle w:val="ListParagraph"/>
              <w:numPr>
                <w:ilvl w:val="0"/>
                <w:numId w:val="43"/>
              </w:numPr>
              <w:spacing w:after="200" w:line="276" w:lineRule="auto"/>
              <w:rPr>
                <w:ins w:id="1328" w:author="PIERRE" w:date="2013-10-24T11:01:00Z"/>
                <w:sz w:val="17"/>
                <w:szCs w:val="17"/>
                <w:rPrChange w:id="1329" w:author="PIERRE" w:date="2013-10-24T12:27:00Z">
                  <w:rPr>
                    <w:ins w:id="1330" w:author="PIERRE" w:date="2013-10-24T11:01:00Z"/>
                    <w:rFonts w:asciiTheme="minorHAnsi" w:eastAsiaTheme="minorEastAsia" w:hAnsiTheme="minorHAnsi" w:cstheme="minorBidi"/>
                    <w:sz w:val="17"/>
                    <w:szCs w:val="17"/>
                    <w:lang w:val="fr-CM"/>
                  </w:rPr>
                </w:rPrChange>
              </w:rPr>
            </w:pPr>
            <w:ins w:id="1331" w:author="PIERRE" w:date="2013-10-24T11:01:00Z">
              <w:r w:rsidRPr="00AF2F6F">
                <w:rPr>
                  <w:sz w:val="17"/>
                  <w:szCs w:val="17"/>
                  <w:rPrChange w:id="1332" w:author="PIERRE" w:date="2013-10-24T12:27:00Z">
                    <w:rPr>
                      <w:b/>
                      <w:bCs/>
                      <w:sz w:val="17"/>
                      <w:szCs w:val="17"/>
                      <w:lang w:val="fr-CM"/>
                    </w:rPr>
                  </w:rPrChange>
                </w:rPr>
                <w:t>PAS DE TITRE</w:t>
              </w:r>
            </w:ins>
          </w:p>
          <w:p w:rsidR="00831A1D" w:rsidRPr="00442E10" w:rsidRDefault="00AF2F6F" w:rsidP="00831A1D">
            <w:pPr>
              <w:pStyle w:val="ListParagraph"/>
              <w:numPr>
                <w:ilvl w:val="0"/>
                <w:numId w:val="43"/>
              </w:numPr>
              <w:spacing w:after="200" w:line="276" w:lineRule="auto"/>
              <w:rPr>
                <w:ins w:id="1333" w:author="PIERRE" w:date="2013-10-24T11:01:00Z"/>
                <w:sz w:val="17"/>
                <w:szCs w:val="17"/>
                <w:rPrChange w:id="1334" w:author="PIERRE" w:date="2013-10-24T12:27:00Z">
                  <w:rPr>
                    <w:ins w:id="1335" w:author="PIERRE" w:date="2013-10-24T11:01:00Z"/>
                    <w:rFonts w:asciiTheme="minorHAnsi" w:eastAsiaTheme="minorEastAsia" w:hAnsiTheme="minorHAnsi" w:cstheme="minorBidi"/>
                    <w:sz w:val="17"/>
                    <w:szCs w:val="17"/>
                    <w:lang w:val="fr-CM"/>
                  </w:rPr>
                </w:rPrChange>
              </w:rPr>
            </w:pPr>
            <w:ins w:id="1336" w:author="PIERRE" w:date="2013-10-24T11:01:00Z">
              <w:r w:rsidRPr="00AF2F6F">
                <w:rPr>
                  <w:sz w:val="17"/>
                  <w:szCs w:val="17"/>
                  <w:rPrChange w:id="1337" w:author="PIERRE" w:date="2013-10-24T12:27:00Z">
                    <w:rPr>
                      <w:b/>
                      <w:bCs/>
                      <w:sz w:val="17"/>
                      <w:szCs w:val="17"/>
                      <w:lang w:val="fr-CM"/>
                    </w:rPr>
                  </w:rPrChange>
                </w:rPr>
                <w:t>AUTRE (À PRÉCISER)__________</w:t>
              </w:r>
            </w:ins>
          </w:p>
          <w:p w:rsidR="00831A1D" w:rsidRPr="00442E10" w:rsidRDefault="00831A1D" w:rsidP="002D0F84">
            <w:pPr>
              <w:spacing w:after="200" w:line="276" w:lineRule="auto"/>
              <w:jc w:val="both"/>
              <w:outlineLvl w:val="0"/>
              <w:rPr>
                <w:ins w:id="1338" w:author="PIERRE" w:date="2013-10-24T11:00:00Z"/>
                <w:color w:val="000000"/>
                <w:sz w:val="24"/>
                <w:szCs w:val="24"/>
                <w:rPrChange w:id="1339" w:author="PIERRE" w:date="2013-10-24T12:27:00Z">
                  <w:rPr>
                    <w:ins w:id="1340" w:author="PIERRE" w:date="2013-10-24T11:00:00Z"/>
                    <w:rFonts w:asciiTheme="minorHAnsi" w:eastAsiaTheme="minorEastAsia" w:hAnsiTheme="minorHAnsi" w:cstheme="minorBidi"/>
                    <w:color w:val="000000"/>
                    <w:sz w:val="24"/>
                    <w:szCs w:val="24"/>
                  </w:rPr>
                </w:rPrChange>
              </w:rPr>
            </w:pPr>
          </w:p>
        </w:tc>
      </w:tr>
    </w:tbl>
    <w:p w:rsidR="00187732" w:rsidRDefault="00AF2F6F">
      <w:pPr>
        <w:jc w:val="both"/>
        <w:outlineLvl w:val="0"/>
        <w:rPr>
          <w:ins w:id="1341" w:author="PIERRE" w:date="2013-10-24T09:49:00Z"/>
          <w:rFonts w:ascii="Times New Roman" w:hAnsi="Times New Roman" w:cs="Times New Roman"/>
          <w:b/>
          <w:color w:val="000000"/>
          <w:sz w:val="24"/>
          <w:szCs w:val="24"/>
          <w:rPrChange w:id="1342" w:author="PIERRE" w:date="2013-10-24T12:27:00Z">
            <w:rPr>
              <w:ins w:id="1343" w:author="PIERRE" w:date="2013-10-24T09:49:00Z"/>
              <w:rFonts w:ascii="Times New Roman" w:eastAsia="Times New Roman" w:hAnsi="Times New Roman"/>
              <w:b/>
              <w:sz w:val="18"/>
              <w:szCs w:val="18"/>
              <w:lang w:val="fr-CM"/>
            </w:rPr>
          </w:rPrChange>
        </w:rPr>
        <w:pPrChange w:id="1344" w:author="PIERRE" w:date="2013-10-24T10:48:00Z">
          <w:pPr/>
        </w:pPrChange>
      </w:pPr>
      <w:ins w:id="1345" w:author="PIERRE" w:date="2013-10-24T09:48:00Z">
        <w:r w:rsidRPr="00AF2F6F">
          <w:rPr>
            <w:rFonts w:ascii="Times New Roman" w:hAnsi="Times New Roman" w:cs="Times New Roman"/>
            <w:b/>
            <w:color w:val="000000"/>
            <w:sz w:val="24"/>
            <w:szCs w:val="24"/>
            <w:rPrChange w:id="1346" w:author="PIERRE" w:date="2013-10-24T12:27:00Z">
              <w:rPr>
                <w:rFonts w:ascii="Times New Roman" w:eastAsia="Times New Roman" w:hAnsi="Times New Roman" w:cs="Times New Roman"/>
                <w:b/>
                <w:bCs/>
                <w:color w:val="000000"/>
                <w:sz w:val="24"/>
                <w:szCs w:val="24"/>
              </w:rPr>
            </w:rPrChange>
          </w:rPr>
          <w:t>Q</w:t>
        </w:r>
      </w:ins>
      <w:ins w:id="1347" w:author="PIERRE" w:date="2013-10-24T10:48:00Z">
        <w:r w:rsidRPr="00AF2F6F">
          <w:rPr>
            <w:rFonts w:ascii="Times New Roman" w:hAnsi="Times New Roman" w:cs="Times New Roman"/>
            <w:b/>
            <w:color w:val="000000"/>
            <w:sz w:val="24"/>
            <w:szCs w:val="24"/>
            <w:rPrChange w:id="1348" w:author="PIERRE" w:date="2013-10-24T12:27:00Z">
              <w:rPr>
                <w:rFonts w:ascii="Times New Roman" w:eastAsia="Times New Roman" w:hAnsi="Times New Roman" w:cs="Times New Roman"/>
                <w:b/>
                <w:bCs/>
                <w:color w:val="000000"/>
                <w:sz w:val="24"/>
                <w:szCs w:val="24"/>
              </w:rPr>
            </w:rPrChange>
          </w:rPr>
          <w:t>0</w:t>
        </w:r>
      </w:ins>
      <w:ins w:id="1349" w:author="PIERRE" w:date="2013-10-24T09:48:00Z">
        <w:r w:rsidRPr="00AF2F6F">
          <w:rPr>
            <w:rFonts w:ascii="Times New Roman" w:hAnsi="Times New Roman" w:cs="Times New Roman"/>
            <w:b/>
            <w:color w:val="000000"/>
            <w:sz w:val="24"/>
            <w:szCs w:val="24"/>
            <w:rPrChange w:id="1350" w:author="PIERRE" w:date="2013-10-24T12:27:00Z">
              <w:rPr>
                <w:rFonts w:ascii="Times New Roman" w:eastAsia="Times New Roman" w:hAnsi="Times New Roman" w:cs="Times New Roman"/>
                <w:b/>
                <w:bCs/>
                <w:sz w:val="14"/>
                <w:szCs w:val="14"/>
                <w:lang w:val="fr-CM"/>
              </w:rPr>
            </w:rPrChange>
          </w:rPr>
          <w:t>14</w:t>
        </w:r>
      </w:ins>
      <w:ins w:id="1351" w:author="PIERRE" w:date="2013-10-24T10:48:00Z">
        <w:r w:rsidRPr="00AF2F6F">
          <w:rPr>
            <w:rFonts w:ascii="Times New Roman" w:hAnsi="Times New Roman" w:cs="Times New Roman"/>
            <w:b/>
            <w:color w:val="000000"/>
            <w:sz w:val="24"/>
            <w:szCs w:val="24"/>
            <w:rPrChange w:id="1352" w:author="PIERRE" w:date="2013-10-24T12:27:00Z">
              <w:rPr>
                <w:rFonts w:ascii="Times New Roman" w:eastAsia="Times New Roman" w:hAnsi="Times New Roman" w:cs="Times New Roman"/>
                <w:b/>
                <w:bCs/>
                <w:color w:val="000000"/>
                <w:sz w:val="24"/>
                <w:szCs w:val="24"/>
              </w:rPr>
            </w:rPrChange>
          </w:rPr>
          <w:t> </w:t>
        </w:r>
        <w:del w:id="1353" w:author="HP" w:date="2013-10-24T13:03:00Z">
          <w:r w:rsidRPr="00AF2F6F" w:rsidDel="00187732">
            <w:rPr>
              <w:rFonts w:ascii="Times New Roman" w:hAnsi="Times New Roman" w:cs="Times New Roman"/>
              <w:b/>
              <w:color w:val="000000"/>
              <w:sz w:val="24"/>
              <w:szCs w:val="24"/>
              <w:rPrChange w:id="1354" w:author="PIERRE" w:date="2013-10-24T12:27:00Z">
                <w:rPr>
                  <w:rFonts w:ascii="Times New Roman" w:eastAsia="Times New Roman" w:hAnsi="Times New Roman" w:cs="Times New Roman"/>
                  <w:b/>
                  <w:bCs/>
                  <w:color w:val="000000"/>
                  <w:sz w:val="24"/>
                  <w:szCs w:val="24"/>
                </w:rPr>
              </w:rPrChange>
            </w:rPr>
            <w:delText xml:space="preserve">: </w:delText>
          </w:r>
        </w:del>
      </w:ins>
      <w:ins w:id="1355" w:author="PIERRE" w:date="2013-10-24T09:49:00Z">
        <w:del w:id="1356" w:author="HP" w:date="2013-10-24T13:03:00Z">
          <w:r w:rsidRPr="00AF2F6F" w:rsidDel="00187732">
            <w:rPr>
              <w:rFonts w:ascii="Times New Roman" w:hAnsi="Times New Roman" w:cs="Times New Roman"/>
              <w:b/>
              <w:color w:val="000000"/>
              <w:sz w:val="24"/>
              <w:szCs w:val="24"/>
              <w:rPrChange w:id="1357" w:author="PIERRE" w:date="2013-10-24T12:27:00Z">
                <w:rPr>
                  <w:rFonts w:ascii="Times New Roman" w:eastAsia="Times New Roman" w:hAnsi="Times New Roman" w:cs="Times New Roman"/>
                  <w:b/>
                  <w:bCs/>
                  <w:sz w:val="18"/>
                  <w:szCs w:val="18"/>
                  <w:lang w:val="fr-CM"/>
                </w:rPr>
              </w:rPrChange>
            </w:rPr>
            <w:delText xml:space="preserve"> Statut</w:delText>
          </w:r>
        </w:del>
      </w:ins>
      <w:ins w:id="1358" w:author="HP" w:date="2013-10-24T13:03:00Z">
        <w:r w:rsidR="00187732" w:rsidRPr="00AF2F6F">
          <w:rPr>
            <w:rFonts w:ascii="Times New Roman" w:hAnsi="Times New Roman" w:cs="Times New Roman"/>
            <w:b/>
            <w:color w:val="000000"/>
            <w:sz w:val="24"/>
            <w:szCs w:val="24"/>
          </w:rPr>
          <w:t>: Statut</w:t>
        </w:r>
      </w:ins>
      <w:ins w:id="1359" w:author="PIERRE" w:date="2013-10-24T09:49:00Z">
        <w:r w:rsidRPr="00AF2F6F">
          <w:rPr>
            <w:rFonts w:ascii="Times New Roman" w:hAnsi="Times New Roman" w:cs="Times New Roman"/>
            <w:b/>
            <w:color w:val="000000"/>
            <w:sz w:val="24"/>
            <w:szCs w:val="24"/>
            <w:rPrChange w:id="1360" w:author="PIERRE" w:date="2013-10-24T12:27:00Z">
              <w:rPr>
                <w:rFonts w:ascii="Times New Roman" w:eastAsia="Times New Roman" w:hAnsi="Times New Roman" w:cs="Times New Roman"/>
                <w:b/>
                <w:bCs/>
                <w:sz w:val="18"/>
                <w:szCs w:val="18"/>
                <w:lang w:val="fr-CM"/>
              </w:rPr>
            </w:rPrChange>
          </w:rPr>
          <w:t xml:space="preserve"> matrimonial du chef de ménage</w:t>
        </w:r>
      </w:ins>
    </w:p>
    <w:p w:rsidR="00AE7ADD" w:rsidRPr="00442E10" w:rsidRDefault="00AF2F6F" w:rsidP="00AE7ADD">
      <w:pPr>
        <w:pStyle w:val="BodyText3"/>
        <w:rPr>
          <w:ins w:id="1361" w:author="PIERRE" w:date="2013-10-24T09:51:00Z"/>
          <w:b w:val="0"/>
          <w:sz w:val="22"/>
          <w:szCs w:val="22"/>
        </w:rPr>
      </w:pPr>
      <w:ins w:id="1362" w:author="PIERRE" w:date="2013-10-24T09:52:00Z">
        <w:r w:rsidRPr="00AF2F6F">
          <w:rPr>
            <w:b w:val="0"/>
            <w:sz w:val="22"/>
            <w:szCs w:val="22"/>
            <w:rPrChange w:id="1363" w:author="PIERRE" w:date="2013-10-24T12:27:00Z">
              <w:rPr>
                <w:b w:val="0"/>
                <w:bCs/>
                <w:sz w:val="22"/>
                <w:szCs w:val="22"/>
                <w:lang w:val="fr-CM"/>
              </w:rPr>
            </w:rPrChange>
          </w:rPr>
          <w:t>C</w:t>
        </w:r>
      </w:ins>
      <w:ins w:id="1364" w:author="PIERRE" w:date="2013-10-24T09:51:00Z">
        <w:r w:rsidRPr="00AF2F6F">
          <w:rPr>
            <w:b w:val="0"/>
            <w:sz w:val="22"/>
            <w:szCs w:val="22"/>
          </w:rPr>
          <w:t xml:space="preserve">ette question </w:t>
        </w:r>
      </w:ins>
      <w:ins w:id="1365" w:author="PIERRE" w:date="2013-10-24T09:52:00Z">
        <w:r w:rsidRPr="00AF2F6F">
          <w:rPr>
            <w:b w:val="0"/>
            <w:sz w:val="22"/>
            <w:szCs w:val="22"/>
            <w:rPrChange w:id="1366" w:author="PIERRE" w:date="2013-10-24T12:27:00Z">
              <w:rPr>
                <w:b w:val="0"/>
                <w:bCs/>
                <w:sz w:val="22"/>
                <w:szCs w:val="22"/>
              </w:rPr>
            </w:rPrChange>
          </w:rPr>
          <w:t xml:space="preserve">a été </w:t>
        </w:r>
      </w:ins>
      <w:ins w:id="1367" w:author="PIERRE" w:date="2013-10-24T09:53:00Z">
        <w:r w:rsidRPr="00AF2F6F">
          <w:rPr>
            <w:b w:val="0"/>
            <w:sz w:val="22"/>
            <w:szCs w:val="22"/>
            <w:rPrChange w:id="1368" w:author="PIERRE" w:date="2013-10-24T12:27:00Z">
              <w:rPr>
                <w:b w:val="0"/>
                <w:bCs/>
                <w:sz w:val="22"/>
                <w:szCs w:val="22"/>
              </w:rPr>
            </w:rPrChange>
          </w:rPr>
          <w:t xml:space="preserve">enregistrée lors de la </w:t>
        </w:r>
      </w:ins>
      <w:ins w:id="1369" w:author="PIERRE" w:date="2013-10-24T09:59:00Z">
        <w:r w:rsidRPr="00AF2F6F">
          <w:rPr>
            <w:b w:val="0"/>
            <w:sz w:val="22"/>
            <w:szCs w:val="22"/>
            <w:rPrChange w:id="1370" w:author="PIERRE" w:date="2013-10-24T12:27:00Z">
              <w:rPr>
                <w:b w:val="0"/>
                <w:bCs/>
                <w:sz w:val="22"/>
                <w:szCs w:val="22"/>
              </w:rPr>
            </w:rPrChange>
          </w:rPr>
          <w:t>première</w:t>
        </w:r>
      </w:ins>
      <w:ins w:id="1371" w:author="PIERRE" w:date="2013-10-24T09:53:00Z">
        <w:r w:rsidRPr="00AF2F6F">
          <w:rPr>
            <w:b w:val="0"/>
            <w:sz w:val="22"/>
            <w:szCs w:val="22"/>
            <w:rPrChange w:id="1372" w:author="PIERRE" w:date="2013-10-24T12:27:00Z">
              <w:rPr>
                <w:b w:val="0"/>
                <w:bCs/>
                <w:sz w:val="22"/>
                <w:szCs w:val="22"/>
              </w:rPr>
            </w:rPrChange>
          </w:rPr>
          <w:t xml:space="preserve"> phase, mais vous devez la </w:t>
        </w:r>
      </w:ins>
      <w:ins w:id="1373" w:author="PIERRE" w:date="2013-10-24T09:59:00Z">
        <w:r w:rsidRPr="00AF2F6F">
          <w:rPr>
            <w:b w:val="0"/>
            <w:sz w:val="22"/>
            <w:szCs w:val="22"/>
            <w:rPrChange w:id="1374" w:author="PIERRE" w:date="2013-10-24T12:27:00Z">
              <w:rPr>
                <w:b w:val="0"/>
                <w:bCs/>
                <w:sz w:val="22"/>
                <w:szCs w:val="22"/>
              </w:rPr>
            </w:rPrChange>
          </w:rPr>
          <w:t>renseigner</w:t>
        </w:r>
      </w:ins>
      <w:ins w:id="1375" w:author="PIERRE" w:date="2013-10-24T09:53:00Z">
        <w:r w:rsidRPr="00AF2F6F">
          <w:rPr>
            <w:b w:val="0"/>
            <w:sz w:val="22"/>
            <w:szCs w:val="22"/>
            <w:rPrChange w:id="1376" w:author="PIERRE" w:date="2013-10-24T12:27:00Z">
              <w:rPr>
                <w:b w:val="0"/>
                <w:bCs/>
                <w:sz w:val="22"/>
                <w:szCs w:val="22"/>
              </w:rPr>
            </w:rPrChange>
          </w:rPr>
          <w:t xml:space="preserve"> de nouveau car les modalités ne sont pas tout </w:t>
        </w:r>
      </w:ins>
      <w:ins w:id="1377" w:author="PIERRE" w:date="2013-10-24T09:54:00Z">
        <w:r w:rsidRPr="00AF2F6F">
          <w:rPr>
            <w:b w:val="0"/>
            <w:sz w:val="22"/>
            <w:szCs w:val="22"/>
            <w:rPrChange w:id="1378" w:author="PIERRE" w:date="2013-10-24T12:27:00Z">
              <w:rPr>
                <w:b w:val="0"/>
                <w:bCs/>
                <w:sz w:val="22"/>
                <w:szCs w:val="22"/>
              </w:rPr>
            </w:rPrChange>
          </w:rPr>
          <w:t>à fait les même</w:t>
        </w:r>
      </w:ins>
      <w:ins w:id="1379" w:author="PIERRE" w:date="2013-10-24T09:59:00Z">
        <w:r w:rsidRPr="00AF2F6F">
          <w:rPr>
            <w:b w:val="0"/>
            <w:sz w:val="22"/>
            <w:szCs w:val="22"/>
            <w:rPrChange w:id="1380" w:author="PIERRE" w:date="2013-10-24T12:27:00Z">
              <w:rPr>
                <w:b w:val="0"/>
                <w:bCs/>
                <w:sz w:val="22"/>
                <w:szCs w:val="22"/>
              </w:rPr>
            </w:rPrChange>
          </w:rPr>
          <w:t>s</w:t>
        </w:r>
      </w:ins>
      <w:ins w:id="1381" w:author="PIERRE" w:date="2013-10-24T09:54:00Z">
        <w:r w:rsidRPr="00AF2F6F">
          <w:rPr>
            <w:b w:val="0"/>
            <w:sz w:val="22"/>
            <w:szCs w:val="22"/>
            <w:rPrChange w:id="1382" w:author="PIERRE" w:date="2013-10-24T12:27:00Z">
              <w:rPr>
                <w:b w:val="0"/>
                <w:bCs/>
                <w:sz w:val="22"/>
                <w:szCs w:val="22"/>
              </w:rPr>
            </w:rPrChange>
          </w:rPr>
          <w:t>. Cette fois</w:t>
        </w:r>
      </w:ins>
      <w:ins w:id="1383" w:author="PIERRE" w:date="2013-10-24T09:59:00Z">
        <w:r w:rsidRPr="00AF2F6F">
          <w:rPr>
            <w:b w:val="0"/>
            <w:sz w:val="22"/>
            <w:szCs w:val="22"/>
            <w:rPrChange w:id="1384" w:author="PIERRE" w:date="2013-10-24T12:27:00Z">
              <w:rPr>
                <w:b w:val="0"/>
                <w:bCs/>
                <w:sz w:val="22"/>
                <w:szCs w:val="22"/>
              </w:rPr>
            </w:rPrChange>
          </w:rPr>
          <w:t>,</w:t>
        </w:r>
      </w:ins>
      <w:ins w:id="1385" w:author="PIERRE" w:date="2013-10-24T09:54:00Z">
        <w:r w:rsidRPr="00AF2F6F">
          <w:rPr>
            <w:b w:val="0"/>
            <w:sz w:val="22"/>
            <w:szCs w:val="22"/>
            <w:rPrChange w:id="1386" w:author="PIERRE" w:date="2013-10-24T12:27:00Z">
              <w:rPr>
                <w:b w:val="0"/>
                <w:bCs/>
                <w:sz w:val="22"/>
                <w:szCs w:val="22"/>
              </w:rPr>
            </w:rPrChange>
          </w:rPr>
          <w:t xml:space="preserve"> il faut distinguer les chefs de ménage mar</w:t>
        </w:r>
      </w:ins>
      <w:ins w:id="1387" w:author="PIERRE" w:date="2013-10-24T09:55:00Z">
        <w:r w:rsidRPr="00AF2F6F">
          <w:rPr>
            <w:b w:val="0"/>
            <w:sz w:val="22"/>
            <w:szCs w:val="22"/>
            <w:rPrChange w:id="1388" w:author="PIERRE" w:date="2013-10-24T12:27:00Z">
              <w:rPr>
                <w:b w:val="0"/>
                <w:bCs/>
                <w:sz w:val="22"/>
                <w:szCs w:val="22"/>
              </w:rPr>
            </w:rPrChange>
          </w:rPr>
          <w:t>iés et ceux vivant juste en union libre</w:t>
        </w:r>
      </w:ins>
      <w:ins w:id="1389" w:author="PIERRE" w:date="2013-10-24T09:56:00Z">
        <w:r w:rsidRPr="00AF2F6F">
          <w:rPr>
            <w:b w:val="0"/>
            <w:sz w:val="22"/>
            <w:szCs w:val="22"/>
            <w:rPrChange w:id="1390" w:author="PIERRE" w:date="2013-10-24T12:27:00Z">
              <w:rPr>
                <w:b w:val="0"/>
                <w:bCs/>
                <w:sz w:val="22"/>
                <w:szCs w:val="22"/>
              </w:rPr>
            </w:rPrChange>
          </w:rPr>
          <w:t xml:space="preserve">. Par ailleurs le statut matrimonial du chef de ménage peut avoir </w:t>
        </w:r>
      </w:ins>
      <w:ins w:id="1391" w:author="PIERRE" w:date="2013-10-24T09:57:00Z">
        <w:r w:rsidRPr="00AF2F6F">
          <w:rPr>
            <w:b w:val="0"/>
            <w:sz w:val="22"/>
            <w:szCs w:val="22"/>
            <w:rPrChange w:id="1392" w:author="PIERRE" w:date="2013-10-24T12:27:00Z">
              <w:rPr>
                <w:b w:val="0"/>
                <w:bCs/>
                <w:sz w:val="22"/>
                <w:szCs w:val="22"/>
              </w:rPr>
            </w:rPrChange>
          </w:rPr>
          <w:t xml:space="preserve">changé depuis notre </w:t>
        </w:r>
      </w:ins>
      <w:ins w:id="1393" w:author="PIERRE" w:date="2013-10-24T09:59:00Z">
        <w:r w:rsidRPr="00AF2F6F">
          <w:rPr>
            <w:b w:val="0"/>
            <w:sz w:val="22"/>
            <w:szCs w:val="22"/>
            <w:rPrChange w:id="1394" w:author="PIERRE" w:date="2013-10-24T12:27:00Z">
              <w:rPr>
                <w:b w:val="0"/>
                <w:bCs/>
                <w:sz w:val="22"/>
                <w:szCs w:val="22"/>
              </w:rPr>
            </w:rPrChange>
          </w:rPr>
          <w:t>dernière</w:t>
        </w:r>
      </w:ins>
      <w:ins w:id="1395" w:author="PIERRE" w:date="2013-10-24T09:57:00Z">
        <w:r w:rsidRPr="00AF2F6F">
          <w:rPr>
            <w:b w:val="0"/>
            <w:sz w:val="22"/>
            <w:szCs w:val="22"/>
            <w:rPrChange w:id="1396" w:author="PIERRE" w:date="2013-10-24T12:27:00Z">
              <w:rPr>
                <w:b w:val="0"/>
                <w:bCs/>
                <w:sz w:val="22"/>
                <w:szCs w:val="22"/>
              </w:rPr>
            </w:rPrChange>
          </w:rPr>
          <w:t xml:space="preserve"> visite dans le village. Auquel cas vous devez prendre le statut matrimonial actuel</w:t>
        </w:r>
      </w:ins>
      <w:ins w:id="1397" w:author="PIERRE" w:date="2013-10-24T09:59:00Z">
        <w:r w:rsidRPr="00AF2F6F">
          <w:rPr>
            <w:b w:val="0"/>
            <w:sz w:val="22"/>
            <w:szCs w:val="22"/>
            <w:rPrChange w:id="1398" w:author="PIERRE" w:date="2013-10-24T12:27:00Z">
              <w:rPr>
                <w:b w:val="0"/>
                <w:bCs/>
                <w:sz w:val="22"/>
                <w:szCs w:val="22"/>
              </w:rPr>
            </w:rPrChange>
          </w:rPr>
          <w:t xml:space="preserve"> e</w:t>
        </w:r>
      </w:ins>
      <w:ins w:id="1399" w:author="PIERRE" w:date="2013-10-24T09:57:00Z">
        <w:r w:rsidRPr="00AF2F6F">
          <w:rPr>
            <w:b w:val="0"/>
            <w:sz w:val="22"/>
            <w:szCs w:val="22"/>
            <w:rPrChange w:id="1400" w:author="PIERRE" w:date="2013-10-24T12:27:00Z">
              <w:rPr>
                <w:b w:val="0"/>
                <w:bCs/>
                <w:sz w:val="22"/>
                <w:szCs w:val="22"/>
              </w:rPr>
            </w:rPrChange>
          </w:rPr>
          <w:t xml:space="preserve">t </w:t>
        </w:r>
      </w:ins>
      <w:ins w:id="1401" w:author="PIERRE" w:date="2013-10-24T09:59:00Z">
        <w:r w:rsidRPr="00AF2F6F">
          <w:rPr>
            <w:b w:val="0"/>
            <w:sz w:val="22"/>
            <w:szCs w:val="22"/>
            <w:rPrChange w:id="1402" w:author="PIERRE" w:date="2013-10-24T12:27:00Z">
              <w:rPr>
                <w:b w:val="0"/>
                <w:bCs/>
                <w:sz w:val="22"/>
                <w:szCs w:val="22"/>
              </w:rPr>
            </w:rPrChange>
          </w:rPr>
          <w:t>préciser</w:t>
        </w:r>
      </w:ins>
      <w:ins w:id="1403" w:author="PIERRE" w:date="2013-10-24T09:57:00Z">
        <w:r w:rsidRPr="00AF2F6F">
          <w:rPr>
            <w:b w:val="0"/>
            <w:sz w:val="22"/>
            <w:szCs w:val="22"/>
            <w:rPrChange w:id="1404" w:author="PIERRE" w:date="2013-10-24T12:27:00Z">
              <w:rPr>
                <w:b w:val="0"/>
                <w:bCs/>
                <w:sz w:val="22"/>
                <w:szCs w:val="22"/>
              </w:rPr>
            </w:rPrChange>
          </w:rPr>
          <w:t xml:space="preserve"> les </w:t>
        </w:r>
      </w:ins>
      <w:ins w:id="1405" w:author="PIERRE" w:date="2013-10-24T09:58:00Z">
        <w:r w:rsidRPr="00AF2F6F">
          <w:rPr>
            <w:b w:val="0"/>
            <w:sz w:val="22"/>
            <w:szCs w:val="22"/>
            <w:rPrChange w:id="1406" w:author="PIERRE" w:date="2013-10-24T12:27:00Z">
              <w:rPr>
                <w:b w:val="0"/>
                <w:bCs/>
                <w:sz w:val="22"/>
                <w:szCs w:val="22"/>
              </w:rPr>
            </w:rPrChange>
          </w:rPr>
          <w:t xml:space="preserve">raison de ce changement dans </w:t>
        </w:r>
      </w:ins>
      <w:ins w:id="1407" w:author="PIERRE" w:date="2013-10-24T09:59:00Z">
        <w:r w:rsidRPr="00AF2F6F">
          <w:rPr>
            <w:b w:val="0"/>
            <w:sz w:val="22"/>
            <w:szCs w:val="22"/>
            <w:rPrChange w:id="1408" w:author="PIERRE" w:date="2013-10-24T12:27:00Z">
              <w:rPr>
                <w:b w:val="0"/>
                <w:bCs/>
                <w:sz w:val="22"/>
                <w:szCs w:val="22"/>
              </w:rPr>
            </w:rPrChange>
          </w:rPr>
          <w:t>vos</w:t>
        </w:r>
      </w:ins>
      <w:ins w:id="1409" w:author="PIERRE" w:date="2013-10-24T09:58:00Z">
        <w:r w:rsidRPr="00AF2F6F">
          <w:rPr>
            <w:b w:val="0"/>
            <w:sz w:val="22"/>
            <w:szCs w:val="22"/>
            <w:rPrChange w:id="1410" w:author="PIERRE" w:date="2013-10-24T12:27:00Z">
              <w:rPr>
                <w:b w:val="0"/>
                <w:bCs/>
                <w:sz w:val="22"/>
                <w:szCs w:val="22"/>
              </w:rPr>
            </w:rPrChange>
          </w:rPr>
          <w:t xml:space="preserve"> observations</w:t>
        </w:r>
      </w:ins>
      <w:ins w:id="1411" w:author="PIERRE" w:date="2013-10-24T10:00:00Z">
        <w:r w:rsidRPr="00AF2F6F">
          <w:rPr>
            <w:b w:val="0"/>
            <w:sz w:val="22"/>
            <w:szCs w:val="22"/>
            <w:rPrChange w:id="1412" w:author="PIERRE" w:date="2013-10-24T12:27:00Z">
              <w:rPr>
                <w:b w:val="0"/>
                <w:bCs/>
                <w:sz w:val="22"/>
                <w:szCs w:val="22"/>
              </w:rPr>
            </w:rPrChange>
          </w:rPr>
          <w:t xml:space="preserve"> à la fin du questionnaire</w:t>
        </w:r>
      </w:ins>
      <w:ins w:id="1413" w:author="PIERRE" w:date="2013-10-24T09:58:00Z">
        <w:r w:rsidRPr="00AF2F6F">
          <w:rPr>
            <w:b w:val="0"/>
            <w:sz w:val="22"/>
            <w:szCs w:val="22"/>
            <w:rPrChange w:id="1414" w:author="PIERRE" w:date="2013-10-24T12:27:00Z">
              <w:rPr>
                <w:b w:val="0"/>
                <w:bCs/>
                <w:sz w:val="22"/>
                <w:szCs w:val="22"/>
              </w:rPr>
            </w:rPrChange>
          </w:rPr>
          <w:t xml:space="preserve">. </w:t>
        </w:r>
      </w:ins>
      <w:ins w:id="1415" w:author="PIERRE" w:date="2013-10-24T10:00:00Z">
        <w:r w:rsidRPr="00AF2F6F">
          <w:rPr>
            <w:b w:val="0"/>
            <w:sz w:val="22"/>
            <w:szCs w:val="22"/>
            <w:rPrChange w:id="1416" w:author="PIERRE" w:date="2013-10-24T12:27:00Z">
              <w:rPr>
                <w:b w:val="0"/>
                <w:bCs/>
                <w:sz w:val="22"/>
                <w:szCs w:val="22"/>
              </w:rPr>
            </w:rPrChange>
          </w:rPr>
          <w:t xml:space="preserve">Les modalités du statut </w:t>
        </w:r>
      </w:ins>
      <w:ins w:id="1417" w:author="PIERRE" w:date="2013-10-24T10:01:00Z">
        <w:r w:rsidRPr="00AF2F6F">
          <w:rPr>
            <w:b w:val="0"/>
            <w:sz w:val="22"/>
            <w:szCs w:val="22"/>
            <w:rPrChange w:id="1418" w:author="PIERRE" w:date="2013-10-24T12:27:00Z">
              <w:rPr>
                <w:b w:val="0"/>
                <w:bCs/>
                <w:sz w:val="22"/>
                <w:szCs w:val="22"/>
              </w:rPr>
            </w:rPrChange>
          </w:rPr>
          <w:t>matrimonial</w:t>
        </w:r>
      </w:ins>
      <w:ins w:id="1419" w:author="PIERRE" w:date="2013-10-24T10:00:00Z">
        <w:r w:rsidRPr="00AF2F6F">
          <w:rPr>
            <w:b w:val="0"/>
            <w:sz w:val="22"/>
            <w:szCs w:val="22"/>
            <w:rPrChange w:id="1420" w:author="PIERRE" w:date="2013-10-24T12:27:00Z">
              <w:rPr>
                <w:b w:val="0"/>
                <w:bCs/>
                <w:sz w:val="22"/>
                <w:szCs w:val="22"/>
              </w:rPr>
            </w:rPrChange>
          </w:rPr>
          <w:t xml:space="preserve"> du CM sont</w:t>
        </w:r>
      </w:ins>
      <w:ins w:id="1421" w:author="PIERRE" w:date="2013-10-24T09:51:00Z">
        <w:r w:rsidRPr="00AF2F6F">
          <w:rPr>
            <w:b w:val="0"/>
            <w:sz w:val="22"/>
            <w:szCs w:val="22"/>
            <w:rPrChange w:id="1422" w:author="PIERRE" w:date="2013-10-24T12:27:00Z">
              <w:rPr>
                <w:b w:val="0"/>
                <w:bCs/>
                <w:sz w:val="22"/>
                <w:szCs w:val="22"/>
              </w:rPr>
            </w:rPrChange>
          </w:rPr>
          <w:t> :</w:t>
        </w:r>
      </w:ins>
    </w:p>
    <w:p w:rsidR="00AE7ADD" w:rsidRPr="00442E10" w:rsidRDefault="00AF2F6F" w:rsidP="00AE7ADD">
      <w:pPr>
        <w:pStyle w:val="BodyText3"/>
        <w:spacing w:before="120"/>
        <w:rPr>
          <w:ins w:id="1423" w:author="PIERRE" w:date="2013-10-24T09:51:00Z"/>
          <w:b w:val="0"/>
          <w:sz w:val="22"/>
          <w:szCs w:val="22"/>
        </w:rPr>
      </w:pPr>
      <w:ins w:id="1424" w:author="PIERRE" w:date="2013-10-24T10:01:00Z">
        <w:r w:rsidRPr="00AF2F6F">
          <w:rPr>
            <w:sz w:val="22"/>
            <w:szCs w:val="22"/>
            <w:rPrChange w:id="1425" w:author="PIERRE" w:date="2013-10-24T12:27:00Z">
              <w:rPr>
                <w:b w:val="0"/>
                <w:bCs/>
                <w:sz w:val="22"/>
                <w:szCs w:val="22"/>
              </w:rPr>
            </w:rPrChange>
          </w:rPr>
          <w:t>1=</w:t>
        </w:r>
      </w:ins>
      <w:ins w:id="1426" w:author="PIERRE" w:date="2013-10-24T09:51:00Z">
        <w:r w:rsidRPr="00AF2F6F">
          <w:rPr>
            <w:sz w:val="22"/>
            <w:szCs w:val="22"/>
            <w:rPrChange w:id="1427" w:author="PIERRE" w:date="2013-10-24T12:27:00Z">
              <w:rPr>
                <w:b w:val="0"/>
                <w:bCs/>
                <w:sz w:val="22"/>
                <w:szCs w:val="22"/>
              </w:rPr>
            </w:rPrChange>
          </w:rPr>
          <w:t xml:space="preserve">Célibataire : </w:t>
        </w:r>
        <w:r w:rsidRPr="00AF2F6F">
          <w:rPr>
            <w:b w:val="0"/>
            <w:sz w:val="22"/>
            <w:szCs w:val="22"/>
          </w:rPr>
          <w:t>C’est toute person</w:t>
        </w:r>
        <w:r w:rsidRPr="00AF2F6F">
          <w:rPr>
            <w:b w:val="0"/>
            <w:sz w:val="22"/>
            <w:szCs w:val="22"/>
            <w:rPrChange w:id="1428" w:author="PIERRE" w:date="2013-10-24T12:27:00Z">
              <w:rPr>
                <w:b w:val="0"/>
                <w:bCs/>
                <w:sz w:val="22"/>
                <w:szCs w:val="22"/>
              </w:rPr>
            </w:rPrChange>
          </w:rPr>
          <w:t>ne</w:t>
        </w:r>
        <w:r w:rsidRPr="00AF2F6F">
          <w:rPr>
            <w:sz w:val="22"/>
            <w:szCs w:val="22"/>
            <w:rPrChange w:id="1429" w:author="PIERRE" w:date="2013-10-24T12:27:00Z">
              <w:rPr>
                <w:b w:val="0"/>
                <w:bCs/>
                <w:sz w:val="22"/>
                <w:szCs w:val="22"/>
              </w:rPr>
            </w:rPrChange>
          </w:rPr>
          <w:t xml:space="preserve"> </w:t>
        </w:r>
        <w:r w:rsidRPr="00AF2F6F">
          <w:rPr>
            <w:b w:val="0"/>
            <w:sz w:val="22"/>
            <w:szCs w:val="22"/>
          </w:rPr>
          <w:t>qui n’a jamais contracté un mariage et qui ne vit pas en union libre.</w:t>
        </w:r>
      </w:ins>
    </w:p>
    <w:p w:rsidR="00AE7ADD" w:rsidRPr="00442E10" w:rsidRDefault="00AF2F6F" w:rsidP="00AE7ADD">
      <w:pPr>
        <w:pStyle w:val="BodyText3"/>
        <w:spacing w:before="120"/>
        <w:rPr>
          <w:ins w:id="1430" w:author="PIERRE" w:date="2013-10-24T09:51:00Z"/>
          <w:b w:val="0"/>
          <w:sz w:val="22"/>
          <w:szCs w:val="22"/>
        </w:rPr>
      </w:pPr>
      <w:ins w:id="1431" w:author="PIERRE" w:date="2013-10-24T09:51:00Z">
        <w:r w:rsidRPr="00AF2F6F">
          <w:rPr>
            <w:sz w:val="22"/>
            <w:szCs w:val="22"/>
            <w:rPrChange w:id="1432" w:author="PIERRE" w:date="2013-10-24T12:27:00Z">
              <w:rPr>
                <w:b w:val="0"/>
                <w:bCs/>
                <w:sz w:val="22"/>
                <w:szCs w:val="22"/>
              </w:rPr>
            </w:rPrChange>
          </w:rPr>
          <w:t xml:space="preserve">Union libre : </w:t>
        </w:r>
        <w:r w:rsidRPr="00AF2F6F">
          <w:rPr>
            <w:b w:val="0"/>
            <w:sz w:val="22"/>
            <w:szCs w:val="22"/>
          </w:rPr>
          <w:t>Cette</w:t>
        </w:r>
        <w:r w:rsidRPr="00AF2F6F">
          <w:rPr>
            <w:sz w:val="22"/>
            <w:szCs w:val="22"/>
            <w:rPrChange w:id="1433" w:author="PIERRE" w:date="2013-10-24T12:27:00Z">
              <w:rPr>
                <w:b w:val="0"/>
                <w:bCs/>
                <w:sz w:val="22"/>
                <w:szCs w:val="22"/>
              </w:rPr>
            </w:rPrChange>
          </w:rPr>
          <w:t xml:space="preserve"> </w:t>
        </w:r>
        <w:r w:rsidRPr="00AF2F6F">
          <w:rPr>
            <w:b w:val="0"/>
            <w:sz w:val="22"/>
            <w:szCs w:val="22"/>
          </w:rPr>
          <w:t>modalité sera attribuée à toute personne qui vit maritalement avec son partenaire sans qu’aucun mariage civil, coutumier ou religieux n’ait été célébré.</w:t>
        </w:r>
      </w:ins>
    </w:p>
    <w:p w:rsidR="00AE7ADD" w:rsidRPr="00442E10" w:rsidRDefault="00AF2F6F" w:rsidP="00AE7ADD">
      <w:pPr>
        <w:pStyle w:val="BodyText3"/>
        <w:spacing w:before="120"/>
        <w:rPr>
          <w:ins w:id="1434" w:author="PIERRE" w:date="2013-10-24T09:51:00Z"/>
          <w:b w:val="0"/>
          <w:sz w:val="22"/>
          <w:szCs w:val="22"/>
        </w:rPr>
      </w:pPr>
      <w:ins w:id="1435" w:author="PIERRE" w:date="2013-10-24T10:01:00Z">
        <w:r w:rsidRPr="00AF2F6F">
          <w:rPr>
            <w:sz w:val="22"/>
            <w:szCs w:val="22"/>
            <w:rPrChange w:id="1436" w:author="PIERRE" w:date="2013-10-24T12:27:00Z">
              <w:rPr>
                <w:b w:val="0"/>
                <w:bCs/>
                <w:sz w:val="22"/>
                <w:szCs w:val="22"/>
              </w:rPr>
            </w:rPrChange>
          </w:rPr>
          <w:t>2=</w:t>
        </w:r>
      </w:ins>
      <w:ins w:id="1437" w:author="PIERRE" w:date="2013-10-24T09:51:00Z">
        <w:r w:rsidRPr="00AF2F6F">
          <w:rPr>
            <w:sz w:val="22"/>
            <w:szCs w:val="22"/>
            <w:rPrChange w:id="1438" w:author="PIERRE" w:date="2013-10-24T12:27:00Z">
              <w:rPr>
                <w:b w:val="0"/>
                <w:bCs/>
                <w:sz w:val="22"/>
                <w:szCs w:val="22"/>
              </w:rPr>
            </w:rPrChange>
          </w:rPr>
          <w:t>Marié(e) monogame</w:t>
        </w:r>
        <w:r w:rsidRPr="00AF2F6F">
          <w:rPr>
            <w:b w:val="0"/>
            <w:sz w:val="22"/>
            <w:szCs w:val="22"/>
          </w:rPr>
          <w:t> : Cette modalité concerne toutes les personnes qui sont mariées à un seul conjoint. Il s’agit ici de la situation de fait. En effet, un homme marié sous le régime monogamique mais qui vit maritalement avec plusieurs épouses n’est pas considéré da</w:t>
        </w:r>
        <w:r w:rsidRPr="00AF2F6F">
          <w:rPr>
            <w:b w:val="0"/>
            <w:sz w:val="22"/>
            <w:szCs w:val="22"/>
            <w:rPrChange w:id="1439" w:author="PIERRE" w:date="2013-10-24T12:27:00Z">
              <w:rPr>
                <w:b w:val="0"/>
                <w:bCs/>
                <w:sz w:val="22"/>
                <w:szCs w:val="22"/>
              </w:rPr>
            </w:rPrChange>
          </w:rPr>
          <w:t>ns le cadre de cette enquête comme marié monogamique mais plutôt ‘polygame’.</w:t>
        </w:r>
      </w:ins>
    </w:p>
    <w:p w:rsidR="00AE7ADD" w:rsidRPr="00442E10" w:rsidRDefault="00AF2F6F" w:rsidP="00AE7ADD">
      <w:pPr>
        <w:pStyle w:val="BodyText3"/>
        <w:spacing w:before="120"/>
        <w:rPr>
          <w:ins w:id="1440" w:author="PIERRE" w:date="2013-10-24T09:51:00Z"/>
          <w:b w:val="0"/>
          <w:sz w:val="22"/>
          <w:szCs w:val="22"/>
        </w:rPr>
      </w:pPr>
      <w:ins w:id="1441" w:author="PIERRE" w:date="2013-10-24T10:01:00Z">
        <w:r w:rsidRPr="00AF2F6F">
          <w:rPr>
            <w:sz w:val="22"/>
            <w:szCs w:val="22"/>
            <w:rPrChange w:id="1442" w:author="PIERRE" w:date="2013-10-24T12:27:00Z">
              <w:rPr>
                <w:b w:val="0"/>
                <w:bCs/>
                <w:sz w:val="22"/>
                <w:szCs w:val="22"/>
              </w:rPr>
            </w:rPrChange>
          </w:rPr>
          <w:t>3=</w:t>
        </w:r>
      </w:ins>
      <w:ins w:id="1443" w:author="PIERRE" w:date="2013-10-24T09:51:00Z">
        <w:r w:rsidRPr="00AF2F6F">
          <w:rPr>
            <w:sz w:val="22"/>
            <w:szCs w:val="22"/>
            <w:rPrChange w:id="1444" w:author="PIERRE" w:date="2013-10-24T12:27:00Z">
              <w:rPr>
                <w:b w:val="0"/>
                <w:bCs/>
                <w:sz w:val="22"/>
                <w:szCs w:val="22"/>
              </w:rPr>
            </w:rPrChange>
          </w:rPr>
          <w:t xml:space="preserve">Marié(e) polygame : </w:t>
        </w:r>
        <w:r w:rsidRPr="00AF2F6F">
          <w:rPr>
            <w:b w:val="0"/>
            <w:sz w:val="22"/>
            <w:szCs w:val="22"/>
          </w:rPr>
          <w:t>Cette modalité concerne les hommes mariés à plusieurs femmes, de même que les femmes qui ont au moins une coépouse. Autrement dit, les différents conjoints d</w:t>
        </w:r>
        <w:r w:rsidRPr="00AF2F6F">
          <w:rPr>
            <w:b w:val="0"/>
            <w:sz w:val="22"/>
            <w:szCs w:val="22"/>
            <w:rPrChange w:id="1445" w:author="PIERRE" w:date="2013-10-24T12:27:00Z">
              <w:rPr>
                <w:b w:val="0"/>
                <w:bCs/>
                <w:sz w:val="22"/>
                <w:szCs w:val="22"/>
              </w:rPr>
            </w:rPrChange>
          </w:rPr>
          <w:t>es mariages polygamiques.</w:t>
        </w:r>
      </w:ins>
    </w:p>
    <w:p w:rsidR="00AE7ADD" w:rsidRPr="00442E10" w:rsidRDefault="00AE7ADD" w:rsidP="00AE7ADD">
      <w:pPr>
        <w:pStyle w:val="BodyText3"/>
        <w:rPr>
          <w:ins w:id="1446" w:author="PIERRE" w:date="2013-10-24T09:51:00Z"/>
          <w:b w:val="0"/>
          <w:sz w:val="12"/>
          <w:szCs w:val="12"/>
        </w:rPr>
      </w:pPr>
    </w:p>
    <w:p w:rsidR="00AE7ADD" w:rsidRPr="00442E10" w:rsidRDefault="00AF2F6F" w:rsidP="00AE7ADD">
      <w:pPr>
        <w:pStyle w:val="BodyText3"/>
        <w:rPr>
          <w:ins w:id="1447" w:author="PIERRE" w:date="2013-10-24T09:51:00Z"/>
          <w:b w:val="0"/>
          <w:sz w:val="22"/>
          <w:szCs w:val="22"/>
        </w:rPr>
      </w:pPr>
      <w:ins w:id="1448" w:author="PIERRE" w:date="2013-10-24T09:51:00Z">
        <w:r w:rsidRPr="00AF2F6F">
          <w:rPr>
            <w:b w:val="0"/>
            <w:sz w:val="22"/>
            <w:szCs w:val="22"/>
          </w:rPr>
          <w:t>La notion de mariage est celle déclarée par l’enquêté (civil, religieux, coutumier, etc.). La question posée ici peut être : (Nom) est-il (elle) marié(e) ? Sachant que la réponse va orienter la suite de la conversation pour cette</w:t>
        </w:r>
        <w:r w:rsidRPr="00AF2F6F">
          <w:rPr>
            <w:b w:val="0"/>
            <w:sz w:val="22"/>
            <w:szCs w:val="22"/>
            <w:rPrChange w:id="1449" w:author="PIERRE" w:date="2013-10-24T12:27:00Z">
              <w:rPr>
                <w:b w:val="0"/>
                <w:bCs/>
                <w:sz w:val="22"/>
                <w:szCs w:val="22"/>
              </w:rPr>
            </w:rPrChange>
          </w:rPr>
          <w:t xml:space="preserve"> question. Ne pas oublier qu’au cas où (Nom) serait marié, il faut préciser s’il est polygame ou monogame et qu’en cas de célibat, il faut vérifier que (Nom) n’est pas en union libre. Vous pouvez vérifier si l’enquêté est en union libre en posant la question suivante : Vous avez dit que vous n’êtes pas marié mais </w:t>
        </w:r>
        <w:proofErr w:type="spellStart"/>
        <w:r w:rsidRPr="00AF2F6F">
          <w:rPr>
            <w:b w:val="0"/>
            <w:sz w:val="22"/>
            <w:szCs w:val="22"/>
            <w:rPrChange w:id="1450" w:author="PIERRE" w:date="2013-10-24T12:27:00Z">
              <w:rPr>
                <w:b w:val="0"/>
                <w:bCs/>
                <w:sz w:val="22"/>
                <w:szCs w:val="22"/>
              </w:rPr>
            </w:rPrChange>
          </w:rPr>
          <w:t>vivez vous</w:t>
        </w:r>
        <w:proofErr w:type="spellEnd"/>
        <w:r w:rsidRPr="00AF2F6F">
          <w:rPr>
            <w:b w:val="0"/>
            <w:sz w:val="22"/>
            <w:szCs w:val="22"/>
            <w:rPrChange w:id="1451" w:author="PIERRE" w:date="2013-10-24T12:27:00Z">
              <w:rPr>
                <w:b w:val="0"/>
                <w:bCs/>
                <w:sz w:val="22"/>
                <w:szCs w:val="22"/>
              </w:rPr>
            </w:rPrChange>
          </w:rPr>
          <w:t xml:space="preserve"> (maritalement) avec une femme (homme) ?</w:t>
        </w:r>
      </w:ins>
    </w:p>
    <w:p w:rsidR="00AE7ADD" w:rsidRPr="00442E10" w:rsidRDefault="00AF2F6F" w:rsidP="00AE7ADD">
      <w:pPr>
        <w:pStyle w:val="BodyText3"/>
        <w:spacing w:before="120"/>
        <w:rPr>
          <w:ins w:id="1452" w:author="PIERRE" w:date="2013-10-24T09:51:00Z"/>
          <w:b w:val="0"/>
          <w:sz w:val="22"/>
          <w:szCs w:val="22"/>
        </w:rPr>
      </w:pPr>
      <w:ins w:id="1453" w:author="PIERRE" w:date="2013-10-24T10:02:00Z">
        <w:r w:rsidRPr="00AF2F6F">
          <w:rPr>
            <w:sz w:val="22"/>
            <w:szCs w:val="22"/>
            <w:rPrChange w:id="1454" w:author="PIERRE" w:date="2013-10-24T12:27:00Z">
              <w:rPr>
                <w:b w:val="0"/>
                <w:bCs/>
                <w:sz w:val="22"/>
                <w:szCs w:val="22"/>
              </w:rPr>
            </w:rPrChange>
          </w:rPr>
          <w:t>4=</w:t>
        </w:r>
      </w:ins>
      <w:ins w:id="1455" w:author="PIERRE" w:date="2013-10-24T09:51:00Z">
        <w:r w:rsidRPr="00AF2F6F">
          <w:rPr>
            <w:sz w:val="22"/>
            <w:szCs w:val="22"/>
            <w:rPrChange w:id="1456" w:author="PIERRE" w:date="2013-10-24T12:27:00Z">
              <w:rPr>
                <w:b w:val="0"/>
                <w:bCs/>
                <w:sz w:val="22"/>
                <w:szCs w:val="22"/>
              </w:rPr>
            </w:rPrChange>
          </w:rPr>
          <w:t xml:space="preserve">Veuf /Veuve : </w:t>
        </w:r>
        <w:r w:rsidRPr="00AF2F6F">
          <w:rPr>
            <w:b w:val="0"/>
            <w:sz w:val="22"/>
            <w:szCs w:val="22"/>
          </w:rPr>
          <w:t>c’est toute personne précédemment mariée, mais dont le conjoint est décédé et qui n’est pas engagé dans une autre union.</w:t>
        </w:r>
      </w:ins>
    </w:p>
    <w:p w:rsidR="00AE7ADD" w:rsidRPr="00442E10" w:rsidRDefault="00AF2F6F" w:rsidP="00AE7ADD">
      <w:pPr>
        <w:pStyle w:val="BodyText3"/>
        <w:spacing w:before="120"/>
        <w:rPr>
          <w:ins w:id="1457" w:author="PIERRE" w:date="2013-10-24T09:51:00Z"/>
          <w:sz w:val="22"/>
          <w:szCs w:val="22"/>
        </w:rPr>
      </w:pPr>
      <w:ins w:id="1458" w:author="PIERRE" w:date="2013-10-24T10:04:00Z">
        <w:r w:rsidRPr="00AF2F6F">
          <w:rPr>
            <w:sz w:val="22"/>
            <w:szCs w:val="22"/>
            <w:rPrChange w:id="1459" w:author="PIERRE" w:date="2013-10-24T12:27:00Z">
              <w:rPr>
                <w:b w:val="0"/>
                <w:bCs/>
                <w:sz w:val="22"/>
                <w:szCs w:val="22"/>
              </w:rPr>
            </w:rPrChange>
          </w:rPr>
          <w:t>5=</w:t>
        </w:r>
      </w:ins>
      <w:ins w:id="1460" w:author="PIERRE" w:date="2013-10-24T09:51:00Z">
        <w:r w:rsidRPr="00AF2F6F">
          <w:rPr>
            <w:sz w:val="22"/>
            <w:szCs w:val="22"/>
            <w:rPrChange w:id="1461" w:author="PIERRE" w:date="2013-10-24T12:27:00Z">
              <w:rPr>
                <w:b w:val="0"/>
                <w:bCs/>
                <w:sz w:val="22"/>
                <w:szCs w:val="22"/>
              </w:rPr>
            </w:rPrChange>
          </w:rPr>
          <w:t xml:space="preserve">Séparé(e) /Divorcé(e) : </w:t>
        </w:r>
        <w:r w:rsidRPr="00AF2F6F">
          <w:rPr>
            <w:b w:val="0"/>
            <w:sz w:val="22"/>
            <w:szCs w:val="22"/>
          </w:rPr>
          <w:t>C’est la situation d’une personne dont le mariage est rompu pour un motif autre que le décès du conjoint, ou est en voie de se rompre (décision prononcée par un juge), et qui n’est pas engagé dans une autre union.</w:t>
        </w:r>
      </w:ins>
    </w:p>
    <w:p w:rsidR="00AE7ADD" w:rsidRPr="00442E10" w:rsidRDefault="00AF2F6F" w:rsidP="00AE7ADD">
      <w:pPr>
        <w:pStyle w:val="BodyText3"/>
        <w:rPr>
          <w:ins w:id="1462" w:author="PIERRE" w:date="2013-10-24T09:51:00Z"/>
          <w:b w:val="0"/>
          <w:sz w:val="22"/>
          <w:szCs w:val="22"/>
        </w:rPr>
      </w:pPr>
      <w:ins w:id="1463" w:author="PIERRE" w:date="2013-10-24T09:51:00Z">
        <w:r w:rsidRPr="00AF2F6F">
          <w:rPr>
            <w:b w:val="0"/>
            <w:sz w:val="22"/>
            <w:szCs w:val="22"/>
          </w:rPr>
          <w:t>Pour plus de précision, d</w:t>
        </w:r>
        <w:r w:rsidRPr="00AF2F6F">
          <w:rPr>
            <w:b w:val="0"/>
            <w:sz w:val="22"/>
            <w:szCs w:val="22"/>
            <w:rPrChange w:id="1464" w:author="PIERRE" w:date="2013-10-24T12:27:00Z">
              <w:rPr>
                <w:b w:val="0"/>
                <w:bCs/>
                <w:sz w:val="22"/>
                <w:szCs w:val="22"/>
              </w:rPr>
            </w:rPrChange>
          </w:rPr>
          <w:t>emandez au chef de ménage s’il y a des personnes mariées dans le ménage et demandez leurs noms ; Vous noterez ces noms d’abord sur un papier avant d’inscrire le statut matrimonial de chaque membre du ménage dans le questionnaire.</w:t>
        </w:r>
      </w:ins>
    </w:p>
    <w:p w:rsidR="009A1EB1" w:rsidRPr="00442E10" w:rsidRDefault="00AF2F6F" w:rsidP="009A1EB1">
      <w:pPr>
        <w:pStyle w:val="BodyText3"/>
        <w:spacing w:before="120"/>
        <w:rPr>
          <w:ins w:id="1465" w:author="PIERRE" w:date="2013-10-24T10:21:00Z"/>
          <w:b w:val="0"/>
          <w:sz w:val="22"/>
          <w:szCs w:val="22"/>
        </w:rPr>
      </w:pPr>
      <w:ins w:id="1466" w:author="PIERRE" w:date="2013-10-24T10:14:00Z">
        <w:r w:rsidRPr="00AF2F6F">
          <w:rPr>
            <w:sz w:val="22"/>
            <w:szCs w:val="22"/>
            <w:rPrChange w:id="1467" w:author="PIERRE" w:date="2013-10-24T12:27:00Z">
              <w:rPr>
                <w:b w:val="0"/>
                <w:bCs/>
                <w:sz w:val="22"/>
                <w:szCs w:val="22"/>
              </w:rPr>
            </w:rPrChange>
          </w:rPr>
          <w:t>6=</w:t>
        </w:r>
      </w:ins>
      <w:ins w:id="1468" w:author="PIERRE" w:date="2013-10-24T10:15:00Z">
        <w:r w:rsidRPr="00AF2F6F">
          <w:rPr>
            <w:sz w:val="22"/>
            <w:szCs w:val="22"/>
            <w:rPrChange w:id="1469" w:author="PIERRE" w:date="2013-10-24T12:27:00Z">
              <w:rPr>
                <w:b w:val="0"/>
                <w:bCs/>
                <w:sz w:val="22"/>
                <w:szCs w:val="22"/>
              </w:rPr>
            </w:rPrChange>
          </w:rPr>
          <w:t xml:space="preserve"> Union libre monogame :</w:t>
        </w:r>
        <w:r w:rsidRPr="00AF2F6F">
          <w:rPr>
            <w:b w:val="0"/>
            <w:sz w:val="22"/>
            <w:szCs w:val="22"/>
          </w:rPr>
          <w:t xml:space="preserve"> </w:t>
        </w:r>
      </w:ins>
      <w:ins w:id="1470" w:author="PIERRE" w:date="2013-10-24T10:11:00Z">
        <w:r w:rsidRPr="00AF2F6F">
          <w:rPr>
            <w:b w:val="0"/>
            <w:sz w:val="22"/>
            <w:szCs w:val="22"/>
            <w:rPrChange w:id="1471" w:author="PIERRE" w:date="2013-10-24T12:27:00Z">
              <w:rPr>
                <w:b w:val="0"/>
                <w:bCs/>
                <w:sz w:val="22"/>
                <w:szCs w:val="22"/>
              </w:rPr>
            </w:rPrChange>
          </w:rPr>
          <w:t xml:space="preserve">Cette modalité concerne les hommes </w:t>
        </w:r>
      </w:ins>
      <w:ins w:id="1472" w:author="PIERRE" w:date="2013-10-24T10:15:00Z">
        <w:r w:rsidRPr="00AF2F6F">
          <w:rPr>
            <w:b w:val="0"/>
            <w:sz w:val="22"/>
            <w:szCs w:val="22"/>
            <w:rPrChange w:id="1473" w:author="PIERRE" w:date="2013-10-24T12:27:00Z">
              <w:rPr>
                <w:b w:val="0"/>
                <w:bCs/>
                <w:sz w:val="22"/>
                <w:szCs w:val="22"/>
              </w:rPr>
            </w:rPrChange>
          </w:rPr>
          <w:t xml:space="preserve">vivant  </w:t>
        </w:r>
      </w:ins>
      <w:ins w:id="1474" w:author="PIERRE" w:date="2013-10-24T10:16:00Z">
        <w:r w:rsidRPr="00AF2F6F">
          <w:rPr>
            <w:b w:val="0"/>
            <w:sz w:val="22"/>
            <w:szCs w:val="22"/>
            <w:rPrChange w:id="1475" w:author="PIERRE" w:date="2013-10-24T12:27:00Z">
              <w:rPr>
                <w:b w:val="0"/>
                <w:bCs/>
                <w:sz w:val="22"/>
                <w:szCs w:val="22"/>
              </w:rPr>
            </w:rPrChange>
          </w:rPr>
          <w:t>maritalement avec une seule</w:t>
        </w:r>
      </w:ins>
      <w:ins w:id="1476" w:author="PIERRE" w:date="2013-10-24T10:15:00Z">
        <w:r w:rsidRPr="00AF2F6F">
          <w:rPr>
            <w:b w:val="0"/>
            <w:sz w:val="22"/>
            <w:szCs w:val="22"/>
            <w:rPrChange w:id="1477" w:author="PIERRE" w:date="2013-10-24T12:27:00Z">
              <w:rPr>
                <w:b w:val="0"/>
                <w:bCs/>
                <w:sz w:val="22"/>
                <w:szCs w:val="22"/>
              </w:rPr>
            </w:rPrChange>
          </w:rPr>
          <w:t xml:space="preserve"> femme</w:t>
        </w:r>
      </w:ins>
      <w:ins w:id="1478" w:author="PIERRE" w:date="2013-10-24T10:16:00Z">
        <w:r w:rsidRPr="00AF2F6F">
          <w:rPr>
            <w:b w:val="0"/>
            <w:sz w:val="22"/>
            <w:szCs w:val="22"/>
            <w:rPrChange w:id="1479" w:author="PIERRE" w:date="2013-10-24T12:27:00Z">
              <w:rPr>
                <w:b w:val="0"/>
                <w:bCs/>
                <w:sz w:val="22"/>
                <w:szCs w:val="22"/>
              </w:rPr>
            </w:rPrChange>
          </w:rPr>
          <w:t xml:space="preserve"> </w:t>
        </w:r>
      </w:ins>
      <w:ins w:id="1480" w:author="PIERRE" w:date="2013-10-24T10:17:00Z">
        <w:r w:rsidRPr="00AF2F6F">
          <w:rPr>
            <w:b w:val="0"/>
            <w:sz w:val="22"/>
            <w:szCs w:val="22"/>
            <w:rPrChange w:id="1481" w:author="PIERRE" w:date="2013-10-24T12:27:00Z">
              <w:rPr>
                <w:b w:val="0"/>
                <w:bCs/>
                <w:sz w:val="22"/>
                <w:szCs w:val="22"/>
              </w:rPr>
            </w:rPrChange>
          </w:rPr>
          <w:t>sans qu’aucun acte ou consentement</w:t>
        </w:r>
      </w:ins>
      <w:ins w:id="1482" w:author="PIERRE" w:date="2013-10-24T10:18:00Z">
        <w:r w:rsidRPr="00AF2F6F">
          <w:rPr>
            <w:b w:val="0"/>
            <w:sz w:val="22"/>
            <w:szCs w:val="22"/>
            <w:rPrChange w:id="1483" w:author="PIERRE" w:date="2013-10-24T12:27:00Z">
              <w:rPr>
                <w:b w:val="0"/>
                <w:bCs/>
                <w:sz w:val="22"/>
                <w:szCs w:val="22"/>
              </w:rPr>
            </w:rPrChange>
          </w:rPr>
          <w:t xml:space="preserve"> lé</w:t>
        </w:r>
      </w:ins>
      <w:ins w:id="1484" w:author="PIERRE" w:date="2013-10-24T10:19:00Z">
        <w:r w:rsidRPr="00AF2F6F">
          <w:rPr>
            <w:b w:val="0"/>
            <w:sz w:val="22"/>
            <w:szCs w:val="22"/>
            <w:rPrChange w:id="1485" w:author="PIERRE" w:date="2013-10-24T12:27:00Z">
              <w:rPr>
                <w:b w:val="0"/>
                <w:bCs/>
                <w:sz w:val="22"/>
                <w:szCs w:val="22"/>
              </w:rPr>
            </w:rPrChange>
          </w:rPr>
          <w:t>gal</w:t>
        </w:r>
      </w:ins>
      <w:ins w:id="1486" w:author="PIERRE" w:date="2013-10-24T10:17:00Z">
        <w:r w:rsidRPr="00AF2F6F">
          <w:rPr>
            <w:b w:val="0"/>
            <w:sz w:val="22"/>
            <w:szCs w:val="22"/>
            <w:rPrChange w:id="1487" w:author="PIERRE" w:date="2013-10-24T12:27:00Z">
              <w:rPr>
                <w:b w:val="0"/>
                <w:bCs/>
                <w:sz w:val="22"/>
                <w:szCs w:val="22"/>
              </w:rPr>
            </w:rPrChange>
          </w:rPr>
          <w:t xml:space="preserve"> </w:t>
        </w:r>
      </w:ins>
      <w:ins w:id="1488" w:author="PIERRE" w:date="2013-10-24T10:18:00Z">
        <w:r w:rsidRPr="00AF2F6F">
          <w:rPr>
            <w:b w:val="0"/>
            <w:sz w:val="22"/>
            <w:szCs w:val="22"/>
            <w:rPrChange w:id="1489" w:author="PIERRE" w:date="2013-10-24T12:27:00Z">
              <w:rPr>
                <w:b w:val="0"/>
                <w:bCs/>
                <w:sz w:val="22"/>
                <w:szCs w:val="22"/>
              </w:rPr>
            </w:rPrChange>
          </w:rPr>
          <w:t xml:space="preserve">(civil, religieux ou coutumier) ne soit fait.  </w:t>
        </w:r>
      </w:ins>
    </w:p>
    <w:p w:rsidR="00F579F0" w:rsidRPr="00442E10" w:rsidRDefault="00AF2F6F" w:rsidP="00F579F0">
      <w:pPr>
        <w:pStyle w:val="BodyText3"/>
        <w:spacing w:before="120"/>
        <w:rPr>
          <w:ins w:id="1490" w:author="PIERRE" w:date="2013-10-24T10:21:00Z"/>
          <w:b w:val="0"/>
          <w:sz w:val="22"/>
          <w:szCs w:val="22"/>
        </w:rPr>
      </w:pPr>
      <w:ins w:id="1491" w:author="PIERRE" w:date="2013-10-24T10:24:00Z">
        <w:r w:rsidRPr="00AF2F6F">
          <w:rPr>
            <w:sz w:val="22"/>
            <w:szCs w:val="22"/>
            <w:rPrChange w:id="1492" w:author="PIERRE" w:date="2013-10-24T12:27:00Z">
              <w:rPr>
                <w:b w:val="0"/>
                <w:bCs/>
                <w:sz w:val="22"/>
                <w:szCs w:val="22"/>
              </w:rPr>
            </w:rPrChange>
          </w:rPr>
          <w:t>7</w:t>
        </w:r>
      </w:ins>
      <w:ins w:id="1493" w:author="PIERRE" w:date="2013-10-24T10:21:00Z">
        <w:r w:rsidRPr="00AF2F6F">
          <w:rPr>
            <w:sz w:val="22"/>
            <w:szCs w:val="22"/>
            <w:rPrChange w:id="1494" w:author="PIERRE" w:date="2013-10-24T12:27:00Z">
              <w:rPr>
                <w:b w:val="0"/>
                <w:bCs/>
                <w:sz w:val="22"/>
                <w:szCs w:val="22"/>
              </w:rPr>
            </w:rPrChange>
          </w:rPr>
          <w:t>= Union libre polygame :</w:t>
        </w:r>
        <w:r w:rsidRPr="00AF2F6F">
          <w:rPr>
            <w:b w:val="0"/>
            <w:sz w:val="22"/>
            <w:szCs w:val="22"/>
          </w:rPr>
          <w:t xml:space="preserve"> Cette modalité concerne les hommes vivant  maritalement avec plusieurs seule femme sans qu’aucun acte ou consentement légal (civil, religieux ou coutumier) ne soit fait.  </w:t>
        </w:r>
      </w:ins>
    </w:p>
    <w:p w:rsidR="00F579F0" w:rsidRPr="00442E10" w:rsidRDefault="00F579F0" w:rsidP="009A1EB1">
      <w:pPr>
        <w:pStyle w:val="BodyText3"/>
        <w:spacing w:before="120"/>
        <w:rPr>
          <w:ins w:id="1495" w:author="PIERRE" w:date="2013-10-24T10:11:00Z"/>
          <w:b w:val="0"/>
          <w:sz w:val="22"/>
          <w:szCs w:val="22"/>
        </w:rPr>
      </w:pPr>
    </w:p>
    <w:p w:rsidR="009A1EB1" w:rsidRPr="00442E10" w:rsidRDefault="009A1EB1" w:rsidP="009A1EB1">
      <w:pPr>
        <w:pStyle w:val="BodyText3"/>
        <w:rPr>
          <w:ins w:id="1496" w:author="PIERRE" w:date="2013-10-24T10:11:00Z"/>
          <w:b w:val="0"/>
          <w:sz w:val="12"/>
          <w:szCs w:val="12"/>
        </w:rPr>
      </w:pPr>
    </w:p>
    <w:p w:rsidR="007B7168" w:rsidRPr="00442E10" w:rsidDel="00226656" w:rsidRDefault="007B7168" w:rsidP="002D0F84">
      <w:pPr>
        <w:jc w:val="both"/>
        <w:outlineLvl w:val="0"/>
        <w:rPr>
          <w:del w:id="1497" w:author="PIERRE" w:date="2013-10-23T11:25:00Z"/>
          <w:rFonts w:ascii="Times New Roman" w:hAnsi="Times New Roman" w:cs="Times New Roman"/>
          <w:i/>
          <w:color w:val="000000"/>
        </w:rPr>
      </w:pPr>
    </w:p>
    <w:p w:rsidR="002D0F84" w:rsidRPr="00442E10" w:rsidDel="00AE7ADD" w:rsidRDefault="002D0F84" w:rsidP="002D0F84">
      <w:pPr>
        <w:pStyle w:val="BodyText3"/>
        <w:rPr>
          <w:del w:id="1498" w:author="PIERRE" w:date="2013-10-24T09:48:00Z"/>
          <w:b w:val="0"/>
          <w:caps/>
          <w:sz w:val="14"/>
          <w:szCs w:val="14"/>
        </w:rPr>
      </w:pPr>
    </w:p>
    <w:p w:rsidR="002D0F84" w:rsidRPr="00442E10" w:rsidRDefault="00AF2F6F" w:rsidP="00863FC4">
      <w:pPr>
        <w:pStyle w:val="Niveau3"/>
        <w:ind w:left="0"/>
        <w:rPr>
          <w:color w:val="000000"/>
          <w:sz w:val="22"/>
          <w:szCs w:val="22"/>
        </w:rPr>
      </w:pPr>
      <w:bookmarkStart w:id="1499" w:name="_Toc370387338"/>
      <w:r w:rsidRPr="00AF2F6F">
        <w:rPr>
          <w:color w:val="000000"/>
          <w:sz w:val="22"/>
          <w:szCs w:val="22"/>
          <w:rPrChange w:id="1500" w:author="PIERRE" w:date="2013-10-24T12:27:00Z">
            <w:rPr>
              <w:b w:val="0"/>
              <w:bCs/>
              <w:color w:val="000000"/>
              <w:sz w:val="22"/>
              <w:szCs w:val="22"/>
            </w:rPr>
          </w:rPrChange>
        </w:rPr>
        <w:t>2.3</w:t>
      </w:r>
      <w:r w:rsidRPr="00AF2F6F">
        <w:rPr>
          <w:color w:val="000000"/>
          <w:sz w:val="22"/>
          <w:szCs w:val="22"/>
          <w:rPrChange w:id="1501" w:author="PIERRE" w:date="2013-10-24T12:27:00Z">
            <w:rPr>
              <w:b w:val="0"/>
              <w:bCs/>
              <w:color w:val="000000"/>
              <w:sz w:val="22"/>
              <w:szCs w:val="22"/>
            </w:rPr>
          </w:rPrChange>
        </w:rPr>
        <w:tab/>
      </w:r>
      <w:ins w:id="1502" w:author="PIERRE" w:date="2013-10-24T10:27:00Z">
        <w:r w:rsidRPr="00AF2F6F">
          <w:rPr>
            <w:color w:val="000000"/>
            <w:sz w:val="22"/>
            <w:szCs w:val="22"/>
            <w:rPrChange w:id="1503" w:author="PIERRE" w:date="2013-10-24T12:27:00Z">
              <w:rPr>
                <w:b w:val="0"/>
                <w:bCs/>
                <w:color w:val="000000"/>
                <w:sz w:val="22"/>
                <w:szCs w:val="22"/>
              </w:rPr>
            </w:rPrChange>
          </w:rPr>
          <w:t>C-</w:t>
        </w:r>
      </w:ins>
      <w:r w:rsidRPr="00AF2F6F">
        <w:rPr>
          <w:color w:val="000000"/>
          <w:sz w:val="22"/>
          <w:szCs w:val="22"/>
          <w:rPrChange w:id="1504" w:author="PIERRE" w:date="2013-10-24T12:27:00Z">
            <w:rPr>
              <w:b w:val="0"/>
              <w:bCs/>
              <w:color w:val="000000"/>
              <w:sz w:val="22"/>
              <w:szCs w:val="22"/>
            </w:rPr>
          </w:rPrChange>
        </w:rPr>
        <w:t>Renseignement sur la collecte</w:t>
      </w:r>
      <w:bookmarkEnd w:id="1499"/>
    </w:p>
    <w:p w:rsidR="002D0F84" w:rsidRPr="00442E10" w:rsidRDefault="002D0F84" w:rsidP="002D0F84">
      <w:pPr>
        <w:tabs>
          <w:tab w:val="left" w:pos="3900"/>
        </w:tabs>
        <w:jc w:val="both"/>
        <w:rPr>
          <w:rFonts w:ascii="Times New Roman" w:hAnsi="Times New Roman" w:cs="Times New Roman"/>
          <w:color w:val="000000"/>
          <w:sz w:val="14"/>
          <w:szCs w:val="14"/>
        </w:rPr>
      </w:pPr>
    </w:p>
    <w:p w:rsidR="002D0F84" w:rsidRPr="00442E10" w:rsidRDefault="00AF2F6F" w:rsidP="002D0F84">
      <w:pPr>
        <w:jc w:val="both"/>
        <w:rPr>
          <w:rFonts w:ascii="Times New Roman" w:hAnsi="Times New Roman" w:cs="Times New Roman"/>
          <w:color w:val="000000"/>
          <w:sz w:val="24"/>
          <w:szCs w:val="24"/>
        </w:rPr>
      </w:pPr>
      <w:r w:rsidRPr="00AF2F6F">
        <w:rPr>
          <w:rFonts w:ascii="Times New Roman" w:hAnsi="Times New Roman" w:cs="Times New Roman"/>
          <w:color w:val="000000"/>
          <w:sz w:val="24"/>
          <w:szCs w:val="24"/>
          <w:rPrChange w:id="1505" w:author="PIERRE" w:date="2013-10-24T12:27:00Z">
            <w:rPr>
              <w:rFonts w:ascii="Times New Roman" w:eastAsia="Times New Roman" w:hAnsi="Times New Roman" w:cs="Times New Roman"/>
              <w:b/>
              <w:bCs/>
              <w:color w:val="000000"/>
              <w:sz w:val="24"/>
              <w:szCs w:val="24"/>
            </w:rPr>
          </w:rPrChange>
        </w:rPr>
        <w:lastRenderedPageBreak/>
        <w:t xml:space="preserve">Le but de cette partie est d’identifier à chaque fois l’équipe des personnes concernées par la collecte des données dans un ménage précis (enquêteur, contrôleur, superviseur), la date du début et de la fin de collecte. Il permet aussi d’avoir une idée sur le résultat de la collecte de données dans le ménage ainsi que la qualité des données qui y ont été collectées. </w:t>
      </w:r>
    </w:p>
    <w:p w:rsidR="002D0F84" w:rsidRPr="00442E10" w:rsidRDefault="00AF2F6F" w:rsidP="002D0F84">
      <w:pPr>
        <w:jc w:val="both"/>
        <w:outlineLvl w:val="0"/>
        <w:rPr>
          <w:rFonts w:ascii="Times New Roman" w:hAnsi="Times New Roman" w:cs="Times New Roman"/>
          <w:b/>
          <w:color w:val="000000"/>
          <w:sz w:val="24"/>
          <w:szCs w:val="24"/>
        </w:rPr>
      </w:pPr>
      <w:r w:rsidRPr="00AF2F6F">
        <w:rPr>
          <w:rFonts w:ascii="Times New Roman" w:hAnsi="Times New Roman" w:cs="Times New Roman"/>
          <w:b/>
          <w:color w:val="000000"/>
          <w:sz w:val="24"/>
          <w:szCs w:val="24"/>
          <w:rPrChange w:id="1506" w:author="PIERRE" w:date="2013-10-24T12:27:00Z">
            <w:rPr>
              <w:rFonts w:ascii="Times New Roman" w:eastAsia="Times New Roman" w:hAnsi="Times New Roman" w:cs="Times New Roman"/>
              <w:b/>
              <w:bCs/>
              <w:color w:val="000000"/>
              <w:sz w:val="24"/>
              <w:szCs w:val="24"/>
            </w:rPr>
          </w:rPrChange>
        </w:rPr>
        <w:t>Q0</w:t>
      </w:r>
      <w:ins w:id="1507" w:author="PIERRE" w:date="2013-10-24T10:28:00Z">
        <w:r w:rsidRPr="00AF2F6F">
          <w:rPr>
            <w:rFonts w:ascii="Times New Roman" w:hAnsi="Times New Roman" w:cs="Times New Roman"/>
            <w:b/>
            <w:color w:val="000000"/>
            <w:sz w:val="24"/>
            <w:szCs w:val="24"/>
            <w:rPrChange w:id="1508" w:author="PIERRE" w:date="2013-10-24T12:27:00Z">
              <w:rPr>
                <w:rFonts w:ascii="Times New Roman" w:eastAsia="Times New Roman" w:hAnsi="Times New Roman" w:cs="Times New Roman"/>
                <w:b/>
                <w:bCs/>
                <w:color w:val="000000"/>
                <w:sz w:val="24"/>
                <w:szCs w:val="24"/>
              </w:rPr>
            </w:rPrChange>
          </w:rPr>
          <w:t>15</w:t>
        </w:r>
      </w:ins>
      <w:del w:id="1509" w:author="PIERRE" w:date="2013-10-24T10:28:00Z">
        <w:r w:rsidRPr="00AF2F6F">
          <w:rPr>
            <w:rFonts w:ascii="Times New Roman" w:hAnsi="Times New Roman" w:cs="Times New Roman"/>
            <w:b/>
            <w:color w:val="000000"/>
            <w:sz w:val="24"/>
            <w:szCs w:val="24"/>
            <w:rPrChange w:id="1510" w:author="PIERRE" w:date="2013-10-24T12:27:00Z">
              <w:rPr>
                <w:rFonts w:ascii="Times New Roman" w:eastAsia="Times New Roman" w:hAnsi="Times New Roman" w:cs="Times New Roman"/>
                <w:b/>
                <w:bCs/>
                <w:color w:val="000000"/>
                <w:sz w:val="24"/>
                <w:szCs w:val="24"/>
              </w:rPr>
            </w:rPrChange>
          </w:rPr>
          <w:delText>08</w:delText>
        </w:r>
      </w:del>
      <w:r w:rsidRPr="00AF2F6F">
        <w:rPr>
          <w:rFonts w:ascii="Times New Roman" w:hAnsi="Times New Roman" w:cs="Times New Roman"/>
          <w:b/>
          <w:color w:val="000000"/>
          <w:sz w:val="24"/>
          <w:szCs w:val="24"/>
          <w:rPrChange w:id="1511" w:author="PIERRE" w:date="2013-10-24T12:27:00Z">
            <w:rPr>
              <w:rFonts w:ascii="Times New Roman" w:eastAsia="Times New Roman" w:hAnsi="Times New Roman" w:cs="Times New Roman"/>
              <w:b/>
              <w:bCs/>
              <w:color w:val="000000"/>
              <w:sz w:val="24"/>
              <w:szCs w:val="24"/>
            </w:rPr>
          </w:rPrChange>
        </w:rPr>
        <w:t xml:space="preserve"> : Numéro de la vague : </w:t>
      </w:r>
    </w:p>
    <w:p w:rsidR="002D0F84" w:rsidRPr="00442E10" w:rsidRDefault="00AF2F6F" w:rsidP="002D0F84">
      <w:pPr>
        <w:jc w:val="both"/>
        <w:rPr>
          <w:rFonts w:ascii="Times New Roman" w:hAnsi="Times New Roman" w:cs="Times New Roman"/>
          <w:color w:val="000000"/>
        </w:rPr>
      </w:pPr>
      <w:r w:rsidRPr="00AF2F6F">
        <w:rPr>
          <w:rFonts w:ascii="Times New Roman" w:hAnsi="Times New Roman" w:cs="Times New Roman"/>
          <w:color w:val="000000"/>
          <w:rPrChange w:id="1512" w:author="PIERRE" w:date="2013-10-24T12:27:00Z">
            <w:rPr>
              <w:rFonts w:ascii="Times New Roman" w:eastAsia="Times New Roman" w:hAnsi="Times New Roman" w:cs="Times New Roman"/>
              <w:b/>
              <w:bCs/>
              <w:color w:val="000000"/>
              <w:sz w:val="24"/>
              <w:szCs w:val="24"/>
            </w:rPr>
          </w:rPrChange>
        </w:rPr>
        <w:t xml:space="preserve">La vague correspond ici au </w:t>
      </w:r>
      <w:proofErr w:type="spellStart"/>
      <w:r w:rsidRPr="00AF2F6F">
        <w:rPr>
          <w:rFonts w:ascii="Times New Roman" w:hAnsi="Times New Roman" w:cs="Times New Roman"/>
          <w:color w:val="000000"/>
          <w:rPrChange w:id="1513" w:author="PIERRE" w:date="2013-10-24T12:27:00Z">
            <w:rPr>
              <w:rFonts w:ascii="Times New Roman" w:eastAsia="Times New Roman" w:hAnsi="Times New Roman" w:cs="Times New Roman"/>
              <w:b/>
              <w:bCs/>
              <w:color w:val="000000"/>
              <w:sz w:val="24"/>
              <w:szCs w:val="24"/>
            </w:rPr>
          </w:rPrChange>
        </w:rPr>
        <w:t>n</w:t>
      </w:r>
      <w:r w:rsidRPr="00AF2F6F">
        <w:rPr>
          <w:rFonts w:ascii="Times New Roman" w:hAnsi="Times New Roman" w:cs="Times New Roman"/>
          <w:color w:val="000000"/>
          <w:vertAlign w:val="superscript"/>
          <w:rPrChange w:id="1514" w:author="PIERRE" w:date="2013-10-24T12:27:00Z">
            <w:rPr>
              <w:rFonts w:ascii="Times New Roman" w:eastAsia="Times New Roman" w:hAnsi="Times New Roman" w:cs="Times New Roman"/>
              <w:b/>
              <w:bCs/>
              <w:color w:val="000000"/>
              <w:sz w:val="24"/>
              <w:szCs w:val="24"/>
              <w:vertAlign w:val="superscript"/>
            </w:rPr>
          </w:rPrChange>
        </w:rPr>
        <w:t>ème</w:t>
      </w:r>
      <w:proofErr w:type="spellEnd"/>
      <w:r w:rsidRPr="00AF2F6F">
        <w:rPr>
          <w:rFonts w:ascii="Times New Roman" w:hAnsi="Times New Roman" w:cs="Times New Roman"/>
          <w:color w:val="000000"/>
          <w:rPrChange w:id="1515" w:author="PIERRE" w:date="2013-10-24T12:27:00Z">
            <w:rPr>
              <w:rFonts w:ascii="Times New Roman" w:eastAsia="Times New Roman" w:hAnsi="Times New Roman" w:cs="Times New Roman"/>
              <w:b/>
              <w:bCs/>
              <w:color w:val="000000"/>
              <w:sz w:val="24"/>
              <w:szCs w:val="24"/>
            </w:rPr>
          </w:rPrChange>
        </w:rPr>
        <w:t xml:space="preserve"> étape de l’enquête. Chaque étape étant constituée d’un ensemble de villages à enquêter au même moment. </w:t>
      </w:r>
    </w:p>
    <w:p w:rsidR="002D0F84" w:rsidRPr="00442E10" w:rsidRDefault="00AF2F6F" w:rsidP="002D0F84">
      <w:pPr>
        <w:jc w:val="both"/>
        <w:outlineLvl w:val="0"/>
        <w:rPr>
          <w:rFonts w:ascii="Times New Roman" w:hAnsi="Times New Roman" w:cs="Times New Roman"/>
          <w:b/>
          <w:color w:val="000000"/>
          <w:sz w:val="24"/>
          <w:szCs w:val="24"/>
        </w:rPr>
      </w:pPr>
      <w:r w:rsidRPr="00AF2F6F">
        <w:rPr>
          <w:rFonts w:ascii="Times New Roman" w:hAnsi="Times New Roman" w:cs="Times New Roman"/>
          <w:b/>
          <w:color w:val="000000"/>
          <w:sz w:val="24"/>
          <w:szCs w:val="24"/>
          <w:rPrChange w:id="1516" w:author="PIERRE" w:date="2013-10-24T12:27:00Z">
            <w:rPr>
              <w:rFonts w:ascii="Times New Roman" w:eastAsia="Times New Roman" w:hAnsi="Times New Roman" w:cs="Times New Roman"/>
              <w:b/>
              <w:bCs/>
              <w:color w:val="000000"/>
              <w:sz w:val="24"/>
              <w:szCs w:val="24"/>
            </w:rPr>
          </w:rPrChange>
        </w:rPr>
        <w:t>Q0</w:t>
      </w:r>
      <w:ins w:id="1517" w:author="PIERRE" w:date="2013-10-24T10:28:00Z">
        <w:r w:rsidRPr="00AF2F6F">
          <w:rPr>
            <w:rFonts w:ascii="Times New Roman" w:hAnsi="Times New Roman" w:cs="Times New Roman"/>
            <w:b/>
            <w:color w:val="000000"/>
            <w:sz w:val="24"/>
            <w:szCs w:val="24"/>
            <w:rPrChange w:id="1518" w:author="PIERRE" w:date="2013-10-24T12:27:00Z">
              <w:rPr>
                <w:rFonts w:ascii="Times New Roman" w:eastAsia="Times New Roman" w:hAnsi="Times New Roman" w:cs="Times New Roman"/>
                <w:b/>
                <w:bCs/>
                <w:color w:val="000000"/>
                <w:sz w:val="24"/>
                <w:szCs w:val="24"/>
              </w:rPr>
            </w:rPrChange>
          </w:rPr>
          <w:t>16</w:t>
        </w:r>
      </w:ins>
      <w:del w:id="1519" w:author="PIERRE" w:date="2013-10-24T10:28:00Z">
        <w:r w:rsidRPr="00AF2F6F">
          <w:rPr>
            <w:rFonts w:ascii="Times New Roman" w:hAnsi="Times New Roman" w:cs="Times New Roman"/>
            <w:b/>
            <w:color w:val="000000"/>
            <w:sz w:val="24"/>
            <w:szCs w:val="24"/>
            <w:rPrChange w:id="1520" w:author="PIERRE" w:date="2013-10-24T12:27:00Z">
              <w:rPr>
                <w:rFonts w:ascii="Times New Roman" w:eastAsia="Times New Roman" w:hAnsi="Times New Roman" w:cs="Times New Roman"/>
                <w:b/>
                <w:bCs/>
                <w:color w:val="000000"/>
                <w:sz w:val="24"/>
                <w:szCs w:val="24"/>
              </w:rPr>
            </w:rPrChange>
          </w:rPr>
          <w:delText>09</w:delText>
        </w:r>
      </w:del>
      <w:r w:rsidRPr="00AF2F6F">
        <w:rPr>
          <w:rFonts w:ascii="Times New Roman" w:hAnsi="Times New Roman" w:cs="Times New Roman"/>
          <w:b/>
          <w:color w:val="000000"/>
          <w:sz w:val="24"/>
          <w:szCs w:val="24"/>
          <w:rPrChange w:id="1521" w:author="PIERRE" w:date="2013-10-24T12:27:00Z">
            <w:rPr>
              <w:rFonts w:ascii="Times New Roman" w:eastAsia="Times New Roman" w:hAnsi="Times New Roman" w:cs="Times New Roman"/>
              <w:b/>
              <w:bCs/>
              <w:color w:val="000000"/>
              <w:sz w:val="24"/>
              <w:szCs w:val="24"/>
            </w:rPr>
          </w:rPrChange>
        </w:rPr>
        <w:t xml:space="preserve"> : Enquêteur </w:t>
      </w:r>
    </w:p>
    <w:p w:rsidR="002D0F84" w:rsidRPr="00442E10" w:rsidRDefault="00AF2F6F" w:rsidP="002D0F84">
      <w:pPr>
        <w:jc w:val="both"/>
        <w:rPr>
          <w:rFonts w:ascii="Times New Roman" w:hAnsi="Times New Roman" w:cs="Times New Roman"/>
          <w:color w:val="000000"/>
          <w:sz w:val="24"/>
          <w:szCs w:val="24"/>
        </w:rPr>
      </w:pPr>
      <w:r w:rsidRPr="00AF2F6F">
        <w:rPr>
          <w:rFonts w:ascii="Times New Roman" w:hAnsi="Times New Roman" w:cs="Times New Roman"/>
          <w:color w:val="000000"/>
          <w:sz w:val="24"/>
          <w:szCs w:val="24"/>
          <w:rPrChange w:id="1522" w:author="PIERRE" w:date="2013-10-24T12:27:00Z">
            <w:rPr>
              <w:rFonts w:ascii="Times New Roman" w:eastAsia="Times New Roman" w:hAnsi="Times New Roman" w:cs="Times New Roman"/>
              <w:b/>
              <w:bCs/>
              <w:color w:val="000000"/>
              <w:sz w:val="24"/>
              <w:szCs w:val="24"/>
            </w:rPr>
          </w:rPrChange>
        </w:rPr>
        <w:t>Inscrivez d’abord en toutes lettres vos nom(s) et prénom(s). Au sein de votre équipe, votre contrôleur vous attribuera un numéro suivant l’ordre alphabétique ; inscrivez ensuite ce numéro dans le cadre réservé à cet effet.</w:t>
      </w:r>
    </w:p>
    <w:p w:rsidR="002D0F84" w:rsidRPr="00442E10" w:rsidRDefault="00AF2F6F" w:rsidP="002D0F84">
      <w:pPr>
        <w:jc w:val="both"/>
        <w:outlineLvl w:val="0"/>
        <w:rPr>
          <w:rFonts w:ascii="Times New Roman" w:hAnsi="Times New Roman" w:cs="Times New Roman"/>
          <w:b/>
          <w:color w:val="000000"/>
          <w:sz w:val="24"/>
          <w:szCs w:val="24"/>
        </w:rPr>
      </w:pPr>
      <w:r w:rsidRPr="00AF2F6F">
        <w:rPr>
          <w:rFonts w:ascii="Times New Roman" w:hAnsi="Times New Roman" w:cs="Times New Roman"/>
          <w:b/>
          <w:color w:val="000000"/>
          <w:sz w:val="24"/>
          <w:szCs w:val="24"/>
          <w:rPrChange w:id="1523" w:author="PIERRE" w:date="2013-10-24T12:27:00Z">
            <w:rPr>
              <w:rFonts w:ascii="Times New Roman" w:eastAsia="Times New Roman" w:hAnsi="Times New Roman" w:cs="Times New Roman"/>
              <w:b/>
              <w:bCs/>
              <w:color w:val="000000"/>
              <w:sz w:val="24"/>
              <w:szCs w:val="24"/>
            </w:rPr>
          </w:rPrChange>
        </w:rPr>
        <w:t>Q01</w:t>
      </w:r>
      <w:ins w:id="1524" w:author="PIERRE" w:date="2013-10-24T10:29:00Z">
        <w:r w:rsidRPr="00AF2F6F">
          <w:rPr>
            <w:rFonts w:ascii="Times New Roman" w:hAnsi="Times New Roman" w:cs="Times New Roman"/>
            <w:b/>
            <w:color w:val="000000"/>
            <w:sz w:val="24"/>
            <w:szCs w:val="24"/>
            <w:rPrChange w:id="1525" w:author="PIERRE" w:date="2013-10-24T12:27:00Z">
              <w:rPr>
                <w:rFonts w:ascii="Times New Roman" w:eastAsia="Times New Roman" w:hAnsi="Times New Roman" w:cs="Times New Roman"/>
                <w:b/>
                <w:bCs/>
                <w:color w:val="000000"/>
                <w:sz w:val="24"/>
                <w:szCs w:val="24"/>
              </w:rPr>
            </w:rPrChange>
          </w:rPr>
          <w:t>7</w:t>
        </w:r>
      </w:ins>
      <w:del w:id="1526" w:author="PIERRE" w:date="2013-10-24T10:29:00Z">
        <w:r w:rsidRPr="00AF2F6F">
          <w:rPr>
            <w:rFonts w:ascii="Times New Roman" w:hAnsi="Times New Roman" w:cs="Times New Roman"/>
            <w:b/>
            <w:color w:val="000000"/>
            <w:sz w:val="24"/>
            <w:szCs w:val="24"/>
            <w:rPrChange w:id="1527" w:author="PIERRE" w:date="2013-10-24T12:27:00Z">
              <w:rPr>
                <w:rFonts w:ascii="Times New Roman" w:eastAsia="Times New Roman" w:hAnsi="Times New Roman" w:cs="Times New Roman"/>
                <w:b/>
                <w:bCs/>
                <w:color w:val="000000"/>
                <w:sz w:val="24"/>
                <w:szCs w:val="24"/>
              </w:rPr>
            </w:rPrChange>
          </w:rPr>
          <w:delText>0</w:delText>
        </w:r>
      </w:del>
      <w:r w:rsidRPr="00AF2F6F">
        <w:rPr>
          <w:rFonts w:ascii="Times New Roman" w:hAnsi="Times New Roman" w:cs="Times New Roman"/>
          <w:b/>
          <w:color w:val="000000"/>
          <w:sz w:val="24"/>
          <w:szCs w:val="24"/>
          <w:rPrChange w:id="1528" w:author="PIERRE" w:date="2013-10-24T12:27:00Z">
            <w:rPr>
              <w:rFonts w:ascii="Times New Roman" w:eastAsia="Times New Roman" w:hAnsi="Times New Roman" w:cs="Times New Roman"/>
              <w:b/>
              <w:bCs/>
              <w:color w:val="000000"/>
              <w:sz w:val="24"/>
              <w:szCs w:val="24"/>
            </w:rPr>
          </w:rPrChange>
        </w:rPr>
        <w:t> : Chef d’équipe</w:t>
      </w:r>
    </w:p>
    <w:p w:rsidR="002D0F84" w:rsidRPr="00442E10" w:rsidRDefault="00AF2F6F" w:rsidP="002D0F84">
      <w:pPr>
        <w:jc w:val="both"/>
        <w:outlineLvl w:val="0"/>
        <w:rPr>
          <w:rFonts w:ascii="Times New Roman" w:hAnsi="Times New Roman" w:cs="Times New Roman"/>
          <w:color w:val="000000"/>
          <w:sz w:val="24"/>
          <w:szCs w:val="24"/>
        </w:rPr>
      </w:pPr>
      <w:r w:rsidRPr="00AF2F6F">
        <w:rPr>
          <w:rFonts w:ascii="Times New Roman" w:hAnsi="Times New Roman" w:cs="Times New Roman"/>
          <w:color w:val="000000"/>
          <w:sz w:val="24"/>
          <w:szCs w:val="24"/>
          <w:rPrChange w:id="1529" w:author="PIERRE" w:date="2013-10-24T12:27:00Z">
            <w:rPr>
              <w:rFonts w:ascii="Times New Roman" w:eastAsia="Times New Roman" w:hAnsi="Times New Roman" w:cs="Times New Roman"/>
              <w:b/>
              <w:bCs/>
              <w:color w:val="000000"/>
              <w:sz w:val="24"/>
              <w:szCs w:val="24"/>
            </w:rPr>
          </w:rPrChange>
        </w:rPr>
        <w:t>Cette variable est remplie par le chef d’équipe qui joue le rôle de contrôleur. A cet effet, il  doit y inscrire en toutes lettres ses nom(s) et prénom(s) ainsi que son numéro après contrôle du questionnaire.</w:t>
      </w:r>
    </w:p>
    <w:p w:rsidR="002D0F84" w:rsidRPr="00442E10" w:rsidRDefault="00AF2F6F" w:rsidP="002D0F84">
      <w:pPr>
        <w:jc w:val="both"/>
        <w:outlineLvl w:val="0"/>
        <w:rPr>
          <w:rFonts w:ascii="Times New Roman" w:hAnsi="Times New Roman" w:cs="Times New Roman"/>
          <w:b/>
          <w:color w:val="000000"/>
          <w:sz w:val="24"/>
          <w:szCs w:val="24"/>
        </w:rPr>
      </w:pPr>
      <w:r w:rsidRPr="00AF2F6F">
        <w:rPr>
          <w:rFonts w:ascii="Times New Roman" w:hAnsi="Times New Roman" w:cs="Times New Roman"/>
          <w:b/>
          <w:color w:val="000000"/>
          <w:sz w:val="24"/>
          <w:szCs w:val="24"/>
          <w:rPrChange w:id="1530" w:author="PIERRE" w:date="2013-10-24T12:27:00Z">
            <w:rPr>
              <w:rFonts w:ascii="Times New Roman" w:eastAsia="Times New Roman" w:hAnsi="Times New Roman" w:cs="Times New Roman"/>
              <w:b/>
              <w:bCs/>
              <w:color w:val="000000"/>
              <w:sz w:val="24"/>
              <w:szCs w:val="24"/>
            </w:rPr>
          </w:rPrChange>
        </w:rPr>
        <w:t>Q01</w:t>
      </w:r>
      <w:ins w:id="1531" w:author="PIERRE" w:date="2013-10-24T10:30:00Z">
        <w:r w:rsidRPr="00AF2F6F">
          <w:rPr>
            <w:rFonts w:ascii="Times New Roman" w:hAnsi="Times New Roman" w:cs="Times New Roman"/>
            <w:b/>
            <w:color w:val="000000"/>
            <w:sz w:val="24"/>
            <w:szCs w:val="24"/>
            <w:rPrChange w:id="1532" w:author="PIERRE" w:date="2013-10-24T12:27:00Z">
              <w:rPr>
                <w:rFonts w:ascii="Times New Roman" w:eastAsia="Times New Roman" w:hAnsi="Times New Roman" w:cs="Times New Roman"/>
                <w:b/>
                <w:bCs/>
                <w:color w:val="000000"/>
                <w:sz w:val="24"/>
                <w:szCs w:val="24"/>
              </w:rPr>
            </w:rPrChange>
          </w:rPr>
          <w:t>8</w:t>
        </w:r>
      </w:ins>
      <w:del w:id="1533" w:author="PIERRE" w:date="2013-10-24T10:30:00Z">
        <w:r w:rsidRPr="00AF2F6F">
          <w:rPr>
            <w:rFonts w:ascii="Times New Roman" w:hAnsi="Times New Roman" w:cs="Times New Roman"/>
            <w:b/>
            <w:color w:val="000000"/>
            <w:sz w:val="24"/>
            <w:szCs w:val="24"/>
            <w:rPrChange w:id="1534" w:author="PIERRE" w:date="2013-10-24T12:27:00Z">
              <w:rPr>
                <w:rFonts w:ascii="Times New Roman" w:eastAsia="Times New Roman" w:hAnsi="Times New Roman" w:cs="Times New Roman"/>
                <w:b/>
                <w:bCs/>
                <w:color w:val="000000"/>
                <w:sz w:val="24"/>
                <w:szCs w:val="24"/>
              </w:rPr>
            </w:rPrChange>
          </w:rPr>
          <w:delText>1</w:delText>
        </w:r>
      </w:del>
      <w:r w:rsidRPr="00AF2F6F">
        <w:rPr>
          <w:rFonts w:ascii="Times New Roman" w:hAnsi="Times New Roman" w:cs="Times New Roman"/>
          <w:b/>
          <w:color w:val="000000"/>
          <w:sz w:val="24"/>
          <w:szCs w:val="24"/>
          <w:rPrChange w:id="1535" w:author="PIERRE" w:date="2013-10-24T12:27:00Z">
            <w:rPr>
              <w:rFonts w:ascii="Times New Roman" w:eastAsia="Times New Roman" w:hAnsi="Times New Roman" w:cs="Times New Roman"/>
              <w:b/>
              <w:bCs/>
              <w:color w:val="000000"/>
              <w:sz w:val="24"/>
              <w:szCs w:val="24"/>
            </w:rPr>
          </w:rPrChange>
        </w:rPr>
        <w:t> : Superviseur</w:t>
      </w:r>
    </w:p>
    <w:p w:rsidR="002D0F84" w:rsidRPr="00442E10" w:rsidRDefault="00AF2F6F" w:rsidP="002D0F84">
      <w:pPr>
        <w:jc w:val="both"/>
        <w:outlineLvl w:val="0"/>
        <w:rPr>
          <w:rFonts w:ascii="Times New Roman" w:hAnsi="Times New Roman" w:cs="Times New Roman"/>
          <w:color w:val="000000"/>
          <w:sz w:val="24"/>
          <w:szCs w:val="24"/>
        </w:rPr>
      </w:pPr>
      <w:r w:rsidRPr="00AF2F6F">
        <w:rPr>
          <w:rFonts w:ascii="Times New Roman" w:hAnsi="Times New Roman" w:cs="Times New Roman"/>
          <w:color w:val="000000"/>
          <w:sz w:val="24"/>
          <w:szCs w:val="24"/>
          <w:rPrChange w:id="1536" w:author="PIERRE" w:date="2013-10-24T12:27:00Z">
            <w:rPr>
              <w:rFonts w:ascii="Times New Roman" w:eastAsia="Times New Roman" w:hAnsi="Times New Roman" w:cs="Times New Roman"/>
              <w:b/>
              <w:bCs/>
              <w:color w:val="000000"/>
              <w:sz w:val="24"/>
              <w:szCs w:val="24"/>
            </w:rPr>
          </w:rPrChange>
        </w:rPr>
        <w:t>Cette variable est remplie par le superviseur qui inscrit en toutes lettres ses  nom(s) et prénom(s) ainsi que son numéro après contrôle du questionnaire.</w:t>
      </w:r>
    </w:p>
    <w:p w:rsidR="002D0F84" w:rsidRPr="00442E10" w:rsidRDefault="00AF2F6F" w:rsidP="002D0F84">
      <w:pPr>
        <w:jc w:val="both"/>
        <w:outlineLvl w:val="0"/>
        <w:rPr>
          <w:rFonts w:ascii="Times New Roman" w:hAnsi="Times New Roman" w:cs="Times New Roman"/>
          <w:b/>
          <w:color w:val="000000"/>
          <w:sz w:val="24"/>
          <w:szCs w:val="24"/>
        </w:rPr>
      </w:pPr>
      <w:r w:rsidRPr="00AF2F6F">
        <w:rPr>
          <w:rFonts w:ascii="Times New Roman" w:hAnsi="Times New Roman" w:cs="Times New Roman"/>
          <w:b/>
          <w:color w:val="000000"/>
          <w:sz w:val="24"/>
          <w:szCs w:val="24"/>
          <w:rPrChange w:id="1537" w:author="PIERRE" w:date="2013-10-24T12:27:00Z">
            <w:rPr>
              <w:rFonts w:ascii="Times New Roman" w:eastAsia="Times New Roman" w:hAnsi="Times New Roman" w:cs="Times New Roman"/>
              <w:b/>
              <w:bCs/>
              <w:color w:val="000000"/>
              <w:sz w:val="24"/>
              <w:szCs w:val="24"/>
            </w:rPr>
          </w:rPrChange>
        </w:rPr>
        <w:t>Q01</w:t>
      </w:r>
      <w:ins w:id="1538" w:author="PIERRE" w:date="2013-10-24T10:32:00Z">
        <w:r w:rsidRPr="00AF2F6F">
          <w:rPr>
            <w:rFonts w:ascii="Times New Roman" w:hAnsi="Times New Roman" w:cs="Times New Roman"/>
            <w:b/>
            <w:color w:val="000000"/>
            <w:sz w:val="24"/>
            <w:szCs w:val="24"/>
            <w:rPrChange w:id="1539" w:author="PIERRE" w:date="2013-10-24T12:27:00Z">
              <w:rPr>
                <w:rFonts w:ascii="Times New Roman" w:eastAsia="Times New Roman" w:hAnsi="Times New Roman" w:cs="Times New Roman"/>
                <w:b/>
                <w:bCs/>
                <w:color w:val="000000"/>
                <w:sz w:val="24"/>
                <w:szCs w:val="24"/>
              </w:rPr>
            </w:rPrChange>
          </w:rPr>
          <w:t>9</w:t>
        </w:r>
      </w:ins>
      <w:del w:id="1540" w:author="PIERRE" w:date="2013-10-24T10:32:00Z">
        <w:r w:rsidRPr="00AF2F6F">
          <w:rPr>
            <w:rFonts w:ascii="Times New Roman" w:hAnsi="Times New Roman" w:cs="Times New Roman"/>
            <w:b/>
            <w:color w:val="000000"/>
            <w:sz w:val="24"/>
            <w:szCs w:val="24"/>
            <w:rPrChange w:id="1541" w:author="PIERRE" w:date="2013-10-24T12:27:00Z">
              <w:rPr>
                <w:rFonts w:ascii="Times New Roman" w:eastAsia="Times New Roman" w:hAnsi="Times New Roman" w:cs="Times New Roman"/>
                <w:b/>
                <w:bCs/>
                <w:color w:val="000000"/>
                <w:sz w:val="24"/>
                <w:szCs w:val="24"/>
              </w:rPr>
            </w:rPrChange>
          </w:rPr>
          <w:delText>2</w:delText>
        </w:r>
      </w:del>
      <w:r w:rsidRPr="00AF2F6F">
        <w:rPr>
          <w:rFonts w:ascii="Times New Roman" w:hAnsi="Times New Roman" w:cs="Times New Roman"/>
          <w:b/>
          <w:color w:val="000000"/>
          <w:sz w:val="24"/>
          <w:szCs w:val="24"/>
          <w:rPrChange w:id="1542" w:author="PIERRE" w:date="2013-10-24T12:27:00Z">
            <w:rPr>
              <w:rFonts w:ascii="Times New Roman" w:eastAsia="Times New Roman" w:hAnsi="Times New Roman" w:cs="Times New Roman"/>
              <w:b/>
              <w:bCs/>
              <w:color w:val="000000"/>
              <w:sz w:val="24"/>
              <w:szCs w:val="24"/>
            </w:rPr>
          </w:rPrChange>
        </w:rPr>
        <w:t> : Date de début d’enquête</w:t>
      </w:r>
    </w:p>
    <w:p w:rsidR="002D0F84" w:rsidRPr="00442E10" w:rsidRDefault="00AF2F6F" w:rsidP="002D0F84">
      <w:pPr>
        <w:pStyle w:val="BodyTextIndent"/>
        <w:rPr>
          <w:sz w:val="24"/>
          <w:szCs w:val="24"/>
        </w:rPr>
      </w:pPr>
      <w:r w:rsidRPr="00AF2F6F">
        <w:rPr>
          <w:sz w:val="24"/>
          <w:szCs w:val="24"/>
          <w:rPrChange w:id="1543" w:author="PIERRE" w:date="2013-10-24T12:27:00Z">
            <w:rPr>
              <w:b/>
              <w:bCs/>
              <w:sz w:val="24"/>
              <w:szCs w:val="24"/>
            </w:rPr>
          </w:rPrChange>
        </w:rPr>
        <w:t xml:space="preserve">Inscrivez la date de votre premier jour d’enquête dans le ménage en jour et mois. </w:t>
      </w:r>
    </w:p>
    <w:p w:rsidR="002D0F84" w:rsidRPr="00442E10" w:rsidRDefault="002D0F84" w:rsidP="002D0F84">
      <w:pPr>
        <w:pStyle w:val="BodyTextIndent"/>
        <w:rPr>
          <w:sz w:val="14"/>
          <w:szCs w:val="14"/>
        </w:rPr>
      </w:pPr>
    </w:p>
    <w:p w:rsidR="002D0F84" w:rsidRPr="00442E10" w:rsidRDefault="00AF2F6F" w:rsidP="002D0F84">
      <w:pPr>
        <w:pStyle w:val="BodyTextIndent"/>
        <w:rPr>
          <w:sz w:val="24"/>
          <w:szCs w:val="24"/>
        </w:rPr>
      </w:pPr>
      <w:r w:rsidRPr="00AF2F6F">
        <w:rPr>
          <w:sz w:val="24"/>
          <w:szCs w:val="24"/>
          <w:u w:val="single"/>
          <w:rPrChange w:id="1544" w:author="PIERRE" w:date="2013-10-24T12:27:00Z">
            <w:rPr>
              <w:b/>
              <w:bCs/>
              <w:sz w:val="24"/>
              <w:szCs w:val="24"/>
              <w:u w:val="single"/>
            </w:rPr>
          </w:rPrChange>
        </w:rPr>
        <w:t>Exemple</w:t>
      </w:r>
      <w:r w:rsidRPr="00AF2F6F">
        <w:rPr>
          <w:sz w:val="24"/>
          <w:szCs w:val="24"/>
          <w:rPrChange w:id="1545" w:author="PIERRE" w:date="2013-10-24T12:27:00Z">
            <w:rPr>
              <w:b/>
              <w:bCs/>
              <w:sz w:val="24"/>
              <w:szCs w:val="24"/>
            </w:rPr>
          </w:rPrChange>
        </w:rPr>
        <w:t xml:space="preserve"> : Si vous commencez l’enquête dans un ménage le </w:t>
      </w:r>
      <w:ins w:id="1546" w:author="PIERRE" w:date="2013-10-24T10:33:00Z">
        <w:r w:rsidRPr="00AF2F6F">
          <w:rPr>
            <w:sz w:val="24"/>
            <w:szCs w:val="24"/>
            <w:rPrChange w:id="1547" w:author="PIERRE" w:date="2013-10-24T12:27:00Z">
              <w:rPr>
                <w:b/>
                <w:bCs/>
                <w:sz w:val="24"/>
                <w:szCs w:val="24"/>
              </w:rPr>
            </w:rPrChange>
          </w:rPr>
          <w:t>10</w:t>
        </w:r>
      </w:ins>
      <w:del w:id="1548" w:author="PIERRE" w:date="2013-10-24T10:33:00Z">
        <w:r w:rsidRPr="00AF2F6F">
          <w:rPr>
            <w:sz w:val="24"/>
            <w:szCs w:val="24"/>
            <w:rPrChange w:id="1549" w:author="PIERRE" w:date="2013-10-24T12:27:00Z">
              <w:rPr>
                <w:b/>
                <w:bCs/>
                <w:sz w:val="24"/>
                <w:szCs w:val="24"/>
              </w:rPr>
            </w:rPrChange>
          </w:rPr>
          <w:delText>22</w:delText>
        </w:r>
      </w:del>
      <w:r w:rsidRPr="00AF2F6F">
        <w:rPr>
          <w:sz w:val="24"/>
          <w:szCs w:val="24"/>
          <w:rPrChange w:id="1550" w:author="PIERRE" w:date="2013-10-24T12:27:00Z">
            <w:rPr>
              <w:b/>
              <w:bCs/>
              <w:sz w:val="24"/>
              <w:szCs w:val="24"/>
            </w:rPr>
          </w:rPrChange>
        </w:rPr>
        <w:t xml:space="preserve"> </w:t>
      </w:r>
      <w:ins w:id="1551" w:author="PIERRE" w:date="2013-10-24T10:33:00Z">
        <w:r w:rsidRPr="00AF2F6F">
          <w:rPr>
            <w:sz w:val="24"/>
            <w:szCs w:val="24"/>
            <w:rPrChange w:id="1552" w:author="PIERRE" w:date="2013-10-24T12:27:00Z">
              <w:rPr>
                <w:b/>
                <w:bCs/>
                <w:sz w:val="24"/>
                <w:szCs w:val="24"/>
              </w:rPr>
            </w:rPrChange>
          </w:rPr>
          <w:t>Novembre</w:t>
        </w:r>
      </w:ins>
      <w:del w:id="1553" w:author="PIERRE" w:date="2013-10-24T10:33:00Z">
        <w:r w:rsidRPr="00AF2F6F">
          <w:rPr>
            <w:sz w:val="24"/>
            <w:szCs w:val="24"/>
            <w:rPrChange w:id="1554" w:author="PIERRE" w:date="2013-10-24T12:27:00Z">
              <w:rPr>
                <w:b/>
                <w:bCs/>
                <w:sz w:val="24"/>
                <w:szCs w:val="24"/>
              </w:rPr>
            </w:rPrChange>
          </w:rPr>
          <w:delText>Octobre</w:delText>
        </w:r>
      </w:del>
      <w:r w:rsidRPr="00AF2F6F">
        <w:rPr>
          <w:sz w:val="24"/>
          <w:szCs w:val="24"/>
          <w:rPrChange w:id="1555" w:author="PIERRE" w:date="2013-10-24T12:27:00Z">
            <w:rPr>
              <w:b/>
              <w:bCs/>
              <w:sz w:val="24"/>
              <w:szCs w:val="24"/>
            </w:rPr>
          </w:rPrChange>
        </w:rPr>
        <w:t xml:space="preserve"> 2013, inscrivez :</w:t>
      </w:r>
    </w:p>
    <w:tbl>
      <w:tblPr>
        <w:tblW w:w="0" w:type="auto"/>
        <w:tblInd w:w="70" w:type="dxa"/>
        <w:tblBorders>
          <w:left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425"/>
        <w:gridCol w:w="283"/>
        <w:gridCol w:w="425"/>
        <w:gridCol w:w="283"/>
        <w:gridCol w:w="426"/>
        <w:gridCol w:w="6662"/>
      </w:tblGrid>
      <w:tr w:rsidR="002D0F84" w:rsidRPr="00442E10" w:rsidTr="005A02E6">
        <w:tc>
          <w:tcPr>
            <w:tcW w:w="284" w:type="dxa"/>
          </w:tcPr>
          <w:p w:rsidR="002D0F84" w:rsidRPr="00442E10" w:rsidRDefault="00AF2F6F" w:rsidP="005A02E6">
            <w:pPr>
              <w:jc w:val="both"/>
              <w:rPr>
                <w:rFonts w:ascii="Times New Roman" w:hAnsi="Times New Roman" w:cs="Times New Roman"/>
                <w:color w:val="000000"/>
                <w:sz w:val="24"/>
                <w:szCs w:val="24"/>
              </w:rPr>
            </w:pPr>
            <w:ins w:id="1556" w:author="PIERRE" w:date="2013-10-24T10:33:00Z">
              <w:r w:rsidRPr="00AF2F6F">
                <w:rPr>
                  <w:rFonts w:ascii="Times New Roman" w:hAnsi="Times New Roman" w:cs="Times New Roman"/>
                  <w:color w:val="000000"/>
                  <w:sz w:val="24"/>
                  <w:szCs w:val="24"/>
                  <w:rPrChange w:id="1557" w:author="PIERRE" w:date="2013-10-24T12:27:00Z">
                    <w:rPr>
                      <w:rFonts w:ascii="Times New Roman" w:eastAsia="Times New Roman" w:hAnsi="Times New Roman" w:cs="Times New Roman"/>
                      <w:b/>
                      <w:bCs/>
                      <w:color w:val="000000"/>
                      <w:sz w:val="24"/>
                      <w:szCs w:val="24"/>
                    </w:rPr>
                  </w:rPrChange>
                </w:rPr>
                <w:t>1</w:t>
              </w:r>
            </w:ins>
            <w:del w:id="1558" w:author="PIERRE" w:date="2013-10-24T10:33:00Z">
              <w:r w:rsidRPr="00AF2F6F">
                <w:rPr>
                  <w:rFonts w:ascii="Times New Roman" w:hAnsi="Times New Roman" w:cs="Times New Roman"/>
                  <w:color w:val="000000"/>
                  <w:sz w:val="24"/>
                  <w:szCs w:val="24"/>
                  <w:rPrChange w:id="1559" w:author="PIERRE" w:date="2013-10-24T12:27:00Z">
                    <w:rPr>
                      <w:rFonts w:ascii="Times New Roman" w:eastAsia="Times New Roman" w:hAnsi="Times New Roman" w:cs="Times New Roman"/>
                      <w:b/>
                      <w:bCs/>
                      <w:color w:val="000000"/>
                      <w:sz w:val="24"/>
                      <w:szCs w:val="24"/>
                    </w:rPr>
                  </w:rPrChange>
                </w:rPr>
                <w:delText>2</w:delText>
              </w:r>
            </w:del>
          </w:p>
        </w:tc>
        <w:tc>
          <w:tcPr>
            <w:tcW w:w="425" w:type="dxa"/>
          </w:tcPr>
          <w:p w:rsidR="002D0F84" w:rsidRPr="00442E10" w:rsidRDefault="00AF2F6F" w:rsidP="005A02E6">
            <w:pPr>
              <w:jc w:val="both"/>
              <w:rPr>
                <w:rFonts w:ascii="Times New Roman" w:hAnsi="Times New Roman" w:cs="Times New Roman"/>
                <w:color w:val="000000"/>
                <w:sz w:val="24"/>
                <w:szCs w:val="24"/>
              </w:rPr>
            </w:pPr>
            <w:ins w:id="1560" w:author="PIERRE" w:date="2013-10-24T10:33:00Z">
              <w:r w:rsidRPr="00AF2F6F">
                <w:rPr>
                  <w:rFonts w:ascii="Times New Roman" w:hAnsi="Times New Roman" w:cs="Times New Roman"/>
                  <w:color w:val="000000"/>
                  <w:sz w:val="24"/>
                  <w:szCs w:val="24"/>
                  <w:rPrChange w:id="1561" w:author="PIERRE" w:date="2013-10-24T12:27:00Z">
                    <w:rPr>
                      <w:rFonts w:ascii="Times New Roman" w:eastAsia="Times New Roman" w:hAnsi="Times New Roman" w:cs="Times New Roman"/>
                      <w:b/>
                      <w:bCs/>
                      <w:color w:val="000000"/>
                      <w:sz w:val="24"/>
                      <w:szCs w:val="24"/>
                    </w:rPr>
                  </w:rPrChange>
                </w:rPr>
                <w:t>0</w:t>
              </w:r>
            </w:ins>
            <w:del w:id="1562" w:author="PIERRE" w:date="2013-10-24T10:33:00Z">
              <w:r w:rsidRPr="00AF2F6F">
                <w:rPr>
                  <w:rFonts w:ascii="Times New Roman" w:hAnsi="Times New Roman" w:cs="Times New Roman"/>
                  <w:color w:val="000000"/>
                  <w:sz w:val="24"/>
                  <w:szCs w:val="24"/>
                  <w:rPrChange w:id="1563" w:author="PIERRE" w:date="2013-10-24T12:27:00Z">
                    <w:rPr>
                      <w:rFonts w:ascii="Times New Roman" w:eastAsia="Times New Roman" w:hAnsi="Times New Roman" w:cs="Times New Roman"/>
                      <w:b/>
                      <w:bCs/>
                      <w:color w:val="000000"/>
                      <w:sz w:val="24"/>
                      <w:szCs w:val="24"/>
                    </w:rPr>
                  </w:rPrChange>
                </w:rPr>
                <w:delText>2</w:delText>
              </w:r>
            </w:del>
          </w:p>
        </w:tc>
        <w:tc>
          <w:tcPr>
            <w:tcW w:w="283" w:type="dxa"/>
          </w:tcPr>
          <w:p w:rsidR="002D0F84" w:rsidRPr="00442E10" w:rsidRDefault="00AF2F6F" w:rsidP="005A02E6">
            <w:pPr>
              <w:jc w:val="both"/>
              <w:rPr>
                <w:rFonts w:ascii="Times New Roman" w:hAnsi="Times New Roman" w:cs="Times New Roman"/>
                <w:color w:val="000000"/>
                <w:sz w:val="24"/>
                <w:szCs w:val="24"/>
              </w:rPr>
            </w:pPr>
            <w:r w:rsidRPr="00AF2F6F">
              <w:rPr>
                <w:rFonts w:ascii="Times New Roman" w:hAnsi="Times New Roman" w:cs="Times New Roman"/>
                <w:color w:val="000000"/>
                <w:sz w:val="24"/>
                <w:szCs w:val="24"/>
                <w:rPrChange w:id="1564" w:author="PIERRE" w:date="2013-10-24T12:27:00Z">
                  <w:rPr>
                    <w:rFonts w:ascii="Times New Roman" w:eastAsia="Times New Roman" w:hAnsi="Times New Roman" w:cs="Times New Roman"/>
                    <w:b/>
                    <w:bCs/>
                    <w:color w:val="000000"/>
                    <w:sz w:val="24"/>
                    <w:szCs w:val="24"/>
                  </w:rPr>
                </w:rPrChange>
              </w:rPr>
              <w:t>1</w:t>
            </w:r>
          </w:p>
        </w:tc>
        <w:tc>
          <w:tcPr>
            <w:tcW w:w="425" w:type="dxa"/>
          </w:tcPr>
          <w:p w:rsidR="002D0F84" w:rsidRPr="00442E10" w:rsidRDefault="00AF2F6F" w:rsidP="005A02E6">
            <w:pPr>
              <w:jc w:val="both"/>
              <w:rPr>
                <w:rFonts w:ascii="Times New Roman" w:hAnsi="Times New Roman" w:cs="Times New Roman"/>
                <w:color w:val="000000"/>
                <w:sz w:val="24"/>
                <w:szCs w:val="24"/>
              </w:rPr>
            </w:pPr>
            <w:ins w:id="1565" w:author="PIERRE" w:date="2013-10-24T10:33:00Z">
              <w:r w:rsidRPr="00AF2F6F">
                <w:rPr>
                  <w:rFonts w:ascii="Times New Roman" w:hAnsi="Times New Roman" w:cs="Times New Roman"/>
                  <w:color w:val="000000"/>
                  <w:sz w:val="24"/>
                  <w:szCs w:val="24"/>
                  <w:rPrChange w:id="1566" w:author="PIERRE" w:date="2013-10-24T12:27:00Z">
                    <w:rPr>
                      <w:rFonts w:ascii="Times New Roman" w:eastAsia="Times New Roman" w:hAnsi="Times New Roman" w:cs="Times New Roman"/>
                      <w:b/>
                      <w:bCs/>
                      <w:color w:val="000000"/>
                      <w:sz w:val="24"/>
                      <w:szCs w:val="24"/>
                    </w:rPr>
                  </w:rPrChange>
                </w:rPr>
                <w:t>1</w:t>
              </w:r>
            </w:ins>
            <w:del w:id="1567" w:author="PIERRE" w:date="2013-10-24T10:33:00Z">
              <w:r w:rsidRPr="00AF2F6F">
                <w:rPr>
                  <w:rFonts w:ascii="Times New Roman" w:hAnsi="Times New Roman" w:cs="Times New Roman"/>
                  <w:color w:val="000000"/>
                  <w:sz w:val="24"/>
                  <w:szCs w:val="24"/>
                  <w:rPrChange w:id="1568" w:author="PIERRE" w:date="2013-10-24T12:27:00Z">
                    <w:rPr>
                      <w:rFonts w:ascii="Times New Roman" w:eastAsia="Times New Roman" w:hAnsi="Times New Roman" w:cs="Times New Roman"/>
                      <w:b/>
                      <w:bCs/>
                      <w:color w:val="000000"/>
                      <w:sz w:val="24"/>
                      <w:szCs w:val="24"/>
                    </w:rPr>
                  </w:rPrChange>
                </w:rPr>
                <w:delText>0</w:delText>
              </w:r>
            </w:del>
          </w:p>
        </w:tc>
        <w:tc>
          <w:tcPr>
            <w:tcW w:w="283" w:type="dxa"/>
          </w:tcPr>
          <w:p w:rsidR="002D0F84" w:rsidRPr="00442E10" w:rsidRDefault="00AF2F6F" w:rsidP="005A02E6">
            <w:pPr>
              <w:jc w:val="both"/>
              <w:rPr>
                <w:rFonts w:ascii="Times New Roman" w:hAnsi="Times New Roman" w:cs="Times New Roman"/>
                <w:b/>
                <w:color w:val="000000"/>
                <w:sz w:val="24"/>
                <w:szCs w:val="24"/>
              </w:rPr>
            </w:pPr>
            <w:r w:rsidRPr="00AF2F6F">
              <w:rPr>
                <w:rFonts w:ascii="Times New Roman" w:hAnsi="Times New Roman" w:cs="Times New Roman"/>
                <w:b/>
                <w:color w:val="000000"/>
                <w:sz w:val="24"/>
                <w:szCs w:val="24"/>
                <w:rPrChange w:id="1569" w:author="PIERRE" w:date="2013-10-24T12:27:00Z">
                  <w:rPr>
                    <w:rFonts w:ascii="Times New Roman" w:eastAsia="Times New Roman" w:hAnsi="Times New Roman" w:cs="Times New Roman"/>
                    <w:b/>
                    <w:bCs/>
                    <w:color w:val="000000"/>
                    <w:sz w:val="24"/>
                    <w:szCs w:val="24"/>
                  </w:rPr>
                </w:rPrChange>
              </w:rPr>
              <w:t>1</w:t>
            </w:r>
          </w:p>
        </w:tc>
        <w:tc>
          <w:tcPr>
            <w:tcW w:w="426" w:type="dxa"/>
          </w:tcPr>
          <w:p w:rsidR="002D0F84" w:rsidRPr="00442E10" w:rsidRDefault="00AF2F6F" w:rsidP="005A02E6">
            <w:pPr>
              <w:jc w:val="both"/>
              <w:rPr>
                <w:rFonts w:ascii="Times New Roman" w:hAnsi="Times New Roman" w:cs="Times New Roman"/>
                <w:b/>
                <w:color w:val="000000"/>
                <w:sz w:val="24"/>
                <w:szCs w:val="24"/>
              </w:rPr>
            </w:pPr>
            <w:r w:rsidRPr="00AF2F6F">
              <w:rPr>
                <w:rFonts w:ascii="Times New Roman" w:hAnsi="Times New Roman" w:cs="Times New Roman"/>
                <w:b/>
                <w:color w:val="000000"/>
                <w:sz w:val="24"/>
                <w:szCs w:val="24"/>
                <w:rPrChange w:id="1570" w:author="PIERRE" w:date="2013-10-24T12:27:00Z">
                  <w:rPr>
                    <w:rFonts w:ascii="Times New Roman" w:eastAsia="Times New Roman" w:hAnsi="Times New Roman" w:cs="Times New Roman"/>
                    <w:b/>
                    <w:bCs/>
                    <w:color w:val="000000"/>
                    <w:sz w:val="24"/>
                    <w:szCs w:val="24"/>
                  </w:rPr>
                </w:rPrChange>
              </w:rPr>
              <w:t>3</w:t>
            </w:r>
          </w:p>
        </w:tc>
        <w:tc>
          <w:tcPr>
            <w:tcW w:w="6662" w:type="dxa"/>
          </w:tcPr>
          <w:p w:rsidR="002D0F84" w:rsidRPr="00442E10" w:rsidRDefault="00AF2F6F" w:rsidP="005A02E6">
            <w:pPr>
              <w:jc w:val="both"/>
              <w:rPr>
                <w:rFonts w:ascii="Times New Roman" w:hAnsi="Times New Roman" w:cs="Times New Roman"/>
                <w:color w:val="000000"/>
                <w:sz w:val="24"/>
                <w:szCs w:val="24"/>
              </w:rPr>
            </w:pPr>
            <w:r w:rsidRPr="00AF2F6F">
              <w:rPr>
                <w:rFonts w:ascii="Times New Roman" w:hAnsi="Times New Roman" w:cs="Times New Roman"/>
                <w:color w:val="000000"/>
                <w:sz w:val="24"/>
                <w:szCs w:val="24"/>
                <w:rPrChange w:id="1571" w:author="PIERRE" w:date="2013-10-24T12:27:00Z">
                  <w:rPr>
                    <w:rFonts w:ascii="Times New Roman" w:eastAsia="Times New Roman" w:hAnsi="Times New Roman" w:cs="Times New Roman"/>
                    <w:b/>
                    <w:bCs/>
                    <w:color w:val="000000"/>
                    <w:sz w:val="24"/>
                    <w:szCs w:val="24"/>
                  </w:rPr>
                </w:rPrChange>
              </w:rPr>
              <w:t xml:space="preserve">      L’année 13 est pré-imprimée sur le questionnaire</w:t>
            </w:r>
          </w:p>
        </w:tc>
      </w:tr>
    </w:tbl>
    <w:p w:rsidR="002D0F84" w:rsidRPr="00442E10" w:rsidRDefault="002D0F84" w:rsidP="002D0F84">
      <w:pPr>
        <w:jc w:val="both"/>
        <w:rPr>
          <w:rFonts w:ascii="Times New Roman" w:hAnsi="Times New Roman" w:cs="Times New Roman"/>
          <w:color w:val="000000"/>
          <w:sz w:val="14"/>
          <w:szCs w:val="14"/>
        </w:rPr>
      </w:pPr>
    </w:p>
    <w:p w:rsidR="002D0F84" w:rsidRPr="00442E10" w:rsidRDefault="00AF2F6F" w:rsidP="002D0F84">
      <w:pPr>
        <w:jc w:val="both"/>
        <w:outlineLvl w:val="0"/>
        <w:rPr>
          <w:rFonts w:ascii="Times New Roman" w:hAnsi="Times New Roman" w:cs="Times New Roman"/>
          <w:b/>
          <w:color w:val="000000"/>
          <w:sz w:val="24"/>
          <w:szCs w:val="24"/>
        </w:rPr>
      </w:pPr>
      <w:r w:rsidRPr="00AF2F6F">
        <w:rPr>
          <w:rFonts w:ascii="Times New Roman" w:hAnsi="Times New Roman" w:cs="Times New Roman"/>
          <w:b/>
          <w:color w:val="000000"/>
          <w:sz w:val="24"/>
          <w:szCs w:val="24"/>
          <w:rPrChange w:id="1572" w:author="PIERRE" w:date="2013-10-24T12:27:00Z">
            <w:rPr>
              <w:rFonts w:ascii="Times New Roman" w:eastAsia="Times New Roman" w:hAnsi="Times New Roman" w:cs="Times New Roman"/>
              <w:b/>
              <w:bCs/>
              <w:color w:val="000000"/>
              <w:sz w:val="24"/>
              <w:szCs w:val="24"/>
            </w:rPr>
          </w:rPrChange>
        </w:rPr>
        <w:t>Q0</w:t>
      </w:r>
      <w:ins w:id="1573" w:author="PIERRE" w:date="2013-10-24T10:34:00Z">
        <w:r w:rsidRPr="00AF2F6F">
          <w:rPr>
            <w:rFonts w:ascii="Times New Roman" w:hAnsi="Times New Roman" w:cs="Times New Roman"/>
            <w:b/>
            <w:color w:val="000000"/>
            <w:sz w:val="24"/>
            <w:szCs w:val="24"/>
            <w:rPrChange w:id="1574" w:author="PIERRE" w:date="2013-10-24T12:27:00Z">
              <w:rPr>
                <w:rFonts w:ascii="Times New Roman" w:eastAsia="Times New Roman" w:hAnsi="Times New Roman" w:cs="Times New Roman"/>
                <w:b/>
                <w:bCs/>
                <w:color w:val="000000"/>
                <w:sz w:val="24"/>
                <w:szCs w:val="24"/>
              </w:rPr>
            </w:rPrChange>
          </w:rPr>
          <w:t>20</w:t>
        </w:r>
      </w:ins>
      <w:del w:id="1575" w:author="PIERRE" w:date="2013-10-24T10:33:00Z">
        <w:r w:rsidRPr="00AF2F6F">
          <w:rPr>
            <w:rFonts w:ascii="Times New Roman" w:hAnsi="Times New Roman" w:cs="Times New Roman"/>
            <w:b/>
            <w:color w:val="000000"/>
            <w:sz w:val="24"/>
            <w:szCs w:val="24"/>
            <w:rPrChange w:id="1576" w:author="PIERRE" w:date="2013-10-24T12:27:00Z">
              <w:rPr>
                <w:rFonts w:ascii="Times New Roman" w:eastAsia="Times New Roman" w:hAnsi="Times New Roman" w:cs="Times New Roman"/>
                <w:b/>
                <w:bCs/>
                <w:color w:val="000000"/>
                <w:sz w:val="24"/>
                <w:szCs w:val="24"/>
              </w:rPr>
            </w:rPrChange>
          </w:rPr>
          <w:delText>13</w:delText>
        </w:r>
      </w:del>
      <w:r w:rsidRPr="00AF2F6F">
        <w:rPr>
          <w:rFonts w:ascii="Times New Roman" w:hAnsi="Times New Roman" w:cs="Times New Roman"/>
          <w:b/>
          <w:color w:val="000000"/>
          <w:sz w:val="24"/>
          <w:szCs w:val="24"/>
          <w:rPrChange w:id="1577" w:author="PIERRE" w:date="2013-10-24T12:27:00Z">
            <w:rPr>
              <w:rFonts w:ascii="Times New Roman" w:eastAsia="Times New Roman" w:hAnsi="Times New Roman" w:cs="Times New Roman"/>
              <w:b/>
              <w:bCs/>
              <w:color w:val="000000"/>
              <w:sz w:val="24"/>
              <w:szCs w:val="24"/>
            </w:rPr>
          </w:rPrChange>
        </w:rPr>
        <w:t> : Date de fin d’enquête </w:t>
      </w:r>
    </w:p>
    <w:p w:rsidR="002D0F84" w:rsidRPr="00442E10" w:rsidRDefault="00AF2F6F" w:rsidP="002D0F84">
      <w:pPr>
        <w:jc w:val="both"/>
        <w:rPr>
          <w:rFonts w:ascii="Times New Roman" w:hAnsi="Times New Roman" w:cs="Times New Roman"/>
          <w:color w:val="000000"/>
          <w:sz w:val="24"/>
          <w:szCs w:val="24"/>
        </w:rPr>
      </w:pPr>
      <w:r w:rsidRPr="00AF2F6F">
        <w:rPr>
          <w:rFonts w:ascii="Times New Roman" w:hAnsi="Times New Roman" w:cs="Times New Roman"/>
          <w:color w:val="000000"/>
          <w:sz w:val="24"/>
          <w:szCs w:val="24"/>
          <w:rPrChange w:id="1578" w:author="PIERRE" w:date="2013-10-24T12:27:00Z">
            <w:rPr>
              <w:rFonts w:ascii="Times New Roman" w:eastAsia="Times New Roman" w:hAnsi="Times New Roman" w:cs="Times New Roman"/>
              <w:b/>
              <w:bCs/>
              <w:color w:val="000000"/>
              <w:sz w:val="24"/>
              <w:szCs w:val="24"/>
            </w:rPr>
          </w:rPrChange>
        </w:rPr>
        <w:t>Inscrivez la date de fin d’enquête en jour et mois comme précédemment. Il s’agit de la date du dernier jour de passage dans le ménage. L’année 13 est pré-imprimée sur le questionnaire</w:t>
      </w:r>
    </w:p>
    <w:p w:rsidR="002D0F84" w:rsidRPr="00442E10" w:rsidRDefault="00AF2F6F" w:rsidP="002D0F84">
      <w:pPr>
        <w:jc w:val="both"/>
        <w:outlineLvl w:val="0"/>
        <w:rPr>
          <w:rFonts w:ascii="Times New Roman" w:hAnsi="Times New Roman" w:cs="Times New Roman"/>
          <w:b/>
          <w:color w:val="000000"/>
          <w:sz w:val="24"/>
          <w:szCs w:val="24"/>
        </w:rPr>
      </w:pPr>
      <w:r w:rsidRPr="00AF2F6F">
        <w:rPr>
          <w:rFonts w:ascii="Times New Roman" w:hAnsi="Times New Roman" w:cs="Times New Roman"/>
          <w:b/>
          <w:color w:val="000000"/>
          <w:sz w:val="24"/>
          <w:szCs w:val="24"/>
          <w:rPrChange w:id="1579" w:author="PIERRE" w:date="2013-10-24T12:27:00Z">
            <w:rPr>
              <w:rFonts w:ascii="Times New Roman" w:eastAsia="Times New Roman" w:hAnsi="Times New Roman" w:cs="Times New Roman"/>
              <w:b/>
              <w:bCs/>
              <w:color w:val="000000"/>
              <w:sz w:val="24"/>
              <w:szCs w:val="24"/>
            </w:rPr>
          </w:rPrChange>
        </w:rPr>
        <w:t>Q0</w:t>
      </w:r>
      <w:ins w:id="1580" w:author="PIERRE" w:date="2013-10-24T10:35:00Z">
        <w:r w:rsidRPr="00AF2F6F">
          <w:rPr>
            <w:rFonts w:ascii="Times New Roman" w:hAnsi="Times New Roman" w:cs="Times New Roman"/>
            <w:b/>
            <w:color w:val="000000"/>
            <w:sz w:val="24"/>
            <w:szCs w:val="24"/>
            <w:rPrChange w:id="1581" w:author="PIERRE" w:date="2013-10-24T12:27:00Z">
              <w:rPr>
                <w:rFonts w:ascii="Times New Roman" w:eastAsia="Times New Roman" w:hAnsi="Times New Roman" w:cs="Times New Roman"/>
                <w:b/>
                <w:bCs/>
                <w:color w:val="000000"/>
                <w:sz w:val="24"/>
                <w:szCs w:val="24"/>
              </w:rPr>
            </w:rPrChange>
          </w:rPr>
          <w:t>21</w:t>
        </w:r>
      </w:ins>
      <w:del w:id="1582" w:author="PIERRE" w:date="2013-10-24T10:35:00Z">
        <w:r w:rsidRPr="00AF2F6F">
          <w:rPr>
            <w:rFonts w:ascii="Times New Roman" w:hAnsi="Times New Roman" w:cs="Times New Roman"/>
            <w:b/>
            <w:color w:val="000000"/>
            <w:sz w:val="24"/>
            <w:szCs w:val="24"/>
            <w:rPrChange w:id="1583" w:author="PIERRE" w:date="2013-10-24T12:27:00Z">
              <w:rPr>
                <w:rFonts w:ascii="Times New Roman" w:eastAsia="Times New Roman" w:hAnsi="Times New Roman" w:cs="Times New Roman"/>
                <w:b/>
                <w:bCs/>
                <w:color w:val="000000"/>
                <w:sz w:val="24"/>
                <w:szCs w:val="24"/>
              </w:rPr>
            </w:rPrChange>
          </w:rPr>
          <w:delText>14</w:delText>
        </w:r>
      </w:del>
      <w:r w:rsidRPr="00AF2F6F">
        <w:rPr>
          <w:rFonts w:ascii="Times New Roman" w:hAnsi="Times New Roman" w:cs="Times New Roman"/>
          <w:b/>
          <w:color w:val="000000"/>
          <w:sz w:val="24"/>
          <w:szCs w:val="24"/>
          <w:rPrChange w:id="1584" w:author="PIERRE" w:date="2013-10-24T12:27:00Z">
            <w:rPr>
              <w:rFonts w:ascii="Times New Roman" w:eastAsia="Times New Roman" w:hAnsi="Times New Roman" w:cs="Times New Roman"/>
              <w:b/>
              <w:bCs/>
              <w:color w:val="000000"/>
              <w:sz w:val="24"/>
              <w:szCs w:val="24"/>
            </w:rPr>
          </w:rPrChange>
        </w:rPr>
        <w:t> : Résultat de la collecte</w:t>
      </w:r>
    </w:p>
    <w:tbl>
      <w:tblPr>
        <w:tblW w:w="8943" w:type="dxa"/>
        <w:jc w:val="center"/>
        <w:tblInd w:w="9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115"/>
        <w:gridCol w:w="4828"/>
      </w:tblGrid>
      <w:tr w:rsidR="002D0F84" w:rsidRPr="00442E10" w:rsidTr="005A02E6">
        <w:trPr>
          <w:cantSplit/>
          <w:trHeight w:val="707"/>
          <w:jc w:val="center"/>
        </w:trPr>
        <w:tc>
          <w:tcPr>
            <w:tcW w:w="4115" w:type="dxa"/>
            <w:tcBorders>
              <w:top w:val="nil"/>
              <w:left w:val="nil"/>
              <w:bottom w:val="nil"/>
              <w:right w:val="nil"/>
            </w:tcBorders>
            <w:hideMark/>
          </w:tcPr>
          <w:p w:rsidR="002D0F84" w:rsidRPr="00442E10" w:rsidRDefault="00AF2F6F" w:rsidP="005A02E6">
            <w:pPr>
              <w:spacing w:before="40" w:after="40" w:line="240" w:lineRule="auto"/>
              <w:ind w:left="300" w:right="213" w:hanging="308"/>
              <w:rPr>
                <w:rFonts w:ascii="Times New Roman" w:eastAsia="Times New Roman" w:hAnsi="Times New Roman" w:cs="Times New Roman"/>
                <w:sz w:val="15"/>
                <w:szCs w:val="15"/>
              </w:rPr>
            </w:pPr>
            <w:r w:rsidRPr="00AF2F6F">
              <w:rPr>
                <w:rFonts w:ascii="Times New Roman" w:eastAsia="Times New Roman" w:hAnsi="Times New Roman" w:cs="Times New Roman"/>
                <w:sz w:val="15"/>
                <w:szCs w:val="15"/>
                <w:rPrChange w:id="1585" w:author="PIERRE" w:date="2013-10-24T12:27:00Z">
                  <w:rPr>
                    <w:rFonts w:ascii="Times New Roman" w:eastAsia="Times New Roman" w:hAnsi="Times New Roman" w:cs="Times New Roman"/>
                    <w:b/>
                    <w:bCs/>
                    <w:sz w:val="15"/>
                    <w:szCs w:val="15"/>
                  </w:rPr>
                </w:rPrChange>
              </w:rPr>
              <w:t>1 = REMPLI</w:t>
            </w:r>
          </w:p>
          <w:p w:rsidR="002D0F84" w:rsidRPr="00442E10" w:rsidRDefault="00AF2F6F" w:rsidP="005A02E6">
            <w:pPr>
              <w:spacing w:before="40" w:after="40" w:line="240" w:lineRule="auto"/>
              <w:rPr>
                <w:rFonts w:ascii="Times New Roman" w:eastAsia="Times New Roman" w:hAnsi="Times New Roman" w:cs="Times New Roman"/>
                <w:sz w:val="15"/>
                <w:szCs w:val="15"/>
              </w:rPr>
            </w:pPr>
            <w:r w:rsidRPr="00AF2F6F">
              <w:rPr>
                <w:rFonts w:ascii="Times New Roman" w:eastAsia="Times New Roman" w:hAnsi="Times New Roman" w:cs="Times New Roman"/>
                <w:sz w:val="15"/>
                <w:szCs w:val="15"/>
                <w:rPrChange w:id="1586" w:author="PIERRE" w:date="2013-10-24T12:27:00Z">
                  <w:rPr>
                    <w:rFonts w:ascii="Times New Roman" w:eastAsia="Times New Roman" w:hAnsi="Times New Roman" w:cs="Times New Roman"/>
                    <w:b/>
                    <w:bCs/>
                    <w:sz w:val="15"/>
                    <w:szCs w:val="15"/>
                  </w:rPr>
                </w:rPrChange>
              </w:rPr>
              <w:t>2 = PARTIELLEMENT REMPLI (préciser la raison)</w:t>
            </w:r>
          </w:p>
          <w:p w:rsidR="002D0F84" w:rsidRPr="00442E10" w:rsidRDefault="00AF2F6F" w:rsidP="005A02E6">
            <w:pPr>
              <w:spacing w:before="40" w:after="40" w:line="240" w:lineRule="auto"/>
              <w:ind w:left="300" w:right="497" w:hanging="308"/>
              <w:contextualSpacing/>
              <w:rPr>
                <w:rFonts w:ascii="Times New Roman" w:eastAsia="Times New Roman" w:hAnsi="Times New Roman" w:cs="Times New Roman"/>
                <w:sz w:val="15"/>
                <w:szCs w:val="15"/>
              </w:rPr>
            </w:pPr>
            <w:r w:rsidRPr="00AF2F6F">
              <w:rPr>
                <w:rFonts w:ascii="Times New Roman" w:eastAsia="Times New Roman" w:hAnsi="Times New Roman" w:cs="Times New Roman"/>
                <w:sz w:val="15"/>
                <w:szCs w:val="15"/>
                <w:rPrChange w:id="1587" w:author="PIERRE" w:date="2013-10-24T12:27:00Z">
                  <w:rPr>
                    <w:rFonts w:ascii="Times New Roman" w:eastAsia="Times New Roman" w:hAnsi="Times New Roman" w:cs="Times New Roman"/>
                    <w:b/>
                    <w:bCs/>
                    <w:sz w:val="15"/>
                    <w:szCs w:val="15"/>
                  </w:rPr>
                </w:rPrChange>
              </w:rPr>
              <w:t>3 = PAS A LA MAISON</w:t>
            </w:r>
          </w:p>
        </w:tc>
        <w:tc>
          <w:tcPr>
            <w:tcW w:w="4828" w:type="dxa"/>
            <w:tcBorders>
              <w:top w:val="nil"/>
              <w:left w:val="nil"/>
              <w:bottom w:val="nil"/>
              <w:right w:val="nil"/>
            </w:tcBorders>
            <w:hideMark/>
          </w:tcPr>
          <w:p w:rsidR="002D0F84" w:rsidRPr="00442E10" w:rsidRDefault="00AF2F6F" w:rsidP="005A02E6">
            <w:pPr>
              <w:spacing w:before="40" w:after="40" w:line="240" w:lineRule="auto"/>
              <w:rPr>
                <w:rFonts w:ascii="Times New Roman" w:eastAsia="Times New Roman" w:hAnsi="Times New Roman" w:cs="Times New Roman"/>
                <w:sz w:val="15"/>
                <w:szCs w:val="15"/>
              </w:rPr>
            </w:pPr>
            <w:r w:rsidRPr="00AF2F6F">
              <w:rPr>
                <w:rFonts w:ascii="Times New Roman" w:eastAsia="Times New Roman" w:hAnsi="Times New Roman" w:cs="Times New Roman"/>
                <w:sz w:val="15"/>
                <w:szCs w:val="15"/>
                <w:rPrChange w:id="1588" w:author="PIERRE" w:date="2013-10-24T12:27:00Z">
                  <w:rPr>
                    <w:rFonts w:ascii="Times New Roman" w:eastAsia="Times New Roman" w:hAnsi="Times New Roman" w:cs="Times New Roman"/>
                    <w:b/>
                    <w:bCs/>
                    <w:sz w:val="15"/>
                    <w:szCs w:val="15"/>
                  </w:rPr>
                </w:rPrChange>
              </w:rPr>
              <w:t xml:space="preserve">4 = REFUSE </w:t>
            </w:r>
          </w:p>
          <w:p w:rsidR="002D0F84" w:rsidRPr="00442E10" w:rsidRDefault="00AF2F6F" w:rsidP="005A02E6">
            <w:pPr>
              <w:spacing w:before="40" w:after="40" w:line="240" w:lineRule="auto"/>
              <w:rPr>
                <w:rFonts w:ascii="Times New Roman" w:eastAsia="Times New Roman" w:hAnsi="Times New Roman" w:cs="Times New Roman"/>
                <w:sz w:val="15"/>
                <w:szCs w:val="15"/>
              </w:rPr>
            </w:pPr>
            <w:r w:rsidRPr="00AF2F6F">
              <w:rPr>
                <w:rFonts w:ascii="Times New Roman" w:eastAsia="Times New Roman" w:hAnsi="Times New Roman" w:cs="Times New Roman"/>
                <w:sz w:val="15"/>
                <w:szCs w:val="15"/>
                <w:rPrChange w:id="1589" w:author="PIERRE" w:date="2013-10-24T12:27:00Z">
                  <w:rPr>
                    <w:rFonts w:ascii="Times New Roman" w:eastAsia="Times New Roman" w:hAnsi="Times New Roman" w:cs="Times New Roman"/>
                    <w:b/>
                    <w:bCs/>
                    <w:sz w:val="15"/>
                    <w:szCs w:val="15"/>
                  </w:rPr>
                </w:rPrChange>
              </w:rPr>
              <w:t>5=INCAPACITE</w:t>
            </w:r>
          </w:p>
          <w:p w:rsidR="002D0F84" w:rsidRPr="00442E10" w:rsidRDefault="00AF2F6F" w:rsidP="005A02E6">
            <w:pPr>
              <w:spacing w:before="40" w:after="40" w:line="240" w:lineRule="auto"/>
              <w:rPr>
                <w:rFonts w:ascii="Times New Roman" w:eastAsia="Times New Roman" w:hAnsi="Times New Roman" w:cs="Times New Roman"/>
                <w:sz w:val="15"/>
                <w:szCs w:val="15"/>
              </w:rPr>
            </w:pPr>
            <w:r w:rsidRPr="00AF2F6F">
              <w:rPr>
                <w:rFonts w:ascii="Times New Roman" w:eastAsia="Times New Roman" w:hAnsi="Times New Roman" w:cs="Times New Roman"/>
                <w:sz w:val="15"/>
                <w:szCs w:val="15"/>
                <w:rPrChange w:id="1590" w:author="PIERRE" w:date="2013-10-24T12:27:00Z">
                  <w:rPr>
                    <w:rFonts w:ascii="Times New Roman" w:eastAsia="Times New Roman" w:hAnsi="Times New Roman" w:cs="Times New Roman"/>
                    <w:b/>
                    <w:bCs/>
                    <w:sz w:val="15"/>
                    <w:szCs w:val="15"/>
                  </w:rPr>
                </w:rPrChange>
              </w:rPr>
              <w:t>6=AUTRE___________________(préciser)</w:t>
            </w:r>
          </w:p>
          <w:p w:rsidR="002D0F84" w:rsidRPr="00442E10" w:rsidRDefault="002D0F84" w:rsidP="005A02E6">
            <w:pPr>
              <w:spacing w:before="40" w:after="40" w:line="240" w:lineRule="auto"/>
              <w:contextualSpacing/>
              <w:rPr>
                <w:rFonts w:ascii="Times New Roman" w:eastAsia="Times New Roman" w:hAnsi="Times New Roman" w:cs="Times New Roman"/>
                <w:sz w:val="15"/>
                <w:szCs w:val="15"/>
              </w:rPr>
            </w:pPr>
          </w:p>
        </w:tc>
      </w:tr>
    </w:tbl>
    <w:p w:rsidR="002D0F84" w:rsidRPr="00442E10" w:rsidRDefault="002D0F84" w:rsidP="002D0F84">
      <w:pPr>
        <w:spacing w:after="0"/>
        <w:jc w:val="both"/>
        <w:rPr>
          <w:rFonts w:ascii="Times New Roman" w:hAnsi="Times New Roman" w:cs="Times New Roman"/>
          <w:color w:val="000000"/>
          <w:sz w:val="24"/>
          <w:szCs w:val="24"/>
        </w:rPr>
      </w:pPr>
    </w:p>
    <w:p w:rsidR="002D0F84" w:rsidRPr="00442E10" w:rsidRDefault="00AF2F6F" w:rsidP="002D0F84">
      <w:pPr>
        <w:jc w:val="both"/>
        <w:rPr>
          <w:rFonts w:ascii="Times New Roman" w:hAnsi="Times New Roman" w:cs="Times New Roman"/>
          <w:color w:val="000000"/>
          <w:sz w:val="24"/>
          <w:szCs w:val="24"/>
        </w:rPr>
      </w:pPr>
      <w:r w:rsidRPr="00AF2F6F">
        <w:rPr>
          <w:rFonts w:ascii="Times New Roman" w:hAnsi="Times New Roman" w:cs="Times New Roman"/>
          <w:color w:val="000000"/>
          <w:sz w:val="24"/>
          <w:szCs w:val="24"/>
          <w:rPrChange w:id="1591" w:author="PIERRE" w:date="2013-10-24T12:27:00Z">
            <w:rPr>
              <w:rFonts w:ascii="Times New Roman" w:eastAsia="Times New Roman" w:hAnsi="Times New Roman" w:cs="Times New Roman"/>
              <w:b/>
              <w:bCs/>
              <w:color w:val="000000"/>
              <w:sz w:val="24"/>
              <w:szCs w:val="24"/>
            </w:rPr>
          </w:rPrChange>
        </w:rPr>
        <w:t>Cette variable est remplie par l’enquêteur et vérifiée par le chef d’équipe.</w:t>
      </w:r>
    </w:p>
    <w:p w:rsidR="002D0F84" w:rsidRPr="00442E10" w:rsidRDefault="00AF2F6F" w:rsidP="002D0F84">
      <w:pPr>
        <w:spacing w:after="0" w:line="240" w:lineRule="auto"/>
        <w:jc w:val="both"/>
        <w:rPr>
          <w:rFonts w:ascii="Times New Roman" w:hAnsi="Times New Roman" w:cs="Times New Roman"/>
          <w:color w:val="000000"/>
          <w:sz w:val="24"/>
          <w:szCs w:val="24"/>
        </w:rPr>
      </w:pPr>
      <w:r w:rsidRPr="00AF2F6F">
        <w:rPr>
          <w:rFonts w:ascii="Times New Roman" w:hAnsi="Times New Roman" w:cs="Times New Roman"/>
          <w:color w:val="000000"/>
          <w:sz w:val="24"/>
          <w:szCs w:val="24"/>
          <w:rPrChange w:id="1592" w:author="PIERRE" w:date="2013-10-24T12:27:00Z">
            <w:rPr>
              <w:rFonts w:ascii="Times New Roman" w:eastAsia="Times New Roman" w:hAnsi="Times New Roman" w:cs="Times New Roman"/>
              <w:b/>
              <w:bCs/>
              <w:color w:val="000000"/>
              <w:sz w:val="24"/>
              <w:szCs w:val="24"/>
            </w:rPr>
          </w:rPrChange>
        </w:rPr>
        <w:t xml:space="preserve">Si à la fin de la collecte dans un ménage toutes les sections du questionnaire (homme ou femme selon le cas) ont été renseignés, inscrivez le code 1 et passez à la question. </w:t>
      </w:r>
    </w:p>
    <w:p w:rsidR="002D0F84" w:rsidRPr="00442E10" w:rsidRDefault="00AF2F6F" w:rsidP="002D0F84">
      <w:pPr>
        <w:jc w:val="both"/>
        <w:rPr>
          <w:rFonts w:ascii="Times New Roman" w:hAnsi="Times New Roman" w:cs="Times New Roman"/>
          <w:color w:val="000000"/>
          <w:sz w:val="24"/>
          <w:szCs w:val="24"/>
        </w:rPr>
      </w:pPr>
      <w:r w:rsidRPr="00AF2F6F">
        <w:rPr>
          <w:rFonts w:ascii="Times New Roman" w:hAnsi="Times New Roman" w:cs="Times New Roman"/>
          <w:color w:val="000000"/>
          <w:sz w:val="24"/>
          <w:szCs w:val="24"/>
          <w:rPrChange w:id="1593" w:author="PIERRE" w:date="2013-10-24T12:27:00Z">
            <w:rPr>
              <w:rFonts w:ascii="Times New Roman" w:eastAsia="Times New Roman" w:hAnsi="Times New Roman" w:cs="Times New Roman"/>
              <w:b/>
              <w:bCs/>
              <w:color w:val="000000"/>
              <w:sz w:val="24"/>
              <w:szCs w:val="24"/>
            </w:rPr>
          </w:rPrChange>
        </w:rPr>
        <w:t>Par contre un questionnaire sera dit incomplet si :</w:t>
      </w:r>
    </w:p>
    <w:p w:rsidR="002D0F84" w:rsidRPr="00442E10" w:rsidRDefault="00AF2F6F" w:rsidP="00AF6156">
      <w:pPr>
        <w:widowControl w:val="0"/>
        <w:numPr>
          <w:ilvl w:val="0"/>
          <w:numId w:val="17"/>
        </w:numPr>
        <w:spacing w:after="0" w:line="240" w:lineRule="auto"/>
        <w:jc w:val="both"/>
        <w:rPr>
          <w:rFonts w:ascii="Times New Roman" w:hAnsi="Times New Roman" w:cs="Times New Roman"/>
          <w:color w:val="000000"/>
          <w:sz w:val="24"/>
          <w:szCs w:val="24"/>
        </w:rPr>
      </w:pPr>
      <w:r w:rsidRPr="00AF2F6F">
        <w:rPr>
          <w:rFonts w:ascii="Times New Roman" w:hAnsi="Times New Roman" w:cs="Times New Roman"/>
          <w:color w:val="000000"/>
          <w:sz w:val="24"/>
          <w:szCs w:val="24"/>
          <w:rPrChange w:id="1594" w:author="PIERRE" w:date="2013-10-24T12:27:00Z">
            <w:rPr>
              <w:rFonts w:ascii="Times New Roman" w:eastAsia="Times New Roman" w:hAnsi="Times New Roman" w:cs="Times New Roman"/>
              <w:b/>
              <w:bCs/>
              <w:color w:val="000000"/>
              <w:sz w:val="24"/>
              <w:szCs w:val="24"/>
            </w:rPr>
          </w:rPrChange>
        </w:rPr>
        <w:lastRenderedPageBreak/>
        <w:t>toutes sections du questionnaire sont renseignées (correspond au code 1) ;</w:t>
      </w:r>
    </w:p>
    <w:p w:rsidR="002D0F84" w:rsidRPr="00442E10" w:rsidRDefault="00AF2F6F" w:rsidP="00AF6156">
      <w:pPr>
        <w:widowControl w:val="0"/>
        <w:numPr>
          <w:ilvl w:val="0"/>
          <w:numId w:val="17"/>
        </w:numPr>
        <w:spacing w:after="0" w:line="240" w:lineRule="auto"/>
        <w:jc w:val="both"/>
        <w:rPr>
          <w:rFonts w:ascii="Times New Roman" w:hAnsi="Times New Roman" w:cs="Times New Roman"/>
          <w:color w:val="000000"/>
          <w:sz w:val="24"/>
          <w:szCs w:val="24"/>
        </w:rPr>
      </w:pPr>
      <w:r w:rsidRPr="00AF2F6F">
        <w:rPr>
          <w:rFonts w:ascii="Times New Roman" w:hAnsi="Times New Roman" w:cs="Times New Roman"/>
          <w:color w:val="000000"/>
          <w:sz w:val="24"/>
          <w:szCs w:val="24"/>
          <w:rPrChange w:id="1595" w:author="PIERRE" w:date="2013-10-24T12:27:00Z">
            <w:rPr>
              <w:rFonts w:ascii="Times New Roman" w:eastAsia="Times New Roman" w:hAnsi="Times New Roman" w:cs="Times New Roman"/>
              <w:b/>
              <w:bCs/>
              <w:color w:val="000000"/>
              <w:sz w:val="24"/>
              <w:szCs w:val="24"/>
            </w:rPr>
          </w:rPrChange>
        </w:rPr>
        <w:t>le questionnaire est partiellement rempli (correspond au code 2). Pour ce code il faut préciser la raison.</w:t>
      </w:r>
    </w:p>
    <w:p w:rsidR="002D0F84" w:rsidRPr="00442E10" w:rsidRDefault="00AF2F6F" w:rsidP="00AF6156">
      <w:pPr>
        <w:widowControl w:val="0"/>
        <w:numPr>
          <w:ilvl w:val="0"/>
          <w:numId w:val="17"/>
        </w:numPr>
        <w:spacing w:after="0" w:line="240" w:lineRule="auto"/>
        <w:jc w:val="both"/>
        <w:rPr>
          <w:rFonts w:ascii="Times New Roman" w:hAnsi="Times New Roman" w:cs="Times New Roman"/>
          <w:color w:val="000000"/>
          <w:sz w:val="24"/>
          <w:szCs w:val="24"/>
        </w:rPr>
      </w:pPr>
      <w:r w:rsidRPr="00AF2F6F">
        <w:rPr>
          <w:rFonts w:ascii="Times New Roman" w:hAnsi="Times New Roman" w:cs="Times New Roman"/>
          <w:color w:val="000000"/>
          <w:sz w:val="24"/>
          <w:szCs w:val="24"/>
          <w:rPrChange w:id="1596" w:author="PIERRE" w:date="2013-10-24T12:27:00Z">
            <w:rPr>
              <w:rFonts w:ascii="Times New Roman" w:eastAsia="Times New Roman" w:hAnsi="Times New Roman" w:cs="Times New Roman"/>
              <w:b/>
              <w:bCs/>
              <w:color w:val="000000"/>
              <w:sz w:val="24"/>
              <w:szCs w:val="24"/>
            </w:rPr>
          </w:rPrChange>
        </w:rPr>
        <w:t>le questionnaire n’est pas rempli à cause de l’absence de l’enquêté (correspond au code 3)</w:t>
      </w:r>
    </w:p>
    <w:p w:rsidR="002D0F84" w:rsidRPr="00442E10" w:rsidRDefault="00AF2F6F" w:rsidP="00AF6156">
      <w:pPr>
        <w:widowControl w:val="0"/>
        <w:numPr>
          <w:ilvl w:val="0"/>
          <w:numId w:val="17"/>
        </w:numPr>
        <w:spacing w:after="0" w:line="240" w:lineRule="auto"/>
        <w:jc w:val="both"/>
        <w:rPr>
          <w:rFonts w:ascii="Times New Roman" w:hAnsi="Times New Roman" w:cs="Times New Roman"/>
          <w:color w:val="000000"/>
          <w:sz w:val="24"/>
          <w:szCs w:val="24"/>
        </w:rPr>
      </w:pPr>
      <w:r w:rsidRPr="00AF2F6F">
        <w:rPr>
          <w:rFonts w:ascii="Times New Roman" w:hAnsi="Times New Roman" w:cs="Times New Roman"/>
          <w:color w:val="000000"/>
          <w:sz w:val="24"/>
          <w:szCs w:val="24"/>
          <w:rPrChange w:id="1597" w:author="PIERRE" w:date="2013-10-24T12:27:00Z">
            <w:rPr>
              <w:rFonts w:ascii="Times New Roman" w:eastAsia="Times New Roman" w:hAnsi="Times New Roman" w:cs="Times New Roman"/>
              <w:b/>
              <w:bCs/>
              <w:color w:val="000000"/>
              <w:sz w:val="24"/>
              <w:szCs w:val="24"/>
            </w:rPr>
          </w:rPrChange>
        </w:rPr>
        <w:t>l’enquête refuse de participer à l’enquête (correspond au code 4)</w:t>
      </w:r>
    </w:p>
    <w:p w:rsidR="002D0F84" w:rsidRPr="00442E10" w:rsidRDefault="00AF2F6F" w:rsidP="00AF6156">
      <w:pPr>
        <w:widowControl w:val="0"/>
        <w:numPr>
          <w:ilvl w:val="0"/>
          <w:numId w:val="17"/>
        </w:numPr>
        <w:spacing w:after="0" w:line="240" w:lineRule="auto"/>
        <w:jc w:val="both"/>
        <w:rPr>
          <w:rFonts w:ascii="Times New Roman" w:hAnsi="Times New Roman" w:cs="Times New Roman"/>
          <w:color w:val="000000"/>
          <w:sz w:val="24"/>
          <w:szCs w:val="24"/>
        </w:rPr>
      </w:pPr>
      <w:r w:rsidRPr="00AF2F6F">
        <w:rPr>
          <w:rFonts w:ascii="Times New Roman" w:hAnsi="Times New Roman" w:cs="Times New Roman"/>
          <w:color w:val="000000"/>
          <w:sz w:val="24"/>
          <w:szCs w:val="24"/>
          <w:rPrChange w:id="1598" w:author="PIERRE" w:date="2013-10-24T12:27:00Z">
            <w:rPr>
              <w:rFonts w:ascii="Times New Roman" w:eastAsia="Times New Roman" w:hAnsi="Times New Roman" w:cs="Times New Roman"/>
              <w:b/>
              <w:bCs/>
              <w:color w:val="000000"/>
              <w:sz w:val="24"/>
              <w:szCs w:val="24"/>
            </w:rPr>
          </w:rPrChange>
        </w:rPr>
        <w:t>le questionnaire n’est pas rempli pour des raisons d’incapacité (maladie, accident et autres). Pour ce cas, codifiez le code 5.</w:t>
      </w:r>
    </w:p>
    <w:p w:rsidR="002D0F84" w:rsidRPr="00442E10" w:rsidRDefault="00AF2F6F" w:rsidP="00AF6156">
      <w:pPr>
        <w:widowControl w:val="0"/>
        <w:numPr>
          <w:ilvl w:val="0"/>
          <w:numId w:val="17"/>
        </w:numPr>
        <w:spacing w:after="0" w:line="240" w:lineRule="auto"/>
        <w:jc w:val="both"/>
        <w:rPr>
          <w:rFonts w:ascii="Times New Roman" w:hAnsi="Times New Roman" w:cs="Times New Roman"/>
          <w:color w:val="000000"/>
        </w:rPr>
      </w:pPr>
      <w:r w:rsidRPr="00AF2F6F">
        <w:rPr>
          <w:rFonts w:ascii="Times New Roman" w:hAnsi="Times New Roman" w:cs="Times New Roman"/>
          <w:color w:val="000000"/>
          <w:sz w:val="24"/>
          <w:szCs w:val="24"/>
          <w:rPrChange w:id="1599" w:author="PIERRE" w:date="2013-10-24T12:27:00Z">
            <w:rPr>
              <w:rFonts w:ascii="Times New Roman" w:eastAsia="Times New Roman" w:hAnsi="Times New Roman" w:cs="Times New Roman"/>
              <w:b/>
              <w:bCs/>
              <w:color w:val="000000"/>
              <w:sz w:val="24"/>
              <w:szCs w:val="24"/>
            </w:rPr>
          </w:rPrChange>
        </w:rPr>
        <w:t>Pour tout autre raison non mentionnée ailleurs, codifiez 6 et précisez la raison.</w:t>
      </w:r>
    </w:p>
    <w:p w:rsidR="002D0F84" w:rsidRPr="00442E10" w:rsidRDefault="002D0F84" w:rsidP="002D0F84">
      <w:pPr>
        <w:jc w:val="both"/>
        <w:rPr>
          <w:rFonts w:ascii="Times New Roman" w:hAnsi="Times New Roman" w:cs="Times New Roman"/>
          <w:color w:val="000000"/>
        </w:rPr>
      </w:pPr>
    </w:p>
    <w:p w:rsidR="002D0F84" w:rsidRPr="00442E10" w:rsidRDefault="00AF2F6F" w:rsidP="002D0F84">
      <w:pPr>
        <w:jc w:val="both"/>
        <w:rPr>
          <w:ins w:id="1600" w:author="PIERRE" w:date="2013-10-23T11:27:00Z"/>
          <w:rFonts w:ascii="Times New Roman" w:hAnsi="Times New Roman" w:cs="Times New Roman"/>
          <w:b/>
          <w:bCs/>
          <w:color w:val="000000"/>
          <w:sz w:val="24"/>
          <w:szCs w:val="24"/>
        </w:rPr>
      </w:pPr>
      <w:r w:rsidRPr="00AF2F6F">
        <w:rPr>
          <w:rFonts w:ascii="Times New Roman" w:hAnsi="Times New Roman" w:cs="Times New Roman"/>
          <w:b/>
          <w:bCs/>
          <w:color w:val="000000"/>
          <w:sz w:val="24"/>
          <w:szCs w:val="24"/>
          <w:rPrChange w:id="1601" w:author="PIERRE" w:date="2013-10-24T12:27:00Z">
            <w:rPr>
              <w:rFonts w:ascii="Times New Roman" w:eastAsia="Times New Roman" w:hAnsi="Times New Roman" w:cs="Times New Roman"/>
              <w:b/>
              <w:bCs/>
              <w:color w:val="000000"/>
              <w:sz w:val="24"/>
              <w:szCs w:val="24"/>
            </w:rPr>
          </w:rPrChange>
        </w:rPr>
        <w:t xml:space="preserve">N.B. Les sections incomplètes du questionnaire et les raisons pour lesquelles l’enquête n’a pas été complète devront être inscrites et bien expliquées en observation </w:t>
      </w:r>
      <w:r w:rsidRPr="00AF2F6F">
        <w:rPr>
          <w:rFonts w:ascii="Times New Roman" w:hAnsi="Times New Roman" w:cs="Times New Roman"/>
          <w:b/>
          <w:color w:val="000000"/>
          <w:sz w:val="24"/>
          <w:szCs w:val="24"/>
          <w:rPrChange w:id="1602" w:author="PIERRE" w:date="2013-10-24T12:27:00Z">
            <w:rPr>
              <w:rFonts w:ascii="Times New Roman" w:eastAsia="Times New Roman" w:hAnsi="Times New Roman" w:cs="Times New Roman"/>
              <w:b/>
              <w:bCs/>
              <w:color w:val="000000"/>
              <w:sz w:val="24"/>
              <w:szCs w:val="24"/>
            </w:rPr>
          </w:rPrChange>
        </w:rPr>
        <w:t>à</w:t>
      </w:r>
      <w:r w:rsidRPr="00AF2F6F">
        <w:rPr>
          <w:rFonts w:ascii="Times New Roman" w:hAnsi="Times New Roman" w:cs="Times New Roman"/>
          <w:b/>
          <w:bCs/>
          <w:color w:val="000000"/>
          <w:sz w:val="24"/>
          <w:szCs w:val="24"/>
          <w:rPrChange w:id="1603" w:author="PIERRE" w:date="2013-10-24T12:27:00Z">
            <w:rPr>
              <w:rFonts w:ascii="Times New Roman" w:eastAsia="Times New Roman" w:hAnsi="Times New Roman" w:cs="Times New Roman"/>
              <w:b/>
              <w:bCs/>
              <w:color w:val="000000"/>
              <w:sz w:val="24"/>
              <w:szCs w:val="24"/>
            </w:rPr>
          </w:rPrChange>
        </w:rPr>
        <w:t xml:space="preserve"> la fin de chaque questionnaire.  </w:t>
      </w:r>
    </w:p>
    <w:p w:rsidR="00187732" w:rsidRDefault="00AF2F6F">
      <w:pPr>
        <w:jc w:val="both"/>
        <w:outlineLvl w:val="0"/>
        <w:rPr>
          <w:ins w:id="1604" w:author="PIERRE" w:date="2013-10-23T11:27:00Z"/>
          <w:rFonts w:ascii="Times New Roman" w:hAnsi="Times New Roman" w:cs="Times New Roman"/>
          <w:b/>
          <w:color w:val="000000"/>
          <w:sz w:val="24"/>
          <w:szCs w:val="24"/>
          <w:rPrChange w:id="1605" w:author="PIERRE" w:date="2013-10-24T12:27:00Z">
            <w:rPr>
              <w:ins w:id="1606" w:author="PIERRE" w:date="2013-10-23T11:27:00Z"/>
              <w:rFonts w:ascii="Times New Roman" w:hAnsi="Times New Roman" w:cs="Times New Roman"/>
              <w:b/>
              <w:bCs/>
              <w:color w:val="000000"/>
              <w:sz w:val="24"/>
              <w:szCs w:val="24"/>
            </w:rPr>
          </w:rPrChange>
        </w:rPr>
        <w:pPrChange w:id="1607" w:author="PIERRE" w:date="2013-10-24T10:38:00Z">
          <w:pPr>
            <w:jc w:val="both"/>
          </w:pPr>
        </w:pPrChange>
      </w:pPr>
      <w:ins w:id="1608" w:author="PIERRE" w:date="2013-10-23T11:28:00Z">
        <w:r w:rsidRPr="00AF2F6F">
          <w:rPr>
            <w:rFonts w:ascii="Times New Roman" w:hAnsi="Times New Roman" w:cs="Times New Roman"/>
            <w:b/>
            <w:color w:val="000000"/>
            <w:sz w:val="24"/>
            <w:szCs w:val="24"/>
            <w:rPrChange w:id="1609" w:author="PIERRE" w:date="2013-10-24T12:27:00Z">
              <w:rPr>
                <w:rFonts w:ascii="Times New Roman" w:eastAsia="Times New Roman" w:hAnsi="Times New Roman" w:cs="Times New Roman"/>
                <w:b/>
                <w:bCs/>
                <w:color w:val="000000"/>
                <w:sz w:val="24"/>
                <w:szCs w:val="24"/>
              </w:rPr>
            </w:rPrChange>
          </w:rPr>
          <w:t>Q</w:t>
        </w:r>
      </w:ins>
      <w:ins w:id="1610" w:author="PIERRE" w:date="2013-10-24T10:36:00Z">
        <w:r w:rsidRPr="00AF2F6F">
          <w:rPr>
            <w:rFonts w:ascii="Times New Roman" w:hAnsi="Times New Roman" w:cs="Times New Roman"/>
            <w:b/>
            <w:color w:val="000000"/>
            <w:sz w:val="24"/>
            <w:szCs w:val="24"/>
            <w:rPrChange w:id="1611" w:author="PIERRE" w:date="2013-10-24T12:27:00Z">
              <w:rPr>
                <w:rFonts w:ascii="Times New Roman" w:eastAsia="Times New Roman" w:hAnsi="Times New Roman" w:cs="Times New Roman"/>
                <w:b/>
                <w:bCs/>
                <w:color w:val="000000"/>
                <w:sz w:val="24"/>
                <w:szCs w:val="24"/>
              </w:rPr>
            </w:rPrChange>
          </w:rPr>
          <w:t>022</w:t>
        </w:r>
      </w:ins>
      <w:ins w:id="1612" w:author="PIERRE" w:date="2013-10-23T11:28:00Z">
        <w:r w:rsidRPr="00AF2F6F">
          <w:rPr>
            <w:rFonts w:ascii="Times New Roman" w:hAnsi="Times New Roman" w:cs="Times New Roman"/>
            <w:b/>
            <w:color w:val="000000"/>
            <w:sz w:val="24"/>
            <w:szCs w:val="24"/>
            <w:rPrChange w:id="1613" w:author="PIERRE" w:date="2013-10-24T12:27:00Z">
              <w:rPr>
                <w:rFonts w:ascii="Times New Roman" w:eastAsia="Times New Roman" w:hAnsi="Times New Roman" w:cs="Times New Roman"/>
                <w:b/>
                <w:bCs/>
                <w:color w:val="000000"/>
                <w:sz w:val="24"/>
                <w:szCs w:val="24"/>
              </w:rPr>
            </w:rPrChange>
          </w:rPr>
          <w:t> </w:t>
        </w:r>
      </w:ins>
      <w:ins w:id="1614" w:author="PIERRE" w:date="2013-10-23T11:38:00Z">
        <w:r w:rsidRPr="00AF2F6F">
          <w:rPr>
            <w:rFonts w:ascii="Times New Roman" w:hAnsi="Times New Roman" w:cs="Times New Roman"/>
            <w:b/>
            <w:color w:val="000000"/>
            <w:sz w:val="24"/>
            <w:szCs w:val="24"/>
            <w:rPrChange w:id="1615" w:author="PIERRE" w:date="2013-10-24T12:27:00Z">
              <w:rPr>
                <w:rFonts w:ascii="Times New Roman" w:eastAsia="Times New Roman" w:hAnsi="Times New Roman" w:cs="Times New Roman"/>
                <w:b/>
                <w:bCs/>
                <w:color w:val="000000"/>
                <w:sz w:val="24"/>
                <w:szCs w:val="24"/>
              </w:rPr>
            </w:rPrChange>
          </w:rPr>
          <w:t xml:space="preserve"> à Q</w:t>
        </w:r>
      </w:ins>
      <w:ins w:id="1616" w:author="PIERRE" w:date="2013-10-24T10:38:00Z">
        <w:r w:rsidRPr="00AF2F6F">
          <w:rPr>
            <w:rFonts w:ascii="Times New Roman" w:hAnsi="Times New Roman" w:cs="Times New Roman"/>
            <w:b/>
            <w:color w:val="000000"/>
            <w:sz w:val="24"/>
            <w:szCs w:val="24"/>
            <w:rPrChange w:id="1617" w:author="PIERRE" w:date="2013-10-24T12:27:00Z">
              <w:rPr>
                <w:rFonts w:ascii="Times New Roman" w:eastAsia="Times New Roman" w:hAnsi="Times New Roman" w:cs="Times New Roman"/>
                <w:b/>
                <w:bCs/>
                <w:color w:val="000000"/>
                <w:sz w:val="24"/>
                <w:szCs w:val="24"/>
              </w:rPr>
            </w:rPrChange>
          </w:rPr>
          <w:t>024 :</w:t>
        </w:r>
      </w:ins>
      <w:ins w:id="1618" w:author="PIERRE" w:date="2013-10-23T11:28:00Z">
        <w:r w:rsidRPr="00AF2F6F">
          <w:rPr>
            <w:rFonts w:ascii="Times New Roman" w:hAnsi="Times New Roman" w:cs="Times New Roman"/>
            <w:b/>
            <w:color w:val="000000"/>
            <w:sz w:val="24"/>
            <w:szCs w:val="24"/>
            <w:rPrChange w:id="1619" w:author="PIERRE" w:date="2013-10-24T12:27:00Z">
              <w:rPr>
                <w:rFonts w:ascii="Times New Roman" w:eastAsia="Times New Roman" w:hAnsi="Times New Roman" w:cs="Times New Roman"/>
                <w:b/>
                <w:bCs/>
                <w:color w:val="000000"/>
                <w:sz w:val="24"/>
                <w:szCs w:val="24"/>
              </w:rPr>
            </w:rPrChange>
          </w:rPr>
          <w:t xml:space="preserve"> Disponibilit</w:t>
        </w:r>
      </w:ins>
      <w:ins w:id="1620" w:author="PIERRE" w:date="2013-10-23T11:29:00Z">
        <w:r w:rsidRPr="00AF2F6F">
          <w:rPr>
            <w:rFonts w:ascii="Times New Roman" w:hAnsi="Times New Roman" w:cs="Times New Roman"/>
            <w:b/>
            <w:color w:val="000000"/>
            <w:sz w:val="24"/>
            <w:szCs w:val="24"/>
            <w:rPrChange w:id="1621" w:author="PIERRE" w:date="2013-10-24T12:27:00Z">
              <w:rPr>
                <w:rFonts w:ascii="Times New Roman" w:eastAsia="Times New Roman" w:hAnsi="Times New Roman" w:cs="Times New Roman"/>
                <w:b/>
                <w:bCs/>
                <w:color w:val="000000"/>
                <w:sz w:val="24"/>
                <w:szCs w:val="24"/>
              </w:rPr>
            </w:rPrChange>
          </w:rPr>
          <w:t>é du CM pour l’entretien et filtre pour les prêts à s’engager</w:t>
        </w:r>
      </w:ins>
    </w:p>
    <w:p w:rsidR="00226656" w:rsidRPr="00442E10" w:rsidRDefault="00AF2F6F" w:rsidP="002D0F84">
      <w:pPr>
        <w:jc w:val="both"/>
        <w:rPr>
          <w:ins w:id="1622" w:author="PIERRE" w:date="2013-10-23T11:27:00Z"/>
          <w:rFonts w:ascii="Times New Roman" w:hAnsi="Times New Roman" w:cs="Times New Roman"/>
          <w:bCs/>
          <w:color w:val="000000"/>
          <w:sz w:val="24"/>
          <w:szCs w:val="24"/>
          <w:rPrChange w:id="1623" w:author="PIERRE" w:date="2013-10-24T12:27:00Z">
            <w:rPr>
              <w:ins w:id="1624" w:author="PIERRE" w:date="2013-10-23T11:27:00Z"/>
              <w:rFonts w:ascii="Times New Roman" w:hAnsi="Times New Roman" w:cs="Times New Roman"/>
              <w:b/>
              <w:bCs/>
              <w:color w:val="000000"/>
              <w:sz w:val="24"/>
              <w:szCs w:val="24"/>
            </w:rPr>
          </w:rPrChange>
        </w:rPr>
      </w:pPr>
      <w:ins w:id="1625" w:author="PIERRE" w:date="2013-10-23T11:38:00Z">
        <w:r w:rsidRPr="00AF2F6F">
          <w:rPr>
            <w:rFonts w:ascii="Times New Roman" w:hAnsi="Times New Roman" w:cs="Times New Roman"/>
            <w:bCs/>
            <w:color w:val="000000"/>
            <w:sz w:val="24"/>
            <w:szCs w:val="24"/>
            <w:rPrChange w:id="1626" w:author="PIERRE" w:date="2013-10-24T12:27:00Z">
              <w:rPr>
                <w:rFonts w:ascii="Times New Roman" w:eastAsia="Times New Roman" w:hAnsi="Times New Roman" w:cs="Times New Roman"/>
                <w:b/>
                <w:bCs/>
                <w:color w:val="000000"/>
                <w:sz w:val="24"/>
                <w:szCs w:val="24"/>
              </w:rPr>
            </w:rPrChange>
          </w:rPr>
          <w:t>L</w:t>
        </w:r>
      </w:ins>
      <w:ins w:id="1627" w:author="PIERRE" w:date="2013-10-23T11:33:00Z">
        <w:r w:rsidRPr="00AF2F6F">
          <w:rPr>
            <w:rFonts w:ascii="Times New Roman" w:hAnsi="Times New Roman" w:cs="Times New Roman"/>
            <w:bCs/>
            <w:color w:val="000000"/>
            <w:sz w:val="24"/>
            <w:szCs w:val="24"/>
            <w:rPrChange w:id="1628" w:author="PIERRE" w:date="2013-10-24T12:27:00Z">
              <w:rPr>
                <w:rFonts w:ascii="Times New Roman" w:eastAsia="Times New Roman" w:hAnsi="Times New Roman" w:cs="Times New Roman"/>
                <w:b/>
                <w:bCs/>
                <w:color w:val="000000"/>
                <w:sz w:val="24"/>
                <w:szCs w:val="24"/>
              </w:rPr>
            </w:rPrChange>
          </w:rPr>
          <w:t xml:space="preserve">es deux </w:t>
        </w:r>
      </w:ins>
      <w:ins w:id="1629" w:author="PIERRE" w:date="2013-10-23T11:39:00Z">
        <w:r w:rsidRPr="00AF2F6F">
          <w:rPr>
            <w:rFonts w:ascii="Times New Roman" w:hAnsi="Times New Roman" w:cs="Times New Roman"/>
            <w:bCs/>
            <w:color w:val="000000"/>
            <w:sz w:val="24"/>
            <w:szCs w:val="24"/>
            <w:rPrChange w:id="1630" w:author="PIERRE" w:date="2013-10-24T12:27:00Z">
              <w:rPr>
                <w:rFonts w:ascii="Times New Roman" w:eastAsia="Times New Roman" w:hAnsi="Times New Roman" w:cs="Times New Roman"/>
                <w:b/>
                <w:bCs/>
                <w:color w:val="000000"/>
                <w:sz w:val="24"/>
                <w:szCs w:val="24"/>
              </w:rPr>
            </w:rPrChange>
          </w:rPr>
          <w:t xml:space="preserve">premiers </w:t>
        </w:r>
      </w:ins>
      <w:ins w:id="1631" w:author="PIERRE" w:date="2013-10-23T11:33:00Z">
        <w:r w:rsidRPr="00AF2F6F">
          <w:rPr>
            <w:rFonts w:ascii="Times New Roman" w:hAnsi="Times New Roman" w:cs="Times New Roman"/>
            <w:bCs/>
            <w:color w:val="000000"/>
            <w:sz w:val="24"/>
            <w:szCs w:val="24"/>
            <w:rPrChange w:id="1632" w:author="PIERRE" w:date="2013-10-24T12:27:00Z">
              <w:rPr>
                <w:rFonts w:ascii="Times New Roman" w:eastAsia="Times New Roman" w:hAnsi="Times New Roman" w:cs="Times New Roman"/>
                <w:b/>
                <w:bCs/>
                <w:color w:val="000000"/>
                <w:sz w:val="24"/>
                <w:szCs w:val="24"/>
              </w:rPr>
            </w:rPrChange>
          </w:rPr>
          <w:t xml:space="preserve">filtres permettent de </w:t>
        </w:r>
      </w:ins>
      <w:ins w:id="1633" w:author="PIERRE" w:date="2013-10-23T11:34:00Z">
        <w:r w:rsidRPr="00AF2F6F">
          <w:rPr>
            <w:rFonts w:ascii="Times New Roman" w:hAnsi="Times New Roman" w:cs="Times New Roman"/>
            <w:bCs/>
            <w:color w:val="000000"/>
            <w:sz w:val="24"/>
            <w:szCs w:val="24"/>
            <w:rPrChange w:id="1634" w:author="PIERRE" w:date="2013-10-24T12:27:00Z">
              <w:rPr>
                <w:rFonts w:ascii="Times New Roman" w:eastAsia="Times New Roman" w:hAnsi="Times New Roman" w:cs="Times New Roman"/>
                <w:b/>
                <w:bCs/>
                <w:color w:val="000000"/>
                <w:sz w:val="24"/>
                <w:szCs w:val="24"/>
              </w:rPr>
            </w:rPrChange>
          </w:rPr>
          <w:t xml:space="preserve">voir si le CM est </w:t>
        </w:r>
      </w:ins>
      <w:ins w:id="1635" w:author="PIERRE" w:date="2013-10-23T11:35:00Z">
        <w:r w:rsidRPr="00AF2F6F">
          <w:rPr>
            <w:rFonts w:ascii="Times New Roman" w:hAnsi="Times New Roman" w:cs="Times New Roman"/>
            <w:bCs/>
            <w:color w:val="000000"/>
            <w:sz w:val="24"/>
            <w:szCs w:val="24"/>
            <w:rPrChange w:id="1636" w:author="PIERRE" w:date="2013-10-24T12:27:00Z">
              <w:rPr>
                <w:rFonts w:ascii="Times New Roman" w:eastAsia="Times New Roman" w:hAnsi="Times New Roman" w:cs="Times New Roman"/>
                <w:b/>
                <w:bCs/>
                <w:color w:val="000000"/>
                <w:sz w:val="24"/>
                <w:szCs w:val="24"/>
              </w:rPr>
            </w:rPrChange>
          </w:rPr>
          <w:t>présent</w:t>
        </w:r>
      </w:ins>
      <w:ins w:id="1637" w:author="PIERRE" w:date="2013-10-23T11:34:00Z">
        <w:r w:rsidRPr="00AF2F6F">
          <w:rPr>
            <w:rFonts w:ascii="Times New Roman" w:hAnsi="Times New Roman" w:cs="Times New Roman"/>
            <w:bCs/>
            <w:color w:val="000000"/>
            <w:sz w:val="24"/>
            <w:szCs w:val="24"/>
            <w:rPrChange w:id="1638" w:author="PIERRE" w:date="2013-10-24T12:27:00Z">
              <w:rPr>
                <w:rFonts w:ascii="Times New Roman" w:eastAsia="Times New Roman" w:hAnsi="Times New Roman" w:cs="Times New Roman"/>
                <w:b/>
                <w:bCs/>
                <w:color w:val="000000"/>
                <w:sz w:val="24"/>
                <w:szCs w:val="24"/>
              </w:rPr>
            </w:rPrChange>
          </w:rPr>
          <w:t xml:space="preserve"> et ceux qui sont prêts à s’engager. </w:t>
        </w:r>
      </w:ins>
      <w:ins w:id="1639" w:author="PIERRE" w:date="2013-10-23T11:35:00Z">
        <w:r w:rsidRPr="00AF2F6F">
          <w:rPr>
            <w:rFonts w:ascii="Times New Roman" w:hAnsi="Times New Roman" w:cs="Times New Roman"/>
            <w:bCs/>
            <w:color w:val="000000"/>
            <w:sz w:val="24"/>
            <w:szCs w:val="24"/>
            <w:rPrChange w:id="1640" w:author="PIERRE" w:date="2013-10-24T12:27:00Z">
              <w:rPr>
                <w:rFonts w:ascii="Times New Roman" w:eastAsia="Times New Roman" w:hAnsi="Times New Roman" w:cs="Times New Roman"/>
                <w:b/>
                <w:bCs/>
                <w:color w:val="000000"/>
                <w:sz w:val="24"/>
                <w:szCs w:val="24"/>
              </w:rPr>
            </w:rPrChange>
          </w:rPr>
          <w:t>Bien faire les contrôles et suivre les instructions.</w:t>
        </w:r>
      </w:ins>
      <w:ins w:id="1641" w:author="PIERRE" w:date="2013-10-23T11:39:00Z">
        <w:r w:rsidRPr="00AF2F6F">
          <w:rPr>
            <w:rFonts w:ascii="Times New Roman" w:hAnsi="Times New Roman" w:cs="Times New Roman"/>
            <w:bCs/>
            <w:color w:val="000000"/>
            <w:sz w:val="24"/>
            <w:szCs w:val="24"/>
            <w:rPrChange w:id="1642" w:author="PIERRE" w:date="2013-10-24T12:27:00Z">
              <w:rPr>
                <w:rFonts w:ascii="Times New Roman" w:eastAsia="Times New Roman" w:hAnsi="Times New Roman" w:cs="Times New Roman"/>
                <w:b/>
                <w:bCs/>
                <w:color w:val="000000"/>
                <w:sz w:val="24"/>
                <w:szCs w:val="24"/>
              </w:rPr>
            </w:rPrChange>
          </w:rPr>
          <w:t xml:space="preserve"> Le </w:t>
        </w:r>
      </w:ins>
      <w:ins w:id="1643" w:author="PIERRE" w:date="2013-10-23T11:42:00Z">
        <w:r w:rsidRPr="00AF2F6F">
          <w:rPr>
            <w:rFonts w:ascii="Times New Roman" w:hAnsi="Times New Roman" w:cs="Times New Roman"/>
            <w:bCs/>
            <w:color w:val="000000"/>
            <w:sz w:val="24"/>
            <w:szCs w:val="24"/>
            <w:rPrChange w:id="1644" w:author="PIERRE" w:date="2013-10-24T12:27:00Z">
              <w:rPr>
                <w:rFonts w:ascii="Times New Roman" w:eastAsia="Times New Roman" w:hAnsi="Times New Roman" w:cs="Times New Roman"/>
                <w:b/>
                <w:bCs/>
                <w:color w:val="000000"/>
                <w:sz w:val="24"/>
                <w:szCs w:val="24"/>
              </w:rPr>
            </w:rPrChange>
          </w:rPr>
          <w:t>troisième</w:t>
        </w:r>
      </w:ins>
      <w:ins w:id="1645" w:author="PIERRE" w:date="2013-10-23T11:39:00Z">
        <w:r w:rsidRPr="00AF2F6F">
          <w:rPr>
            <w:rFonts w:ascii="Times New Roman" w:hAnsi="Times New Roman" w:cs="Times New Roman"/>
            <w:bCs/>
            <w:color w:val="000000"/>
            <w:sz w:val="24"/>
            <w:szCs w:val="24"/>
            <w:rPrChange w:id="1646" w:author="PIERRE" w:date="2013-10-24T12:27:00Z">
              <w:rPr>
                <w:rFonts w:ascii="Times New Roman" w:eastAsia="Times New Roman" w:hAnsi="Times New Roman" w:cs="Times New Roman"/>
                <w:b/>
                <w:bCs/>
                <w:color w:val="000000"/>
                <w:sz w:val="24"/>
                <w:szCs w:val="24"/>
              </w:rPr>
            </w:rPrChange>
          </w:rPr>
          <w:t xml:space="preserve"> filtre permet de </w:t>
        </w:r>
      </w:ins>
      <w:ins w:id="1647" w:author="PIERRE" w:date="2013-10-23T11:41:00Z">
        <w:r w:rsidRPr="00AF2F6F">
          <w:rPr>
            <w:rFonts w:ascii="Times New Roman" w:hAnsi="Times New Roman" w:cs="Times New Roman"/>
            <w:bCs/>
            <w:color w:val="000000"/>
            <w:sz w:val="24"/>
            <w:szCs w:val="24"/>
            <w:rPrChange w:id="1648" w:author="PIERRE" w:date="2013-10-24T12:27:00Z">
              <w:rPr>
                <w:rFonts w:ascii="Times New Roman" w:eastAsia="Times New Roman" w:hAnsi="Times New Roman" w:cs="Times New Roman"/>
                <w:b/>
                <w:bCs/>
                <w:color w:val="000000"/>
                <w:sz w:val="24"/>
                <w:szCs w:val="24"/>
              </w:rPr>
            </w:rPrChange>
          </w:rPr>
          <w:t>vérifier</w:t>
        </w:r>
      </w:ins>
      <w:ins w:id="1649" w:author="PIERRE" w:date="2013-10-23T11:40:00Z">
        <w:r w:rsidRPr="00AF2F6F">
          <w:rPr>
            <w:rFonts w:ascii="Times New Roman" w:hAnsi="Times New Roman" w:cs="Times New Roman"/>
            <w:bCs/>
            <w:color w:val="000000"/>
            <w:sz w:val="24"/>
            <w:szCs w:val="24"/>
            <w:rPrChange w:id="1650" w:author="PIERRE" w:date="2013-10-24T12:27:00Z">
              <w:rPr>
                <w:rFonts w:ascii="Times New Roman" w:eastAsia="Times New Roman" w:hAnsi="Times New Roman" w:cs="Times New Roman"/>
                <w:b/>
                <w:bCs/>
                <w:color w:val="000000"/>
                <w:sz w:val="24"/>
                <w:szCs w:val="24"/>
              </w:rPr>
            </w:rPrChange>
          </w:rPr>
          <w:t xml:space="preserve"> si les chef</w:t>
        </w:r>
      </w:ins>
      <w:ins w:id="1651" w:author="PIERRE" w:date="2013-10-23T11:42:00Z">
        <w:r w:rsidRPr="00AF2F6F">
          <w:rPr>
            <w:rFonts w:ascii="Times New Roman" w:hAnsi="Times New Roman" w:cs="Times New Roman"/>
            <w:bCs/>
            <w:color w:val="000000"/>
            <w:sz w:val="24"/>
            <w:szCs w:val="24"/>
            <w:rPrChange w:id="1652" w:author="PIERRE" w:date="2013-10-24T12:27:00Z">
              <w:rPr>
                <w:rFonts w:ascii="Times New Roman" w:eastAsia="Times New Roman" w:hAnsi="Times New Roman" w:cs="Times New Roman"/>
                <w:b/>
                <w:bCs/>
                <w:color w:val="000000"/>
                <w:sz w:val="24"/>
                <w:szCs w:val="24"/>
              </w:rPr>
            </w:rPrChange>
          </w:rPr>
          <w:t>s</w:t>
        </w:r>
      </w:ins>
      <w:ins w:id="1653" w:author="PIERRE" w:date="2013-10-23T11:40:00Z">
        <w:r w:rsidRPr="00AF2F6F">
          <w:rPr>
            <w:rFonts w:ascii="Times New Roman" w:hAnsi="Times New Roman" w:cs="Times New Roman"/>
            <w:bCs/>
            <w:color w:val="000000"/>
            <w:sz w:val="24"/>
            <w:szCs w:val="24"/>
            <w:rPrChange w:id="1654" w:author="PIERRE" w:date="2013-10-24T12:27:00Z">
              <w:rPr>
                <w:rFonts w:ascii="Times New Roman" w:eastAsia="Times New Roman" w:hAnsi="Times New Roman" w:cs="Times New Roman"/>
                <w:b/>
                <w:bCs/>
                <w:color w:val="000000"/>
                <w:sz w:val="24"/>
                <w:szCs w:val="24"/>
              </w:rPr>
            </w:rPrChange>
          </w:rPr>
          <w:t xml:space="preserve"> de ménages éligibles et prêts à s’engager</w:t>
        </w:r>
      </w:ins>
      <w:ins w:id="1655" w:author="PIERRE" w:date="2013-10-23T11:41:00Z">
        <w:r w:rsidRPr="00AF2F6F">
          <w:rPr>
            <w:rFonts w:ascii="Times New Roman" w:hAnsi="Times New Roman" w:cs="Times New Roman"/>
            <w:bCs/>
            <w:color w:val="000000"/>
            <w:sz w:val="24"/>
            <w:szCs w:val="24"/>
            <w:rPrChange w:id="1656" w:author="PIERRE" w:date="2013-10-24T12:27:00Z">
              <w:rPr>
                <w:rFonts w:ascii="Times New Roman" w:eastAsia="Times New Roman" w:hAnsi="Times New Roman" w:cs="Times New Roman"/>
                <w:b/>
                <w:bCs/>
                <w:color w:val="000000"/>
                <w:sz w:val="24"/>
                <w:szCs w:val="24"/>
              </w:rPr>
            </w:rPrChange>
          </w:rPr>
          <w:t xml:space="preserve"> mais non </w:t>
        </w:r>
      </w:ins>
      <w:ins w:id="1657" w:author="PIERRE" w:date="2013-10-23T11:42:00Z">
        <w:r w:rsidRPr="00AF2F6F">
          <w:rPr>
            <w:rFonts w:ascii="Times New Roman" w:hAnsi="Times New Roman" w:cs="Times New Roman"/>
            <w:bCs/>
            <w:color w:val="000000"/>
            <w:sz w:val="24"/>
            <w:szCs w:val="24"/>
            <w:rPrChange w:id="1658" w:author="PIERRE" w:date="2013-10-24T12:27:00Z">
              <w:rPr>
                <w:rFonts w:ascii="Times New Roman" w:eastAsia="Times New Roman" w:hAnsi="Times New Roman" w:cs="Times New Roman"/>
                <w:b/>
                <w:bCs/>
                <w:color w:val="000000"/>
                <w:sz w:val="24"/>
                <w:szCs w:val="24"/>
              </w:rPr>
            </w:rPrChange>
          </w:rPr>
          <w:t>présents</w:t>
        </w:r>
      </w:ins>
      <w:ins w:id="1659" w:author="PIERRE" w:date="2013-10-23T11:41:00Z">
        <w:r w:rsidRPr="00AF2F6F">
          <w:rPr>
            <w:rFonts w:ascii="Times New Roman" w:hAnsi="Times New Roman" w:cs="Times New Roman"/>
            <w:bCs/>
            <w:color w:val="000000"/>
            <w:sz w:val="24"/>
            <w:szCs w:val="24"/>
            <w:rPrChange w:id="1660" w:author="PIERRE" w:date="2013-10-24T12:27:00Z">
              <w:rPr>
                <w:rFonts w:ascii="Times New Roman" w:eastAsia="Times New Roman" w:hAnsi="Times New Roman" w:cs="Times New Roman"/>
                <w:b/>
                <w:bCs/>
                <w:color w:val="000000"/>
                <w:sz w:val="24"/>
                <w:szCs w:val="24"/>
              </w:rPr>
            </w:rPrChange>
          </w:rPr>
          <w:t xml:space="preserve"> lors de notre visite ont </w:t>
        </w:r>
      </w:ins>
      <w:ins w:id="1661" w:author="PIERRE" w:date="2013-10-23T11:42:00Z">
        <w:r w:rsidRPr="00AF2F6F">
          <w:rPr>
            <w:rFonts w:ascii="Times New Roman" w:hAnsi="Times New Roman" w:cs="Times New Roman"/>
            <w:bCs/>
            <w:color w:val="000000"/>
            <w:sz w:val="24"/>
            <w:szCs w:val="24"/>
            <w:rPrChange w:id="1662" w:author="PIERRE" w:date="2013-10-24T12:27:00Z">
              <w:rPr>
                <w:rFonts w:ascii="Times New Roman" w:eastAsia="Times New Roman" w:hAnsi="Times New Roman" w:cs="Times New Roman"/>
                <w:b/>
                <w:bCs/>
                <w:color w:val="000000"/>
                <w:sz w:val="24"/>
                <w:szCs w:val="24"/>
              </w:rPr>
            </w:rPrChange>
          </w:rPr>
          <w:t>désigné</w:t>
        </w:r>
      </w:ins>
      <w:ins w:id="1663" w:author="PIERRE" w:date="2013-10-23T11:41:00Z">
        <w:r w:rsidRPr="00AF2F6F">
          <w:rPr>
            <w:rFonts w:ascii="Times New Roman" w:hAnsi="Times New Roman" w:cs="Times New Roman"/>
            <w:bCs/>
            <w:color w:val="000000"/>
            <w:sz w:val="24"/>
            <w:szCs w:val="24"/>
            <w:rPrChange w:id="1664" w:author="PIERRE" w:date="2013-10-24T12:27:00Z">
              <w:rPr>
                <w:rFonts w:ascii="Times New Roman" w:eastAsia="Times New Roman" w:hAnsi="Times New Roman" w:cs="Times New Roman"/>
                <w:b/>
                <w:bCs/>
                <w:color w:val="000000"/>
                <w:sz w:val="24"/>
                <w:szCs w:val="24"/>
              </w:rPr>
            </w:rPrChange>
          </w:rPr>
          <w:t xml:space="preserve"> des personnes pour l’achat de leur</w:t>
        </w:r>
      </w:ins>
      <w:ins w:id="1665" w:author="PIERRE" w:date="2013-10-23T11:42:00Z">
        <w:r w:rsidRPr="00AF2F6F">
          <w:rPr>
            <w:rFonts w:ascii="Times New Roman" w:hAnsi="Times New Roman" w:cs="Times New Roman"/>
            <w:bCs/>
            <w:color w:val="000000"/>
            <w:sz w:val="24"/>
            <w:szCs w:val="24"/>
            <w:rPrChange w:id="1666" w:author="PIERRE" w:date="2013-10-24T12:27:00Z">
              <w:rPr>
                <w:rFonts w:ascii="Times New Roman" w:eastAsia="Times New Roman" w:hAnsi="Times New Roman" w:cs="Times New Roman"/>
                <w:b/>
                <w:bCs/>
                <w:color w:val="000000"/>
                <w:sz w:val="24"/>
                <w:szCs w:val="24"/>
              </w:rPr>
            </w:rPrChange>
          </w:rPr>
          <w:t>s</w:t>
        </w:r>
      </w:ins>
      <w:ins w:id="1667" w:author="PIERRE" w:date="2013-10-23T11:41:00Z">
        <w:r w:rsidRPr="00AF2F6F">
          <w:rPr>
            <w:rFonts w:ascii="Times New Roman" w:hAnsi="Times New Roman" w:cs="Times New Roman"/>
            <w:bCs/>
            <w:color w:val="000000"/>
            <w:sz w:val="24"/>
            <w:szCs w:val="24"/>
            <w:rPrChange w:id="1668" w:author="PIERRE" w:date="2013-10-24T12:27:00Z">
              <w:rPr>
                <w:rFonts w:ascii="Times New Roman" w:eastAsia="Times New Roman" w:hAnsi="Times New Roman" w:cs="Times New Roman"/>
                <w:b/>
                <w:bCs/>
                <w:color w:val="000000"/>
                <w:sz w:val="24"/>
                <w:szCs w:val="24"/>
              </w:rPr>
            </w:rPrChange>
          </w:rPr>
          <w:t xml:space="preserve"> bio-digesteur</w:t>
        </w:r>
      </w:ins>
      <w:ins w:id="1669" w:author="PIERRE" w:date="2013-10-23T11:42:00Z">
        <w:r w:rsidRPr="00AF2F6F">
          <w:rPr>
            <w:rFonts w:ascii="Times New Roman" w:hAnsi="Times New Roman" w:cs="Times New Roman"/>
            <w:bCs/>
            <w:color w:val="000000"/>
            <w:sz w:val="24"/>
            <w:szCs w:val="24"/>
            <w:rPrChange w:id="1670" w:author="PIERRE" w:date="2013-10-24T12:27:00Z">
              <w:rPr>
                <w:rFonts w:ascii="Times New Roman" w:eastAsia="Times New Roman" w:hAnsi="Times New Roman" w:cs="Times New Roman"/>
                <w:b/>
                <w:bCs/>
                <w:color w:val="000000"/>
                <w:sz w:val="24"/>
                <w:szCs w:val="24"/>
              </w:rPr>
            </w:rPrChange>
          </w:rPr>
          <w:t>s</w:t>
        </w:r>
      </w:ins>
      <w:ins w:id="1671" w:author="PIERRE" w:date="2013-10-23T11:41:00Z">
        <w:r w:rsidRPr="00AF2F6F">
          <w:rPr>
            <w:rFonts w:ascii="Times New Roman" w:hAnsi="Times New Roman" w:cs="Times New Roman"/>
            <w:bCs/>
            <w:color w:val="000000"/>
            <w:sz w:val="24"/>
            <w:szCs w:val="24"/>
            <w:rPrChange w:id="1672" w:author="PIERRE" w:date="2013-10-24T12:27:00Z">
              <w:rPr>
                <w:rFonts w:ascii="Times New Roman" w:eastAsia="Times New Roman" w:hAnsi="Times New Roman" w:cs="Times New Roman"/>
                <w:b/>
                <w:bCs/>
                <w:color w:val="000000"/>
                <w:sz w:val="24"/>
                <w:szCs w:val="24"/>
              </w:rPr>
            </w:rPrChange>
          </w:rPr>
          <w:t>.</w:t>
        </w:r>
      </w:ins>
    </w:p>
    <w:p w:rsidR="00226656" w:rsidRPr="00442E10" w:rsidRDefault="00226656" w:rsidP="002D0F84">
      <w:pPr>
        <w:jc w:val="both"/>
        <w:rPr>
          <w:rFonts w:ascii="Times New Roman" w:hAnsi="Times New Roman" w:cs="Times New Roman"/>
          <w:b/>
          <w:bCs/>
          <w:color w:val="000000"/>
          <w:sz w:val="24"/>
          <w:szCs w:val="24"/>
        </w:rPr>
      </w:pPr>
    </w:p>
    <w:p w:rsidR="002D0F84" w:rsidRPr="00442E10" w:rsidDel="00226656" w:rsidRDefault="00AF2F6F" w:rsidP="002D0F84">
      <w:pPr>
        <w:jc w:val="both"/>
        <w:rPr>
          <w:del w:id="1673" w:author="PIERRE" w:date="2013-10-23T11:27:00Z"/>
          <w:rFonts w:ascii="Times New Roman" w:hAnsi="Times New Roman" w:cs="Times New Roman"/>
          <w:bCs/>
          <w:color w:val="000000"/>
        </w:rPr>
      </w:pPr>
      <w:del w:id="1674" w:author="PIERRE" w:date="2013-10-23T11:27:00Z">
        <w:r w:rsidRPr="00AF2F6F">
          <w:rPr>
            <w:rFonts w:ascii="Times New Roman" w:hAnsi="Times New Roman" w:cs="Times New Roman"/>
            <w:b/>
            <w:color w:val="000000"/>
            <w:rPrChange w:id="1675" w:author="PIERRE" w:date="2013-10-24T12:27:00Z">
              <w:rPr>
                <w:rFonts w:ascii="Times New Roman" w:eastAsia="Times New Roman" w:hAnsi="Times New Roman" w:cs="Times New Roman"/>
                <w:b/>
                <w:bCs/>
                <w:color w:val="000000"/>
                <w:sz w:val="24"/>
                <w:szCs w:val="24"/>
              </w:rPr>
            </w:rPrChange>
          </w:rPr>
          <w:delText>Q016 : Appréciation de la qualité de l’enquête</w:delText>
        </w:r>
      </w:del>
    </w:p>
    <w:p w:rsidR="002D0F84" w:rsidRPr="00442E10" w:rsidDel="00226656" w:rsidRDefault="00AF2F6F" w:rsidP="002D0F84">
      <w:pPr>
        <w:pStyle w:val="BodyText2"/>
        <w:rPr>
          <w:del w:id="1676" w:author="PIERRE" w:date="2013-10-23T11:27:00Z"/>
          <w:bCs/>
          <w:sz w:val="22"/>
          <w:szCs w:val="22"/>
        </w:rPr>
      </w:pPr>
      <w:del w:id="1677" w:author="PIERRE" w:date="2013-10-23T11:27:00Z">
        <w:r w:rsidRPr="00AF2F6F">
          <w:rPr>
            <w:bCs/>
            <w:rPrChange w:id="1678" w:author="PIERRE" w:date="2013-10-24T12:27:00Z">
              <w:rPr>
                <w:b/>
                <w:bCs/>
              </w:rPr>
            </w:rPrChange>
          </w:rPr>
          <w:delText>Encerclez et inscrivez le code correspondant à la réponse de l’enquêté(e).</w:delText>
        </w:r>
      </w:del>
    </w:p>
    <w:p w:rsidR="002D0F84" w:rsidRPr="00442E10" w:rsidDel="00226656" w:rsidRDefault="002D0F84" w:rsidP="002D0F84">
      <w:pPr>
        <w:jc w:val="both"/>
        <w:rPr>
          <w:del w:id="1679" w:author="PIERRE" w:date="2013-10-23T11:27:00Z"/>
          <w:rFonts w:ascii="Times New Roman" w:hAnsi="Times New Roman" w:cs="Times New Roman"/>
          <w:bCs/>
          <w:color w:val="000000"/>
          <w:sz w:val="14"/>
          <w:szCs w:val="14"/>
        </w:rPr>
      </w:pPr>
    </w:p>
    <w:p w:rsidR="002D0F84" w:rsidRPr="00442E10" w:rsidDel="000857B6" w:rsidRDefault="00AF2F6F" w:rsidP="002D0F84">
      <w:pPr>
        <w:jc w:val="both"/>
        <w:rPr>
          <w:del w:id="1680" w:author="PIERRE" w:date="2013-10-24T10:47:00Z"/>
          <w:rFonts w:ascii="Times New Roman" w:hAnsi="Times New Roman" w:cs="Times New Roman"/>
          <w:b/>
          <w:bCs/>
          <w:color w:val="000000"/>
          <w:sz w:val="24"/>
          <w:szCs w:val="24"/>
        </w:rPr>
      </w:pPr>
      <w:del w:id="1681" w:author="PIERRE" w:date="2013-10-24T10:47:00Z">
        <w:r w:rsidRPr="00AF2F6F">
          <w:rPr>
            <w:rFonts w:ascii="Times New Roman" w:hAnsi="Times New Roman" w:cs="Times New Roman"/>
            <w:b/>
            <w:bCs/>
            <w:color w:val="000000"/>
            <w:sz w:val="24"/>
            <w:szCs w:val="24"/>
            <w:rPrChange w:id="1682" w:author="PIERRE" w:date="2013-10-24T12:27:00Z">
              <w:rPr>
                <w:rFonts w:ascii="Times New Roman" w:eastAsia="Times New Roman" w:hAnsi="Times New Roman" w:cs="Times New Roman"/>
                <w:b/>
                <w:bCs/>
                <w:color w:val="000000"/>
                <w:sz w:val="24"/>
                <w:szCs w:val="24"/>
              </w:rPr>
            </w:rPrChange>
          </w:rPr>
          <w:delText>Q015 : Nom et numéro d’ordre du principal répondant</w:delText>
        </w:r>
      </w:del>
    </w:p>
    <w:p w:rsidR="002D0F84" w:rsidRPr="00442E10" w:rsidDel="000857B6" w:rsidRDefault="00AF2F6F" w:rsidP="002D0F84">
      <w:pPr>
        <w:jc w:val="both"/>
        <w:rPr>
          <w:del w:id="1683" w:author="PIERRE" w:date="2013-10-24T10:47:00Z"/>
          <w:rFonts w:ascii="Times New Roman" w:hAnsi="Times New Roman" w:cs="Times New Roman"/>
          <w:bCs/>
          <w:color w:val="000000"/>
          <w:sz w:val="24"/>
          <w:szCs w:val="24"/>
        </w:rPr>
      </w:pPr>
      <w:del w:id="1684" w:author="PIERRE" w:date="2013-10-24T10:47:00Z">
        <w:r w:rsidRPr="00AF2F6F">
          <w:rPr>
            <w:rFonts w:ascii="Times New Roman" w:hAnsi="Times New Roman" w:cs="Times New Roman"/>
            <w:bCs/>
            <w:color w:val="000000"/>
            <w:sz w:val="24"/>
            <w:szCs w:val="24"/>
            <w:rPrChange w:id="1685" w:author="PIERRE" w:date="2013-10-24T12:27:00Z">
              <w:rPr>
                <w:rFonts w:ascii="Times New Roman" w:eastAsia="Times New Roman" w:hAnsi="Times New Roman" w:cs="Times New Roman"/>
                <w:b/>
                <w:bCs/>
                <w:color w:val="000000"/>
                <w:sz w:val="24"/>
                <w:szCs w:val="24"/>
              </w:rPr>
            </w:rPrChange>
          </w:rPr>
          <w:delText xml:space="preserve">Inscrivez le nom ainsi que le numéro d’ordre du principal répondant des questions, c'est-à-dire le membre de ménage qui a participé le plus à l’interview en répondant globalement au plus grand nombre de questions. </w:delText>
        </w:r>
      </w:del>
    </w:p>
    <w:p w:rsidR="002D0F84" w:rsidRPr="00442E10" w:rsidRDefault="00AF2F6F" w:rsidP="00863FC4">
      <w:pPr>
        <w:pStyle w:val="Niveau3"/>
        <w:ind w:left="0"/>
        <w:rPr>
          <w:color w:val="000000"/>
        </w:rPr>
      </w:pPr>
      <w:bookmarkStart w:id="1686" w:name="_Toc370387339"/>
      <w:r w:rsidRPr="00AF2F6F">
        <w:rPr>
          <w:color w:val="000000"/>
          <w:sz w:val="22"/>
          <w:szCs w:val="22"/>
          <w:rPrChange w:id="1687" w:author="PIERRE" w:date="2013-10-24T12:27:00Z">
            <w:rPr>
              <w:b w:val="0"/>
              <w:bCs/>
              <w:color w:val="000000"/>
              <w:sz w:val="22"/>
              <w:szCs w:val="22"/>
            </w:rPr>
          </w:rPrChange>
        </w:rPr>
        <w:t>2.4</w:t>
      </w:r>
      <w:r w:rsidRPr="00AF2F6F">
        <w:rPr>
          <w:color w:val="000000"/>
          <w:sz w:val="22"/>
          <w:szCs w:val="22"/>
          <w:rPrChange w:id="1688" w:author="PIERRE" w:date="2013-10-24T12:27:00Z">
            <w:rPr>
              <w:b w:val="0"/>
              <w:bCs/>
              <w:color w:val="000000"/>
              <w:sz w:val="22"/>
              <w:szCs w:val="22"/>
            </w:rPr>
          </w:rPrChange>
        </w:rPr>
        <w:tab/>
      </w:r>
      <w:ins w:id="1689" w:author="PIERRE" w:date="2013-10-24T11:10:00Z">
        <w:r w:rsidRPr="00AF2F6F">
          <w:rPr>
            <w:color w:val="000000"/>
            <w:sz w:val="22"/>
            <w:szCs w:val="22"/>
            <w:rPrChange w:id="1690" w:author="PIERRE" w:date="2013-10-24T12:27:00Z">
              <w:rPr>
                <w:b w:val="0"/>
                <w:bCs/>
                <w:color w:val="000000"/>
                <w:sz w:val="22"/>
                <w:szCs w:val="22"/>
              </w:rPr>
            </w:rPrChange>
          </w:rPr>
          <w:t>D-</w:t>
        </w:r>
      </w:ins>
      <w:r w:rsidRPr="00AF2F6F">
        <w:rPr>
          <w:color w:val="000000"/>
          <w:sz w:val="22"/>
          <w:szCs w:val="22"/>
          <w:rPrChange w:id="1691" w:author="PIERRE" w:date="2013-10-24T12:27:00Z">
            <w:rPr>
              <w:b w:val="0"/>
              <w:bCs/>
              <w:color w:val="000000"/>
              <w:sz w:val="22"/>
              <w:szCs w:val="22"/>
            </w:rPr>
          </w:rPrChange>
        </w:rPr>
        <w:t>Renseignement sur la saisie</w:t>
      </w:r>
      <w:bookmarkEnd w:id="1686"/>
    </w:p>
    <w:p w:rsidR="002D0F84" w:rsidRPr="00442E10" w:rsidRDefault="00AF2F6F" w:rsidP="002D0F84">
      <w:pPr>
        <w:jc w:val="both"/>
        <w:rPr>
          <w:rFonts w:ascii="Times New Roman" w:hAnsi="Times New Roman" w:cs="Times New Roman"/>
          <w:color w:val="000000"/>
          <w:sz w:val="24"/>
          <w:szCs w:val="24"/>
        </w:rPr>
      </w:pPr>
      <w:r w:rsidRPr="00AF2F6F">
        <w:rPr>
          <w:rFonts w:ascii="Times New Roman" w:hAnsi="Times New Roman" w:cs="Times New Roman"/>
          <w:color w:val="000000"/>
          <w:sz w:val="24"/>
          <w:szCs w:val="24"/>
          <w:rPrChange w:id="1692" w:author="PIERRE" w:date="2013-10-24T12:27:00Z">
            <w:rPr>
              <w:rFonts w:ascii="Times New Roman" w:eastAsia="Times New Roman" w:hAnsi="Times New Roman" w:cs="Times New Roman"/>
              <w:b/>
              <w:bCs/>
              <w:color w:val="000000"/>
              <w:sz w:val="24"/>
              <w:szCs w:val="24"/>
            </w:rPr>
          </w:rPrChange>
        </w:rPr>
        <w:t xml:space="preserve">Le but de ce dernier bloc est d’identifier à chaque fois l’équipe des personnes chargées de la saisie de chaque questionnaire (agent de saisie, contrôleur de saisie) et la date de saisie. Cependant, l’agent enquêteur n’est pas concerné par la partie sur la saisie. C’est au moment de la saisie que les questions de cette </w:t>
      </w:r>
      <w:proofErr w:type="spellStart"/>
      <w:r w:rsidRPr="00AF2F6F">
        <w:rPr>
          <w:rFonts w:ascii="Times New Roman" w:hAnsi="Times New Roman" w:cs="Times New Roman"/>
          <w:color w:val="000000"/>
          <w:sz w:val="24"/>
          <w:szCs w:val="24"/>
          <w:rPrChange w:id="1693" w:author="PIERRE" w:date="2013-10-24T12:27:00Z">
            <w:rPr>
              <w:rFonts w:ascii="Times New Roman" w:eastAsia="Times New Roman" w:hAnsi="Times New Roman" w:cs="Times New Roman"/>
              <w:b/>
              <w:bCs/>
              <w:color w:val="000000"/>
              <w:sz w:val="24"/>
              <w:szCs w:val="24"/>
            </w:rPr>
          </w:rPrChange>
        </w:rPr>
        <w:t>sous section</w:t>
      </w:r>
      <w:proofErr w:type="spellEnd"/>
      <w:r w:rsidRPr="00AF2F6F">
        <w:rPr>
          <w:rFonts w:ascii="Times New Roman" w:hAnsi="Times New Roman" w:cs="Times New Roman"/>
          <w:color w:val="000000"/>
          <w:sz w:val="24"/>
          <w:szCs w:val="24"/>
          <w:rPrChange w:id="1694" w:author="PIERRE" w:date="2013-10-24T12:27:00Z">
            <w:rPr>
              <w:rFonts w:ascii="Times New Roman" w:eastAsia="Times New Roman" w:hAnsi="Times New Roman" w:cs="Times New Roman"/>
              <w:b/>
              <w:bCs/>
              <w:color w:val="000000"/>
              <w:sz w:val="24"/>
              <w:szCs w:val="24"/>
            </w:rPr>
          </w:rPrChange>
        </w:rPr>
        <w:t xml:space="preserve"> seront renseignées.</w:t>
      </w:r>
    </w:p>
    <w:p w:rsidR="002D0F84" w:rsidRPr="00442E10" w:rsidRDefault="00AF2F6F" w:rsidP="002D0F84">
      <w:pPr>
        <w:jc w:val="both"/>
        <w:outlineLvl w:val="0"/>
        <w:rPr>
          <w:rFonts w:ascii="Times New Roman" w:hAnsi="Times New Roman" w:cs="Times New Roman"/>
          <w:b/>
          <w:color w:val="000000"/>
          <w:sz w:val="24"/>
          <w:szCs w:val="24"/>
        </w:rPr>
      </w:pPr>
      <w:r w:rsidRPr="00AF2F6F">
        <w:rPr>
          <w:rFonts w:ascii="Times New Roman" w:hAnsi="Times New Roman" w:cs="Times New Roman"/>
          <w:b/>
          <w:color w:val="000000"/>
          <w:sz w:val="24"/>
          <w:szCs w:val="24"/>
          <w:rPrChange w:id="1695" w:author="PIERRE" w:date="2013-10-24T12:27:00Z">
            <w:rPr>
              <w:rFonts w:ascii="Times New Roman" w:eastAsia="Times New Roman" w:hAnsi="Times New Roman" w:cs="Times New Roman"/>
              <w:b/>
              <w:bCs/>
              <w:color w:val="000000"/>
              <w:sz w:val="24"/>
              <w:szCs w:val="24"/>
            </w:rPr>
          </w:rPrChange>
        </w:rPr>
        <w:t>Q0</w:t>
      </w:r>
      <w:ins w:id="1696" w:author="PIERRE" w:date="2013-10-24T11:11:00Z">
        <w:r w:rsidRPr="00AF2F6F">
          <w:rPr>
            <w:rFonts w:ascii="Times New Roman" w:hAnsi="Times New Roman" w:cs="Times New Roman"/>
            <w:b/>
            <w:color w:val="000000"/>
            <w:sz w:val="24"/>
            <w:szCs w:val="24"/>
            <w:rPrChange w:id="1697" w:author="PIERRE" w:date="2013-10-24T12:27:00Z">
              <w:rPr>
                <w:rFonts w:ascii="Times New Roman" w:eastAsia="Times New Roman" w:hAnsi="Times New Roman" w:cs="Times New Roman"/>
                <w:b/>
                <w:bCs/>
                <w:color w:val="000000"/>
                <w:sz w:val="24"/>
                <w:szCs w:val="24"/>
              </w:rPr>
            </w:rPrChange>
          </w:rPr>
          <w:t>25</w:t>
        </w:r>
      </w:ins>
      <w:del w:id="1698" w:author="PIERRE" w:date="2013-10-24T11:11:00Z">
        <w:r w:rsidRPr="00AF2F6F">
          <w:rPr>
            <w:rFonts w:ascii="Times New Roman" w:hAnsi="Times New Roman" w:cs="Times New Roman"/>
            <w:b/>
            <w:color w:val="000000"/>
            <w:sz w:val="24"/>
            <w:szCs w:val="24"/>
            <w:rPrChange w:id="1699" w:author="PIERRE" w:date="2013-10-24T12:27:00Z">
              <w:rPr>
                <w:rFonts w:ascii="Times New Roman" w:eastAsia="Times New Roman" w:hAnsi="Times New Roman" w:cs="Times New Roman"/>
                <w:b/>
                <w:bCs/>
                <w:color w:val="000000"/>
                <w:sz w:val="24"/>
                <w:szCs w:val="24"/>
              </w:rPr>
            </w:rPrChange>
          </w:rPr>
          <w:delText>16</w:delText>
        </w:r>
      </w:del>
      <w:r w:rsidRPr="00AF2F6F">
        <w:rPr>
          <w:rFonts w:ascii="Times New Roman" w:hAnsi="Times New Roman" w:cs="Times New Roman"/>
          <w:b/>
          <w:color w:val="000000"/>
          <w:sz w:val="24"/>
          <w:szCs w:val="24"/>
          <w:rPrChange w:id="1700" w:author="PIERRE" w:date="2013-10-24T12:27:00Z">
            <w:rPr>
              <w:rFonts w:ascii="Times New Roman" w:eastAsia="Times New Roman" w:hAnsi="Times New Roman" w:cs="Times New Roman"/>
              <w:b/>
              <w:bCs/>
              <w:color w:val="000000"/>
              <w:sz w:val="24"/>
              <w:szCs w:val="24"/>
            </w:rPr>
          </w:rPrChange>
        </w:rPr>
        <w:t> : Contrôleur de saisie </w:t>
      </w:r>
    </w:p>
    <w:p w:rsidR="002D0F84" w:rsidRPr="00442E10" w:rsidRDefault="00AF2F6F" w:rsidP="002D0F84">
      <w:pPr>
        <w:pStyle w:val="BodyTextIndent"/>
      </w:pPr>
      <w:r w:rsidRPr="00AF2F6F">
        <w:rPr>
          <w:sz w:val="22"/>
          <w:szCs w:val="22"/>
          <w:rPrChange w:id="1701" w:author="PIERRE" w:date="2013-10-24T12:27:00Z">
            <w:rPr>
              <w:b/>
              <w:bCs/>
              <w:sz w:val="22"/>
              <w:szCs w:val="22"/>
            </w:rPr>
          </w:rPrChange>
        </w:rPr>
        <w:t xml:space="preserve">Cette variable est remplie par le </w:t>
      </w:r>
      <w:r w:rsidRPr="00AF2F6F">
        <w:rPr>
          <w:b/>
          <w:i/>
          <w:sz w:val="22"/>
          <w:szCs w:val="22"/>
          <w:rPrChange w:id="1702" w:author="PIERRE" w:date="2013-10-24T12:27:00Z">
            <w:rPr>
              <w:b/>
              <w:bCs/>
              <w:sz w:val="22"/>
              <w:szCs w:val="22"/>
            </w:rPr>
          </w:rPrChange>
        </w:rPr>
        <w:t>CONTR</w:t>
      </w:r>
      <w:ins w:id="1703" w:author="PIERRE" w:date="2013-10-24T11:13:00Z">
        <w:r w:rsidRPr="00AF2F6F">
          <w:rPr>
            <w:b/>
            <w:i/>
            <w:sz w:val="22"/>
            <w:szCs w:val="22"/>
          </w:rPr>
          <w:t>Ô</w:t>
        </w:r>
      </w:ins>
      <w:del w:id="1704" w:author="PIERRE" w:date="2013-10-24T11:13:00Z">
        <w:r w:rsidRPr="00AF2F6F">
          <w:rPr>
            <w:b/>
            <w:i/>
            <w:sz w:val="22"/>
            <w:szCs w:val="22"/>
            <w:rPrChange w:id="1705" w:author="PIERRE" w:date="2013-10-24T12:27:00Z">
              <w:rPr>
                <w:b/>
                <w:bCs/>
                <w:sz w:val="22"/>
                <w:szCs w:val="22"/>
              </w:rPr>
            </w:rPrChange>
          </w:rPr>
          <w:delText>O</w:delText>
        </w:r>
      </w:del>
      <w:r w:rsidRPr="00AF2F6F">
        <w:rPr>
          <w:b/>
          <w:i/>
          <w:sz w:val="22"/>
          <w:szCs w:val="22"/>
          <w:rPrChange w:id="1706" w:author="PIERRE" w:date="2013-10-24T12:27:00Z">
            <w:rPr>
              <w:b/>
              <w:bCs/>
              <w:sz w:val="22"/>
              <w:szCs w:val="22"/>
            </w:rPr>
          </w:rPrChange>
        </w:rPr>
        <w:t>LEUR DE SAISIE</w:t>
      </w:r>
      <w:r w:rsidRPr="00AF2F6F">
        <w:rPr>
          <w:sz w:val="22"/>
          <w:szCs w:val="22"/>
          <w:rPrChange w:id="1707" w:author="PIERRE" w:date="2013-10-24T12:27:00Z">
            <w:rPr>
              <w:b/>
              <w:bCs/>
              <w:sz w:val="22"/>
              <w:szCs w:val="22"/>
            </w:rPr>
          </w:rPrChange>
        </w:rPr>
        <w:t xml:space="preserve"> qui écrit en toutes lettres ses noms et prénoms et inscrit son code dans le cadre réservé à cet effet.</w:t>
      </w:r>
    </w:p>
    <w:p w:rsidR="002D0F84" w:rsidRPr="00442E10" w:rsidRDefault="002D0F84" w:rsidP="002D0F84">
      <w:pPr>
        <w:pStyle w:val="BodyTextIndent"/>
        <w:rPr>
          <w:sz w:val="22"/>
          <w:szCs w:val="22"/>
        </w:rPr>
      </w:pPr>
    </w:p>
    <w:p w:rsidR="002D0F84" w:rsidRPr="00442E10" w:rsidRDefault="00AF2F6F" w:rsidP="002D0F84">
      <w:pPr>
        <w:jc w:val="both"/>
        <w:outlineLvl w:val="0"/>
        <w:rPr>
          <w:rFonts w:ascii="Times New Roman" w:hAnsi="Times New Roman" w:cs="Times New Roman"/>
          <w:b/>
          <w:color w:val="000000"/>
          <w:sz w:val="24"/>
          <w:szCs w:val="24"/>
        </w:rPr>
      </w:pPr>
      <w:r w:rsidRPr="00AF2F6F">
        <w:rPr>
          <w:rFonts w:ascii="Times New Roman" w:hAnsi="Times New Roman" w:cs="Times New Roman"/>
          <w:b/>
          <w:color w:val="000000"/>
          <w:sz w:val="24"/>
          <w:szCs w:val="24"/>
          <w:rPrChange w:id="1708" w:author="PIERRE" w:date="2013-10-24T12:27:00Z">
            <w:rPr>
              <w:rFonts w:ascii="Times New Roman" w:eastAsia="Times New Roman" w:hAnsi="Times New Roman" w:cs="Times New Roman"/>
              <w:b/>
              <w:bCs/>
              <w:color w:val="000000"/>
              <w:sz w:val="24"/>
              <w:szCs w:val="24"/>
            </w:rPr>
          </w:rPrChange>
        </w:rPr>
        <w:t>Q0</w:t>
      </w:r>
      <w:ins w:id="1709" w:author="PIERRE" w:date="2013-10-24T11:11:00Z">
        <w:r w:rsidRPr="00AF2F6F">
          <w:rPr>
            <w:rFonts w:ascii="Times New Roman" w:hAnsi="Times New Roman" w:cs="Times New Roman"/>
            <w:b/>
            <w:color w:val="000000"/>
            <w:sz w:val="24"/>
            <w:szCs w:val="24"/>
            <w:rPrChange w:id="1710" w:author="PIERRE" w:date="2013-10-24T12:27:00Z">
              <w:rPr>
                <w:rFonts w:ascii="Times New Roman" w:eastAsia="Times New Roman" w:hAnsi="Times New Roman" w:cs="Times New Roman"/>
                <w:b/>
                <w:bCs/>
                <w:color w:val="000000"/>
                <w:sz w:val="24"/>
                <w:szCs w:val="24"/>
              </w:rPr>
            </w:rPrChange>
          </w:rPr>
          <w:t>26</w:t>
        </w:r>
      </w:ins>
      <w:del w:id="1711" w:author="PIERRE" w:date="2013-10-24T11:11:00Z">
        <w:r w:rsidRPr="00AF2F6F">
          <w:rPr>
            <w:rFonts w:ascii="Times New Roman" w:hAnsi="Times New Roman" w:cs="Times New Roman"/>
            <w:b/>
            <w:color w:val="000000"/>
            <w:sz w:val="24"/>
            <w:szCs w:val="24"/>
            <w:rPrChange w:id="1712" w:author="PIERRE" w:date="2013-10-24T12:27:00Z">
              <w:rPr>
                <w:rFonts w:ascii="Times New Roman" w:eastAsia="Times New Roman" w:hAnsi="Times New Roman" w:cs="Times New Roman"/>
                <w:b/>
                <w:bCs/>
                <w:color w:val="000000"/>
                <w:sz w:val="24"/>
                <w:szCs w:val="24"/>
              </w:rPr>
            </w:rPrChange>
          </w:rPr>
          <w:delText>17</w:delText>
        </w:r>
      </w:del>
      <w:r w:rsidRPr="00AF2F6F">
        <w:rPr>
          <w:rFonts w:ascii="Times New Roman" w:hAnsi="Times New Roman" w:cs="Times New Roman"/>
          <w:b/>
          <w:color w:val="000000"/>
          <w:sz w:val="24"/>
          <w:szCs w:val="24"/>
          <w:rPrChange w:id="1713" w:author="PIERRE" w:date="2013-10-24T12:27:00Z">
            <w:rPr>
              <w:rFonts w:ascii="Times New Roman" w:eastAsia="Times New Roman" w:hAnsi="Times New Roman" w:cs="Times New Roman"/>
              <w:b/>
              <w:bCs/>
              <w:color w:val="000000"/>
              <w:sz w:val="24"/>
              <w:szCs w:val="24"/>
            </w:rPr>
          </w:rPrChange>
        </w:rPr>
        <w:t> : Agent de saisie </w:t>
      </w:r>
    </w:p>
    <w:p w:rsidR="002D0F84" w:rsidRPr="00442E10" w:rsidRDefault="00AF2F6F" w:rsidP="002D0F84">
      <w:pPr>
        <w:pStyle w:val="BodyTextIndent"/>
        <w:rPr>
          <w:sz w:val="22"/>
          <w:szCs w:val="22"/>
        </w:rPr>
      </w:pPr>
      <w:r w:rsidRPr="00AF2F6F">
        <w:rPr>
          <w:sz w:val="22"/>
          <w:szCs w:val="22"/>
          <w:rPrChange w:id="1714" w:author="PIERRE" w:date="2013-10-24T12:27:00Z">
            <w:rPr>
              <w:b/>
              <w:bCs/>
              <w:sz w:val="22"/>
              <w:szCs w:val="22"/>
            </w:rPr>
          </w:rPrChange>
        </w:rPr>
        <w:t>Cette variable est remplie par l’</w:t>
      </w:r>
      <w:r w:rsidRPr="00AF2F6F">
        <w:rPr>
          <w:b/>
          <w:i/>
          <w:sz w:val="22"/>
          <w:szCs w:val="22"/>
          <w:rPrChange w:id="1715" w:author="PIERRE" w:date="2013-10-24T12:27:00Z">
            <w:rPr>
              <w:b/>
              <w:bCs/>
              <w:sz w:val="22"/>
              <w:szCs w:val="22"/>
            </w:rPr>
          </w:rPrChange>
        </w:rPr>
        <w:t xml:space="preserve">AGENT DE SAISIE </w:t>
      </w:r>
      <w:r w:rsidRPr="00AF2F6F">
        <w:rPr>
          <w:sz w:val="22"/>
          <w:szCs w:val="22"/>
          <w:rPrChange w:id="1716" w:author="PIERRE" w:date="2013-10-24T12:27:00Z">
            <w:rPr>
              <w:b/>
              <w:bCs/>
              <w:sz w:val="22"/>
              <w:szCs w:val="22"/>
            </w:rPr>
          </w:rPrChange>
        </w:rPr>
        <w:t>qui écrit en toutes lettres ses noms et prénoms et inscrit son code dans le cadre réservé à cet effet.</w:t>
      </w:r>
    </w:p>
    <w:p w:rsidR="002D0F84" w:rsidRPr="00442E10" w:rsidRDefault="002D0F84" w:rsidP="002D0F84">
      <w:pPr>
        <w:jc w:val="both"/>
        <w:rPr>
          <w:rFonts w:ascii="Times New Roman" w:hAnsi="Times New Roman" w:cs="Times New Roman"/>
          <w:color w:val="000000"/>
          <w:sz w:val="14"/>
          <w:szCs w:val="14"/>
        </w:rPr>
      </w:pPr>
    </w:p>
    <w:p w:rsidR="002D0F84" w:rsidRPr="00442E10" w:rsidRDefault="00AF2F6F" w:rsidP="002D0F84">
      <w:pPr>
        <w:jc w:val="both"/>
        <w:outlineLvl w:val="0"/>
        <w:rPr>
          <w:rFonts w:ascii="Times New Roman" w:hAnsi="Times New Roman" w:cs="Times New Roman"/>
          <w:b/>
          <w:color w:val="000000"/>
          <w:sz w:val="24"/>
          <w:szCs w:val="24"/>
        </w:rPr>
      </w:pPr>
      <w:r w:rsidRPr="00AF2F6F">
        <w:rPr>
          <w:rFonts w:ascii="Times New Roman" w:hAnsi="Times New Roman" w:cs="Times New Roman"/>
          <w:b/>
          <w:color w:val="000000"/>
          <w:sz w:val="24"/>
          <w:szCs w:val="24"/>
          <w:rPrChange w:id="1717" w:author="PIERRE" w:date="2013-10-24T12:27:00Z">
            <w:rPr>
              <w:rFonts w:ascii="Times New Roman" w:eastAsia="Times New Roman" w:hAnsi="Times New Roman" w:cs="Times New Roman"/>
              <w:b/>
              <w:bCs/>
              <w:color w:val="000000"/>
              <w:sz w:val="24"/>
              <w:szCs w:val="24"/>
            </w:rPr>
          </w:rPrChange>
        </w:rPr>
        <w:t>Q0</w:t>
      </w:r>
      <w:ins w:id="1718" w:author="PIERRE" w:date="2013-10-24T11:11:00Z">
        <w:r w:rsidRPr="00AF2F6F">
          <w:rPr>
            <w:rFonts w:ascii="Times New Roman" w:hAnsi="Times New Roman" w:cs="Times New Roman"/>
            <w:b/>
            <w:color w:val="000000"/>
            <w:sz w:val="24"/>
            <w:szCs w:val="24"/>
            <w:rPrChange w:id="1719" w:author="PIERRE" w:date="2013-10-24T12:27:00Z">
              <w:rPr>
                <w:rFonts w:ascii="Times New Roman" w:eastAsia="Times New Roman" w:hAnsi="Times New Roman" w:cs="Times New Roman"/>
                <w:b/>
                <w:bCs/>
                <w:color w:val="000000"/>
                <w:sz w:val="24"/>
                <w:szCs w:val="24"/>
              </w:rPr>
            </w:rPrChange>
          </w:rPr>
          <w:t>27</w:t>
        </w:r>
      </w:ins>
      <w:del w:id="1720" w:author="PIERRE" w:date="2013-10-24T11:11:00Z">
        <w:r w:rsidRPr="00AF2F6F">
          <w:rPr>
            <w:rFonts w:ascii="Times New Roman" w:hAnsi="Times New Roman" w:cs="Times New Roman"/>
            <w:b/>
            <w:color w:val="000000"/>
            <w:sz w:val="24"/>
            <w:szCs w:val="24"/>
            <w:rPrChange w:id="1721" w:author="PIERRE" w:date="2013-10-24T12:27:00Z">
              <w:rPr>
                <w:rFonts w:ascii="Times New Roman" w:eastAsia="Times New Roman" w:hAnsi="Times New Roman" w:cs="Times New Roman"/>
                <w:b/>
                <w:bCs/>
                <w:color w:val="000000"/>
                <w:sz w:val="24"/>
                <w:szCs w:val="24"/>
              </w:rPr>
            </w:rPrChange>
          </w:rPr>
          <w:delText>18</w:delText>
        </w:r>
      </w:del>
      <w:r w:rsidRPr="00AF2F6F">
        <w:rPr>
          <w:rFonts w:ascii="Times New Roman" w:hAnsi="Times New Roman" w:cs="Times New Roman"/>
          <w:b/>
          <w:color w:val="000000"/>
          <w:sz w:val="24"/>
          <w:szCs w:val="24"/>
          <w:rPrChange w:id="1722" w:author="PIERRE" w:date="2013-10-24T12:27:00Z">
            <w:rPr>
              <w:rFonts w:ascii="Times New Roman" w:eastAsia="Times New Roman" w:hAnsi="Times New Roman" w:cs="Times New Roman"/>
              <w:b/>
              <w:bCs/>
              <w:color w:val="000000"/>
              <w:sz w:val="24"/>
              <w:szCs w:val="24"/>
            </w:rPr>
          </w:rPrChange>
        </w:rPr>
        <w:t> : Date de saisie </w:t>
      </w:r>
    </w:p>
    <w:p w:rsidR="002D0F84" w:rsidRPr="00442E10" w:rsidRDefault="00AF2F6F" w:rsidP="002D0F84">
      <w:pPr>
        <w:pStyle w:val="BodyTextIndent"/>
        <w:rPr>
          <w:ins w:id="1723" w:author="PIERRE" w:date="2013-10-23T11:45:00Z"/>
          <w:sz w:val="24"/>
          <w:szCs w:val="24"/>
        </w:rPr>
      </w:pPr>
      <w:r w:rsidRPr="00AF2F6F">
        <w:rPr>
          <w:sz w:val="24"/>
          <w:szCs w:val="24"/>
          <w:rPrChange w:id="1724" w:author="PIERRE" w:date="2013-10-24T12:27:00Z">
            <w:rPr>
              <w:b/>
              <w:bCs/>
              <w:sz w:val="24"/>
              <w:szCs w:val="24"/>
            </w:rPr>
          </w:rPrChange>
        </w:rPr>
        <w:t xml:space="preserve">Cette variable est remplie par </w:t>
      </w:r>
      <w:ins w:id="1725" w:author="PIERRE" w:date="2013-10-23T11:51:00Z">
        <w:r w:rsidRPr="00AF2F6F">
          <w:rPr>
            <w:b/>
            <w:i/>
            <w:sz w:val="24"/>
            <w:szCs w:val="24"/>
            <w:rPrChange w:id="1726" w:author="PIERRE" w:date="2013-10-24T12:27:00Z">
              <w:rPr>
                <w:b/>
                <w:bCs/>
                <w:sz w:val="24"/>
                <w:szCs w:val="24"/>
              </w:rPr>
            </w:rPrChange>
          </w:rPr>
          <w:t>l</w:t>
        </w:r>
      </w:ins>
      <w:del w:id="1727" w:author="PIERRE" w:date="2013-10-23T11:51:00Z">
        <w:r w:rsidRPr="00AF2F6F">
          <w:rPr>
            <w:b/>
            <w:i/>
            <w:sz w:val="24"/>
            <w:szCs w:val="24"/>
            <w:rPrChange w:id="1728" w:author="PIERRE" w:date="2013-10-24T12:27:00Z">
              <w:rPr>
                <w:b/>
                <w:bCs/>
                <w:sz w:val="24"/>
                <w:szCs w:val="24"/>
              </w:rPr>
            </w:rPrChange>
          </w:rPr>
          <w:delText>L</w:delText>
        </w:r>
      </w:del>
      <w:r w:rsidRPr="00AF2F6F">
        <w:rPr>
          <w:b/>
          <w:i/>
          <w:sz w:val="24"/>
          <w:szCs w:val="24"/>
          <w:rPrChange w:id="1729" w:author="PIERRE" w:date="2013-10-24T12:27:00Z">
            <w:rPr>
              <w:b/>
              <w:bCs/>
              <w:sz w:val="24"/>
              <w:szCs w:val="24"/>
            </w:rPr>
          </w:rPrChange>
        </w:rPr>
        <w:t>’AGENT DE SAISIE</w:t>
      </w:r>
      <w:r w:rsidRPr="00AF2F6F">
        <w:rPr>
          <w:sz w:val="24"/>
          <w:szCs w:val="24"/>
          <w:rPrChange w:id="1730" w:author="PIERRE" w:date="2013-10-24T12:27:00Z">
            <w:rPr>
              <w:b/>
              <w:bCs/>
              <w:sz w:val="24"/>
              <w:szCs w:val="24"/>
            </w:rPr>
          </w:rPrChange>
        </w:rPr>
        <w:t xml:space="preserve"> qui inscrit le jour et le mois de fin de saisie de tous les questionnaires du ménage. L’année 13 est pré-imprimée sur le questionnaire.</w:t>
      </w:r>
    </w:p>
    <w:p w:rsidR="00FB7201" w:rsidRPr="00442E10" w:rsidRDefault="00FB7201" w:rsidP="002D0F84">
      <w:pPr>
        <w:pStyle w:val="BodyTextIndent"/>
        <w:rPr>
          <w:ins w:id="1731" w:author="PIERRE" w:date="2013-10-23T11:45:00Z"/>
          <w:sz w:val="24"/>
          <w:szCs w:val="24"/>
        </w:rPr>
      </w:pPr>
    </w:p>
    <w:p w:rsidR="00FB7201" w:rsidRPr="00442E10" w:rsidRDefault="00AF2F6F" w:rsidP="00FB7201">
      <w:pPr>
        <w:spacing w:after="80" w:line="240" w:lineRule="auto"/>
        <w:rPr>
          <w:ins w:id="1732" w:author="PIERRE" w:date="2013-10-23T11:45:00Z"/>
          <w:rFonts w:ascii="Times New Roman" w:eastAsia="Times New Roman" w:hAnsi="Times New Roman"/>
          <w:b/>
          <w:sz w:val="24"/>
          <w:szCs w:val="20"/>
          <w:rPrChange w:id="1733" w:author="PIERRE" w:date="2013-10-24T12:27:00Z">
            <w:rPr>
              <w:ins w:id="1734" w:author="PIERRE" w:date="2013-10-23T11:45:00Z"/>
              <w:rFonts w:ascii="Times New Roman" w:eastAsia="Times New Roman" w:hAnsi="Times New Roman"/>
              <w:b/>
              <w:sz w:val="24"/>
              <w:szCs w:val="20"/>
              <w:lang w:val="fr-CM"/>
            </w:rPr>
          </w:rPrChange>
        </w:rPr>
      </w:pPr>
      <w:ins w:id="1735" w:author="PIERRE" w:date="2013-10-24T11:15:00Z">
        <w:r w:rsidRPr="00AF2F6F">
          <w:rPr>
            <w:rFonts w:ascii="Times New Roman" w:eastAsia="Times New Roman" w:hAnsi="Times New Roman"/>
            <w:b/>
            <w:sz w:val="24"/>
            <w:szCs w:val="20"/>
            <w:rPrChange w:id="1736" w:author="PIERRE" w:date="2013-10-24T12:27:00Z">
              <w:rPr>
                <w:rFonts w:ascii="Times New Roman" w:eastAsia="Times New Roman" w:hAnsi="Times New Roman" w:cs="Times New Roman"/>
                <w:b/>
                <w:bCs/>
                <w:sz w:val="24"/>
                <w:szCs w:val="20"/>
                <w:lang w:val="fr-CM"/>
              </w:rPr>
            </w:rPrChange>
          </w:rPr>
          <w:t>E-</w:t>
        </w:r>
      </w:ins>
      <w:ins w:id="1737" w:author="PIERRE" w:date="2013-10-23T11:45:00Z">
        <w:r w:rsidRPr="00AF2F6F">
          <w:rPr>
            <w:rFonts w:ascii="Times New Roman" w:eastAsia="Times New Roman" w:hAnsi="Times New Roman"/>
            <w:b/>
            <w:sz w:val="24"/>
            <w:szCs w:val="20"/>
            <w:rPrChange w:id="1738" w:author="PIERRE" w:date="2013-10-24T12:27:00Z">
              <w:rPr>
                <w:rFonts w:ascii="Times New Roman" w:eastAsia="Times New Roman" w:hAnsi="Times New Roman" w:cs="Times New Roman"/>
                <w:b/>
                <w:bCs/>
                <w:sz w:val="24"/>
                <w:szCs w:val="20"/>
                <w:lang w:val="fr-CM"/>
              </w:rPr>
            </w:rPrChange>
          </w:rPr>
          <w:t xml:space="preserve">RENSEIGNEMENTS </w:t>
        </w:r>
      </w:ins>
      <w:ins w:id="1739" w:author="PIERRE" w:date="2013-10-24T11:15:00Z">
        <w:r w:rsidRPr="00AF2F6F">
          <w:rPr>
            <w:rFonts w:ascii="Times New Roman" w:eastAsia="Times New Roman" w:hAnsi="Times New Roman"/>
            <w:b/>
            <w:sz w:val="24"/>
            <w:szCs w:val="20"/>
            <w:rPrChange w:id="1740" w:author="PIERRE" w:date="2013-10-24T12:27:00Z">
              <w:rPr>
                <w:rFonts w:ascii="Times New Roman" w:eastAsia="Times New Roman" w:hAnsi="Times New Roman" w:cs="Times New Roman"/>
                <w:b/>
                <w:bCs/>
                <w:sz w:val="24"/>
                <w:szCs w:val="20"/>
                <w:lang w:val="fr-CM"/>
              </w:rPr>
            </w:rPrChange>
          </w:rPr>
          <w:t>ADDITIONNELS SUR LE M</w:t>
        </w:r>
      </w:ins>
      <w:ins w:id="1741" w:author="PIERRE" w:date="2013-10-24T11:16:00Z">
        <w:r w:rsidRPr="00AF2F6F">
          <w:rPr>
            <w:rFonts w:ascii="Times New Roman" w:eastAsia="Times New Roman" w:hAnsi="Times New Roman" w:cs="Times New Roman"/>
            <w:b/>
            <w:sz w:val="24"/>
            <w:szCs w:val="20"/>
            <w:rPrChange w:id="1742" w:author="PIERRE" w:date="2013-10-24T12:27:00Z">
              <w:rPr>
                <w:rFonts w:ascii="Times New Roman" w:eastAsia="Times New Roman" w:hAnsi="Times New Roman" w:cs="Times New Roman"/>
                <w:b/>
                <w:bCs/>
                <w:sz w:val="24"/>
                <w:szCs w:val="20"/>
                <w:lang w:val="fr-CM"/>
              </w:rPr>
            </w:rPrChange>
          </w:rPr>
          <w:t>É</w:t>
        </w:r>
      </w:ins>
      <w:ins w:id="1743" w:author="PIERRE" w:date="2013-10-24T11:15:00Z">
        <w:r w:rsidRPr="00AF2F6F">
          <w:rPr>
            <w:rFonts w:ascii="Times New Roman" w:eastAsia="Times New Roman" w:hAnsi="Times New Roman"/>
            <w:b/>
            <w:sz w:val="24"/>
            <w:szCs w:val="20"/>
            <w:rPrChange w:id="1744" w:author="PIERRE" w:date="2013-10-24T12:27:00Z">
              <w:rPr>
                <w:rFonts w:ascii="Times New Roman" w:eastAsia="Times New Roman" w:hAnsi="Times New Roman" w:cs="Times New Roman"/>
                <w:b/>
                <w:bCs/>
                <w:sz w:val="24"/>
                <w:szCs w:val="20"/>
                <w:lang w:val="fr-CM"/>
              </w:rPr>
            </w:rPrChange>
          </w:rPr>
          <w:t>NAGE</w:t>
        </w:r>
      </w:ins>
    </w:p>
    <w:p w:rsidR="00187732" w:rsidRDefault="00AF2F6F">
      <w:pPr>
        <w:jc w:val="both"/>
        <w:outlineLvl w:val="0"/>
        <w:rPr>
          <w:ins w:id="1745" w:author="PIERRE" w:date="2013-10-23T11:46:00Z"/>
          <w:b/>
          <w:sz w:val="24"/>
          <w:szCs w:val="24"/>
          <w:rPrChange w:id="1746" w:author="PIERRE" w:date="2013-10-24T12:27:00Z">
            <w:rPr>
              <w:ins w:id="1747" w:author="PIERRE" w:date="2013-10-23T11:46:00Z"/>
              <w:b/>
              <w:sz w:val="18"/>
              <w:szCs w:val="18"/>
              <w:lang w:val="fr-CM"/>
            </w:rPr>
          </w:rPrChange>
        </w:rPr>
        <w:pPrChange w:id="1748" w:author="PIERRE" w:date="2013-10-24T11:16:00Z">
          <w:pPr>
            <w:pStyle w:val="BodyTextIndent"/>
          </w:pPr>
        </w:pPrChange>
      </w:pPr>
      <w:ins w:id="1749" w:author="PIERRE" w:date="2013-10-23T11:45:00Z">
        <w:r w:rsidRPr="00AF2F6F">
          <w:rPr>
            <w:rFonts w:ascii="Times New Roman" w:hAnsi="Times New Roman" w:cs="Times New Roman"/>
            <w:b/>
            <w:color w:val="000000"/>
            <w:sz w:val="24"/>
            <w:szCs w:val="24"/>
            <w:rPrChange w:id="1750" w:author="PIERRE" w:date="2013-10-24T12:27:00Z">
              <w:rPr>
                <w:b/>
                <w:bCs/>
                <w:sz w:val="24"/>
                <w:szCs w:val="24"/>
              </w:rPr>
            </w:rPrChange>
          </w:rPr>
          <w:t>Q0</w:t>
        </w:r>
      </w:ins>
      <w:ins w:id="1751" w:author="PIERRE" w:date="2013-10-24T11:16:00Z">
        <w:r w:rsidRPr="00AF2F6F">
          <w:rPr>
            <w:rFonts w:ascii="Times New Roman" w:hAnsi="Times New Roman" w:cs="Times New Roman"/>
            <w:b/>
            <w:color w:val="000000"/>
            <w:sz w:val="24"/>
            <w:szCs w:val="24"/>
            <w:rPrChange w:id="1752" w:author="PIERRE" w:date="2013-10-24T12:27:00Z">
              <w:rPr>
                <w:b/>
                <w:bCs/>
                <w:sz w:val="24"/>
                <w:szCs w:val="24"/>
              </w:rPr>
            </w:rPrChange>
          </w:rPr>
          <w:t>28</w:t>
        </w:r>
      </w:ins>
      <w:ins w:id="1753" w:author="PIERRE" w:date="2013-10-24T11:17:00Z">
        <w:r w:rsidRPr="00AF2F6F">
          <w:rPr>
            <w:rFonts w:ascii="Times New Roman" w:hAnsi="Times New Roman" w:cs="Times New Roman"/>
            <w:b/>
            <w:color w:val="000000"/>
            <w:sz w:val="24"/>
            <w:szCs w:val="24"/>
            <w:rPrChange w:id="1754" w:author="PIERRE" w:date="2013-10-24T12:27:00Z">
              <w:rPr>
                <w:b/>
                <w:bCs/>
                <w:sz w:val="24"/>
                <w:szCs w:val="24"/>
              </w:rPr>
            </w:rPrChange>
          </w:rPr>
          <w:t xml:space="preserve"> </w:t>
        </w:r>
      </w:ins>
      <w:ins w:id="1755" w:author="PIERRE" w:date="2013-10-23T11:45:00Z">
        <w:r w:rsidRPr="00AF2F6F">
          <w:rPr>
            <w:rFonts w:ascii="Times New Roman" w:hAnsi="Times New Roman" w:cs="Times New Roman"/>
            <w:b/>
            <w:color w:val="000000"/>
            <w:sz w:val="24"/>
            <w:szCs w:val="24"/>
            <w:rPrChange w:id="1756" w:author="PIERRE" w:date="2013-10-24T12:27:00Z">
              <w:rPr>
                <w:b/>
                <w:bCs/>
                <w:sz w:val="18"/>
                <w:szCs w:val="18"/>
                <w:lang w:val="fr-CM"/>
              </w:rPr>
            </w:rPrChange>
          </w:rPr>
          <w:t>: Nombre de femmes du père du chef de ménage</w:t>
        </w:r>
      </w:ins>
    </w:p>
    <w:p w:rsidR="00FB7201" w:rsidRPr="00442E10" w:rsidRDefault="00AF2F6F" w:rsidP="002D0F84">
      <w:pPr>
        <w:pStyle w:val="BodyTextIndent"/>
        <w:rPr>
          <w:ins w:id="1757" w:author="PIERRE" w:date="2013-10-24T11:18:00Z"/>
          <w:sz w:val="24"/>
          <w:szCs w:val="24"/>
          <w:rPrChange w:id="1758" w:author="PIERRE" w:date="2013-10-24T12:27:00Z">
            <w:rPr>
              <w:ins w:id="1759" w:author="PIERRE" w:date="2013-10-24T11:18:00Z"/>
              <w:sz w:val="24"/>
              <w:szCs w:val="24"/>
              <w:lang w:val="fr-CM"/>
            </w:rPr>
          </w:rPrChange>
        </w:rPr>
      </w:pPr>
      <w:ins w:id="1760" w:author="PIERRE" w:date="2013-10-23T11:46:00Z">
        <w:r w:rsidRPr="00AF2F6F">
          <w:rPr>
            <w:sz w:val="24"/>
            <w:szCs w:val="24"/>
            <w:rPrChange w:id="1761" w:author="PIERRE" w:date="2013-10-24T12:27:00Z">
              <w:rPr>
                <w:b/>
                <w:bCs/>
                <w:sz w:val="18"/>
                <w:szCs w:val="18"/>
                <w:lang w:val="fr-CM"/>
              </w:rPr>
            </w:rPrChange>
          </w:rPr>
          <w:t>Demandez au CM le nombre de femme</w:t>
        </w:r>
      </w:ins>
      <w:ins w:id="1762" w:author="PIERRE" w:date="2013-10-24T11:17:00Z">
        <w:r w:rsidRPr="00AF2F6F">
          <w:rPr>
            <w:sz w:val="24"/>
            <w:szCs w:val="24"/>
            <w:rPrChange w:id="1763" w:author="PIERRE" w:date="2013-10-24T12:27:00Z">
              <w:rPr>
                <w:b/>
                <w:bCs/>
                <w:sz w:val="24"/>
                <w:szCs w:val="24"/>
                <w:lang w:val="fr-CM"/>
              </w:rPr>
            </w:rPrChange>
          </w:rPr>
          <w:t>s</w:t>
        </w:r>
      </w:ins>
      <w:ins w:id="1764" w:author="PIERRE" w:date="2013-10-23T11:46:00Z">
        <w:r w:rsidRPr="00AF2F6F">
          <w:rPr>
            <w:sz w:val="24"/>
            <w:szCs w:val="24"/>
            <w:rPrChange w:id="1765" w:author="PIERRE" w:date="2013-10-24T12:27:00Z">
              <w:rPr>
                <w:b/>
                <w:bCs/>
                <w:sz w:val="18"/>
                <w:szCs w:val="18"/>
                <w:lang w:val="fr-CM"/>
              </w:rPr>
            </w:rPrChange>
          </w:rPr>
          <w:t xml:space="preserve"> de son père si le père </w:t>
        </w:r>
      </w:ins>
      <w:ins w:id="1766" w:author="PIERRE" w:date="2013-10-23T11:47:00Z">
        <w:r w:rsidRPr="00AF2F6F">
          <w:rPr>
            <w:sz w:val="24"/>
            <w:szCs w:val="24"/>
            <w:rPrChange w:id="1767" w:author="PIERRE" w:date="2013-10-24T12:27:00Z">
              <w:rPr>
                <w:b/>
                <w:bCs/>
                <w:sz w:val="18"/>
                <w:szCs w:val="18"/>
                <w:lang w:val="fr-CM"/>
              </w:rPr>
            </w:rPrChange>
          </w:rPr>
          <w:t xml:space="preserve">est en </w:t>
        </w:r>
        <w:proofErr w:type="spellStart"/>
        <w:r w:rsidRPr="00AF2F6F">
          <w:rPr>
            <w:sz w:val="24"/>
            <w:szCs w:val="24"/>
            <w:rPrChange w:id="1768" w:author="PIERRE" w:date="2013-10-24T12:27:00Z">
              <w:rPr>
                <w:b/>
                <w:bCs/>
                <w:sz w:val="18"/>
                <w:szCs w:val="18"/>
                <w:lang w:val="fr-CM"/>
              </w:rPr>
            </w:rPrChange>
          </w:rPr>
          <w:t>vit</w:t>
        </w:r>
        <w:proofErr w:type="spellEnd"/>
        <w:r w:rsidRPr="00AF2F6F">
          <w:rPr>
            <w:sz w:val="24"/>
            <w:szCs w:val="24"/>
            <w:rPrChange w:id="1769" w:author="PIERRE" w:date="2013-10-24T12:27:00Z">
              <w:rPr>
                <w:b/>
                <w:bCs/>
                <w:sz w:val="18"/>
                <w:szCs w:val="18"/>
                <w:lang w:val="fr-CM"/>
              </w:rPr>
            </w:rPrChange>
          </w:rPr>
          <w:t xml:space="preserve">, ou le nombre de femmes  que son père avait épousé </w:t>
        </w:r>
      </w:ins>
      <w:ins w:id="1770" w:author="PIERRE" w:date="2013-10-24T11:18:00Z">
        <w:r w:rsidRPr="00AF2F6F">
          <w:rPr>
            <w:sz w:val="24"/>
            <w:szCs w:val="24"/>
            <w:rPrChange w:id="1771" w:author="PIERRE" w:date="2013-10-24T12:27:00Z">
              <w:rPr>
                <w:b/>
                <w:bCs/>
                <w:sz w:val="24"/>
                <w:szCs w:val="24"/>
                <w:lang w:val="fr-CM"/>
              </w:rPr>
            </w:rPrChange>
          </w:rPr>
          <w:t>s</w:t>
        </w:r>
      </w:ins>
      <w:ins w:id="1772" w:author="PIERRE" w:date="2013-10-23T11:47:00Z">
        <w:r w:rsidRPr="00AF2F6F">
          <w:rPr>
            <w:sz w:val="24"/>
            <w:szCs w:val="24"/>
            <w:rPrChange w:id="1773" w:author="PIERRE" w:date="2013-10-24T12:27:00Z">
              <w:rPr>
                <w:b/>
                <w:bCs/>
                <w:sz w:val="18"/>
                <w:szCs w:val="18"/>
                <w:lang w:val="fr-CM"/>
              </w:rPr>
            </w:rPrChange>
          </w:rPr>
          <w:t>i ce dernier n’est plus en vie.</w:t>
        </w:r>
      </w:ins>
    </w:p>
    <w:p w:rsidR="00251F8D" w:rsidRPr="00442E10" w:rsidRDefault="00251F8D" w:rsidP="002D0F84">
      <w:pPr>
        <w:pStyle w:val="BodyTextIndent"/>
        <w:rPr>
          <w:sz w:val="24"/>
          <w:szCs w:val="24"/>
        </w:rPr>
      </w:pPr>
    </w:p>
    <w:p w:rsidR="00187732" w:rsidRDefault="00AF2F6F">
      <w:pPr>
        <w:jc w:val="both"/>
        <w:outlineLvl w:val="0"/>
        <w:rPr>
          <w:ins w:id="1774" w:author="PIERRE" w:date="2013-10-23T11:48:00Z"/>
          <w:rFonts w:ascii="Times New Roman" w:hAnsi="Times New Roman" w:cs="Times New Roman"/>
          <w:b/>
          <w:color w:val="000000"/>
          <w:sz w:val="24"/>
          <w:szCs w:val="24"/>
          <w:rPrChange w:id="1775" w:author="PIERRE" w:date="2013-10-24T12:27:00Z">
            <w:rPr>
              <w:ins w:id="1776" w:author="PIERRE" w:date="2013-10-23T11:48:00Z"/>
              <w:rFonts w:ascii="Times New Roman" w:eastAsia="Times New Roman" w:hAnsi="Times New Roman"/>
              <w:b/>
              <w:sz w:val="18"/>
              <w:szCs w:val="18"/>
              <w:lang w:val="fr-CM"/>
            </w:rPr>
          </w:rPrChange>
        </w:rPr>
        <w:pPrChange w:id="1777" w:author="PIERRE" w:date="2013-10-24T11:17:00Z">
          <w:pPr/>
        </w:pPrChange>
      </w:pPr>
      <w:ins w:id="1778" w:author="PIERRE" w:date="2013-10-23T11:47:00Z">
        <w:r w:rsidRPr="00AF2F6F">
          <w:rPr>
            <w:rFonts w:ascii="Times New Roman" w:hAnsi="Times New Roman" w:cs="Times New Roman"/>
            <w:b/>
            <w:color w:val="000000"/>
            <w:sz w:val="24"/>
            <w:szCs w:val="24"/>
            <w:rPrChange w:id="1779" w:author="PIERRE" w:date="2013-10-24T12:27:00Z">
              <w:rPr>
                <w:rFonts w:ascii="Times New Roman" w:eastAsia="Times New Roman" w:hAnsi="Times New Roman" w:cs="Times New Roman"/>
                <w:b/>
                <w:bCs/>
                <w:color w:val="000000"/>
                <w:sz w:val="24"/>
                <w:szCs w:val="24"/>
              </w:rPr>
            </w:rPrChange>
          </w:rPr>
          <w:t>Q0</w:t>
        </w:r>
      </w:ins>
      <w:ins w:id="1780" w:author="PIERRE" w:date="2013-10-24T11:20:00Z">
        <w:r w:rsidRPr="00AF2F6F">
          <w:rPr>
            <w:rFonts w:ascii="Times New Roman" w:hAnsi="Times New Roman" w:cs="Times New Roman"/>
            <w:b/>
            <w:color w:val="000000"/>
            <w:sz w:val="24"/>
            <w:szCs w:val="24"/>
            <w:rPrChange w:id="1781" w:author="PIERRE" w:date="2013-10-24T12:27:00Z">
              <w:rPr>
                <w:rFonts w:ascii="Times New Roman" w:eastAsia="Times New Roman" w:hAnsi="Times New Roman" w:cs="Times New Roman"/>
                <w:b/>
                <w:bCs/>
                <w:color w:val="000000"/>
                <w:sz w:val="24"/>
                <w:szCs w:val="24"/>
              </w:rPr>
            </w:rPrChange>
          </w:rPr>
          <w:t>29</w:t>
        </w:r>
      </w:ins>
      <w:ins w:id="1782" w:author="PIERRE" w:date="2013-10-23T11:48:00Z">
        <w:r w:rsidRPr="00AF2F6F">
          <w:rPr>
            <w:rFonts w:ascii="Times New Roman" w:hAnsi="Times New Roman" w:cs="Times New Roman"/>
            <w:b/>
            <w:color w:val="000000"/>
            <w:sz w:val="24"/>
            <w:szCs w:val="24"/>
            <w:rPrChange w:id="1783" w:author="PIERRE" w:date="2013-10-24T12:27:00Z">
              <w:rPr>
                <w:rFonts w:ascii="Times New Roman" w:eastAsia="Times New Roman" w:hAnsi="Times New Roman" w:cs="Times New Roman"/>
                <w:b/>
                <w:bCs/>
                <w:sz w:val="18"/>
                <w:szCs w:val="18"/>
                <w:lang w:val="fr-CM"/>
              </w:rPr>
            </w:rPrChange>
          </w:rPr>
          <w:t> </w:t>
        </w:r>
      </w:ins>
      <w:ins w:id="1784" w:author="PIERRE" w:date="2013-10-23T11:52:00Z">
        <w:r w:rsidRPr="00AF2F6F">
          <w:rPr>
            <w:rFonts w:ascii="Times New Roman" w:hAnsi="Times New Roman" w:cs="Times New Roman"/>
            <w:b/>
            <w:color w:val="000000"/>
            <w:sz w:val="24"/>
            <w:szCs w:val="24"/>
            <w:rPrChange w:id="1785" w:author="PIERRE" w:date="2013-10-24T12:27:00Z">
              <w:rPr>
                <w:rFonts w:ascii="Times New Roman" w:eastAsia="Times New Roman" w:hAnsi="Times New Roman" w:cs="Times New Roman"/>
                <w:b/>
                <w:bCs/>
                <w:color w:val="000000"/>
                <w:sz w:val="24"/>
                <w:szCs w:val="24"/>
              </w:rPr>
            </w:rPrChange>
          </w:rPr>
          <w:t>à Q0</w:t>
        </w:r>
      </w:ins>
      <w:ins w:id="1786" w:author="PIERRE" w:date="2013-10-24T11:22:00Z">
        <w:r w:rsidRPr="00AF2F6F">
          <w:rPr>
            <w:rFonts w:ascii="Times New Roman" w:hAnsi="Times New Roman" w:cs="Times New Roman"/>
            <w:b/>
            <w:color w:val="000000"/>
            <w:sz w:val="24"/>
            <w:szCs w:val="24"/>
            <w:rPrChange w:id="1787" w:author="PIERRE" w:date="2013-10-24T12:27:00Z">
              <w:rPr>
                <w:rFonts w:ascii="Times New Roman" w:eastAsia="Times New Roman" w:hAnsi="Times New Roman" w:cs="Times New Roman"/>
                <w:b/>
                <w:bCs/>
                <w:color w:val="000000"/>
                <w:sz w:val="24"/>
                <w:szCs w:val="24"/>
              </w:rPr>
            </w:rPrChange>
          </w:rPr>
          <w:t>37</w:t>
        </w:r>
      </w:ins>
      <w:ins w:id="1788" w:author="PIERRE" w:date="2013-10-23T11:48:00Z">
        <w:r w:rsidRPr="00AF2F6F">
          <w:rPr>
            <w:rFonts w:ascii="Times New Roman" w:hAnsi="Times New Roman" w:cs="Times New Roman"/>
            <w:b/>
            <w:color w:val="000000"/>
            <w:sz w:val="24"/>
            <w:szCs w:val="24"/>
            <w:rPrChange w:id="1789" w:author="PIERRE" w:date="2013-10-24T12:27:00Z">
              <w:rPr>
                <w:rFonts w:ascii="Times New Roman" w:eastAsia="Times New Roman" w:hAnsi="Times New Roman" w:cs="Times New Roman"/>
                <w:b/>
                <w:bCs/>
                <w:sz w:val="18"/>
                <w:szCs w:val="18"/>
                <w:lang w:val="fr-CM"/>
              </w:rPr>
            </w:rPrChange>
          </w:rPr>
          <w:t>: Nombre de sœurs et frères (en vie et décédés) du Chef de ménage</w:t>
        </w:r>
      </w:ins>
    </w:p>
    <w:p w:rsidR="00C3467C" w:rsidRPr="00442E10" w:rsidRDefault="00AF2F6F" w:rsidP="005B2317">
      <w:pPr>
        <w:jc w:val="both"/>
        <w:rPr>
          <w:ins w:id="1790" w:author="PIERRE" w:date="2013-10-23T12:02:00Z"/>
          <w:rFonts w:ascii="Times New Roman" w:eastAsia="Times New Roman" w:hAnsi="Times New Roman"/>
          <w:sz w:val="24"/>
          <w:szCs w:val="24"/>
          <w:rPrChange w:id="1791" w:author="PIERRE" w:date="2013-10-24T12:27:00Z">
            <w:rPr>
              <w:ins w:id="1792" w:author="PIERRE" w:date="2013-10-23T12:02:00Z"/>
              <w:rFonts w:ascii="Times New Roman" w:eastAsia="Times New Roman" w:hAnsi="Times New Roman"/>
              <w:sz w:val="24"/>
              <w:szCs w:val="24"/>
              <w:lang w:val="fr-CM"/>
            </w:rPr>
          </w:rPrChange>
        </w:rPr>
        <w:pPrChange w:id="1793" w:author="Leuveld, Koen" w:date="2013-10-24T19:35:00Z">
          <w:pPr/>
        </w:pPrChange>
      </w:pPr>
      <w:ins w:id="1794" w:author="PIERRE" w:date="2013-10-23T11:48:00Z">
        <w:r w:rsidRPr="00AF2F6F">
          <w:rPr>
            <w:rFonts w:ascii="Times New Roman" w:eastAsia="Times New Roman" w:hAnsi="Times New Roman"/>
            <w:sz w:val="24"/>
            <w:szCs w:val="24"/>
            <w:rPrChange w:id="1795" w:author="PIERRE" w:date="2013-10-24T12:27:00Z">
              <w:rPr>
                <w:rFonts w:ascii="Times New Roman" w:eastAsia="Times New Roman" w:hAnsi="Times New Roman" w:cs="Times New Roman"/>
                <w:b/>
                <w:bCs/>
                <w:sz w:val="18"/>
                <w:szCs w:val="18"/>
                <w:lang w:val="fr-CM"/>
              </w:rPr>
            </w:rPrChange>
          </w:rPr>
          <w:t>Il s’agit du</w:t>
        </w:r>
      </w:ins>
      <w:ins w:id="1796" w:author="PIERRE" w:date="2013-10-23T11:49:00Z">
        <w:r w:rsidRPr="00AF2F6F">
          <w:rPr>
            <w:rFonts w:ascii="Times New Roman" w:eastAsia="Times New Roman" w:hAnsi="Times New Roman"/>
            <w:sz w:val="24"/>
            <w:szCs w:val="24"/>
            <w:rPrChange w:id="1797" w:author="PIERRE" w:date="2013-10-24T12:27:00Z">
              <w:rPr>
                <w:rFonts w:ascii="Times New Roman" w:eastAsia="Times New Roman" w:hAnsi="Times New Roman" w:cs="Times New Roman"/>
                <w:b/>
                <w:bCs/>
                <w:i/>
                <w:sz w:val="18"/>
                <w:szCs w:val="18"/>
                <w:lang w:val="fr-CM"/>
              </w:rPr>
            </w:rPrChange>
          </w:rPr>
          <w:t xml:space="preserve"> nombre de sœurs et frères de mère et de père biologique du</w:t>
        </w:r>
      </w:ins>
      <w:ins w:id="1798" w:author="PIERRE" w:date="2013-10-23T11:50:00Z">
        <w:r w:rsidRPr="00AF2F6F">
          <w:rPr>
            <w:rFonts w:ascii="Times New Roman" w:eastAsia="Times New Roman" w:hAnsi="Times New Roman"/>
            <w:sz w:val="24"/>
            <w:szCs w:val="24"/>
            <w:rPrChange w:id="1799" w:author="PIERRE" w:date="2013-10-24T12:27:00Z">
              <w:rPr>
                <w:rFonts w:ascii="Times New Roman" w:eastAsia="Times New Roman" w:hAnsi="Times New Roman" w:cs="Times New Roman"/>
                <w:b/>
                <w:bCs/>
                <w:i/>
                <w:sz w:val="18"/>
                <w:szCs w:val="18"/>
                <w:lang w:val="fr-CM"/>
              </w:rPr>
            </w:rPrChange>
          </w:rPr>
          <w:t xml:space="preserve"> CM </w:t>
        </w:r>
      </w:ins>
      <w:ins w:id="1800" w:author="PIERRE" w:date="2013-10-23T11:49:00Z">
        <w:r w:rsidRPr="00AF2F6F">
          <w:rPr>
            <w:rFonts w:ascii="Times New Roman" w:eastAsia="Times New Roman" w:hAnsi="Times New Roman"/>
            <w:sz w:val="24"/>
            <w:szCs w:val="24"/>
            <w:rPrChange w:id="1801" w:author="PIERRE" w:date="2013-10-24T12:27:00Z">
              <w:rPr>
                <w:rFonts w:ascii="Times New Roman" w:eastAsia="Times New Roman" w:hAnsi="Times New Roman" w:cs="Times New Roman"/>
                <w:b/>
                <w:bCs/>
                <w:i/>
                <w:sz w:val="18"/>
                <w:szCs w:val="18"/>
                <w:lang w:val="fr-CM"/>
              </w:rPr>
            </w:rPrChange>
          </w:rPr>
          <w:t xml:space="preserve">qui sont en vie </w:t>
        </w:r>
      </w:ins>
      <w:ins w:id="1802" w:author="PIERRE" w:date="2013-10-23T11:55:00Z">
        <w:r w:rsidRPr="00AF2F6F">
          <w:rPr>
            <w:rFonts w:ascii="Times New Roman" w:eastAsia="Times New Roman" w:hAnsi="Times New Roman"/>
            <w:sz w:val="24"/>
            <w:szCs w:val="24"/>
            <w:rPrChange w:id="1803" w:author="PIERRE" w:date="2013-10-24T12:27:00Z">
              <w:rPr>
                <w:rFonts w:ascii="Times New Roman" w:eastAsia="Times New Roman" w:hAnsi="Times New Roman" w:cs="Times New Roman"/>
                <w:b/>
                <w:bCs/>
                <w:sz w:val="24"/>
                <w:szCs w:val="24"/>
                <w:lang w:val="fr-CM"/>
              </w:rPr>
            </w:rPrChange>
          </w:rPr>
          <w:t>plus</w:t>
        </w:r>
      </w:ins>
      <w:ins w:id="1804" w:author="PIERRE" w:date="2013-10-23T11:49:00Z">
        <w:r w:rsidRPr="00AF2F6F">
          <w:rPr>
            <w:rFonts w:ascii="Times New Roman" w:eastAsia="Times New Roman" w:hAnsi="Times New Roman"/>
            <w:sz w:val="24"/>
            <w:szCs w:val="24"/>
            <w:rPrChange w:id="1805" w:author="PIERRE" w:date="2013-10-24T12:27:00Z">
              <w:rPr>
                <w:rFonts w:ascii="Times New Roman" w:eastAsia="Times New Roman" w:hAnsi="Times New Roman" w:cs="Times New Roman"/>
                <w:b/>
                <w:bCs/>
                <w:i/>
                <w:sz w:val="18"/>
                <w:szCs w:val="18"/>
                <w:lang w:val="fr-CM"/>
              </w:rPr>
            </w:rPrChange>
          </w:rPr>
          <w:t xml:space="preserve"> ceux qui sont décédés</w:t>
        </w:r>
      </w:ins>
      <w:ins w:id="1806" w:author="PIERRE" w:date="2013-10-23T11:51:00Z">
        <w:r w:rsidRPr="00AF2F6F">
          <w:rPr>
            <w:rFonts w:ascii="Times New Roman" w:eastAsia="Times New Roman" w:hAnsi="Times New Roman"/>
            <w:sz w:val="24"/>
            <w:szCs w:val="24"/>
            <w:rPrChange w:id="1807" w:author="PIERRE" w:date="2013-10-24T12:27:00Z">
              <w:rPr>
                <w:rFonts w:ascii="Times New Roman" w:eastAsia="Times New Roman" w:hAnsi="Times New Roman" w:cs="Times New Roman"/>
                <w:b/>
                <w:bCs/>
                <w:sz w:val="24"/>
                <w:szCs w:val="24"/>
                <w:lang w:val="fr-CM"/>
              </w:rPr>
            </w:rPrChange>
          </w:rPr>
          <w:t>.</w:t>
        </w:r>
      </w:ins>
      <w:ins w:id="1808" w:author="PIERRE" w:date="2013-10-23T11:52:00Z">
        <w:r w:rsidRPr="00AF2F6F">
          <w:rPr>
            <w:rFonts w:ascii="Times New Roman" w:eastAsia="Times New Roman" w:hAnsi="Times New Roman"/>
            <w:sz w:val="24"/>
            <w:szCs w:val="24"/>
            <w:rPrChange w:id="1809" w:author="PIERRE" w:date="2013-10-24T12:27:00Z">
              <w:rPr>
                <w:rFonts w:ascii="Times New Roman" w:eastAsia="Times New Roman" w:hAnsi="Times New Roman" w:cs="Times New Roman"/>
                <w:b/>
                <w:bCs/>
                <w:sz w:val="24"/>
                <w:szCs w:val="24"/>
                <w:lang w:val="fr-CM"/>
              </w:rPr>
            </w:rPrChange>
          </w:rPr>
          <w:t xml:space="preserve"> </w:t>
        </w:r>
      </w:ins>
      <w:ins w:id="1810" w:author="PIERRE" w:date="2013-10-23T11:58:00Z">
        <w:r w:rsidRPr="00AF2F6F">
          <w:rPr>
            <w:rFonts w:ascii="Times New Roman" w:eastAsia="Times New Roman" w:hAnsi="Times New Roman"/>
            <w:sz w:val="24"/>
            <w:szCs w:val="24"/>
            <w:rPrChange w:id="1811" w:author="PIERRE" w:date="2013-10-24T12:27:00Z">
              <w:rPr>
                <w:rFonts w:ascii="Times New Roman" w:eastAsia="Times New Roman" w:hAnsi="Times New Roman" w:cs="Times New Roman"/>
                <w:b/>
                <w:bCs/>
                <w:sz w:val="24"/>
                <w:szCs w:val="24"/>
                <w:lang w:val="fr-CM"/>
              </w:rPr>
            </w:rPrChange>
          </w:rPr>
          <w:t xml:space="preserve"> Par </w:t>
        </w:r>
      </w:ins>
      <w:ins w:id="1812" w:author="PIERRE" w:date="2013-10-23T12:01:00Z">
        <w:r w:rsidRPr="00AF2F6F">
          <w:rPr>
            <w:rFonts w:ascii="Times New Roman" w:eastAsia="Times New Roman" w:hAnsi="Times New Roman"/>
            <w:sz w:val="24"/>
            <w:szCs w:val="24"/>
            <w:rPrChange w:id="1813" w:author="PIERRE" w:date="2013-10-24T12:27:00Z">
              <w:rPr>
                <w:rFonts w:ascii="Times New Roman" w:eastAsia="Times New Roman" w:hAnsi="Times New Roman" w:cs="Times New Roman"/>
                <w:b/>
                <w:bCs/>
                <w:sz w:val="24"/>
                <w:szCs w:val="24"/>
                <w:lang w:val="fr-CM"/>
              </w:rPr>
            </w:rPrChange>
          </w:rPr>
          <w:t>frère</w:t>
        </w:r>
      </w:ins>
      <w:ins w:id="1814" w:author="PIERRE" w:date="2013-10-23T12:03:00Z">
        <w:r w:rsidRPr="00AF2F6F">
          <w:rPr>
            <w:rFonts w:ascii="Times New Roman" w:eastAsia="Times New Roman" w:hAnsi="Times New Roman"/>
            <w:sz w:val="24"/>
            <w:szCs w:val="24"/>
            <w:rPrChange w:id="1815" w:author="PIERRE" w:date="2013-10-24T12:27:00Z">
              <w:rPr>
                <w:rFonts w:ascii="Times New Roman" w:eastAsia="Times New Roman" w:hAnsi="Times New Roman" w:cs="Times New Roman"/>
                <w:b/>
                <w:bCs/>
                <w:sz w:val="24"/>
                <w:szCs w:val="24"/>
                <w:lang w:val="fr-CM"/>
              </w:rPr>
            </w:rPrChange>
          </w:rPr>
          <w:t>s</w:t>
        </w:r>
      </w:ins>
      <w:ins w:id="1816" w:author="PIERRE" w:date="2013-10-23T11:58:00Z">
        <w:r w:rsidRPr="00AF2F6F">
          <w:rPr>
            <w:rFonts w:ascii="Times New Roman" w:eastAsia="Times New Roman" w:hAnsi="Times New Roman"/>
            <w:sz w:val="24"/>
            <w:szCs w:val="24"/>
            <w:rPrChange w:id="1817" w:author="PIERRE" w:date="2013-10-24T12:27:00Z">
              <w:rPr>
                <w:rFonts w:ascii="Times New Roman" w:eastAsia="Times New Roman" w:hAnsi="Times New Roman" w:cs="Times New Roman"/>
                <w:b/>
                <w:bCs/>
                <w:sz w:val="24"/>
                <w:szCs w:val="24"/>
                <w:lang w:val="fr-CM"/>
              </w:rPr>
            </w:rPrChange>
          </w:rPr>
          <w:t xml:space="preserve"> ou </w:t>
        </w:r>
      </w:ins>
      <w:ins w:id="1818" w:author="PIERRE" w:date="2013-10-23T12:00:00Z">
        <w:r w:rsidRPr="00AF2F6F">
          <w:rPr>
            <w:rFonts w:ascii="Times New Roman" w:eastAsia="Times New Roman" w:hAnsi="Times New Roman"/>
            <w:sz w:val="24"/>
            <w:szCs w:val="24"/>
            <w:rPrChange w:id="1819" w:author="PIERRE" w:date="2013-10-24T12:27:00Z">
              <w:rPr>
                <w:rFonts w:ascii="Times New Roman" w:eastAsia="Times New Roman" w:hAnsi="Times New Roman" w:cs="Times New Roman"/>
                <w:b/>
                <w:bCs/>
                <w:sz w:val="24"/>
                <w:szCs w:val="24"/>
                <w:lang w:val="fr-CM"/>
              </w:rPr>
            </w:rPrChange>
          </w:rPr>
          <w:t>sœurs</w:t>
        </w:r>
      </w:ins>
      <w:ins w:id="1820" w:author="PIERRE" w:date="2013-10-23T11:58:00Z">
        <w:r w:rsidRPr="00AF2F6F">
          <w:rPr>
            <w:rFonts w:ascii="Times New Roman" w:eastAsia="Times New Roman" w:hAnsi="Times New Roman"/>
            <w:sz w:val="24"/>
            <w:szCs w:val="24"/>
            <w:rPrChange w:id="1821" w:author="PIERRE" w:date="2013-10-24T12:27:00Z">
              <w:rPr>
                <w:rFonts w:ascii="Times New Roman" w:eastAsia="Times New Roman" w:hAnsi="Times New Roman" w:cs="Times New Roman"/>
                <w:b/>
                <w:bCs/>
                <w:sz w:val="24"/>
                <w:szCs w:val="24"/>
                <w:lang w:val="fr-CM"/>
              </w:rPr>
            </w:rPrChange>
          </w:rPr>
          <w:t xml:space="preserve"> biologi</w:t>
        </w:r>
      </w:ins>
      <w:ins w:id="1822" w:author="PIERRE" w:date="2013-10-23T11:59:00Z">
        <w:r w:rsidRPr="00AF2F6F">
          <w:rPr>
            <w:rFonts w:ascii="Times New Roman" w:eastAsia="Times New Roman" w:hAnsi="Times New Roman"/>
            <w:sz w:val="24"/>
            <w:szCs w:val="24"/>
            <w:rPrChange w:id="1823" w:author="PIERRE" w:date="2013-10-24T12:27:00Z">
              <w:rPr>
                <w:rFonts w:ascii="Times New Roman" w:eastAsia="Times New Roman" w:hAnsi="Times New Roman" w:cs="Times New Roman"/>
                <w:b/>
                <w:bCs/>
                <w:sz w:val="24"/>
                <w:szCs w:val="24"/>
                <w:lang w:val="fr-CM"/>
              </w:rPr>
            </w:rPrChange>
          </w:rPr>
          <w:t>que</w:t>
        </w:r>
      </w:ins>
      <w:ins w:id="1824" w:author="PIERRE" w:date="2013-10-23T12:04:00Z">
        <w:r w:rsidRPr="00AF2F6F">
          <w:rPr>
            <w:rFonts w:ascii="Times New Roman" w:eastAsia="Times New Roman" w:hAnsi="Times New Roman"/>
            <w:sz w:val="24"/>
            <w:szCs w:val="24"/>
            <w:rPrChange w:id="1825" w:author="PIERRE" w:date="2013-10-24T12:27:00Z">
              <w:rPr>
                <w:rFonts w:ascii="Times New Roman" w:eastAsia="Times New Roman" w:hAnsi="Times New Roman" w:cs="Times New Roman"/>
                <w:b/>
                <w:bCs/>
                <w:sz w:val="24"/>
                <w:szCs w:val="24"/>
                <w:lang w:val="fr-CM"/>
              </w:rPr>
            </w:rPrChange>
          </w:rPr>
          <w:t>s</w:t>
        </w:r>
      </w:ins>
      <w:ins w:id="1826" w:author="PIERRE" w:date="2013-10-23T11:59:00Z">
        <w:r w:rsidRPr="00AF2F6F">
          <w:rPr>
            <w:rFonts w:ascii="Times New Roman" w:eastAsia="Times New Roman" w:hAnsi="Times New Roman"/>
            <w:sz w:val="24"/>
            <w:szCs w:val="24"/>
            <w:rPrChange w:id="1827" w:author="PIERRE" w:date="2013-10-24T12:27:00Z">
              <w:rPr>
                <w:rFonts w:ascii="Times New Roman" w:eastAsia="Times New Roman" w:hAnsi="Times New Roman" w:cs="Times New Roman"/>
                <w:b/>
                <w:bCs/>
                <w:sz w:val="24"/>
                <w:szCs w:val="24"/>
                <w:lang w:val="fr-CM"/>
              </w:rPr>
            </w:rPrChange>
          </w:rPr>
          <w:t xml:space="preserve"> entendez les </w:t>
        </w:r>
      </w:ins>
      <w:ins w:id="1828" w:author="PIERRE" w:date="2013-10-23T12:01:00Z">
        <w:r w:rsidRPr="00AF2F6F">
          <w:rPr>
            <w:rFonts w:ascii="Times New Roman" w:eastAsia="Times New Roman" w:hAnsi="Times New Roman"/>
            <w:sz w:val="24"/>
            <w:szCs w:val="24"/>
            <w:rPrChange w:id="1829" w:author="PIERRE" w:date="2013-10-24T12:27:00Z">
              <w:rPr>
                <w:rFonts w:ascii="Times New Roman" w:eastAsia="Times New Roman" w:hAnsi="Times New Roman" w:cs="Times New Roman"/>
                <w:b/>
                <w:bCs/>
                <w:sz w:val="24"/>
                <w:szCs w:val="24"/>
                <w:lang w:val="fr-CM"/>
              </w:rPr>
            </w:rPrChange>
          </w:rPr>
          <w:t>frères</w:t>
        </w:r>
      </w:ins>
      <w:ins w:id="1830" w:author="PIERRE" w:date="2013-10-23T11:59:00Z">
        <w:r w:rsidRPr="00AF2F6F">
          <w:rPr>
            <w:rFonts w:ascii="Times New Roman" w:eastAsia="Times New Roman" w:hAnsi="Times New Roman"/>
            <w:sz w:val="24"/>
            <w:szCs w:val="24"/>
            <w:rPrChange w:id="1831" w:author="PIERRE" w:date="2013-10-24T12:27:00Z">
              <w:rPr>
                <w:rFonts w:ascii="Times New Roman" w:eastAsia="Times New Roman" w:hAnsi="Times New Roman" w:cs="Times New Roman"/>
                <w:b/>
                <w:bCs/>
                <w:sz w:val="24"/>
                <w:szCs w:val="24"/>
                <w:lang w:val="fr-CM"/>
              </w:rPr>
            </w:rPrChange>
          </w:rPr>
          <w:t xml:space="preserve"> ou sœurs de </w:t>
        </w:r>
      </w:ins>
      <w:ins w:id="1832" w:author="PIERRE" w:date="2013-10-23T12:01:00Z">
        <w:r w:rsidRPr="00AF2F6F">
          <w:rPr>
            <w:rFonts w:ascii="Times New Roman" w:eastAsia="Times New Roman" w:hAnsi="Times New Roman"/>
            <w:sz w:val="24"/>
            <w:szCs w:val="24"/>
            <w:rPrChange w:id="1833" w:author="PIERRE" w:date="2013-10-24T12:27:00Z">
              <w:rPr>
                <w:rFonts w:ascii="Times New Roman" w:eastAsia="Times New Roman" w:hAnsi="Times New Roman" w:cs="Times New Roman"/>
                <w:b/>
                <w:bCs/>
                <w:sz w:val="24"/>
                <w:szCs w:val="24"/>
                <w:lang w:val="fr-CM"/>
              </w:rPr>
            </w:rPrChange>
          </w:rPr>
          <w:t>même</w:t>
        </w:r>
      </w:ins>
      <w:ins w:id="1834" w:author="PIERRE" w:date="2013-10-23T11:59:00Z">
        <w:r w:rsidRPr="00AF2F6F">
          <w:rPr>
            <w:rFonts w:ascii="Times New Roman" w:eastAsia="Times New Roman" w:hAnsi="Times New Roman"/>
            <w:sz w:val="24"/>
            <w:szCs w:val="24"/>
            <w:rPrChange w:id="1835" w:author="PIERRE" w:date="2013-10-24T12:27:00Z">
              <w:rPr>
                <w:rFonts w:ascii="Times New Roman" w:eastAsia="Times New Roman" w:hAnsi="Times New Roman" w:cs="Times New Roman"/>
                <w:b/>
                <w:bCs/>
                <w:sz w:val="24"/>
                <w:szCs w:val="24"/>
                <w:lang w:val="fr-CM"/>
              </w:rPr>
            </w:rPrChange>
          </w:rPr>
          <w:t xml:space="preserve"> père et de </w:t>
        </w:r>
      </w:ins>
      <w:ins w:id="1836" w:author="PIERRE" w:date="2013-10-23T12:01:00Z">
        <w:r w:rsidRPr="00AF2F6F">
          <w:rPr>
            <w:rFonts w:ascii="Times New Roman" w:eastAsia="Times New Roman" w:hAnsi="Times New Roman"/>
            <w:sz w:val="24"/>
            <w:szCs w:val="24"/>
            <w:rPrChange w:id="1837" w:author="PIERRE" w:date="2013-10-24T12:27:00Z">
              <w:rPr>
                <w:rFonts w:ascii="Times New Roman" w:eastAsia="Times New Roman" w:hAnsi="Times New Roman" w:cs="Times New Roman"/>
                <w:b/>
                <w:bCs/>
                <w:sz w:val="24"/>
                <w:szCs w:val="24"/>
                <w:lang w:val="fr-CM"/>
              </w:rPr>
            </w:rPrChange>
          </w:rPr>
          <w:t>même</w:t>
        </w:r>
      </w:ins>
      <w:ins w:id="1838" w:author="PIERRE" w:date="2013-10-23T11:59:00Z">
        <w:r w:rsidRPr="00AF2F6F">
          <w:rPr>
            <w:rFonts w:ascii="Times New Roman" w:eastAsia="Times New Roman" w:hAnsi="Times New Roman"/>
            <w:sz w:val="24"/>
            <w:szCs w:val="24"/>
            <w:rPrChange w:id="1839" w:author="PIERRE" w:date="2013-10-24T12:27:00Z">
              <w:rPr>
                <w:rFonts w:ascii="Times New Roman" w:eastAsia="Times New Roman" w:hAnsi="Times New Roman" w:cs="Times New Roman"/>
                <w:b/>
                <w:bCs/>
                <w:sz w:val="24"/>
                <w:szCs w:val="24"/>
                <w:lang w:val="fr-CM"/>
              </w:rPr>
            </w:rPrChange>
          </w:rPr>
          <w:t xml:space="preserve"> </w:t>
        </w:r>
      </w:ins>
      <w:ins w:id="1840" w:author="PIERRE" w:date="2013-10-23T12:01:00Z">
        <w:r w:rsidRPr="00AF2F6F">
          <w:rPr>
            <w:rFonts w:ascii="Times New Roman" w:eastAsia="Times New Roman" w:hAnsi="Times New Roman"/>
            <w:sz w:val="24"/>
            <w:szCs w:val="24"/>
            <w:rPrChange w:id="1841" w:author="PIERRE" w:date="2013-10-24T12:27:00Z">
              <w:rPr>
                <w:rFonts w:ascii="Times New Roman" w:eastAsia="Times New Roman" w:hAnsi="Times New Roman" w:cs="Times New Roman"/>
                <w:b/>
                <w:bCs/>
                <w:sz w:val="24"/>
                <w:szCs w:val="24"/>
                <w:lang w:val="fr-CM"/>
              </w:rPr>
            </w:rPrChange>
          </w:rPr>
          <w:t>mère</w:t>
        </w:r>
      </w:ins>
      <w:ins w:id="1842" w:author="PIERRE" w:date="2013-10-23T12:00:00Z">
        <w:r w:rsidRPr="00AF2F6F">
          <w:rPr>
            <w:rFonts w:ascii="Times New Roman" w:eastAsia="Times New Roman" w:hAnsi="Times New Roman"/>
            <w:sz w:val="24"/>
            <w:szCs w:val="24"/>
            <w:rPrChange w:id="1843" w:author="PIERRE" w:date="2013-10-24T12:27:00Z">
              <w:rPr>
                <w:rFonts w:ascii="Times New Roman" w:eastAsia="Times New Roman" w:hAnsi="Times New Roman" w:cs="Times New Roman"/>
                <w:b/>
                <w:bCs/>
                <w:sz w:val="24"/>
                <w:szCs w:val="24"/>
                <w:lang w:val="fr-CM"/>
              </w:rPr>
            </w:rPrChange>
          </w:rPr>
          <w:t xml:space="preserve"> </w:t>
        </w:r>
        <w:proofErr w:type="spellStart"/>
        <w:r w:rsidRPr="00AF2F6F">
          <w:rPr>
            <w:rFonts w:ascii="Times New Roman" w:eastAsia="Times New Roman" w:hAnsi="Times New Roman"/>
            <w:sz w:val="24"/>
            <w:szCs w:val="24"/>
            <w:rPrChange w:id="1844" w:author="PIERRE" w:date="2013-10-24T12:27:00Z">
              <w:rPr>
                <w:rFonts w:ascii="Times New Roman" w:eastAsia="Times New Roman" w:hAnsi="Times New Roman" w:cs="Times New Roman"/>
                <w:b/>
                <w:bCs/>
                <w:sz w:val="24"/>
                <w:szCs w:val="24"/>
                <w:lang w:val="fr-CM"/>
              </w:rPr>
            </w:rPrChange>
          </w:rPr>
          <w:t>c-à-d</w:t>
        </w:r>
        <w:proofErr w:type="spellEnd"/>
        <w:r w:rsidRPr="00AF2F6F">
          <w:rPr>
            <w:rFonts w:ascii="Times New Roman" w:eastAsia="Times New Roman" w:hAnsi="Times New Roman"/>
            <w:sz w:val="24"/>
            <w:szCs w:val="24"/>
            <w:rPrChange w:id="1845" w:author="PIERRE" w:date="2013-10-24T12:27:00Z">
              <w:rPr>
                <w:rFonts w:ascii="Times New Roman" w:eastAsia="Times New Roman" w:hAnsi="Times New Roman" w:cs="Times New Roman"/>
                <w:b/>
                <w:bCs/>
                <w:sz w:val="24"/>
                <w:szCs w:val="24"/>
                <w:lang w:val="fr-CM"/>
              </w:rPr>
            </w:rPrChange>
          </w:rPr>
          <w:t xml:space="preserve"> les frères et sœurs </w:t>
        </w:r>
      </w:ins>
      <w:ins w:id="1846" w:author="PIERRE" w:date="2013-10-23T12:01:00Z">
        <w:r w:rsidRPr="00AF2F6F">
          <w:rPr>
            <w:rFonts w:ascii="Times New Roman" w:eastAsia="Times New Roman" w:hAnsi="Times New Roman"/>
            <w:sz w:val="24"/>
            <w:szCs w:val="24"/>
            <w:rPrChange w:id="1847" w:author="PIERRE" w:date="2013-10-24T12:27:00Z">
              <w:rPr>
                <w:rFonts w:ascii="Times New Roman" w:eastAsia="Times New Roman" w:hAnsi="Times New Roman" w:cs="Times New Roman"/>
                <w:b/>
                <w:bCs/>
                <w:sz w:val="24"/>
                <w:szCs w:val="24"/>
                <w:lang w:val="fr-CM"/>
              </w:rPr>
            </w:rPrChange>
          </w:rPr>
          <w:t>du CM ayant le même père biologique que le chef du ménage et s</w:t>
        </w:r>
      </w:ins>
      <w:ins w:id="1848" w:author="PIERRE" w:date="2013-10-23T12:02:00Z">
        <w:r w:rsidRPr="00AF2F6F">
          <w:rPr>
            <w:rFonts w:ascii="Times New Roman" w:eastAsia="Times New Roman" w:hAnsi="Times New Roman"/>
            <w:sz w:val="24"/>
            <w:szCs w:val="24"/>
            <w:rPrChange w:id="1849" w:author="PIERRE" w:date="2013-10-24T12:27:00Z">
              <w:rPr>
                <w:rFonts w:ascii="Times New Roman" w:eastAsia="Times New Roman" w:hAnsi="Times New Roman" w:cs="Times New Roman"/>
                <w:b/>
                <w:bCs/>
                <w:sz w:val="24"/>
                <w:szCs w:val="24"/>
                <w:lang w:val="fr-CM"/>
              </w:rPr>
            </w:rPrChange>
          </w:rPr>
          <w:t>ortis du même ventre de la mère du CM.</w:t>
        </w:r>
      </w:ins>
    </w:p>
    <w:p w:rsidR="00AD7250" w:rsidRPr="00442E10" w:rsidRDefault="00AF2F6F" w:rsidP="00D34AA1">
      <w:pPr>
        <w:rPr>
          <w:ins w:id="1850" w:author="PIERRE" w:date="2013-10-23T11:55:00Z"/>
          <w:rFonts w:ascii="Times New Roman" w:eastAsia="Times New Roman" w:hAnsi="Times New Roman"/>
          <w:sz w:val="24"/>
          <w:szCs w:val="24"/>
          <w:rPrChange w:id="1851" w:author="PIERRE" w:date="2013-10-24T12:27:00Z">
            <w:rPr>
              <w:ins w:id="1852" w:author="PIERRE" w:date="2013-10-23T11:55:00Z"/>
              <w:rFonts w:ascii="Times New Roman" w:eastAsia="Times New Roman" w:hAnsi="Times New Roman"/>
              <w:sz w:val="24"/>
              <w:szCs w:val="24"/>
              <w:lang w:val="fr-CM"/>
            </w:rPr>
          </w:rPrChange>
        </w:rPr>
      </w:pPr>
      <w:ins w:id="1853" w:author="PIERRE" w:date="2013-10-23T11:59:00Z">
        <w:r w:rsidRPr="00AF2F6F">
          <w:rPr>
            <w:rFonts w:ascii="Times New Roman" w:eastAsia="Times New Roman" w:hAnsi="Times New Roman"/>
            <w:sz w:val="24"/>
            <w:szCs w:val="24"/>
            <w:rPrChange w:id="1854" w:author="PIERRE" w:date="2013-10-24T12:27:00Z">
              <w:rPr>
                <w:rFonts w:ascii="Times New Roman" w:eastAsia="Times New Roman" w:hAnsi="Times New Roman" w:cs="Times New Roman"/>
                <w:b/>
                <w:bCs/>
                <w:sz w:val="24"/>
                <w:szCs w:val="24"/>
                <w:lang w:val="fr-CM"/>
              </w:rPr>
            </w:rPrChange>
          </w:rPr>
          <w:t xml:space="preserve"> </w:t>
        </w:r>
      </w:ins>
      <w:ins w:id="1855" w:author="PIERRE" w:date="2013-10-23T11:53:00Z">
        <w:r w:rsidRPr="00AF2F6F">
          <w:rPr>
            <w:rFonts w:ascii="Times New Roman" w:eastAsia="Times New Roman" w:hAnsi="Times New Roman"/>
            <w:sz w:val="24"/>
            <w:szCs w:val="24"/>
            <w:rPrChange w:id="1856" w:author="PIERRE" w:date="2013-10-24T12:27:00Z">
              <w:rPr>
                <w:rFonts w:ascii="Times New Roman" w:eastAsia="Times New Roman" w:hAnsi="Times New Roman" w:cs="Times New Roman"/>
                <w:b/>
                <w:bCs/>
                <w:sz w:val="24"/>
                <w:szCs w:val="24"/>
                <w:lang w:val="fr-CM"/>
              </w:rPr>
            </w:rPrChange>
          </w:rPr>
          <w:t xml:space="preserve">Prendre les sœurs les plus </w:t>
        </w:r>
      </w:ins>
      <w:ins w:id="1857" w:author="PIERRE" w:date="2013-10-23T11:55:00Z">
        <w:r w:rsidRPr="00AF2F6F">
          <w:rPr>
            <w:rFonts w:ascii="Times New Roman" w:eastAsia="Times New Roman" w:hAnsi="Times New Roman"/>
            <w:sz w:val="24"/>
            <w:szCs w:val="24"/>
            <w:rPrChange w:id="1858" w:author="PIERRE" w:date="2013-10-24T12:27:00Z">
              <w:rPr>
                <w:rFonts w:ascii="Times New Roman" w:eastAsia="Times New Roman" w:hAnsi="Times New Roman" w:cs="Times New Roman"/>
                <w:b/>
                <w:bCs/>
                <w:sz w:val="24"/>
                <w:szCs w:val="24"/>
                <w:lang w:val="fr-CM"/>
              </w:rPr>
            </w:rPrChange>
          </w:rPr>
          <w:t>âgées</w:t>
        </w:r>
      </w:ins>
      <w:ins w:id="1859" w:author="PIERRE" w:date="2013-10-23T11:53:00Z">
        <w:r w:rsidRPr="00AF2F6F">
          <w:rPr>
            <w:rFonts w:ascii="Times New Roman" w:eastAsia="Times New Roman" w:hAnsi="Times New Roman"/>
            <w:sz w:val="24"/>
            <w:szCs w:val="24"/>
            <w:rPrChange w:id="1860" w:author="PIERRE" w:date="2013-10-24T12:27:00Z">
              <w:rPr>
                <w:rFonts w:ascii="Times New Roman" w:eastAsia="Times New Roman" w:hAnsi="Times New Roman" w:cs="Times New Roman"/>
                <w:b/>
                <w:bCs/>
                <w:sz w:val="24"/>
                <w:szCs w:val="24"/>
                <w:lang w:val="fr-CM"/>
              </w:rPr>
            </w:rPrChange>
          </w:rPr>
          <w:t xml:space="preserve"> à Q0</w:t>
        </w:r>
      </w:ins>
      <w:ins w:id="1861" w:author="PIERRE" w:date="2013-10-24T11:24:00Z">
        <w:r w:rsidRPr="00AF2F6F">
          <w:rPr>
            <w:rFonts w:ascii="Times New Roman" w:eastAsia="Times New Roman" w:hAnsi="Times New Roman"/>
            <w:sz w:val="24"/>
            <w:szCs w:val="24"/>
            <w:rPrChange w:id="1862" w:author="PIERRE" w:date="2013-10-24T12:27:00Z">
              <w:rPr>
                <w:rFonts w:ascii="Times New Roman" w:eastAsia="Times New Roman" w:hAnsi="Times New Roman" w:cs="Times New Roman"/>
                <w:b/>
                <w:bCs/>
                <w:sz w:val="24"/>
                <w:szCs w:val="24"/>
                <w:lang w:val="fr-CM"/>
              </w:rPr>
            </w:rPrChange>
          </w:rPr>
          <w:t>3</w:t>
        </w:r>
      </w:ins>
      <w:ins w:id="1863" w:author="PIERRE" w:date="2013-10-23T11:53:00Z">
        <w:r w:rsidRPr="00AF2F6F">
          <w:rPr>
            <w:rFonts w:ascii="Times New Roman" w:eastAsia="Times New Roman" w:hAnsi="Times New Roman"/>
            <w:sz w:val="24"/>
            <w:szCs w:val="24"/>
            <w:rPrChange w:id="1864" w:author="PIERRE" w:date="2013-10-24T12:27:00Z">
              <w:rPr>
                <w:rFonts w:ascii="Times New Roman" w:eastAsia="Times New Roman" w:hAnsi="Times New Roman" w:cs="Times New Roman"/>
                <w:b/>
                <w:bCs/>
                <w:sz w:val="24"/>
                <w:szCs w:val="24"/>
                <w:lang w:val="fr-CM"/>
              </w:rPr>
            </w:rPrChange>
          </w:rPr>
          <w:t>0, les frères ainés à Q0</w:t>
        </w:r>
      </w:ins>
      <w:ins w:id="1865" w:author="PIERRE" w:date="2013-10-24T11:24:00Z">
        <w:r w:rsidRPr="00AF2F6F">
          <w:rPr>
            <w:rFonts w:ascii="Times New Roman" w:eastAsia="Times New Roman" w:hAnsi="Times New Roman"/>
            <w:sz w:val="24"/>
            <w:szCs w:val="24"/>
            <w:rPrChange w:id="1866" w:author="PIERRE" w:date="2013-10-24T12:27:00Z">
              <w:rPr>
                <w:rFonts w:ascii="Times New Roman" w:eastAsia="Times New Roman" w:hAnsi="Times New Roman" w:cs="Times New Roman"/>
                <w:b/>
                <w:bCs/>
                <w:sz w:val="24"/>
                <w:szCs w:val="24"/>
                <w:lang w:val="fr-CM"/>
              </w:rPr>
            </w:rPrChange>
          </w:rPr>
          <w:t>31</w:t>
        </w:r>
      </w:ins>
      <w:ins w:id="1867" w:author="PIERRE" w:date="2013-10-23T11:54:00Z">
        <w:r w:rsidRPr="00AF2F6F">
          <w:rPr>
            <w:rFonts w:ascii="Times New Roman" w:eastAsia="Times New Roman" w:hAnsi="Times New Roman"/>
            <w:sz w:val="24"/>
            <w:szCs w:val="24"/>
            <w:rPrChange w:id="1868" w:author="PIERRE" w:date="2013-10-24T12:27:00Z">
              <w:rPr>
                <w:rFonts w:ascii="Times New Roman" w:eastAsia="Times New Roman" w:hAnsi="Times New Roman" w:cs="Times New Roman"/>
                <w:b/>
                <w:bCs/>
                <w:sz w:val="24"/>
                <w:szCs w:val="24"/>
                <w:lang w:val="fr-CM"/>
              </w:rPr>
            </w:rPrChange>
          </w:rPr>
          <w:t>, les sœurs cadettes à Q0</w:t>
        </w:r>
      </w:ins>
      <w:ins w:id="1869" w:author="PIERRE" w:date="2013-10-24T11:24:00Z">
        <w:r w:rsidRPr="00AF2F6F">
          <w:rPr>
            <w:rFonts w:ascii="Times New Roman" w:eastAsia="Times New Roman" w:hAnsi="Times New Roman"/>
            <w:sz w:val="24"/>
            <w:szCs w:val="24"/>
            <w:rPrChange w:id="1870" w:author="PIERRE" w:date="2013-10-24T12:27:00Z">
              <w:rPr>
                <w:rFonts w:ascii="Times New Roman" w:eastAsia="Times New Roman" w:hAnsi="Times New Roman" w:cs="Times New Roman"/>
                <w:b/>
                <w:bCs/>
                <w:sz w:val="24"/>
                <w:szCs w:val="24"/>
                <w:lang w:val="fr-CM"/>
              </w:rPr>
            </w:rPrChange>
          </w:rPr>
          <w:t>32</w:t>
        </w:r>
      </w:ins>
      <w:ins w:id="1871" w:author="PIERRE" w:date="2013-10-23T11:54:00Z">
        <w:r w:rsidRPr="00AF2F6F">
          <w:rPr>
            <w:rFonts w:ascii="Times New Roman" w:eastAsia="Times New Roman" w:hAnsi="Times New Roman"/>
            <w:sz w:val="24"/>
            <w:szCs w:val="24"/>
            <w:rPrChange w:id="1872" w:author="PIERRE" w:date="2013-10-24T12:27:00Z">
              <w:rPr>
                <w:rFonts w:ascii="Times New Roman" w:eastAsia="Times New Roman" w:hAnsi="Times New Roman" w:cs="Times New Roman"/>
                <w:b/>
                <w:bCs/>
                <w:sz w:val="24"/>
                <w:szCs w:val="24"/>
                <w:lang w:val="fr-CM"/>
              </w:rPr>
            </w:rPrChange>
          </w:rPr>
          <w:t xml:space="preserve"> et les frères cadets à Q0</w:t>
        </w:r>
      </w:ins>
      <w:ins w:id="1873" w:author="PIERRE" w:date="2013-10-24T11:25:00Z">
        <w:r w:rsidRPr="00AF2F6F">
          <w:rPr>
            <w:rFonts w:ascii="Times New Roman" w:eastAsia="Times New Roman" w:hAnsi="Times New Roman"/>
            <w:sz w:val="24"/>
            <w:szCs w:val="24"/>
            <w:rPrChange w:id="1874" w:author="PIERRE" w:date="2013-10-24T12:27:00Z">
              <w:rPr>
                <w:rFonts w:ascii="Times New Roman" w:eastAsia="Times New Roman" w:hAnsi="Times New Roman" w:cs="Times New Roman"/>
                <w:b/>
                <w:bCs/>
                <w:sz w:val="24"/>
                <w:szCs w:val="24"/>
                <w:lang w:val="fr-CM"/>
              </w:rPr>
            </w:rPrChange>
          </w:rPr>
          <w:t>33</w:t>
        </w:r>
      </w:ins>
      <w:ins w:id="1875" w:author="PIERRE" w:date="2013-10-23T11:54:00Z">
        <w:r w:rsidRPr="00AF2F6F">
          <w:rPr>
            <w:rFonts w:ascii="Times New Roman" w:eastAsia="Times New Roman" w:hAnsi="Times New Roman"/>
            <w:sz w:val="24"/>
            <w:szCs w:val="24"/>
            <w:rPrChange w:id="1876" w:author="PIERRE" w:date="2013-10-24T12:27:00Z">
              <w:rPr>
                <w:rFonts w:ascii="Times New Roman" w:eastAsia="Times New Roman" w:hAnsi="Times New Roman" w:cs="Times New Roman"/>
                <w:b/>
                <w:bCs/>
                <w:sz w:val="24"/>
                <w:szCs w:val="24"/>
                <w:lang w:val="fr-CM"/>
              </w:rPr>
            </w:rPrChange>
          </w:rPr>
          <w:t>.</w:t>
        </w:r>
      </w:ins>
    </w:p>
    <w:p w:rsidR="00FB7201" w:rsidRPr="00442E10" w:rsidRDefault="00AF2F6F" w:rsidP="00D34AA1">
      <w:pPr>
        <w:rPr>
          <w:ins w:id="1877" w:author="PIERRE" w:date="2013-10-24T11:26:00Z"/>
          <w:rFonts w:ascii="Times New Roman" w:eastAsia="Times New Roman" w:hAnsi="Times New Roman"/>
          <w:sz w:val="24"/>
          <w:szCs w:val="24"/>
          <w:rPrChange w:id="1878" w:author="PIERRE" w:date="2013-10-24T12:27:00Z">
            <w:rPr>
              <w:ins w:id="1879" w:author="PIERRE" w:date="2013-10-24T11:26:00Z"/>
              <w:rFonts w:ascii="Times New Roman" w:eastAsia="Times New Roman" w:hAnsi="Times New Roman"/>
              <w:sz w:val="24"/>
              <w:szCs w:val="24"/>
              <w:lang w:val="fr-CM"/>
            </w:rPr>
          </w:rPrChange>
        </w:rPr>
      </w:pPr>
      <w:ins w:id="1880" w:author="PIERRE" w:date="2013-10-23T11:55:00Z">
        <w:r w:rsidRPr="00AF2F6F">
          <w:rPr>
            <w:rFonts w:ascii="Times New Roman" w:eastAsia="Times New Roman" w:hAnsi="Times New Roman"/>
            <w:sz w:val="24"/>
            <w:szCs w:val="24"/>
            <w:rPrChange w:id="1881" w:author="PIERRE" w:date="2013-10-24T12:27:00Z">
              <w:rPr>
                <w:rFonts w:ascii="Times New Roman" w:eastAsia="Times New Roman" w:hAnsi="Times New Roman" w:cs="Times New Roman"/>
                <w:b/>
                <w:bCs/>
                <w:sz w:val="24"/>
                <w:szCs w:val="24"/>
                <w:lang w:val="fr-CM"/>
              </w:rPr>
            </w:rPrChange>
          </w:rPr>
          <w:t xml:space="preserve"> Ensuite </w:t>
        </w:r>
      </w:ins>
      <w:ins w:id="1882" w:author="PIERRE" w:date="2013-10-23T11:56:00Z">
        <w:r w:rsidRPr="00AF2F6F">
          <w:rPr>
            <w:rFonts w:ascii="Times New Roman" w:eastAsia="Times New Roman" w:hAnsi="Times New Roman"/>
            <w:sz w:val="24"/>
            <w:szCs w:val="24"/>
            <w:rPrChange w:id="1883" w:author="PIERRE" w:date="2013-10-24T12:27:00Z">
              <w:rPr>
                <w:rFonts w:ascii="Times New Roman" w:eastAsia="Times New Roman" w:hAnsi="Times New Roman" w:cs="Times New Roman"/>
                <w:b/>
                <w:bCs/>
                <w:sz w:val="24"/>
                <w:szCs w:val="24"/>
                <w:lang w:val="fr-CM"/>
              </w:rPr>
            </w:rPrChange>
          </w:rPr>
          <w:t xml:space="preserve">parmi ces </w:t>
        </w:r>
      </w:ins>
      <w:ins w:id="1884" w:author="PIERRE" w:date="2013-10-23T11:57:00Z">
        <w:r w:rsidRPr="00AF2F6F">
          <w:rPr>
            <w:rFonts w:ascii="Times New Roman" w:eastAsia="Times New Roman" w:hAnsi="Times New Roman"/>
            <w:sz w:val="24"/>
            <w:szCs w:val="24"/>
            <w:rPrChange w:id="1885" w:author="PIERRE" w:date="2013-10-24T12:27:00Z">
              <w:rPr>
                <w:rFonts w:ascii="Times New Roman" w:eastAsia="Times New Roman" w:hAnsi="Times New Roman" w:cs="Times New Roman"/>
                <w:b/>
                <w:bCs/>
                <w:sz w:val="24"/>
                <w:szCs w:val="24"/>
                <w:lang w:val="fr-CM"/>
              </w:rPr>
            </w:rPrChange>
          </w:rPr>
          <w:t>frères</w:t>
        </w:r>
      </w:ins>
      <w:ins w:id="1886" w:author="PIERRE" w:date="2013-10-23T11:56:00Z">
        <w:r w:rsidRPr="00AF2F6F">
          <w:rPr>
            <w:rFonts w:ascii="Times New Roman" w:eastAsia="Times New Roman" w:hAnsi="Times New Roman"/>
            <w:sz w:val="24"/>
            <w:szCs w:val="24"/>
            <w:rPrChange w:id="1887" w:author="PIERRE" w:date="2013-10-24T12:27:00Z">
              <w:rPr>
                <w:rFonts w:ascii="Times New Roman" w:eastAsia="Times New Roman" w:hAnsi="Times New Roman" w:cs="Times New Roman"/>
                <w:b/>
                <w:bCs/>
                <w:sz w:val="24"/>
                <w:szCs w:val="24"/>
                <w:lang w:val="fr-CM"/>
              </w:rPr>
            </w:rPrChange>
          </w:rPr>
          <w:t xml:space="preserve"> et sœurs du CM </w:t>
        </w:r>
      </w:ins>
      <w:ins w:id="1888" w:author="PIERRE" w:date="2013-10-23T11:55:00Z">
        <w:r w:rsidRPr="00AF2F6F">
          <w:rPr>
            <w:rFonts w:ascii="Times New Roman" w:eastAsia="Times New Roman" w:hAnsi="Times New Roman"/>
            <w:sz w:val="24"/>
            <w:szCs w:val="24"/>
            <w:rPrChange w:id="1889" w:author="PIERRE" w:date="2013-10-24T12:27:00Z">
              <w:rPr>
                <w:rFonts w:ascii="Times New Roman" w:eastAsia="Times New Roman" w:hAnsi="Times New Roman" w:cs="Times New Roman"/>
                <w:b/>
                <w:bCs/>
                <w:i/>
                <w:sz w:val="18"/>
                <w:szCs w:val="18"/>
                <w:lang w:val="fr-CM"/>
              </w:rPr>
            </w:rPrChange>
          </w:rPr>
          <w:t>on va s’intéresser uniquement à ceux/celles qui sont décédés</w:t>
        </w:r>
      </w:ins>
      <w:ins w:id="1890" w:author="PIERRE" w:date="2013-10-23T11:56:00Z">
        <w:r w:rsidRPr="00AF2F6F">
          <w:rPr>
            <w:rFonts w:ascii="Times New Roman" w:eastAsia="Times New Roman" w:hAnsi="Times New Roman"/>
            <w:sz w:val="24"/>
            <w:szCs w:val="24"/>
            <w:rPrChange w:id="1891" w:author="PIERRE" w:date="2013-10-24T12:27:00Z">
              <w:rPr>
                <w:rFonts w:ascii="Times New Roman" w:eastAsia="Times New Roman" w:hAnsi="Times New Roman" w:cs="Times New Roman"/>
                <w:b/>
                <w:bCs/>
                <w:sz w:val="24"/>
                <w:szCs w:val="24"/>
                <w:lang w:val="fr-CM"/>
              </w:rPr>
            </w:rPrChange>
          </w:rPr>
          <w:t xml:space="preserve"> aux questions Q0</w:t>
        </w:r>
      </w:ins>
      <w:ins w:id="1892" w:author="PIERRE" w:date="2013-10-24T11:25:00Z">
        <w:r w:rsidRPr="00AF2F6F">
          <w:rPr>
            <w:rFonts w:ascii="Times New Roman" w:eastAsia="Times New Roman" w:hAnsi="Times New Roman"/>
            <w:sz w:val="24"/>
            <w:szCs w:val="24"/>
            <w:rPrChange w:id="1893" w:author="PIERRE" w:date="2013-10-24T12:27:00Z">
              <w:rPr>
                <w:rFonts w:ascii="Times New Roman" w:eastAsia="Times New Roman" w:hAnsi="Times New Roman" w:cs="Times New Roman"/>
                <w:b/>
                <w:bCs/>
                <w:sz w:val="24"/>
                <w:szCs w:val="24"/>
                <w:lang w:val="fr-CM"/>
              </w:rPr>
            </w:rPrChange>
          </w:rPr>
          <w:t>34</w:t>
        </w:r>
      </w:ins>
      <w:ins w:id="1894" w:author="PIERRE" w:date="2013-10-23T11:56:00Z">
        <w:r w:rsidRPr="00AF2F6F">
          <w:rPr>
            <w:rFonts w:ascii="Times New Roman" w:eastAsia="Times New Roman" w:hAnsi="Times New Roman"/>
            <w:sz w:val="24"/>
            <w:szCs w:val="24"/>
            <w:rPrChange w:id="1895" w:author="PIERRE" w:date="2013-10-24T12:27:00Z">
              <w:rPr>
                <w:rFonts w:ascii="Times New Roman" w:eastAsia="Times New Roman" w:hAnsi="Times New Roman" w:cs="Times New Roman"/>
                <w:b/>
                <w:bCs/>
                <w:sz w:val="24"/>
                <w:szCs w:val="24"/>
                <w:lang w:val="fr-CM"/>
              </w:rPr>
            </w:rPrChange>
          </w:rPr>
          <w:t xml:space="preserve"> à Q0</w:t>
        </w:r>
      </w:ins>
      <w:ins w:id="1896" w:author="PIERRE" w:date="2013-10-24T11:25:00Z">
        <w:r w:rsidRPr="00AF2F6F">
          <w:rPr>
            <w:rFonts w:ascii="Times New Roman" w:eastAsia="Times New Roman" w:hAnsi="Times New Roman"/>
            <w:sz w:val="24"/>
            <w:szCs w:val="24"/>
            <w:rPrChange w:id="1897" w:author="PIERRE" w:date="2013-10-24T12:27:00Z">
              <w:rPr>
                <w:rFonts w:ascii="Times New Roman" w:eastAsia="Times New Roman" w:hAnsi="Times New Roman" w:cs="Times New Roman"/>
                <w:b/>
                <w:bCs/>
                <w:sz w:val="24"/>
                <w:szCs w:val="24"/>
                <w:lang w:val="fr-CM"/>
              </w:rPr>
            </w:rPrChange>
          </w:rPr>
          <w:t>3</w:t>
        </w:r>
      </w:ins>
      <w:ins w:id="1898" w:author="PIERRE" w:date="2013-10-24T11:26:00Z">
        <w:r w:rsidRPr="00AF2F6F">
          <w:rPr>
            <w:rFonts w:ascii="Times New Roman" w:eastAsia="Times New Roman" w:hAnsi="Times New Roman"/>
            <w:sz w:val="24"/>
            <w:szCs w:val="24"/>
            <w:rPrChange w:id="1899" w:author="PIERRE" w:date="2013-10-24T12:27:00Z">
              <w:rPr>
                <w:rFonts w:ascii="Times New Roman" w:eastAsia="Times New Roman" w:hAnsi="Times New Roman" w:cs="Times New Roman"/>
                <w:b/>
                <w:bCs/>
                <w:sz w:val="24"/>
                <w:szCs w:val="24"/>
                <w:lang w:val="fr-CM"/>
              </w:rPr>
            </w:rPrChange>
          </w:rPr>
          <w:t>8</w:t>
        </w:r>
      </w:ins>
      <w:ins w:id="1900" w:author="PIERRE" w:date="2013-10-23T11:56:00Z">
        <w:r w:rsidRPr="00AF2F6F">
          <w:rPr>
            <w:rFonts w:ascii="Times New Roman" w:eastAsia="Times New Roman" w:hAnsi="Times New Roman"/>
            <w:sz w:val="24"/>
            <w:szCs w:val="24"/>
            <w:rPrChange w:id="1901" w:author="PIERRE" w:date="2013-10-24T12:27:00Z">
              <w:rPr>
                <w:rFonts w:ascii="Times New Roman" w:eastAsia="Times New Roman" w:hAnsi="Times New Roman" w:cs="Times New Roman"/>
                <w:b/>
                <w:bCs/>
                <w:i/>
                <w:sz w:val="18"/>
                <w:szCs w:val="18"/>
                <w:lang w:val="fr-CM"/>
              </w:rPr>
            </w:rPrChange>
          </w:rPr>
          <w:t>.</w:t>
        </w:r>
      </w:ins>
    </w:p>
    <w:p w:rsidR="00D257AC" w:rsidRPr="00442E10" w:rsidRDefault="00AF2F6F" w:rsidP="00D34AA1">
      <w:pPr>
        <w:rPr>
          <w:ins w:id="1902" w:author="PIERRE" w:date="2013-10-24T11:29:00Z"/>
          <w:rFonts w:ascii="Times New Roman" w:eastAsia="Times New Roman" w:hAnsi="Times New Roman"/>
          <w:b/>
          <w:sz w:val="24"/>
          <w:szCs w:val="24"/>
          <w:rPrChange w:id="1903" w:author="PIERRE" w:date="2013-10-24T12:27:00Z">
            <w:rPr>
              <w:ins w:id="1904" w:author="PIERRE" w:date="2013-10-24T11:29:00Z"/>
              <w:rFonts w:ascii="Times New Roman" w:eastAsia="Times New Roman" w:hAnsi="Times New Roman"/>
              <w:sz w:val="24"/>
              <w:szCs w:val="24"/>
              <w:lang w:val="fr-CM"/>
            </w:rPr>
          </w:rPrChange>
        </w:rPr>
      </w:pPr>
      <w:ins w:id="1905" w:author="PIERRE" w:date="2013-10-24T11:26:00Z">
        <w:r w:rsidRPr="00AF2F6F">
          <w:rPr>
            <w:rFonts w:ascii="Times New Roman" w:eastAsia="Times New Roman" w:hAnsi="Times New Roman"/>
            <w:b/>
            <w:sz w:val="24"/>
            <w:szCs w:val="24"/>
            <w:rPrChange w:id="1906" w:author="PIERRE" w:date="2013-10-24T12:27:00Z">
              <w:rPr>
                <w:rFonts w:ascii="Times New Roman" w:eastAsia="Times New Roman" w:hAnsi="Times New Roman" w:cs="Times New Roman"/>
                <w:b/>
                <w:bCs/>
                <w:sz w:val="24"/>
                <w:szCs w:val="24"/>
                <w:lang w:val="fr-CM"/>
              </w:rPr>
            </w:rPrChange>
          </w:rPr>
          <w:t>Q039</w:t>
        </w:r>
      </w:ins>
      <w:ins w:id="1907" w:author="PIERRE" w:date="2013-10-24T11:27:00Z">
        <w:r w:rsidRPr="00AF2F6F">
          <w:rPr>
            <w:rFonts w:ascii="Times New Roman" w:eastAsia="Times New Roman" w:hAnsi="Times New Roman"/>
            <w:b/>
            <w:sz w:val="24"/>
            <w:szCs w:val="24"/>
            <w:rPrChange w:id="1908" w:author="PIERRE" w:date="2013-10-24T12:27:00Z">
              <w:rPr>
                <w:rFonts w:ascii="Times New Roman" w:eastAsia="Times New Roman" w:hAnsi="Times New Roman" w:cs="Times New Roman"/>
                <w:b/>
                <w:bCs/>
                <w:sz w:val="24"/>
                <w:szCs w:val="24"/>
                <w:lang w:val="fr-CM"/>
              </w:rPr>
            </w:rPrChange>
          </w:rPr>
          <w:t> : Filtre sur les CM mariés </w:t>
        </w:r>
      </w:ins>
    </w:p>
    <w:p w:rsidR="00D257AC" w:rsidRPr="00442E10" w:rsidRDefault="00AF2F6F" w:rsidP="00D34AA1">
      <w:pPr>
        <w:rPr>
          <w:ins w:id="1909" w:author="PIERRE" w:date="2013-10-23T12:05:00Z"/>
          <w:rFonts w:ascii="Times New Roman" w:eastAsia="Times New Roman" w:hAnsi="Times New Roman"/>
          <w:sz w:val="24"/>
          <w:szCs w:val="24"/>
          <w:rPrChange w:id="1910" w:author="PIERRE" w:date="2013-10-24T12:27:00Z">
            <w:rPr>
              <w:ins w:id="1911" w:author="PIERRE" w:date="2013-10-23T12:05:00Z"/>
              <w:rFonts w:ascii="Times New Roman" w:eastAsia="Times New Roman" w:hAnsi="Times New Roman"/>
              <w:sz w:val="24"/>
              <w:szCs w:val="24"/>
              <w:lang w:val="fr-CM"/>
            </w:rPr>
          </w:rPrChange>
        </w:rPr>
      </w:pPr>
      <w:ins w:id="1912" w:author="PIERRE" w:date="2013-10-24T11:27:00Z">
        <w:r w:rsidRPr="00AF2F6F">
          <w:rPr>
            <w:rFonts w:ascii="Times New Roman" w:eastAsia="Times New Roman" w:hAnsi="Times New Roman"/>
            <w:sz w:val="24"/>
            <w:szCs w:val="24"/>
            <w:rPrChange w:id="1913" w:author="PIERRE" w:date="2013-10-24T12:27:00Z">
              <w:rPr>
                <w:rFonts w:ascii="Times New Roman" w:eastAsia="Times New Roman" w:hAnsi="Times New Roman" w:cs="Times New Roman"/>
                <w:b/>
                <w:bCs/>
                <w:sz w:val="24"/>
                <w:szCs w:val="24"/>
                <w:lang w:val="fr-CM"/>
              </w:rPr>
            </w:rPrChange>
          </w:rPr>
          <w:t xml:space="preserve"> Vérifi</w:t>
        </w:r>
      </w:ins>
      <w:ins w:id="1914" w:author="PIERRE" w:date="2013-10-24T11:28:00Z">
        <w:r w:rsidRPr="00AF2F6F">
          <w:rPr>
            <w:rFonts w:ascii="Times New Roman" w:eastAsia="Times New Roman" w:hAnsi="Times New Roman"/>
            <w:sz w:val="24"/>
            <w:szCs w:val="24"/>
            <w:rPrChange w:id="1915" w:author="PIERRE" w:date="2013-10-24T12:27:00Z">
              <w:rPr>
                <w:rFonts w:ascii="Times New Roman" w:eastAsia="Times New Roman" w:hAnsi="Times New Roman" w:cs="Times New Roman"/>
                <w:b/>
                <w:bCs/>
                <w:sz w:val="24"/>
                <w:szCs w:val="24"/>
                <w:lang w:val="fr-CM"/>
              </w:rPr>
            </w:rPrChange>
          </w:rPr>
          <w:t xml:space="preserve">er la question Q014 et cocher selon le cas si le CM est marié ou pas. </w:t>
        </w:r>
      </w:ins>
    </w:p>
    <w:p w:rsidR="00C3467C" w:rsidRPr="00442E10" w:rsidRDefault="00AF2F6F" w:rsidP="00D34AA1">
      <w:pPr>
        <w:rPr>
          <w:ins w:id="1916" w:author="PIERRE" w:date="2013-10-23T12:05:00Z"/>
          <w:rFonts w:ascii="Times New Roman" w:eastAsia="Times New Roman" w:hAnsi="Times New Roman"/>
          <w:b/>
          <w:sz w:val="24"/>
          <w:szCs w:val="24"/>
          <w:rPrChange w:id="1917" w:author="PIERRE" w:date="2013-10-24T12:27:00Z">
            <w:rPr>
              <w:ins w:id="1918" w:author="PIERRE" w:date="2013-10-23T12:05:00Z"/>
              <w:rFonts w:ascii="Times New Roman" w:eastAsia="Times New Roman" w:hAnsi="Times New Roman"/>
              <w:b/>
              <w:sz w:val="18"/>
              <w:szCs w:val="18"/>
              <w:lang w:val="fr-CM"/>
            </w:rPr>
          </w:rPrChange>
        </w:rPr>
      </w:pPr>
      <w:ins w:id="1919" w:author="PIERRE" w:date="2013-10-23T12:05:00Z">
        <w:r w:rsidRPr="00AF2F6F">
          <w:rPr>
            <w:rFonts w:ascii="Times New Roman" w:eastAsia="Times New Roman" w:hAnsi="Times New Roman"/>
            <w:b/>
            <w:sz w:val="24"/>
            <w:szCs w:val="24"/>
            <w:rPrChange w:id="1920" w:author="PIERRE" w:date="2013-10-24T12:27:00Z">
              <w:rPr>
                <w:rFonts w:ascii="Times New Roman" w:eastAsia="Times New Roman" w:hAnsi="Times New Roman" w:cs="Times New Roman"/>
                <w:b/>
                <w:bCs/>
                <w:sz w:val="24"/>
                <w:szCs w:val="24"/>
                <w:lang w:val="fr-CM"/>
              </w:rPr>
            </w:rPrChange>
          </w:rPr>
          <w:t>Q0</w:t>
        </w:r>
      </w:ins>
      <w:ins w:id="1921" w:author="PIERRE" w:date="2013-10-24T11:26:00Z">
        <w:r w:rsidRPr="00AF2F6F">
          <w:rPr>
            <w:rFonts w:ascii="Times New Roman" w:eastAsia="Times New Roman" w:hAnsi="Times New Roman"/>
            <w:b/>
            <w:sz w:val="24"/>
            <w:szCs w:val="24"/>
            <w:rPrChange w:id="1922" w:author="PIERRE" w:date="2013-10-24T12:27:00Z">
              <w:rPr>
                <w:rFonts w:ascii="Times New Roman" w:eastAsia="Times New Roman" w:hAnsi="Times New Roman" w:cs="Times New Roman"/>
                <w:b/>
                <w:bCs/>
                <w:sz w:val="24"/>
                <w:szCs w:val="24"/>
                <w:lang w:val="fr-CM"/>
              </w:rPr>
            </w:rPrChange>
          </w:rPr>
          <w:t>40</w:t>
        </w:r>
      </w:ins>
      <w:ins w:id="1923" w:author="PIERRE" w:date="2013-10-23T12:05:00Z">
        <w:r w:rsidRPr="00AF2F6F">
          <w:rPr>
            <w:rFonts w:ascii="Times New Roman" w:eastAsia="Times New Roman" w:hAnsi="Times New Roman"/>
            <w:b/>
            <w:sz w:val="24"/>
            <w:szCs w:val="24"/>
            <w:rPrChange w:id="1924" w:author="PIERRE" w:date="2013-10-24T12:27:00Z">
              <w:rPr>
                <w:rFonts w:ascii="Times New Roman" w:eastAsia="Times New Roman" w:hAnsi="Times New Roman" w:cs="Times New Roman"/>
                <w:b/>
                <w:bCs/>
                <w:sz w:val="18"/>
                <w:szCs w:val="18"/>
                <w:lang w:val="fr-CM"/>
              </w:rPr>
            </w:rPrChange>
          </w:rPr>
          <w:t> </w:t>
        </w:r>
      </w:ins>
      <w:ins w:id="1925" w:author="PIERRE" w:date="2013-10-24T11:30:00Z">
        <w:r w:rsidRPr="00AF2F6F">
          <w:rPr>
            <w:rFonts w:ascii="Times New Roman" w:eastAsia="Times New Roman" w:hAnsi="Times New Roman"/>
            <w:b/>
            <w:sz w:val="24"/>
            <w:szCs w:val="24"/>
            <w:rPrChange w:id="1926" w:author="PIERRE" w:date="2013-10-24T12:27:00Z">
              <w:rPr>
                <w:rFonts w:ascii="Times New Roman" w:eastAsia="Times New Roman" w:hAnsi="Times New Roman" w:cs="Times New Roman"/>
                <w:b/>
                <w:bCs/>
                <w:sz w:val="24"/>
                <w:szCs w:val="24"/>
                <w:lang w:val="fr-CM"/>
              </w:rPr>
            </w:rPrChange>
          </w:rPr>
          <w:t xml:space="preserve"> et Q041</w:t>
        </w:r>
      </w:ins>
      <w:ins w:id="1927" w:author="PIERRE" w:date="2013-10-23T12:05:00Z">
        <w:r w:rsidRPr="00AF2F6F">
          <w:rPr>
            <w:rFonts w:ascii="Times New Roman" w:eastAsia="Times New Roman" w:hAnsi="Times New Roman"/>
            <w:b/>
            <w:sz w:val="24"/>
            <w:szCs w:val="24"/>
            <w:rPrChange w:id="1928" w:author="PIERRE" w:date="2013-10-24T12:27:00Z">
              <w:rPr>
                <w:rFonts w:ascii="Times New Roman" w:eastAsia="Times New Roman" w:hAnsi="Times New Roman" w:cs="Times New Roman"/>
                <w:b/>
                <w:bCs/>
                <w:sz w:val="18"/>
                <w:szCs w:val="18"/>
                <w:lang w:val="fr-CM"/>
              </w:rPr>
            </w:rPrChange>
          </w:rPr>
          <w:t>: Nombre total d’épouses du chef de ménage, vivant dans le ménage ou hors du ménage</w:t>
        </w:r>
      </w:ins>
    </w:p>
    <w:p w:rsidR="00C3467C" w:rsidRPr="00442E10" w:rsidRDefault="00AF2F6F">
      <w:pPr>
        <w:jc w:val="both"/>
        <w:rPr>
          <w:ins w:id="1929" w:author="PIERRE" w:date="2013-10-23T12:19:00Z"/>
          <w:rFonts w:ascii="Times New Roman" w:hAnsi="Times New Roman" w:cs="Times New Roman"/>
          <w:color w:val="000000"/>
          <w:sz w:val="24"/>
          <w:szCs w:val="24"/>
        </w:rPr>
        <w:pPrChange w:id="1930" w:author="HP" w:date="2013-10-24T13:11:00Z">
          <w:pPr/>
        </w:pPrChange>
      </w:pPr>
      <w:ins w:id="1931" w:author="PIERRE" w:date="2013-10-23T12:06:00Z">
        <w:r w:rsidRPr="00AF2F6F">
          <w:rPr>
            <w:rFonts w:ascii="Times New Roman" w:hAnsi="Times New Roman" w:cs="Times New Roman"/>
            <w:color w:val="000000"/>
            <w:sz w:val="24"/>
            <w:szCs w:val="24"/>
            <w:rPrChange w:id="1932" w:author="PIERRE" w:date="2013-10-24T12:27:00Z">
              <w:rPr>
                <w:rFonts w:ascii="Times New Roman" w:eastAsia="Times New Roman" w:hAnsi="Times New Roman" w:cs="Times New Roman"/>
                <w:b/>
                <w:bCs/>
                <w:color w:val="000000"/>
                <w:sz w:val="24"/>
                <w:szCs w:val="24"/>
              </w:rPr>
            </w:rPrChange>
          </w:rPr>
          <w:t xml:space="preserve">Pour cette question, prendre en compte les femmes du CM vivant dans le ménage et </w:t>
        </w:r>
      </w:ins>
      <w:ins w:id="1933" w:author="PIERRE" w:date="2013-10-23T12:07:00Z">
        <w:r w:rsidRPr="00AF2F6F">
          <w:rPr>
            <w:rFonts w:ascii="Times New Roman" w:hAnsi="Times New Roman" w:cs="Times New Roman"/>
            <w:color w:val="000000"/>
            <w:sz w:val="24"/>
            <w:szCs w:val="24"/>
            <w:rPrChange w:id="1934" w:author="PIERRE" w:date="2013-10-24T12:27:00Z">
              <w:rPr>
                <w:rFonts w:ascii="Times New Roman" w:eastAsia="Times New Roman" w:hAnsi="Times New Roman" w:cs="Times New Roman"/>
                <w:b/>
                <w:bCs/>
                <w:color w:val="000000"/>
                <w:sz w:val="24"/>
                <w:szCs w:val="24"/>
              </w:rPr>
            </w:rPrChange>
          </w:rPr>
          <w:t>celles qui vivent en dehors du ménage.</w:t>
        </w:r>
      </w:ins>
      <w:ins w:id="1935" w:author="PIERRE" w:date="2013-10-23T12:09:00Z">
        <w:r w:rsidRPr="00AF2F6F">
          <w:rPr>
            <w:rFonts w:ascii="Times New Roman" w:hAnsi="Times New Roman" w:cs="Times New Roman"/>
            <w:color w:val="000000"/>
            <w:sz w:val="24"/>
            <w:szCs w:val="24"/>
            <w:rPrChange w:id="1936" w:author="PIERRE" w:date="2013-10-24T12:27:00Z">
              <w:rPr>
                <w:rFonts w:ascii="Times New Roman" w:eastAsia="Times New Roman" w:hAnsi="Times New Roman" w:cs="Times New Roman"/>
                <w:b/>
                <w:bCs/>
                <w:color w:val="000000"/>
                <w:sz w:val="24"/>
                <w:szCs w:val="24"/>
              </w:rPr>
            </w:rPrChange>
          </w:rPr>
          <w:t xml:space="preserve"> </w:t>
        </w:r>
      </w:ins>
      <w:ins w:id="1937" w:author="PIERRE" w:date="2013-10-23T12:17:00Z">
        <w:r w:rsidRPr="00AF2F6F">
          <w:rPr>
            <w:rFonts w:ascii="Times New Roman" w:hAnsi="Times New Roman" w:cs="Times New Roman"/>
            <w:color w:val="000000"/>
            <w:sz w:val="24"/>
            <w:szCs w:val="24"/>
            <w:rPrChange w:id="1938" w:author="PIERRE" w:date="2013-10-24T12:27:00Z">
              <w:rPr>
                <w:rFonts w:ascii="Times New Roman" w:eastAsia="Times New Roman" w:hAnsi="Times New Roman" w:cs="Times New Roman"/>
                <w:b/>
                <w:bCs/>
                <w:color w:val="000000"/>
                <w:sz w:val="24"/>
                <w:szCs w:val="24"/>
              </w:rPr>
            </w:rPrChange>
          </w:rPr>
          <w:t xml:space="preserve"> </w:t>
        </w:r>
      </w:ins>
      <w:ins w:id="1939" w:author="PIERRE" w:date="2013-10-23T12:09:00Z">
        <w:r w:rsidRPr="00AF2F6F">
          <w:rPr>
            <w:rFonts w:ascii="Times New Roman" w:hAnsi="Times New Roman" w:cs="Times New Roman"/>
            <w:color w:val="000000"/>
            <w:sz w:val="24"/>
            <w:szCs w:val="24"/>
            <w:rPrChange w:id="1940" w:author="PIERRE" w:date="2013-10-24T12:27:00Z">
              <w:rPr>
                <w:rFonts w:ascii="Times New Roman" w:eastAsia="Times New Roman" w:hAnsi="Times New Roman" w:cs="Times New Roman"/>
                <w:b/>
                <w:bCs/>
                <w:color w:val="000000"/>
                <w:sz w:val="24"/>
                <w:szCs w:val="24"/>
              </w:rPr>
            </w:rPrChange>
          </w:rPr>
          <w:t>Pour</w:t>
        </w:r>
      </w:ins>
      <w:ins w:id="1941" w:author="PIERRE" w:date="2013-10-23T12:10:00Z">
        <w:r w:rsidRPr="00AF2F6F">
          <w:rPr>
            <w:rFonts w:ascii="Times New Roman" w:hAnsi="Times New Roman" w:cs="Times New Roman"/>
            <w:color w:val="000000"/>
            <w:sz w:val="24"/>
            <w:szCs w:val="24"/>
            <w:rPrChange w:id="1942" w:author="PIERRE" w:date="2013-10-24T12:27:00Z">
              <w:rPr>
                <w:rFonts w:ascii="Times New Roman" w:eastAsia="Times New Roman" w:hAnsi="Times New Roman" w:cs="Times New Roman"/>
                <w:b/>
                <w:bCs/>
                <w:color w:val="000000"/>
                <w:sz w:val="24"/>
                <w:szCs w:val="24"/>
              </w:rPr>
            </w:rPrChange>
          </w:rPr>
          <w:t xml:space="preserve"> les femmes vivant dans le ménage, vous devez recopier les noms et </w:t>
        </w:r>
      </w:ins>
      <w:ins w:id="1943" w:author="PIERRE" w:date="2013-10-23T12:17:00Z">
        <w:r w:rsidRPr="00AF2F6F">
          <w:rPr>
            <w:rFonts w:ascii="Times New Roman" w:hAnsi="Times New Roman" w:cs="Times New Roman"/>
            <w:color w:val="000000"/>
            <w:sz w:val="24"/>
            <w:szCs w:val="24"/>
            <w:rPrChange w:id="1944" w:author="PIERRE" w:date="2013-10-24T12:27:00Z">
              <w:rPr>
                <w:rFonts w:ascii="Times New Roman" w:eastAsia="Times New Roman" w:hAnsi="Times New Roman" w:cs="Times New Roman"/>
                <w:b/>
                <w:bCs/>
                <w:color w:val="000000"/>
                <w:sz w:val="24"/>
                <w:szCs w:val="24"/>
              </w:rPr>
            </w:rPrChange>
          </w:rPr>
          <w:t>numéros</w:t>
        </w:r>
      </w:ins>
      <w:ins w:id="1945" w:author="PIERRE" w:date="2013-10-23T12:10:00Z">
        <w:r w:rsidRPr="00AF2F6F">
          <w:rPr>
            <w:rFonts w:ascii="Times New Roman" w:hAnsi="Times New Roman" w:cs="Times New Roman"/>
            <w:color w:val="000000"/>
            <w:sz w:val="24"/>
            <w:szCs w:val="24"/>
            <w:rPrChange w:id="1946" w:author="PIERRE" w:date="2013-10-24T12:27:00Z">
              <w:rPr>
                <w:rFonts w:ascii="Times New Roman" w:eastAsia="Times New Roman" w:hAnsi="Times New Roman" w:cs="Times New Roman"/>
                <w:b/>
                <w:bCs/>
                <w:color w:val="000000"/>
                <w:sz w:val="24"/>
                <w:szCs w:val="24"/>
              </w:rPr>
            </w:rPrChange>
          </w:rPr>
          <w:t xml:space="preserve"> de </w:t>
        </w:r>
      </w:ins>
      <w:ins w:id="1947" w:author="PIERRE" w:date="2013-10-23T12:11:00Z">
        <w:r w:rsidRPr="00AF2F6F">
          <w:rPr>
            <w:rFonts w:ascii="Times New Roman" w:hAnsi="Times New Roman" w:cs="Times New Roman"/>
            <w:color w:val="000000"/>
            <w:sz w:val="24"/>
            <w:szCs w:val="24"/>
            <w:rPrChange w:id="1948" w:author="PIERRE" w:date="2013-10-24T12:27:00Z">
              <w:rPr>
                <w:rFonts w:ascii="Times New Roman" w:eastAsia="Times New Roman" w:hAnsi="Times New Roman" w:cs="Times New Roman"/>
                <w:b/>
                <w:bCs/>
                <w:color w:val="000000"/>
                <w:sz w:val="24"/>
                <w:szCs w:val="24"/>
              </w:rPr>
            </w:rPrChange>
          </w:rPr>
          <w:t xml:space="preserve">ligne sur le listing extrait de la base de données de la </w:t>
        </w:r>
      </w:ins>
      <w:ins w:id="1949" w:author="PIERRE" w:date="2013-10-23T12:17:00Z">
        <w:r w:rsidRPr="00AF2F6F">
          <w:rPr>
            <w:rFonts w:ascii="Times New Roman" w:hAnsi="Times New Roman" w:cs="Times New Roman"/>
            <w:color w:val="000000"/>
            <w:sz w:val="24"/>
            <w:szCs w:val="24"/>
            <w:rPrChange w:id="1950" w:author="PIERRE" w:date="2013-10-24T12:27:00Z">
              <w:rPr>
                <w:rFonts w:ascii="Times New Roman" w:eastAsia="Times New Roman" w:hAnsi="Times New Roman" w:cs="Times New Roman"/>
                <w:b/>
                <w:bCs/>
                <w:color w:val="000000"/>
                <w:sz w:val="24"/>
                <w:szCs w:val="24"/>
              </w:rPr>
            </w:rPrChange>
          </w:rPr>
          <w:t>première</w:t>
        </w:r>
      </w:ins>
      <w:ins w:id="1951" w:author="PIERRE" w:date="2013-10-23T12:11:00Z">
        <w:r w:rsidRPr="00AF2F6F">
          <w:rPr>
            <w:rFonts w:ascii="Times New Roman" w:hAnsi="Times New Roman" w:cs="Times New Roman"/>
            <w:color w:val="000000"/>
            <w:sz w:val="24"/>
            <w:szCs w:val="24"/>
            <w:rPrChange w:id="1952" w:author="PIERRE" w:date="2013-10-24T12:27:00Z">
              <w:rPr>
                <w:rFonts w:ascii="Times New Roman" w:eastAsia="Times New Roman" w:hAnsi="Times New Roman" w:cs="Times New Roman"/>
                <w:b/>
                <w:bCs/>
                <w:color w:val="000000"/>
                <w:sz w:val="24"/>
                <w:szCs w:val="24"/>
              </w:rPr>
            </w:rPrChange>
          </w:rPr>
          <w:t xml:space="preserve"> phase et qui vous sera remis avant la descente sur le terr</w:t>
        </w:r>
      </w:ins>
      <w:ins w:id="1953" w:author="PIERRE" w:date="2013-10-23T12:12:00Z">
        <w:r w:rsidRPr="00AF2F6F">
          <w:rPr>
            <w:rFonts w:ascii="Times New Roman" w:hAnsi="Times New Roman" w:cs="Times New Roman"/>
            <w:color w:val="000000"/>
            <w:sz w:val="24"/>
            <w:szCs w:val="24"/>
            <w:rPrChange w:id="1954" w:author="PIERRE" w:date="2013-10-24T12:27:00Z">
              <w:rPr>
                <w:rFonts w:ascii="Times New Roman" w:eastAsia="Times New Roman" w:hAnsi="Times New Roman" w:cs="Times New Roman"/>
                <w:b/>
                <w:bCs/>
                <w:color w:val="000000"/>
                <w:sz w:val="24"/>
                <w:szCs w:val="24"/>
              </w:rPr>
            </w:rPrChange>
          </w:rPr>
          <w:t>ain.</w:t>
        </w:r>
      </w:ins>
      <w:ins w:id="1955" w:author="PIERRE" w:date="2013-10-23T12:13:00Z">
        <w:r w:rsidRPr="00AF2F6F">
          <w:rPr>
            <w:rFonts w:ascii="Times New Roman" w:hAnsi="Times New Roman" w:cs="Times New Roman"/>
            <w:color w:val="000000"/>
            <w:sz w:val="24"/>
            <w:szCs w:val="24"/>
            <w:rPrChange w:id="1956" w:author="PIERRE" w:date="2013-10-24T12:27:00Z">
              <w:rPr>
                <w:rFonts w:ascii="Times New Roman" w:eastAsia="Times New Roman" w:hAnsi="Times New Roman" w:cs="Times New Roman"/>
                <w:b/>
                <w:bCs/>
                <w:color w:val="000000"/>
                <w:sz w:val="24"/>
                <w:szCs w:val="24"/>
              </w:rPr>
            </w:rPrChange>
          </w:rPr>
          <w:t xml:space="preserve"> </w:t>
        </w:r>
      </w:ins>
      <w:ins w:id="1957" w:author="PIERRE" w:date="2013-10-23T12:18:00Z">
        <w:r w:rsidRPr="00AF2F6F">
          <w:rPr>
            <w:rFonts w:ascii="Times New Roman" w:hAnsi="Times New Roman" w:cs="Times New Roman"/>
            <w:color w:val="000000"/>
            <w:sz w:val="24"/>
            <w:szCs w:val="24"/>
            <w:rPrChange w:id="1958" w:author="PIERRE" w:date="2013-10-24T12:27:00Z">
              <w:rPr>
                <w:rFonts w:ascii="Times New Roman" w:eastAsia="Times New Roman" w:hAnsi="Times New Roman" w:cs="Times New Roman"/>
                <w:b/>
                <w:bCs/>
                <w:color w:val="000000"/>
                <w:sz w:val="24"/>
                <w:szCs w:val="24"/>
              </w:rPr>
            </w:rPrChange>
          </w:rPr>
          <w:t>Reportez</w:t>
        </w:r>
      </w:ins>
      <w:ins w:id="1959" w:author="PIERRE" w:date="2013-10-23T12:13:00Z">
        <w:r w:rsidRPr="00AF2F6F">
          <w:rPr>
            <w:rFonts w:ascii="Times New Roman" w:hAnsi="Times New Roman" w:cs="Times New Roman"/>
            <w:color w:val="000000"/>
            <w:sz w:val="24"/>
            <w:szCs w:val="24"/>
            <w:rPrChange w:id="1960" w:author="PIERRE" w:date="2013-10-24T12:27:00Z">
              <w:rPr>
                <w:rFonts w:ascii="Times New Roman" w:eastAsia="Times New Roman" w:hAnsi="Times New Roman" w:cs="Times New Roman"/>
                <w:b/>
                <w:bCs/>
                <w:color w:val="000000"/>
                <w:sz w:val="24"/>
                <w:szCs w:val="24"/>
              </w:rPr>
            </w:rPrChange>
          </w:rPr>
          <w:t xml:space="preserve">  00  pour</w:t>
        </w:r>
      </w:ins>
      <w:ins w:id="1961" w:author="PIERRE" w:date="2013-10-23T12:12:00Z">
        <w:r w:rsidRPr="00AF2F6F">
          <w:rPr>
            <w:rFonts w:ascii="Times New Roman" w:hAnsi="Times New Roman" w:cs="Times New Roman"/>
            <w:color w:val="000000"/>
            <w:sz w:val="24"/>
            <w:szCs w:val="24"/>
            <w:rPrChange w:id="1962" w:author="PIERRE" w:date="2013-10-24T12:27:00Z">
              <w:rPr>
                <w:rFonts w:ascii="Times New Roman" w:eastAsia="Times New Roman" w:hAnsi="Times New Roman" w:cs="Times New Roman"/>
                <w:b/>
                <w:bCs/>
                <w:color w:val="000000"/>
                <w:sz w:val="24"/>
                <w:szCs w:val="24"/>
              </w:rPr>
            </w:rPrChange>
          </w:rPr>
          <w:t xml:space="preserve"> </w:t>
        </w:r>
      </w:ins>
      <w:ins w:id="1963" w:author="PIERRE" w:date="2013-10-23T12:13:00Z">
        <w:r w:rsidRPr="00AF2F6F">
          <w:rPr>
            <w:rFonts w:ascii="Times New Roman" w:hAnsi="Times New Roman" w:cs="Times New Roman"/>
            <w:color w:val="000000"/>
            <w:sz w:val="24"/>
            <w:szCs w:val="24"/>
            <w:rPrChange w:id="1964" w:author="PIERRE" w:date="2013-10-24T12:27:00Z">
              <w:rPr>
                <w:rFonts w:ascii="Times New Roman" w:eastAsia="Times New Roman" w:hAnsi="Times New Roman" w:cs="Times New Roman"/>
                <w:b/>
                <w:bCs/>
                <w:color w:val="000000"/>
                <w:sz w:val="24"/>
                <w:szCs w:val="24"/>
              </w:rPr>
            </w:rPrChange>
          </w:rPr>
          <w:t>l</w:t>
        </w:r>
      </w:ins>
      <w:ins w:id="1965" w:author="PIERRE" w:date="2013-10-23T12:12:00Z">
        <w:r w:rsidRPr="00AF2F6F">
          <w:rPr>
            <w:rFonts w:ascii="Times New Roman" w:hAnsi="Times New Roman" w:cs="Times New Roman"/>
            <w:color w:val="000000"/>
            <w:sz w:val="24"/>
            <w:szCs w:val="24"/>
            <w:rPrChange w:id="1966" w:author="PIERRE" w:date="2013-10-24T12:27:00Z">
              <w:rPr>
                <w:rFonts w:ascii="Times New Roman" w:eastAsia="Times New Roman" w:hAnsi="Times New Roman" w:cs="Times New Roman"/>
                <w:b/>
                <w:bCs/>
                <w:color w:val="000000"/>
                <w:sz w:val="24"/>
                <w:szCs w:val="24"/>
              </w:rPr>
            </w:rPrChange>
          </w:rPr>
          <w:t>es femmes vivant dans le ménage et non enregistré</w:t>
        </w:r>
      </w:ins>
      <w:ins w:id="1967" w:author="PIERRE" w:date="2013-10-23T12:18:00Z">
        <w:r w:rsidRPr="00AF2F6F">
          <w:rPr>
            <w:rFonts w:ascii="Times New Roman" w:hAnsi="Times New Roman" w:cs="Times New Roman"/>
            <w:color w:val="000000"/>
            <w:sz w:val="24"/>
            <w:szCs w:val="24"/>
            <w:rPrChange w:id="1968" w:author="PIERRE" w:date="2013-10-24T12:27:00Z">
              <w:rPr>
                <w:rFonts w:ascii="Times New Roman" w:eastAsia="Times New Roman" w:hAnsi="Times New Roman" w:cs="Times New Roman"/>
                <w:b/>
                <w:bCs/>
                <w:color w:val="000000"/>
                <w:sz w:val="24"/>
                <w:szCs w:val="24"/>
              </w:rPr>
            </w:rPrChange>
          </w:rPr>
          <w:t>e</w:t>
        </w:r>
      </w:ins>
      <w:ins w:id="1969" w:author="PIERRE" w:date="2013-10-23T12:12:00Z">
        <w:r w:rsidRPr="00AF2F6F">
          <w:rPr>
            <w:rFonts w:ascii="Times New Roman" w:hAnsi="Times New Roman" w:cs="Times New Roman"/>
            <w:color w:val="000000"/>
            <w:sz w:val="24"/>
            <w:szCs w:val="24"/>
            <w:rPrChange w:id="1970" w:author="PIERRE" w:date="2013-10-24T12:27:00Z">
              <w:rPr>
                <w:rFonts w:ascii="Times New Roman" w:eastAsia="Times New Roman" w:hAnsi="Times New Roman" w:cs="Times New Roman"/>
                <w:b/>
                <w:bCs/>
                <w:color w:val="000000"/>
                <w:sz w:val="24"/>
                <w:szCs w:val="24"/>
              </w:rPr>
            </w:rPrChange>
          </w:rPr>
          <w:t xml:space="preserve">s à la </w:t>
        </w:r>
      </w:ins>
      <w:ins w:id="1971" w:author="PIERRE" w:date="2013-10-23T12:17:00Z">
        <w:r w:rsidRPr="00AF2F6F">
          <w:rPr>
            <w:rFonts w:ascii="Times New Roman" w:hAnsi="Times New Roman" w:cs="Times New Roman"/>
            <w:color w:val="000000"/>
            <w:sz w:val="24"/>
            <w:szCs w:val="24"/>
            <w:rPrChange w:id="1972" w:author="PIERRE" w:date="2013-10-24T12:27:00Z">
              <w:rPr>
                <w:rFonts w:ascii="Times New Roman" w:eastAsia="Times New Roman" w:hAnsi="Times New Roman" w:cs="Times New Roman"/>
                <w:b/>
                <w:bCs/>
                <w:color w:val="000000"/>
                <w:sz w:val="24"/>
                <w:szCs w:val="24"/>
              </w:rPr>
            </w:rPrChange>
          </w:rPr>
          <w:t>première</w:t>
        </w:r>
      </w:ins>
      <w:ins w:id="1973" w:author="PIERRE" w:date="2013-10-23T12:12:00Z">
        <w:r w:rsidRPr="00AF2F6F">
          <w:rPr>
            <w:rFonts w:ascii="Times New Roman" w:hAnsi="Times New Roman" w:cs="Times New Roman"/>
            <w:color w:val="000000"/>
            <w:sz w:val="24"/>
            <w:szCs w:val="24"/>
            <w:rPrChange w:id="1974" w:author="PIERRE" w:date="2013-10-24T12:27:00Z">
              <w:rPr>
                <w:rFonts w:ascii="Times New Roman" w:eastAsia="Times New Roman" w:hAnsi="Times New Roman" w:cs="Times New Roman"/>
                <w:b/>
                <w:bCs/>
                <w:color w:val="000000"/>
                <w:sz w:val="24"/>
                <w:szCs w:val="24"/>
              </w:rPr>
            </w:rPrChange>
          </w:rPr>
          <w:t xml:space="preserve"> phase</w:t>
        </w:r>
      </w:ins>
      <w:ins w:id="1975" w:author="PIERRE" w:date="2013-10-23T12:13:00Z">
        <w:r w:rsidRPr="00AF2F6F">
          <w:rPr>
            <w:rFonts w:ascii="Times New Roman" w:hAnsi="Times New Roman" w:cs="Times New Roman"/>
            <w:color w:val="000000"/>
            <w:sz w:val="24"/>
            <w:szCs w:val="24"/>
            <w:rPrChange w:id="1976" w:author="PIERRE" w:date="2013-10-24T12:27:00Z">
              <w:rPr>
                <w:rFonts w:ascii="Times New Roman" w:eastAsia="Times New Roman" w:hAnsi="Times New Roman" w:cs="Times New Roman"/>
                <w:b/>
                <w:bCs/>
                <w:color w:val="000000"/>
                <w:sz w:val="24"/>
                <w:szCs w:val="24"/>
              </w:rPr>
            </w:rPrChange>
          </w:rPr>
          <w:t xml:space="preserve"> et renseignez </w:t>
        </w:r>
      </w:ins>
      <w:ins w:id="1977" w:author="PIERRE" w:date="2013-10-23T12:14:00Z">
        <w:r w:rsidRPr="00AF2F6F">
          <w:rPr>
            <w:rFonts w:ascii="Times New Roman" w:hAnsi="Times New Roman" w:cs="Times New Roman"/>
            <w:color w:val="000000"/>
            <w:sz w:val="24"/>
            <w:szCs w:val="24"/>
            <w:rPrChange w:id="1978" w:author="PIERRE" w:date="2013-10-24T12:27:00Z">
              <w:rPr>
                <w:rFonts w:ascii="Times New Roman" w:eastAsia="Times New Roman" w:hAnsi="Times New Roman" w:cs="Times New Roman"/>
                <w:b/>
                <w:bCs/>
                <w:color w:val="000000"/>
                <w:sz w:val="24"/>
                <w:szCs w:val="24"/>
              </w:rPr>
            </w:rPrChange>
          </w:rPr>
          <w:t xml:space="preserve"> 1</w:t>
        </w:r>
      </w:ins>
      <w:ins w:id="1979" w:author="PIERRE" w:date="2013-10-23T12:15:00Z">
        <w:r w:rsidRPr="00AF2F6F">
          <w:rPr>
            <w:rFonts w:ascii="Times New Roman" w:hAnsi="Times New Roman" w:cs="Times New Roman"/>
            <w:color w:val="000000"/>
            <w:sz w:val="24"/>
            <w:szCs w:val="24"/>
            <w:rPrChange w:id="1980" w:author="PIERRE" w:date="2013-10-24T12:27:00Z">
              <w:rPr>
                <w:rFonts w:ascii="Times New Roman" w:eastAsia="Times New Roman" w:hAnsi="Times New Roman" w:cs="Times New Roman"/>
                <w:b/>
                <w:bCs/>
                <w:color w:val="000000"/>
                <w:sz w:val="24"/>
                <w:szCs w:val="24"/>
              </w:rPr>
            </w:rPrChange>
          </w:rPr>
          <w:t>=OUI à</w:t>
        </w:r>
      </w:ins>
      <w:ins w:id="1981" w:author="PIERRE" w:date="2013-10-23T12:16:00Z">
        <w:r w:rsidRPr="00AF2F6F">
          <w:rPr>
            <w:rFonts w:ascii="Times New Roman" w:hAnsi="Times New Roman" w:cs="Times New Roman"/>
            <w:color w:val="000000"/>
            <w:sz w:val="24"/>
            <w:szCs w:val="24"/>
            <w:rPrChange w:id="1982" w:author="PIERRE" w:date="2013-10-24T12:27:00Z">
              <w:rPr>
                <w:rFonts w:ascii="Times New Roman" w:eastAsia="Times New Roman" w:hAnsi="Times New Roman" w:cs="Times New Roman"/>
                <w:b/>
                <w:bCs/>
                <w:color w:val="000000"/>
                <w:sz w:val="24"/>
                <w:szCs w:val="24"/>
              </w:rPr>
            </w:rPrChange>
          </w:rPr>
          <w:t xml:space="preserve"> la colonne E pour « mariée après la 1ere phase ».</w:t>
        </w:r>
      </w:ins>
      <w:ins w:id="1983" w:author="PIERRE" w:date="2013-10-23T12:13:00Z">
        <w:r w:rsidRPr="00AF2F6F">
          <w:rPr>
            <w:rFonts w:ascii="Times New Roman" w:hAnsi="Times New Roman" w:cs="Times New Roman"/>
            <w:color w:val="000000"/>
            <w:sz w:val="24"/>
            <w:szCs w:val="24"/>
            <w:rPrChange w:id="1984" w:author="PIERRE" w:date="2013-10-24T12:27:00Z">
              <w:rPr>
                <w:rFonts w:ascii="Times New Roman" w:eastAsia="Times New Roman" w:hAnsi="Times New Roman" w:cs="Times New Roman"/>
                <w:b/>
                <w:bCs/>
                <w:color w:val="000000"/>
                <w:sz w:val="24"/>
                <w:szCs w:val="24"/>
              </w:rPr>
            </w:rPrChange>
          </w:rPr>
          <w:t xml:space="preserve"> </w:t>
        </w:r>
      </w:ins>
      <w:ins w:id="1985" w:author="PIERRE" w:date="2013-10-23T12:17:00Z">
        <w:r w:rsidRPr="00AF2F6F">
          <w:rPr>
            <w:rFonts w:ascii="Times New Roman" w:hAnsi="Times New Roman" w:cs="Times New Roman"/>
            <w:color w:val="000000"/>
            <w:sz w:val="24"/>
            <w:szCs w:val="24"/>
            <w:rPrChange w:id="1986" w:author="PIERRE" w:date="2013-10-24T12:27:00Z">
              <w:rPr>
                <w:rFonts w:ascii="Times New Roman" w:eastAsia="Times New Roman" w:hAnsi="Times New Roman" w:cs="Times New Roman"/>
                <w:b/>
                <w:bCs/>
                <w:color w:val="000000"/>
                <w:sz w:val="24"/>
                <w:szCs w:val="24"/>
              </w:rPr>
            </w:rPrChange>
          </w:rPr>
          <w:t>Pour chaque femme</w:t>
        </w:r>
      </w:ins>
      <w:ins w:id="1987" w:author="PIERRE" w:date="2013-10-23T12:18:00Z">
        <w:r w:rsidRPr="00AF2F6F">
          <w:rPr>
            <w:rFonts w:ascii="Times New Roman" w:hAnsi="Times New Roman" w:cs="Times New Roman"/>
            <w:color w:val="000000"/>
            <w:sz w:val="24"/>
            <w:szCs w:val="24"/>
            <w:rPrChange w:id="1988" w:author="PIERRE" w:date="2013-10-24T12:27:00Z">
              <w:rPr>
                <w:rFonts w:ascii="Times New Roman" w:eastAsia="Times New Roman" w:hAnsi="Times New Roman" w:cs="Times New Roman"/>
                <w:b/>
                <w:bCs/>
                <w:color w:val="000000"/>
                <w:sz w:val="24"/>
                <w:szCs w:val="24"/>
              </w:rPr>
            </w:rPrChange>
          </w:rPr>
          <w:t xml:space="preserve">, </w:t>
        </w:r>
      </w:ins>
      <w:ins w:id="1989" w:author="PIERRE" w:date="2013-10-23T12:17:00Z">
        <w:r w:rsidRPr="00AF2F6F">
          <w:rPr>
            <w:rFonts w:ascii="Times New Roman" w:hAnsi="Times New Roman" w:cs="Times New Roman"/>
            <w:color w:val="000000"/>
            <w:sz w:val="24"/>
            <w:szCs w:val="24"/>
            <w:rPrChange w:id="1990" w:author="PIERRE" w:date="2013-10-24T12:27:00Z">
              <w:rPr>
                <w:rFonts w:ascii="Times New Roman" w:eastAsia="Times New Roman" w:hAnsi="Times New Roman" w:cs="Times New Roman"/>
                <w:b/>
                <w:bCs/>
                <w:color w:val="000000"/>
                <w:sz w:val="24"/>
                <w:szCs w:val="24"/>
              </w:rPr>
            </w:rPrChange>
          </w:rPr>
          <w:t xml:space="preserve"> reportez ou </w:t>
        </w:r>
      </w:ins>
      <w:ins w:id="1991" w:author="PIERRE" w:date="2013-10-23T12:18:00Z">
        <w:r w:rsidRPr="00AF2F6F">
          <w:rPr>
            <w:rFonts w:ascii="Times New Roman" w:hAnsi="Times New Roman" w:cs="Times New Roman"/>
            <w:color w:val="000000"/>
            <w:sz w:val="24"/>
            <w:szCs w:val="24"/>
            <w:rPrChange w:id="1992" w:author="PIERRE" w:date="2013-10-24T12:27:00Z">
              <w:rPr>
                <w:rFonts w:ascii="Times New Roman" w:eastAsia="Times New Roman" w:hAnsi="Times New Roman" w:cs="Times New Roman"/>
                <w:b/>
                <w:bCs/>
                <w:color w:val="000000"/>
                <w:sz w:val="24"/>
                <w:szCs w:val="24"/>
              </w:rPr>
            </w:rPrChange>
          </w:rPr>
          <w:t>précisez</w:t>
        </w:r>
      </w:ins>
      <w:ins w:id="1993" w:author="PIERRE" w:date="2013-10-23T12:17:00Z">
        <w:r w:rsidRPr="00AF2F6F">
          <w:rPr>
            <w:rFonts w:ascii="Times New Roman" w:hAnsi="Times New Roman" w:cs="Times New Roman"/>
            <w:color w:val="000000"/>
            <w:sz w:val="24"/>
            <w:szCs w:val="24"/>
            <w:rPrChange w:id="1994" w:author="PIERRE" w:date="2013-10-24T12:27:00Z">
              <w:rPr>
                <w:rFonts w:ascii="Times New Roman" w:eastAsia="Times New Roman" w:hAnsi="Times New Roman" w:cs="Times New Roman"/>
                <w:b/>
                <w:bCs/>
                <w:color w:val="000000"/>
                <w:sz w:val="24"/>
                <w:szCs w:val="24"/>
              </w:rPr>
            </w:rPrChange>
          </w:rPr>
          <w:t xml:space="preserve"> le nombre d’enfants</w:t>
        </w:r>
      </w:ins>
    </w:p>
    <w:p w:rsidR="00E67FA5" w:rsidRPr="00442E10" w:rsidRDefault="00AF2F6F" w:rsidP="00D34AA1">
      <w:pPr>
        <w:rPr>
          <w:ins w:id="1995" w:author="PIERRE" w:date="2013-10-23T12:23:00Z"/>
          <w:rFonts w:ascii="Times New Roman" w:eastAsia="Times New Roman" w:hAnsi="Times New Roman"/>
          <w:b/>
          <w:sz w:val="24"/>
          <w:szCs w:val="24"/>
          <w:rPrChange w:id="1996" w:author="PIERRE" w:date="2013-10-24T12:27:00Z">
            <w:rPr>
              <w:ins w:id="1997" w:author="PIERRE" w:date="2013-10-23T12:23:00Z"/>
              <w:rFonts w:ascii="Times New Roman" w:eastAsia="Times New Roman" w:hAnsi="Times New Roman"/>
              <w:b/>
              <w:sz w:val="24"/>
              <w:szCs w:val="24"/>
              <w:lang w:val="fr-CM"/>
            </w:rPr>
          </w:rPrChange>
        </w:rPr>
      </w:pPr>
      <w:ins w:id="1998" w:author="PIERRE" w:date="2013-10-23T12:19:00Z">
        <w:r w:rsidRPr="00AF2F6F">
          <w:rPr>
            <w:rFonts w:ascii="Times New Roman" w:eastAsia="Times New Roman" w:hAnsi="Times New Roman"/>
            <w:b/>
            <w:sz w:val="24"/>
            <w:szCs w:val="24"/>
            <w:rPrChange w:id="1999" w:author="PIERRE" w:date="2013-10-24T12:27:00Z">
              <w:rPr>
                <w:rFonts w:ascii="Times New Roman" w:eastAsia="Times New Roman" w:hAnsi="Times New Roman" w:cs="Times New Roman"/>
                <w:b/>
                <w:bCs/>
                <w:sz w:val="24"/>
                <w:szCs w:val="24"/>
                <w:lang w:val="fr-CM"/>
              </w:rPr>
            </w:rPrChange>
          </w:rPr>
          <w:t>Q0</w:t>
        </w:r>
      </w:ins>
      <w:ins w:id="2000" w:author="PIERRE" w:date="2013-10-24T11:29:00Z">
        <w:r w:rsidRPr="00AF2F6F">
          <w:rPr>
            <w:rFonts w:ascii="Times New Roman" w:eastAsia="Times New Roman" w:hAnsi="Times New Roman"/>
            <w:b/>
            <w:sz w:val="24"/>
            <w:szCs w:val="24"/>
            <w:rPrChange w:id="2001" w:author="PIERRE" w:date="2013-10-24T12:27:00Z">
              <w:rPr>
                <w:rFonts w:ascii="Times New Roman" w:eastAsia="Times New Roman" w:hAnsi="Times New Roman" w:cs="Times New Roman"/>
                <w:b/>
                <w:bCs/>
                <w:sz w:val="24"/>
                <w:szCs w:val="24"/>
                <w:lang w:val="fr-CM"/>
              </w:rPr>
            </w:rPrChange>
          </w:rPr>
          <w:t>42</w:t>
        </w:r>
      </w:ins>
      <w:ins w:id="2002" w:author="PIERRE" w:date="2013-10-23T12:19:00Z">
        <w:r w:rsidRPr="00AF2F6F">
          <w:rPr>
            <w:rFonts w:ascii="Times New Roman" w:eastAsia="Times New Roman" w:hAnsi="Times New Roman"/>
            <w:b/>
            <w:sz w:val="24"/>
            <w:szCs w:val="24"/>
            <w:rPrChange w:id="2003" w:author="PIERRE" w:date="2013-10-24T12:27:00Z">
              <w:rPr>
                <w:rFonts w:ascii="Times New Roman" w:eastAsia="Times New Roman" w:hAnsi="Times New Roman" w:cs="Times New Roman"/>
                <w:b/>
                <w:bCs/>
                <w:sz w:val="18"/>
                <w:szCs w:val="18"/>
                <w:lang w:val="fr-CM"/>
              </w:rPr>
            </w:rPrChange>
          </w:rPr>
          <w:t> </w:t>
        </w:r>
      </w:ins>
      <w:ins w:id="2004" w:author="PIERRE" w:date="2013-10-23T12:23:00Z">
        <w:r w:rsidRPr="00AF2F6F">
          <w:rPr>
            <w:rFonts w:ascii="Times New Roman" w:eastAsia="Times New Roman" w:hAnsi="Times New Roman"/>
            <w:b/>
            <w:sz w:val="24"/>
            <w:szCs w:val="24"/>
            <w:rPrChange w:id="2005" w:author="PIERRE" w:date="2013-10-24T12:27:00Z">
              <w:rPr>
                <w:rFonts w:ascii="Times New Roman" w:eastAsia="Times New Roman" w:hAnsi="Times New Roman" w:cs="Times New Roman"/>
                <w:b/>
                <w:bCs/>
                <w:sz w:val="24"/>
                <w:szCs w:val="24"/>
                <w:lang w:val="fr-CM"/>
              </w:rPr>
            </w:rPrChange>
          </w:rPr>
          <w:t>et Q0</w:t>
        </w:r>
      </w:ins>
      <w:ins w:id="2006" w:author="PIERRE" w:date="2013-10-24T11:30:00Z">
        <w:r w:rsidRPr="00AF2F6F">
          <w:rPr>
            <w:rFonts w:ascii="Times New Roman" w:eastAsia="Times New Roman" w:hAnsi="Times New Roman"/>
            <w:b/>
            <w:sz w:val="24"/>
            <w:szCs w:val="24"/>
            <w:rPrChange w:id="2007" w:author="PIERRE" w:date="2013-10-24T12:27:00Z">
              <w:rPr>
                <w:rFonts w:ascii="Times New Roman" w:eastAsia="Times New Roman" w:hAnsi="Times New Roman" w:cs="Times New Roman"/>
                <w:b/>
                <w:bCs/>
                <w:sz w:val="24"/>
                <w:szCs w:val="24"/>
                <w:lang w:val="fr-CM"/>
              </w:rPr>
            </w:rPrChange>
          </w:rPr>
          <w:t>43</w:t>
        </w:r>
      </w:ins>
      <w:ins w:id="2008" w:author="PIERRE" w:date="2013-10-23T12:19:00Z">
        <w:r w:rsidRPr="00AF2F6F">
          <w:rPr>
            <w:rFonts w:ascii="Times New Roman" w:eastAsia="Times New Roman" w:hAnsi="Times New Roman"/>
            <w:b/>
            <w:sz w:val="24"/>
            <w:szCs w:val="24"/>
            <w:rPrChange w:id="2009" w:author="PIERRE" w:date="2013-10-24T12:27:00Z">
              <w:rPr>
                <w:rFonts w:ascii="Times New Roman" w:eastAsia="Times New Roman" w:hAnsi="Times New Roman" w:cs="Times New Roman"/>
                <w:b/>
                <w:bCs/>
                <w:sz w:val="18"/>
                <w:szCs w:val="18"/>
                <w:lang w:val="fr-CM"/>
              </w:rPr>
            </w:rPrChange>
          </w:rPr>
          <w:t xml:space="preserve">: </w:t>
        </w:r>
      </w:ins>
      <w:ins w:id="2010" w:author="PIERRE" w:date="2013-10-23T12:20:00Z">
        <w:r w:rsidRPr="00AF2F6F">
          <w:rPr>
            <w:rFonts w:ascii="Times New Roman" w:eastAsia="Times New Roman" w:hAnsi="Times New Roman"/>
            <w:b/>
            <w:sz w:val="24"/>
            <w:szCs w:val="24"/>
            <w:rPrChange w:id="2011" w:author="PIERRE" w:date="2013-10-24T12:27:00Z">
              <w:rPr>
                <w:rFonts w:ascii="Times New Roman" w:eastAsia="Times New Roman" w:hAnsi="Times New Roman" w:cs="Times New Roman"/>
                <w:b/>
                <w:bCs/>
                <w:sz w:val="18"/>
                <w:szCs w:val="18"/>
                <w:lang w:val="fr-CM"/>
              </w:rPr>
            </w:rPrChange>
          </w:rPr>
          <w:t>recours à un emprunt au cours des douze derniers mois</w:t>
        </w:r>
      </w:ins>
    </w:p>
    <w:p w:rsidR="00A647F1" w:rsidRPr="00442E10" w:rsidRDefault="00AF2F6F">
      <w:pPr>
        <w:jc w:val="both"/>
        <w:rPr>
          <w:ins w:id="2012" w:author="PIERRE" w:date="2013-10-23T12:30:00Z"/>
          <w:rFonts w:ascii="Times New Roman" w:eastAsia="Times New Roman" w:hAnsi="Times New Roman"/>
          <w:sz w:val="24"/>
          <w:szCs w:val="24"/>
          <w:rPrChange w:id="2013" w:author="PIERRE" w:date="2013-10-24T12:27:00Z">
            <w:rPr>
              <w:ins w:id="2014" w:author="PIERRE" w:date="2013-10-23T12:30:00Z"/>
              <w:rFonts w:ascii="Times New Roman" w:eastAsia="Times New Roman" w:hAnsi="Times New Roman"/>
              <w:sz w:val="24"/>
              <w:szCs w:val="24"/>
              <w:lang w:val="fr-CM"/>
            </w:rPr>
          </w:rPrChange>
        </w:rPr>
        <w:pPrChange w:id="2015" w:author="HP" w:date="2013-10-24T13:11:00Z">
          <w:pPr/>
        </w:pPrChange>
      </w:pPr>
      <w:ins w:id="2016" w:author="PIERRE" w:date="2013-10-23T12:23:00Z">
        <w:r w:rsidRPr="00AF2F6F">
          <w:rPr>
            <w:rFonts w:ascii="Times New Roman" w:eastAsia="Times New Roman" w:hAnsi="Times New Roman"/>
            <w:sz w:val="24"/>
            <w:szCs w:val="24"/>
            <w:rPrChange w:id="2017" w:author="PIERRE" w:date="2013-10-24T12:27:00Z">
              <w:rPr>
                <w:rFonts w:ascii="Times New Roman" w:eastAsia="Times New Roman" w:hAnsi="Times New Roman" w:cs="Times New Roman"/>
                <w:b/>
                <w:bCs/>
                <w:sz w:val="24"/>
                <w:szCs w:val="24"/>
                <w:lang w:val="fr-CM"/>
              </w:rPr>
            </w:rPrChange>
          </w:rPr>
          <w:t xml:space="preserve">Il s’agit </w:t>
        </w:r>
      </w:ins>
      <w:ins w:id="2018" w:author="PIERRE" w:date="2013-10-23T12:25:00Z">
        <w:r w:rsidRPr="00AF2F6F">
          <w:rPr>
            <w:rFonts w:ascii="Times New Roman" w:eastAsia="Times New Roman" w:hAnsi="Times New Roman"/>
            <w:sz w:val="24"/>
            <w:szCs w:val="24"/>
            <w:rPrChange w:id="2019" w:author="PIERRE" w:date="2013-10-24T12:27:00Z">
              <w:rPr>
                <w:rFonts w:ascii="Times New Roman" w:eastAsia="Times New Roman" w:hAnsi="Times New Roman" w:cs="Times New Roman"/>
                <w:b/>
                <w:bCs/>
                <w:sz w:val="24"/>
                <w:szCs w:val="24"/>
                <w:lang w:val="fr-CM"/>
              </w:rPr>
            </w:rPrChange>
          </w:rPr>
          <w:t>de savoir si a</w:t>
        </w:r>
      </w:ins>
      <w:ins w:id="2020" w:author="PIERRE" w:date="2013-10-23T12:24:00Z">
        <w:r w:rsidRPr="00AF2F6F">
          <w:rPr>
            <w:rFonts w:ascii="Times New Roman" w:eastAsia="Times New Roman" w:hAnsi="Times New Roman"/>
            <w:sz w:val="24"/>
            <w:szCs w:val="24"/>
            <w:rPrChange w:id="2021" w:author="PIERRE" w:date="2013-10-24T12:27:00Z">
              <w:rPr>
                <w:rFonts w:ascii="Times New Roman" w:eastAsia="Times New Roman" w:hAnsi="Times New Roman" w:cs="Times New Roman"/>
                <w:b/>
                <w:bCs/>
                <w:sz w:val="18"/>
                <w:szCs w:val="18"/>
                <w:lang w:val="fr-CM"/>
              </w:rPr>
            </w:rPrChange>
          </w:rPr>
          <w:t xml:space="preserve">u cours des 12 derniers mois, </w:t>
        </w:r>
      </w:ins>
      <w:ins w:id="2022" w:author="PIERRE" w:date="2013-10-23T12:36:00Z">
        <w:r w:rsidRPr="00AF2F6F">
          <w:rPr>
            <w:rFonts w:ascii="Times New Roman" w:eastAsia="Times New Roman" w:hAnsi="Times New Roman"/>
            <w:sz w:val="24"/>
            <w:szCs w:val="24"/>
            <w:rPrChange w:id="2023" w:author="PIERRE" w:date="2013-10-24T12:27:00Z">
              <w:rPr>
                <w:rFonts w:ascii="Times New Roman" w:eastAsia="Times New Roman" w:hAnsi="Times New Roman" w:cs="Times New Roman"/>
                <w:b/>
                <w:bCs/>
                <w:sz w:val="24"/>
                <w:szCs w:val="24"/>
                <w:lang w:val="fr-CM"/>
              </w:rPr>
            </w:rPrChange>
          </w:rPr>
          <w:t>le chef de ménage</w:t>
        </w:r>
      </w:ins>
      <w:ins w:id="2024" w:author="PIERRE" w:date="2013-10-23T12:37:00Z">
        <w:r w:rsidRPr="00AF2F6F">
          <w:rPr>
            <w:rFonts w:ascii="Times New Roman" w:eastAsia="Times New Roman" w:hAnsi="Times New Roman"/>
            <w:sz w:val="24"/>
            <w:szCs w:val="24"/>
            <w:rPrChange w:id="2025" w:author="PIERRE" w:date="2013-10-24T12:27:00Z">
              <w:rPr>
                <w:rFonts w:ascii="Times New Roman" w:eastAsia="Times New Roman" w:hAnsi="Times New Roman" w:cs="Times New Roman"/>
                <w:b/>
                <w:bCs/>
                <w:sz w:val="24"/>
                <w:szCs w:val="24"/>
                <w:lang w:val="fr-CM"/>
              </w:rPr>
            </w:rPrChange>
          </w:rPr>
          <w:t xml:space="preserve"> a</w:t>
        </w:r>
      </w:ins>
      <w:ins w:id="2026" w:author="PIERRE" w:date="2013-10-23T12:24:00Z">
        <w:r w:rsidRPr="00AF2F6F">
          <w:rPr>
            <w:rFonts w:ascii="Times New Roman" w:eastAsia="Times New Roman" w:hAnsi="Times New Roman"/>
            <w:sz w:val="24"/>
            <w:szCs w:val="24"/>
            <w:rPrChange w:id="2027" w:author="PIERRE" w:date="2013-10-24T12:27:00Z">
              <w:rPr>
                <w:rFonts w:ascii="Times New Roman" w:eastAsia="Times New Roman" w:hAnsi="Times New Roman" w:cs="Times New Roman"/>
                <w:b/>
                <w:bCs/>
                <w:sz w:val="18"/>
                <w:szCs w:val="18"/>
                <w:lang w:val="fr-CM"/>
              </w:rPr>
            </w:rPrChange>
          </w:rPr>
          <w:t xml:space="preserve"> eu recours à un emprunt d’argent </w:t>
        </w:r>
      </w:ins>
      <w:ins w:id="2028" w:author="PIERRE" w:date="2013-10-23T12:25:00Z">
        <w:r w:rsidRPr="00AF2F6F">
          <w:rPr>
            <w:rFonts w:ascii="Times New Roman" w:eastAsia="Times New Roman" w:hAnsi="Times New Roman"/>
            <w:sz w:val="24"/>
            <w:szCs w:val="24"/>
            <w:rPrChange w:id="2029" w:author="PIERRE" w:date="2013-10-24T12:27:00Z">
              <w:rPr>
                <w:rFonts w:ascii="Times New Roman" w:eastAsia="Times New Roman" w:hAnsi="Times New Roman" w:cs="Times New Roman"/>
                <w:b/>
                <w:bCs/>
                <w:sz w:val="24"/>
                <w:szCs w:val="24"/>
                <w:lang w:val="fr-CM"/>
              </w:rPr>
            </w:rPrChange>
          </w:rPr>
          <w:t>(en</w:t>
        </w:r>
      </w:ins>
      <w:ins w:id="2030" w:author="PIERRE" w:date="2013-10-23T12:26:00Z">
        <w:r w:rsidRPr="00AF2F6F">
          <w:rPr>
            <w:rFonts w:ascii="Times New Roman" w:eastAsia="Times New Roman" w:hAnsi="Times New Roman"/>
            <w:sz w:val="24"/>
            <w:szCs w:val="24"/>
            <w:rPrChange w:id="2031" w:author="PIERRE" w:date="2013-10-24T12:27:00Z">
              <w:rPr>
                <w:rFonts w:ascii="Times New Roman" w:eastAsia="Times New Roman" w:hAnsi="Times New Roman" w:cs="Times New Roman"/>
                <w:b/>
                <w:bCs/>
                <w:sz w:val="24"/>
                <w:szCs w:val="24"/>
                <w:lang w:val="fr-CM"/>
              </w:rPr>
            </w:rPrChange>
          </w:rPr>
          <w:t xml:space="preserve"> nature ou en  espèce)</w:t>
        </w:r>
      </w:ins>
      <w:ins w:id="2032" w:author="PIERRE" w:date="2013-10-23T12:36:00Z">
        <w:r w:rsidRPr="00AF2F6F">
          <w:rPr>
            <w:rFonts w:ascii="Times New Roman" w:eastAsia="Times New Roman" w:hAnsi="Times New Roman"/>
            <w:sz w:val="24"/>
            <w:szCs w:val="24"/>
            <w:rPrChange w:id="2033" w:author="PIERRE" w:date="2013-10-24T12:27:00Z">
              <w:rPr>
                <w:rFonts w:ascii="Times New Roman" w:eastAsia="Times New Roman" w:hAnsi="Times New Roman" w:cs="Times New Roman"/>
                <w:b/>
                <w:bCs/>
                <w:sz w:val="24"/>
                <w:szCs w:val="24"/>
                <w:lang w:val="fr-CM"/>
              </w:rPr>
            </w:rPrChange>
          </w:rPr>
          <w:t xml:space="preserve"> </w:t>
        </w:r>
        <w:proofErr w:type="spellStart"/>
        <w:r w:rsidRPr="00AF2F6F">
          <w:rPr>
            <w:rFonts w:ascii="Times New Roman" w:eastAsia="Times New Roman" w:hAnsi="Times New Roman"/>
            <w:sz w:val="24"/>
            <w:szCs w:val="24"/>
            <w:rPrChange w:id="2034" w:author="PIERRE" w:date="2013-10-24T12:27:00Z">
              <w:rPr>
                <w:rFonts w:ascii="Times New Roman" w:eastAsia="Times New Roman" w:hAnsi="Times New Roman" w:cs="Times New Roman"/>
                <w:b/>
                <w:bCs/>
                <w:sz w:val="24"/>
                <w:szCs w:val="24"/>
                <w:lang w:val="fr-CM"/>
              </w:rPr>
            </w:rPrChange>
          </w:rPr>
          <w:t>c-à-d</w:t>
        </w:r>
        <w:proofErr w:type="spellEnd"/>
        <w:r w:rsidRPr="00AF2F6F">
          <w:rPr>
            <w:rFonts w:ascii="Times New Roman" w:eastAsia="Times New Roman" w:hAnsi="Times New Roman"/>
            <w:sz w:val="24"/>
            <w:szCs w:val="24"/>
            <w:rPrChange w:id="2035" w:author="PIERRE" w:date="2013-10-24T12:27:00Z">
              <w:rPr>
                <w:rFonts w:ascii="Times New Roman" w:eastAsia="Times New Roman" w:hAnsi="Times New Roman" w:cs="Times New Roman"/>
                <w:b/>
                <w:bCs/>
                <w:sz w:val="24"/>
                <w:szCs w:val="24"/>
                <w:lang w:val="fr-CM"/>
              </w:rPr>
            </w:rPrChange>
          </w:rPr>
          <w:t xml:space="preserve"> qu</w:t>
        </w:r>
      </w:ins>
      <w:ins w:id="2036" w:author="PIERRE" w:date="2013-10-23T12:37:00Z">
        <w:r w:rsidRPr="00AF2F6F">
          <w:rPr>
            <w:rFonts w:ascii="Times New Roman" w:eastAsia="Times New Roman" w:hAnsi="Times New Roman"/>
            <w:sz w:val="24"/>
            <w:szCs w:val="24"/>
            <w:rPrChange w:id="2037" w:author="PIERRE" w:date="2013-10-24T12:27:00Z">
              <w:rPr>
                <w:rFonts w:ascii="Times New Roman" w:eastAsia="Times New Roman" w:hAnsi="Times New Roman" w:cs="Times New Roman"/>
                <w:b/>
                <w:bCs/>
                <w:sz w:val="24"/>
                <w:szCs w:val="24"/>
                <w:lang w:val="fr-CM"/>
              </w:rPr>
            </w:rPrChange>
          </w:rPr>
          <w:t>’il est all</w:t>
        </w:r>
      </w:ins>
      <w:ins w:id="2038" w:author="HP" w:date="2013-10-24T13:11:00Z">
        <w:r w:rsidR="00187732">
          <w:rPr>
            <w:rFonts w:ascii="Times New Roman" w:eastAsia="Times New Roman" w:hAnsi="Times New Roman"/>
            <w:sz w:val="24"/>
            <w:szCs w:val="24"/>
          </w:rPr>
          <w:t>é</w:t>
        </w:r>
      </w:ins>
      <w:ins w:id="2039" w:author="PIERRE" w:date="2013-10-23T12:37:00Z">
        <w:del w:id="2040" w:author="HP" w:date="2013-10-24T13:11:00Z">
          <w:r w:rsidRPr="00AF2F6F" w:rsidDel="00187732">
            <w:rPr>
              <w:rFonts w:ascii="Times New Roman" w:eastAsia="Times New Roman" w:hAnsi="Times New Roman"/>
              <w:sz w:val="24"/>
              <w:szCs w:val="24"/>
              <w:rPrChange w:id="2041" w:author="PIERRE" w:date="2013-10-24T12:27:00Z">
                <w:rPr>
                  <w:rFonts w:ascii="Times New Roman" w:eastAsia="Times New Roman" w:hAnsi="Times New Roman" w:cs="Times New Roman"/>
                  <w:b/>
                  <w:bCs/>
                  <w:sz w:val="24"/>
                  <w:szCs w:val="24"/>
                  <w:lang w:val="fr-CM"/>
                </w:rPr>
              </w:rPrChange>
            </w:rPr>
            <w:delText>er</w:delText>
          </w:r>
        </w:del>
        <w:r w:rsidRPr="00AF2F6F">
          <w:rPr>
            <w:rFonts w:ascii="Times New Roman" w:eastAsia="Times New Roman" w:hAnsi="Times New Roman"/>
            <w:sz w:val="24"/>
            <w:szCs w:val="24"/>
            <w:rPrChange w:id="2042" w:author="PIERRE" w:date="2013-10-24T12:27:00Z">
              <w:rPr>
                <w:rFonts w:ascii="Times New Roman" w:eastAsia="Times New Roman" w:hAnsi="Times New Roman" w:cs="Times New Roman"/>
                <w:b/>
                <w:bCs/>
                <w:sz w:val="24"/>
                <w:szCs w:val="24"/>
                <w:lang w:val="fr-CM"/>
              </w:rPr>
            </w:rPrChange>
          </w:rPr>
          <w:t xml:space="preserve"> demander de l’argent à quelqu’un d’autre et doit le rembourser plus tard</w:t>
        </w:r>
      </w:ins>
      <w:ins w:id="2043" w:author="PIERRE" w:date="2013-10-23T12:26:00Z">
        <w:r w:rsidRPr="00AF2F6F">
          <w:rPr>
            <w:rFonts w:ascii="Times New Roman" w:eastAsia="Times New Roman" w:hAnsi="Times New Roman"/>
            <w:sz w:val="24"/>
            <w:szCs w:val="24"/>
            <w:rPrChange w:id="2044" w:author="PIERRE" w:date="2013-10-24T12:27:00Z">
              <w:rPr>
                <w:rFonts w:ascii="Times New Roman" w:eastAsia="Times New Roman" w:hAnsi="Times New Roman" w:cs="Times New Roman"/>
                <w:b/>
                <w:bCs/>
                <w:sz w:val="24"/>
                <w:szCs w:val="24"/>
                <w:lang w:val="fr-CM"/>
              </w:rPr>
            </w:rPrChange>
          </w:rPr>
          <w:t>. Au cas où il y a eu un emprunt il est</w:t>
        </w:r>
      </w:ins>
      <w:ins w:id="2045" w:author="PIERRE" w:date="2013-10-23T12:27:00Z">
        <w:r w:rsidRPr="00AF2F6F">
          <w:rPr>
            <w:rFonts w:ascii="Times New Roman" w:eastAsia="Times New Roman" w:hAnsi="Times New Roman"/>
            <w:sz w:val="24"/>
            <w:szCs w:val="24"/>
            <w:rPrChange w:id="2046" w:author="PIERRE" w:date="2013-10-24T12:27:00Z">
              <w:rPr>
                <w:rFonts w:ascii="Times New Roman" w:eastAsia="Times New Roman" w:hAnsi="Times New Roman" w:cs="Times New Roman"/>
                <w:b/>
                <w:bCs/>
                <w:sz w:val="24"/>
                <w:szCs w:val="24"/>
                <w:lang w:val="fr-CM"/>
              </w:rPr>
            </w:rPrChange>
          </w:rPr>
          <w:t xml:space="preserve"> question </w:t>
        </w:r>
      </w:ins>
      <w:ins w:id="2047" w:author="PIERRE" w:date="2013-10-23T12:28:00Z">
        <w:r w:rsidRPr="00AF2F6F">
          <w:rPr>
            <w:rFonts w:ascii="Times New Roman" w:eastAsia="Times New Roman" w:hAnsi="Times New Roman"/>
            <w:sz w:val="24"/>
            <w:szCs w:val="24"/>
            <w:rPrChange w:id="2048" w:author="PIERRE" w:date="2013-10-24T12:27:00Z">
              <w:rPr>
                <w:rFonts w:ascii="Times New Roman" w:eastAsia="Times New Roman" w:hAnsi="Times New Roman" w:cs="Times New Roman"/>
                <w:b/>
                <w:bCs/>
                <w:sz w:val="24"/>
                <w:szCs w:val="24"/>
                <w:lang w:val="fr-CM"/>
              </w:rPr>
            </w:rPrChange>
          </w:rPr>
          <w:t xml:space="preserve">de </w:t>
        </w:r>
      </w:ins>
      <w:ins w:id="2049" w:author="PIERRE" w:date="2013-10-23T12:27:00Z">
        <w:r w:rsidRPr="00AF2F6F">
          <w:rPr>
            <w:rFonts w:ascii="Times New Roman" w:eastAsia="Times New Roman" w:hAnsi="Times New Roman"/>
            <w:sz w:val="24"/>
            <w:szCs w:val="24"/>
            <w:rPrChange w:id="2050" w:author="PIERRE" w:date="2013-10-24T12:27:00Z">
              <w:rPr>
                <w:rFonts w:ascii="Times New Roman" w:eastAsia="Times New Roman" w:hAnsi="Times New Roman" w:cs="Times New Roman"/>
                <w:b/>
                <w:bCs/>
                <w:sz w:val="24"/>
                <w:szCs w:val="24"/>
                <w:lang w:val="fr-CM"/>
              </w:rPr>
            </w:rPrChange>
          </w:rPr>
          <w:t>préciser</w:t>
        </w:r>
      </w:ins>
      <w:ins w:id="2051" w:author="PIERRE" w:date="2013-10-23T12:28:00Z">
        <w:r w:rsidRPr="00AF2F6F">
          <w:rPr>
            <w:rFonts w:ascii="Times New Roman" w:eastAsia="Times New Roman" w:hAnsi="Times New Roman"/>
            <w:sz w:val="24"/>
            <w:szCs w:val="24"/>
            <w:rPrChange w:id="2052" w:author="PIERRE" w:date="2013-10-24T12:27:00Z">
              <w:rPr>
                <w:rFonts w:ascii="Times New Roman" w:eastAsia="Times New Roman" w:hAnsi="Times New Roman" w:cs="Times New Roman"/>
                <w:b/>
                <w:bCs/>
                <w:sz w:val="24"/>
                <w:szCs w:val="24"/>
                <w:lang w:val="fr-CM"/>
              </w:rPr>
            </w:rPrChange>
          </w:rPr>
          <w:t xml:space="preserve"> à Q0</w:t>
        </w:r>
      </w:ins>
      <w:ins w:id="2053" w:author="PIERRE" w:date="2013-10-24T11:31:00Z">
        <w:r w:rsidRPr="00AF2F6F">
          <w:rPr>
            <w:rFonts w:ascii="Times New Roman" w:eastAsia="Times New Roman" w:hAnsi="Times New Roman"/>
            <w:sz w:val="24"/>
            <w:szCs w:val="24"/>
            <w:rPrChange w:id="2054" w:author="PIERRE" w:date="2013-10-24T12:27:00Z">
              <w:rPr>
                <w:rFonts w:ascii="Times New Roman" w:eastAsia="Times New Roman" w:hAnsi="Times New Roman" w:cs="Times New Roman"/>
                <w:b/>
                <w:bCs/>
                <w:sz w:val="24"/>
                <w:szCs w:val="24"/>
                <w:lang w:val="fr-CM"/>
              </w:rPr>
            </w:rPrChange>
          </w:rPr>
          <w:t>43</w:t>
        </w:r>
      </w:ins>
      <w:ins w:id="2055" w:author="PIERRE" w:date="2013-10-23T12:27:00Z">
        <w:r w:rsidRPr="00AF2F6F">
          <w:rPr>
            <w:rFonts w:ascii="Times New Roman" w:eastAsia="Times New Roman" w:hAnsi="Times New Roman"/>
            <w:sz w:val="24"/>
            <w:szCs w:val="24"/>
            <w:rPrChange w:id="2056" w:author="PIERRE" w:date="2013-10-24T12:27:00Z">
              <w:rPr>
                <w:rFonts w:ascii="Times New Roman" w:eastAsia="Times New Roman" w:hAnsi="Times New Roman" w:cs="Times New Roman"/>
                <w:b/>
                <w:bCs/>
                <w:sz w:val="24"/>
                <w:szCs w:val="24"/>
                <w:lang w:val="fr-CM"/>
              </w:rPr>
            </w:rPrChange>
          </w:rPr>
          <w:t xml:space="preserve"> l’origine de l’emprunt</w:t>
        </w:r>
      </w:ins>
      <w:ins w:id="2057" w:author="PIERRE" w:date="2013-10-23T12:28:00Z">
        <w:r w:rsidRPr="00AF2F6F">
          <w:rPr>
            <w:rFonts w:ascii="Times New Roman" w:eastAsia="Times New Roman" w:hAnsi="Times New Roman"/>
            <w:sz w:val="24"/>
            <w:szCs w:val="24"/>
            <w:rPrChange w:id="2058" w:author="PIERRE" w:date="2013-10-24T12:27:00Z">
              <w:rPr>
                <w:rFonts w:ascii="Times New Roman" w:eastAsia="Times New Roman" w:hAnsi="Times New Roman" w:cs="Times New Roman"/>
                <w:b/>
                <w:bCs/>
                <w:sz w:val="24"/>
                <w:szCs w:val="24"/>
                <w:lang w:val="fr-CM"/>
              </w:rPr>
            </w:rPrChange>
          </w:rPr>
          <w:t xml:space="preserve"> </w:t>
        </w:r>
      </w:ins>
      <w:ins w:id="2059" w:author="PIERRE" w:date="2013-10-23T12:29:00Z">
        <w:r w:rsidRPr="00AF2F6F">
          <w:rPr>
            <w:rFonts w:ascii="Times New Roman" w:eastAsia="Times New Roman" w:hAnsi="Times New Roman"/>
            <w:sz w:val="24"/>
            <w:szCs w:val="24"/>
            <w:rPrChange w:id="2060" w:author="PIERRE" w:date="2013-10-24T12:27:00Z">
              <w:rPr>
                <w:rFonts w:ascii="Times New Roman" w:eastAsia="Times New Roman" w:hAnsi="Times New Roman" w:cs="Times New Roman"/>
                <w:b/>
                <w:bCs/>
                <w:sz w:val="24"/>
                <w:szCs w:val="24"/>
                <w:lang w:val="fr-CM"/>
              </w:rPr>
            </w:rPrChange>
          </w:rPr>
          <w:t xml:space="preserve"> et</w:t>
        </w:r>
      </w:ins>
      <w:ins w:id="2061" w:author="PIERRE" w:date="2013-10-23T12:28:00Z">
        <w:r w:rsidRPr="00AF2F6F">
          <w:rPr>
            <w:rFonts w:ascii="Times New Roman" w:eastAsia="Times New Roman" w:hAnsi="Times New Roman"/>
            <w:sz w:val="24"/>
            <w:szCs w:val="24"/>
            <w:rPrChange w:id="2062" w:author="PIERRE" w:date="2013-10-24T12:27:00Z">
              <w:rPr>
                <w:rFonts w:ascii="Times New Roman" w:eastAsia="Times New Roman" w:hAnsi="Times New Roman" w:cs="Times New Roman"/>
                <w:b/>
                <w:bCs/>
                <w:sz w:val="24"/>
                <w:szCs w:val="24"/>
                <w:lang w:val="fr-CM"/>
              </w:rPr>
            </w:rPrChange>
          </w:rPr>
          <w:t xml:space="preserve"> les montants</w:t>
        </w:r>
      </w:ins>
      <w:ins w:id="2063" w:author="PIERRE" w:date="2013-10-23T12:29:00Z">
        <w:r w:rsidRPr="00AF2F6F">
          <w:rPr>
            <w:rFonts w:ascii="Times New Roman" w:eastAsia="Times New Roman" w:hAnsi="Times New Roman"/>
            <w:sz w:val="24"/>
            <w:szCs w:val="24"/>
            <w:rPrChange w:id="2064" w:author="PIERRE" w:date="2013-10-24T12:27:00Z">
              <w:rPr>
                <w:rFonts w:ascii="Times New Roman" w:eastAsia="Times New Roman" w:hAnsi="Times New Roman" w:cs="Times New Roman"/>
                <w:b/>
                <w:bCs/>
                <w:sz w:val="24"/>
                <w:szCs w:val="24"/>
                <w:lang w:val="fr-CM"/>
              </w:rPr>
            </w:rPrChange>
          </w:rPr>
          <w:t>. NB : Vous devez estimer la valeur de l’emprunt en nature</w:t>
        </w:r>
      </w:ins>
      <w:ins w:id="2065" w:author="PIERRE" w:date="2013-10-23T12:30:00Z">
        <w:r w:rsidRPr="00AF2F6F">
          <w:rPr>
            <w:rFonts w:ascii="Times New Roman" w:eastAsia="Times New Roman" w:hAnsi="Times New Roman"/>
            <w:sz w:val="24"/>
            <w:szCs w:val="24"/>
            <w:rPrChange w:id="2066" w:author="PIERRE" w:date="2013-10-24T12:27:00Z">
              <w:rPr>
                <w:rFonts w:ascii="Times New Roman" w:eastAsia="Times New Roman" w:hAnsi="Times New Roman" w:cs="Times New Roman"/>
                <w:b/>
                <w:bCs/>
                <w:sz w:val="24"/>
                <w:szCs w:val="24"/>
                <w:lang w:val="fr-CM"/>
              </w:rPr>
            </w:rPrChange>
          </w:rPr>
          <w:t>.</w:t>
        </w:r>
      </w:ins>
      <w:ins w:id="2067" w:author="PIERRE" w:date="2013-10-23T12:28:00Z">
        <w:r w:rsidRPr="00AF2F6F">
          <w:rPr>
            <w:rFonts w:ascii="Times New Roman" w:eastAsia="Times New Roman" w:hAnsi="Times New Roman"/>
            <w:sz w:val="24"/>
            <w:szCs w:val="24"/>
            <w:rPrChange w:id="2068" w:author="PIERRE" w:date="2013-10-24T12:27:00Z">
              <w:rPr>
                <w:rFonts w:ascii="Times New Roman" w:eastAsia="Times New Roman" w:hAnsi="Times New Roman" w:cs="Times New Roman"/>
                <w:b/>
                <w:bCs/>
                <w:sz w:val="24"/>
                <w:szCs w:val="24"/>
                <w:lang w:val="fr-CM"/>
              </w:rPr>
            </w:rPrChange>
          </w:rPr>
          <w:t xml:space="preserve"> </w:t>
        </w:r>
      </w:ins>
    </w:p>
    <w:p w:rsidR="00C10832" w:rsidRPr="00442E10" w:rsidRDefault="00AF2F6F" w:rsidP="00C10832">
      <w:pPr>
        <w:rPr>
          <w:ins w:id="2069" w:author="PIERRE" w:date="2013-10-23T12:30:00Z"/>
          <w:rFonts w:ascii="Times New Roman" w:eastAsia="Times New Roman" w:hAnsi="Times New Roman"/>
          <w:b/>
          <w:sz w:val="24"/>
          <w:szCs w:val="24"/>
          <w:rPrChange w:id="2070" w:author="PIERRE" w:date="2013-10-24T12:27:00Z">
            <w:rPr>
              <w:ins w:id="2071" w:author="PIERRE" w:date="2013-10-23T12:30:00Z"/>
              <w:rFonts w:ascii="Times New Roman" w:eastAsia="Times New Roman" w:hAnsi="Times New Roman"/>
              <w:b/>
              <w:sz w:val="24"/>
              <w:szCs w:val="24"/>
              <w:lang w:val="fr-CM"/>
            </w:rPr>
          </w:rPrChange>
        </w:rPr>
      </w:pPr>
      <w:ins w:id="2072" w:author="PIERRE" w:date="2013-10-23T12:30:00Z">
        <w:r w:rsidRPr="00AF2F6F">
          <w:rPr>
            <w:rFonts w:ascii="Times New Roman" w:eastAsia="Times New Roman" w:hAnsi="Times New Roman"/>
            <w:b/>
            <w:sz w:val="24"/>
            <w:szCs w:val="24"/>
            <w:rPrChange w:id="2073" w:author="PIERRE" w:date="2013-10-24T12:27:00Z">
              <w:rPr>
                <w:rFonts w:ascii="Times New Roman" w:eastAsia="Times New Roman" w:hAnsi="Times New Roman" w:cs="Times New Roman"/>
                <w:b/>
                <w:bCs/>
                <w:sz w:val="24"/>
                <w:szCs w:val="24"/>
                <w:lang w:val="fr-CM"/>
              </w:rPr>
            </w:rPrChange>
          </w:rPr>
          <w:t>Q0</w:t>
        </w:r>
      </w:ins>
      <w:ins w:id="2074" w:author="PIERRE" w:date="2013-10-24T11:31:00Z">
        <w:r w:rsidRPr="00AF2F6F">
          <w:rPr>
            <w:rFonts w:ascii="Times New Roman" w:eastAsia="Times New Roman" w:hAnsi="Times New Roman"/>
            <w:b/>
            <w:sz w:val="24"/>
            <w:szCs w:val="24"/>
            <w:rPrChange w:id="2075" w:author="PIERRE" w:date="2013-10-24T12:27:00Z">
              <w:rPr>
                <w:rFonts w:ascii="Times New Roman" w:eastAsia="Times New Roman" w:hAnsi="Times New Roman" w:cs="Times New Roman"/>
                <w:b/>
                <w:bCs/>
                <w:sz w:val="24"/>
                <w:szCs w:val="24"/>
                <w:lang w:val="fr-CM"/>
              </w:rPr>
            </w:rPrChange>
          </w:rPr>
          <w:t>44</w:t>
        </w:r>
      </w:ins>
      <w:ins w:id="2076" w:author="PIERRE" w:date="2013-10-23T12:30:00Z">
        <w:r w:rsidRPr="00AF2F6F">
          <w:rPr>
            <w:rFonts w:ascii="Times New Roman" w:eastAsia="Times New Roman" w:hAnsi="Times New Roman"/>
            <w:b/>
            <w:sz w:val="24"/>
            <w:szCs w:val="24"/>
            <w:rPrChange w:id="2077" w:author="PIERRE" w:date="2013-10-24T12:27:00Z">
              <w:rPr>
                <w:rFonts w:ascii="Times New Roman" w:eastAsia="Times New Roman" w:hAnsi="Times New Roman" w:cs="Times New Roman"/>
                <w:b/>
                <w:bCs/>
                <w:sz w:val="24"/>
                <w:szCs w:val="24"/>
                <w:lang w:val="fr-CM"/>
              </w:rPr>
            </w:rPrChange>
          </w:rPr>
          <w:t> et Q0</w:t>
        </w:r>
      </w:ins>
      <w:ins w:id="2078" w:author="PIERRE" w:date="2013-10-24T11:31:00Z">
        <w:r w:rsidRPr="00AF2F6F">
          <w:rPr>
            <w:rFonts w:ascii="Times New Roman" w:eastAsia="Times New Roman" w:hAnsi="Times New Roman"/>
            <w:b/>
            <w:sz w:val="24"/>
            <w:szCs w:val="24"/>
            <w:rPrChange w:id="2079" w:author="PIERRE" w:date="2013-10-24T12:27:00Z">
              <w:rPr>
                <w:rFonts w:ascii="Times New Roman" w:eastAsia="Times New Roman" w:hAnsi="Times New Roman" w:cs="Times New Roman"/>
                <w:b/>
                <w:bCs/>
                <w:sz w:val="24"/>
                <w:szCs w:val="24"/>
                <w:lang w:val="fr-CM"/>
              </w:rPr>
            </w:rPrChange>
          </w:rPr>
          <w:t>45</w:t>
        </w:r>
      </w:ins>
      <w:ins w:id="2080" w:author="PIERRE" w:date="2013-10-23T12:30:00Z">
        <w:r w:rsidRPr="00AF2F6F">
          <w:rPr>
            <w:rFonts w:ascii="Times New Roman" w:eastAsia="Times New Roman" w:hAnsi="Times New Roman"/>
            <w:b/>
            <w:sz w:val="24"/>
            <w:szCs w:val="24"/>
            <w:rPrChange w:id="2081" w:author="PIERRE" w:date="2013-10-24T12:27:00Z">
              <w:rPr>
                <w:rFonts w:ascii="Times New Roman" w:eastAsia="Times New Roman" w:hAnsi="Times New Roman" w:cs="Times New Roman"/>
                <w:b/>
                <w:bCs/>
                <w:sz w:val="24"/>
                <w:szCs w:val="24"/>
                <w:lang w:val="fr-CM"/>
              </w:rPr>
            </w:rPrChange>
          </w:rPr>
          <w:t xml:space="preserve">: </w:t>
        </w:r>
      </w:ins>
      <w:ins w:id="2082" w:author="PIERRE" w:date="2013-10-23T12:31:00Z">
        <w:r w:rsidRPr="00AF2F6F">
          <w:rPr>
            <w:rFonts w:ascii="Times New Roman" w:eastAsia="Times New Roman" w:hAnsi="Times New Roman"/>
            <w:b/>
            <w:sz w:val="24"/>
            <w:szCs w:val="24"/>
            <w:rPrChange w:id="2083" w:author="PIERRE" w:date="2013-10-24T12:27:00Z">
              <w:rPr>
                <w:rFonts w:ascii="Times New Roman" w:eastAsia="Times New Roman" w:hAnsi="Times New Roman" w:cs="Times New Roman"/>
                <w:b/>
                <w:bCs/>
                <w:sz w:val="24"/>
                <w:szCs w:val="24"/>
                <w:lang w:val="fr-CM"/>
              </w:rPr>
            </w:rPrChange>
          </w:rPr>
          <w:t>crédits octroyés</w:t>
        </w:r>
      </w:ins>
      <w:ins w:id="2084" w:author="PIERRE" w:date="2013-10-23T12:30:00Z">
        <w:r w:rsidRPr="00AF2F6F">
          <w:rPr>
            <w:rFonts w:ascii="Times New Roman" w:eastAsia="Times New Roman" w:hAnsi="Times New Roman"/>
            <w:b/>
            <w:sz w:val="24"/>
            <w:szCs w:val="24"/>
            <w:rPrChange w:id="2085" w:author="PIERRE" w:date="2013-10-24T12:27:00Z">
              <w:rPr>
                <w:rFonts w:ascii="Times New Roman" w:eastAsia="Times New Roman" w:hAnsi="Times New Roman" w:cs="Times New Roman"/>
                <w:b/>
                <w:bCs/>
                <w:sz w:val="24"/>
                <w:szCs w:val="24"/>
                <w:lang w:val="fr-CM"/>
              </w:rPr>
            </w:rPrChange>
          </w:rPr>
          <w:t xml:space="preserve"> au cours des douze derniers mois</w:t>
        </w:r>
      </w:ins>
    </w:p>
    <w:p w:rsidR="00C10832" w:rsidRPr="00442E10" w:rsidRDefault="00AF2F6F">
      <w:pPr>
        <w:jc w:val="both"/>
        <w:rPr>
          <w:ins w:id="2086" w:author="PIERRE" w:date="2013-10-23T12:31:00Z"/>
          <w:rFonts w:ascii="Times New Roman" w:eastAsia="Times New Roman" w:hAnsi="Times New Roman"/>
          <w:sz w:val="24"/>
          <w:szCs w:val="24"/>
          <w:rPrChange w:id="2087" w:author="PIERRE" w:date="2013-10-24T12:27:00Z">
            <w:rPr>
              <w:ins w:id="2088" w:author="PIERRE" w:date="2013-10-23T12:31:00Z"/>
              <w:rFonts w:ascii="Times New Roman" w:eastAsia="Times New Roman" w:hAnsi="Times New Roman"/>
              <w:sz w:val="24"/>
              <w:szCs w:val="24"/>
              <w:lang w:val="fr-CM"/>
            </w:rPr>
          </w:rPrChange>
        </w:rPr>
        <w:pPrChange w:id="2089" w:author="HP" w:date="2013-10-24T13:12:00Z">
          <w:pPr/>
        </w:pPrChange>
      </w:pPr>
      <w:ins w:id="2090" w:author="PIERRE" w:date="2013-10-23T12:31:00Z">
        <w:r w:rsidRPr="00AF2F6F">
          <w:rPr>
            <w:rFonts w:ascii="Times New Roman" w:eastAsia="Times New Roman" w:hAnsi="Times New Roman"/>
            <w:sz w:val="24"/>
            <w:szCs w:val="24"/>
            <w:rPrChange w:id="2091" w:author="PIERRE" w:date="2013-10-24T12:27:00Z">
              <w:rPr>
                <w:rFonts w:ascii="Times New Roman" w:eastAsia="Times New Roman" w:hAnsi="Times New Roman" w:cs="Times New Roman"/>
                <w:b/>
                <w:bCs/>
                <w:sz w:val="24"/>
                <w:szCs w:val="24"/>
                <w:lang w:val="fr-CM"/>
              </w:rPr>
            </w:rPrChange>
          </w:rPr>
          <w:t xml:space="preserve">Comme pour les questions </w:t>
        </w:r>
      </w:ins>
      <w:ins w:id="2092" w:author="PIERRE" w:date="2013-10-23T12:34:00Z">
        <w:r w:rsidRPr="00AF2F6F">
          <w:rPr>
            <w:rFonts w:ascii="Times New Roman" w:eastAsia="Times New Roman" w:hAnsi="Times New Roman"/>
            <w:sz w:val="24"/>
            <w:szCs w:val="24"/>
            <w:rPrChange w:id="2093" w:author="PIERRE" w:date="2013-10-24T12:27:00Z">
              <w:rPr>
                <w:rFonts w:ascii="Times New Roman" w:eastAsia="Times New Roman" w:hAnsi="Times New Roman" w:cs="Times New Roman"/>
                <w:b/>
                <w:bCs/>
                <w:sz w:val="24"/>
                <w:szCs w:val="24"/>
                <w:lang w:val="fr-CM"/>
              </w:rPr>
            </w:rPrChange>
          </w:rPr>
          <w:t>précédentes</w:t>
        </w:r>
      </w:ins>
      <w:ins w:id="2094" w:author="PIERRE" w:date="2013-10-23T12:32:00Z">
        <w:r w:rsidRPr="00AF2F6F">
          <w:rPr>
            <w:rFonts w:ascii="Times New Roman" w:eastAsia="Times New Roman" w:hAnsi="Times New Roman"/>
            <w:sz w:val="24"/>
            <w:szCs w:val="24"/>
            <w:rPrChange w:id="2095" w:author="PIERRE" w:date="2013-10-24T12:27:00Z">
              <w:rPr>
                <w:rFonts w:ascii="Times New Roman" w:eastAsia="Times New Roman" w:hAnsi="Times New Roman" w:cs="Times New Roman"/>
                <w:b/>
                <w:bCs/>
                <w:sz w:val="24"/>
                <w:szCs w:val="24"/>
                <w:lang w:val="fr-CM"/>
              </w:rPr>
            </w:rPrChange>
          </w:rPr>
          <w:t xml:space="preserve">, il est question de </w:t>
        </w:r>
      </w:ins>
      <w:ins w:id="2096" w:author="PIERRE" w:date="2013-10-23T12:31:00Z">
        <w:r w:rsidRPr="00AF2F6F">
          <w:rPr>
            <w:rFonts w:ascii="Times New Roman" w:eastAsia="Times New Roman" w:hAnsi="Times New Roman"/>
            <w:sz w:val="24"/>
            <w:szCs w:val="24"/>
            <w:rPrChange w:id="2097" w:author="PIERRE" w:date="2013-10-24T12:27:00Z">
              <w:rPr>
                <w:rFonts w:ascii="Times New Roman" w:eastAsia="Times New Roman" w:hAnsi="Times New Roman" w:cs="Times New Roman"/>
                <w:b/>
                <w:bCs/>
                <w:sz w:val="24"/>
                <w:szCs w:val="24"/>
                <w:lang w:val="fr-CM"/>
              </w:rPr>
            </w:rPrChange>
          </w:rPr>
          <w:t xml:space="preserve">savoir si au cours des 12 derniers mois, </w:t>
        </w:r>
      </w:ins>
      <w:ins w:id="2098" w:author="PIERRE" w:date="2013-10-23T12:38:00Z">
        <w:r w:rsidRPr="00AF2F6F">
          <w:rPr>
            <w:rFonts w:ascii="Times New Roman" w:eastAsia="Times New Roman" w:hAnsi="Times New Roman"/>
            <w:sz w:val="24"/>
            <w:szCs w:val="24"/>
            <w:rPrChange w:id="2099" w:author="PIERRE" w:date="2013-10-24T12:27:00Z">
              <w:rPr>
                <w:rFonts w:ascii="Times New Roman" w:eastAsia="Times New Roman" w:hAnsi="Times New Roman" w:cs="Times New Roman"/>
                <w:b/>
                <w:bCs/>
                <w:sz w:val="24"/>
                <w:szCs w:val="24"/>
                <w:lang w:val="fr-CM"/>
              </w:rPr>
            </w:rPrChange>
          </w:rPr>
          <w:t>le chef de ménage a</w:t>
        </w:r>
      </w:ins>
      <w:ins w:id="2100" w:author="PIERRE" w:date="2013-10-23T12:31:00Z">
        <w:r w:rsidRPr="00AF2F6F">
          <w:rPr>
            <w:rFonts w:ascii="Times New Roman" w:eastAsia="Times New Roman" w:hAnsi="Times New Roman"/>
            <w:sz w:val="24"/>
            <w:szCs w:val="24"/>
            <w:rPrChange w:id="2101" w:author="PIERRE" w:date="2013-10-24T12:27:00Z">
              <w:rPr>
                <w:rFonts w:ascii="Times New Roman" w:eastAsia="Times New Roman" w:hAnsi="Times New Roman" w:cs="Times New Roman"/>
                <w:b/>
                <w:bCs/>
                <w:sz w:val="24"/>
                <w:szCs w:val="24"/>
                <w:lang w:val="fr-CM"/>
              </w:rPr>
            </w:rPrChange>
          </w:rPr>
          <w:t xml:space="preserve"> </w:t>
        </w:r>
      </w:ins>
      <w:ins w:id="2102" w:author="PIERRE" w:date="2013-10-23T12:32:00Z">
        <w:r w:rsidRPr="00AF2F6F">
          <w:rPr>
            <w:rFonts w:ascii="Times New Roman" w:eastAsia="Times New Roman" w:hAnsi="Times New Roman"/>
            <w:sz w:val="24"/>
            <w:szCs w:val="24"/>
            <w:rPrChange w:id="2103" w:author="PIERRE" w:date="2013-10-24T12:27:00Z">
              <w:rPr>
                <w:rFonts w:ascii="Times New Roman" w:eastAsia="Times New Roman" w:hAnsi="Times New Roman" w:cs="Times New Roman"/>
                <w:b/>
                <w:bCs/>
                <w:sz w:val="24"/>
                <w:szCs w:val="24"/>
                <w:lang w:val="fr-CM"/>
              </w:rPr>
            </w:rPrChange>
          </w:rPr>
          <w:t>octroyé un prêt</w:t>
        </w:r>
      </w:ins>
      <w:ins w:id="2104" w:author="PIERRE" w:date="2013-10-23T12:31:00Z">
        <w:r w:rsidRPr="00AF2F6F">
          <w:rPr>
            <w:rFonts w:ascii="Times New Roman" w:eastAsia="Times New Roman" w:hAnsi="Times New Roman"/>
            <w:sz w:val="24"/>
            <w:szCs w:val="24"/>
            <w:rPrChange w:id="2105" w:author="PIERRE" w:date="2013-10-24T12:27:00Z">
              <w:rPr>
                <w:rFonts w:ascii="Times New Roman" w:eastAsia="Times New Roman" w:hAnsi="Times New Roman" w:cs="Times New Roman"/>
                <w:b/>
                <w:bCs/>
                <w:sz w:val="24"/>
                <w:szCs w:val="24"/>
                <w:lang w:val="fr-CM"/>
              </w:rPr>
            </w:rPrChange>
          </w:rPr>
          <w:t xml:space="preserve"> d’argent (en nature ou en  espèce) </w:t>
        </w:r>
      </w:ins>
      <w:proofErr w:type="spellStart"/>
      <w:ins w:id="2106" w:author="PIERRE" w:date="2013-10-23T12:40:00Z">
        <w:r w:rsidRPr="00AF2F6F">
          <w:rPr>
            <w:rFonts w:ascii="Times New Roman" w:eastAsia="Times New Roman" w:hAnsi="Times New Roman"/>
            <w:sz w:val="24"/>
            <w:szCs w:val="24"/>
            <w:rPrChange w:id="2107" w:author="PIERRE" w:date="2013-10-24T12:27:00Z">
              <w:rPr>
                <w:rFonts w:ascii="Times New Roman" w:eastAsia="Times New Roman" w:hAnsi="Times New Roman" w:cs="Times New Roman"/>
                <w:b/>
                <w:bCs/>
                <w:sz w:val="24"/>
                <w:szCs w:val="24"/>
                <w:lang w:val="fr-CM"/>
              </w:rPr>
            </w:rPrChange>
          </w:rPr>
          <w:t>c</w:t>
        </w:r>
      </w:ins>
      <w:ins w:id="2108" w:author="PIERRE" w:date="2013-10-23T12:38:00Z">
        <w:r w:rsidRPr="00AF2F6F">
          <w:rPr>
            <w:rFonts w:ascii="Times New Roman" w:eastAsia="Times New Roman" w:hAnsi="Times New Roman"/>
            <w:sz w:val="24"/>
            <w:szCs w:val="24"/>
            <w:rPrChange w:id="2109" w:author="PIERRE" w:date="2013-10-24T12:27:00Z">
              <w:rPr>
                <w:rFonts w:ascii="Times New Roman" w:eastAsia="Times New Roman" w:hAnsi="Times New Roman" w:cs="Times New Roman"/>
                <w:b/>
                <w:bCs/>
                <w:sz w:val="24"/>
                <w:szCs w:val="24"/>
                <w:lang w:val="fr-CM"/>
              </w:rPr>
            </w:rPrChange>
          </w:rPr>
          <w:t>-à-d</w:t>
        </w:r>
        <w:proofErr w:type="spellEnd"/>
        <w:r w:rsidRPr="00AF2F6F">
          <w:rPr>
            <w:rFonts w:ascii="Times New Roman" w:eastAsia="Times New Roman" w:hAnsi="Times New Roman"/>
            <w:sz w:val="24"/>
            <w:szCs w:val="24"/>
            <w:rPrChange w:id="2110" w:author="PIERRE" w:date="2013-10-24T12:27:00Z">
              <w:rPr>
                <w:rFonts w:ascii="Times New Roman" w:eastAsia="Times New Roman" w:hAnsi="Times New Roman" w:cs="Times New Roman"/>
                <w:b/>
                <w:bCs/>
                <w:sz w:val="24"/>
                <w:szCs w:val="24"/>
                <w:lang w:val="fr-CM"/>
              </w:rPr>
            </w:rPrChange>
          </w:rPr>
          <w:t xml:space="preserve"> </w:t>
        </w:r>
      </w:ins>
      <w:ins w:id="2111" w:author="PIERRE" w:date="2013-10-23T12:39:00Z">
        <w:r w:rsidRPr="00AF2F6F">
          <w:rPr>
            <w:rFonts w:ascii="Times New Roman" w:eastAsia="Times New Roman" w:hAnsi="Times New Roman"/>
            <w:sz w:val="24"/>
            <w:szCs w:val="24"/>
            <w:rPrChange w:id="2112" w:author="PIERRE" w:date="2013-10-24T12:27:00Z">
              <w:rPr>
                <w:rFonts w:ascii="Times New Roman" w:eastAsia="Times New Roman" w:hAnsi="Times New Roman" w:cs="Times New Roman"/>
                <w:b/>
                <w:bCs/>
                <w:sz w:val="24"/>
                <w:szCs w:val="24"/>
                <w:lang w:val="fr-CM"/>
              </w:rPr>
            </w:rPrChange>
          </w:rPr>
          <w:t>qu’il a</w:t>
        </w:r>
      </w:ins>
      <w:ins w:id="2113" w:author="PIERRE" w:date="2013-10-23T12:40:00Z">
        <w:r w:rsidRPr="00AF2F6F">
          <w:rPr>
            <w:rFonts w:ascii="Times New Roman" w:eastAsia="Times New Roman" w:hAnsi="Times New Roman"/>
            <w:sz w:val="24"/>
            <w:szCs w:val="24"/>
            <w:rPrChange w:id="2114" w:author="PIERRE" w:date="2013-10-24T12:27:00Z">
              <w:rPr>
                <w:rFonts w:ascii="Times New Roman" w:eastAsia="Times New Roman" w:hAnsi="Times New Roman" w:cs="Times New Roman"/>
                <w:b/>
                <w:bCs/>
                <w:sz w:val="24"/>
                <w:szCs w:val="24"/>
                <w:lang w:val="fr-CM"/>
              </w:rPr>
            </w:rPrChange>
          </w:rPr>
          <w:t xml:space="preserve"> </w:t>
        </w:r>
      </w:ins>
      <w:ins w:id="2115" w:author="PIERRE" w:date="2013-10-23T12:39:00Z">
        <w:r w:rsidRPr="00AF2F6F">
          <w:rPr>
            <w:rFonts w:ascii="Times New Roman" w:eastAsia="Times New Roman" w:hAnsi="Times New Roman"/>
            <w:sz w:val="24"/>
            <w:szCs w:val="24"/>
            <w:rPrChange w:id="2116" w:author="PIERRE" w:date="2013-10-24T12:27:00Z">
              <w:rPr>
                <w:rFonts w:ascii="Times New Roman" w:eastAsia="Times New Roman" w:hAnsi="Times New Roman" w:cs="Times New Roman"/>
                <w:b/>
                <w:bCs/>
                <w:sz w:val="24"/>
                <w:szCs w:val="24"/>
                <w:lang w:val="fr-CM"/>
              </w:rPr>
            </w:rPrChange>
          </w:rPr>
          <w:t xml:space="preserve">donné de l’argent </w:t>
        </w:r>
      </w:ins>
      <w:ins w:id="2117" w:author="PIERRE" w:date="2013-10-23T12:40:00Z">
        <w:r w:rsidRPr="00AF2F6F">
          <w:rPr>
            <w:rFonts w:ascii="Times New Roman" w:eastAsia="Times New Roman" w:hAnsi="Times New Roman"/>
            <w:sz w:val="24"/>
            <w:szCs w:val="24"/>
            <w:rPrChange w:id="2118" w:author="PIERRE" w:date="2013-10-24T12:27:00Z">
              <w:rPr>
                <w:rFonts w:ascii="Times New Roman" w:eastAsia="Times New Roman" w:hAnsi="Times New Roman" w:cs="Times New Roman"/>
                <w:b/>
                <w:bCs/>
                <w:sz w:val="24"/>
                <w:szCs w:val="24"/>
                <w:lang w:val="fr-CM"/>
              </w:rPr>
            </w:rPrChange>
          </w:rPr>
          <w:t>à</w:t>
        </w:r>
      </w:ins>
      <w:ins w:id="2119" w:author="PIERRE" w:date="2013-10-23T12:39:00Z">
        <w:r w:rsidRPr="00AF2F6F">
          <w:rPr>
            <w:rFonts w:ascii="Times New Roman" w:eastAsia="Times New Roman" w:hAnsi="Times New Roman"/>
            <w:sz w:val="24"/>
            <w:szCs w:val="24"/>
            <w:rPrChange w:id="2120" w:author="PIERRE" w:date="2013-10-24T12:27:00Z">
              <w:rPr>
                <w:rFonts w:ascii="Times New Roman" w:eastAsia="Times New Roman" w:hAnsi="Times New Roman" w:cs="Times New Roman"/>
                <w:b/>
                <w:bCs/>
                <w:sz w:val="24"/>
                <w:szCs w:val="24"/>
                <w:lang w:val="fr-CM"/>
              </w:rPr>
            </w:rPrChange>
          </w:rPr>
          <w:t xml:space="preserve"> quelqu’un d’autre et cette personne devra le rembourser plus tard. </w:t>
        </w:r>
      </w:ins>
      <w:ins w:id="2121" w:author="PIERRE" w:date="2013-10-23T12:33:00Z">
        <w:r w:rsidRPr="00AF2F6F">
          <w:rPr>
            <w:rFonts w:ascii="Times New Roman" w:eastAsia="Times New Roman" w:hAnsi="Times New Roman"/>
            <w:sz w:val="24"/>
            <w:szCs w:val="24"/>
            <w:rPrChange w:id="2122" w:author="PIERRE" w:date="2013-10-24T12:27:00Z">
              <w:rPr>
                <w:rFonts w:ascii="Times New Roman" w:eastAsia="Times New Roman" w:hAnsi="Times New Roman" w:cs="Times New Roman"/>
                <w:b/>
                <w:bCs/>
                <w:sz w:val="24"/>
                <w:szCs w:val="24"/>
                <w:lang w:val="fr-CM"/>
              </w:rPr>
            </w:rPrChange>
          </w:rPr>
          <w:t>Dans l’affirmative vous devez</w:t>
        </w:r>
      </w:ins>
      <w:ins w:id="2123" w:author="PIERRE" w:date="2013-10-23T12:31:00Z">
        <w:r w:rsidRPr="00AF2F6F">
          <w:rPr>
            <w:rFonts w:ascii="Times New Roman" w:eastAsia="Times New Roman" w:hAnsi="Times New Roman"/>
            <w:sz w:val="24"/>
            <w:szCs w:val="24"/>
            <w:rPrChange w:id="2124" w:author="PIERRE" w:date="2013-10-24T12:27:00Z">
              <w:rPr>
                <w:rFonts w:ascii="Times New Roman" w:eastAsia="Times New Roman" w:hAnsi="Times New Roman" w:cs="Times New Roman"/>
                <w:b/>
                <w:bCs/>
                <w:sz w:val="24"/>
                <w:szCs w:val="24"/>
                <w:lang w:val="fr-CM"/>
              </w:rPr>
            </w:rPrChange>
          </w:rPr>
          <w:t xml:space="preserve"> préciser à Q0</w:t>
        </w:r>
      </w:ins>
      <w:ins w:id="2125" w:author="PIERRE" w:date="2013-10-24T11:32:00Z">
        <w:r w:rsidRPr="00AF2F6F">
          <w:rPr>
            <w:rFonts w:ascii="Times New Roman" w:eastAsia="Times New Roman" w:hAnsi="Times New Roman"/>
            <w:sz w:val="24"/>
            <w:szCs w:val="24"/>
            <w:rPrChange w:id="2126" w:author="PIERRE" w:date="2013-10-24T12:27:00Z">
              <w:rPr>
                <w:rFonts w:ascii="Times New Roman" w:eastAsia="Times New Roman" w:hAnsi="Times New Roman" w:cs="Times New Roman"/>
                <w:b/>
                <w:bCs/>
                <w:sz w:val="24"/>
                <w:szCs w:val="24"/>
                <w:lang w:val="fr-CM"/>
              </w:rPr>
            </w:rPrChange>
          </w:rPr>
          <w:t>45</w:t>
        </w:r>
      </w:ins>
      <w:ins w:id="2127" w:author="PIERRE" w:date="2013-10-23T12:31:00Z">
        <w:r w:rsidRPr="00AF2F6F">
          <w:rPr>
            <w:rFonts w:ascii="Times New Roman" w:eastAsia="Times New Roman" w:hAnsi="Times New Roman"/>
            <w:sz w:val="24"/>
            <w:szCs w:val="24"/>
            <w:rPrChange w:id="2128" w:author="PIERRE" w:date="2013-10-24T12:27:00Z">
              <w:rPr>
                <w:rFonts w:ascii="Times New Roman" w:eastAsia="Times New Roman" w:hAnsi="Times New Roman" w:cs="Times New Roman"/>
                <w:b/>
                <w:bCs/>
                <w:sz w:val="24"/>
                <w:szCs w:val="24"/>
                <w:lang w:val="fr-CM"/>
              </w:rPr>
            </w:rPrChange>
          </w:rPr>
          <w:t xml:space="preserve"> </w:t>
        </w:r>
      </w:ins>
      <w:ins w:id="2129" w:author="PIERRE" w:date="2013-10-23T12:34:00Z">
        <w:r w:rsidRPr="00AF2F6F">
          <w:rPr>
            <w:rFonts w:ascii="Times New Roman" w:eastAsia="Times New Roman" w:hAnsi="Times New Roman"/>
            <w:sz w:val="24"/>
            <w:szCs w:val="24"/>
            <w:rPrChange w:id="2130" w:author="PIERRE" w:date="2013-10-24T12:27:00Z">
              <w:rPr>
                <w:rFonts w:ascii="Times New Roman" w:eastAsia="Times New Roman" w:hAnsi="Times New Roman" w:cs="Times New Roman"/>
                <w:b/>
                <w:bCs/>
                <w:sz w:val="24"/>
                <w:szCs w:val="24"/>
                <w:lang w:val="fr-CM"/>
              </w:rPr>
            </w:rPrChange>
          </w:rPr>
          <w:t xml:space="preserve">le bénéficiaire du prêt </w:t>
        </w:r>
      </w:ins>
      <w:ins w:id="2131" w:author="PIERRE" w:date="2013-10-23T12:31:00Z">
        <w:r w:rsidRPr="00AF2F6F">
          <w:rPr>
            <w:rFonts w:ascii="Times New Roman" w:eastAsia="Times New Roman" w:hAnsi="Times New Roman"/>
            <w:sz w:val="24"/>
            <w:szCs w:val="24"/>
            <w:rPrChange w:id="2132" w:author="PIERRE" w:date="2013-10-24T12:27:00Z">
              <w:rPr>
                <w:rFonts w:ascii="Times New Roman" w:eastAsia="Times New Roman" w:hAnsi="Times New Roman" w:cs="Times New Roman"/>
                <w:b/>
                <w:bCs/>
                <w:sz w:val="24"/>
                <w:szCs w:val="24"/>
                <w:lang w:val="fr-CM"/>
              </w:rPr>
            </w:rPrChange>
          </w:rPr>
          <w:t>et les montants. NB : Vous devez estimer la valeur d</w:t>
        </w:r>
      </w:ins>
      <w:ins w:id="2133" w:author="PIERRE" w:date="2013-10-23T12:34:00Z">
        <w:r w:rsidRPr="00AF2F6F">
          <w:rPr>
            <w:rFonts w:ascii="Times New Roman" w:eastAsia="Times New Roman" w:hAnsi="Times New Roman"/>
            <w:sz w:val="24"/>
            <w:szCs w:val="24"/>
            <w:rPrChange w:id="2134" w:author="PIERRE" w:date="2013-10-24T12:27:00Z">
              <w:rPr>
                <w:rFonts w:ascii="Times New Roman" w:eastAsia="Times New Roman" w:hAnsi="Times New Roman" w:cs="Times New Roman"/>
                <w:b/>
                <w:bCs/>
                <w:sz w:val="24"/>
                <w:szCs w:val="24"/>
                <w:lang w:val="fr-CM"/>
              </w:rPr>
            </w:rPrChange>
          </w:rPr>
          <w:t>u prêt</w:t>
        </w:r>
      </w:ins>
      <w:ins w:id="2135" w:author="PIERRE" w:date="2013-10-23T12:31:00Z">
        <w:r w:rsidRPr="00AF2F6F">
          <w:rPr>
            <w:rFonts w:ascii="Times New Roman" w:eastAsia="Times New Roman" w:hAnsi="Times New Roman"/>
            <w:sz w:val="24"/>
            <w:szCs w:val="24"/>
            <w:rPrChange w:id="2136" w:author="PIERRE" w:date="2013-10-24T12:27:00Z">
              <w:rPr>
                <w:rFonts w:ascii="Times New Roman" w:eastAsia="Times New Roman" w:hAnsi="Times New Roman" w:cs="Times New Roman"/>
                <w:b/>
                <w:bCs/>
                <w:sz w:val="24"/>
                <w:szCs w:val="24"/>
                <w:lang w:val="fr-CM"/>
              </w:rPr>
            </w:rPrChange>
          </w:rPr>
          <w:t xml:space="preserve"> en nature. </w:t>
        </w:r>
      </w:ins>
    </w:p>
    <w:p w:rsidR="00C10832" w:rsidRPr="00442E10" w:rsidRDefault="00AF2F6F" w:rsidP="00D34AA1">
      <w:pPr>
        <w:rPr>
          <w:ins w:id="2137" w:author="PIERRE" w:date="2013-10-23T12:42:00Z"/>
          <w:rFonts w:ascii="Times New Roman" w:eastAsia="Times New Roman" w:hAnsi="Times New Roman"/>
          <w:b/>
          <w:sz w:val="24"/>
          <w:szCs w:val="24"/>
          <w:rPrChange w:id="2138" w:author="PIERRE" w:date="2013-10-24T12:27:00Z">
            <w:rPr>
              <w:ins w:id="2139" w:author="PIERRE" w:date="2013-10-23T12:42:00Z"/>
              <w:rFonts w:ascii="Times New Roman" w:eastAsia="Times New Roman" w:hAnsi="Times New Roman"/>
              <w:b/>
              <w:sz w:val="24"/>
              <w:szCs w:val="24"/>
              <w:lang w:val="fr-CM"/>
            </w:rPr>
          </w:rPrChange>
        </w:rPr>
      </w:pPr>
      <w:ins w:id="2140" w:author="PIERRE" w:date="2013-10-23T12:40:00Z">
        <w:r w:rsidRPr="00AF2F6F">
          <w:rPr>
            <w:rFonts w:ascii="Times New Roman" w:eastAsia="Times New Roman" w:hAnsi="Times New Roman"/>
            <w:b/>
            <w:sz w:val="24"/>
            <w:szCs w:val="24"/>
            <w:rPrChange w:id="2141" w:author="PIERRE" w:date="2013-10-24T12:27:00Z">
              <w:rPr>
                <w:rFonts w:ascii="Times New Roman" w:eastAsia="Times New Roman" w:hAnsi="Times New Roman" w:cs="Times New Roman"/>
                <w:b/>
                <w:bCs/>
                <w:sz w:val="24"/>
                <w:szCs w:val="24"/>
                <w:lang w:val="fr-CM"/>
              </w:rPr>
            </w:rPrChange>
          </w:rPr>
          <w:t>Q0</w:t>
        </w:r>
      </w:ins>
      <w:ins w:id="2142" w:author="PIERRE" w:date="2013-10-24T11:36:00Z">
        <w:r w:rsidRPr="00AF2F6F">
          <w:rPr>
            <w:rFonts w:ascii="Times New Roman" w:eastAsia="Times New Roman" w:hAnsi="Times New Roman"/>
            <w:b/>
            <w:sz w:val="24"/>
            <w:szCs w:val="24"/>
            <w:rPrChange w:id="2143" w:author="PIERRE" w:date="2013-10-24T12:27:00Z">
              <w:rPr>
                <w:rFonts w:ascii="Times New Roman" w:eastAsia="Times New Roman" w:hAnsi="Times New Roman" w:cs="Times New Roman"/>
                <w:b/>
                <w:bCs/>
                <w:sz w:val="24"/>
                <w:szCs w:val="24"/>
                <w:lang w:val="fr-CM"/>
              </w:rPr>
            </w:rPrChange>
          </w:rPr>
          <w:t>46</w:t>
        </w:r>
      </w:ins>
      <w:ins w:id="2144" w:author="PIERRE" w:date="2013-10-23T12:40:00Z">
        <w:r w:rsidRPr="00AF2F6F">
          <w:rPr>
            <w:rFonts w:ascii="Times New Roman" w:eastAsia="Times New Roman" w:hAnsi="Times New Roman"/>
            <w:b/>
            <w:sz w:val="24"/>
            <w:szCs w:val="24"/>
            <w:rPrChange w:id="2145" w:author="PIERRE" w:date="2013-10-24T12:27:00Z">
              <w:rPr>
                <w:rFonts w:ascii="Times New Roman" w:eastAsia="Times New Roman" w:hAnsi="Times New Roman" w:cs="Times New Roman"/>
                <w:b/>
                <w:bCs/>
                <w:sz w:val="24"/>
                <w:szCs w:val="24"/>
                <w:lang w:val="fr-CM"/>
              </w:rPr>
            </w:rPrChange>
          </w:rPr>
          <w:t> et Q0</w:t>
        </w:r>
      </w:ins>
      <w:ins w:id="2146" w:author="PIERRE" w:date="2013-10-24T11:36:00Z">
        <w:r w:rsidRPr="00AF2F6F">
          <w:rPr>
            <w:rFonts w:ascii="Times New Roman" w:eastAsia="Times New Roman" w:hAnsi="Times New Roman"/>
            <w:b/>
            <w:sz w:val="24"/>
            <w:szCs w:val="24"/>
            <w:rPrChange w:id="2147" w:author="PIERRE" w:date="2013-10-24T12:27:00Z">
              <w:rPr>
                <w:rFonts w:ascii="Times New Roman" w:eastAsia="Times New Roman" w:hAnsi="Times New Roman" w:cs="Times New Roman"/>
                <w:b/>
                <w:bCs/>
                <w:sz w:val="24"/>
                <w:szCs w:val="24"/>
                <w:lang w:val="fr-CM"/>
              </w:rPr>
            </w:rPrChange>
          </w:rPr>
          <w:t>47</w:t>
        </w:r>
      </w:ins>
      <w:ins w:id="2148" w:author="PIERRE" w:date="2013-10-23T12:40:00Z">
        <w:r w:rsidRPr="00AF2F6F">
          <w:rPr>
            <w:rFonts w:ascii="Times New Roman" w:eastAsia="Times New Roman" w:hAnsi="Times New Roman"/>
            <w:b/>
            <w:sz w:val="24"/>
            <w:szCs w:val="24"/>
            <w:rPrChange w:id="2149" w:author="PIERRE" w:date="2013-10-24T12:27:00Z">
              <w:rPr>
                <w:rFonts w:ascii="Times New Roman" w:eastAsia="Times New Roman" w:hAnsi="Times New Roman" w:cs="Times New Roman"/>
                <w:b/>
                <w:bCs/>
                <w:sz w:val="24"/>
                <w:szCs w:val="24"/>
                <w:lang w:val="fr-CM"/>
              </w:rPr>
            </w:rPrChange>
          </w:rPr>
          <w:t xml:space="preserve">: </w:t>
        </w:r>
      </w:ins>
      <w:ins w:id="2150" w:author="PIERRE" w:date="2013-10-23T12:41:00Z">
        <w:r w:rsidRPr="00AF2F6F">
          <w:rPr>
            <w:rFonts w:ascii="Times New Roman" w:eastAsia="Times New Roman" w:hAnsi="Times New Roman"/>
            <w:b/>
            <w:sz w:val="24"/>
            <w:szCs w:val="24"/>
            <w:rPrChange w:id="2151" w:author="PIERRE" w:date="2013-10-24T12:27:00Z">
              <w:rPr>
                <w:rFonts w:ascii="Times New Roman" w:eastAsia="Times New Roman" w:hAnsi="Times New Roman" w:cs="Times New Roman"/>
                <w:b/>
                <w:bCs/>
                <w:sz w:val="24"/>
                <w:szCs w:val="24"/>
                <w:lang w:val="fr-CM"/>
              </w:rPr>
            </w:rPrChange>
          </w:rPr>
          <w:t>perception du niveau de vie du ménage par rapport aux autres hab</w:t>
        </w:r>
      </w:ins>
      <w:ins w:id="2152" w:author="PIERRE" w:date="2013-10-23T12:42:00Z">
        <w:r w:rsidRPr="00AF2F6F">
          <w:rPr>
            <w:rFonts w:ascii="Times New Roman" w:eastAsia="Times New Roman" w:hAnsi="Times New Roman"/>
            <w:b/>
            <w:sz w:val="24"/>
            <w:szCs w:val="24"/>
            <w:rPrChange w:id="2153" w:author="PIERRE" w:date="2013-10-24T12:27:00Z">
              <w:rPr>
                <w:rFonts w:ascii="Times New Roman" w:eastAsia="Times New Roman" w:hAnsi="Times New Roman" w:cs="Times New Roman"/>
                <w:b/>
                <w:bCs/>
                <w:sz w:val="24"/>
                <w:szCs w:val="24"/>
                <w:lang w:val="fr-CM"/>
              </w:rPr>
            </w:rPrChange>
          </w:rPr>
          <w:t>itants</w:t>
        </w:r>
      </w:ins>
    </w:p>
    <w:p w:rsidR="00187732" w:rsidRDefault="00AF2F6F">
      <w:pPr>
        <w:spacing w:after="0" w:line="240" w:lineRule="auto"/>
        <w:jc w:val="both"/>
        <w:rPr>
          <w:ins w:id="2154" w:author="PIERRE" w:date="2013-10-24T11:38:00Z"/>
          <w:rFonts w:ascii="Times New Roman" w:eastAsia="Times New Roman" w:hAnsi="Times New Roman"/>
          <w:sz w:val="24"/>
          <w:szCs w:val="24"/>
          <w:rPrChange w:id="2155" w:author="PIERRE" w:date="2013-10-24T12:27:00Z">
            <w:rPr>
              <w:ins w:id="2156" w:author="PIERRE" w:date="2013-10-24T11:38:00Z"/>
              <w:rFonts w:ascii="Times New Roman" w:eastAsia="Times New Roman" w:hAnsi="Times New Roman"/>
              <w:sz w:val="24"/>
              <w:szCs w:val="24"/>
              <w:lang w:val="fr-CM"/>
            </w:rPr>
          </w:rPrChange>
        </w:rPr>
        <w:pPrChange w:id="2157" w:author="PIERRE" w:date="2013-10-23T12:54:00Z">
          <w:pPr/>
        </w:pPrChange>
      </w:pPr>
      <w:ins w:id="2158" w:author="PIERRE" w:date="2013-10-23T12:42:00Z">
        <w:r w:rsidRPr="00AF2F6F">
          <w:rPr>
            <w:rFonts w:ascii="Times New Roman" w:eastAsia="Times New Roman" w:hAnsi="Times New Roman"/>
            <w:sz w:val="24"/>
            <w:szCs w:val="24"/>
            <w:rPrChange w:id="2159" w:author="PIERRE" w:date="2013-10-24T12:27:00Z">
              <w:rPr>
                <w:rFonts w:ascii="Times New Roman" w:eastAsia="Times New Roman" w:hAnsi="Times New Roman" w:cs="Times New Roman"/>
                <w:b/>
                <w:bCs/>
                <w:sz w:val="24"/>
                <w:szCs w:val="24"/>
                <w:lang w:val="fr-CM"/>
              </w:rPr>
            </w:rPrChange>
          </w:rPr>
          <w:t>Pour ces ques</w:t>
        </w:r>
      </w:ins>
      <w:ins w:id="2160" w:author="PIERRE" w:date="2013-10-23T12:43:00Z">
        <w:r w:rsidRPr="00AF2F6F">
          <w:rPr>
            <w:rFonts w:ascii="Times New Roman" w:eastAsia="Times New Roman" w:hAnsi="Times New Roman"/>
            <w:sz w:val="24"/>
            <w:szCs w:val="24"/>
            <w:rPrChange w:id="2161" w:author="PIERRE" w:date="2013-10-24T12:27:00Z">
              <w:rPr>
                <w:rFonts w:ascii="Times New Roman" w:eastAsia="Times New Roman" w:hAnsi="Times New Roman" w:cs="Times New Roman"/>
                <w:b/>
                <w:bCs/>
                <w:sz w:val="24"/>
                <w:szCs w:val="24"/>
                <w:lang w:val="fr-CM"/>
              </w:rPr>
            </w:rPrChange>
          </w:rPr>
          <w:t>tions, le CM doit donner son n</w:t>
        </w:r>
      </w:ins>
      <w:ins w:id="2162" w:author="PIERRE" w:date="2013-10-23T12:44:00Z">
        <w:r w:rsidRPr="00AF2F6F">
          <w:rPr>
            <w:rFonts w:ascii="Times New Roman" w:eastAsia="Times New Roman" w:hAnsi="Times New Roman"/>
            <w:sz w:val="24"/>
            <w:szCs w:val="24"/>
            <w:rPrChange w:id="2163" w:author="PIERRE" w:date="2013-10-24T12:27:00Z">
              <w:rPr>
                <w:rFonts w:ascii="Times New Roman" w:eastAsia="Times New Roman" w:hAnsi="Times New Roman" w:cs="Times New Roman"/>
                <w:b/>
                <w:bCs/>
                <w:sz w:val="24"/>
                <w:szCs w:val="24"/>
                <w:lang w:val="fr-CM"/>
              </w:rPr>
            </w:rPrChange>
          </w:rPr>
          <w:t>iveau de perception du niveau de bien être par rapport aux autres habitants du village, puis par rapport au chef d</w:t>
        </w:r>
      </w:ins>
      <w:ins w:id="2164" w:author="PIERRE" w:date="2013-10-23T12:45:00Z">
        <w:r w:rsidRPr="00AF2F6F">
          <w:rPr>
            <w:rFonts w:ascii="Times New Roman" w:eastAsia="Times New Roman" w:hAnsi="Times New Roman"/>
            <w:sz w:val="24"/>
            <w:szCs w:val="24"/>
            <w:rPrChange w:id="2165" w:author="PIERRE" w:date="2013-10-24T12:27:00Z">
              <w:rPr>
                <w:rFonts w:ascii="Times New Roman" w:eastAsia="Times New Roman" w:hAnsi="Times New Roman" w:cs="Times New Roman"/>
                <w:b/>
                <w:bCs/>
                <w:sz w:val="24"/>
                <w:szCs w:val="24"/>
                <w:lang w:val="fr-CM"/>
              </w:rPr>
            </w:rPrChange>
          </w:rPr>
          <w:t>u</w:t>
        </w:r>
      </w:ins>
      <w:ins w:id="2166" w:author="PIERRE" w:date="2013-10-23T12:44:00Z">
        <w:r w:rsidRPr="00AF2F6F">
          <w:rPr>
            <w:rFonts w:ascii="Times New Roman" w:eastAsia="Times New Roman" w:hAnsi="Times New Roman"/>
            <w:sz w:val="24"/>
            <w:szCs w:val="24"/>
            <w:rPrChange w:id="2167" w:author="PIERRE" w:date="2013-10-24T12:27:00Z">
              <w:rPr>
                <w:rFonts w:ascii="Times New Roman" w:eastAsia="Times New Roman" w:hAnsi="Times New Roman" w:cs="Times New Roman"/>
                <w:b/>
                <w:bCs/>
                <w:sz w:val="24"/>
                <w:szCs w:val="24"/>
                <w:lang w:val="fr-CM"/>
              </w:rPr>
            </w:rPrChange>
          </w:rPr>
          <w:t xml:space="preserve"> village</w:t>
        </w:r>
      </w:ins>
      <w:ins w:id="2168" w:author="PIERRE" w:date="2013-10-23T12:45:00Z">
        <w:r w:rsidRPr="00AF2F6F">
          <w:rPr>
            <w:rFonts w:ascii="Times New Roman" w:eastAsia="Times New Roman" w:hAnsi="Times New Roman"/>
            <w:sz w:val="24"/>
            <w:szCs w:val="24"/>
            <w:rPrChange w:id="2169" w:author="PIERRE" w:date="2013-10-24T12:27:00Z">
              <w:rPr>
                <w:rFonts w:ascii="Times New Roman" w:eastAsia="Times New Roman" w:hAnsi="Times New Roman" w:cs="Times New Roman"/>
                <w:b/>
                <w:bCs/>
                <w:sz w:val="24"/>
                <w:szCs w:val="24"/>
                <w:lang w:val="fr-CM"/>
              </w:rPr>
            </w:rPrChange>
          </w:rPr>
          <w:t xml:space="preserve">. Les modalités </w:t>
        </w:r>
        <w:r w:rsidRPr="00AF2F6F">
          <w:rPr>
            <w:rFonts w:ascii="Times New Roman" w:eastAsia="Times New Roman" w:hAnsi="Times New Roman"/>
            <w:sz w:val="24"/>
            <w:szCs w:val="24"/>
            <w:rPrChange w:id="2170" w:author="PIERRE" w:date="2013-10-24T12:27:00Z">
              <w:rPr>
                <w:rFonts w:ascii="Times New Roman" w:eastAsia="Times New Roman" w:hAnsi="Times New Roman" w:cs="Times New Roman"/>
                <w:b/>
                <w:bCs/>
                <w:sz w:val="24"/>
                <w:szCs w:val="24"/>
                <w:lang w:val="fr-CM"/>
              </w:rPr>
            </w:rPrChange>
          </w:rPr>
          <w:lastRenderedPageBreak/>
          <w:t>sont</w:t>
        </w:r>
      </w:ins>
      <w:ins w:id="2171" w:author="PIERRE" w:date="2013-10-23T12:52:00Z">
        <w:r w:rsidRPr="00AF2F6F">
          <w:rPr>
            <w:rFonts w:ascii="Times New Roman" w:eastAsia="Times New Roman" w:hAnsi="Times New Roman"/>
            <w:sz w:val="24"/>
            <w:szCs w:val="24"/>
            <w:rPrChange w:id="2172" w:author="PIERRE" w:date="2013-10-24T12:27:00Z">
              <w:rPr>
                <w:rFonts w:ascii="Times New Roman" w:eastAsia="Times New Roman" w:hAnsi="Times New Roman" w:cs="Times New Roman"/>
                <w:b/>
                <w:bCs/>
                <w:sz w:val="24"/>
                <w:szCs w:val="24"/>
                <w:lang w:val="fr-CM"/>
              </w:rPr>
            </w:rPrChange>
          </w:rPr>
          <w:t xml:space="preserve"> : 1=Beaucoup plus élevé ; </w:t>
        </w:r>
      </w:ins>
      <w:ins w:id="2173" w:author="PIERRE" w:date="2013-10-23T12:53:00Z">
        <w:r w:rsidRPr="00AF2F6F">
          <w:rPr>
            <w:rFonts w:ascii="Times New Roman" w:eastAsia="Times New Roman" w:hAnsi="Times New Roman"/>
            <w:sz w:val="24"/>
            <w:szCs w:val="24"/>
            <w:rPrChange w:id="2174" w:author="PIERRE" w:date="2013-10-24T12:27:00Z">
              <w:rPr>
                <w:rFonts w:ascii="Times New Roman" w:eastAsia="Times New Roman" w:hAnsi="Times New Roman" w:cs="Times New Roman"/>
                <w:b/>
                <w:bCs/>
                <w:sz w:val="18"/>
                <w:szCs w:val="18"/>
                <w:lang w:val="fr-CM"/>
              </w:rPr>
            </w:rPrChange>
          </w:rPr>
          <w:t>2=</w:t>
        </w:r>
      </w:ins>
      <w:ins w:id="2175" w:author="PIERRE" w:date="2013-10-23T12:52:00Z">
        <w:r w:rsidRPr="00AF2F6F">
          <w:rPr>
            <w:rFonts w:ascii="Times New Roman" w:eastAsia="Times New Roman" w:hAnsi="Times New Roman"/>
            <w:sz w:val="24"/>
            <w:szCs w:val="24"/>
            <w:rPrChange w:id="2176" w:author="PIERRE" w:date="2013-10-24T12:27:00Z">
              <w:rPr>
                <w:rFonts w:ascii="Times New Roman" w:eastAsia="Times New Roman" w:hAnsi="Times New Roman" w:cs="Times New Roman"/>
                <w:b/>
                <w:bCs/>
                <w:sz w:val="18"/>
                <w:szCs w:val="18"/>
                <w:lang w:val="fr-CM"/>
              </w:rPr>
            </w:rPrChange>
          </w:rPr>
          <w:t>Plus élevé</w:t>
        </w:r>
      </w:ins>
      <w:ins w:id="2177" w:author="PIERRE" w:date="2013-10-23T12:53:00Z">
        <w:r w:rsidRPr="00AF2F6F">
          <w:rPr>
            <w:rFonts w:ascii="Times New Roman" w:eastAsia="Times New Roman" w:hAnsi="Times New Roman"/>
            <w:sz w:val="24"/>
            <w:szCs w:val="24"/>
            <w:rPrChange w:id="2178" w:author="PIERRE" w:date="2013-10-24T12:27:00Z">
              <w:rPr>
                <w:rFonts w:ascii="Times New Roman" w:eastAsia="Times New Roman" w:hAnsi="Times New Roman" w:cs="Times New Roman"/>
                <w:b/>
                <w:bCs/>
                <w:sz w:val="18"/>
                <w:szCs w:val="18"/>
                <w:lang w:val="fr-CM"/>
              </w:rPr>
            </w:rPrChange>
          </w:rPr>
          <w:t> ; 3=</w:t>
        </w:r>
      </w:ins>
      <w:ins w:id="2179" w:author="PIERRE" w:date="2013-10-23T12:52:00Z">
        <w:r w:rsidRPr="00AF2F6F">
          <w:rPr>
            <w:rFonts w:ascii="Times New Roman" w:eastAsia="Times New Roman" w:hAnsi="Times New Roman"/>
            <w:sz w:val="24"/>
            <w:szCs w:val="24"/>
            <w:rPrChange w:id="2180" w:author="PIERRE" w:date="2013-10-24T12:27:00Z">
              <w:rPr>
                <w:rFonts w:ascii="Times New Roman" w:eastAsia="Times New Roman" w:hAnsi="Times New Roman" w:cs="Times New Roman"/>
                <w:b/>
                <w:bCs/>
                <w:sz w:val="18"/>
                <w:szCs w:val="18"/>
                <w:lang w:val="fr-CM"/>
              </w:rPr>
            </w:rPrChange>
          </w:rPr>
          <w:t>Même</w:t>
        </w:r>
      </w:ins>
      <w:ins w:id="2181" w:author="PIERRE" w:date="2013-10-23T12:53:00Z">
        <w:r w:rsidRPr="00AF2F6F">
          <w:rPr>
            <w:rFonts w:ascii="Times New Roman" w:eastAsia="Times New Roman" w:hAnsi="Times New Roman"/>
            <w:sz w:val="24"/>
            <w:szCs w:val="24"/>
            <w:rPrChange w:id="2182" w:author="PIERRE" w:date="2013-10-24T12:27:00Z">
              <w:rPr>
                <w:rFonts w:ascii="Times New Roman" w:eastAsia="Times New Roman" w:hAnsi="Times New Roman" w:cs="Times New Roman"/>
                <w:b/>
                <w:bCs/>
                <w:sz w:val="18"/>
                <w:szCs w:val="18"/>
                <w:lang w:val="fr-CM"/>
              </w:rPr>
            </w:rPrChange>
          </w:rPr>
          <w:t xml:space="preserve"> niveau ; 4= </w:t>
        </w:r>
      </w:ins>
      <w:ins w:id="2183" w:author="PIERRE" w:date="2013-10-23T12:52:00Z">
        <w:r w:rsidRPr="00AF2F6F">
          <w:rPr>
            <w:rFonts w:ascii="Times New Roman" w:eastAsia="Times New Roman" w:hAnsi="Times New Roman"/>
            <w:sz w:val="24"/>
            <w:szCs w:val="24"/>
            <w:rPrChange w:id="2184" w:author="PIERRE" w:date="2013-10-24T12:27:00Z">
              <w:rPr>
                <w:rFonts w:ascii="Times New Roman" w:eastAsia="Times New Roman" w:hAnsi="Times New Roman" w:cs="Times New Roman"/>
                <w:b/>
                <w:bCs/>
                <w:sz w:val="18"/>
                <w:szCs w:val="18"/>
                <w:lang w:val="fr-CM"/>
              </w:rPr>
            </w:rPrChange>
          </w:rPr>
          <w:t xml:space="preserve">Moins </w:t>
        </w:r>
      </w:ins>
      <w:ins w:id="2185" w:author="PIERRE" w:date="2013-10-23T12:55:00Z">
        <w:r w:rsidRPr="00AF2F6F">
          <w:rPr>
            <w:rFonts w:ascii="Times New Roman" w:eastAsia="Times New Roman" w:hAnsi="Times New Roman"/>
            <w:sz w:val="24"/>
            <w:szCs w:val="24"/>
            <w:rPrChange w:id="2186" w:author="PIERRE" w:date="2013-10-24T12:27:00Z">
              <w:rPr>
                <w:rFonts w:ascii="Times New Roman" w:eastAsia="Times New Roman" w:hAnsi="Times New Roman" w:cs="Times New Roman"/>
                <w:b/>
                <w:bCs/>
                <w:sz w:val="24"/>
                <w:szCs w:val="24"/>
                <w:lang w:val="fr-CM"/>
              </w:rPr>
            </w:rPrChange>
          </w:rPr>
          <w:t>élevé</w:t>
        </w:r>
      </w:ins>
      <w:ins w:id="2187" w:author="PIERRE" w:date="2013-10-23T12:53:00Z">
        <w:r w:rsidRPr="00AF2F6F">
          <w:rPr>
            <w:rFonts w:ascii="Times New Roman" w:eastAsia="Times New Roman" w:hAnsi="Times New Roman"/>
            <w:sz w:val="24"/>
            <w:szCs w:val="24"/>
            <w:rPrChange w:id="2188" w:author="PIERRE" w:date="2013-10-24T12:27:00Z">
              <w:rPr>
                <w:rFonts w:ascii="Times New Roman" w:eastAsia="Times New Roman" w:hAnsi="Times New Roman" w:cs="Times New Roman"/>
                <w:b/>
                <w:bCs/>
                <w:sz w:val="18"/>
                <w:szCs w:val="18"/>
                <w:lang w:val="fr-CM"/>
              </w:rPr>
            </w:rPrChange>
          </w:rPr>
          <w:t> ; 5=</w:t>
        </w:r>
      </w:ins>
      <w:ins w:id="2189" w:author="PIERRE" w:date="2013-10-23T12:52:00Z">
        <w:r w:rsidRPr="00AF2F6F">
          <w:rPr>
            <w:rFonts w:ascii="Times New Roman" w:eastAsia="Times New Roman" w:hAnsi="Times New Roman"/>
            <w:sz w:val="24"/>
            <w:szCs w:val="24"/>
            <w:rPrChange w:id="2190" w:author="PIERRE" w:date="2013-10-24T12:27:00Z">
              <w:rPr>
                <w:rFonts w:ascii="Times New Roman" w:eastAsia="Times New Roman" w:hAnsi="Times New Roman" w:cs="Times New Roman"/>
                <w:b/>
                <w:bCs/>
                <w:sz w:val="18"/>
                <w:szCs w:val="18"/>
                <w:lang w:val="fr-CM"/>
              </w:rPr>
            </w:rPrChange>
          </w:rPr>
          <w:t>Beaucoup moins élevé</w:t>
        </w:r>
      </w:ins>
      <w:ins w:id="2191" w:author="PIERRE" w:date="2013-10-23T12:54:00Z">
        <w:r w:rsidRPr="00AF2F6F">
          <w:rPr>
            <w:rFonts w:ascii="Times New Roman" w:eastAsia="Times New Roman" w:hAnsi="Times New Roman"/>
            <w:sz w:val="24"/>
            <w:szCs w:val="24"/>
            <w:rPrChange w:id="2192" w:author="PIERRE" w:date="2013-10-24T12:27:00Z">
              <w:rPr>
                <w:rFonts w:ascii="Times New Roman" w:eastAsia="Times New Roman" w:hAnsi="Times New Roman" w:cs="Times New Roman"/>
                <w:b/>
                <w:bCs/>
                <w:sz w:val="18"/>
                <w:szCs w:val="18"/>
                <w:lang w:val="fr-CM"/>
              </w:rPr>
            </w:rPrChange>
          </w:rPr>
          <w:t>.</w:t>
        </w:r>
      </w:ins>
    </w:p>
    <w:p w:rsidR="00187732" w:rsidRDefault="00187732">
      <w:pPr>
        <w:spacing w:after="0" w:line="240" w:lineRule="auto"/>
        <w:jc w:val="both"/>
        <w:rPr>
          <w:ins w:id="2193" w:author="PIERRE" w:date="2013-10-23T11:44:00Z"/>
          <w:rFonts w:ascii="Times New Roman" w:hAnsi="Times New Roman" w:cs="Times New Roman"/>
          <w:color w:val="000000"/>
          <w:sz w:val="24"/>
          <w:szCs w:val="24"/>
          <w:rPrChange w:id="2194" w:author="PIERRE" w:date="2013-10-24T12:27:00Z">
            <w:rPr>
              <w:ins w:id="2195" w:author="PIERRE" w:date="2013-10-23T11:44:00Z"/>
              <w:rFonts w:ascii="Times New Roman" w:hAnsi="Times New Roman" w:cs="Times New Roman"/>
              <w:color w:val="000000"/>
            </w:rPr>
          </w:rPrChange>
        </w:rPr>
        <w:pPrChange w:id="2196" w:author="PIERRE" w:date="2013-10-23T12:54:00Z">
          <w:pPr/>
        </w:pPrChange>
      </w:pPr>
    </w:p>
    <w:p w:rsidR="00FB7201" w:rsidRPr="00442E10" w:rsidRDefault="00AF2F6F" w:rsidP="00D34AA1">
      <w:pPr>
        <w:rPr>
          <w:ins w:id="2197" w:author="PIERRE" w:date="2013-10-24T11:37:00Z"/>
          <w:rFonts w:ascii="Times New Roman" w:eastAsia="Times New Roman" w:hAnsi="Times New Roman"/>
          <w:b/>
          <w:sz w:val="24"/>
          <w:szCs w:val="24"/>
          <w:rPrChange w:id="2198" w:author="PIERRE" w:date="2013-10-24T12:27:00Z">
            <w:rPr>
              <w:ins w:id="2199" w:author="PIERRE" w:date="2013-10-24T11:37:00Z"/>
              <w:rFonts w:ascii="Times New Roman" w:eastAsia="Times New Roman" w:hAnsi="Times New Roman"/>
              <w:b/>
              <w:sz w:val="24"/>
              <w:szCs w:val="24"/>
              <w:lang w:val="fr-CM"/>
            </w:rPr>
          </w:rPrChange>
        </w:rPr>
      </w:pPr>
      <w:ins w:id="2200" w:author="PIERRE" w:date="2013-10-24T11:36:00Z">
        <w:r w:rsidRPr="00AF2F6F">
          <w:rPr>
            <w:rFonts w:ascii="Times New Roman" w:eastAsia="Times New Roman" w:hAnsi="Times New Roman"/>
            <w:b/>
            <w:sz w:val="24"/>
            <w:szCs w:val="24"/>
            <w:rPrChange w:id="2201" w:author="PIERRE" w:date="2013-10-24T12:27:00Z">
              <w:rPr>
                <w:rFonts w:ascii="Times New Roman" w:eastAsia="Times New Roman" w:hAnsi="Times New Roman" w:cs="Times New Roman"/>
                <w:b/>
                <w:bCs/>
                <w:sz w:val="24"/>
                <w:szCs w:val="24"/>
                <w:lang w:val="fr-CM"/>
              </w:rPr>
            </w:rPrChange>
          </w:rPr>
          <w:t xml:space="preserve">Q048: </w:t>
        </w:r>
      </w:ins>
      <w:ins w:id="2202" w:author="PIERRE" w:date="2013-10-24T11:38:00Z">
        <w:r w:rsidRPr="00AF2F6F">
          <w:rPr>
            <w:rFonts w:ascii="Times New Roman" w:eastAsia="Times New Roman" w:hAnsi="Times New Roman"/>
            <w:b/>
            <w:sz w:val="24"/>
            <w:szCs w:val="24"/>
            <w:rPrChange w:id="2203" w:author="PIERRE" w:date="2013-10-24T12:27:00Z">
              <w:rPr>
                <w:rFonts w:ascii="Times New Roman" w:eastAsia="Times New Roman" w:hAnsi="Times New Roman" w:cs="Times New Roman"/>
                <w:b/>
                <w:bCs/>
                <w:sz w:val="24"/>
                <w:szCs w:val="24"/>
                <w:lang w:val="fr-CM"/>
              </w:rPr>
            </w:rPrChange>
          </w:rPr>
          <w:t>Durée de résidence au village</w:t>
        </w:r>
      </w:ins>
    </w:p>
    <w:p w:rsidR="00187732" w:rsidRDefault="00AF2F6F">
      <w:pPr>
        <w:spacing w:after="0" w:line="240" w:lineRule="auto"/>
        <w:jc w:val="both"/>
        <w:rPr>
          <w:ins w:id="2204" w:author="PIERRE" w:date="2013-10-23T11:44:00Z"/>
          <w:rFonts w:ascii="Times New Roman" w:eastAsia="Times New Roman" w:hAnsi="Times New Roman"/>
          <w:sz w:val="24"/>
          <w:szCs w:val="24"/>
          <w:rPrChange w:id="2205" w:author="PIERRE" w:date="2013-10-24T12:27:00Z">
            <w:rPr>
              <w:ins w:id="2206" w:author="PIERRE" w:date="2013-10-23T11:44:00Z"/>
              <w:rFonts w:ascii="Times New Roman" w:hAnsi="Times New Roman" w:cs="Times New Roman"/>
              <w:color w:val="000000"/>
            </w:rPr>
          </w:rPrChange>
        </w:rPr>
        <w:pPrChange w:id="2207" w:author="PIERRE" w:date="2013-10-24T11:37:00Z">
          <w:pPr/>
        </w:pPrChange>
      </w:pPr>
      <w:ins w:id="2208" w:author="PIERRE" w:date="2013-10-24T11:37:00Z">
        <w:r w:rsidRPr="00AF2F6F">
          <w:rPr>
            <w:rFonts w:ascii="Times New Roman" w:eastAsia="Times New Roman" w:hAnsi="Times New Roman"/>
            <w:sz w:val="24"/>
            <w:szCs w:val="24"/>
            <w:rPrChange w:id="2209" w:author="PIERRE" w:date="2013-10-24T12:27:00Z">
              <w:rPr>
                <w:rFonts w:ascii="Times New Roman" w:eastAsia="Times New Roman" w:hAnsi="Times New Roman" w:cs="Times New Roman"/>
                <w:b/>
                <w:bCs/>
                <w:sz w:val="24"/>
                <w:szCs w:val="24"/>
                <w:lang w:val="fr-CM"/>
              </w:rPr>
            </w:rPrChange>
          </w:rPr>
          <w:t>Précisez le nombre d’années que le ménage a passé au village</w:t>
        </w:r>
      </w:ins>
    </w:p>
    <w:p w:rsidR="00FB7201" w:rsidRPr="00442E10" w:rsidDel="008B3084" w:rsidRDefault="00FB7201" w:rsidP="00D34AA1">
      <w:pPr>
        <w:rPr>
          <w:del w:id="2210" w:author="Leuveld, Koen" w:date="2013-10-24T15:16:00Z"/>
          <w:rFonts w:ascii="Times New Roman" w:hAnsi="Times New Roman" w:cs="Times New Roman"/>
          <w:color w:val="000000"/>
        </w:rPr>
      </w:pPr>
    </w:p>
    <w:p w:rsidR="00F453B5" w:rsidRPr="00442E10" w:rsidRDefault="00AF2F6F">
      <w:pPr>
        <w:rPr>
          <w:rFonts w:ascii="Times New Roman" w:eastAsia="Times New Roman" w:hAnsi="Times New Roman" w:cs="Times New Roman"/>
          <w:b/>
          <w:color w:val="000000"/>
          <w:u w:val="single"/>
        </w:rPr>
      </w:pPr>
      <w:del w:id="2211" w:author="Leuveld, Koen" w:date="2013-10-24T15:16:00Z">
        <w:r w:rsidRPr="00AF2F6F" w:rsidDel="008B3084">
          <w:rPr>
            <w:rFonts w:ascii="Times New Roman" w:hAnsi="Times New Roman" w:cs="Times New Roman"/>
            <w:color w:val="000000"/>
            <w:u w:val="single"/>
            <w:rPrChange w:id="2212" w:author="PIERRE" w:date="2013-10-24T12:27:00Z">
              <w:rPr>
                <w:rFonts w:ascii="Times New Roman" w:eastAsia="Times New Roman" w:hAnsi="Times New Roman" w:cs="Times New Roman"/>
                <w:b/>
                <w:bCs/>
                <w:color w:val="000000"/>
                <w:sz w:val="24"/>
                <w:szCs w:val="24"/>
                <w:u w:val="single"/>
              </w:rPr>
            </w:rPrChange>
          </w:rPr>
          <w:br w:type="page"/>
        </w:r>
      </w:del>
    </w:p>
    <w:p w:rsidR="00186DA1" w:rsidRPr="00442E10" w:rsidRDefault="00AF2F6F">
      <w:pPr>
        <w:pStyle w:val="Niveau1"/>
        <w:ind w:left="0"/>
        <w:jc w:val="both"/>
        <w:rPr>
          <w:ins w:id="2213" w:author="PIERRE" w:date="2013-10-23T16:06:00Z"/>
          <w:color w:val="000000"/>
          <w:sz w:val="22"/>
          <w:szCs w:val="22"/>
        </w:rPr>
      </w:pPr>
      <w:bookmarkStart w:id="2214" w:name="_Toc370387340"/>
      <w:r w:rsidRPr="00AF2F6F">
        <w:rPr>
          <w:color w:val="000000"/>
          <w:sz w:val="22"/>
          <w:szCs w:val="22"/>
          <w:u w:val="single"/>
          <w:rPrChange w:id="2215" w:author="PIERRE" w:date="2013-10-24T12:27:00Z">
            <w:rPr>
              <w:b w:val="0"/>
              <w:bCs/>
              <w:color w:val="000000"/>
              <w:sz w:val="22"/>
              <w:szCs w:val="22"/>
              <w:u w:val="single"/>
            </w:rPr>
          </w:rPrChange>
        </w:rPr>
        <w:t>CHAPITRE II :</w:t>
      </w:r>
      <w:r w:rsidRPr="00AF2F6F">
        <w:rPr>
          <w:color w:val="000000"/>
          <w:sz w:val="22"/>
          <w:szCs w:val="22"/>
          <w:rPrChange w:id="2216" w:author="PIERRE" w:date="2013-10-24T12:27:00Z">
            <w:rPr>
              <w:b w:val="0"/>
              <w:bCs/>
              <w:color w:val="000000"/>
              <w:sz w:val="22"/>
              <w:szCs w:val="22"/>
            </w:rPr>
          </w:rPrChange>
        </w:rPr>
        <w:t xml:space="preserve"> PR</w:t>
      </w:r>
      <w:ins w:id="2217" w:author="PIERRE" w:date="2013-10-23T16:06:00Z">
        <w:r w:rsidRPr="00AF2F6F">
          <w:rPr>
            <w:color w:val="000000"/>
            <w:sz w:val="22"/>
            <w:szCs w:val="22"/>
            <w:rPrChange w:id="2218" w:author="PIERRE" w:date="2013-10-24T12:27:00Z">
              <w:rPr>
                <w:b w:val="0"/>
                <w:bCs/>
                <w:color w:val="000000"/>
                <w:sz w:val="22"/>
                <w:szCs w:val="22"/>
              </w:rPr>
            </w:rPrChange>
          </w:rPr>
          <w:t>É</w:t>
        </w:r>
      </w:ins>
      <w:del w:id="2219" w:author="PIERRE" w:date="2013-10-23T16:06:00Z">
        <w:r w:rsidRPr="00AF2F6F">
          <w:rPr>
            <w:color w:val="000000"/>
            <w:sz w:val="22"/>
            <w:szCs w:val="22"/>
            <w:rPrChange w:id="2220" w:author="PIERRE" w:date="2013-10-24T12:27:00Z">
              <w:rPr>
                <w:b w:val="0"/>
                <w:bCs/>
                <w:color w:val="000000"/>
                <w:sz w:val="22"/>
                <w:szCs w:val="22"/>
              </w:rPr>
            </w:rPrChange>
          </w:rPr>
          <w:delText>E</w:delText>
        </w:r>
      </w:del>
      <w:r w:rsidRPr="00AF2F6F">
        <w:rPr>
          <w:color w:val="000000"/>
          <w:sz w:val="22"/>
          <w:szCs w:val="22"/>
          <w:rPrChange w:id="2221" w:author="PIERRE" w:date="2013-10-24T12:27:00Z">
            <w:rPr>
              <w:b w:val="0"/>
              <w:bCs/>
              <w:color w:val="000000"/>
              <w:sz w:val="22"/>
              <w:szCs w:val="22"/>
            </w:rPr>
          </w:rPrChange>
        </w:rPr>
        <w:t>SENTATION DES INSTRUMENTS DE COLLECTE ET D</w:t>
      </w:r>
      <w:ins w:id="2222" w:author="PIERRE" w:date="2013-10-23T16:06:00Z">
        <w:r w:rsidRPr="00AF2F6F">
          <w:rPr>
            <w:color w:val="000000"/>
            <w:sz w:val="22"/>
            <w:szCs w:val="22"/>
            <w:rPrChange w:id="2223" w:author="PIERRE" w:date="2013-10-24T12:27:00Z">
              <w:rPr>
                <w:b w:val="0"/>
                <w:bCs/>
                <w:color w:val="000000"/>
                <w:sz w:val="22"/>
                <w:szCs w:val="22"/>
              </w:rPr>
            </w:rPrChange>
          </w:rPr>
          <w:t>É</w:t>
        </w:r>
      </w:ins>
      <w:del w:id="2224" w:author="PIERRE" w:date="2013-10-23T16:06:00Z">
        <w:r w:rsidRPr="00AF2F6F">
          <w:rPr>
            <w:color w:val="000000"/>
            <w:sz w:val="22"/>
            <w:szCs w:val="22"/>
            <w:rPrChange w:id="2225" w:author="PIERRE" w:date="2013-10-24T12:27:00Z">
              <w:rPr>
                <w:b w:val="0"/>
                <w:bCs/>
                <w:color w:val="000000"/>
                <w:sz w:val="22"/>
                <w:szCs w:val="22"/>
              </w:rPr>
            </w:rPrChange>
          </w:rPr>
          <w:delText>E</w:delText>
        </w:r>
      </w:del>
      <w:r w:rsidRPr="00AF2F6F">
        <w:rPr>
          <w:color w:val="000000"/>
          <w:sz w:val="22"/>
          <w:szCs w:val="22"/>
          <w:rPrChange w:id="2226" w:author="PIERRE" w:date="2013-10-24T12:27:00Z">
            <w:rPr>
              <w:b w:val="0"/>
              <w:bCs/>
              <w:color w:val="000000"/>
              <w:sz w:val="22"/>
              <w:szCs w:val="22"/>
            </w:rPr>
          </w:rPrChange>
        </w:rPr>
        <w:t>ROULEMENT DES INTERVIEWS</w:t>
      </w:r>
      <w:bookmarkEnd w:id="2214"/>
      <w:ins w:id="2227" w:author="PIERRE" w:date="2013-10-23T16:06:00Z">
        <w:r w:rsidRPr="00AF2F6F">
          <w:rPr>
            <w:color w:val="000000"/>
            <w:sz w:val="22"/>
            <w:szCs w:val="22"/>
            <w:rPrChange w:id="2228" w:author="PIERRE" w:date="2013-10-24T12:27:00Z">
              <w:rPr>
                <w:b w:val="0"/>
                <w:bCs/>
                <w:color w:val="000000"/>
                <w:sz w:val="22"/>
                <w:szCs w:val="22"/>
              </w:rPr>
            </w:rPrChange>
          </w:rPr>
          <w:t xml:space="preserve"> </w:t>
        </w:r>
      </w:ins>
    </w:p>
    <w:p w:rsidR="00CE4C31" w:rsidRPr="00442E10" w:rsidRDefault="00CE4C31">
      <w:pPr>
        <w:pStyle w:val="Niveau1"/>
        <w:ind w:left="0"/>
        <w:jc w:val="both"/>
        <w:rPr>
          <w:color w:val="000000"/>
          <w:sz w:val="22"/>
          <w:szCs w:val="22"/>
        </w:rPr>
      </w:pPr>
    </w:p>
    <w:p w:rsidR="00D34AA1" w:rsidRPr="00442E10" w:rsidDel="008B3084" w:rsidRDefault="00D34AA1" w:rsidP="00D34AA1">
      <w:pPr>
        <w:rPr>
          <w:del w:id="2229" w:author="Leuveld, Koen" w:date="2013-10-24T15:16:00Z"/>
          <w:rFonts w:ascii="Times New Roman" w:hAnsi="Times New Roman" w:cs="Times New Roman"/>
          <w:b/>
          <w:color w:val="000000"/>
          <w:sz w:val="10"/>
          <w:szCs w:val="10"/>
        </w:rPr>
      </w:pPr>
    </w:p>
    <w:p w:rsidR="00D34AA1" w:rsidRPr="00442E10" w:rsidRDefault="00AF2F6F" w:rsidP="00D34AA1">
      <w:pPr>
        <w:pStyle w:val="Niveau2"/>
        <w:rPr>
          <w:sz w:val="22"/>
          <w:szCs w:val="22"/>
        </w:rPr>
      </w:pPr>
      <w:bookmarkStart w:id="2230" w:name="_Toc370387341"/>
      <w:r w:rsidRPr="00AF2F6F">
        <w:rPr>
          <w:sz w:val="22"/>
          <w:szCs w:val="22"/>
          <w:rPrChange w:id="2231" w:author="PIERRE" w:date="2013-10-24T12:27:00Z">
            <w:rPr>
              <w:b w:val="0"/>
              <w:bCs/>
              <w:sz w:val="22"/>
              <w:szCs w:val="22"/>
            </w:rPr>
          </w:rPrChange>
        </w:rPr>
        <w:t>2.1 Présentation des instruments de collecte</w:t>
      </w:r>
      <w:bookmarkEnd w:id="2230"/>
    </w:p>
    <w:p w:rsidR="00D34AA1" w:rsidRPr="00442E10" w:rsidRDefault="00AF2F6F" w:rsidP="00D34AA1">
      <w:pPr>
        <w:pStyle w:val="Niveau3"/>
        <w:rPr>
          <w:color w:val="000000"/>
          <w:sz w:val="22"/>
          <w:szCs w:val="22"/>
        </w:rPr>
      </w:pPr>
      <w:bookmarkStart w:id="2232" w:name="_Toc370387342"/>
      <w:r w:rsidRPr="00AF2F6F">
        <w:rPr>
          <w:color w:val="000000"/>
          <w:sz w:val="22"/>
          <w:szCs w:val="22"/>
          <w:rPrChange w:id="2233" w:author="PIERRE" w:date="2013-10-24T12:27:00Z">
            <w:rPr>
              <w:b w:val="0"/>
              <w:bCs/>
              <w:color w:val="000000"/>
              <w:sz w:val="22"/>
              <w:szCs w:val="22"/>
            </w:rPr>
          </w:rPrChange>
        </w:rPr>
        <w:t xml:space="preserve">2.1.1 </w:t>
      </w:r>
      <w:r>
        <w:rPr>
          <w:rStyle w:val="StyleNiveau3Toutenmajuscule1Car"/>
          <w:b/>
          <w:color w:val="000000"/>
          <w:sz w:val="22"/>
          <w:szCs w:val="22"/>
        </w:rPr>
        <w:t>Présentation des questionnaires</w:t>
      </w:r>
      <w:bookmarkEnd w:id="2232"/>
    </w:p>
    <w:p w:rsidR="00706189" w:rsidRPr="00442E10" w:rsidRDefault="00AF2F6F">
      <w:pPr>
        <w:ind w:right="-2"/>
        <w:jc w:val="both"/>
        <w:rPr>
          <w:ins w:id="2234" w:author="PIERRE" w:date="2013-10-24T12:05:00Z"/>
          <w:rFonts w:ascii="Times New Roman" w:hAnsi="Times New Roman" w:cs="Times New Roman"/>
          <w:color w:val="000000"/>
        </w:rPr>
      </w:pPr>
      <w:r w:rsidRPr="00AF2F6F">
        <w:rPr>
          <w:rFonts w:ascii="Times New Roman" w:hAnsi="Times New Roman" w:cs="Times New Roman"/>
          <w:color w:val="000000"/>
          <w:rPrChange w:id="2235" w:author="PIERRE" w:date="2013-10-24T12:27:00Z">
            <w:rPr>
              <w:rFonts w:ascii="Times New Roman" w:eastAsia="Times New Roman" w:hAnsi="Times New Roman" w:cs="Times New Roman"/>
              <w:b/>
              <w:bCs/>
              <w:color w:val="000000"/>
              <w:sz w:val="24"/>
              <w:szCs w:val="24"/>
            </w:rPr>
          </w:rPrChange>
        </w:rPr>
        <w:t xml:space="preserve">Le questionnaire répond d’abord au souci de collecter une information dont le traitement approprié permet d’atteindre les objectifs de l’enquête. Au cours de cette enquête, on utilisera deux questionnaires : un questionnaire </w:t>
      </w:r>
      <w:ins w:id="2236" w:author="PIERRE" w:date="2013-10-24T11:40:00Z">
        <w:r w:rsidRPr="00AF2F6F">
          <w:rPr>
            <w:rFonts w:ascii="Times New Roman" w:hAnsi="Times New Roman" w:cs="Times New Roman"/>
            <w:color w:val="000000"/>
            <w:rPrChange w:id="2237" w:author="PIERRE" w:date="2013-10-24T12:27:00Z">
              <w:rPr>
                <w:rFonts w:ascii="Times New Roman" w:eastAsia="Times New Roman" w:hAnsi="Times New Roman" w:cs="Times New Roman"/>
                <w:b/>
                <w:bCs/>
                <w:color w:val="000000"/>
                <w:sz w:val="24"/>
                <w:szCs w:val="24"/>
              </w:rPr>
            </w:rPrChange>
          </w:rPr>
          <w:t>chef de ménage</w:t>
        </w:r>
      </w:ins>
      <w:del w:id="2238" w:author="PIERRE" w:date="2013-10-24T11:40:00Z">
        <w:r w:rsidRPr="00AF2F6F">
          <w:rPr>
            <w:rFonts w:ascii="Times New Roman" w:hAnsi="Times New Roman" w:cs="Times New Roman"/>
            <w:color w:val="000000"/>
            <w:rPrChange w:id="2239" w:author="PIERRE" w:date="2013-10-24T12:27:00Z">
              <w:rPr>
                <w:rFonts w:ascii="Times New Roman" w:eastAsia="Times New Roman" w:hAnsi="Times New Roman" w:cs="Times New Roman"/>
                <w:b/>
                <w:bCs/>
                <w:color w:val="000000"/>
                <w:sz w:val="24"/>
                <w:szCs w:val="24"/>
              </w:rPr>
            </w:rPrChange>
          </w:rPr>
          <w:delText>homme</w:delText>
        </w:r>
      </w:del>
      <w:r w:rsidRPr="00AF2F6F">
        <w:rPr>
          <w:rFonts w:ascii="Times New Roman" w:hAnsi="Times New Roman" w:cs="Times New Roman"/>
          <w:color w:val="000000"/>
          <w:rPrChange w:id="2240" w:author="PIERRE" w:date="2013-10-24T12:27:00Z">
            <w:rPr>
              <w:rFonts w:ascii="Times New Roman" w:eastAsia="Times New Roman" w:hAnsi="Times New Roman" w:cs="Times New Roman"/>
              <w:b/>
              <w:bCs/>
              <w:color w:val="000000"/>
              <w:sz w:val="24"/>
              <w:szCs w:val="24"/>
            </w:rPr>
          </w:rPrChange>
        </w:rPr>
        <w:t xml:space="preserve"> et un questionnaire </w:t>
      </w:r>
      <w:ins w:id="2241" w:author="PIERRE" w:date="2013-10-24T11:40:00Z">
        <w:del w:id="2242" w:author="Leuveld, Koen" w:date="2013-10-24T15:17:00Z">
          <w:r w:rsidRPr="00AF2F6F" w:rsidDel="008B3084">
            <w:rPr>
              <w:rFonts w:ascii="Times New Roman" w:hAnsi="Times New Roman" w:cs="Times New Roman"/>
              <w:color w:val="000000"/>
              <w:rPrChange w:id="2243" w:author="PIERRE" w:date="2013-10-24T12:27:00Z">
                <w:rPr>
                  <w:rFonts w:ascii="Times New Roman" w:eastAsia="Times New Roman" w:hAnsi="Times New Roman" w:cs="Times New Roman"/>
                  <w:b/>
                  <w:bCs/>
                  <w:color w:val="000000"/>
                  <w:sz w:val="24"/>
                  <w:szCs w:val="24"/>
                </w:rPr>
              </w:rPrChange>
            </w:rPr>
            <w:delText>conjoint</w:delText>
          </w:r>
        </w:del>
      </w:ins>
      <w:ins w:id="2244" w:author="Leuveld, Koen" w:date="2013-10-24T15:17:00Z">
        <w:r w:rsidR="008B3084">
          <w:rPr>
            <w:rFonts w:ascii="Times New Roman" w:hAnsi="Times New Roman" w:cs="Times New Roman"/>
            <w:color w:val="000000"/>
          </w:rPr>
          <w:t>femme</w:t>
        </w:r>
      </w:ins>
      <w:del w:id="2245" w:author="PIERRE" w:date="2013-10-24T11:40:00Z">
        <w:r w:rsidRPr="00AF2F6F">
          <w:rPr>
            <w:rFonts w:ascii="Times New Roman" w:hAnsi="Times New Roman" w:cs="Times New Roman"/>
            <w:color w:val="000000"/>
            <w:rPrChange w:id="2246" w:author="PIERRE" w:date="2013-10-24T12:27:00Z">
              <w:rPr>
                <w:rFonts w:ascii="Times New Roman" w:eastAsia="Times New Roman" w:hAnsi="Times New Roman" w:cs="Times New Roman"/>
                <w:b/>
                <w:bCs/>
                <w:color w:val="000000"/>
                <w:sz w:val="24"/>
                <w:szCs w:val="24"/>
              </w:rPr>
            </w:rPrChange>
          </w:rPr>
          <w:delText>Femme</w:delText>
        </w:r>
      </w:del>
      <w:r w:rsidRPr="00AF2F6F">
        <w:rPr>
          <w:rFonts w:ascii="Times New Roman" w:hAnsi="Times New Roman" w:cs="Times New Roman"/>
          <w:color w:val="000000"/>
          <w:rPrChange w:id="2247" w:author="PIERRE" w:date="2013-10-24T12:27:00Z">
            <w:rPr>
              <w:rFonts w:ascii="Times New Roman" w:eastAsia="Times New Roman" w:hAnsi="Times New Roman" w:cs="Times New Roman"/>
              <w:b/>
              <w:bCs/>
              <w:color w:val="000000"/>
              <w:sz w:val="24"/>
              <w:szCs w:val="24"/>
            </w:rPr>
          </w:rPrChange>
        </w:rPr>
        <w:t>.</w:t>
      </w:r>
    </w:p>
    <w:p w:rsidR="00186DA1" w:rsidRPr="00442E10" w:rsidRDefault="00AF2F6F">
      <w:pPr>
        <w:ind w:right="-2"/>
        <w:jc w:val="both"/>
        <w:rPr>
          <w:rFonts w:ascii="Times New Roman" w:hAnsi="Times New Roman" w:cs="Times New Roman"/>
          <w:color w:val="000000"/>
        </w:rPr>
      </w:pPr>
      <w:del w:id="2248" w:author="Leuveld, Koen" w:date="2013-10-24T19:37:00Z">
        <w:r w:rsidRPr="00AF2F6F" w:rsidDel="005B2317">
          <w:rPr>
            <w:rFonts w:ascii="Times New Roman" w:hAnsi="Times New Roman" w:cs="Times New Roman"/>
            <w:color w:val="000000"/>
            <w:rPrChange w:id="2249" w:author="PIERRE" w:date="2013-10-24T12:27:00Z">
              <w:rPr>
                <w:rFonts w:ascii="Times New Roman" w:eastAsia="Times New Roman" w:hAnsi="Times New Roman" w:cs="Times New Roman"/>
                <w:b/>
                <w:bCs/>
                <w:color w:val="000000"/>
                <w:sz w:val="24"/>
                <w:szCs w:val="24"/>
              </w:rPr>
            </w:rPrChange>
          </w:rPr>
          <w:delText xml:space="preserve"> </w:delText>
        </w:r>
      </w:del>
      <w:ins w:id="2250" w:author="PIERRE" w:date="2013-10-24T11:45:00Z">
        <w:del w:id="2251" w:author="Leuveld, Koen" w:date="2013-10-24T19:37:00Z">
          <w:r w:rsidRPr="00AF2F6F" w:rsidDel="005B2317">
            <w:rPr>
              <w:rFonts w:ascii="Times New Roman" w:hAnsi="Times New Roman" w:cs="Times New Roman"/>
              <w:color w:val="000000"/>
              <w:rPrChange w:id="2252" w:author="PIERRE" w:date="2013-10-24T12:27:00Z">
                <w:rPr>
                  <w:rFonts w:ascii="Times New Roman" w:eastAsia="Times New Roman" w:hAnsi="Times New Roman" w:cs="Times New Roman"/>
                  <w:b/>
                  <w:bCs/>
                  <w:color w:val="000000"/>
                  <w:sz w:val="24"/>
                  <w:szCs w:val="24"/>
                </w:rPr>
              </w:rPrChange>
            </w:rPr>
            <w:delText xml:space="preserve"> </w:delText>
          </w:r>
        </w:del>
      </w:ins>
      <w:del w:id="2253" w:author="PIERRE" w:date="2013-10-24T12:05:00Z">
        <w:r w:rsidRPr="00AF2F6F">
          <w:rPr>
            <w:rFonts w:ascii="Times New Roman" w:hAnsi="Times New Roman" w:cs="Times New Roman"/>
            <w:color w:val="000000"/>
            <w:rPrChange w:id="2254" w:author="PIERRE" w:date="2013-10-24T12:27:00Z">
              <w:rPr>
                <w:rFonts w:ascii="Times New Roman" w:eastAsia="Times New Roman" w:hAnsi="Times New Roman" w:cs="Times New Roman"/>
                <w:b/>
                <w:bCs/>
                <w:color w:val="000000"/>
                <w:sz w:val="24"/>
                <w:szCs w:val="24"/>
              </w:rPr>
            </w:rPrChange>
          </w:rPr>
          <w:delText>En dehors de la section 00 sur les «renseignements généraux », l</w:delText>
        </w:r>
      </w:del>
      <w:ins w:id="2255" w:author="PIERRE" w:date="2013-10-24T12:05:00Z">
        <w:r w:rsidRPr="00AF2F6F">
          <w:rPr>
            <w:rFonts w:ascii="Times New Roman" w:hAnsi="Times New Roman" w:cs="Times New Roman"/>
            <w:color w:val="000000"/>
            <w:rPrChange w:id="2256" w:author="PIERRE" w:date="2013-10-24T12:27:00Z">
              <w:rPr>
                <w:rFonts w:ascii="Times New Roman" w:eastAsia="Times New Roman" w:hAnsi="Times New Roman" w:cs="Times New Roman"/>
                <w:b/>
                <w:bCs/>
                <w:color w:val="000000"/>
                <w:sz w:val="24"/>
                <w:szCs w:val="24"/>
              </w:rPr>
            </w:rPrChange>
          </w:rPr>
          <w:t>L</w:t>
        </w:r>
      </w:ins>
      <w:r w:rsidRPr="00AF2F6F">
        <w:rPr>
          <w:rFonts w:ascii="Times New Roman" w:hAnsi="Times New Roman" w:cs="Times New Roman"/>
          <w:color w:val="000000"/>
          <w:rPrChange w:id="2257" w:author="PIERRE" w:date="2013-10-24T12:27:00Z">
            <w:rPr>
              <w:rFonts w:ascii="Times New Roman" w:eastAsia="Times New Roman" w:hAnsi="Times New Roman" w:cs="Times New Roman"/>
              <w:b/>
              <w:bCs/>
              <w:color w:val="000000"/>
              <w:sz w:val="24"/>
              <w:szCs w:val="24"/>
            </w:rPr>
          </w:rPrChange>
        </w:rPr>
        <w:t>e</w:t>
      </w:r>
      <w:ins w:id="2258" w:author="PIERRE" w:date="2013-10-24T11:42:00Z">
        <w:r w:rsidRPr="00AF2F6F">
          <w:rPr>
            <w:rFonts w:ascii="Times New Roman" w:hAnsi="Times New Roman" w:cs="Times New Roman"/>
            <w:color w:val="000000"/>
            <w:rPrChange w:id="2259" w:author="PIERRE" w:date="2013-10-24T12:27:00Z">
              <w:rPr>
                <w:rFonts w:ascii="Times New Roman" w:eastAsia="Times New Roman" w:hAnsi="Times New Roman" w:cs="Times New Roman"/>
                <w:b/>
                <w:bCs/>
                <w:color w:val="000000"/>
                <w:sz w:val="24"/>
                <w:szCs w:val="24"/>
              </w:rPr>
            </w:rPrChange>
          </w:rPr>
          <w:t xml:space="preserve"> </w:t>
        </w:r>
      </w:ins>
      <w:del w:id="2260" w:author="PIERRE" w:date="2013-10-24T11:42:00Z">
        <w:r w:rsidRPr="00AF2F6F">
          <w:rPr>
            <w:rFonts w:ascii="Times New Roman" w:hAnsi="Times New Roman" w:cs="Times New Roman"/>
            <w:color w:val="000000"/>
            <w:rPrChange w:id="2261" w:author="PIERRE" w:date="2013-10-24T12:27:00Z">
              <w:rPr>
                <w:rFonts w:ascii="Times New Roman" w:eastAsia="Times New Roman" w:hAnsi="Times New Roman" w:cs="Times New Roman"/>
                <w:b/>
                <w:bCs/>
                <w:color w:val="000000"/>
                <w:sz w:val="24"/>
                <w:szCs w:val="24"/>
              </w:rPr>
            </w:rPrChange>
          </w:rPr>
          <w:delText xml:space="preserve">s  </w:delText>
        </w:r>
      </w:del>
      <w:r w:rsidRPr="00AF2F6F">
        <w:rPr>
          <w:rFonts w:ascii="Times New Roman" w:hAnsi="Times New Roman" w:cs="Times New Roman"/>
          <w:color w:val="000000"/>
          <w:rPrChange w:id="2262" w:author="PIERRE" w:date="2013-10-24T12:27:00Z">
            <w:rPr>
              <w:rFonts w:ascii="Times New Roman" w:eastAsia="Times New Roman" w:hAnsi="Times New Roman" w:cs="Times New Roman"/>
              <w:b/>
              <w:bCs/>
              <w:color w:val="000000"/>
              <w:sz w:val="24"/>
              <w:szCs w:val="24"/>
            </w:rPr>
          </w:rPrChange>
        </w:rPr>
        <w:t>questionnaire</w:t>
      </w:r>
      <w:ins w:id="2263" w:author="PIERRE" w:date="2013-10-24T11:46:00Z">
        <w:r w:rsidRPr="00AF2F6F">
          <w:rPr>
            <w:rFonts w:ascii="Times New Roman" w:hAnsi="Times New Roman" w:cs="Times New Roman"/>
            <w:color w:val="000000"/>
            <w:rPrChange w:id="2264" w:author="PIERRE" w:date="2013-10-24T12:27:00Z">
              <w:rPr>
                <w:rFonts w:ascii="Times New Roman" w:eastAsia="Times New Roman" w:hAnsi="Times New Roman" w:cs="Times New Roman"/>
                <w:b/>
                <w:bCs/>
                <w:color w:val="000000"/>
                <w:sz w:val="24"/>
                <w:szCs w:val="24"/>
              </w:rPr>
            </w:rPrChange>
          </w:rPr>
          <w:t xml:space="preserve"> chef de ménage </w:t>
        </w:r>
      </w:ins>
      <w:ins w:id="2265" w:author="PIERRE" w:date="2013-10-24T12:05:00Z">
        <w:r w:rsidRPr="00AF2F6F">
          <w:rPr>
            <w:rFonts w:ascii="Times New Roman" w:hAnsi="Times New Roman" w:cs="Times New Roman"/>
            <w:color w:val="000000"/>
            <w:rPrChange w:id="2266" w:author="PIERRE" w:date="2013-10-24T12:27:00Z">
              <w:rPr>
                <w:rFonts w:ascii="Times New Roman" w:eastAsia="Times New Roman" w:hAnsi="Times New Roman" w:cs="Times New Roman"/>
                <w:b/>
                <w:bCs/>
                <w:color w:val="000000"/>
                <w:sz w:val="24"/>
                <w:szCs w:val="24"/>
              </w:rPr>
            </w:rPrChange>
          </w:rPr>
          <w:t xml:space="preserve">est structuré </w:t>
        </w:r>
      </w:ins>
      <w:ins w:id="2267" w:author="PIERRE" w:date="2013-10-24T11:46:00Z">
        <w:r w:rsidRPr="00AF2F6F">
          <w:rPr>
            <w:rFonts w:ascii="Times New Roman" w:hAnsi="Times New Roman" w:cs="Times New Roman"/>
            <w:color w:val="000000"/>
            <w:rPrChange w:id="2268" w:author="PIERRE" w:date="2013-10-24T12:27:00Z">
              <w:rPr>
                <w:rFonts w:ascii="Times New Roman" w:eastAsia="Times New Roman" w:hAnsi="Times New Roman" w:cs="Times New Roman"/>
                <w:b/>
                <w:bCs/>
                <w:color w:val="000000"/>
                <w:sz w:val="24"/>
                <w:szCs w:val="24"/>
              </w:rPr>
            </w:rPrChange>
          </w:rPr>
          <w:t>comme suit :</w:t>
        </w:r>
      </w:ins>
      <w:del w:id="2269" w:author="PIERRE" w:date="2013-10-24T11:45:00Z">
        <w:r w:rsidRPr="00AF2F6F">
          <w:rPr>
            <w:rFonts w:ascii="Times New Roman" w:hAnsi="Times New Roman" w:cs="Times New Roman"/>
            <w:color w:val="000000"/>
            <w:rPrChange w:id="2270" w:author="PIERRE" w:date="2013-10-24T12:27:00Z">
              <w:rPr>
                <w:rFonts w:ascii="Times New Roman" w:eastAsia="Times New Roman" w:hAnsi="Times New Roman" w:cs="Times New Roman"/>
                <w:b/>
                <w:bCs/>
                <w:color w:val="000000"/>
                <w:sz w:val="24"/>
                <w:szCs w:val="24"/>
              </w:rPr>
            </w:rPrChange>
          </w:rPr>
          <w:delText>s</w:delText>
        </w:r>
      </w:del>
      <w:del w:id="2271" w:author="PIERRE" w:date="2013-10-24T11:46:00Z">
        <w:r w:rsidRPr="00AF2F6F">
          <w:rPr>
            <w:rFonts w:ascii="Times New Roman" w:hAnsi="Times New Roman" w:cs="Times New Roman"/>
            <w:color w:val="000000"/>
            <w:rPrChange w:id="2272" w:author="PIERRE" w:date="2013-10-24T12:27:00Z">
              <w:rPr>
                <w:rFonts w:ascii="Times New Roman" w:eastAsia="Times New Roman" w:hAnsi="Times New Roman" w:cs="Times New Roman"/>
                <w:b/>
                <w:bCs/>
                <w:color w:val="000000"/>
                <w:sz w:val="24"/>
                <w:szCs w:val="24"/>
              </w:rPr>
            </w:rPrChange>
          </w:rPr>
          <w:delText xml:space="preserve"> s’organisent autour de :</w:delText>
        </w:r>
      </w:del>
    </w:p>
    <w:p w:rsidR="00365A8F" w:rsidRPr="00442E10" w:rsidRDefault="00AF2F6F" w:rsidP="00DD2BA5">
      <w:pPr>
        <w:pStyle w:val="Default"/>
        <w:jc w:val="both"/>
        <w:rPr>
          <w:ins w:id="2273" w:author="PIERRE" w:date="2013-10-24T11:47:00Z"/>
          <w:rFonts w:ascii="Times New Roman" w:hAnsi="Times New Roman" w:cs="Times New Roman"/>
          <w:sz w:val="22"/>
          <w:szCs w:val="22"/>
        </w:rPr>
      </w:pPr>
      <w:ins w:id="2274" w:author="PIERRE" w:date="2013-10-24T11:47:00Z">
        <w:r w:rsidRPr="00AF2F6F">
          <w:rPr>
            <w:rFonts w:ascii="Times New Roman" w:hAnsi="Times New Roman" w:cs="Times New Roman"/>
            <w:sz w:val="22"/>
            <w:szCs w:val="22"/>
            <w:rPrChange w:id="2275" w:author="PIERRE" w:date="2013-10-24T12:27:00Z">
              <w:rPr>
                <w:rFonts w:ascii="Times New Roman" w:hAnsi="Times New Roman" w:cs="Times New Roman"/>
                <w:b/>
                <w:bCs/>
                <w:sz w:val="22"/>
                <w:szCs w:val="22"/>
              </w:rPr>
            </w:rPrChange>
          </w:rPr>
          <w:t>Section 0</w:t>
        </w:r>
      </w:ins>
      <w:ins w:id="2276" w:author="PIERRE" w:date="2013-10-24T11:48:00Z">
        <w:r w:rsidRPr="00AF2F6F">
          <w:rPr>
            <w:rFonts w:ascii="Times New Roman" w:hAnsi="Times New Roman" w:cs="Times New Roman"/>
            <w:sz w:val="22"/>
            <w:szCs w:val="22"/>
            <w:rPrChange w:id="2277" w:author="PIERRE" w:date="2013-10-24T12:27:00Z">
              <w:rPr>
                <w:rFonts w:ascii="Times New Roman" w:hAnsi="Times New Roman" w:cs="Times New Roman"/>
                <w:b/>
                <w:bCs/>
                <w:sz w:val="22"/>
                <w:szCs w:val="22"/>
              </w:rPr>
            </w:rPrChange>
          </w:rPr>
          <w:t> : renseignements généraux</w:t>
        </w:r>
      </w:ins>
    </w:p>
    <w:p w:rsidR="00DD2BA5" w:rsidRPr="00442E10" w:rsidRDefault="00AF2F6F" w:rsidP="00DD2BA5">
      <w:pPr>
        <w:pStyle w:val="Default"/>
        <w:jc w:val="both"/>
        <w:rPr>
          <w:rFonts w:ascii="Times New Roman" w:hAnsi="Times New Roman" w:cs="Times New Roman"/>
          <w:sz w:val="22"/>
          <w:szCs w:val="22"/>
        </w:rPr>
      </w:pPr>
      <w:del w:id="2278" w:author="PIERRE" w:date="2013-10-24T11:48:00Z">
        <w:r w:rsidRPr="00AF2F6F">
          <w:rPr>
            <w:rFonts w:ascii="Times New Roman" w:hAnsi="Times New Roman" w:cs="Times New Roman"/>
            <w:sz w:val="22"/>
            <w:szCs w:val="22"/>
            <w:rPrChange w:id="2279" w:author="PIERRE" w:date="2013-10-24T12:27:00Z">
              <w:rPr>
                <w:rFonts w:ascii="Times New Roman" w:hAnsi="Times New Roman" w:cs="Times New Roman"/>
                <w:b/>
                <w:bCs/>
                <w:sz w:val="22"/>
                <w:szCs w:val="22"/>
              </w:rPr>
            </w:rPrChange>
          </w:rPr>
          <w:delText xml:space="preserve">Section1 : </w:delText>
        </w:r>
      </w:del>
      <w:r w:rsidRPr="00AF2F6F">
        <w:rPr>
          <w:rFonts w:ascii="Times New Roman" w:hAnsi="Times New Roman" w:cs="Times New Roman"/>
          <w:sz w:val="22"/>
          <w:szCs w:val="22"/>
          <w:rPrChange w:id="2280" w:author="PIERRE" w:date="2013-10-24T12:27:00Z">
            <w:rPr>
              <w:rFonts w:ascii="Times New Roman" w:hAnsi="Times New Roman" w:cs="Times New Roman"/>
              <w:b/>
              <w:bCs/>
              <w:sz w:val="22"/>
              <w:szCs w:val="22"/>
            </w:rPr>
          </w:rPrChange>
        </w:rPr>
        <w:t>Exercice de risque avec</w:t>
      </w:r>
      <w:del w:id="2281" w:author="PIERRE" w:date="2013-10-24T11:49:00Z">
        <w:r w:rsidRPr="00AF2F6F">
          <w:rPr>
            <w:rFonts w:ascii="Times New Roman" w:hAnsi="Times New Roman" w:cs="Times New Roman"/>
            <w:sz w:val="22"/>
            <w:szCs w:val="22"/>
            <w:rPrChange w:id="2282" w:author="PIERRE" w:date="2013-10-24T12:27:00Z">
              <w:rPr>
                <w:rFonts w:ascii="Times New Roman" w:hAnsi="Times New Roman" w:cs="Times New Roman"/>
                <w:b/>
                <w:bCs/>
                <w:sz w:val="22"/>
                <w:szCs w:val="22"/>
              </w:rPr>
            </w:rPrChange>
          </w:rPr>
          <w:delText xml:space="preserve"> </w:delText>
        </w:r>
      </w:del>
      <w:ins w:id="2283" w:author="PIERRE" w:date="2013-10-24T11:49:00Z">
        <w:r w:rsidRPr="00AF2F6F">
          <w:rPr>
            <w:rFonts w:ascii="Times New Roman" w:hAnsi="Times New Roman" w:cs="Times New Roman"/>
            <w:sz w:val="22"/>
            <w:szCs w:val="22"/>
            <w:rPrChange w:id="2284" w:author="PIERRE" w:date="2013-10-24T12:27:00Z">
              <w:rPr>
                <w:rFonts w:ascii="Times New Roman" w:hAnsi="Times New Roman" w:cs="Times New Roman"/>
                <w:b/>
                <w:bCs/>
                <w:sz w:val="22"/>
                <w:szCs w:val="22"/>
              </w:rPr>
            </w:rPrChange>
          </w:rPr>
          <w:t xml:space="preserve"> le chef de </w:t>
        </w:r>
      </w:ins>
      <w:ins w:id="2285" w:author="PIERRE" w:date="2013-10-24T11:50:00Z">
        <w:r w:rsidRPr="00AF2F6F">
          <w:rPr>
            <w:rFonts w:ascii="Times New Roman" w:hAnsi="Times New Roman" w:cs="Times New Roman"/>
            <w:sz w:val="22"/>
            <w:szCs w:val="22"/>
            <w:rPrChange w:id="2286" w:author="PIERRE" w:date="2013-10-24T12:27:00Z">
              <w:rPr>
                <w:rFonts w:ascii="Times New Roman" w:hAnsi="Times New Roman" w:cs="Times New Roman"/>
                <w:b/>
                <w:bCs/>
                <w:sz w:val="22"/>
                <w:szCs w:val="22"/>
              </w:rPr>
            </w:rPrChange>
          </w:rPr>
          <w:t>ménage</w:t>
        </w:r>
      </w:ins>
      <w:del w:id="2287" w:author="PIERRE" w:date="2013-10-24T11:50:00Z">
        <w:r w:rsidRPr="00AF2F6F">
          <w:rPr>
            <w:rFonts w:ascii="Times New Roman" w:hAnsi="Times New Roman" w:cs="Times New Roman"/>
            <w:sz w:val="22"/>
            <w:szCs w:val="22"/>
            <w:rPrChange w:id="2288" w:author="PIERRE" w:date="2013-10-24T12:27:00Z">
              <w:rPr>
                <w:rFonts w:ascii="Times New Roman" w:hAnsi="Times New Roman" w:cs="Times New Roman"/>
                <w:b/>
                <w:bCs/>
                <w:sz w:val="22"/>
                <w:szCs w:val="22"/>
              </w:rPr>
            </w:rPrChange>
          </w:rPr>
          <w:delText>l’homme</w:delText>
        </w:r>
      </w:del>
    </w:p>
    <w:p w:rsidR="00DD2BA5" w:rsidRPr="00442E10" w:rsidDel="00365A8F" w:rsidRDefault="00AF2F6F" w:rsidP="00DD2BA5">
      <w:pPr>
        <w:pStyle w:val="Default"/>
        <w:jc w:val="both"/>
        <w:rPr>
          <w:del w:id="2289" w:author="PIERRE" w:date="2013-10-24T11:49:00Z"/>
          <w:rFonts w:ascii="Times New Roman" w:hAnsi="Times New Roman" w:cs="Times New Roman"/>
          <w:sz w:val="22"/>
          <w:szCs w:val="22"/>
        </w:rPr>
      </w:pPr>
      <w:del w:id="2290" w:author="PIERRE" w:date="2013-10-24T11:48:00Z">
        <w:r w:rsidRPr="00AF2F6F">
          <w:rPr>
            <w:rFonts w:ascii="Times New Roman" w:hAnsi="Times New Roman" w:cs="Times New Roman"/>
            <w:rPrChange w:id="2291" w:author="PIERRE" w:date="2013-10-24T12:27:00Z">
              <w:rPr>
                <w:rFonts w:ascii="Times New Roman" w:hAnsi="Times New Roman" w:cs="Times New Roman"/>
                <w:b/>
                <w:bCs/>
              </w:rPr>
            </w:rPrChange>
          </w:rPr>
          <w:delText xml:space="preserve">Section2 : </w:delText>
        </w:r>
      </w:del>
      <w:del w:id="2292" w:author="PIERRE" w:date="2013-10-24T11:49:00Z">
        <w:r w:rsidRPr="00AF2F6F">
          <w:rPr>
            <w:rFonts w:ascii="Times New Roman" w:hAnsi="Times New Roman" w:cs="Times New Roman"/>
            <w:rPrChange w:id="2293" w:author="PIERRE" w:date="2013-10-24T12:27:00Z">
              <w:rPr>
                <w:rFonts w:ascii="Times New Roman" w:hAnsi="Times New Roman" w:cs="Times New Roman"/>
                <w:b/>
                <w:bCs/>
              </w:rPr>
            </w:rPrChange>
          </w:rPr>
          <w:delText>Exercice de risque avec la femme</w:delText>
        </w:r>
      </w:del>
    </w:p>
    <w:p w:rsidR="00DD2BA5" w:rsidRPr="00442E10" w:rsidDel="00365A8F" w:rsidRDefault="00AF2F6F" w:rsidP="00DD2BA5">
      <w:pPr>
        <w:pStyle w:val="Default"/>
        <w:jc w:val="both"/>
        <w:rPr>
          <w:del w:id="2294" w:author="PIERRE" w:date="2013-10-24T11:50:00Z"/>
          <w:rFonts w:ascii="Times New Roman" w:hAnsi="Times New Roman" w:cs="Times New Roman"/>
          <w:sz w:val="22"/>
          <w:szCs w:val="22"/>
        </w:rPr>
      </w:pPr>
      <w:del w:id="2295" w:author="PIERRE" w:date="2013-10-24T11:48:00Z">
        <w:r w:rsidRPr="00AF2F6F">
          <w:rPr>
            <w:rFonts w:ascii="Times New Roman" w:hAnsi="Times New Roman" w:cs="Times New Roman"/>
            <w:rPrChange w:id="2296" w:author="PIERRE" w:date="2013-10-24T12:27:00Z">
              <w:rPr>
                <w:rFonts w:ascii="Times New Roman" w:hAnsi="Times New Roman" w:cs="Times New Roman"/>
                <w:b/>
                <w:bCs/>
              </w:rPr>
            </w:rPrChange>
          </w:rPr>
          <w:delText>Section3 :</w:delText>
        </w:r>
      </w:del>
      <w:del w:id="2297" w:author="PIERRE" w:date="2013-10-24T11:50:00Z">
        <w:r w:rsidRPr="00AF2F6F">
          <w:rPr>
            <w:rFonts w:ascii="Times New Roman" w:hAnsi="Times New Roman" w:cs="Times New Roman"/>
            <w:rPrChange w:id="2298" w:author="PIERRE" w:date="2013-10-24T12:27:00Z">
              <w:rPr>
                <w:rFonts w:ascii="Times New Roman" w:hAnsi="Times New Roman" w:cs="Times New Roman"/>
                <w:b/>
                <w:bCs/>
              </w:rPr>
            </w:rPrChange>
          </w:rPr>
          <w:delText xml:space="preserve"> Exercice de risque avec le couple</w:delText>
        </w:r>
      </w:del>
    </w:p>
    <w:p w:rsidR="00DD2BA5" w:rsidRPr="00442E10" w:rsidRDefault="00AF2F6F" w:rsidP="00DD2BA5">
      <w:pPr>
        <w:pStyle w:val="Default"/>
        <w:jc w:val="both"/>
        <w:rPr>
          <w:rFonts w:ascii="Times New Roman" w:hAnsi="Times New Roman" w:cs="Times New Roman"/>
          <w:sz w:val="22"/>
          <w:szCs w:val="22"/>
        </w:rPr>
      </w:pPr>
      <w:del w:id="2299" w:author="PIERRE" w:date="2013-10-24T11:50:00Z">
        <w:r w:rsidRPr="00AF2F6F">
          <w:rPr>
            <w:rFonts w:ascii="Times New Roman" w:hAnsi="Times New Roman" w:cs="Times New Roman"/>
            <w:sz w:val="22"/>
            <w:szCs w:val="22"/>
            <w:rPrChange w:id="2300" w:author="PIERRE" w:date="2013-10-24T12:27:00Z">
              <w:rPr>
                <w:rFonts w:ascii="Times New Roman" w:hAnsi="Times New Roman" w:cs="Times New Roman"/>
                <w:b/>
                <w:bCs/>
                <w:sz w:val="22"/>
                <w:szCs w:val="22"/>
              </w:rPr>
            </w:rPrChange>
          </w:rPr>
          <w:delText xml:space="preserve">Section4 : </w:delText>
        </w:r>
      </w:del>
      <w:r w:rsidRPr="00AF2F6F">
        <w:rPr>
          <w:rFonts w:ascii="Times New Roman" w:hAnsi="Times New Roman" w:cs="Times New Roman"/>
          <w:sz w:val="22"/>
          <w:szCs w:val="22"/>
          <w:rPrChange w:id="2301" w:author="PIERRE" w:date="2013-10-24T12:27:00Z">
            <w:rPr>
              <w:rFonts w:ascii="Times New Roman" w:hAnsi="Times New Roman" w:cs="Times New Roman"/>
              <w:b/>
              <w:bCs/>
              <w:sz w:val="22"/>
              <w:szCs w:val="22"/>
            </w:rPr>
          </w:rPrChange>
        </w:rPr>
        <w:t>Exercice Donne Triple</w:t>
      </w:r>
    </w:p>
    <w:p w:rsidR="00DD2BA5" w:rsidRPr="00442E10" w:rsidRDefault="00AF2F6F" w:rsidP="00DD2BA5">
      <w:pPr>
        <w:pStyle w:val="Default"/>
        <w:jc w:val="both"/>
        <w:rPr>
          <w:rFonts w:ascii="Times New Roman" w:hAnsi="Times New Roman" w:cs="Times New Roman"/>
          <w:sz w:val="22"/>
          <w:szCs w:val="22"/>
        </w:rPr>
      </w:pPr>
      <w:del w:id="2302" w:author="PIERRE" w:date="2013-10-24T11:50:00Z">
        <w:r w:rsidRPr="00AF2F6F">
          <w:rPr>
            <w:rFonts w:ascii="Times New Roman" w:hAnsi="Times New Roman" w:cs="Times New Roman"/>
            <w:sz w:val="22"/>
            <w:szCs w:val="22"/>
            <w:rPrChange w:id="2303" w:author="PIERRE" w:date="2013-10-24T12:27:00Z">
              <w:rPr>
                <w:rFonts w:ascii="Times New Roman" w:hAnsi="Times New Roman" w:cs="Times New Roman"/>
                <w:b/>
                <w:bCs/>
                <w:sz w:val="22"/>
                <w:szCs w:val="22"/>
              </w:rPr>
            </w:rPrChange>
          </w:rPr>
          <w:delText xml:space="preserve">Section5 : </w:delText>
        </w:r>
      </w:del>
      <w:r w:rsidRPr="00AF2F6F">
        <w:rPr>
          <w:rFonts w:ascii="Times New Roman" w:hAnsi="Times New Roman" w:cs="Times New Roman"/>
          <w:sz w:val="22"/>
          <w:szCs w:val="22"/>
          <w:rPrChange w:id="2304" w:author="PIERRE" w:date="2013-10-24T12:27:00Z">
            <w:rPr>
              <w:rFonts w:ascii="Times New Roman" w:hAnsi="Times New Roman" w:cs="Times New Roman"/>
              <w:b/>
              <w:bCs/>
              <w:sz w:val="22"/>
              <w:szCs w:val="22"/>
            </w:rPr>
          </w:rPrChange>
        </w:rPr>
        <w:t>Exercice d’allocation</w:t>
      </w:r>
    </w:p>
    <w:p w:rsidR="00DD2BA5" w:rsidRPr="00442E10" w:rsidRDefault="00AF2F6F" w:rsidP="00DD2BA5">
      <w:pPr>
        <w:pStyle w:val="Default"/>
        <w:jc w:val="both"/>
        <w:rPr>
          <w:rFonts w:ascii="Times New Roman" w:hAnsi="Times New Roman" w:cs="Times New Roman"/>
          <w:sz w:val="22"/>
          <w:szCs w:val="22"/>
        </w:rPr>
      </w:pPr>
      <w:del w:id="2305" w:author="PIERRE" w:date="2013-10-24T11:50:00Z">
        <w:r w:rsidRPr="00AF2F6F">
          <w:rPr>
            <w:rFonts w:ascii="Times New Roman" w:hAnsi="Times New Roman" w:cs="Times New Roman"/>
            <w:sz w:val="22"/>
            <w:szCs w:val="22"/>
            <w:rPrChange w:id="2306" w:author="PIERRE" w:date="2013-10-24T12:27:00Z">
              <w:rPr>
                <w:rFonts w:ascii="Times New Roman" w:hAnsi="Times New Roman" w:cs="Times New Roman"/>
                <w:b/>
                <w:bCs/>
                <w:sz w:val="22"/>
                <w:szCs w:val="22"/>
              </w:rPr>
            </w:rPrChange>
          </w:rPr>
          <w:delText xml:space="preserve">Section 6 : </w:delText>
        </w:r>
      </w:del>
      <w:r w:rsidRPr="00AF2F6F">
        <w:rPr>
          <w:rFonts w:ascii="Times New Roman" w:hAnsi="Times New Roman" w:cs="Times New Roman"/>
          <w:sz w:val="22"/>
          <w:szCs w:val="22"/>
          <w:rPrChange w:id="2307" w:author="PIERRE" w:date="2013-10-24T12:27:00Z">
            <w:rPr>
              <w:rFonts w:ascii="Times New Roman" w:hAnsi="Times New Roman" w:cs="Times New Roman"/>
              <w:b/>
              <w:bCs/>
              <w:sz w:val="22"/>
              <w:szCs w:val="22"/>
            </w:rPr>
          </w:rPrChange>
        </w:rPr>
        <w:t xml:space="preserve">Exercice d’investissement </w:t>
      </w:r>
      <w:ins w:id="2308" w:author="PIERRE" w:date="2013-10-24T11:52:00Z">
        <w:r w:rsidRPr="00AF2F6F">
          <w:rPr>
            <w:rFonts w:ascii="Times New Roman" w:hAnsi="Times New Roman" w:cs="Times New Roman"/>
            <w:sz w:val="22"/>
            <w:szCs w:val="22"/>
            <w:rPrChange w:id="2309" w:author="PIERRE" w:date="2013-10-24T12:27:00Z">
              <w:rPr>
                <w:rFonts w:ascii="Times New Roman" w:hAnsi="Times New Roman" w:cs="Times New Roman"/>
                <w:b/>
                <w:bCs/>
                <w:sz w:val="22"/>
                <w:szCs w:val="22"/>
              </w:rPr>
            </w:rPrChange>
          </w:rPr>
          <w:t xml:space="preserve">entre les </w:t>
        </w:r>
      </w:ins>
      <w:del w:id="2310" w:author="PIERRE" w:date="2013-10-24T11:52:00Z">
        <w:r w:rsidRPr="00AF2F6F">
          <w:rPr>
            <w:rFonts w:ascii="Times New Roman" w:hAnsi="Times New Roman" w:cs="Times New Roman"/>
            <w:sz w:val="22"/>
            <w:szCs w:val="22"/>
            <w:rPrChange w:id="2311" w:author="PIERRE" w:date="2013-10-24T12:27:00Z">
              <w:rPr>
                <w:rFonts w:ascii="Times New Roman" w:hAnsi="Times New Roman" w:cs="Times New Roman"/>
                <w:b/>
                <w:bCs/>
                <w:sz w:val="22"/>
                <w:szCs w:val="22"/>
              </w:rPr>
            </w:rPrChange>
          </w:rPr>
          <w:delText>Co-</w:delText>
        </w:r>
      </w:del>
      <w:ins w:id="2312" w:author="PIERRE" w:date="2013-10-24T11:51:00Z">
        <w:r w:rsidRPr="00AF2F6F">
          <w:rPr>
            <w:rFonts w:ascii="Times New Roman" w:hAnsi="Times New Roman" w:cs="Times New Roman"/>
            <w:sz w:val="22"/>
            <w:szCs w:val="22"/>
            <w:rPrChange w:id="2313" w:author="PIERRE" w:date="2013-10-24T12:27:00Z">
              <w:rPr>
                <w:rFonts w:ascii="Times New Roman" w:hAnsi="Times New Roman" w:cs="Times New Roman"/>
                <w:b/>
                <w:bCs/>
                <w:sz w:val="22"/>
                <w:szCs w:val="22"/>
              </w:rPr>
            </w:rPrChange>
          </w:rPr>
          <w:t>habitants du village</w:t>
        </w:r>
      </w:ins>
      <w:del w:id="2314" w:author="PIERRE" w:date="2013-10-24T11:51:00Z">
        <w:r w:rsidRPr="00AF2F6F">
          <w:rPr>
            <w:rFonts w:ascii="Times New Roman" w:hAnsi="Times New Roman" w:cs="Times New Roman"/>
            <w:sz w:val="22"/>
            <w:szCs w:val="22"/>
            <w:rPrChange w:id="2315" w:author="PIERRE" w:date="2013-10-24T12:27:00Z">
              <w:rPr>
                <w:rFonts w:ascii="Times New Roman" w:hAnsi="Times New Roman" w:cs="Times New Roman"/>
                <w:b/>
                <w:bCs/>
                <w:sz w:val="22"/>
                <w:szCs w:val="22"/>
              </w:rPr>
            </w:rPrChange>
          </w:rPr>
          <w:delText>villageois</w:delText>
        </w:r>
      </w:del>
    </w:p>
    <w:p w:rsidR="00DD2BA5" w:rsidRPr="00442E10" w:rsidRDefault="00AF2F6F" w:rsidP="00DD2BA5">
      <w:pPr>
        <w:pStyle w:val="Default"/>
        <w:jc w:val="both"/>
        <w:rPr>
          <w:rFonts w:ascii="Times New Roman" w:hAnsi="Times New Roman" w:cs="Times New Roman"/>
          <w:sz w:val="22"/>
          <w:szCs w:val="22"/>
        </w:rPr>
      </w:pPr>
      <w:del w:id="2316" w:author="PIERRE" w:date="2013-10-24T11:50:00Z">
        <w:r w:rsidRPr="00AF2F6F">
          <w:rPr>
            <w:rFonts w:ascii="Times New Roman" w:hAnsi="Times New Roman" w:cs="Times New Roman"/>
            <w:sz w:val="22"/>
            <w:szCs w:val="22"/>
            <w:rPrChange w:id="2317" w:author="PIERRE" w:date="2013-10-24T12:27:00Z">
              <w:rPr>
                <w:rFonts w:ascii="Times New Roman" w:hAnsi="Times New Roman" w:cs="Times New Roman"/>
                <w:b/>
                <w:bCs/>
                <w:sz w:val="22"/>
                <w:szCs w:val="22"/>
              </w:rPr>
            </w:rPrChange>
          </w:rPr>
          <w:delText xml:space="preserve">Section 7 : </w:delText>
        </w:r>
      </w:del>
      <w:r w:rsidRPr="00AF2F6F">
        <w:rPr>
          <w:rFonts w:ascii="Times New Roman" w:hAnsi="Times New Roman" w:cs="Times New Roman"/>
          <w:sz w:val="22"/>
          <w:szCs w:val="22"/>
          <w:rPrChange w:id="2318" w:author="PIERRE" w:date="2013-10-24T12:27:00Z">
            <w:rPr>
              <w:rFonts w:ascii="Times New Roman" w:hAnsi="Times New Roman" w:cs="Times New Roman"/>
              <w:b/>
              <w:bCs/>
              <w:sz w:val="22"/>
              <w:szCs w:val="22"/>
            </w:rPr>
          </w:rPrChange>
        </w:rPr>
        <w:t xml:space="preserve">Exercice d’investissement </w:t>
      </w:r>
      <w:ins w:id="2319" w:author="PIERRE" w:date="2013-10-24T11:52:00Z">
        <w:r w:rsidRPr="00AF2F6F">
          <w:rPr>
            <w:rFonts w:ascii="Times New Roman" w:hAnsi="Times New Roman" w:cs="Times New Roman"/>
            <w:sz w:val="22"/>
            <w:szCs w:val="22"/>
            <w:rPrChange w:id="2320" w:author="PIERRE" w:date="2013-10-24T12:27:00Z">
              <w:rPr>
                <w:rFonts w:ascii="Times New Roman" w:hAnsi="Times New Roman" w:cs="Times New Roman"/>
                <w:b/>
                <w:bCs/>
                <w:sz w:val="22"/>
                <w:szCs w:val="22"/>
              </w:rPr>
            </w:rPrChange>
          </w:rPr>
          <w:t xml:space="preserve">avec le </w:t>
        </w:r>
      </w:ins>
      <w:r w:rsidRPr="00AF2F6F">
        <w:rPr>
          <w:rFonts w:ascii="Times New Roman" w:hAnsi="Times New Roman" w:cs="Times New Roman"/>
          <w:sz w:val="22"/>
          <w:szCs w:val="22"/>
          <w:rPrChange w:id="2321" w:author="PIERRE" w:date="2013-10-24T12:27:00Z">
            <w:rPr>
              <w:rFonts w:ascii="Times New Roman" w:hAnsi="Times New Roman" w:cs="Times New Roman"/>
              <w:b/>
              <w:bCs/>
              <w:sz w:val="22"/>
              <w:szCs w:val="22"/>
            </w:rPr>
          </w:rPrChange>
        </w:rPr>
        <w:t>Chef du village</w:t>
      </w:r>
    </w:p>
    <w:p w:rsidR="00706189" w:rsidRPr="00442E10" w:rsidRDefault="00AF2F6F" w:rsidP="00DD2BA5">
      <w:pPr>
        <w:pStyle w:val="Default"/>
        <w:jc w:val="both"/>
        <w:rPr>
          <w:ins w:id="2322" w:author="PIERRE" w:date="2013-10-24T11:59:00Z"/>
          <w:rFonts w:ascii="Times New Roman" w:hAnsi="Times New Roman" w:cs="Times New Roman"/>
          <w:sz w:val="22"/>
          <w:szCs w:val="22"/>
        </w:rPr>
      </w:pPr>
      <w:ins w:id="2323" w:author="PIERRE" w:date="2013-10-24T11:53:00Z">
        <w:r w:rsidRPr="00AF2F6F">
          <w:rPr>
            <w:rFonts w:ascii="Times New Roman" w:hAnsi="Times New Roman" w:cs="Times New Roman"/>
            <w:sz w:val="22"/>
            <w:szCs w:val="22"/>
            <w:rPrChange w:id="2324" w:author="PIERRE" w:date="2013-10-24T12:27:00Z">
              <w:rPr>
                <w:rFonts w:ascii="Times New Roman" w:hAnsi="Times New Roman" w:cs="Times New Roman"/>
                <w:b/>
                <w:bCs/>
                <w:sz w:val="22"/>
                <w:szCs w:val="22"/>
              </w:rPr>
            </w:rPrChange>
          </w:rPr>
          <w:t>E</w:t>
        </w:r>
      </w:ins>
      <w:ins w:id="2325" w:author="PIERRE" w:date="2013-10-24T11:54:00Z">
        <w:r w:rsidRPr="00AF2F6F">
          <w:rPr>
            <w:rFonts w:ascii="Times New Roman" w:hAnsi="Times New Roman" w:cs="Times New Roman"/>
            <w:sz w:val="22"/>
            <w:szCs w:val="22"/>
            <w:rPrChange w:id="2326" w:author="PIERRE" w:date="2013-10-24T12:27:00Z">
              <w:rPr>
                <w:rFonts w:ascii="Times New Roman" w:hAnsi="Times New Roman" w:cs="Times New Roman"/>
                <w:b/>
                <w:bCs/>
                <w:sz w:val="22"/>
                <w:szCs w:val="22"/>
              </w:rPr>
            </w:rPrChange>
          </w:rPr>
          <w:t xml:space="preserve">nquête </w:t>
        </w:r>
      </w:ins>
      <w:ins w:id="2327" w:author="PIERRE" w:date="2013-10-24T11:55:00Z">
        <w:r w:rsidRPr="00AF2F6F">
          <w:rPr>
            <w:rFonts w:ascii="Times New Roman" w:hAnsi="Times New Roman" w:cs="Times New Roman"/>
            <w:sz w:val="22"/>
            <w:szCs w:val="22"/>
            <w:rPrChange w:id="2328" w:author="PIERRE" w:date="2013-10-24T12:27:00Z">
              <w:rPr>
                <w:rFonts w:ascii="Times New Roman" w:hAnsi="Times New Roman" w:cs="Times New Roman"/>
                <w:b/>
                <w:bCs/>
                <w:sz w:val="22"/>
                <w:szCs w:val="22"/>
              </w:rPr>
            </w:rPrChange>
          </w:rPr>
          <w:t>légère</w:t>
        </w:r>
      </w:ins>
      <w:ins w:id="2329" w:author="PIERRE" w:date="2013-10-24T11:54:00Z">
        <w:r w:rsidRPr="00AF2F6F">
          <w:rPr>
            <w:rFonts w:ascii="Times New Roman" w:hAnsi="Times New Roman" w:cs="Times New Roman"/>
            <w:sz w:val="22"/>
            <w:szCs w:val="22"/>
            <w:rPrChange w:id="2330" w:author="PIERRE" w:date="2013-10-24T12:27:00Z">
              <w:rPr>
                <w:rFonts w:ascii="Times New Roman" w:hAnsi="Times New Roman" w:cs="Times New Roman"/>
                <w:b/>
                <w:bCs/>
                <w:sz w:val="22"/>
                <w:szCs w:val="22"/>
              </w:rPr>
            </w:rPrChange>
          </w:rPr>
          <w:t xml:space="preserve"> </w:t>
        </w:r>
      </w:ins>
      <w:ins w:id="2331" w:author="PIERRE" w:date="2013-10-24T11:55:00Z">
        <w:r w:rsidRPr="00AF2F6F">
          <w:rPr>
            <w:rFonts w:ascii="Times New Roman" w:hAnsi="Times New Roman" w:cs="Times New Roman"/>
            <w:sz w:val="22"/>
            <w:szCs w:val="22"/>
            <w:rPrChange w:id="2332" w:author="PIERRE" w:date="2013-10-24T12:27:00Z">
              <w:rPr>
                <w:rFonts w:ascii="Times New Roman" w:hAnsi="Times New Roman" w:cs="Times New Roman"/>
                <w:b/>
                <w:bCs/>
                <w:sz w:val="22"/>
                <w:szCs w:val="22"/>
              </w:rPr>
            </w:rPrChange>
          </w:rPr>
          <w:t xml:space="preserve">avec le </w:t>
        </w:r>
      </w:ins>
      <w:ins w:id="2333" w:author="PIERRE" w:date="2013-10-24T11:54:00Z">
        <w:r w:rsidRPr="00AF2F6F">
          <w:rPr>
            <w:rFonts w:ascii="Times New Roman" w:hAnsi="Times New Roman" w:cs="Times New Roman"/>
            <w:sz w:val="22"/>
            <w:szCs w:val="22"/>
            <w:rPrChange w:id="2334" w:author="PIERRE" w:date="2013-10-24T12:27:00Z">
              <w:rPr>
                <w:rFonts w:ascii="Times New Roman" w:hAnsi="Times New Roman" w:cs="Times New Roman"/>
                <w:b/>
                <w:bCs/>
                <w:sz w:val="22"/>
                <w:szCs w:val="22"/>
              </w:rPr>
            </w:rPrChange>
          </w:rPr>
          <w:t>chef de ménage</w:t>
        </w:r>
      </w:ins>
    </w:p>
    <w:p w:rsidR="00706189" w:rsidRPr="00442E10" w:rsidRDefault="00AF2F6F" w:rsidP="00CB2697">
      <w:pPr>
        <w:pStyle w:val="Default"/>
        <w:ind w:left="567"/>
        <w:jc w:val="both"/>
        <w:rPr>
          <w:ins w:id="2335" w:author="PIERRE" w:date="2013-10-24T11:58:00Z"/>
          <w:rFonts w:ascii="Times New Roman" w:hAnsi="Times New Roman" w:cs="Times New Roman"/>
          <w:sz w:val="22"/>
          <w:szCs w:val="22"/>
        </w:rPr>
      </w:pPr>
      <w:ins w:id="2336" w:author="PIERRE" w:date="2013-10-24T11:59:00Z">
        <w:r w:rsidRPr="00AF2F6F">
          <w:rPr>
            <w:rFonts w:ascii="Times New Roman" w:hAnsi="Times New Roman" w:cs="Times New Roman"/>
            <w:sz w:val="22"/>
            <w:szCs w:val="22"/>
            <w:rPrChange w:id="2337" w:author="PIERRE" w:date="2013-10-24T12:27:00Z">
              <w:rPr>
                <w:rFonts w:ascii="Times New Roman" w:hAnsi="Times New Roman" w:cs="Times New Roman"/>
                <w:b/>
                <w:bCs/>
                <w:sz w:val="22"/>
                <w:szCs w:val="22"/>
              </w:rPr>
            </w:rPrChange>
          </w:rPr>
          <w:t>Section 1 : In</w:t>
        </w:r>
      </w:ins>
      <w:ins w:id="2338" w:author="PIERRE" w:date="2013-10-24T12:00:00Z">
        <w:r w:rsidRPr="00AF2F6F">
          <w:rPr>
            <w:rFonts w:ascii="Times New Roman" w:hAnsi="Times New Roman" w:cs="Times New Roman"/>
            <w:sz w:val="22"/>
            <w:szCs w:val="22"/>
            <w:rPrChange w:id="2339" w:author="PIERRE" w:date="2013-10-24T12:27:00Z">
              <w:rPr>
                <w:rFonts w:ascii="Times New Roman" w:hAnsi="Times New Roman" w:cs="Times New Roman"/>
                <w:b/>
                <w:bCs/>
                <w:sz w:val="22"/>
                <w:szCs w:val="22"/>
              </w:rPr>
            </w:rPrChange>
          </w:rPr>
          <w:t>formations sur la religion</w:t>
        </w:r>
      </w:ins>
    </w:p>
    <w:p w:rsidR="00706189" w:rsidRPr="00442E10" w:rsidRDefault="00AF2F6F" w:rsidP="00CB2697">
      <w:pPr>
        <w:pStyle w:val="Default"/>
        <w:ind w:left="567"/>
        <w:jc w:val="both"/>
        <w:rPr>
          <w:ins w:id="2340" w:author="PIERRE" w:date="2013-10-24T12:00:00Z"/>
          <w:rFonts w:ascii="Times New Roman" w:hAnsi="Times New Roman" w:cs="Times New Roman"/>
          <w:sz w:val="22"/>
          <w:szCs w:val="22"/>
        </w:rPr>
      </w:pPr>
      <w:ins w:id="2341" w:author="PIERRE" w:date="2013-10-24T11:58:00Z">
        <w:r w:rsidRPr="00AF2F6F">
          <w:rPr>
            <w:rFonts w:ascii="Times New Roman" w:hAnsi="Times New Roman" w:cs="Times New Roman"/>
            <w:sz w:val="22"/>
            <w:szCs w:val="22"/>
            <w:rPrChange w:id="2342" w:author="PIERRE" w:date="2013-10-24T12:27:00Z">
              <w:rPr>
                <w:rFonts w:ascii="Times New Roman" w:hAnsi="Times New Roman" w:cs="Times New Roman"/>
                <w:b/>
                <w:bCs/>
                <w:sz w:val="22"/>
                <w:szCs w:val="22"/>
              </w:rPr>
            </w:rPrChange>
          </w:rPr>
          <w:t xml:space="preserve">Section 2 : </w:t>
        </w:r>
      </w:ins>
      <w:ins w:id="2343" w:author="PIERRE" w:date="2013-10-24T12:00:00Z">
        <w:r w:rsidRPr="00AF2F6F">
          <w:rPr>
            <w:rFonts w:ascii="Times New Roman" w:hAnsi="Times New Roman" w:cs="Times New Roman"/>
            <w:sz w:val="22"/>
            <w:szCs w:val="22"/>
            <w:rPrChange w:id="2344" w:author="PIERRE" w:date="2013-10-24T12:27:00Z">
              <w:rPr>
                <w:rFonts w:ascii="Times New Roman" w:hAnsi="Times New Roman" w:cs="Times New Roman"/>
                <w:b/>
                <w:bCs/>
                <w:sz w:val="22"/>
                <w:szCs w:val="22"/>
              </w:rPr>
            </w:rPrChange>
          </w:rPr>
          <w:t>Relation homme et femme</w:t>
        </w:r>
      </w:ins>
    </w:p>
    <w:p w:rsidR="00706189" w:rsidRPr="00442E10" w:rsidRDefault="00AF2F6F" w:rsidP="00CB2697">
      <w:pPr>
        <w:pStyle w:val="Default"/>
        <w:ind w:left="567"/>
        <w:jc w:val="both"/>
        <w:rPr>
          <w:ins w:id="2345" w:author="PIERRE" w:date="2013-10-24T12:01:00Z"/>
          <w:rFonts w:ascii="Times New Roman" w:hAnsi="Times New Roman" w:cs="Times New Roman"/>
          <w:sz w:val="22"/>
          <w:szCs w:val="22"/>
        </w:rPr>
      </w:pPr>
      <w:ins w:id="2346" w:author="PIERRE" w:date="2013-10-24T12:00:00Z">
        <w:r w:rsidRPr="00AF2F6F">
          <w:rPr>
            <w:rFonts w:ascii="Times New Roman" w:hAnsi="Times New Roman" w:cs="Times New Roman"/>
            <w:sz w:val="22"/>
            <w:szCs w:val="22"/>
            <w:rPrChange w:id="2347" w:author="PIERRE" w:date="2013-10-24T12:27:00Z">
              <w:rPr>
                <w:rFonts w:ascii="Times New Roman" w:hAnsi="Times New Roman" w:cs="Times New Roman"/>
                <w:b/>
                <w:bCs/>
                <w:sz w:val="22"/>
                <w:szCs w:val="22"/>
              </w:rPr>
            </w:rPrChange>
          </w:rPr>
          <w:t>Section 3 : relation dans le ménage</w:t>
        </w:r>
      </w:ins>
    </w:p>
    <w:p w:rsidR="00706189" w:rsidRPr="00442E10" w:rsidRDefault="00AF2F6F" w:rsidP="00DD2BA5">
      <w:pPr>
        <w:pStyle w:val="Default"/>
        <w:jc w:val="both"/>
        <w:rPr>
          <w:ins w:id="2348" w:author="PIERRE" w:date="2013-10-24T12:01:00Z"/>
          <w:rFonts w:ascii="Times New Roman" w:hAnsi="Times New Roman" w:cs="Times New Roman"/>
          <w:sz w:val="22"/>
          <w:szCs w:val="22"/>
        </w:rPr>
      </w:pPr>
      <w:ins w:id="2349" w:author="PIERRE" w:date="2013-10-24T12:01:00Z">
        <w:r w:rsidRPr="00AF2F6F">
          <w:rPr>
            <w:rFonts w:ascii="Times New Roman" w:hAnsi="Times New Roman" w:cs="Times New Roman"/>
            <w:sz w:val="22"/>
            <w:szCs w:val="22"/>
            <w:rPrChange w:id="2350" w:author="PIERRE" w:date="2013-10-24T12:27:00Z">
              <w:rPr>
                <w:rFonts w:ascii="Times New Roman" w:hAnsi="Times New Roman" w:cs="Times New Roman"/>
                <w:b/>
                <w:bCs/>
                <w:sz w:val="22"/>
                <w:szCs w:val="22"/>
              </w:rPr>
            </w:rPrChange>
          </w:rPr>
          <w:t>Section 4 : Exercice lampe solaire</w:t>
        </w:r>
      </w:ins>
    </w:p>
    <w:p w:rsidR="00706189" w:rsidRPr="00442E10" w:rsidRDefault="00AF2F6F" w:rsidP="00DD2BA5">
      <w:pPr>
        <w:pStyle w:val="Default"/>
        <w:jc w:val="both"/>
        <w:rPr>
          <w:ins w:id="2351" w:author="PIERRE" w:date="2013-10-24T12:03:00Z"/>
          <w:rFonts w:ascii="Times New Roman" w:hAnsi="Times New Roman" w:cs="Times New Roman"/>
          <w:sz w:val="22"/>
          <w:szCs w:val="22"/>
        </w:rPr>
      </w:pPr>
      <w:ins w:id="2352" w:author="PIERRE" w:date="2013-10-24T12:01:00Z">
        <w:r w:rsidRPr="00AF2F6F">
          <w:rPr>
            <w:rFonts w:ascii="Times New Roman" w:hAnsi="Times New Roman" w:cs="Times New Roman"/>
            <w:sz w:val="22"/>
            <w:szCs w:val="22"/>
            <w:rPrChange w:id="2353" w:author="PIERRE" w:date="2013-10-24T12:27:00Z">
              <w:rPr>
                <w:rFonts w:ascii="Times New Roman" w:hAnsi="Times New Roman" w:cs="Times New Roman"/>
                <w:b/>
                <w:bCs/>
                <w:sz w:val="22"/>
                <w:szCs w:val="22"/>
              </w:rPr>
            </w:rPrChange>
          </w:rPr>
          <w:t>Se</w:t>
        </w:r>
      </w:ins>
      <w:ins w:id="2354" w:author="PIERRE" w:date="2013-10-24T12:02:00Z">
        <w:r w:rsidRPr="00AF2F6F">
          <w:rPr>
            <w:rFonts w:ascii="Times New Roman" w:hAnsi="Times New Roman" w:cs="Times New Roman"/>
            <w:sz w:val="22"/>
            <w:szCs w:val="22"/>
            <w:rPrChange w:id="2355" w:author="PIERRE" w:date="2013-10-24T12:27:00Z">
              <w:rPr>
                <w:rFonts w:ascii="Times New Roman" w:hAnsi="Times New Roman" w:cs="Times New Roman"/>
                <w:b/>
                <w:bCs/>
                <w:sz w:val="22"/>
                <w:szCs w:val="22"/>
              </w:rPr>
            </w:rPrChange>
          </w:rPr>
          <w:t>ction 5 : Vente du bio</w:t>
        </w:r>
      </w:ins>
      <w:ins w:id="2356" w:author="PIERRE" w:date="2013-10-24T12:03:00Z">
        <w:r w:rsidRPr="00AF2F6F">
          <w:rPr>
            <w:rFonts w:ascii="Times New Roman" w:hAnsi="Times New Roman" w:cs="Times New Roman"/>
            <w:sz w:val="22"/>
            <w:szCs w:val="22"/>
            <w:rPrChange w:id="2357" w:author="PIERRE" w:date="2013-10-24T12:27:00Z">
              <w:rPr>
                <w:rFonts w:ascii="Times New Roman" w:hAnsi="Times New Roman" w:cs="Times New Roman"/>
                <w:b/>
                <w:bCs/>
                <w:sz w:val="22"/>
                <w:szCs w:val="22"/>
              </w:rPr>
            </w:rPrChange>
          </w:rPr>
          <w:t>-digesteur</w:t>
        </w:r>
      </w:ins>
    </w:p>
    <w:p w:rsidR="00706189" w:rsidRPr="00442E10" w:rsidRDefault="00AF2F6F" w:rsidP="00DD2BA5">
      <w:pPr>
        <w:pStyle w:val="Default"/>
        <w:jc w:val="both"/>
        <w:rPr>
          <w:ins w:id="2358" w:author="PIERRE" w:date="2013-10-24T12:04:00Z"/>
          <w:rFonts w:ascii="Times New Roman" w:hAnsi="Times New Roman" w:cs="Times New Roman"/>
          <w:sz w:val="22"/>
          <w:szCs w:val="22"/>
        </w:rPr>
      </w:pPr>
      <w:ins w:id="2359" w:author="PIERRE" w:date="2013-10-24T12:03:00Z">
        <w:r w:rsidRPr="00AF2F6F">
          <w:rPr>
            <w:rFonts w:ascii="Times New Roman" w:hAnsi="Times New Roman" w:cs="Times New Roman"/>
            <w:sz w:val="22"/>
            <w:szCs w:val="22"/>
            <w:rPrChange w:id="2360" w:author="PIERRE" w:date="2013-10-24T12:27:00Z">
              <w:rPr>
                <w:rFonts w:ascii="Times New Roman" w:hAnsi="Times New Roman" w:cs="Times New Roman"/>
                <w:b/>
                <w:bCs/>
                <w:sz w:val="22"/>
                <w:szCs w:val="22"/>
              </w:rPr>
            </w:rPrChange>
          </w:rPr>
          <w:t xml:space="preserve">Section 6 : </w:t>
        </w:r>
      </w:ins>
      <w:ins w:id="2361" w:author="PIERRE" w:date="2013-10-24T12:04:00Z">
        <w:r w:rsidRPr="00AF2F6F">
          <w:rPr>
            <w:rFonts w:ascii="Times New Roman" w:hAnsi="Times New Roman" w:cs="Times New Roman"/>
            <w:sz w:val="22"/>
            <w:szCs w:val="22"/>
            <w:rPrChange w:id="2362" w:author="PIERRE" w:date="2013-10-24T12:27:00Z">
              <w:rPr>
                <w:rFonts w:ascii="Times New Roman" w:hAnsi="Times New Roman" w:cs="Times New Roman"/>
                <w:b/>
                <w:bCs/>
                <w:sz w:val="22"/>
                <w:szCs w:val="22"/>
              </w:rPr>
            </w:rPrChange>
          </w:rPr>
          <w:t>R</w:t>
        </w:r>
      </w:ins>
      <w:ins w:id="2363" w:author="PIERRE" w:date="2013-10-24T12:03:00Z">
        <w:r w:rsidRPr="00AF2F6F">
          <w:rPr>
            <w:rFonts w:ascii="Times New Roman" w:hAnsi="Times New Roman" w:cs="Times New Roman"/>
            <w:sz w:val="22"/>
            <w:szCs w:val="22"/>
            <w:rPrChange w:id="2364" w:author="PIERRE" w:date="2013-10-24T12:27:00Z">
              <w:rPr>
                <w:rFonts w:ascii="Times New Roman" w:hAnsi="Times New Roman" w:cs="Times New Roman"/>
                <w:b/>
                <w:bCs/>
                <w:sz w:val="22"/>
                <w:szCs w:val="22"/>
              </w:rPr>
            </w:rPrChange>
          </w:rPr>
          <w:t>ésultats des ventes</w:t>
        </w:r>
      </w:ins>
    </w:p>
    <w:p w:rsidR="00706189" w:rsidRDefault="00AF2F6F" w:rsidP="00DD2BA5">
      <w:pPr>
        <w:pStyle w:val="Default"/>
        <w:jc w:val="both"/>
        <w:rPr>
          <w:ins w:id="2365" w:author="Leuveld, Koen" w:date="2013-10-24T15:20:00Z"/>
          <w:rFonts w:ascii="Times New Roman" w:hAnsi="Times New Roman" w:cs="Times New Roman"/>
          <w:sz w:val="22"/>
          <w:szCs w:val="22"/>
        </w:rPr>
      </w:pPr>
      <w:ins w:id="2366" w:author="PIERRE" w:date="2013-10-24T12:04:00Z">
        <w:r w:rsidRPr="00AF2F6F">
          <w:rPr>
            <w:rFonts w:ascii="Times New Roman" w:hAnsi="Times New Roman" w:cs="Times New Roman"/>
            <w:sz w:val="22"/>
            <w:szCs w:val="22"/>
            <w:rPrChange w:id="2367" w:author="PIERRE" w:date="2013-10-24T12:27:00Z">
              <w:rPr>
                <w:rFonts w:ascii="Times New Roman" w:hAnsi="Times New Roman" w:cs="Times New Roman"/>
                <w:b/>
                <w:bCs/>
                <w:sz w:val="22"/>
                <w:szCs w:val="22"/>
              </w:rPr>
            </w:rPrChange>
          </w:rPr>
          <w:t>Section 7 : Exercice de silence</w:t>
        </w:r>
      </w:ins>
    </w:p>
    <w:p w:rsidR="00EA6879" w:rsidRDefault="00EA6879" w:rsidP="00DD2BA5">
      <w:pPr>
        <w:pStyle w:val="Default"/>
        <w:jc w:val="both"/>
        <w:rPr>
          <w:ins w:id="2368" w:author="Leuveld, Koen" w:date="2013-10-24T15:20:00Z"/>
          <w:rFonts w:ascii="Times New Roman" w:hAnsi="Times New Roman" w:cs="Times New Roman"/>
          <w:sz w:val="22"/>
          <w:szCs w:val="22"/>
        </w:rPr>
      </w:pPr>
    </w:p>
    <w:p w:rsidR="00EA6879" w:rsidRDefault="00EA6879" w:rsidP="00DD2BA5">
      <w:pPr>
        <w:pStyle w:val="Default"/>
        <w:jc w:val="both"/>
        <w:rPr>
          <w:ins w:id="2369" w:author="Leuveld, Koen" w:date="2013-10-24T15:51:00Z"/>
          <w:rFonts w:ascii="Times New Roman" w:hAnsi="Times New Roman" w:cs="Times New Roman"/>
          <w:sz w:val="22"/>
          <w:szCs w:val="22"/>
        </w:rPr>
      </w:pPr>
      <w:ins w:id="2370" w:author="Leuveld, Koen" w:date="2013-10-24T15:20:00Z">
        <w:r>
          <w:rPr>
            <w:rFonts w:ascii="Times New Roman" w:hAnsi="Times New Roman" w:cs="Times New Roman"/>
            <w:sz w:val="22"/>
            <w:szCs w:val="22"/>
          </w:rPr>
          <w:t xml:space="preserve">Ce questionnaire doit </w:t>
        </w:r>
      </w:ins>
      <w:ins w:id="2371" w:author="Leuveld, Koen" w:date="2013-10-24T15:21:00Z">
        <w:r>
          <w:rPr>
            <w:rFonts w:ascii="Times New Roman" w:hAnsi="Times New Roman" w:cs="Times New Roman"/>
            <w:sz w:val="22"/>
            <w:szCs w:val="22"/>
          </w:rPr>
          <w:t>être</w:t>
        </w:r>
      </w:ins>
      <w:ins w:id="2372" w:author="Leuveld, Koen" w:date="2013-10-24T15:20:00Z">
        <w:r>
          <w:rPr>
            <w:rFonts w:ascii="Times New Roman" w:hAnsi="Times New Roman" w:cs="Times New Roman"/>
            <w:sz w:val="22"/>
            <w:szCs w:val="22"/>
          </w:rPr>
          <w:t xml:space="preserve"> administré au chef de </w:t>
        </w:r>
      </w:ins>
      <w:ins w:id="2373" w:author="Leuveld, Koen" w:date="2013-10-24T15:21:00Z">
        <w:r>
          <w:rPr>
            <w:rFonts w:ascii="Times New Roman" w:hAnsi="Times New Roman" w:cs="Times New Roman"/>
            <w:sz w:val="22"/>
            <w:szCs w:val="22"/>
          </w:rPr>
          <w:t>ménage</w:t>
        </w:r>
      </w:ins>
      <w:ins w:id="2374" w:author="Leuveld, Koen" w:date="2013-10-24T15:26:00Z">
        <w:r>
          <w:rPr>
            <w:rFonts w:ascii="Times New Roman" w:hAnsi="Times New Roman" w:cs="Times New Roman"/>
            <w:sz w:val="22"/>
            <w:szCs w:val="22"/>
          </w:rPr>
          <w:t xml:space="preserve"> lors de la première phase</w:t>
        </w:r>
      </w:ins>
      <w:ins w:id="2375" w:author="Leuveld, Koen" w:date="2013-10-24T15:20:00Z">
        <w:r>
          <w:rPr>
            <w:rFonts w:ascii="Times New Roman" w:hAnsi="Times New Roman" w:cs="Times New Roman"/>
            <w:sz w:val="22"/>
            <w:szCs w:val="22"/>
          </w:rPr>
          <w:t xml:space="preserve">. Dans </w:t>
        </w:r>
      </w:ins>
      <w:ins w:id="2376" w:author="Leuveld, Koen" w:date="2013-10-24T15:23:00Z">
        <w:r>
          <w:rPr>
            <w:rFonts w:ascii="Times New Roman" w:hAnsi="Times New Roman" w:cs="Times New Roman"/>
            <w:sz w:val="22"/>
            <w:szCs w:val="22"/>
          </w:rPr>
          <w:t xml:space="preserve">le cas </w:t>
        </w:r>
      </w:ins>
      <w:ins w:id="2377" w:author="Leuveld, Koen" w:date="2013-10-24T15:26:00Z">
        <w:r>
          <w:rPr>
            <w:rFonts w:ascii="Times New Roman" w:hAnsi="Times New Roman" w:cs="Times New Roman"/>
            <w:sz w:val="22"/>
            <w:szCs w:val="22"/>
          </w:rPr>
          <w:t>où</w:t>
        </w:r>
      </w:ins>
      <w:ins w:id="2378" w:author="Leuveld, Koen" w:date="2013-10-24T15:23:00Z">
        <w:r>
          <w:rPr>
            <w:rFonts w:ascii="Times New Roman" w:hAnsi="Times New Roman" w:cs="Times New Roman"/>
            <w:sz w:val="22"/>
            <w:szCs w:val="22"/>
          </w:rPr>
          <w:t xml:space="preserve"> le chef de ménage est une femme </w:t>
        </w:r>
      </w:ins>
      <w:ins w:id="2379" w:author="Leuveld, Koen" w:date="2013-10-24T15:24:00Z">
        <w:r>
          <w:rPr>
            <w:rFonts w:ascii="Times New Roman" w:hAnsi="Times New Roman" w:cs="Times New Roman"/>
            <w:sz w:val="22"/>
            <w:szCs w:val="22"/>
          </w:rPr>
          <w:t>qui</w:t>
        </w:r>
      </w:ins>
      <w:ins w:id="2380" w:author="Leuveld, Koen" w:date="2013-10-24T15:23:00Z">
        <w:r>
          <w:rPr>
            <w:rFonts w:ascii="Times New Roman" w:hAnsi="Times New Roman" w:cs="Times New Roman"/>
            <w:sz w:val="22"/>
            <w:szCs w:val="22"/>
          </w:rPr>
          <w:t xml:space="preserve"> </w:t>
        </w:r>
      </w:ins>
      <w:ins w:id="2381" w:author="Leuveld, Koen" w:date="2013-10-24T15:27:00Z">
        <w:r>
          <w:rPr>
            <w:rFonts w:ascii="Times New Roman" w:hAnsi="Times New Roman" w:cs="Times New Roman"/>
            <w:sz w:val="22"/>
            <w:szCs w:val="22"/>
          </w:rPr>
          <w:t>vit</w:t>
        </w:r>
      </w:ins>
      <w:ins w:id="2382" w:author="Leuveld, Koen" w:date="2013-10-24T15:23:00Z">
        <w:r>
          <w:rPr>
            <w:rFonts w:ascii="Times New Roman" w:hAnsi="Times New Roman" w:cs="Times New Roman"/>
            <w:sz w:val="22"/>
            <w:szCs w:val="22"/>
          </w:rPr>
          <w:t xml:space="preserve"> avec son mari</w:t>
        </w:r>
      </w:ins>
      <w:ins w:id="2383" w:author="Leuveld, Koen" w:date="2013-10-24T15:24:00Z">
        <w:r>
          <w:rPr>
            <w:rFonts w:ascii="Times New Roman" w:hAnsi="Times New Roman" w:cs="Times New Roman"/>
            <w:sz w:val="22"/>
            <w:szCs w:val="22"/>
          </w:rPr>
          <w:t>,</w:t>
        </w:r>
      </w:ins>
      <w:ins w:id="2384" w:author="Leuveld, Koen" w:date="2013-10-24T15:23:00Z">
        <w:r>
          <w:rPr>
            <w:rFonts w:ascii="Times New Roman" w:hAnsi="Times New Roman" w:cs="Times New Roman"/>
            <w:sz w:val="22"/>
            <w:szCs w:val="22"/>
          </w:rPr>
          <w:t xml:space="preserve"> le questionnaire chef de m</w:t>
        </w:r>
      </w:ins>
      <w:ins w:id="2385" w:author="Leuveld, Koen" w:date="2013-10-24T15:24:00Z">
        <w:r>
          <w:rPr>
            <w:rFonts w:ascii="Times New Roman" w:hAnsi="Times New Roman" w:cs="Times New Roman"/>
            <w:sz w:val="22"/>
            <w:szCs w:val="22"/>
          </w:rPr>
          <w:t xml:space="preserve">énage sera </w:t>
        </w:r>
      </w:ins>
      <w:ins w:id="2386" w:author="Leuveld, Koen" w:date="2013-10-24T15:27:00Z">
        <w:r w:rsidR="00A937B6">
          <w:rPr>
            <w:rFonts w:ascii="Times New Roman" w:hAnsi="Times New Roman" w:cs="Times New Roman"/>
            <w:sz w:val="22"/>
            <w:szCs w:val="22"/>
          </w:rPr>
          <w:t xml:space="preserve">exceptionnellement </w:t>
        </w:r>
      </w:ins>
      <w:ins w:id="2387" w:author="Leuveld, Koen" w:date="2013-10-24T15:25:00Z">
        <w:r>
          <w:rPr>
            <w:rFonts w:ascii="Times New Roman" w:hAnsi="Times New Roman" w:cs="Times New Roman"/>
            <w:sz w:val="22"/>
            <w:szCs w:val="22"/>
          </w:rPr>
          <w:t>administré</w:t>
        </w:r>
      </w:ins>
      <w:ins w:id="2388" w:author="Leuveld, Koen" w:date="2013-10-24T15:24:00Z">
        <w:r>
          <w:rPr>
            <w:rFonts w:ascii="Times New Roman" w:hAnsi="Times New Roman" w:cs="Times New Roman"/>
            <w:sz w:val="22"/>
            <w:szCs w:val="22"/>
          </w:rPr>
          <w:t xml:space="preserve"> plutôt au mari s</w:t>
        </w:r>
      </w:ins>
      <w:ins w:id="2389" w:author="Leuveld, Koen" w:date="2013-10-24T15:26:00Z">
        <w:r>
          <w:rPr>
            <w:rFonts w:ascii="Times New Roman" w:hAnsi="Times New Roman" w:cs="Times New Roman"/>
            <w:sz w:val="22"/>
            <w:szCs w:val="22"/>
          </w:rPr>
          <w:t>’</w:t>
        </w:r>
      </w:ins>
      <w:ins w:id="2390" w:author="Leuveld, Koen" w:date="2013-10-24T15:24:00Z">
        <w:r>
          <w:rPr>
            <w:rFonts w:ascii="Times New Roman" w:hAnsi="Times New Roman" w:cs="Times New Roman"/>
            <w:sz w:val="22"/>
            <w:szCs w:val="22"/>
          </w:rPr>
          <w:t xml:space="preserve">il est </w:t>
        </w:r>
      </w:ins>
      <w:ins w:id="2391" w:author="Leuveld, Koen" w:date="2013-10-24T15:25:00Z">
        <w:r>
          <w:rPr>
            <w:rFonts w:ascii="Times New Roman" w:hAnsi="Times New Roman" w:cs="Times New Roman"/>
            <w:sz w:val="22"/>
            <w:szCs w:val="22"/>
          </w:rPr>
          <w:t xml:space="preserve">présent et pas </w:t>
        </w:r>
      </w:ins>
      <w:ins w:id="2392" w:author="Leuveld, Koen" w:date="2013-10-24T15:26:00Z">
        <w:r>
          <w:rPr>
            <w:rFonts w:ascii="Times New Roman" w:hAnsi="Times New Roman" w:cs="Times New Roman"/>
            <w:sz w:val="22"/>
            <w:szCs w:val="22"/>
          </w:rPr>
          <w:t>en situation d’</w:t>
        </w:r>
      </w:ins>
      <w:ins w:id="2393" w:author="Leuveld, Koen" w:date="2013-10-24T15:25:00Z">
        <w:r>
          <w:rPr>
            <w:rFonts w:ascii="Times New Roman" w:hAnsi="Times New Roman" w:cs="Times New Roman"/>
            <w:sz w:val="22"/>
            <w:szCs w:val="22"/>
          </w:rPr>
          <w:t>incapacité de répondre à vos questions.</w:t>
        </w:r>
      </w:ins>
    </w:p>
    <w:p w:rsidR="00773B2B" w:rsidRDefault="00773B2B" w:rsidP="00DD2BA5">
      <w:pPr>
        <w:pStyle w:val="Default"/>
        <w:jc w:val="both"/>
        <w:rPr>
          <w:ins w:id="2394" w:author="Leuveld, Koen" w:date="2013-10-24T15:50:00Z"/>
          <w:rFonts w:ascii="Times New Roman" w:hAnsi="Times New Roman" w:cs="Times New Roman"/>
          <w:sz w:val="22"/>
          <w:szCs w:val="22"/>
        </w:rPr>
      </w:pPr>
    </w:p>
    <w:p w:rsidR="00773B2B" w:rsidRPr="00773B2B" w:rsidRDefault="005B2317" w:rsidP="00DD2BA5">
      <w:pPr>
        <w:pStyle w:val="Default"/>
        <w:jc w:val="both"/>
        <w:rPr>
          <w:ins w:id="2395" w:author="PIERRE" w:date="2013-10-24T11:55:00Z"/>
          <w:rFonts w:ascii="Times New Roman" w:hAnsi="Times New Roman" w:cs="Times New Roman"/>
          <w:b/>
          <w:sz w:val="22"/>
          <w:szCs w:val="22"/>
          <w:rPrChange w:id="2396" w:author="Leuveld, Koen" w:date="2013-10-24T15:53:00Z">
            <w:rPr>
              <w:ins w:id="2397" w:author="PIERRE" w:date="2013-10-24T11:55:00Z"/>
              <w:rFonts w:ascii="Times New Roman" w:hAnsi="Times New Roman" w:cs="Times New Roman"/>
              <w:sz w:val="22"/>
              <w:szCs w:val="22"/>
            </w:rPr>
          </w:rPrChange>
        </w:rPr>
      </w:pPr>
      <w:ins w:id="2398" w:author="Leuveld, Koen" w:date="2013-10-24T15:50:00Z">
        <w:r>
          <w:rPr>
            <w:rFonts w:ascii="Times New Roman" w:hAnsi="Times New Roman" w:cs="Times New Roman"/>
            <w:b/>
            <w:sz w:val="22"/>
            <w:szCs w:val="22"/>
            <w:rPrChange w:id="2399" w:author="Leuveld, Koen" w:date="2013-10-24T15:53:00Z">
              <w:rPr>
                <w:rFonts w:ascii="Times New Roman" w:hAnsi="Times New Roman" w:cs="Times New Roman"/>
                <w:b/>
                <w:sz w:val="22"/>
                <w:szCs w:val="22"/>
              </w:rPr>
            </w:rPrChange>
          </w:rPr>
          <w:t xml:space="preserve">NB : </w:t>
        </w:r>
      </w:ins>
      <w:ins w:id="2400" w:author="Leuveld, Koen" w:date="2013-10-24T19:38:00Z">
        <w:r>
          <w:rPr>
            <w:rFonts w:ascii="Times New Roman" w:hAnsi="Times New Roman" w:cs="Times New Roman"/>
            <w:b/>
            <w:sz w:val="22"/>
            <w:szCs w:val="22"/>
          </w:rPr>
          <w:t>D</w:t>
        </w:r>
      </w:ins>
      <w:ins w:id="2401" w:author="Leuveld, Koen" w:date="2013-10-24T15:50:00Z">
        <w:r w:rsidR="00773B2B" w:rsidRPr="00773B2B">
          <w:rPr>
            <w:rFonts w:ascii="Times New Roman" w:hAnsi="Times New Roman" w:cs="Times New Roman"/>
            <w:b/>
            <w:sz w:val="22"/>
            <w:szCs w:val="22"/>
            <w:rPrChange w:id="2402" w:author="Leuveld, Koen" w:date="2013-10-24T15:53:00Z">
              <w:rPr>
                <w:rFonts w:ascii="Times New Roman" w:hAnsi="Times New Roman" w:cs="Times New Roman"/>
                <w:sz w:val="22"/>
                <w:szCs w:val="22"/>
              </w:rPr>
            </w:rPrChange>
          </w:rPr>
          <w:t xml:space="preserve">ans le cas </w:t>
        </w:r>
      </w:ins>
      <w:ins w:id="2403" w:author="Leuveld, Koen" w:date="2013-10-24T19:37:00Z">
        <w:r>
          <w:rPr>
            <w:rFonts w:ascii="Times New Roman" w:hAnsi="Times New Roman" w:cs="Times New Roman"/>
            <w:b/>
            <w:sz w:val="22"/>
            <w:szCs w:val="22"/>
          </w:rPr>
          <w:t xml:space="preserve">où le </w:t>
        </w:r>
      </w:ins>
      <w:ins w:id="2404" w:author="Leuveld, Koen" w:date="2013-10-24T15:51:00Z">
        <w:r w:rsidR="00773B2B" w:rsidRPr="00773B2B">
          <w:rPr>
            <w:rFonts w:ascii="Times New Roman" w:hAnsi="Times New Roman" w:cs="Times New Roman"/>
            <w:b/>
            <w:sz w:val="22"/>
            <w:szCs w:val="22"/>
            <w:rPrChange w:id="2405" w:author="Leuveld, Koen" w:date="2013-10-24T15:53:00Z">
              <w:rPr>
                <w:rFonts w:ascii="Times New Roman" w:hAnsi="Times New Roman" w:cs="Times New Roman"/>
                <w:sz w:val="22"/>
                <w:szCs w:val="22"/>
              </w:rPr>
            </w:rPrChange>
          </w:rPr>
          <w:t xml:space="preserve">chef de </w:t>
        </w:r>
      </w:ins>
      <w:ins w:id="2406" w:author="Leuveld, Koen" w:date="2013-10-24T15:50:00Z">
        <w:r w:rsidR="00773B2B" w:rsidRPr="00773B2B">
          <w:rPr>
            <w:rFonts w:ascii="Times New Roman" w:hAnsi="Times New Roman" w:cs="Times New Roman"/>
            <w:b/>
            <w:sz w:val="22"/>
            <w:szCs w:val="22"/>
            <w:rPrChange w:id="2407" w:author="Leuveld, Koen" w:date="2013-10-24T15:53:00Z">
              <w:rPr>
                <w:rFonts w:ascii="Times New Roman" w:hAnsi="Times New Roman" w:cs="Times New Roman"/>
                <w:sz w:val="22"/>
                <w:szCs w:val="22"/>
              </w:rPr>
            </w:rPrChange>
          </w:rPr>
          <w:t xml:space="preserve">ménage </w:t>
        </w:r>
      </w:ins>
      <w:ins w:id="2408" w:author="Leuveld, Koen" w:date="2013-10-24T19:38:00Z">
        <w:r>
          <w:rPr>
            <w:rFonts w:ascii="Times New Roman" w:hAnsi="Times New Roman" w:cs="Times New Roman"/>
            <w:b/>
            <w:sz w:val="22"/>
            <w:szCs w:val="22"/>
          </w:rPr>
          <w:t xml:space="preserve">est un </w:t>
        </w:r>
      </w:ins>
      <w:ins w:id="2409" w:author="Leuveld, Koen" w:date="2013-10-24T15:50:00Z">
        <w:r w:rsidR="00773B2B" w:rsidRPr="00773B2B">
          <w:rPr>
            <w:rFonts w:ascii="Times New Roman" w:hAnsi="Times New Roman" w:cs="Times New Roman"/>
            <w:b/>
            <w:sz w:val="22"/>
            <w:szCs w:val="22"/>
            <w:rPrChange w:id="2410" w:author="Leuveld, Koen" w:date="2013-10-24T15:53:00Z">
              <w:rPr>
                <w:rFonts w:ascii="Times New Roman" w:hAnsi="Times New Roman" w:cs="Times New Roman"/>
                <w:sz w:val="22"/>
                <w:szCs w:val="22"/>
              </w:rPr>
            </w:rPrChange>
          </w:rPr>
          <w:t>célibataire</w:t>
        </w:r>
      </w:ins>
      <w:ins w:id="2411" w:author="Leuveld, Koen" w:date="2013-10-24T15:51:00Z">
        <w:r w:rsidR="00773B2B" w:rsidRPr="00773B2B">
          <w:rPr>
            <w:rFonts w:ascii="Times New Roman" w:hAnsi="Times New Roman" w:cs="Times New Roman"/>
            <w:b/>
            <w:sz w:val="22"/>
            <w:szCs w:val="22"/>
            <w:rPrChange w:id="2412" w:author="Leuveld, Koen" w:date="2013-10-24T15:53:00Z">
              <w:rPr>
                <w:rFonts w:ascii="Times New Roman" w:hAnsi="Times New Roman" w:cs="Times New Roman"/>
                <w:sz w:val="22"/>
                <w:szCs w:val="22"/>
              </w:rPr>
            </w:rPrChange>
          </w:rPr>
          <w:t xml:space="preserve"> de sexe féminin,</w:t>
        </w:r>
      </w:ins>
      <w:ins w:id="2413" w:author="Leuveld, Koen" w:date="2013-10-24T15:50:00Z">
        <w:r w:rsidR="00773B2B" w:rsidRPr="00773B2B">
          <w:rPr>
            <w:rFonts w:ascii="Times New Roman" w:hAnsi="Times New Roman" w:cs="Times New Roman"/>
            <w:b/>
            <w:sz w:val="22"/>
            <w:szCs w:val="22"/>
            <w:rPrChange w:id="2414" w:author="Leuveld, Koen" w:date="2013-10-24T15:53:00Z">
              <w:rPr>
                <w:rFonts w:ascii="Times New Roman" w:hAnsi="Times New Roman" w:cs="Times New Roman"/>
                <w:sz w:val="22"/>
                <w:szCs w:val="22"/>
              </w:rPr>
            </w:rPrChange>
          </w:rPr>
          <w:t xml:space="preserve"> le questionnaire chef de ménage doit </w:t>
        </w:r>
      </w:ins>
      <w:ins w:id="2415" w:author="Leuveld, Koen" w:date="2013-10-24T15:51:00Z">
        <w:r w:rsidR="00773B2B" w:rsidRPr="00773B2B">
          <w:rPr>
            <w:rFonts w:ascii="Times New Roman" w:hAnsi="Times New Roman" w:cs="Times New Roman"/>
            <w:b/>
            <w:sz w:val="22"/>
            <w:szCs w:val="22"/>
            <w:rPrChange w:id="2416" w:author="Leuveld, Koen" w:date="2013-10-24T15:53:00Z">
              <w:rPr>
                <w:rFonts w:ascii="Times New Roman" w:hAnsi="Times New Roman" w:cs="Times New Roman"/>
                <w:sz w:val="22"/>
                <w:szCs w:val="22"/>
              </w:rPr>
            </w:rPrChange>
          </w:rPr>
          <w:t>être</w:t>
        </w:r>
      </w:ins>
      <w:ins w:id="2417" w:author="Leuveld, Koen" w:date="2013-10-24T15:50:00Z">
        <w:r w:rsidR="00773B2B" w:rsidRPr="00773B2B">
          <w:rPr>
            <w:rFonts w:ascii="Times New Roman" w:hAnsi="Times New Roman" w:cs="Times New Roman"/>
            <w:b/>
            <w:sz w:val="22"/>
            <w:szCs w:val="22"/>
            <w:rPrChange w:id="2418" w:author="Leuveld, Koen" w:date="2013-10-24T15:53:00Z">
              <w:rPr>
                <w:rFonts w:ascii="Times New Roman" w:hAnsi="Times New Roman" w:cs="Times New Roman"/>
                <w:sz w:val="22"/>
                <w:szCs w:val="22"/>
              </w:rPr>
            </w:rPrChange>
          </w:rPr>
          <w:t xml:space="preserve"> </w:t>
        </w:r>
      </w:ins>
      <w:ins w:id="2419" w:author="Leuveld, Koen" w:date="2013-10-24T15:51:00Z">
        <w:r w:rsidR="00773B2B" w:rsidRPr="00773B2B">
          <w:rPr>
            <w:rFonts w:ascii="Times New Roman" w:hAnsi="Times New Roman" w:cs="Times New Roman"/>
            <w:b/>
            <w:sz w:val="22"/>
            <w:szCs w:val="22"/>
            <w:rPrChange w:id="2420" w:author="Leuveld, Koen" w:date="2013-10-24T15:53:00Z">
              <w:rPr>
                <w:rFonts w:ascii="Times New Roman" w:hAnsi="Times New Roman" w:cs="Times New Roman"/>
                <w:sz w:val="22"/>
                <w:szCs w:val="22"/>
              </w:rPr>
            </w:rPrChange>
          </w:rPr>
          <w:t>administré</w:t>
        </w:r>
      </w:ins>
      <w:ins w:id="2421" w:author="Leuveld, Koen" w:date="2013-10-24T15:50:00Z">
        <w:r w:rsidR="00773B2B" w:rsidRPr="00773B2B">
          <w:rPr>
            <w:rFonts w:ascii="Times New Roman" w:hAnsi="Times New Roman" w:cs="Times New Roman"/>
            <w:b/>
            <w:sz w:val="22"/>
            <w:szCs w:val="22"/>
            <w:rPrChange w:id="2422" w:author="Leuveld, Koen" w:date="2013-10-24T15:53:00Z">
              <w:rPr>
                <w:rFonts w:ascii="Times New Roman" w:hAnsi="Times New Roman" w:cs="Times New Roman"/>
                <w:sz w:val="22"/>
                <w:szCs w:val="22"/>
              </w:rPr>
            </w:rPrChange>
          </w:rPr>
          <w:t xml:space="preserve"> </w:t>
        </w:r>
      </w:ins>
      <w:ins w:id="2423" w:author="Leuveld, Koen" w:date="2013-10-24T15:52:00Z">
        <w:r w:rsidR="00773B2B" w:rsidRPr="00773B2B">
          <w:rPr>
            <w:rFonts w:ascii="Times New Roman" w:hAnsi="Times New Roman" w:cs="Times New Roman"/>
            <w:b/>
            <w:sz w:val="22"/>
            <w:szCs w:val="22"/>
            <w:rPrChange w:id="2424" w:author="Leuveld, Koen" w:date="2013-10-24T15:53:00Z">
              <w:rPr>
                <w:rFonts w:ascii="Times New Roman" w:hAnsi="Times New Roman" w:cs="Times New Roman"/>
                <w:sz w:val="22"/>
                <w:szCs w:val="22"/>
              </w:rPr>
            </w:rPrChange>
          </w:rPr>
          <w:t>à</w:t>
        </w:r>
      </w:ins>
      <w:ins w:id="2425" w:author="Leuveld, Koen" w:date="2013-10-24T15:50:00Z">
        <w:r w:rsidR="00773B2B" w:rsidRPr="00773B2B">
          <w:rPr>
            <w:rFonts w:ascii="Times New Roman" w:hAnsi="Times New Roman" w:cs="Times New Roman"/>
            <w:b/>
            <w:sz w:val="22"/>
            <w:szCs w:val="22"/>
            <w:rPrChange w:id="2426" w:author="Leuveld, Koen" w:date="2013-10-24T15:53:00Z">
              <w:rPr>
                <w:rFonts w:ascii="Times New Roman" w:hAnsi="Times New Roman" w:cs="Times New Roman"/>
                <w:sz w:val="22"/>
                <w:szCs w:val="22"/>
              </w:rPr>
            </w:rPrChange>
          </w:rPr>
          <w:t xml:space="preserve"> cette femme.</w:t>
        </w:r>
      </w:ins>
      <w:ins w:id="2427" w:author="Leuveld, Koen" w:date="2013-10-24T15:52:00Z">
        <w:r w:rsidR="00773B2B" w:rsidRPr="00773B2B">
          <w:rPr>
            <w:rFonts w:ascii="Times New Roman" w:hAnsi="Times New Roman" w:cs="Times New Roman"/>
            <w:b/>
            <w:sz w:val="22"/>
            <w:szCs w:val="22"/>
            <w:rPrChange w:id="2428" w:author="Leuveld, Koen" w:date="2013-10-24T15:53:00Z">
              <w:rPr>
                <w:rFonts w:ascii="Times New Roman" w:hAnsi="Times New Roman" w:cs="Times New Roman"/>
                <w:sz w:val="22"/>
                <w:szCs w:val="22"/>
              </w:rPr>
            </w:rPrChange>
          </w:rPr>
          <w:t xml:space="preserve"> Dans ce cas, le questionnaire femme ne doit pas être renseigné.</w:t>
        </w:r>
      </w:ins>
    </w:p>
    <w:p w:rsidR="00706189" w:rsidRPr="00442E10" w:rsidRDefault="00706189" w:rsidP="00DD2BA5">
      <w:pPr>
        <w:pStyle w:val="Default"/>
        <w:jc w:val="both"/>
        <w:rPr>
          <w:ins w:id="2429" w:author="PIERRE" w:date="2013-10-24T11:55:00Z"/>
          <w:rFonts w:ascii="Times New Roman" w:hAnsi="Times New Roman" w:cs="Times New Roman"/>
          <w:sz w:val="22"/>
          <w:szCs w:val="22"/>
        </w:rPr>
      </w:pPr>
    </w:p>
    <w:p w:rsidR="00187732" w:rsidRDefault="00AF2F6F">
      <w:pPr>
        <w:ind w:right="-2"/>
        <w:jc w:val="both"/>
        <w:rPr>
          <w:rFonts w:ascii="Times New Roman" w:hAnsi="Times New Roman" w:cs="Times New Roman"/>
        </w:rPr>
        <w:pPrChange w:id="2430" w:author="PIERRE" w:date="2013-10-24T12:07:00Z">
          <w:pPr>
            <w:pStyle w:val="Default"/>
            <w:jc w:val="both"/>
          </w:pPr>
        </w:pPrChange>
      </w:pPr>
      <w:del w:id="2431" w:author="PIERRE" w:date="2013-10-24T11:52:00Z">
        <w:r w:rsidRPr="00AF2F6F">
          <w:rPr>
            <w:rFonts w:ascii="Times New Roman" w:hAnsi="Times New Roman" w:cs="Times New Roman"/>
            <w:rPrChange w:id="2432" w:author="PIERRE" w:date="2013-10-24T12:27:00Z">
              <w:rPr>
                <w:rFonts w:ascii="Times New Roman" w:hAnsi="Times New Roman" w:cs="Times New Roman"/>
                <w:b/>
                <w:bCs/>
              </w:rPr>
            </w:rPrChange>
          </w:rPr>
          <w:delText xml:space="preserve">Section 8 : </w:delText>
        </w:r>
      </w:del>
      <w:del w:id="2433" w:author="PIERRE" w:date="2013-10-24T12:07:00Z">
        <w:r w:rsidRPr="00AF2F6F">
          <w:rPr>
            <w:rFonts w:ascii="Times New Roman" w:hAnsi="Times New Roman" w:cs="Times New Roman"/>
            <w:rPrChange w:id="2434" w:author="PIERRE" w:date="2013-10-24T12:27:00Z">
              <w:rPr>
                <w:rFonts w:ascii="Times New Roman" w:hAnsi="Times New Roman" w:cs="Times New Roman"/>
                <w:b/>
                <w:bCs/>
              </w:rPr>
            </w:rPrChange>
          </w:rPr>
          <w:delText>Questionnaire Homme/Femme</w:delText>
        </w:r>
      </w:del>
      <w:ins w:id="2435" w:author="PIERRE" w:date="2013-10-24T12:07:00Z">
        <w:r w:rsidRPr="00AF2F6F">
          <w:rPr>
            <w:rFonts w:ascii="Times New Roman" w:hAnsi="Times New Roman" w:cs="Times New Roman"/>
            <w:color w:val="000000"/>
            <w:rPrChange w:id="2436" w:author="PIERRE" w:date="2013-10-24T12:27:00Z">
              <w:rPr>
                <w:rFonts w:ascii="Times New Roman" w:hAnsi="Times New Roman" w:cs="Times New Roman"/>
                <w:b/>
                <w:bCs/>
              </w:rPr>
            </w:rPrChange>
          </w:rPr>
          <w:t xml:space="preserve">  Le questionnaire </w:t>
        </w:r>
      </w:ins>
      <w:ins w:id="2437" w:author="PIERRE" w:date="2013-10-24T12:12:00Z">
        <w:r w:rsidRPr="00AF2F6F">
          <w:rPr>
            <w:rFonts w:ascii="Times New Roman" w:hAnsi="Times New Roman" w:cs="Times New Roman"/>
            <w:color w:val="000000"/>
            <w:rPrChange w:id="2438" w:author="PIERRE" w:date="2013-10-24T12:27:00Z">
              <w:rPr>
                <w:rFonts w:ascii="Times New Roman" w:hAnsi="Times New Roman" w:cs="Times New Roman"/>
                <w:b/>
                <w:bCs/>
              </w:rPr>
            </w:rPrChange>
          </w:rPr>
          <w:t>femme</w:t>
        </w:r>
      </w:ins>
      <w:ins w:id="2439" w:author="PIERRE" w:date="2013-10-24T12:07:00Z">
        <w:r w:rsidRPr="00AF2F6F">
          <w:rPr>
            <w:rFonts w:ascii="Times New Roman" w:hAnsi="Times New Roman" w:cs="Times New Roman"/>
            <w:color w:val="000000"/>
            <w:rPrChange w:id="2440" w:author="PIERRE" w:date="2013-10-24T12:27:00Z">
              <w:rPr>
                <w:rFonts w:ascii="Times New Roman" w:hAnsi="Times New Roman" w:cs="Times New Roman"/>
                <w:b/>
                <w:bCs/>
              </w:rPr>
            </w:rPrChange>
          </w:rPr>
          <w:t xml:space="preserve"> est structuré comme suit :</w:t>
        </w:r>
      </w:ins>
      <w:r w:rsidRPr="00AF2F6F">
        <w:rPr>
          <w:rFonts w:ascii="Times New Roman" w:hAnsi="Times New Roman" w:cs="Times New Roman"/>
          <w:rPrChange w:id="2441" w:author="PIERRE" w:date="2013-10-24T12:27:00Z">
            <w:rPr>
              <w:rFonts w:ascii="Times New Roman" w:hAnsi="Times New Roman" w:cs="Times New Roman"/>
              <w:b/>
              <w:bCs/>
            </w:rPr>
          </w:rPrChange>
        </w:rPr>
        <w:t xml:space="preserve"> </w:t>
      </w:r>
    </w:p>
    <w:p w:rsidR="00365A8F" w:rsidRPr="00442E10" w:rsidRDefault="00AF2F6F" w:rsidP="00365A8F">
      <w:pPr>
        <w:pStyle w:val="Default"/>
        <w:jc w:val="both"/>
        <w:rPr>
          <w:ins w:id="2442" w:author="PIERRE" w:date="2013-10-24T11:50:00Z"/>
          <w:rFonts w:ascii="Times New Roman" w:hAnsi="Times New Roman" w:cs="Times New Roman"/>
          <w:sz w:val="22"/>
          <w:szCs w:val="22"/>
        </w:rPr>
      </w:pPr>
      <w:del w:id="2443" w:author="PIERRE" w:date="2013-10-24T12:12:00Z">
        <w:r w:rsidRPr="00AF2F6F">
          <w:rPr>
            <w:rFonts w:ascii="Times New Roman" w:hAnsi="Times New Roman" w:cs="Times New Roman"/>
            <w:rPrChange w:id="2444" w:author="PIERRE" w:date="2013-10-24T12:27:00Z">
              <w:rPr>
                <w:rFonts w:ascii="Times New Roman" w:hAnsi="Times New Roman" w:cs="Times New Roman"/>
                <w:b/>
                <w:bCs/>
              </w:rPr>
            </w:rPrChange>
          </w:rPr>
          <w:delText>Section</w:delText>
        </w:r>
      </w:del>
      <w:del w:id="2445" w:author="PIERRE" w:date="2013-10-24T11:39:00Z">
        <w:r w:rsidRPr="00AF2F6F">
          <w:rPr>
            <w:rFonts w:ascii="Times New Roman" w:hAnsi="Times New Roman" w:cs="Times New Roman"/>
            <w:rPrChange w:id="2446" w:author="PIERRE" w:date="2013-10-24T12:27:00Z">
              <w:rPr>
                <w:rFonts w:ascii="Times New Roman" w:hAnsi="Times New Roman" w:cs="Times New Roman"/>
                <w:b/>
                <w:bCs/>
              </w:rPr>
            </w:rPrChange>
          </w:rPr>
          <w:delText xml:space="preserve"> </w:delText>
        </w:r>
      </w:del>
      <w:del w:id="2447" w:author="PIERRE" w:date="2013-10-24T12:12:00Z">
        <w:r w:rsidRPr="00AF2F6F">
          <w:rPr>
            <w:rFonts w:ascii="Times New Roman" w:hAnsi="Times New Roman" w:cs="Times New Roman"/>
            <w:rPrChange w:id="2448" w:author="PIERRE" w:date="2013-10-24T12:27:00Z">
              <w:rPr>
                <w:rFonts w:ascii="Times New Roman" w:hAnsi="Times New Roman" w:cs="Times New Roman"/>
                <w:b/>
                <w:bCs/>
              </w:rPr>
            </w:rPrChange>
          </w:rPr>
          <w:delText xml:space="preserve">9 : Exercice vente aux enchères avec les éligibles prêts à s’engager (identifiés lors de la </w:delText>
        </w:r>
      </w:del>
      <w:ins w:id="2449" w:author="PIERRE" w:date="2013-10-24T11:50:00Z">
        <w:r w:rsidRPr="00AF2F6F">
          <w:rPr>
            <w:rFonts w:ascii="Times New Roman" w:hAnsi="Times New Roman" w:cs="Times New Roman"/>
            <w:sz w:val="22"/>
            <w:szCs w:val="22"/>
            <w:rPrChange w:id="2450" w:author="PIERRE" w:date="2013-10-24T12:27:00Z">
              <w:rPr>
                <w:rFonts w:ascii="Times New Roman" w:hAnsi="Times New Roman" w:cs="Times New Roman"/>
                <w:b/>
                <w:bCs/>
                <w:sz w:val="22"/>
                <w:szCs w:val="22"/>
              </w:rPr>
            </w:rPrChange>
          </w:rPr>
          <w:t>Section 0 : renseignements généraux</w:t>
        </w:r>
      </w:ins>
    </w:p>
    <w:p w:rsidR="00365A8F" w:rsidRPr="00442E10" w:rsidRDefault="00AF2F6F" w:rsidP="00365A8F">
      <w:pPr>
        <w:pStyle w:val="Default"/>
        <w:jc w:val="both"/>
        <w:rPr>
          <w:ins w:id="2451" w:author="PIERRE" w:date="2013-10-24T11:50:00Z"/>
          <w:rFonts w:ascii="Times New Roman" w:hAnsi="Times New Roman" w:cs="Times New Roman"/>
          <w:sz w:val="22"/>
          <w:szCs w:val="22"/>
        </w:rPr>
      </w:pPr>
      <w:ins w:id="2452" w:author="PIERRE" w:date="2013-10-24T11:50:00Z">
        <w:r w:rsidRPr="00AF2F6F">
          <w:rPr>
            <w:rFonts w:ascii="Times New Roman" w:hAnsi="Times New Roman" w:cs="Times New Roman"/>
            <w:sz w:val="22"/>
            <w:szCs w:val="22"/>
            <w:rPrChange w:id="2453" w:author="PIERRE" w:date="2013-10-24T12:27:00Z">
              <w:rPr>
                <w:rFonts w:ascii="Times New Roman" w:hAnsi="Times New Roman" w:cs="Times New Roman"/>
                <w:b/>
                <w:bCs/>
                <w:sz w:val="22"/>
                <w:szCs w:val="22"/>
              </w:rPr>
            </w:rPrChange>
          </w:rPr>
          <w:t>Exercice de risque avec l</w:t>
        </w:r>
      </w:ins>
      <w:ins w:id="2454" w:author="PIERRE" w:date="2013-10-24T12:13:00Z">
        <w:r w:rsidRPr="00AF2F6F">
          <w:rPr>
            <w:rFonts w:ascii="Times New Roman" w:hAnsi="Times New Roman" w:cs="Times New Roman"/>
            <w:sz w:val="22"/>
            <w:szCs w:val="22"/>
            <w:rPrChange w:id="2455" w:author="PIERRE" w:date="2013-10-24T12:27:00Z">
              <w:rPr>
                <w:rFonts w:ascii="Times New Roman" w:hAnsi="Times New Roman" w:cs="Times New Roman"/>
                <w:b/>
                <w:bCs/>
                <w:sz w:val="22"/>
                <w:szCs w:val="22"/>
              </w:rPr>
            </w:rPrChange>
          </w:rPr>
          <w:t>a femme</w:t>
        </w:r>
      </w:ins>
    </w:p>
    <w:p w:rsidR="00365A8F" w:rsidRPr="00442E10" w:rsidRDefault="00AF2F6F" w:rsidP="00365A8F">
      <w:pPr>
        <w:pStyle w:val="Default"/>
        <w:jc w:val="both"/>
        <w:rPr>
          <w:ins w:id="2456" w:author="PIERRE" w:date="2013-10-24T11:50:00Z"/>
          <w:rFonts w:ascii="Times New Roman" w:hAnsi="Times New Roman" w:cs="Times New Roman"/>
          <w:sz w:val="22"/>
          <w:szCs w:val="22"/>
        </w:rPr>
      </w:pPr>
      <w:ins w:id="2457" w:author="PIERRE" w:date="2013-10-24T11:50:00Z">
        <w:r w:rsidRPr="00AF2F6F">
          <w:rPr>
            <w:rFonts w:ascii="Times New Roman" w:hAnsi="Times New Roman" w:cs="Times New Roman"/>
            <w:sz w:val="22"/>
            <w:szCs w:val="22"/>
            <w:rPrChange w:id="2458" w:author="PIERRE" w:date="2013-10-24T12:27:00Z">
              <w:rPr>
                <w:rFonts w:ascii="Times New Roman" w:hAnsi="Times New Roman" w:cs="Times New Roman"/>
                <w:b/>
                <w:bCs/>
                <w:sz w:val="22"/>
                <w:szCs w:val="22"/>
              </w:rPr>
            </w:rPrChange>
          </w:rPr>
          <w:t xml:space="preserve"> Exercice de risque avec le couple</w:t>
        </w:r>
      </w:ins>
    </w:p>
    <w:p w:rsidR="00365A8F" w:rsidRPr="00442E10" w:rsidRDefault="00AF2F6F" w:rsidP="00365A8F">
      <w:pPr>
        <w:pStyle w:val="Default"/>
        <w:jc w:val="both"/>
        <w:rPr>
          <w:ins w:id="2459" w:author="PIERRE" w:date="2013-10-24T12:14:00Z"/>
          <w:rFonts w:ascii="Times New Roman" w:hAnsi="Times New Roman" w:cs="Times New Roman"/>
          <w:sz w:val="22"/>
          <w:szCs w:val="22"/>
        </w:rPr>
      </w:pPr>
      <w:ins w:id="2460" w:author="PIERRE" w:date="2013-10-24T12:14:00Z">
        <w:r w:rsidRPr="00AF2F6F">
          <w:rPr>
            <w:rFonts w:ascii="Times New Roman" w:hAnsi="Times New Roman" w:cs="Times New Roman"/>
            <w:sz w:val="22"/>
            <w:szCs w:val="22"/>
            <w:rPrChange w:id="2461" w:author="PIERRE" w:date="2013-10-24T12:27:00Z">
              <w:rPr>
                <w:rFonts w:ascii="Times New Roman" w:hAnsi="Times New Roman" w:cs="Times New Roman"/>
                <w:b/>
                <w:bCs/>
                <w:sz w:val="22"/>
                <w:szCs w:val="22"/>
              </w:rPr>
            </w:rPrChange>
          </w:rPr>
          <w:t xml:space="preserve">Enquête </w:t>
        </w:r>
      </w:ins>
      <w:ins w:id="2462" w:author="PIERRE" w:date="2013-10-24T12:16:00Z">
        <w:r w:rsidRPr="00AF2F6F">
          <w:rPr>
            <w:rFonts w:ascii="Times New Roman" w:hAnsi="Times New Roman" w:cs="Times New Roman"/>
            <w:sz w:val="22"/>
            <w:szCs w:val="22"/>
            <w:rPrChange w:id="2463" w:author="PIERRE" w:date="2013-10-24T12:27:00Z">
              <w:rPr>
                <w:rFonts w:ascii="Times New Roman" w:hAnsi="Times New Roman" w:cs="Times New Roman"/>
                <w:b/>
                <w:bCs/>
                <w:sz w:val="22"/>
                <w:szCs w:val="22"/>
              </w:rPr>
            </w:rPrChange>
          </w:rPr>
          <w:t>complémentaire</w:t>
        </w:r>
      </w:ins>
      <w:ins w:id="2464" w:author="PIERRE" w:date="2013-10-24T12:14:00Z">
        <w:r w:rsidRPr="00AF2F6F">
          <w:rPr>
            <w:rFonts w:ascii="Times New Roman" w:hAnsi="Times New Roman" w:cs="Times New Roman"/>
            <w:sz w:val="22"/>
            <w:szCs w:val="22"/>
            <w:rPrChange w:id="2465" w:author="PIERRE" w:date="2013-10-24T12:27:00Z">
              <w:rPr>
                <w:rFonts w:ascii="Times New Roman" w:hAnsi="Times New Roman" w:cs="Times New Roman"/>
                <w:b/>
                <w:bCs/>
                <w:sz w:val="22"/>
                <w:szCs w:val="22"/>
              </w:rPr>
            </w:rPrChange>
          </w:rPr>
          <w:t xml:space="preserve"> femme</w:t>
        </w:r>
      </w:ins>
    </w:p>
    <w:p w:rsidR="00187732" w:rsidRDefault="00AF2F6F">
      <w:pPr>
        <w:pStyle w:val="Default"/>
        <w:ind w:left="284"/>
        <w:jc w:val="both"/>
        <w:rPr>
          <w:ins w:id="2466" w:author="PIERRE" w:date="2013-10-24T12:15:00Z"/>
          <w:rFonts w:ascii="Times New Roman" w:hAnsi="Times New Roman" w:cs="Times New Roman"/>
          <w:sz w:val="22"/>
          <w:szCs w:val="22"/>
          <w:rPrChange w:id="2467" w:author="PIERRE" w:date="2013-10-24T12:27:00Z">
            <w:rPr>
              <w:ins w:id="2468" w:author="PIERRE" w:date="2013-10-24T12:15:00Z"/>
              <w:rFonts w:ascii="Times New Roman" w:eastAsia="Times New Roman" w:hAnsi="Times New Roman"/>
              <w:b/>
              <w:sz w:val="24"/>
              <w:szCs w:val="20"/>
            </w:rPr>
          </w:rPrChange>
        </w:rPr>
        <w:pPrChange w:id="2469" w:author="PIERRE" w:date="2013-10-24T12:16:00Z">
          <w:pPr>
            <w:contextualSpacing/>
          </w:pPr>
        </w:pPrChange>
      </w:pPr>
      <w:ins w:id="2470" w:author="PIERRE" w:date="2013-10-24T12:17:00Z">
        <w:r w:rsidRPr="00AF2F6F">
          <w:rPr>
            <w:rFonts w:ascii="Times New Roman" w:hAnsi="Times New Roman" w:cs="Times New Roman"/>
            <w:sz w:val="22"/>
            <w:szCs w:val="22"/>
            <w:rPrChange w:id="2471" w:author="PIERRE" w:date="2013-10-24T12:27:00Z">
              <w:rPr>
                <w:rFonts w:ascii="Times New Roman" w:hAnsi="Times New Roman" w:cs="Times New Roman"/>
                <w:b/>
                <w:bCs/>
              </w:rPr>
            </w:rPrChange>
          </w:rPr>
          <w:t>Section</w:t>
        </w:r>
      </w:ins>
      <w:ins w:id="2472" w:author="PIERRE" w:date="2013-10-24T12:15:00Z">
        <w:r w:rsidRPr="00AF2F6F">
          <w:rPr>
            <w:rFonts w:ascii="Times New Roman" w:hAnsi="Times New Roman" w:cs="Times New Roman"/>
            <w:sz w:val="22"/>
            <w:szCs w:val="22"/>
            <w:rPrChange w:id="2473" w:author="PIERRE" w:date="2013-10-24T12:27:00Z">
              <w:rPr>
                <w:rFonts w:ascii="Times New Roman" w:hAnsi="Times New Roman" w:cs="Times New Roman"/>
                <w:b/>
                <w:bCs/>
              </w:rPr>
            </w:rPrChange>
          </w:rPr>
          <w:t xml:space="preserve"> 1 : renseignements sur la femme</w:t>
        </w:r>
      </w:ins>
    </w:p>
    <w:p w:rsidR="00187732" w:rsidRDefault="00AF2F6F">
      <w:pPr>
        <w:pStyle w:val="Default"/>
        <w:ind w:left="284"/>
        <w:jc w:val="both"/>
        <w:rPr>
          <w:ins w:id="2474" w:author="PIERRE" w:date="2013-10-24T12:15:00Z"/>
          <w:rFonts w:ascii="Times New Roman" w:hAnsi="Times New Roman" w:cs="Times New Roman"/>
          <w:sz w:val="22"/>
          <w:szCs w:val="22"/>
          <w:rPrChange w:id="2475" w:author="PIERRE" w:date="2013-10-24T12:27:00Z">
            <w:rPr>
              <w:ins w:id="2476" w:author="PIERRE" w:date="2013-10-24T12:15:00Z"/>
              <w:rFonts w:ascii="Times New Roman" w:hAnsi="Times New Roman"/>
              <w:b/>
              <w:sz w:val="20"/>
              <w:szCs w:val="20"/>
              <w:lang w:val="fr-CD"/>
            </w:rPr>
          </w:rPrChange>
        </w:rPr>
        <w:pPrChange w:id="2477" w:author="PIERRE" w:date="2013-10-24T12:16:00Z">
          <w:pPr>
            <w:spacing w:line="240" w:lineRule="auto"/>
          </w:pPr>
        </w:pPrChange>
      </w:pPr>
      <w:ins w:id="2478" w:author="PIERRE" w:date="2013-10-24T12:17:00Z">
        <w:r w:rsidRPr="00AF2F6F">
          <w:rPr>
            <w:rFonts w:ascii="Times New Roman" w:hAnsi="Times New Roman" w:cs="Times New Roman"/>
            <w:sz w:val="22"/>
            <w:szCs w:val="22"/>
            <w:rPrChange w:id="2479" w:author="PIERRE" w:date="2013-10-24T12:27:00Z">
              <w:rPr>
                <w:rFonts w:ascii="Times New Roman" w:hAnsi="Times New Roman" w:cs="Times New Roman"/>
                <w:b/>
                <w:bCs/>
              </w:rPr>
            </w:rPrChange>
          </w:rPr>
          <w:t>S</w:t>
        </w:r>
      </w:ins>
      <w:ins w:id="2480" w:author="PIERRE" w:date="2013-10-24T12:15:00Z">
        <w:r w:rsidRPr="00AF2F6F">
          <w:rPr>
            <w:rFonts w:ascii="Times New Roman" w:hAnsi="Times New Roman" w:cs="Times New Roman"/>
            <w:sz w:val="22"/>
            <w:szCs w:val="22"/>
            <w:rPrChange w:id="2481" w:author="PIERRE" w:date="2013-10-24T12:27:00Z">
              <w:rPr>
                <w:rFonts w:ascii="Times New Roman" w:hAnsi="Times New Roman" w:cs="Times New Roman"/>
                <w:b/>
                <w:bCs/>
              </w:rPr>
            </w:rPrChange>
          </w:rPr>
          <w:t>ection 2 relation homme et femme</w:t>
        </w:r>
      </w:ins>
    </w:p>
    <w:p w:rsidR="00187732" w:rsidRDefault="00AF2F6F">
      <w:pPr>
        <w:pStyle w:val="Default"/>
        <w:ind w:left="284"/>
        <w:jc w:val="both"/>
        <w:rPr>
          <w:ins w:id="2482" w:author="PIERRE" w:date="2013-10-24T12:15:00Z"/>
          <w:rFonts w:ascii="Times New Roman" w:hAnsi="Times New Roman" w:cs="Times New Roman"/>
          <w:rPrChange w:id="2483" w:author="PIERRE" w:date="2013-10-24T12:27:00Z">
            <w:rPr>
              <w:ins w:id="2484" w:author="PIERRE" w:date="2013-10-24T12:15:00Z"/>
              <w:rFonts w:ascii="Times New Roman" w:hAnsi="Times New Roman"/>
              <w:lang w:val="fr-CM"/>
            </w:rPr>
          </w:rPrChange>
        </w:rPr>
        <w:pPrChange w:id="2485" w:author="PIERRE" w:date="2013-10-24T12:16:00Z">
          <w:pPr/>
        </w:pPrChange>
      </w:pPr>
      <w:ins w:id="2486" w:author="PIERRE" w:date="2013-10-24T12:17:00Z">
        <w:r w:rsidRPr="00AF2F6F">
          <w:rPr>
            <w:rFonts w:ascii="Times New Roman" w:hAnsi="Times New Roman" w:cs="Times New Roman"/>
            <w:sz w:val="22"/>
            <w:szCs w:val="22"/>
            <w:rPrChange w:id="2487" w:author="PIERRE" w:date="2013-10-24T12:27:00Z">
              <w:rPr>
                <w:rFonts w:ascii="Times New Roman" w:hAnsi="Times New Roman" w:cs="Times New Roman"/>
                <w:b/>
                <w:bCs/>
              </w:rPr>
            </w:rPrChange>
          </w:rPr>
          <w:t>S</w:t>
        </w:r>
      </w:ins>
      <w:ins w:id="2488" w:author="PIERRE" w:date="2013-10-24T12:15:00Z">
        <w:r w:rsidRPr="00AF2F6F">
          <w:rPr>
            <w:rFonts w:ascii="Times New Roman" w:hAnsi="Times New Roman" w:cs="Times New Roman"/>
            <w:sz w:val="22"/>
            <w:szCs w:val="22"/>
            <w:rPrChange w:id="2489" w:author="PIERRE" w:date="2013-10-24T12:27:00Z">
              <w:rPr>
                <w:rFonts w:ascii="Times New Roman" w:hAnsi="Times New Roman" w:cs="Times New Roman"/>
                <w:b/>
                <w:bCs/>
              </w:rPr>
            </w:rPrChange>
          </w:rPr>
          <w:t xml:space="preserve">ection 3 relation dans le </w:t>
        </w:r>
      </w:ins>
      <w:ins w:id="2490" w:author="PIERRE" w:date="2013-10-24T12:16:00Z">
        <w:r w:rsidRPr="00AF2F6F">
          <w:rPr>
            <w:rFonts w:ascii="Times New Roman" w:hAnsi="Times New Roman" w:cs="Times New Roman"/>
            <w:sz w:val="22"/>
            <w:szCs w:val="22"/>
            <w:rPrChange w:id="2491" w:author="PIERRE" w:date="2013-10-24T12:27:00Z">
              <w:rPr>
                <w:rFonts w:ascii="Times New Roman" w:hAnsi="Times New Roman" w:cs="Times New Roman"/>
                <w:b/>
                <w:bCs/>
              </w:rPr>
            </w:rPrChange>
          </w:rPr>
          <w:t>ménage</w:t>
        </w:r>
      </w:ins>
    </w:p>
    <w:p w:rsidR="00187732" w:rsidRDefault="00AF2F6F">
      <w:pPr>
        <w:pStyle w:val="Default"/>
        <w:ind w:left="284"/>
        <w:jc w:val="both"/>
        <w:rPr>
          <w:ins w:id="2492" w:author="PIERRE" w:date="2013-10-24T12:15:00Z"/>
          <w:rFonts w:ascii="Times New Roman" w:hAnsi="Times New Roman" w:cs="Times New Roman"/>
          <w:sz w:val="22"/>
          <w:szCs w:val="22"/>
          <w:rPrChange w:id="2493" w:author="PIERRE" w:date="2013-10-24T12:27:00Z">
            <w:rPr>
              <w:ins w:id="2494" w:author="PIERRE" w:date="2013-10-24T12:15:00Z"/>
              <w:rFonts w:ascii="Times New Roman" w:hAnsi="Times New Roman"/>
              <w:b/>
              <w:sz w:val="24"/>
              <w:szCs w:val="24"/>
              <w:lang w:val="fr-CD"/>
            </w:rPr>
          </w:rPrChange>
        </w:rPr>
        <w:pPrChange w:id="2495" w:author="PIERRE" w:date="2013-10-24T12:16:00Z">
          <w:pPr/>
        </w:pPrChange>
      </w:pPr>
      <w:ins w:id="2496" w:author="PIERRE" w:date="2013-10-24T12:17:00Z">
        <w:r w:rsidRPr="00AF2F6F">
          <w:rPr>
            <w:rFonts w:ascii="Times New Roman" w:hAnsi="Times New Roman" w:cs="Times New Roman"/>
            <w:sz w:val="22"/>
            <w:szCs w:val="22"/>
            <w:rPrChange w:id="2497" w:author="PIERRE" w:date="2013-10-24T12:27:00Z">
              <w:rPr>
                <w:rFonts w:ascii="Times New Roman" w:hAnsi="Times New Roman" w:cs="Times New Roman"/>
                <w:b/>
                <w:bCs/>
              </w:rPr>
            </w:rPrChange>
          </w:rPr>
          <w:t>S</w:t>
        </w:r>
      </w:ins>
      <w:ins w:id="2498" w:author="PIERRE" w:date="2013-10-24T12:15:00Z">
        <w:r w:rsidRPr="00AF2F6F">
          <w:rPr>
            <w:rFonts w:ascii="Times New Roman" w:hAnsi="Times New Roman" w:cs="Times New Roman"/>
            <w:sz w:val="22"/>
            <w:szCs w:val="22"/>
            <w:rPrChange w:id="2499" w:author="PIERRE" w:date="2013-10-24T12:27:00Z">
              <w:rPr>
                <w:rFonts w:ascii="Times New Roman" w:hAnsi="Times New Roman" w:cs="Times New Roman"/>
                <w:b/>
                <w:bCs/>
              </w:rPr>
            </w:rPrChange>
          </w:rPr>
          <w:t>ection 4 expérience des problèmes vécus</w:t>
        </w:r>
      </w:ins>
    </w:p>
    <w:p w:rsidR="00CB2697" w:rsidRDefault="00CB2697" w:rsidP="00365A8F">
      <w:pPr>
        <w:pStyle w:val="Default"/>
        <w:jc w:val="both"/>
        <w:rPr>
          <w:ins w:id="2500" w:author="Leuveld, Koen" w:date="2013-10-24T15:45:00Z"/>
          <w:rFonts w:ascii="Times New Roman" w:hAnsi="Times New Roman" w:cs="Times New Roman"/>
          <w:sz w:val="22"/>
          <w:szCs w:val="22"/>
        </w:rPr>
      </w:pPr>
    </w:p>
    <w:p w:rsidR="005B2317" w:rsidRPr="005B2317" w:rsidRDefault="00773B2B" w:rsidP="00773B2B">
      <w:pPr>
        <w:pStyle w:val="Default"/>
        <w:jc w:val="both"/>
        <w:rPr>
          <w:ins w:id="2501" w:author="Leuveld, Koen" w:date="2013-10-24T19:39:00Z"/>
          <w:rFonts w:ascii="Times New Roman" w:hAnsi="Times New Roman" w:cs="Times New Roman"/>
          <w:sz w:val="22"/>
          <w:szCs w:val="22"/>
          <w:rPrChange w:id="2502" w:author="Leuveld, Koen" w:date="2013-10-24T19:39:00Z">
            <w:rPr>
              <w:ins w:id="2503" w:author="Leuveld, Koen" w:date="2013-10-24T19:39:00Z"/>
              <w:rFonts w:ascii="Times New Roman" w:hAnsi="Times New Roman" w:cs="Times New Roman"/>
              <w:b/>
              <w:sz w:val="22"/>
              <w:szCs w:val="22"/>
            </w:rPr>
          </w:rPrChange>
        </w:rPr>
      </w:pPr>
      <w:ins w:id="2504" w:author="Leuveld, Koen" w:date="2013-10-24T15:47:00Z">
        <w:r>
          <w:rPr>
            <w:rFonts w:ascii="Times New Roman" w:hAnsi="Times New Roman" w:cs="Times New Roman"/>
            <w:sz w:val="22"/>
            <w:szCs w:val="22"/>
          </w:rPr>
          <w:lastRenderedPageBreak/>
          <w:t>L</w:t>
        </w:r>
      </w:ins>
      <w:ins w:id="2505" w:author="Leuveld, Koen" w:date="2013-10-24T15:46:00Z">
        <w:r w:rsidR="00E81BB1">
          <w:rPr>
            <w:rFonts w:ascii="Times New Roman" w:hAnsi="Times New Roman" w:cs="Times New Roman"/>
            <w:sz w:val="22"/>
            <w:szCs w:val="22"/>
          </w:rPr>
          <w:t>e questionnaire</w:t>
        </w:r>
      </w:ins>
      <w:ins w:id="2506" w:author="Leuveld, Koen" w:date="2013-10-24T15:47:00Z">
        <w:r>
          <w:rPr>
            <w:rFonts w:ascii="Times New Roman" w:hAnsi="Times New Roman" w:cs="Times New Roman"/>
            <w:sz w:val="22"/>
            <w:szCs w:val="22"/>
          </w:rPr>
          <w:t xml:space="preserve"> femme</w:t>
        </w:r>
      </w:ins>
      <w:ins w:id="2507" w:author="Leuveld, Koen" w:date="2013-10-24T15:46:00Z">
        <w:r w:rsidR="00E81BB1">
          <w:rPr>
            <w:rFonts w:ascii="Times New Roman" w:hAnsi="Times New Roman" w:cs="Times New Roman"/>
            <w:sz w:val="22"/>
            <w:szCs w:val="22"/>
          </w:rPr>
          <w:t xml:space="preserve"> doit être</w:t>
        </w:r>
        <w:r>
          <w:rPr>
            <w:rFonts w:ascii="Times New Roman" w:hAnsi="Times New Roman" w:cs="Times New Roman"/>
            <w:sz w:val="22"/>
            <w:szCs w:val="22"/>
          </w:rPr>
          <w:t xml:space="preserve"> administr</w:t>
        </w:r>
      </w:ins>
      <w:ins w:id="2508" w:author="Leuveld, Koen" w:date="2013-10-24T15:47:00Z">
        <w:r>
          <w:rPr>
            <w:rFonts w:ascii="Times New Roman" w:hAnsi="Times New Roman" w:cs="Times New Roman"/>
            <w:sz w:val="22"/>
            <w:szCs w:val="22"/>
          </w:rPr>
          <w:t>é uniquement</w:t>
        </w:r>
      </w:ins>
      <w:ins w:id="2509" w:author="Leuveld, Koen" w:date="2013-10-24T15:46:00Z">
        <w:r w:rsidR="00E81BB1">
          <w:rPr>
            <w:rFonts w:ascii="Times New Roman" w:hAnsi="Times New Roman" w:cs="Times New Roman"/>
            <w:sz w:val="22"/>
            <w:szCs w:val="22"/>
          </w:rPr>
          <w:t xml:space="preserve"> </w:t>
        </w:r>
      </w:ins>
      <w:ins w:id="2510" w:author="Leuveld, Koen" w:date="2013-10-24T15:48:00Z">
        <w:r>
          <w:rPr>
            <w:rFonts w:ascii="Times New Roman" w:hAnsi="Times New Roman" w:cs="Times New Roman"/>
            <w:sz w:val="22"/>
            <w:szCs w:val="22"/>
          </w:rPr>
          <w:t>à</w:t>
        </w:r>
      </w:ins>
      <w:ins w:id="2511" w:author="Leuveld, Koen" w:date="2013-10-24T15:46:00Z">
        <w:r w:rsidR="00E81BB1">
          <w:rPr>
            <w:rFonts w:ascii="Times New Roman" w:hAnsi="Times New Roman" w:cs="Times New Roman"/>
            <w:sz w:val="22"/>
            <w:szCs w:val="22"/>
          </w:rPr>
          <w:t xml:space="preserve"> la femme de chef de ménage</w:t>
        </w:r>
      </w:ins>
      <w:ins w:id="2512" w:author="Leuveld, Koen" w:date="2013-10-24T15:48:00Z">
        <w:r>
          <w:rPr>
            <w:rFonts w:ascii="Times New Roman" w:hAnsi="Times New Roman" w:cs="Times New Roman"/>
            <w:sz w:val="22"/>
            <w:szCs w:val="22"/>
          </w:rPr>
          <w:t xml:space="preserve"> s’il est monogame</w:t>
        </w:r>
      </w:ins>
      <w:ins w:id="2513" w:author="Leuveld, Koen" w:date="2013-10-24T15:46:00Z">
        <w:r w:rsidR="00E81BB1">
          <w:rPr>
            <w:rFonts w:ascii="Times New Roman" w:hAnsi="Times New Roman" w:cs="Times New Roman"/>
            <w:sz w:val="22"/>
            <w:szCs w:val="22"/>
          </w:rPr>
          <w:t>.</w:t>
        </w:r>
      </w:ins>
      <w:ins w:id="2514" w:author="Leuveld, Koen" w:date="2013-10-24T15:48:00Z">
        <w:r>
          <w:rPr>
            <w:rFonts w:ascii="Times New Roman" w:hAnsi="Times New Roman" w:cs="Times New Roman"/>
            <w:sz w:val="22"/>
            <w:szCs w:val="22"/>
          </w:rPr>
          <w:t xml:space="preserve"> En cas de polygamie, le questionnaire est </w:t>
        </w:r>
      </w:ins>
      <w:ins w:id="2515" w:author="Leuveld, Koen" w:date="2013-10-24T15:49:00Z">
        <w:r>
          <w:rPr>
            <w:rFonts w:ascii="Times New Roman" w:hAnsi="Times New Roman" w:cs="Times New Roman"/>
            <w:sz w:val="22"/>
            <w:szCs w:val="22"/>
          </w:rPr>
          <w:t>administré</w:t>
        </w:r>
      </w:ins>
      <w:ins w:id="2516" w:author="Leuveld, Koen" w:date="2013-10-24T15:48:00Z">
        <w:r>
          <w:rPr>
            <w:rFonts w:ascii="Times New Roman" w:hAnsi="Times New Roman" w:cs="Times New Roman"/>
            <w:sz w:val="22"/>
            <w:szCs w:val="22"/>
          </w:rPr>
          <w:t xml:space="preserve"> à UNE femme choisi</w:t>
        </w:r>
      </w:ins>
      <w:ins w:id="2517" w:author="Leuveld, Koen" w:date="2013-10-24T15:49:00Z">
        <w:r>
          <w:rPr>
            <w:rFonts w:ascii="Times New Roman" w:hAnsi="Times New Roman" w:cs="Times New Roman"/>
            <w:sz w:val="22"/>
            <w:szCs w:val="22"/>
          </w:rPr>
          <w:t>e</w:t>
        </w:r>
      </w:ins>
      <w:ins w:id="2518" w:author="Leuveld, Koen" w:date="2013-10-24T15:48:00Z">
        <w:r>
          <w:rPr>
            <w:rFonts w:ascii="Times New Roman" w:hAnsi="Times New Roman" w:cs="Times New Roman"/>
            <w:sz w:val="22"/>
            <w:szCs w:val="22"/>
          </w:rPr>
          <w:t xml:space="preserve"> par le chef de ménage.</w:t>
        </w:r>
      </w:ins>
      <w:ins w:id="2519" w:author="Leuveld, Koen" w:date="2013-10-24T15:46:00Z">
        <w:r w:rsidR="00E81BB1">
          <w:rPr>
            <w:rFonts w:ascii="Times New Roman" w:hAnsi="Times New Roman" w:cs="Times New Roman"/>
            <w:sz w:val="22"/>
            <w:szCs w:val="22"/>
          </w:rPr>
          <w:t xml:space="preserve"> </w:t>
        </w:r>
      </w:ins>
      <w:ins w:id="2520" w:author="Leuveld, Koen" w:date="2013-10-24T15:47:00Z">
        <w:r w:rsidR="00E81BB1">
          <w:rPr>
            <w:rFonts w:ascii="Times New Roman" w:hAnsi="Times New Roman" w:cs="Times New Roman"/>
            <w:sz w:val="22"/>
            <w:szCs w:val="22"/>
          </w:rPr>
          <w:t>Dans le cas où le chef de ménage est une femme qui vit avec son mari, le questionnaire femme sera exceptionnellement administré plutôt au chef de m</w:t>
        </w:r>
        <w:r>
          <w:rPr>
            <w:rFonts w:ascii="Times New Roman" w:hAnsi="Times New Roman" w:cs="Times New Roman"/>
            <w:sz w:val="22"/>
            <w:szCs w:val="22"/>
          </w:rPr>
          <w:t>énage</w:t>
        </w:r>
        <w:r w:rsidR="00E81BB1">
          <w:rPr>
            <w:rFonts w:ascii="Times New Roman" w:hAnsi="Times New Roman" w:cs="Times New Roman"/>
            <w:sz w:val="22"/>
            <w:szCs w:val="22"/>
          </w:rPr>
          <w:t xml:space="preserve"> s</w:t>
        </w:r>
        <w:r>
          <w:rPr>
            <w:rFonts w:ascii="Times New Roman" w:hAnsi="Times New Roman" w:cs="Times New Roman"/>
            <w:sz w:val="22"/>
            <w:szCs w:val="22"/>
          </w:rPr>
          <w:t>i l’homme</w:t>
        </w:r>
        <w:r w:rsidR="00E81BB1">
          <w:rPr>
            <w:rFonts w:ascii="Times New Roman" w:hAnsi="Times New Roman" w:cs="Times New Roman"/>
            <w:sz w:val="22"/>
            <w:szCs w:val="22"/>
          </w:rPr>
          <w:t xml:space="preserve"> est présent et pas en situation d’incapacité de répondre à vos questions.</w:t>
        </w:r>
      </w:ins>
    </w:p>
    <w:p w:rsidR="005B2317" w:rsidRPr="009A34FC" w:rsidRDefault="005B2317" w:rsidP="005B2317">
      <w:pPr>
        <w:pStyle w:val="Default"/>
        <w:jc w:val="both"/>
        <w:rPr>
          <w:ins w:id="2521" w:author="Leuveld, Koen" w:date="2013-10-24T19:39:00Z"/>
          <w:rFonts w:ascii="Times New Roman" w:hAnsi="Times New Roman" w:cs="Times New Roman"/>
          <w:b/>
          <w:sz w:val="22"/>
          <w:szCs w:val="22"/>
        </w:rPr>
      </w:pPr>
      <w:ins w:id="2522" w:author="Leuveld, Koen" w:date="2013-10-24T19:39:00Z">
        <w:r w:rsidRPr="009A34FC">
          <w:rPr>
            <w:rFonts w:ascii="Times New Roman" w:hAnsi="Times New Roman" w:cs="Times New Roman"/>
            <w:b/>
            <w:sz w:val="22"/>
            <w:szCs w:val="22"/>
          </w:rPr>
          <w:t xml:space="preserve">NB : </w:t>
        </w:r>
        <w:r>
          <w:rPr>
            <w:rFonts w:ascii="Times New Roman" w:hAnsi="Times New Roman" w:cs="Times New Roman"/>
            <w:b/>
            <w:sz w:val="22"/>
            <w:szCs w:val="22"/>
          </w:rPr>
          <w:t>D</w:t>
        </w:r>
        <w:r w:rsidRPr="009A34FC">
          <w:rPr>
            <w:rFonts w:ascii="Times New Roman" w:hAnsi="Times New Roman" w:cs="Times New Roman"/>
            <w:b/>
            <w:sz w:val="22"/>
            <w:szCs w:val="22"/>
          </w:rPr>
          <w:t xml:space="preserve">ans le cas </w:t>
        </w:r>
        <w:r>
          <w:rPr>
            <w:rFonts w:ascii="Times New Roman" w:hAnsi="Times New Roman" w:cs="Times New Roman"/>
            <w:b/>
            <w:sz w:val="22"/>
            <w:szCs w:val="22"/>
          </w:rPr>
          <w:t xml:space="preserve">où le </w:t>
        </w:r>
        <w:r w:rsidRPr="009A34FC">
          <w:rPr>
            <w:rFonts w:ascii="Times New Roman" w:hAnsi="Times New Roman" w:cs="Times New Roman"/>
            <w:b/>
            <w:sz w:val="22"/>
            <w:szCs w:val="22"/>
          </w:rPr>
          <w:t xml:space="preserve">chef de ménage </w:t>
        </w:r>
        <w:r>
          <w:rPr>
            <w:rFonts w:ascii="Times New Roman" w:hAnsi="Times New Roman" w:cs="Times New Roman"/>
            <w:b/>
            <w:sz w:val="22"/>
            <w:szCs w:val="22"/>
          </w:rPr>
          <w:t xml:space="preserve">est un </w:t>
        </w:r>
        <w:r w:rsidRPr="009A34FC">
          <w:rPr>
            <w:rFonts w:ascii="Times New Roman" w:hAnsi="Times New Roman" w:cs="Times New Roman"/>
            <w:b/>
            <w:sz w:val="22"/>
            <w:szCs w:val="22"/>
          </w:rPr>
          <w:t>célibataire de sexe féminin, le questionnaire chef de ménage doit être administré à cette femme. Dans ce cas, le questionnaire femme ne doit pas être renseigné.</w:t>
        </w:r>
      </w:ins>
    </w:p>
    <w:p w:rsidR="00E81BB1" w:rsidRPr="00442E10" w:rsidRDefault="00E81BB1" w:rsidP="00365A8F">
      <w:pPr>
        <w:pStyle w:val="Default"/>
        <w:jc w:val="both"/>
        <w:rPr>
          <w:ins w:id="2523" w:author="PIERRE" w:date="2013-10-24T11:50:00Z"/>
          <w:rFonts w:ascii="Times New Roman" w:hAnsi="Times New Roman" w:cs="Times New Roman"/>
          <w:sz w:val="22"/>
          <w:szCs w:val="22"/>
        </w:rPr>
      </w:pPr>
    </w:p>
    <w:p w:rsidR="00187732" w:rsidRDefault="00AF2F6F">
      <w:pPr>
        <w:ind w:right="-2"/>
        <w:rPr>
          <w:del w:id="2524" w:author="PIERRE" w:date="2013-10-24T12:17:00Z"/>
          <w:rFonts w:ascii="Times New Roman" w:hAnsi="Times New Roman" w:cs="Times New Roman"/>
          <w:color w:val="000000"/>
        </w:rPr>
        <w:pPrChange w:id="2525" w:author="PIERRE" w:date="2013-10-24T11:39:00Z">
          <w:pPr>
            <w:ind w:right="-2"/>
            <w:jc w:val="both"/>
          </w:pPr>
        </w:pPrChange>
      </w:pPr>
      <w:del w:id="2526" w:author="PIERRE" w:date="2013-10-24T12:17:00Z">
        <w:r w:rsidRPr="00AF2F6F">
          <w:rPr>
            <w:rFonts w:ascii="Times New Roman" w:hAnsi="Times New Roman" w:cs="Times New Roman"/>
            <w:color w:val="000000"/>
            <w:rPrChange w:id="2527" w:author="PIERRE" w:date="2013-10-24T12:27:00Z">
              <w:rPr>
                <w:rFonts w:ascii="Times New Roman" w:eastAsia="Times New Roman" w:hAnsi="Times New Roman" w:cs="Times New Roman"/>
                <w:b/>
                <w:bCs/>
                <w:color w:val="000000"/>
                <w:sz w:val="24"/>
                <w:szCs w:val="24"/>
              </w:rPr>
            </w:rPrChange>
          </w:rPr>
          <w:delText>première phase).</w:delText>
        </w:r>
      </w:del>
    </w:p>
    <w:p w:rsidR="00186DA1" w:rsidRPr="00442E10" w:rsidDel="00176784" w:rsidRDefault="00AF2F6F">
      <w:pPr>
        <w:spacing w:after="0"/>
        <w:jc w:val="both"/>
        <w:rPr>
          <w:del w:id="2528" w:author="PIERRE" w:date="2013-10-24T12:17:00Z"/>
          <w:rFonts w:ascii="Times New Roman" w:hAnsi="Times New Roman" w:cs="Times New Roman"/>
          <w:color w:val="000000"/>
        </w:rPr>
      </w:pPr>
      <w:del w:id="2529" w:author="PIERRE" w:date="2013-10-24T12:17:00Z">
        <w:r w:rsidRPr="00AF2F6F">
          <w:rPr>
            <w:rFonts w:ascii="Times New Roman" w:hAnsi="Times New Roman" w:cs="Times New Roman"/>
            <w:color w:val="000000"/>
            <w:highlight w:val="yellow"/>
            <w:rPrChange w:id="2530" w:author="PIERRE" w:date="2013-10-24T12:27:00Z">
              <w:rPr>
                <w:rFonts w:ascii="Times New Roman" w:eastAsia="Times New Roman" w:hAnsi="Times New Roman" w:cs="Times New Roman"/>
                <w:b/>
                <w:bCs/>
                <w:color w:val="000000"/>
                <w:sz w:val="24"/>
                <w:szCs w:val="24"/>
              </w:rPr>
            </w:rPrChange>
          </w:rPr>
          <w:delText>La section 8</w:delText>
        </w:r>
        <w:r w:rsidRPr="00AF2F6F">
          <w:rPr>
            <w:rFonts w:ascii="Times New Roman" w:hAnsi="Times New Roman" w:cs="Times New Roman"/>
            <w:color w:val="000000"/>
            <w:rPrChange w:id="2531" w:author="PIERRE" w:date="2013-10-24T12:27:00Z">
              <w:rPr>
                <w:rFonts w:ascii="Times New Roman" w:eastAsia="Times New Roman" w:hAnsi="Times New Roman" w:cs="Times New Roman"/>
                <w:b/>
                <w:bCs/>
                <w:color w:val="000000"/>
                <w:sz w:val="24"/>
                <w:szCs w:val="24"/>
              </w:rPr>
            </w:rPrChange>
          </w:rPr>
          <w:delText xml:space="preserve"> est relative à l’enquête complémentaire homme ou femme selon le cas. Cette section est constituée de trois sous-sections :</w:delText>
        </w:r>
      </w:del>
    </w:p>
    <w:p w:rsidR="00186DA1" w:rsidRPr="00442E10" w:rsidDel="00176784" w:rsidRDefault="00AF2F6F" w:rsidP="00AF6156">
      <w:pPr>
        <w:pStyle w:val="ListParagraph"/>
        <w:numPr>
          <w:ilvl w:val="0"/>
          <w:numId w:val="21"/>
        </w:numPr>
        <w:spacing w:after="0"/>
        <w:jc w:val="both"/>
        <w:rPr>
          <w:del w:id="2532" w:author="PIERRE" w:date="2013-10-24T12:17:00Z"/>
          <w:rFonts w:ascii="Times New Roman" w:hAnsi="Times New Roman" w:cs="Times New Roman"/>
          <w:color w:val="000000"/>
          <w:highlight w:val="yellow"/>
          <w:rPrChange w:id="2533" w:author="PIERRE" w:date="2013-10-24T12:27:00Z">
            <w:rPr>
              <w:del w:id="2534" w:author="PIERRE" w:date="2013-10-24T12:17:00Z"/>
              <w:rFonts w:ascii="Times New Roman" w:hAnsi="Times New Roman" w:cs="Times New Roman"/>
              <w:color w:val="000000"/>
            </w:rPr>
          </w:rPrChange>
        </w:rPr>
      </w:pPr>
      <w:del w:id="2535" w:author="PIERRE" w:date="2013-10-24T12:17:00Z">
        <w:r w:rsidRPr="00AF2F6F">
          <w:rPr>
            <w:rFonts w:ascii="Times New Roman" w:hAnsi="Times New Roman" w:cs="Times New Roman"/>
            <w:color w:val="000000"/>
            <w:highlight w:val="yellow"/>
            <w:rPrChange w:id="2536" w:author="PIERRE" w:date="2013-10-24T12:27:00Z">
              <w:rPr>
                <w:rFonts w:ascii="Times New Roman" w:eastAsia="Times New Roman" w:hAnsi="Times New Roman" w:cs="Times New Roman"/>
                <w:b/>
                <w:bCs/>
                <w:color w:val="000000"/>
                <w:sz w:val="24"/>
                <w:szCs w:val="24"/>
              </w:rPr>
            </w:rPrChange>
          </w:rPr>
          <w:delText>sous section 8.1 : religion</w:delText>
        </w:r>
      </w:del>
    </w:p>
    <w:p w:rsidR="00186DA1" w:rsidRPr="00442E10" w:rsidDel="00176784" w:rsidRDefault="00AF2F6F" w:rsidP="00AF6156">
      <w:pPr>
        <w:pStyle w:val="ListParagraph"/>
        <w:numPr>
          <w:ilvl w:val="0"/>
          <w:numId w:val="21"/>
        </w:numPr>
        <w:spacing w:after="0"/>
        <w:jc w:val="both"/>
        <w:rPr>
          <w:del w:id="2537" w:author="PIERRE" w:date="2013-10-24T12:17:00Z"/>
          <w:rFonts w:ascii="Times New Roman" w:hAnsi="Times New Roman" w:cs="Times New Roman"/>
          <w:color w:val="000000"/>
          <w:highlight w:val="yellow"/>
          <w:rPrChange w:id="2538" w:author="PIERRE" w:date="2013-10-24T12:27:00Z">
            <w:rPr>
              <w:del w:id="2539" w:author="PIERRE" w:date="2013-10-24T12:17:00Z"/>
              <w:rFonts w:ascii="Times New Roman" w:hAnsi="Times New Roman" w:cs="Times New Roman"/>
              <w:color w:val="000000"/>
            </w:rPr>
          </w:rPrChange>
        </w:rPr>
      </w:pPr>
      <w:del w:id="2540" w:author="PIERRE" w:date="2013-10-24T12:17:00Z">
        <w:r w:rsidRPr="00AF2F6F">
          <w:rPr>
            <w:rFonts w:ascii="Times New Roman" w:hAnsi="Times New Roman" w:cs="Times New Roman"/>
            <w:color w:val="000000"/>
            <w:highlight w:val="yellow"/>
            <w:rPrChange w:id="2541" w:author="PIERRE" w:date="2013-10-24T12:27:00Z">
              <w:rPr>
                <w:rFonts w:ascii="Times New Roman" w:eastAsia="Times New Roman" w:hAnsi="Times New Roman" w:cs="Times New Roman"/>
                <w:b/>
                <w:bCs/>
                <w:color w:val="000000"/>
                <w:sz w:val="24"/>
                <w:szCs w:val="24"/>
              </w:rPr>
            </w:rPrChange>
          </w:rPr>
          <w:delText>sous section 8.2 : relation homme et femme</w:delText>
        </w:r>
      </w:del>
    </w:p>
    <w:p w:rsidR="00186DA1" w:rsidRPr="00442E10" w:rsidDel="00176784" w:rsidRDefault="00AF2F6F" w:rsidP="00AF6156">
      <w:pPr>
        <w:pStyle w:val="ListParagraph"/>
        <w:numPr>
          <w:ilvl w:val="0"/>
          <w:numId w:val="21"/>
        </w:numPr>
        <w:spacing w:after="0"/>
        <w:jc w:val="both"/>
        <w:rPr>
          <w:del w:id="2542" w:author="PIERRE" w:date="2013-10-24T12:17:00Z"/>
          <w:rFonts w:ascii="Times New Roman" w:hAnsi="Times New Roman" w:cs="Times New Roman"/>
          <w:color w:val="000000"/>
        </w:rPr>
      </w:pPr>
      <w:del w:id="2543" w:author="PIERRE" w:date="2013-10-24T12:17:00Z">
        <w:r w:rsidRPr="00AF2F6F">
          <w:rPr>
            <w:rFonts w:ascii="Times New Roman" w:hAnsi="Times New Roman" w:cs="Times New Roman"/>
            <w:color w:val="000000"/>
            <w:highlight w:val="yellow"/>
            <w:rPrChange w:id="2544" w:author="PIERRE" w:date="2013-10-24T12:27:00Z">
              <w:rPr>
                <w:rFonts w:ascii="Times New Roman" w:eastAsia="Times New Roman" w:hAnsi="Times New Roman" w:cs="Times New Roman"/>
                <w:b/>
                <w:bCs/>
                <w:color w:val="000000"/>
                <w:sz w:val="24"/>
                <w:szCs w:val="24"/>
              </w:rPr>
            </w:rPrChange>
          </w:rPr>
          <w:delText>sous section 8.3</w:delText>
        </w:r>
        <w:r w:rsidRPr="00AF2F6F">
          <w:rPr>
            <w:rFonts w:ascii="Times New Roman" w:hAnsi="Times New Roman" w:cs="Times New Roman"/>
            <w:color w:val="000000"/>
            <w:rPrChange w:id="2545" w:author="PIERRE" w:date="2013-10-24T12:27:00Z">
              <w:rPr>
                <w:rFonts w:ascii="Times New Roman" w:eastAsia="Times New Roman" w:hAnsi="Times New Roman" w:cs="Times New Roman"/>
                <w:b/>
                <w:bCs/>
                <w:color w:val="000000"/>
                <w:sz w:val="24"/>
                <w:szCs w:val="24"/>
              </w:rPr>
            </w:rPrChange>
          </w:rPr>
          <w:delText> : relation dans le ménage</w:delText>
        </w:r>
      </w:del>
    </w:p>
    <w:p w:rsidR="00BA20DB" w:rsidRPr="00442E10" w:rsidDel="00176784" w:rsidRDefault="00AF2F6F" w:rsidP="00BA20DB">
      <w:pPr>
        <w:spacing w:after="0"/>
        <w:jc w:val="both"/>
        <w:rPr>
          <w:del w:id="2546" w:author="PIERRE" w:date="2013-10-24T12:17:00Z"/>
          <w:rFonts w:ascii="Times New Roman" w:hAnsi="Times New Roman" w:cs="Times New Roman"/>
          <w:color w:val="000000"/>
        </w:rPr>
      </w:pPr>
      <w:del w:id="2547" w:author="PIERRE" w:date="2013-10-24T12:17:00Z">
        <w:r w:rsidRPr="00AF2F6F">
          <w:rPr>
            <w:rFonts w:ascii="Times New Roman" w:hAnsi="Times New Roman" w:cs="Times New Roman"/>
            <w:color w:val="000000"/>
            <w:rPrChange w:id="2548" w:author="PIERRE" w:date="2013-10-24T12:27:00Z">
              <w:rPr>
                <w:rFonts w:ascii="Times New Roman" w:eastAsia="Times New Roman" w:hAnsi="Times New Roman" w:cs="Times New Roman"/>
                <w:b/>
                <w:bCs/>
                <w:color w:val="000000"/>
                <w:sz w:val="24"/>
                <w:szCs w:val="24"/>
              </w:rPr>
            </w:rPrChange>
          </w:rPr>
          <w:delText xml:space="preserve">La </w:delText>
        </w:r>
        <w:r w:rsidRPr="00AF2F6F">
          <w:rPr>
            <w:rFonts w:ascii="Times New Roman" w:hAnsi="Times New Roman" w:cs="Times New Roman"/>
            <w:color w:val="000000"/>
            <w:highlight w:val="yellow"/>
            <w:rPrChange w:id="2549" w:author="PIERRE" w:date="2013-10-24T12:27:00Z">
              <w:rPr>
                <w:rFonts w:ascii="Times New Roman" w:eastAsia="Times New Roman" w:hAnsi="Times New Roman" w:cs="Times New Roman"/>
                <w:b/>
                <w:bCs/>
                <w:color w:val="000000"/>
                <w:sz w:val="24"/>
                <w:szCs w:val="24"/>
              </w:rPr>
            </w:rPrChange>
          </w:rPr>
          <w:delText>section 9</w:delText>
        </w:r>
        <w:r w:rsidRPr="00AF2F6F">
          <w:rPr>
            <w:rFonts w:ascii="Times New Roman" w:hAnsi="Times New Roman" w:cs="Times New Roman"/>
            <w:color w:val="000000"/>
            <w:rPrChange w:id="2550" w:author="PIERRE" w:date="2013-10-24T12:27:00Z">
              <w:rPr>
                <w:rFonts w:ascii="Times New Roman" w:eastAsia="Times New Roman" w:hAnsi="Times New Roman" w:cs="Times New Roman"/>
                <w:b/>
                <w:bCs/>
                <w:color w:val="000000"/>
                <w:sz w:val="24"/>
                <w:szCs w:val="24"/>
              </w:rPr>
            </w:rPrChange>
          </w:rPr>
          <w:delText xml:space="preserve"> (figurant dans le questionnaire homme) présente l’exercice avec les ménages éligibles prêts à s’engager.</w:delText>
        </w:r>
      </w:del>
    </w:p>
    <w:p w:rsidR="00186DA1" w:rsidRPr="00442E10" w:rsidDel="00176784" w:rsidRDefault="00AF2F6F">
      <w:pPr>
        <w:spacing w:after="0"/>
        <w:jc w:val="both"/>
        <w:rPr>
          <w:del w:id="2551" w:author="PIERRE" w:date="2013-10-24T12:17:00Z"/>
          <w:rFonts w:ascii="Times New Roman" w:hAnsi="Times New Roman" w:cs="Times New Roman"/>
          <w:color w:val="000000"/>
        </w:rPr>
      </w:pPr>
      <w:del w:id="2552" w:author="PIERRE" w:date="2013-10-24T12:17:00Z">
        <w:r w:rsidRPr="00AF2F6F">
          <w:rPr>
            <w:rFonts w:ascii="Times New Roman" w:hAnsi="Times New Roman" w:cs="Times New Roman"/>
            <w:color w:val="000000"/>
            <w:rPrChange w:id="2553" w:author="PIERRE" w:date="2013-10-24T12:27:00Z">
              <w:rPr>
                <w:rFonts w:ascii="Times New Roman" w:eastAsia="Times New Roman" w:hAnsi="Times New Roman" w:cs="Times New Roman"/>
                <w:b/>
                <w:bCs/>
                <w:color w:val="000000"/>
                <w:sz w:val="24"/>
                <w:szCs w:val="24"/>
              </w:rPr>
            </w:rPrChange>
          </w:rPr>
          <w:delText>Chaque section vise à cerner un domaine particulier pour des objectifs précis d’analyse. Ces objectifs ne seront atteints que si le remplissage s’effectue correctement sur le triple plan :</w:delText>
        </w:r>
      </w:del>
    </w:p>
    <w:p w:rsidR="00D34AA1" w:rsidRPr="00442E10" w:rsidDel="00176784" w:rsidRDefault="00AF2F6F" w:rsidP="00AF6156">
      <w:pPr>
        <w:widowControl w:val="0"/>
        <w:numPr>
          <w:ilvl w:val="0"/>
          <w:numId w:val="19"/>
        </w:numPr>
        <w:spacing w:after="0" w:line="240" w:lineRule="auto"/>
        <w:jc w:val="both"/>
        <w:rPr>
          <w:del w:id="2554" w:author="PIERRE" w:date="2013-10-24T12:17:00Z"/>
          <w:rFonts w:ascii="Times New Roman" w:hAnsi="Times New Roman" w:cs="Times New Roman"/>
          <w:color w:val="000000"/>
        </w:rPr>
      </w:pPr>
      <w:del w:id="2555" w:author="PIERRE" w:date="2013-10-24T12:17:00Z">
        <w:r w:rsidRPr="00AF2F6F">
          <w:rPr>
            <w:rFonts w:ascii="Times New Roman" w:hAnsi="Times New Roman" w:cs="Times New Roman"/>
            <w:color w:val="000000"/>
            <w:rPrChange w:id="2556" w:author="PIERRE" w:date="2013-10-24T12:27:00Z">
              <w:rPr>
                <w:rFonts w:ascii="Times New Roman" w:eastAsia="Times New Roman" w:hAnsi="Times New Roman" w:cs="Times New Roman"/>
                <w:b/>
                <w:bCs/>
                <w:color w:val="000000"/>
                <w:sz w:val="24"/>
                <w:szCs w:val="24"/>
              </w:rPr>
            </w:rPrChange>
          </w:rPr>
          <w:delText>de la bonne demande d’information;</w:delText>
        </w:r>
      </w:del>
    </w:p>
    <w:p w:rsidR="00D34AA1" w:rsidRPr="00442E10" w:rsidDel="00176784" w:rsidRDefault="00AF2F6F" w:rsidP="00AF6156">
      <w:pPr>
        <w:widowControl w:val="0"/>
        <w:numPr>
          <w:ilvl w:val="0"/>
          <w:numId w:val="19"/>
        </w:numPr>
        <w:tabs>
          <w:tab w:val="left" w:pos="360"/>
        </w:tabs>
        <w:spacing w:after="0" w:line="240" w:lineRule="auto"/>
        <w:jc w:val="both"/>
        <w:rPr>
          <w:del w:id="2557" w:author="PIERRE" w:date="2013-10-24T12:17:00Z"/>
          <w:rFonts w:ascii="Times New Roman" w:hAnsi="Times New Roman" w:cs="Times New Roman"/>
          <w:color w:val="000000"/>
        </w:rPr>
      </w:pPr>
      <w:del w:id="2558" w:author="PIERRE" w:date="2013-10-24T12:17:00Z">
        <w:r w:rsidRPr="00AF2F6F">
          <w:rPr>
            <w:rFonts w:ascii="Times New Roman" w:hAnsi="Times New Roman" w:cs="Times New Roman"/>
            <w:color w:val="000000"/>
            <w:rPrChange w:id="2559" w:author="PIERRE" w:date="2013-10-24T12:27:00Z">
              <w:rPr>
                <w:rFonts w:ascii="Times New Roman" w:eastAsia="Times New Roman" w:hAnsi="Times New Roman" w:cs="Times New Roman"/>
                <w:b/>
                <w:bCs/>
                <w:color w:val="000000"/>
                <w:sz w:val="24"/>
                <w:szCs w:val="24"/>
              </w:rPr>
            </w:rPrChange>
          </w:rPr>
          <w:delText>de la bonne réponse de l’enquêté et ;</w:delText>
        </w:r>
      </w:del>
    </w:p>
    <w:p w:rsidR="00D34AA1" w:rsidRPr="00442E10" w:rsidDel="00176784" w:rsidRDefault="00AF2F6F" w:rsidP="00AF6156">
      <w:pPr>
        <w:widowControl w:val="0"/>
        <w:numPr>
          <w:ilvl w:val="0"/>
          <w:numId w:val="19"/>
        </w:numPr>
        <w:tabs>
          <w:tab w:val="left" w:pos="360"/>
        </w:tabs>
        <w:spacing w:after="0" w:line="240" w:lineRule="auto"/>
        <w:jc w:val="both"/>
        <w:rPr>
          <w:del w:id="2560" w:author="PIERRE" w:date="2013-10-24T12:17:00Z"/>
          <w:rFonts w:ascii="Times New Roman" w:hAnsi="Times New Roman" w:cs="Times New Roman"/>
          <w:color w:val="000000"/>
        </w:rPr>
      </w:pPr>
      <w:del w:id="2561" w:author="PIERRE" w:date="2013-10-24T12:17:00Z">
        <w:r w:rsidRPr="00AF2F6F">
          <w:rPr>
            <w:rFonts w:ascii="Times New Roman" w:hAnsi="Times New Roman" w:cs="Times New Roman"/>
            <w:color w:val="000000"/>
            <w:rPrChange w:id="2562" w:author="PIERRE" w:date="2013-10-24T12:27:00Z">
              <w:rPr>
                <w:rFonts w:ascii="Times New Roman" w:eastAsia="Times New Roman" w:hAnsi="Times New Roman" w:cs="Times New Roman"/>
                <w:b/>
                <w:bCs/>
                <w:color w:val="000000"/>
                <w:sz w:val="24"/>
                <w:szCs w:val="24"/>
              </w:rPr>
            </w:rPrChange>
          </w:rPr>
          <w:delText xml:space="preserve">de l’enregistrement fidèle des réponses adéquates. </w:delText>
        </w:r>
      </w:del>
    </w:p>
    <w:p w:rsidR="00D34AA1" w:rsidRPr="00442E10" w:rsidRDefault="00AF2F6F" w:rsidP="00BA20DB">
      <w:pPr>
        <w:pStyle w:val="Niveau2"/>
        <w:spacing w:before="100" w:after="100"/>
        <w:rPr>
          <w:sz w:val="22"/>
          <w:szCs w:val="22"/>
        </w:rPr>
      </w:pPr>
      <w:bookmarkStart w:id="2563" w:name="_Toc370387343"/>
      <w:r w:rsidRPr="00AF2F6F">
        <w:rPr>
          <w:sz w:val="22"/>
          <w:szCs w:val="22"/>
          <w:rPrChange w:id="2564" w:author="PIERRE" w:date="2013-10-24T12:27:00Z">
            <w:rPr>
              <w:b w:val="0"/>
              <w:bCs/>
              <w:sz w:val="22"/>
              <w:szCs w:val="22"/>
            </w:rPr>
          </w:rPrChange>
        </w:rPr>
        <w:t>2.2 Déroulement de l’interview</w:t>
      </w:r>
      <w:bookmarkEnd w:id="2563"/>
    </w:p>
    <w:p w:rsidR="00D34AA1" w:rsidRPr="00442E10" w:rsidRDefault="00AF2F6F" w:rsidP="00BA20DB">
      <w:pPr>
        <w:pStyle w:val="Niveau3"/>
        <w:spacing w:before="100" w:after="100"/>
        <w:ind w:left="709"/>
        <w:rPr>
          <w:color w:val="000000"/>
          <w:sz w:val="22"/>
          <w:szCs w:val="22"/>
        </w:rPr>
      </w:pPr>
      <w:bookmarkStart w:id="2565" w:name="_Toc370387344"/>
      <w:r w:rsidRPr="00AF2F6F">
        <w:rPr>
          <w:color w:val="000000"/>
          <w:sz w:val="22"/>
          <w:szCs w:val="22"/>
          <w:rPrChange w:id="2566" w:author="PIERRE" w:date="2013-10-24T12:27:00Z">
            <w:rPr>
              <w:b w:val="0"/>
              <w:bCs/>
              <w:color w:val="000000"/>
              <w:sz w:val="22"/>
              <w:szCs w:val="22"/>
            </w:rPr>
          </w:rPrChange>
        </w:rPr>
        <w:t xml:space="preserve">2.2.1 </w:t>
      </w:r>
      <w:r>
        <w:rPr>
          <w:rStyle w:val="StyleNiveau3Toutenmajuscule1Car"/>
          <w:b/>
          <w:color w:val="000000"/>
          <w:sz w:val="22"/>
          <w:szCs w:val="22"/>
        </w:rPr>
        <w:t>Comment établir de bons rapports avec l’enquêt</w:t>
      </w:r>
      <w:ins w:id="2567" w:author="PIERRE" w:date="2013-10-23T16:07:00Z">
        <w:r>
          <w:rPr>
            <w:rStyle w:val="StyleNiveau3Toutenmajuscule1Car"/>
            <w:b/>
            <w:color w:val="000000"/>
            <w:sz w:val="22"/>
            <w:szCs w:val="22"/>
          </w:rPr>
          <w:t>é</w:t>
        </w:r>
      </w:ins>
      <w:bookmarkEnd w:id="2565"/>
      <w:del w:id="2568" w:author="PIERRE" w:date="2013-10-23T16:07:00Z">
        <w:r>
          <w:rPr>
            <w:rStyle w:val="StyleNiveau3Toutenmajuscule1Car"/>
            <w:b/>
            <w:color w:val="000000"/>
            <w:sz w:val="22"/>
            <w:szCs w:val="22"/>
          </w:rPr>
          <w:delText>e</w:delText>
        </w:r>
      </w:del>
    </w:p>
    <w:p w:rsidR="00D34AA1" w:rsidRPr="00442E10" w:rsidRDefault="00AF2F6F" w:rsidP="00AF6156">
      <w:pPr>
        <w:widowControl w:val="0"/>
        <w:numPr>
          <w:ilvl w:val="0"/>
          <w:numId w:val="12"/>
        </w:numPr>
        <w:spacing w:after="0" w:line="240" w:lineRule="auto"/>
        <w:jc w:val="both"/>
        <w:outlineLvl w:val="0"/>
        <w:rPr>
          <w:rFonts w:ascii="Times New Roman" w:hAnsi="Times New Roman" w:cs="Times New Roman"/>
          <w:b/>
          <w:color w:val="000000"/>
        </w:rPr>
      </w:pPr>
      <w:r w:rsidRPr="00AF2F6F">
        <w:rPr>
          <w:rFonts w:ascii="Times New Roman" w:hAnsi="Times New Roman" w:cs="Times New Roman"/>
          <w:b/>
          <w:color w:val="000000"/>
          <w:rPrChange w:id="2569" w:author="PIERRE" w:date="2013-10-24T12:27:00Z">
            <w:rPr>
              <w:rFonts w:ascii="Times New Roman" w:eastAsia="Times New Roman" w:hAnsi="Times New Roman" w:cs="Times New Roman"/>
              <w:b/>
              <w:bCs/>
              <w:color w:val="000000"/>
              <w:sz w:val="24"/>
              <w:szCs w:val="24"/>
            </w:rPr>
          </w:rPrChange>
        </w:rPr>
        <w:t>Faites dès le début une bonne impression</w:t>
      </w:r>
    </w:p>
    <w:p w:rsidR="00D34AA1" w:rsidRPr="00442E10" w:rsidRDefault="00AF2F6F" w:rsidP="00D34AA1">
      <w:pPr>
        <w:jc w:val="both"/>
        <w:rPr>
          <w:rFonts w:ascii="Times New Roman" w:hAnsi="Times New Roman" w:cs="Times New Roman"/>
          <w:color w:val="000000"/>
        </w:rPr>
      </w:pPr>
      <w:r w:rsidRPr="00AF2F6F">
        <w:rPr>
          <w:rFonts w:ascii="Times New Roman" w:hAnsi="Times New Roman" w:cs="Times New Roman"/>
          <w:color w:val="000000"/>
          <w:rPrChange w:id="2570" w:author="PIERRE" w:date="2013-10-24T12:27:00Z">
            <w:rPr>
              <w:rFonts w:ascii="Times New Roman" w:eastAsia="Times New Roman" w:hAnsi="Times New Roman" w:cs="Times New Roman"/>
              <w:b/>
              <w:bCs/>
              <w:color w:val="000000"/>
              <w:sz w:val="24"/>
              <w:szCs w:val="24"/>
            </w:rPr>
          </w:rPrChange>
        </w:rPr>
        <w:t>Quand vous abordez l’enquêté(e) pour la première fois, faites de votre mieux pour le (la) mettre à l’aise. Mettez l’enquêté dans un état d’esprit favorable pour l’enquête. Abordez-le avec un sourire et présentez-vous.</w:t>
      </w:r>
    </w:p>
    <w:p w:rsidR="00D34AA1" w:rsidRPr="00442E10" w:rsidRDefault="00AF2F6F" w:rsidP="00D34AA1">
      <w:pPr>
        <w:jc w:val="both"/>
        <w:rPr>
          <w:rFonts w:ascii="Times New Roman" w:hAnsi="Times New Roman" w:cs="Times New Roman"/>
          <w:color w:val="000000"/>
        </w:rPr>
      </w:pPr>
      <w:r w:rsidRPr="00AF2F6F">
        <w:rPr>
          <w:rFonts w:ascii="Times New Roman" w:hAnsi="Times New Roman" w:cs="Times New Roman"/>
          <w:color w:val="000000"/>
          <w:rPrChange w:id="2571" w:author="PIERRE" w:date="2013-10-24T12:27:00Z">
            <w:rPr>
              <w:rFonts w:ascii="Times New Roman" w:eastAsia="Times New Roman" w:hAnsi="Times New Roman" w:cs="Times New Roman"/>
              <w:b/>
              <w:bCs/>
              <w:color w:val="000000"/>
              <w:sz w:val="24"/>
              <w:szCs w:val="24"/>
            </w:rPr>
          </w:rPrChange>
        </w:rPr>
        <w:t>Apr</w:t>
      </w:r>
      <w:r w:rsidRPr="00AF2F6F">
        <w:rPr>
          <w:rFonts w:ascii="Times New Roman" w:hAnsi="Times New Roman" w:cs="Times New Roman"/>
          <w:i/>
          <w:color w:val="000000"/>
          <w:rPrChange w:id="2572" w:author="PIERRE" w:date="2013-10-24T12:27:00Z">
            <w:rPr>
              <w:rFonts w:ascii="Times New Roman" w:eastAsia="Times New Roman" w:hAnsi="Times New Roman" w:cs="Times New Roman"/>
              <w:b/>
              <w:bCs/>
              <w:i/>
              <w:color w:val="000000"/>
              <w:sz w:val="24"/>
              <w:szCs w:val="24"/>
            </w:rPr>
          </w:rPrChange>
        </w:rPr>
        <w:t>è</w:t>
      </w:r>
      <w:r w:rsidRPr="00AF2F6F">
        <w:rPr>
          <w:rFonts w:ascii="Times New Roman" w:hAnsi="Times New Roman" w:cs="Times New Roman"/>
          <w:color w:val="000000"/>
          <w:rPrChange w:id="2573" w:author="PIERRE" w:date="2013-10-24T12:27:00Z">
            <w:rPr>
              <w:rFonts w:ascii="Times New Roman" w:eastAsia="Times New Roman" w:hAnsi="Times New Roman" w:cs="Times New Roman"/>
              <w:b/>
              <w:bCs/>
              <w:color w:val="000000"/>
              <w:sz w:val="24"/>
              <w:szCs w:val="24"/>
            </w:rPr>
          </w:rPrChange>
        </w:rPr>
        <w:t>s les salutations d’usage, par exemple ’Bonjour Monsieur’, ou ’Bonjour Madame’, vous pouvez vous présenter de la manière suivante :</w:t>
      </w:r>
    </w:p>
    <w:p w:rsidR="00D34AA1" w:rsidRPr="00442E10" w:rsidRDefault="00AF2F6F" w:rsidP="00D34AA1">
      <w:pPr>
        <w:ind w:left="142"/>
        <w:jc w:val="both"/>
        <w:rPr>
          <w:rFonts w:ascii="Times New Roman" w:hAnsi="Times New Roman" w:cs="Times New Roman"/>
          <w:i/>
          <w:color w:val="000000"/>
        </w:rPr>
      </w:pPr>
      <w:r w:rsidRPr="00AF2F6F">
        <w:rPr>
          <w:rFonts w:ascii="Times New Roman" w:hAnsi="Times New Roman" w:cs="Times New Roman"/>
          <w:i/>
          <w:color w:val="000000"/>
          <w:rPrChange w:id="2574" w:author="PIERRE" w:date="2013-10-24T12:27:00Z">
            <w:rPr>
              <w:rFonts w:ascii="Times New Roman" w:eastAsia="Times New Roman" w:hAnsi="Times New Roman" w:cs="Times New Roman"/>
              <w:b/>
              <w:bCs/>
              <w:i/>
              <w:color w:val="000000"/>
              <w:sz w:val="24"/>
              <w:szCs w:val="24"/>
            </w:rPr>
          </w:rPrChange>
        </w:rPr>
        <w:t>« Je m’appelle ______________.Je suis enquêteur</w:t>
      </w:r>
      <w:ins w:id="2575" w:author="Leuveld, Koen" w:date="2013-10-24T15:17:00Z">
        <w:r w:rsidR="00EA6879">
          <w:rPr>
            <w:rFonts w:ascii="Times New Roman" w:hAnsi="Times New Roman" w:cs="Times New Roman"/>
            <w:i/>
            <w:color w:val="000000"/>
          </w:rPr>
          <w:t>/enquêtrice</w:t>
        </w:r>
      </w:ins>
      <w:r w:rsidRPr="00AF2F6F">
        <w:rPr>
          <w:rFonts w:ascii="Times New Roman" w:hAnsi="Times New Roman" w:cs="Times New Roman"/>
          <w:i/>
          <w:color w:val="000000"/>
          <w:rPrChange w:id="2576" w:author="PIERRE" w:date="2013-10-24T12:27:00Z">
            <w:rPr>
              <w:rFonts w:ascii="Times New Roman" w:eastAsia="Times New Roman" w:hAnsi="Times New Roman" w:cs="Times New Roman"/>
              <w:b/>
              <w:bCs/>
              <w:i/>
              <w:color w:val="000000"/>
              <w:sz w:val="24"/>
              <w:szCs w:val="24"/>
            </w:rPr>
          </w:rPrChange>
        </w:rPr>
        <w:t xml:space="preserve"> dans le cadre de l’enquête de base dans l’Adamaoua. L’étude est réalisée par l’Institut National de la Statistique, à la demande du Ministère de l’Eau et de l’Energie (MINEE) et de l’Organisation Néerlandaise pour le Développement (</w:t>
      </w:r>
      <w:proofErr w:type="spellStart"/>
      <w:r w:rsidRPr="00AF2F6F">
        <w:rPr>
          <w:rFonts w:ascii="Times New Roman" w:hAnsi="Times New Roman" w:cs="Times New Roman"/>
          <w:i/>
          <w:color w:val="000000"/>
          <w:rPrChange w:id="2577" w:author="PIERRE" w:date="2013-10-24T12:27:00Z">
            <w:rPr>
              <w:rFonts w:ascii="Times New Roman" w:eastAsia="Times New Roman" w:hAnsi="Times New Roman" w:cs="Times New Roman"/>
              <w:b/>
              <w:bCs/>
              <w:i/>
              <w:color w:val="000000"/>
              <w:sz w:val="24"/>
              <w:szCs w:val="24"/>
            </w:rPr>
          </w:rPrChange>
        </w:rPr>
        <w:t>SNV</w:t>
      </w:r>
      <w:proofErr w:type="spellEnd"/>
      <w:r w:rsidRPr="00AF2F6F">
        <w:rPr>
          <w:rFonts w:ascii="Times New Roman" w:hAnsi="Times New Roman" w:cs="Times New Roman"/>
          <w:i/>
          <w:color w:val="000000"/>
          <w:rPrChange w:id="2578" w:author="PIERRE" w:date="2013-10-24T12:27:00Z">
            <w:rPr>
              <w:rFonts w:ascii="Times New Roman" w:eastAsia="Times New Roman" w:hAnsi="Times New Roman" w:cs="Times New Roman"/>
              <w:b/>
              <w:bCs/>
              <w:i/>
              <w:color w:val="000000"/>
              <w:sz w:val="24"/>
              <w:szCs w:val="24"/>
            </w:rPr>
          </w:rPrChange>
        </w:rPr>
        <w:t>). C’est une étude sur les conditions de vie des ménages et qui aura pour but de promouvoir les BIOGAZ dans votre village. Je voudrais vous annoncer que votre ménage a été choisi au hasard pour faire partie de notre étude et je voudrais vous entretenir à ce sujet. »</w:t>
      </w:r>
    </w:p>
    <w:p w:rsidR="00D34AA1" w:rsidRPr="00442E10" w:rsidRDefault="00D34AA1" w:rsidP="00D34AA1">
      <w:pPr>
        <w:jc w:val="both"/>
        <w:rPr>
          <w:rFonts w:ascii="Times New Roman" w:hAnsi="Times New Roman" w:cs="Times New Roman"/>
          <w:color w:val="000000"/>
          <w:sz w:val="10"/>
          <w:szCs w:val="10"/>
        </w:rPr>
      </w:pPr>
    </w:p>
    <w:p w:rsidR="00D34AA1" w:rsidRPr="00442E10" w:rsidRDefault="00AF2F6F" w:rsidP="00AF6156">
      <w:pPr>
        <w:widowControl w:val="0"/>
        <w:numPr>
          <w:ilvl w:val="0"/>
          <w:numId w:val="13"/>
        </w:numPr>
        <w:spacing w:before="100" w:after="100" w:line="240" w:lineRule="auto"/>
        <w:jc w:val="both"/>
        <w:outlineLvl w:val="0"/>
        <w:rPr>
          <w:rFonts w:ascii="Times New Roman" w:hAnsi="Times New Roman" w:cs="Times New Roman"/>
          <w:b/>
          <w:color w:val="000000"/>
        </w:rPr>
      </w:pPr>
      <w:r w:rsidRPr="00AF2F6F">
        <w:rPr>
          <w:rFonts w:ascii="Times New Roman" w:hAnsi="Times New Roman" w:cs="Times New Roman"/>
          <w:b/>
          <w:color w:val="000000"/>
          <w:rPrChange w:id="2579" w:author="PIERRE" w:date="2013-10-24T12:27:00Z">
            <w:rPr>
              <w:rFonts w:ascii="Times New Roman" w:eastAsia="Times New Roman" w:hAnsi="Times New Roman" w:cs="Times New Roman"/>
              <w:b/>
              <w:bCs/>
              <w:color w:val="000000"/>
              <w:sz w:val="24"/>
              <w:szCs w:val="24"/>
            </w:rPr>
          </w:rPrChange>
        </w:rPr>
        <w:t>Ayez toujours une approche positive.</w:t>
      </w:r>
    </w:p>
    <w:p w:rsidR="00D34AA1" w:rsidRPr="00442E10" w:rsidRDefault="00AF2F6F" w:rsidP="00D34AA1">
      <w:pPr>
        <w:jc w:val="both"/>
        <w:rPr>
          <w:rFonts w:ascii="Times New Roman" w:hAnsi="Times New Roman" w:cs="Times New Roman"/>
          <w:color w:val="000000"/>
        </w:rPr>
      </w:pPr>
      <w:r w:rsidRPr="00AF2F6F">
        <w:rPr>
          <w:rFonts w:ascii="Times New Roman" w:hAnsi="Times New Roman" w:cs="Times New Roman"/>
          <w:color w:val="000000"/>
          <w:rPrChange w:id="2580" w:author="PIERRE" w:date="2013-10-24T12:27:00Z">
            <w:rPr>
              <w:rFonts w:ascii="Times New Roman" w:eastAsia="Times New Roman" w:hAnsi="Times New Roman" w:cs="Times New Roman"/>
              <w:b/>
              <w:bCs/>
              <w:color w:val="000000"/>
              <w:sz w:val="24"/>
              <w:szCs w:val="24"/>
            </w:rPr>
          </w:rPrChange>
        </w:rPr>
        <w:t>Soyez toujours poli et détendu.</w:t>
      </w:r>
    </w:p>
    <w:p w:rsidR="00D34AA1" w:rsidRPr="00442E10" w:rsidRDefault="00AF2F6F" w:rsidP="00D34AA1">
      <w:pPr>
        <w:jc w:val="both"/>
        <w:rPr>
          <w:rFonts w:ascii="Times New Roman" w:hAnsi="Times New Roman" w:cs="Times New Roman"/>
          <w:color w:val="000000"/>
        </w:rPr>
      </w:pPr>
      <w:r w:rsidRPr="00AF2F6F">
        <w:rPr>
          <w:rFonts w:ascii="Times New Roman" w:hAnsi="Times New Roman" w:cs="Times New Roman"/>
          <w:color w:val="000000"/>
          <w:rPrChange w:id="2581" w:author="PIERRE" w:date="2013-10-24T12:27:00Z">
            <w:rPr>
              <w:rFonts w:ascii="Times New Roman" w:eastAsia="Times New Roman" w:hAnsi="Times New Roman" w:cs="Times New Roman"/>
              <w:b/>
              <w:bCs/>
              <w:color w:val="000000"/>
              <w:sz w:val="24"/>
              <w:szCs w:val="24"/>
            </w:rPr>
          </w:rPrChange>
        </w:rPr>
        <w:t xml:space="preserve">N’adoptez jamais un air d’excuses, et n’utilisez pas des expressions telles que </w:t>
      </w:r>
      <w:r w:rsidRPr="00AF2F6F">
        <w:rPr>
          <w:rFonts w:ascii="Times New Roman" w:hAnsi="Times New Roman" w:cs="Times New Roman"/>
          <w:i/>
          <w:color w:val="000000"/>
          <w:rPrChange w:id="2582" w:author="PIERRE" w:date="2013-10-24T12:27:00Z">
            <w:rPr>
              <w:rFonts w:ascii="Times New Roman" w:eastAsia="Times New Roman" w:hAnsi="Times New Roman" w:cs="Times New Roman"/>
              <w:b/>
              <w:bCs/>
              <w:i/>
              <w:color w:val="000000"/>
              <w:sz w:val="24"/>
              <w:szCs w:val="24"/>
            </w:rPr>
          </w:rPrChange>
        </w:rPr>
        <w:t>«Etes-vous trop occupé ? »</w:t>
      </w:r>
      <w:r w:rsidRPr="00AF2F6F">
        <w:rPr>
          <w:rFonts w:ascii="Times New Roman" w:hAnsi="Times New Roman" w:cs="Times New Roman"/>
          <w:color w:val="000000"/>
          <w:rPrChange w:id="2583" w:author="PIERRE" w:date="2013-10-24T12:27:00Z">
            <w:rPr>
              <w:rFonts w:ascii="Times New Roman" w:eastAsia="Times New Roman" w:hAnsi="Times New Roman" w:cs="Times New Roman"/>
              <w:b/>
              <w:bCs/>
              <w:color w:val="000000"/>
              <w:sz w:val="24"/>
              <w:szCs w:val="24"/>
            </w:rPr>
          </w:rPrChange>
        </w:rPr>
        <w:t xml:space="preserve"> ou </w:t>
      </w:r>
      <w:r w:rsidRPr="00AF2F6F">
        <w:rPr>
          <w:rFonts w:ascii="Times New Roman" w:hAnsi="Times New Roman" w:cs="Times New Roman"/>
          <w:i/>
          <w:color w:val="000000"/>
          <w:rPrChange w:id="2584" w:author="PIERRE" w:date="2013-10-24T12:27:00Z">
            <w:rPr>
              <w:rFonts w:ascii="Times New Roman" w:eastAsia="Times New Roman" w:hAnsi="Times New Roman" w:cs="Times New Roman"/>
              <w:b/>
              <w:bCs/>
              <w:i/>
              <w:color w:val="000000"/>
              <w:sz w:val="24"/>
              <w:szCs w:val="24"/>
            </w:rPr>
          </w:rPrChange>
        </w:rPr>
        <w:t>« Pourriez-vous m’accorder quelques minutes ? »</w:t>
      </w:r>
      <w:r w:rsidRPr="00AF2F6F">
        <w:rPr>
          <w:rFonts w:ascii="Times New Roman" w:hAnsi="Times New Roman" w:cs="Times New Roman"/>
          <w:color w:val="000000"/>
          <w:rPrChange w:id="2585" w:author="PIERRE" w:date="2013-10-24T12:27:00Z">
            <w:rPr>
              <w:rFonts w:ascii="Times New Roman" w:eastAsia="Times New Roman" w:hAnsi="Times New Roman" w:cs="Times New Roman"/>
              <w:b/>
              <w:bCs/>
              <w:color w:val="000000"/>
              <w:sz w:val="24"/>
              <w:szCs w:val="24"/>
            </w:rPr>
          </w:rPrChange>
        </w:rPr>
        <w:t xml:space="preserve"> ou </w:t>
      </w:r>
      <w:r w:rsidRPr="00AF2F6F">
        <w:rPr>
          <w:rFonts w:ascii="Times New Roman" w:hAnsi="Times New Roman" w:cs="Times New Roman"/>
          <w:i/>
          <w:color w:val="000000"/>
          <w:rPrChange w:id="2586" w:author="PIERRE" w:date="2013-10-24T12:27:00Z">
            <w:rPr>
              <w:rFonts w:ascii="Times New Roman" w:eastAsia="Times New Roman" w:hAnsi="Times New Roman" w:cs="Times New Roman"/>
              <w:b/>
              <w:bCs/>
              <w:i/>
              <w:color w:val="000000"/>
              <w:sz w:val="24"/>
              <w:szCs w:val="24"/>
            </w:rPr>
          </w:rPrChange>
        </w:rPr>
        <w:t>«Cela vous dérangerait – il de répondre à quelques questions ? »</w:t>
      </w:r>
      <w:r w:rsidRPr="00AF2F6F">
        <w:rPr>
          <w:rFonts w:ascii="Times New Roman" w:hAnsi="Times New Roman" w:cs="Times New Roman"/>
          <w:color w:val="000000"/>
          <w:rPrChange w:id="2587" w:author="PIERRE" w:date="2013-10-24T12:27:00Z">
            <w:rPr>
              <w:rFonts w:ascii="Times New Roman" w:eastAsia="Times New Roman" w:hAnsi="Times New Roman" w:cs="Times New Roman"/>
              <w:b/>
              <w:bCs/>
              <w:color w:val="000000"/>
              <w:sz w:val="24"/>
              <w:szCs w:val="24"/>
            </w:rPr>
          </w:rPrChange>
        </w:rPr>
        <w:t xml:space="preserve">. De telles questions risquent d’entraîner un refus avant même de commencer. Dites plutôt à l’enquêté </w:t>
      </w:r>
      <w:r w:rsidRPr="00AF2F6F">
        <w:rPr>
          <w:rFonts w:ascii="Times New Roman" w:hAnsi="Times New Roman" w:cs="Times New Roman"/>
          <w:i/>
          <w:color w:val="000000"/>
          <w:rPrChange w:id="2588" w:author="PIERRE" w:date="2013-10-24T12:27:00Z">
            <w:rPr>
              <w:rFonts w:ascii="Times New Roman" w:eastAsia="Times New Roman" w:hAnsi="Times New Roman" w:cs="Times New Roman"/>
              <w:b/>
              <w:bCs/>
              <w:i/>
              <w:color w:val="000000"/>
              <w:sz w:val="24"/>
              <w:szCs w:val="24"/>
            </w:rPr>
          </w:rPrChange>
        </w:rPr>
        <w:t>«Je voudrais vous poser quelques questions »</w:t>
      </w:r>
      <w:r w:rsidRPr="00AF2F6F">
        <w:rPr>
          <w:rFonts w:ascii="Times New Roman" w:hAnsi="Times New Roman" w:cs="Times New Roman"/>
          <w:color w:val="000000"/>
          <w:rPrChange w:id="2589" w:author="PIERRE" w:date="2013-10-24T12:27:00Z">
            <w:rPr>
              <w:rFonts w:ascii="Times New Roman" w:eastAsia="Times New Roman" w:hAnsi="Times New Roman" w:cs="Times New Roman"/>
              <w:b/>
              <w:bCs/>
              <w:color w:val="000000"/>
              <w:sz w:val="24"/>
              <w:szCs w:val="24"/>
            </w:rPr>
          </w:rPrChange>
        </w:rPr>
        <w:t xml:space="preserve"> ou </w:t>
      </w:r>
      <w:r w:rsidRPr="00AF2F6F">
        <w:rPr>
          <w:rFonts w:ascii="Times New Roman" w:hAnsi="Times New Roman" w:cs="Times New Roman"/>
          <w:i/>
          <w:color w:val="000000"/>
          <w:rPrChange w:id="2590" w:author="PIERRE" w:date="2013-10-24T12:27:00Z">
            <w:rPr>
              <w:rFonts w:ascii="Times New Roman" w:eastAsia="Times New Roman" w:hAnsi="Times New Roman" w:cs="Times New Roman"/>
              <w:b/>
              <w:bCs/>
              <w:i/>
              <w:color w:val="000000"/>
              <w:sz w:val="24"/>
              <w:szCs w:val="24"/>
            </w:rPr>
          </w:rPrChange>
        </w:rPr>
        <w:t>«je peux vous parler quelques instants.</w:t>
      </w:r>
      <w:r w:rsidRPr="00AF2F6F">
        <w:rPr>
          <w:rFonts w:ascii="Times New Roman" w:hAnsi="Times New Roman" w:cs="Times New Roman"/>
          <w:color w:val="000000"/>
          <w:rPrChange w:id="2591" w:author="PIERRE" w:date="2013-10-24T12:27:00Z">
            <w:rPr>
              <w:rFonts w:ascii="Times New Roman" w:eastAsia="Times New Roman" w:hAnsi="Times New Roman" w:cs="Times New Roman"/>
              <w:b/>
              <w:bCs/>
              <w:color w:val="000000"/>
              <w:sz w:val="24"/>
              <w:szCs w:val="24"/>
            </w:rPr>
          </w:rPrChange>
        </w:rPr>
        <w:t> »</w:t>
      </w:r>
    </w:p>
    <w:p w:rsidR="00D34AA1" w:rsidRPr="00442E10" w:rsidRDefault="00AF2F6F" w:rsidP="00AF6156">
      <w:pPr>
        <w:widowControl w:val="0"/>
        <w:numPr>
          <w:ilvl w:val="0"/>
          <w:numId w:val="14"/>
        </w:numPr>
        <w:spacing w:before="100" w:after="100" w:line="240" w:lineRule="auto"/>
        <w:jc w:val="both"/>
        <w:outlineLvl w:val="0"/>
        <w:rPr>
          <w:rFonts w:ascii="Times New Roman" w:hAnsi="Times New Roman" w:cs="Times New Roman"/>
          <w:b/>
          <w:color w:val="000000"/>
        </w:rPr>
      </w:pPr>
      <w:r w:rsidRPr="00AF2F6F">
        <w:rPr>
          <w:rFonts w:ascii="Times New Roman" w:hAnsi="Times New Roman" w:cs="Times New Roman"/>
          <w:b/>
          <w:color w:val="000000"/>
          <w:rPrChange w:id="2592" w:author="PIERRE" w:date="2013-10-24T12:27:00Z">
            <w:rPr>
              <w:rFonts w:ascii="Times New Roman" w:eastAsia="Times New Roman" w:hAnsi="Times New Roman" w:cs="Times New Roman"/>
              <w:b/>
              <w:bCs/>
              <w:color w:val="000000"/>
              <w:sz w:val="24"/>
              <w:szCs w:val="24"/>
            </w:rPr>
          </w:rPrChange>
        </w:rPr>
        <w:t>Mettez l’accent sur le caractère confidentiel des réponses, si nécessaire</w:t>
      </w:r>
    </w:p>
    <w:p w:rsidR="00D34AA1" w:rsidRPr="00442E10" w:rsidRDefault="00AF2F6F" w:rsidP="00D34AA1">
      <w:pPr>
        <w:jc w:val="both"/>
        <w:rPr>
          <w:rFonts w:ascii="Times New Roman" w:hAnsi="Times New Roman" w:cs="Times New Roman"/>
          <w:color w:val="000000"/>
        </w:rPr>
      </w:pPr>
      <w:r w:rsidRPr="00AF2F6F">
        <w:rPr>
          <w:rFonts w:ascii="Times New Roman" w:hAnsi="Times New Roman" w:cs="Times New Roman"/>
          <w:color w:val="000000"/>
          <w:rPrChange w:id="2593" w:author="PIERRE" w:date="2013-10-24T12:27:00Z">
            <w:rPr>
              <w:rFonts w:ascii="Times New Roman" w:eastAsia="Times New Roman" w:hAnsi="Times New Roman" w:cs="Times New Roman"/>
              <w:b/>
              <w:bCs/>
              <w:color w:val="000000"/>
              <w:sz w:val="24"/>
              <w:szCs w:val="24"/>
            </w:rPr>
          </w:rPrChange>
        </w:rPr>
        <w:t>Si l’enquêté hésite de répondre à certaines questions, dites-lui que les informations que vous recueillez restent confidentielles et servent à des fins statistiques ; qu’il ne sera jamais fait mention des noms des personnes dans aucun rapport. Assurez le que la loi vous interdit de communiquer ses informations à quelqu’un d’autre, en dehors de vos chefs hiérarchiques dans ce travail.</w:t>
      </w:r>
    </w:p>
    <w:p w:rsidR="00D34AA1" w:rsidRPr="00442E10" w:rsidRDefault="00AF2F6F" w:rsidP="00AF6156">
      <w:pPr>
        <w:widowControl w:val="0"/>
        <w:numPr>
          <w:ilvl w:val="0"/>
          <w:numId w:val="14"/>
        </w:numPr>
        <w:spacing w:before="100" w:after="100" w:line="240" w:lineRule="auto"/>
        <w:jc w:val="both"/>
        <w:outlineLvl w:val="0"/>
        <w:rPr>
          <w:rFonts w:ascii="Times New Roman" w:hAnsi="Times New Roman" w:cs="Times New Roman"/>
          <w:b/>
          <w:color w:val="000000"/>
        </w:rPr>
      </w:pPr>
      <w:r w:rsidRPr="00AF2F6F">
        <w:rPr>
          <w:rFonts w:ascii="Times New Roman" w:hAnsi="Times New Roman" w:cs="Times New Roman"/>
          <w:b/>
          <w:color w:val="000000"/>
          <w:rPrChange w:id="2594" w:author="PIERRE" w:date="2013-10-24T12:27:00Z">
            <w:rPr>
              <w:rFonts w:ascii="Times New Roman" w:eastAsia="Times New Roman" w:hAnsi="Times New Roman" w:cs="Times New Roman"/>
              <w:b/>
              <w:bCs/>
              <w:color w:val="000000"/>
              <w:sz w:val="24"/>
              <w:szCs w:val="24"/>
            </w:rPr>
          </w:rPrChange>
        </w:rPr>
        <w:t>Répondez franchement aux questions de l’enquêté.</w:t>
      </w:r>
    </w:p>
    <w:p w:rsidR="00D34AA1" w:rsidRPr="00442E10" w:rsidRDefault="00AF2F6F" w:rsidP="00D34AA1">
      <w:pPr>
        <w:jc w:val="both"/>
        <w:rPr>
          <w:rFonts w:ascii="Times New Roman" w:hAnsi="Times New Roman" w:cs="Times New Roman"/>
          <w:color w:val="000000"/>
        </w:rPr>
      </w:pPr>
      <w:r w:rsidRPr="00AF2F6F">
        <w:rPr>
          <w:rFonts w:ascii="Times New Roman" w:hAnsi="Times New Roman" w:cs="Times New Roman"/>
          <w:color w:val="000000"/>
          <w:rPrChange w:id="2595" w:author="PIERRE" w:date="2013-10-24T12:27:00Z">
            <w:rPr>
              <w:rFonts w:ascii="Times New Roman" w:eastAsia="Times New Roman" w:hAnsi="Times New Roman" w:cs="Times New Roman"/>
              <w:b/>
              <w:bCs/>
              <w:color w:val="000000"/>
              <w:sz w:val="24"/>
              <w:szCs w:val="24"/>
            </w:rPr>
          </w:rPrChange>
        </w:rPr>
        <w:t>Il se pourrait que l’enquêté vous pose quelques questions sur l’enquête ou sur la durée de l’interview, donnez – lui des réponses claires sans manifester le moindre énervement. Ayez toujours sur vous vos cartes d’identité et badge ainsi que des lettres d’introduction aux ménages, et n’hésitez pas à les présenter sur simple demande de vos interlocuteurs.</w:t>
      </w:r>
    </w:p>
    <w:p w:rsidR="00D34AA1" w:rsidRPr="00442E10" w:rsidRDefault="00AF2F6F" w:rsidP="00D34AA1">
      <w:pPr>
        <w:pStyle w:val="Niveau3"/>
        <w:rPr>
          <w:color w:val="000000"/>
          <w:sz w:val="22"/>
          <w:szCs w:val="22"/>
        </w:rPr>
      </w:pPr>
      <w:bookmarkStart w:id="2596" w:name="_Toc370387345"/>
      <w:r w:rsidRPr="00AF2F6F">
        <w:rPr>
          <w:color w:val="000000"/>
          <w:sz w:val="22"/>
          <w:szCs w:val="22"/>
          <w:rPrChange w:id="2597" w:author="PIERRE" w:date="2013-10-24T12:27:00Z">
            <w:rPr>
              <w:b w:val="0"/>
              <w:bCs/>
              <w:color w:val="000000"/>
              <w:sz w:val="22"/>
              <w:szCs w:val="22"/>
            </w:rPr>
          </w:rPrChange>
        </w:rPr>
        <w:t xml:space="preserve">2.2.2 </w:t>
      </w:r>
      <w:r>
        <w:rPr>
          <w:rStyle w:val="StyleNiveau3Toutenmajuscule1Car"/>
          <w:b/>
          <w:color w:val="000000"/>
          <w:sz w:val="22"/>
          <w:szCs w:val="22"/>
        </w:rPr>
        <w:t>Conseils pour bien conduire l’interview</w:t>
      </w:r>
      <w:bookmarkEnd w:id="2596"/>
    </w:p>
    <w:p w:rsidR="00D34AA1" w:rsidRPr="00442E10" w:rsidRDefault="00AF2F6F" w:rsidP="00AF6156">
      <w:pPr>
        <w:widowControl w:val="0"/>
        <w:numPr>
          <w:ilvl w:val="0"/>
          <w:numId w:val="14"/>
        </w:numPr>
        <w:spacing w:before="100" w:after="100" w:line="240" w:lineRule="auto"/>
        <w:jc w:val="both"/>
        <w:outlineLvl w:val="0"/>
        <w:rPr>
          <w:rFonts w:ascii="Times New Roman" w:hAnsi="Times New Roman" w:cs="Times New Roman"/>
          <w:b/>
          <w:color w:val="000000"/>
        </w:rPr>
      </w:pPr>
      <w:r w:rsidRPr="00AF2F6F">
        <w:rPr>
          <w:rFonts w:ascii="Times New Roman" w:hAnsi="Times New Roman" w:cs="Times New Roman"/>
          <w:b/>
          <w:color w:val="000000"/>
          <w:rPrChange w:id="2598" w:author="PIERRE" w:date="2013-10-24T12:27:00Z">
            <w:rPr>
              <w:rFonts w:ascii="Times New Roman" w:eastAsia="Times New Roman" w:hAnsi="Times New Roman" w:cs="Times New Roman"/>
              <w:b/>
              <w:bCs/>
              <w:color w:val="000000"/>
              <w:sz w:val="24"/>
              <w:szCs w:val="24"/>
            </w:rPr>
          </w:rPrChange>
        </w:rPr>
        <w:lastRenderedPageBreak/>
        <w:t>Soyez neutre pendant toute l’interview.</w:t>
      </w:r>
    </w:p>
    <w:p w:rsidR="00D34AA1" w:rsidRPr="00442E10" w:rsidRDefault="00AF2F6F" w:rsidP="00D34AA1">
      <w:pPr>
        <w:pStyle w:val="BodyText2"/>
        <w:rPr>
          <w:sz w:val="22"/>
          <w:szCs w:val="22"/>
        </w:rPr>
      </w:pPr>
      <w:r w:rsidRPr="00AF2F6F">
        <w:rPr>
          <w:sz w:val="22"/>
          <w:szCs w:val="22"/>
          <w:rPrChange w:id="2599" w:author="PIERRE" w:date="2013-10-24T12:27:00Z">
            <w:rPr>
              <w:b/>
              <w:bCs/>
              <w:sz w:val="22"/>
              <w:szCs w:val="22"/>
            </w:rPr>
          </w:rPrChange>
        </w:rPr>
        <w:t>Restez absolument neutre pendant toute l’interview. Ne donnez pas à l’enquêté le sentiment d’avoir donné une réponse juste ou fausse soit par l’expression de votre visage, le ton de votre voix. Ne donnez jamais l’impression d’approuver ou de désapprouver les réponses données par l’enquêté.</w:t>
      </w:r>
    </w:p>
    <w:p w:rsidR="00D34AA1" w:rsidRPr="00442E10" w:rsidRDefault="00AF2F6F" w:rsidP="00AF6156">
      <w:pPr>
        <w:widowControl w:val="0"/>
        <w:numPr>
          <w:ilvl w:val="0"/>
          <w:numId w:val="14"/>
        </w:numPr>
        <w:spacing w:before="100" w:after="100" w:line="240" w:lineRule="auto"/>
        <w:jc w:val="both"/>
        <w:outlineLvl w:val="0"/>
        <w:rPr>
          <w:rFonts w:ascii="Times New Roman" w:hAnsi="Times New Roman" w:cs="Times New Roman"/>
          <w:b/>
          <w:color w:val="000000"/>
        </w:rPr>
      </w:pPr>
      <w:r w:rsidRPr="00AF2F6F">
        <w:rPr>
          <w:rFonts w:ascii="Times New Roman" w:hAnsi="Times New Roman" w:cs="Times New Roman"/>
          <w:b/>
          <w:color w:val="000000"/>
          <w:rPrChange w:id="2600" w:author="PIERRE" w:date="2013-10-24T12:27:00Z">
            <w:rPr>
              <w:rFonts w:ascii="Times New Roman" w:eastAsia="Times New Roman" w:hAnsi="Times New Roman" w:cs="Times New Roman"/>
              <w:b/>
              <w:bCs/>
              <w:color w:val="000000"/>
              <w:sz w:val="24"/>
              <w:szCs w:val="24"/>
            </w:rPr>
          </w:rPrChange>
        </w:rPr>
        <w:t xml:space="preserve">NE SUGGEREZ JAMAIS LES </w:t>
      </w:r>
      <w:del w:id="2601" w:author="PIERRE" w:date="2013-10-23T16:42:00Z">
        <w:r w:rsidRPr="00AF2F6F">
          <w:rPr>
            <w:rFonts w:ascii="Times New Roman" w:hAnsi="Times New Roman" w:cs="Times New Roman"/>
            <w:b/>
            <w:color w:val="000000"/>
            <w:rPrChange w:id="2602" w:author="PIERRE" w:date="2013-10-24T12:27:00Z">
              <w:rPr>
                <w:rFonts w:ascii="Times New Roman" w:eastAsia="Times New Roman" w:hAnsi="Times New Roman" w:cs="Times New Roman"/>
                <w:b/>
                <w:bCs/>
                <w:color w:val="000000"/>
                <w:sz w:val="24"/>
                <w:szCs w:val="24"/>
              </w:rPr>
            </w:rPrChange>
          </w:rPr>
          <w:delText>REPONSE</w:delText>
        </w:r>
      </w:del>
      <w:ins w:id="2603" w:author="PIERRE" w:date="2013-10-23T16:42:00Z">
        <w:r w:rsidRPr="00AF2F6F">
          <w:rPr>
            <w:rFonts w:ascii="Times New Roman" w:hAnsi="Times New Roman" w:cs="Times New Roman"/>
            <w:b/>
            <w:color w:val="000000"/>
            <w:rPrChange w:id="2604" w:author="PIERRE" w:date="2013-10-24T12:27:00Z">
              <w:rPr>
                <w:rFonts w:ascii="Times New Roman" w:eastAsia="Times New Roman" w:hAnsi="Times New Roman" w:cs="Times New Roman"/>
                <w:b/>
                <w:bCs/>
                <w:color w:val="000000"/>
                <w:sz w:val="24"/>
                <w:szCs w:val="24"/>
              </w:rPr>
            </w:rPrChange>
          </w:rPr>
          <w:t>RÉPONSE</w:t>
        </w:r>
      </w:ins>
      <w:r w:rsidRPr="00AF2F6F">
        <w:rPr>
          <w:rFonts w:ascii="Times New Roman" w:hAnsi="Times New Roman" w:cs="Times New Roman"/>
          <w:b/>
          <w:color w:val="000000"/>
          <w:rPrChange w:id="2605" w:author="PIERRE" w:date="2013-10-24T12:27:00Z">
            <w:rPr>
              <w:rFonts w:ascii="Times New Roman" w:eastAsia="Times New Roman" w:hAnsi="Times New Roman" w:cs="Times New Roman"/>
              <w:b/>
              <w:bCs/>
              <w:color w:val="000000"/>
              <w:sz w:val="24"/>
              <w:szCs w:val="24"/>
            </w:rPr>
          </w:rPrChange>
        </w:rPr>
        <w:t>S A L’</w:t>
      </w:r>
      <w:del w:id="2606" w:author="PIERRE" w:date="2013-10-23T15:51:00Z">
        <w:r w:rsidRPr="00AF2F6F">
          <w:rPr>
            <w:rFonts w:ascii="Times New Roman" w:hAnsi="Times New Roman" w:cs="Times New Roman"/>
            <w:b/>
            <w:color w:val="000000"/>
            <w:rPrChange w:id="2607" w:author="PIERRE" w:date="2013-10-24T12:27:00Z">
              <w:rPr>
                <w:rFonts w:ascii="Times New Roman" w:eastAsia="Times New Roman" w:hAnsi="Times New Roman" w:cs="Times New Roman"/>
                <w:b/>
                <w:bCs/>
                <w:color w:val="000000"/>
                <w:sz w:val="24"/>
                <w:szCs w:val="24"/>
              </w:rPr>
            </w:rPrChange>
          </w:rPr>
          <w:delText>ENQUETE</w:delText>
        </w:r>
      </w:del>
      <w:ins w:id="2608" w:author="PIERRE" w:date="2013-10-23T15:51:00Z">
        <w:r w:rsidRPr="00AF2F6F">
          <w:rPr>
            <w:rFonts w:ascii="Times New Roman" w:hAnsi="Times New Roman" w:cs="Times New Roman"/>
            <w:b/>
            <w:color w:val="000000"/>
            <w:rPrChange w:id="2609" w:author="PIERRE" w:date="2013-10-24T12:27:00Z">
              <w:rPr>
                <w:rFonts w:ascii="Times New Roman" w:eastAsia="Times New Roman" w:hAnsi="Times New Roman" w:cs="Times New Roman"/>
                <w:b/>
                <w:bCs/>
                <w:color w:val="000000"/>
                <w:sz w:val="24"/>
                <w:szCs w:val="24"/>
              </w:rPr>
            </w:rPrChange>
          </w:rPr>
          <w:t>ENQUÊTÉ</w:t>
        </w:r>
      </w:ins>
      <w:r w:rsidRPr="00AF2F6F">
        <w:rPr>
          <w:rFonts w:ascii="Times New Roman" w:hAnsi="Times New Roman" w:cs="Times New Roman"/>
          <w:b/>
          <w:color w:val="000000"/>
          <w:rPrChange w:id="2610" w:author="PIERRE" w:date="2013-10-24T12:27:00Z">
            <w:rPr>
              <w:rFonts w:ascii="Times New Roman" w:eastAsia="Times New Roman" w:hAnsi="Times New Roman" w:cs="Times New Roman"/>
              <w:b/>
              <w:bCs/>
              <w:color w:val="000000"/>
              <w:sz w:val="24"/>
              <w:szCs w:val="24"/>
            </w:rPr>
          </w:rPrChange>
        </w:rPr>
        <w:t xml:space="preserve"> !!!! Sauf dans certains cas que le manuel précisera.</w:t>
      </w:r>
    </w:p>
    <w:p w:rsidR="00D34AA1" w:rsidRPr="00442E10" w:rsidRDefault="00AF2F6F" w:rsidP="00AF6156">
      <w:pPr>
        <w:widowControl w:val="0"/>
        <w:numPr>
          <w:ilvl w:val="0"/>
          <w:numId w:val="14"/>
        </w:numPr>
        <w:spacing w:before="100" w:after="100" w:line="240" w:lineRule="auto"/>
        <w:jc w:val="both"/>
        <w:outlineLvl w:val="0"/>
        <w:rPr>
          <w:rFonts w:ascii="Times New Roman" w:hAnsi="Times New Roman" w:cs="Times New Roman"/>
          <w:b/>
          <w:color w:val="000000"/>
        </w:rPr>
      </w:pPr>
      <w:r w:rsidRPr="00AF2F6F">
        <w:rPr>
          <w:rFonts w:ascii="Times New Roman" w:hAnsi="Times New Roman" w:cs="Times New Roman"/>
          <w:b/>
          <w:color w:val="000000"/>
          <w:rPrChange w:id="2611" w:author="PIERRE" w:date="2013-10-24T12:27:00Z">
            <w:rPr>
              <w:rFonts w:ascii="Times New Roman" w:eastAsia="Times New Roman" w:hAnsi="Times New Roman" w:cs="Times New Roman"/>
              <w:b/>
              <w:bCs/>
              <w:color w:val="000000"/>
              <w:sz w:val="24"/>
              <w:szCs w:val="24"/>
            </w:rPr>
          </w:rPrChange>
        </w:rPr>
        <w:t>Ne changez pas le sens ou la séquence des questions</w:t>
      </w:r>
    </w:p>
    <w:p w:rsidR="00D34AA1" w:rsidRPr="00442E10" w:rsidRDefault="00AF2F6F" w:rsidP="00D34AA1">
      <w:pPr>
        <w:jc w:val="both"/>
        <w:rPr>
          <w:rFonts w:ascii="Times New Roman" w:hAnsi="Times New Roman" w:cs="Times New Roman"/>
          <w:color w:val="000000"/>
        </w:rPr>
      </w:pPr>
      <w:r w:rsidRPr="00AF2F6F">
        <w:rPr>
          <w:rFonts w:ascii="Times New Roman" w:hAnsi="Times New Roman" w:cs="Times New Roman"/>
          <w:color w:val="000000"/>
          <w:rPrChange w:id="2612" w:author="PIERRE" w:date="2013-10-24T12:27:00Z">
            <w:rPr>
              <w:rFonts w:ascii="Times New Roman" w:eastAsia="Times New Roman" w:hAnsi="Times New Roman" w:cs="Times New Roman"/>
              <w:b/>
              <w:bCs/>
              <w:color w:val="000000"/>
              <w:sz w:val="24"/>
              <w:szCs w:val="24"/>
            </w:rPr>
          </w:rPrChange>
        </w:rPr>
        <w:t>Si l’enquêté a mal compris une question, vous devez répéter la question lentement et clairement. Si l’enquêté ne comprend toujours pas, reformulez la question en prenant soin de ne pas modifier le sens de la question d’origine. Dans ce manuel, certaines questions ont été reformulées et vous devez les administrer telles que le manuel l’exige.</w:t>
      </w:r>
    </w:p>
    <w:p w:rsidR="00D34AA1" w:rsidRPr="00442E10" w:rsidRDefault="00AF2F6F" w:rsidP="00AF6156">
      <w:pPr>
        <w:widowControl w:val="0"/>
        <w:numPr>
          <w:ilvl w:val="0"/>
          <w:numId w:val="15"/>
        </w:numPr>
        <w:spacing w:before="100" w:after="100" w:line="240" w:lineRule="auto"/>
        <w:jc w:val="both"/>
        <w:outlineLvl w:val="0"/>
        <w:rPr>
          <w:rFonts w:ascii="Times New Roman" w:hAnsi="Times New Roman" w:cs="Times New Roman"/>
          <w:b/>
          <w:color w:val="000000"/>
        </w:rPr>
      </w:pPr>
      <w:del w:id="2613" w:author="HP" w:date="2013-10-24T13:15:00Z">
        <w:r w:rsidRPr="00AF2F6F" w:rsidDel="00184BD3">
          <w:rPr>
            <w:rFonts w:ascii="Times New Roman" w:hAnsi="Times New Roman" w:cs="Times New Roman"/>
            <w:b/>
            <w:color w:val="000000"/>
            <w:rPrChange w:id="2614" w:author="PIERRE" w:date="2013-10-24T12:27:00Z">
              <w:rPr>
                <w:rFonts w:ascii="Times New Roman" w:eastAsia="Times New Roman" w:hAnsi="Times New Roman" w:cs="Times New Roman"/>
                <w:b/>
                <w:bCs/>
                <w:color w:val="000000"/>
                <w:sz w:val="24"/>
                <w:szCs w:val="24"/>
              </w:rPr>
            </w:rPrChange>
          </w:rPr>
          <w:delText>Traitez les</w:delText>
        </w:r>
      </w:del>
      <w:ins w:id="2615" w:author="HP" w:date="2013-10-24T13:15:00Z">
        <w:r w:rsidR="00184BD3" w:rsidRPr="00AF2F6F">
          <w:rPr>
            <w:rFonts w:ascii="Times New Roman" w:hAnsi="Times New Roman" w:cs="Times New Roman"/>
            <w:b/>
            <w:color w:val="000000"/>
          </w:rPr>
          <w:t>Traitez-les</w:t>
        </w:r>
      </w:ins>
      <w:r w:rsidRPr="00AF2F6F">
        <w:rPr>
          <w:rFonts w:ascii="Times New Roman" w:hAnsi="Times New Roman" w:cs="Times New Roman"/>
          <w:b/>
          <w:color w:val="000000"/>
          <w:rPrChange w:id="2616" w:author="PIERRE" w:date="2013-10-24T12:27:00Z">
            <w:rPr>
              <w:rFonts w:ascii="Times New Roman" w:eastAsia="Times New Roman" w:hAnsi="Times New Roman" w:cs="Times New Roman"/>
              <w:b/>
              <w:bCs/>
              <w:color w:val="000000"/>
              <w:sz w:val="24"/>
              <w:szCs w:val="24"/>
            </w:rPr>
          </w:rPrChange>
        </w:rPr>
        <w:t xml:space="preserve"> enquêtés qui hésitent avec tact</w:t>
      </w:r>
    </w:p>
    <w:p w:rsidR="00D34AA1" w:rsidRPr="00442E10" w:rsidRDefault="00AF2F6F" w:rsidP="00D34AA1">
      <w:pPr>
        <w:jc w:val="both"/>
        <w:rPr>
          <w:rFonts w:ascii="Times New Roman" w:hAnsi="Times New Roman" w:cs="Times New Roman"/>
          <w:color w:val="000000"/>
        </w:rPr>
      </w:pPr>
      <w:r w:rsidRPr="00AF2F6F">
        <w:rPr>
          <w:rFonts w:ascii="Times New Roman" w:hAnsi="Times New Roman" w:cs="Times New Roman"/>
          <w:color w:val="000000"/>
          <w:rPrChange w:id="2617" w:author="PIERRE" w:date="2013-10-24T12:27:00Z">
            <w:rPr>
              <w:rFonts w:ascii="Times New Roman" w:eastAsia="Times New Roman" w:hAnsi="Times New Roman" w:cs="Times New Roman"/>
              <w:b/>
              <w:bCs/>
              <w:color w:val="000000"/>
              <w:sz w:val="24"/>
              <w:szCs w:val="24"/>
            </w:rPr>
          </w:rPrChange>
        </w:rPr>
        <w:t>Il se pourrait que certains enquêtés manifestent un certain désintérêt pour l’enquête et refusent de répondre aux questions posées ou de ne pas continuer l’interview. C’est de votre devoir de raviver son intérêt à la conversation. Passez quelques instants à parler des choses sans rapport avec l’enquête (par exemple : sa ville, son village, le temps etc.).</w:t>
      </w:r>
    </w:p>
    <w:p w:rsidR="00D34AA1" w:rsidRPr="00442E10" w:rsidRDefault="00AF2F6F" w:rsidP="00AF6156">
      <w:pPr>
        <w:widowControl w:val="0"/>
        <w:numPr>
          <w:ilvl w:val="0"/>
          <w:numId w:val="15"/>
        </w:numPr>
        <w:spacing w:before="100" w:after="100" w:line="240" w:lineRule="auto"/>
        <w:jc w:val="both"/>
        <w:outlineLvl w:val="0"/>
        <w:rPr>
          <w:rFonts w:ascii="Times New Roman" w:hAnsi="Times New Roman" w:cs="Times New Roman"/>
          <w:b/>
          <w:color w:val="000000"/>
        </w:rPr>
      </w:pPr>
      <w:r w:rsidRPr="00AF2F6F">
        <w:rPr>
          <w:rFonts w:ascii="Times New Roman" w:hAnsi="Times New Roman" w:cs="Times New Roman"/>
          <w:b/>
          <w:color w:val="000000"/>
          <w:rPrChange w:id="2618" w:author="PIERRE" w:date="2013-10-24T12:27:00Z">
            <w:rPr>
              <w:rFonts w:ascii="Times New Roman" w:eastAsia="Times New Roman" w:hAnsi="Times New Roman" w:cs="Times New Roman"/>
              <w:b/>
              <w:bCs/>
              <w:color w:val="000000"/>
              <w:sz w:val="24"/>
              <w:szCs w:val="24"/>
            </w:rPr>
          </w:rPrChange>
        </w:rPr>
        <w:t>N’ayez pas d’idées préconçues</w:t>
      </w:r>
    </w:p>
    <w:p w:rsidR="00D34AA1" w:rsidRPr="00442E10" w:rsidRDefault="00AF2F6F" w:rsidP="00AF6156">
      <w:pPr>
        <w:widowControl w:val="0"/>
        <w:numPr>
          <w:ilvl w:val="0"/>
          <w:numId w:val="15"/>
        </w:numPr>
        <w:spacing w:before="100" w:after="100" w:line="240" w:lineRule="auto"/>
        <w:jc w:val="both"/>
        <w:outlineLvl w:val="0"/>
        <w:rPr>
          <w:rFonts w:ascii="Times New Roman" w:hAnsi="Times New Roman" w:cs="Times New Roman"/>
          <w:b/>
          <w:color w:val="000000"/>
        </w:rPr>
      </w:pPr>
      <w:r w:rsidRPr="00AF2F6F">
        <w:rPr>
          <w:rFonts w:ascii="Times New Roman" w:hAnsi="Times New Roman" w:cs="Times New Roman"/>
          <w:b/>
          <w:color w:val="000000"/>
          <w:rPrChange w:id="2619" w:author="PIERRE" w:date="2013-10-24T12:27:00Z">
            <w:rPr>
              <w:rFonts w:ascii="Times New Roman" w:eastAsia="Times New Roman" w:hAnsi="Times New Roman" w:cs="Times New Roman"/>
              <w:b/>
              <w:bCs/>
              <w:color w:val="000000"/>
              <w:sz w:val="24"/>
              <w:szCs w:val="24"/>
            </w:rPr>
          </w:rPrChange>
        </w:rPr>
        <w:t>Ne précipitez pas l’interview</w:t>
      </w:r>
    </w:p>
    <w:p w:rsidR="00D34AA1" w:rsidRPr="00442E10" w:rsidRDefault="00AF2F6F" w:rsidP="00D34AA1">
      <w:pPr>
        <w:jc w:val="both"/>
        <w:rPr>
          <w:rFonts w:ascii="Times New Roman" w:hAnsi="Times New Roman" w:cs="Times New Roman"/>
          <w:color w:val="000000"/>
        </w:rPr>
      </w:pPr>
      <w:r w:rsidRPr="00AF2F6F">
        <w:rPr>
          <w:rFonts w:ascii="Times New Roman" w:hAnsi="Times New Roman" w:cs="Times New Roman"/>
          <w:color w:val="000000"/>
          <w:rPrChange w:id="2620" w:author="PIERRE" w:date="2013-10-24T12:27:00Z">
            <w:rPr>
              <w:rFonts w:ascii="Times New Roman" w:eastAsia="Times New Roman" w:hAnsi="Times New Roman" w:cs="Times New Roman"/>
              <w:b/>
              <w:bCs/>
              <w:color w:val="000000"/>
              <w:sz w:val="24"/>
              <w:szCs w:val="24"/>
            </w:rPr>
          </w:rPrChange>
        </w:rPr>
        <w:t>Posez les questions lentement pour que l’enquêté comprenne bien ce qu’on lui demande. Après avoir posé une question, attendez et donnez-lui le temps de réfléchir. Si l’enquêté se sent bousculé, il donnera des réponses inexactes ou dira tout simplement «je ne sais pas ». Par contre, si c’est l’enquêté qui semble être pressé, dites-lui gentiment que vous n’êtes pas pressé, et invitez-le à travailler posément avec vous.</w:t>
      </w:r>
    </w:p>
    <w:p w:rsidR="00D34AA1" w:rsidRPr="00442E10" w:rsidRDefault="00AF2F6F" w:rsidP="00A6295F">
      <w:pPr>
        <w:pStyle w:val="Niveau3"/>
        <w:spacing w:before="100" w:after="100"/>
        <w:ind w:left="709"/>
        <w:rPr>
          <w:rStyle w:val="StyleNiveau3Toutenmajuscule1Car"/>
          <w:b/>
          <w:color w:val="000000"/>
          <w:sz w:val="22"/>
          <w:szCs w:val="22"/>
        </w:rPr>
      </w:pPr>
      <w:bookmarkStart w:id="2621" w:name="_Toc370387346"/>
      <w:r w:rsidRPr="00AF2F6F">
        <w:rPr>
          <w:color w:val="000000"/>
          <w:sz w:val="22"/>
          <w:szCs w:val="22"/>
          <w:rPrChange w:id="2622" w:author="PIERRE" w:date="2013-10-24T12:27:00Z">
            <w:rPr>
              <w:b w:val="0"/>
              <w:bCs/>
              <w:color w:val="000000"/>
              <w:sz w:val="22"/>
              <w:szCs w:val="22"/>
            </w:rPr>
          </w:rPrChange>
        </w:rPr>
        <w:t xml:space="preserve">2.2.3 </w:t>
      </w:r>
      <w:r>
        <w:rPr>
          <w:rStyle w:val="StyleNiveau3Toutenmajuscule1Car"/>
          <w:b/>
          <w:color w:val="000000"/>
          <w:sz w:val="22"/>
          <w:szCs w:val="22"/>
        </w:rPr>
        <w:t>Langue de l’interview</w:t>
      </w:r>
      <w:bookmarkEnd w:id="2621"/>
    </w:p>
    <w:p w:rsidR="00186DA1" w:rsidRPr="00442E10" w:rsidRDefault="00AF2F6F">
      <w:pPr>
        <w:spacing w:after="0" w:line="240" w:lineRule="auto"/>
        <w:jc w:val="both"/>
        <w:rPr>
          <w:rFonts w:ascii="Times New Roman" w:hAnsi="Times New Roman" w:cs="Times New Roman"/>
          <w:color w:val="000000"/>
        </w:rPr>
      </w:pPr>
      <w:r w:rsidRPr="00AF2F6F">
        <w:rPr>
          <w:rFonts w:ascii="Times New Roman" w:hAnsi="Times New Roman" w:cs="Times New Roman"/>
          <w:color w:val="000000"/>
          <w:rPrChange w:id="2623" w:author="PIERRE" w:date="2013-10-24T12:27:00Z">
            <w:rPr>
              <w:rFonts w:ascii="Times New Roman" w:eastAsia="Times New Roman" w:hAnsi="Times New Roman" w:cs="Times New Roman"/>
              <w:b/>
              <w:bCs/>
              <w:color w:val="000000"/>
              <w:sz w:val="24"/>
              <w:szCs w:val="24"/>
            </w:rPr>
          </w:rPrChange>
        </w:rPr>
        <w:t>Le questionnaire est rédigé en français. S’il arrive que dans un ménage donné, on ne parle pas français, vous vous efforcerez à traduire les questions à l’enquêté sans changer le sens des questions.</w:t>
      </w:r>
    </w:p>
    <w:p w:rsidR="00186DA1" w:rsidRPr="00442E10" w:rsidRDefault="00AF2F6F" w:rsidP="00A6295F">
      <w:pPr>
        <w:spacing w:after="100" w:line="240" w:lineRule="auto"/>
        <w:jc w:val="both"/>
        <w:rPr>
          <w:rFonts w:ascii="Times New Roman" w:hAnsi="Times New Roman" w:cs="Times New Roman"/>
          <w:color w:val="000000"/>
        </w:rPr>
      </w:pPr>
      <w:r w:rsidRPr="00AF2F6F">
        <w:rPr>
          <w:rFonts w:ascii="Times New Roman" w:hAnsi="Times New Roman" w:cs="Times New Roman"/>
          <w:color w:val="000000"/>
          <w:rPrChange w:id="2624" w:author="PIERRE" w:date="2013-10-24T12:27:00Z">
            <w:rPr>
              <w:rFonts w:ascii="Times New Roman" w:eastAsia="Times New Roman" w:hAnsi="Times New Roman" w:cs="Times New Roman"/>
              <w:b/>
              <w:bCs/>
              <w:color w:val="000000"/>
              <w:sz w:val="24"/>
              <w:szCs w:val="24"/>
            </w:rPr>
          </w:rPrChange>
        </w:rPr>
        <w:t>Pour accroître les chances de succès dans votre travail assurez-vous du respect des quatre principes ci-dessous.</w:t>
      </w:r>
    </w:p>
    <w:p w:rsidR="00186DA1" w:rsidRPr="00442E10" w:rsidRDefault="00AF2F6F">
      <w:pPr>
        <w:tabs>
          <w:tab w:val="left" w:pos="426"/>
        </w:tabs>
        <w:spacing w:after="0"/>
        <w:ind w:left="432" w:hanging="432"/>
        <w:jc w:val="both"/>
        <w:rPr>
          <w:rFonts w:ascii="Times New Roman" w:hAnsi="Times New Roman" w:cs="Times New Roman"/>
          <w:color w:val="000000"/>
        </w:rPr>
      </w:pPr>
      <w:r w:rsidRPr="00AF2F6F">
        <w:rPr>
          <w:rFonts w:ascii="Times New Roman" w:hAnsi="Times New Roman" w:cs="Times New Roman"/>
          <w:color w:val="000000"/>
          <w:rPrChange w:id="2625" w:author="PIERRE" w:date="2013-10-24T12:27:00Z">
            <w:rPr>
              <w:rFonts w:ascii="Times New Roman" w:eastAsia="Times New Roman" w:hAnsi="Times New Roman" w:cs="Times New Roman"/>
              <w:b/>
              <w:bCs/>
              <w:color w:val="000000"/>
              <w:sz w:val="24"/>
              <w:szCs w:val="24"/>
            </w:rPr>
          </w:rPrChange>
        </w:rPr>
        <w:t>a).</w:t>
      </w:r>
      <w:r w:rsidRPr="00AF2F6F">
        <w:rPr>
          <w:rFonts w:ascii="Times New Roman" w:hAnsi="Times New Roman" w:cs="Times New Roman"/>
          <w:color w:val="000000"/>
          <w:rPrChange w:id="2626" w:author="PIERRE" w:date="2013-10-24T12:27:00Z">
            <w:rPr>
              <w:rFonts w:ascii="Times New Roman" w:eastAsia="Times New Roman" w:hAnsi="Times New Roman" w:cs="Times New Roman"/>
              <w:b/>
              <w:bCs/>
              <w:color w:val="000000"/>
              <w:sz w:val="24"/>
              <w:szCs w:val="24"/>
            </w:rPr>
          </w:rPrChange>
        </w:rPr>
        <w:tab/>
        <w:t>Ne jamais commencer les entretiens dans un village sans avoir rencontré les autorités administratives et traditionnelles concernées</w:t>
      </w:r>
    </w:p>
    <w:p w:rsidR="00186DA1" w:rsidRPr="00442E10" w:rsidRDefault="00AF2F6F">
      <w:pPr>
        <w:tabs>
          <w:tab w:val="left" w:pos="426"/>
        </w:tabs>
        <w:spacing w:after="0"/>
        <w:ind w:left="432" w:hanging="432"/>
        <w:jc w:val="both"/>
        <w:rPr>
          <w:rFonts w:ascii="Times New Roman" w:hAnsi="Times New Roman" w:cs="Times New Roman"/>
          <w:b/>
          <w:color w:val="000000"/>
        </w:rPr>
      </w:pPr>
      <w:r w:rsidRPr="00AF2F6F">
        <w:rPr>
          <w:rFonts w:ascii="Times New Roman" w:hAnsi="Times New Roman" w:cs="Times New Roman"/>
          <w:color w:val="000000"/>
          <w:rPrChange w:id="2627" w:author="PIERRE" w:date="2013-10-24T12:27:00Z">
            <w:rPr>
              <w:rFonts w:ascii="Times New Roman" w:eastAsia="Times New Roman" w:hAnsi="Times New Roman" w:cs="Times New Roman"/>
              <w:b/>
              <w:bCs/>
              <w:color w:val="000000"/>
              <w:sz w:val="24"/>
              <w:szCs w:val="24"/>
            </w:rPr>
          </w:rPrChange>
        </w:rPr>
        <w:t xml:space="preserve">b). </w:t>
      </w:r>
      <w:r w:rsidRPr="00AF2F6F">
        <w:rPr>
          <w:rFonts w:ascii="Times New Roman" w:hAnsi="Times New Roman" w:cs="Times New Roman"/>
          <w:color w:val="000000"/>
          <w:rPrChange w:id="2628" w:author="PIERRE" w:date="2013-10-24T12:27:00Z">
            <w:rPr>
              <w:rFonts w:ascii="Times New Roman" w:eastAsia="Times New Roman" w:hAnsi="Times New Roman" w:cs="Times New Roman"/>
              <w:b/>
              <w:bCs/>
              <w:color w:val="000000"/>
              <w:sz w:val="24"/>
              <w:szCs w:val="24"/>
            </w:rPr>
          </w:rPrChange>
        </w:rPr>
        <w:tab/>
        <w:t xml:space="preserve">Commencer les entretiens dans chaque village par les ménages les plus </w:t>
      </w:r>
      <w:r w:rsidRPr="00AF2F6F">
        <w:rPr>
          <w:rFonts w:ascii="Times New Roman" w:hAnsi="Times New Roman" w:cs="Times New Roman"/>
          <w:b/>
          <w:color w:val="000000"/>
          <w:rPrChange w:id="2629" w:author="PIERRE" w:date="2013-10-24T12:27:00Z">
            <w:rPr>
              <w:rFonts w:ascii="Times New Roman" w:eastAsia="Times New Roman" w:hAnsi="Times New Roman" w:cs="Times New Roman"/>
              <w:b/>
              <w:bCs/>
              <w:color w:val="000000"/>
              <w:sz w:val="24"/>
              <w:szCs w:val="24"/>
            </w:rPr>
          </w:rPrChange>
        </w:rPr>
        <w:t>disponibles</w:t>
      </w:r>
      <w:r w:rsidRPr="00AF2F6F">
        <w:rPr>
          <w:rFonts w:ascii="Times New Roman" w:hAnsi="Times New Roman" w:cs="Times New Roman"/>
          <w:color w:val="000000"/>
          <w:rPrChange w:id="2630" w:author="PIERRE" w:date="2013-10-24T12:27:00Z">
            <w:rPr>
              <w:rFonts w:ascii="Times New Roman" w:eastAsia="Times New Roman" w:hAnsi="Times New Roman" w:cs="Times New Roman"/>
              <w:b/>
              <w:bCs/>
              <w:color w:val="000000"/>
              <w:sz w:val="24"/>
              <w:szCs w:val="24"/>
            </w:rPr>
          </w:rPrChange>
        </w:rPr>
        <w:t>, pouvant éventuellement vous faciliter la tâche auprès des autres ménages.</w:t>
      </w:r>
    </w:p>
    <w:p w:rsidR="00186DA1" w:rsidRPr="00442E10" w:rsidRDefault="00AF2F6F">
      <w:pPr>
        <w:tabs>
          <w:tab w:val="left" w:pos="426"/>
        </w:tabs>
        <w:spacing w:after="0"/>
        <w:ind w:left="432" w:hanging="432"/>
        <w:jc w:val="both"/>
        <w:rPr>
          <w:rFonts w:ascii="Times New Roman" w:hAnsi="Times New Roman" w:cs="Times New Roman"/>
          <w:color w:val="000000"/>
        </w:rPr>
      </w:pPr>
      <w:r w:rsidRPr="00AF2F6F">
        <w:rPr>
          <w:rFonts w:ascii="Times New Roman" w:hAnsi="Times New Roman" w:cs="Times New Roman"/>
          <w:color w:val="000000"/>
          <w:rPrChange w:id="2631" w:author="PIERRE" w:date="2013-10-24T12:27:00Z">
            <w:rPr>
              <w:rFonts w:ascii="Times New Roman" w:eastAsia="Times New Roman" w:hAnsi="Times New Roman" w:cs="Times New Roman"/>
              <w:b/>
              <w:bCs/>
              <w:color w:val="000000"/>
              <w:sz w:val="24"/>
              <w:szCs w:val="24"/>
            </w:rPr>
          </w:rPrChange>
        </w:rPr>
        <w:t>c).</w:t>
      </w:r>
      <w:r w:rsidRPr="00AF2F6F">
        <w:rPr>
          <w:rFonts w:ascii="Times New Roman" w:hAnsi="Times New Roman" w:cs="Times New Roman"/>
          <w:color w:val="000000"/>
          <w:rPrChange w:id="2632" w:author="PIERRE" w:date="2013-10-24T12:27:00Z">
            <w:rPr>
              <w:rFonts w:ascii="Times New Roman" w:eastAsia="Times New Roman" w:hAnsi="Times New Roman" w:cs="Times New Roman"/>
              <w:b/>
              <w:bCs/>
              <w:color w:val="000000"/>
              <w:sz w:val="24"/>
              <w:szCs w:val="24"/>
            </w:rPr>
          </w:rPrChange>
        </w:rPr>
        <w:tab/>
        <w:t xml:space="preserve">Une mauvaise connaissance de votre sujet crée un doute chez les enquêtés et peut faire naître des réticences même chez ceux qui étaient disposés à coopérer. </w:t>
      </w:r>
      <w:r w:rsidRPr="00AF2F6F">
        <w:rPr>
          <w:rFonts w:ascii="Times New Roman" w:hAnsi="Times New Roman" w:cs="Times New Roman"/>
          <w:b/>
          <w:color w:val="000000"/>
          <w:rPrChange w:id="2633" w:author="PIERRE" w:date="2013-10-24T12:27:00Z">
            <w:rPr>
              <w:rFonts w:ascii="Times New Roman" w:eastAsia="Times New Roman" w:hAnsi="Times New Roman" w:cs="Times New Roman"/>
              <w:b/>
              <w:bCs/>
              <w:color w:val="000000"/>
              <w:sz w:val="24"/>
              <w:szCs w:val="24"/>
            </w:rPr>
          </w:rPrChange>
        </w:rPr>
        <w:t>Assurez-vous que vous maîtrisez votre sujet</w:t>
      </w:r>
      <w:r w:rsidRPr="00AF2F6F">
        <w:rPr>
          <w:rFonts w:ascii="Times New Roman" w:hAnsi="Times New Roman" w:cs="Times New Roman"/>
          <w:color w:val="000000"/>
          <w:rPrChange w:id="2634" w:author="PIERRE" w:date="2013-10-24T12:27:00Z">
            <w:rPr>
              <w:rFonts w:ascii="Times New Roman" w:eastAsia="Times New Roman" w:hAnsi="Times New Roman" w:cs="Times New Roman"/>
              <w:b/>
              <w:bCs/>
              <w:color w:val="000000"/>
              <w:sz w:val="24"/>
              <w:szCs w:val="24"/>
            </w:rPr>
          </w:rPrChange>
        </w:rPr>
        <w:t>.</w:t>
      </w:r>
    </w:p>
    <w:p w:rsidR="00186DA1" w:rsidRPr="00442E10" w:rsidRDefault="00AF2F6F" w:rsidP="00AF6156">
      <w:pPr>
        <w:pStyle w:val="BodyText3"/>
        <w:numPr>
          <w:ilvl w:val="0"/>
          <w:numId w:val="11"/>
        </w:numPr>
        <w:tabs>
          <w:tab w:val="clear" w:pos="720"/>
          <w:tab w:val="left" w:pos="426"/>
        </w:tabs>
        <w:ind w:left="432" w:hanging="432"/>
        <w:rPr>
          <w:b w:val="0"/>
          <w:sz w:val="22"/>
          <w:szCs w:val="22"/>
        </w:rPr>
      </w:pPr>
      <w:r w:rsidRPr="00AF2F6F">
        <w:rPr>
          <w:b w:val="0"/>
          <w:sz w:val="22"/>
          <w:szCs w:val="22"/>
        </w:rPr>
        <w:t>Vous devez en permanence avoir une attitude de courtoisie et savoir vous intégrer dans votre milieu de travail. Ne faites surtout pas de promesse.</w:t>
      </w:r>
    </w:p>
    <w:p w:rsidR="00D34AA1" w:rsidRPr="00442E10" w:rsidRDefault="00AF2F6F" w:rsidP="00A6295F">
      <w:pPr>
        <w:pStyle w:val="BodyTextIndent"/>
        <w:spacing w:before="100"/>
        <w:rPr>
          <w:sz w:val="22"/>
          <w:szCs w:val="22"/>
        </w:rPr>
      </w:pPr>
      <w:r w:rsidRPr="00AF2F6F">
        <w:rPr>
          <w:sz w:val="22"/>
          <w:szCs w:val="22"/>
          <w:rPrChange w:id="2635" w:author="PIERRE" w:date="2013-10-24T12:27:00Z">
            <w:rPr>
              <w:b/>
              <w:bCs/>
              <w:sz w:val="22"/>
              <w:szCs w:val="22"/>
            </w:rPr>
          </w:rPrChange>
        </w:rPr>
        <w:t>Le prochain chapitre de ce manuel est un guide de remplissage fournissant pour chaque section la population cible, les objectifs généraux et des précisions sur la manière de la  remplir. Ces précisions vont de la définition des concepts à la manière de remplir les questionnaires en passant par la manière de poser les questions.</w:t>
      </w:r>
    </w:p>
    <w:p w:rsidR="005B2317" w:rsidRDefault="005B2317" w:rsidP="00A6295F">
      <w:pPr>
        <w:spacing w:before="200"/>
        <w:jc w:val="center"/>
        <w:rPr>
          <w:ins w:id="2636" w:author="Leuveld, Koen" w:date="2013-10-24T19:40:00Z"/>
          <w:rFonts w:ascii="Times New Roman" w:hAnsi="Times New Roman" w:cs="Times New Roman"/>
          <w:b/>
          <w:color w:val="000000"/>
          <w:sz w:val="28"/>
          <w:szCs w:val="28"/>
        </w:rPr>
      </w:pPr>
    </w:p>
    <w:p w:rsidR="005B2317" w:rsidRDefault="005B2317" w:rsidP="00A6295F">
      <w:pPr>
        <w:spacing w:before="200"/>
        <w:jc w:val="center"/>
        <w:rPr>
          <w:ins w:id="2637" w:author="Leuveld, Koen" w:date="2013-10-24T19:40:00Z"/>
          <w:rFonts w:ascii="Times New Roman" w:hAnsi="Times New Roman" w:cs="Times New Roman"/>
          <w:b/>
          <w:color w:val="000000"/>
          <w:sz w:val="28"/>
          <w:szCs w:val="28"/>
        </w:rPr>
      </w:pPr>
    </w:p>
    <w:p w:rsidR="00D34AA1" w:rsidRPr="00442E10" w:rsidRDefault="00AF2F6F" w:rsidP="00A6295F">
      <w:pPr>
        <w:spacing w:before="200"/>
        <w:jc w:val="center"/>
        <w:rPr>
          <w:rFonts w:ascii="Times New Roman" w:hAnsi="Times New Roman" w:cs="Times New Roman"/>
          <w:b/>
          <w:color w:val="000000"/>
          <w:sz w:val="28"/>
          <w:szCs w:val="28"/>
        </w:rPr>
      </w:pPr>
      <w:r w:rsidRPr="00AF2F6F">
        <w:rPr>
          <w:rFonts w:ascii="Times New Roman" w:hAnsi="Times New Roman" w:cs="Times New Roman"/>
          <w:b/>
          <w:color w:val="000000"/>
          <w:sz w:val="28"/>
          <w:szCs w:val="28"/>
          <w:rPrChange w:id="2638" w:author="PIERRE" w:date="2013-10-24T12:27:00Z">
            <w:rPr>
              <w:rFonts w:ascii="Times New Roman" w:eastAsia="Times New Roman" w:hAnsi="Times New Roman" w:cs="Times New Roman"/>
              <w:b/>
              <w:bCs/>
              <w:color w:val="000000"/>
              <w:sz w:val="28"/>
              <w:szCs w:val="28"/>
            </w:rPr>
          </w:rPrChange>
        </w:rPr>
        <w:lastRenderedPageBreak/>
        <w:t>Formulaire de consentement</w:t>
      </w:r>
    </w:p>
    <w:p w:rsidR="00D34AA1" w:rsidRPr="00442E10" w:rsidRDefault="00AF2F6F" w:rsidP="00D34AA1">
      <w:pPr>
        <w:jc w:val="center"/>
        <w:rPr>
          <w:rFonts w:ascii="Times New Roman" w:hAnsi="Times New Roman" w:cs="Times New Roman"/>
          <w:i/>
          <w:color w:val="000000"/>
          <w:sz w:val="18"/>
          <w:szCs w:val="18"/>
        </w:rPr>
      </w:pPr>
      <w:r w:rsidRPr="00AF2F6F">
        <w:rPr>
          <w:rFonts w:ascii="Times New Roman" w:hAnsi="Times New Roman" w:cs="Times New Roman"/>
          <w:i/>
          <w:color w:val="000000"/>
          <w:sz w:val="18"/>
          <w:szCs w:val="18"/>
          <w:rPrChange w:id="2639" w:author="PIERRE" w:date="2013-10-24T12:27:00Z">
            <w:rPr>
              <w:rFonts w:ascii="Times New Roman" w:eastAsia="Times New Roman" w:hAnsi="Times New Roman" w:cs="Times New Roman"/>
              <w:b/>
              <w:bCs/>
              <w:i/>
              <w:color w:val="000000"/>
              <w:sz w:val="18"/>
              <w:szCs w:val="18"/>
            </w:rPr>
          </w:rPrChange>
        </w:rPr>
        <w:t>Remettez le formulaire de consentement à la personne enquêtée et expliquez lui le principe de l’enquête comme suit.</w:t>
      </w:r>
    </w:p>
    <w:p w:rsidR="00D34AA1" w:rsidRPr="00442E10" w:rsidRDefault="00AF2F6F" w:rsidP="00D34AA1">
      <w:pPr>
        <w:jc w:val="both"/>
        <w:rPr>
          <w:rFonts w:ascii="Times New Roman" w:hAnsi="Times New Roman" w:cs="Times New Roman"/>
          <w:color w:val="000000"/>
        </w:rPr>
      </w:pPr>
      <w:r w:rsidRPr="00AF2F6F">
        <w:rPr>
          <w:rFonts w:ascii="Times New Roman" w:hAnsi="Times New Roman" w:cs="Times New Roman"/>
          <w:color w:val="000000"/>
          <w:rPrChange w:id="2640" w:author="PIERRE" w:date="2013-10-24T12:27:00Z">
            <w:rPr>
              <w:rFonts w:ascii="Times New Roman" w:eastAsia="Times New Roman" w:hAnsi="Times New Roman" w:cs="Times New Roman"/>
              <w:b/>
              <w:bCs/>
              <w:color w:val="000000"/>
              <w:sz w:val="24"/>
              <w:szCs w:val="24"/>
            </w:rPr>
          </w:rPrChange>
        </w:rPr>
        <w:t>Bonjour, je m’appelle _______________. Je travaille pour l’Institut national de la Statistique. Nous effectuons en ce moment, une étude sur les conditions de vie des ménages ruraux de l’Adamaoua. Nous souhaiterions que vous participiez à cette étude.</w:t>
      </w:r>
    </w:p>
    <w:p w:rsidR="00D34AA1" w:rsidRPr="00442E10" w:rsidRDefault="00AF2F6F" w:rsidP="00D34AA1">
      <w:pPr>
        <w:jc w:val="both"/>
        <w:rPr>
          <w:rFonts w:ascii="Times New Roman" w:hAnsi="Times New Roman" w:cs="Times New Roman"/>
          <w:color w:val="000000"/>
        </w:rPr>
      </w:pPr>
      <w:r w:rsidRPr="00AF2F6F">
        <w:rPr>
          <w:rFonts w:ascii="Times New Roman" w:hAnsi="Times New Roman" w:cs="Times New Roman"/>
          <w:color w:val="000000"/>
          <w:rPrChange w:id="2641" w:author="PIERRE" w:date="2013-10-24T12:27:00Z">
            <w:rPr>
              <w:rFonts w:ascii="Times New Roman" w:eastAsia="Times New Roman" w:hAnsi="Times New Roman" w:cs="Times New Roman"/>
              <w:b/>
              <w:bCs/>
              <w:color w:val="000000"/>
              <w:sz w:val="24"/>
              <w:szCs w:val="24"/>
            </w:rPr>
          </w:rPrChange>
        </w:rPr>
        <w:t>Avant de commencer, je voudrais prendre quelques minutes pour expliquer pourquoi je vous invite à y participer et ce que je vais faire avec les informations que vous allez nous fournir. S'il vous plaît vous pouvez m’arrêter à tout moment si vous avez des questions. Après je vous ai présenté le projet, vous pouvez décider si oui ou non vous souhaitez participer.</w:t>
      </w:r>
    </w:p>
    <w:p w:rsidR="00D34AA1" w:rsidRPr="00442E10" w:rsidRDefault="00AF2F6F" w:rsidP="00D34AA1">
      <w:pPr>
        <w:jc w:val="both"/>
        <w:rPr>
          <w:rFonts w:ascii="Times New Roman" w:hAnsi="Times New Roman" w:cs="Times New Roman"/>
          <w:color w:val="000000"/>
        </w:rPr>
      </w:pPr>
      <w:r w:rsidRPr="00AF2F6F">
        <w:rPr>
          <w:rFonts w:ascii="Times New Roman" w:hAnsi="Times New Roman" w:cs="Times New Roman"/>
          <w:color w:val="000000"/>
          <w:rPrChange w:id="2642" w:author="PIERRE" w:date="2013-10-24T12:27:00Z">
            <w:rPr>
              <w:rFonts w:ascii="Times New Roman" w:eastAsia="Times New Roman" w:hAnsi="Times New Roman" w:cs="Times New Roman"/>
              <w:b/>
              <w:bCs/>
              <w:color w:val="000000"/>
              <w:sz w:val="24"/>
              <w:szCs w:val="24"/>
            </w:rPr>
          </w:rPrChange>
        </w:rPr>
        <w:t>Cette recherche porte sur 3 126 ménages dans 199 villages ruraux de la région de l'Adamaoua. Les chercheurs vont utiliser les informations que nous recueillons dans la formulation des politiques, des articles susceptibles d'être publiés, ainsi que dans les présentations académiques.</w:t>
      </w:r>
    </w:p>
    <w:p w:rsidR="00D34AA1" w:rsidRPr="00442E10" w:rsidRDefault="00AF2F6F" w:rsidP="00D34AA1">
      <w:pPr>
        <w:jc w:val="both"/>
        <w:rPr>
          <w:rFonts w:ascii="Times New Roman" w:hAnsi="Times New Roman" w:cs="Times New Roman"/>
          <w:color w:val="000000"/>
        </w:rPr>
      </w:pPr>
      <w:r w:rsidRPr="00AF2F6F">
        <w:rPr>
          <w:rFonts w:ascii="Times New Roman" w:hAnsi="Times New Roman" w:cs="Times New Roman"/>
          <w:color w:val="000000"/>
          <w:rPrChange w:id="2643" w:author="PIERRE" w:date="2013-10-24T12:27:00Z">
            <w:rPr>
              <w:rFonts w:ascii="Times New Roman" w:eastAsia="Times New Roman" w:hAnsi="Times New Roman" w:cs="Times New Roman"/>
              <w:b/>
              <w:bCs/>
              <w:color w:val="000000"/>
              <w:sz w:val="24"/>
              <w:szCs w:val="24"/>
            </w:rPr>
          </w:rPrChange>
        </w:rPr>
        <w:t xml:space="preserve">La participation devrait prendre moins de deux heures. Vous serez invités à répondre à des questions sur vous-même et votre famille. La participation est sur une base purement volontaire. Il n’y a aucun risque pour vous de répondre à ces questions. Les informations que nous recueillons aujourd'hui sont privées et confidentielles. Nous n'allons pas les partager avec quiconque en dehors de l'équipe de recherche. </w:t>
      </w:r>
    </w:p>
    <w:p w:rsidR="00D34AA1" w:rsidRPr="00442E10" w:rsidRDefault="00AF2F6F" w:rsidP="00D34AA1">
      <w:pPr>
        <w:jc w:val="both"/>
        <w:rPr>
          <w:rFonts w:ascii="Times New Roman" w:hAnsi="Times New Roman" w:cs="Times New Roman"/>
          <w:color w:val="000000"/>
        </w:rPr>
      </w:pPr>
      <w:r w:rsidRPr="00AF2F6F">
        <w:rPr>
          <w:rFonts w:ascii="Times New Roman" w:hAnsi="Times New Roman" w:cs="Times New Roman"/>
          <w:color w:val="000000"/>
          <w:rPrChange w:id="2644" w:author="PIERRE" w:date="2013-10-24T12:27:00Z">
            <w:rPr>
              <w:rFonts w:ascii="Times New Roman" w:eastAsia="Times New Roman" w:hAnsi="Times New Roman" w:cs="Times New Roman"/>
              <w:b/>
              <w:bCs/>
              <w:color w:val="000000"/>
              <w:sz w:val="24"/>
              <w:szCs w:val="24"/>
            </w:rPr>
          </w:rPrChange>
        </w:rPr>
        <w:t>Si à n'importe quel moment et pour n'importe quelle raison, vous préférez ne pas répondre à nos questions, n'hésitez pas s'il vous plaît. Si à tout moment vous souhaitez cesser de participer, s'il vous plaît dites le moi. Nous pouvons prendre une pause, arrêter et poursuivre à une date ultérieure, ou arrêter complètement. Vous ne serez pénalisé d'aucune façon si vous décidez d'arrêter de participer à tout moment.</w:t>
      </w:r>
    </w:p>
    <w:p w:rsidR="00D34AA1" w:rsidRPr="00442E10" w:rsidRDefault="00AF2F6F" w:rsidP="00D34AA1">
      <w:pPr>
        <w:jc w:val="both"/>
        <w:rPr>
          <w:rFonts w:ascii="Times New Roman" w:hAnsi="Times New Roman" w:cs="Times New Roman"/>
          <w:i/>
          <w:color w:val="000000"/>
          <w:lang w:eastAsia="en-GB"/>
        </w:rPr>
      </w:pPr>
      <w:r w:rsidRPr="00AF2F6F">
        <w:rPr>
          <w:rFonts w:ascii="Times New Roman" w:hAnsi="Times New Roman" w:cs="Times New Roman"/>
          <w:color w:val="000000"/>
          <w:rPrChange w:id="2645" w:author="PIERRE" w:date="2013-10-24T12:27:00Z">
            <w:rPr>
              <w:rFonts w:ascii="Times New Roman" w:eastAsia="Times New Roman" w:hAnsi="Times New Roman" w:cs="Times New Roman"/>
              <w:b/>
              <w:bCs/>
              <w:color w:val="000000"/>
              <w:sz w:val="24"/>
              <w:szCs w:val="24"/>
            </w:rPr>
          </w:rPrChange>
        </w:rPr>
        <w:t xml:space="preserve">Si vous avez des questions, vous êtes libres de les poser maintenant. Si vous avez des questions plus tard, vous pouvez nous contacter en appelant le directeur de recherche, M. </w:t>
      </w:r>
      <w:proofErr w:type="spellStart"/>
      <w:r w:rsidRPr="00AF2F6F">
        <w:rPr>
          <w:rFonts w:ascii="Times New Roman" w:hAnsi="Times New Roman" w:cs="Times New Roman"/>
          <w:color w:val="000000"/>
          <w:rPrChange w:id="2646" w:author="PIERRE" w:date="2013-10-24T12:27:00Z">
            <w:rPr>
              <w:rFonts w:ascii="Times New Roman" w:eastAsia="Times New Roman" w:hAnsi="Times New Roman" w:cs="Times New Roman"/>
              <w:b/>
              <w:bCs/>
              <w:color w:val="000000"/>
              <w:sz w:val="24"/>
              <w:szCs w:val="24"/>
            </w:rPr>
          </w:rPrChange>
        </w:rPr>
        <w:t>Libité</w:t>
      </w:r>
      <w:proofErr w:type="spellEnd"/>
      <w:r w:rsidRPr="00AF2F6F">
        <w:rPr>
          <w:rFonts w:ascii="Times New Roman" w:hAnsi="Times New Roman" w:cs="Times New Roman"/>
          <w:color w:val="000000"/>
          <w:rPrChange w:id="2647" w:author="PIERRE" w:date="2013-10-24T12:27:00Z">
            <w:rPr>
              <w:rFonts w:ascii="Times New Roman" w:eastAsia="Times New Roman" w:hAnsi="Times New Roman" w:cs="Times New Roman"/>
              <w:b/>
              <w:bCs/>
              <w:color w:val="000000"/>
              <w:sz w:val="24"/>
              <w:szCs w:val="24"/>
            </w:rPr>
          </w:rPrChange>
        </w:rPr>
        <w:t xml:space="preserve"> Paul Roger, ou le superviseur M. __________________________ qui répond au téléphone _________________. </w:t>
      </w:r>
    </w:p>
    <w:p w:rsidR="00D34AA1" w:rsidRPr="00442E10" w:rsidRDefault="00AF2F6F" w:rsidP="00D34AA1">
      <w:pPr>
        <w:spacing w:before="100" w:beforeAutospacing="1"/>
        <w:jc w:val="both"/>
        <w:rPr>
          <w:rFonts w:ascii="Times New Roman" w:hAnsi="Times New Roman" w:cs="Times New Roman"/>
          <w:color w:val="000000"/>
        </w:rPr>
      </w:pPr>
      <w:r w:rsidRPr="00AF2F6F">
        <w:rPr>
          <w:rFonts w:ascii="Times New Roman" w:hAnsi="Times New Roman" w:cs="Times New Roman"/>
          <w:color w:val="000000"/>
          <w:rPrChange w:id="2648" w:author="PIERRE" w:date="2013-10-24T12:27:00Z">
            <w:rPr>
              <w:rFonts w:ascii="Times New Roman" w:eastAsia="Times New Roman" w:hAnsi="Times New Roman" w:cs="Times New Roman"/>
              <w:b/>
              <w:bCs/>
              <w:color w:val="000000"/>
              <w:sz w:val="24"/>
              <w:szCs w:val="24"/>
            </w:rPr>
          </w:rPrChange>
        </w:rPr>
        <w:t>Si vous avez des questions concernant vos droits en tant que participant à cette recherche, vous pouvez communiquer avec le bureau suivant à l'</w:t>
      </w:r>
      <w:proofErr w:type="spellStart"/>
      <w:r w:rsidRPr="00AF2F6F">
        <w:rPr>
          <w:rFonts w:ascii="Times New Roman" w:hAnsi="Times New Roman" w:cs="Times New Roman"/>
          <w:color w:val="000000"/>
          <w:rPrChange w:id="2649" w:author="PIERRE" w:date="2013-10-24T12:27:00Z">
            <w:rPr>
              <w:rFonts w:ascii="Times New Roman" w:eastAsia="Times New Roman" w:hAnsi="Times New Roman" w:cs="Times New Roman"/>
              <w:b/>
              <w:bCs/>
              <w:color w:val="000000"/>
              <w:sz w:val="24"/>
              <w:szCs w:val="24"/>
            </w:rPr>
          </w:rPrChange>
        </w:rPr>
        <w:t>INS</w:t>
      </w:r>
      <w:proofErr w:type="spellEnd"/>
      <w:r w:rsidRPr="00AF2F6F">
        <w:rPr>
          <w:rFonts w:ascii="Times New Roman" w:hAnsi="Times New Roman" w:cs="Times New Roman"/>
          <w:color w:val="000000"/>
          <w:rPrChange w:id="2650" w:author="PIERRE" w:date="2013-10-24T12:27:00Z">
            <w:rPr>
              <w:rFonts w:ascii="Times New Roman" w:eastAsia="Times New Roman" w:hAnsi="Times New Roman" w:cs="Times New Roman"/>
              <w:b/>
              <w:bCs/>
              <w:color w:val="000000"/>
              <w:sz w:val="24"/>
              <w:szCs w:val="24"/>
            </w:rPr>
          </w:rPrChange>
        </w:rPr>
        <w:t>:</w:t>
      </w:r>
    </w:p>
    <w:p w:rsidR="00D34AA1" w:rsidRPr="00442E10" w:rsidRDefault="00AF2F6F" w:rsidP="00D34AA1">
      <w:pPr>
        <w:jc w:val="both"/>
        <w:rPr>
          <w:rFonts w:ascii="Times New Roman" w:hAnsi="Times New Roman" w:cs="Times New Roman"/>
          <w:i/>
          <w:color w:val="000000"/>
        </w:rPr>
      </w:pPr>
      <w:r w:rsidRPr="00AF2F6F">
        <w:rPr>
          <w:rFonts w:ascii="Times New Roman" w:hAnsi="Times New Roman" w:cs="Times New Roman"/>
          <w:i/>
          <w:color w:val="000000"/>
          <w:rPrChange w:id="2651" w:author="PIERRE" w:date="2013-10-24T12:27:00Z">
            <w:rPr>
              <w:rFonts w:ascii="Times New Roman" w:eastAsia="Times New Roman" w:hAnsi="Times New Roman" w:cs="Times New Roman"/>
              <w:b/>
              <w:bCs/>
              <w:i/>
              <w:color w:val="000000"/>
              <w:sz w:val="24"/>
              <w:szCs w:val="24"/>
            </w:rPr>
          </w:rPrChange>
        </w:rPr>
        <w:t xml:space="preserve">Institut National de la statistique, BP 134 Yaoundé, email : </w:t>
      </w:r>
      <w:r w:rsidRPr="00AF2F6F">
        <w:rPr>
          <w:rPrChange w:id="2652" w:author="PIERRE" w:date="2013-10-24T12:27:00Z">
            <w:rPr>
              <w:color w:val="0000FF"/>
              <w:u w:val="single"/>
            </w:rPr>
          </w:rPrChange>
        </w:rPr>
        <w:fldChar w:fldCharType="begin"/>
      </w:r>
      <w:r w:rsidRPr="00AF2F6F">
        <w:rPr>
          <w:rPrChange w:id="2653" w:author="PIERRE" w:date="2013-10-24T12:27:00Z">
            <w:rPr>
              <w:rFonts w:ascii="Times New Roman" w:eastAsia="Times New Roman" w:hAnsi="Times New Roman" w:cs="Times New Roman"/>
              <w:b/>
              <w:bCs/>
              <w:sz w:val="24"/>
              <w:szCs w:val="24"/>
            </w:rPr>
          </w:rPrChange>
        </w:rPr>
        <w:instrText>HYPERLINK "mailto:contact@stat.cm"</w:instrText>
      </w:r>
      <w:r w:rsidRPr="00AF2F6F">
        <w:rPr>
          <w:rPrChange w:id="2654" w:author="PIERRE" w:date="2013-10-24T12:27:00Z">
            <w:rPr>
              <w:color w:val="0000FF"/>
              <w:u w:val="single"/>
            </w:rPr>
          </w:rPrChange>
        </w:rPr>
        <w:fldChar w:fldCharType="separate"/>
      </w:r>
      <w:r>
        <w:rPr>
          <w:rStyle w:val="Hyperlink"/>
          <w:rFonts w:ascii="Times New Roman" w:hAnsi="Times New Roman" w:cs="Times New Roman"/>
          <w:i/>
        </w:rPr>
        <w:t>contact@stat.cm</w:t>
      </w:r>
      <w:r w:rsidRPr="00AF2F6F">
        <w:rPr>
          <w:rPrChange w:id="2655" w:author="PIERRE" w:date="2013-10-24T12:27:00Z">
            <w:rPr>
              <w:color w:val="0000FF"/>
              <w:u w:val="single"/>
            </w:rPr>
          </w:rPrChange>
        </w:rPr>
        <w:fldChar w:fldCharType="end"/>
      </w:r>
      <w:r w:rsidRPr="00AF2F6F">
        <w:rPr>
          <w:rFonts w:ascii="Times New Roman" w:hAnsi="Times New Roman" w:cs="Times New Roman"/>
          <w:i/>
          <w:color w:val="000000"/>
          <w:rPrChange w:id="2656" w:author="PIERRE" w:date="2013-10-24T12:27:00Z">
            <w:rPr>
              <w:rFonts w:ascii="Times New Roman" w:hAnsi="Times New Roman" w:cs="Times New Roman"/>
              <w:i/>
              <w:color w:val="000000"/>
              <w:u w:val="single"/>
            </w:rPr>
          </w:rPrChange>
        </w:rPr>
        <w:t>, tél : 22 22 04 45</w:t>
      </w:r>
    </w:p>
    <w:p w:rsidR="00D34AA1" w:rsidRPr="00442E10" w:rsidRDefault="00AF2F6F" w:rsidP="00D34AA1">
      <w:pPr>
        <w:jc w:val="center"/>
        <w:rPr>
          <w:rFonts w:ascii="Times New Roman" w:hAnsi="Times New Roman" w:cs="Times New Roman"/>
          <w:b/>
          <w:color w:val="000000"/>
        </w:rPr>
      </w:pPr>
      <w:r w:rsidRPr="00AF2F6F">
        <w:rPr>
          <w:rFonts w:ascii="Times New Roman" w:hAnsi="Times New Roman" w:cs="Times New Roman"/>
          <w:b/>
          <w:color w:val="000000"/>
          <w:rPrChange w:id="2657" w:author="PIERRE" w:date="2013-10-24T12:27:00Z">
            <w:rPr>
              <w:rFonts w:ascii="Times New Roman" w:hAnsi="Times New Roman" w:cs="Times New Roman"/>
              <w:b/>
              <w:color w:val="000000"/>
              <w:u w:val="single"/>
            </w:rPr>
          </w:rPrChange>
        </w:rPr>
        <w:t>Êtes-vous prêt à répondre à nos questions ?</w:t>
      </w:r>
    </w:p>
    <w:p w:rsidR="00D34AA1" w:rsidRPr="00442E10" w:rsidRDefault="00AF2F6F" w:rsidP="00D34AA1">
      <w:pPr>
        <w:jc w:val="center"/>
        <w:rPr>
          <w:rFonts w:ascii="Times New Roman" w:hAnsi="Times New Roman" w:cs="Times New Roman"/>
          <w:b/>
          <w:color w:val="000000"/>
        </w:rPr>
      </w:pPr>
      <w:r w:rsidRPr="00AF2F6F">
        <w:rPr>
          <w:rFonts w:ascii="Times New Roman" w:hAnsi="Times New Roman" w:cs="Times New Roman"/>
          <w:b/>
          <w:color w:val="000000"/>
          <w:rPrChange w:id="2658" w:author="PIERRE" w:date="2013-10-24T12:27:00Z">
            <w:rPr>
              <w:rFonts w:ascii="Times New Roman" w:hAnsi="Times New Roman" w:cs="Times New Roman"/>
              <w:b/>
              <w:color w:val="000000"/>
              <w:u w:val="single"/>
            </w:rPr>
          </w:rPrChange>
        </w:rPr>
        <w:t xml:space="preserve">|__| Oui </w:t>
      </w:r>
      <w:r w:rsidRPr="00AF2F6F">
        <w:rPr>
          <w:rFonts w:ascii="Times New Roman" w:hAnsi="Times New Roman" w:cs="Times New Roman"/>
          <w:b/>
          <w:color w:val="000000"/>
          <w:rPrChange w:id="2659" w:author="PIERRE" w:date="2013-10-24T12:27:00Z">
            <w:rPr>
              <w:rFonts w:ascii="Times New Roman" w:hAnsi="Times New Roman" w:cs="Times New Roman"/>
              <w:b/>
              <w:color w:val="000000"/>
              <w:u w:val="single"/>
            </w:rPr>
          </w:rPrChange>
        </w:rPr>
        <w:sym w:font="Wingdings" w:char="F0E8"/>
      </w:r>
      <w:r w:rsidRPr="00AF2F6F">
        <w:rPr>
          <w:rFonts w:ascii="Times New Roman" w:hAnsi="Times New Roman" w:cs="Times New Roman"/>
          <w:b/>
          <w:color w:val="000000"/>
          <w:rPrChange w:id="2660" w:author="PIERRE" w:date="2013-10-24T12:27:00Z">
            <w:rPr>
              <w:rFonts w:ascii="Times New Roman" w:hAnsi="Times New Roman" w:cs="Times New Roman"/>
              <w:b/>
              <w:color w:val="000000"/>
              <w:u w:val="single"/>
            </w:rPr>
          </w:rPrChange>
        </w:rPr>
        <w:t xml:space="preserve"> Lire la suite de ce formulaire |__| Non </w:t>
      </w:r>
      <w:r w:rsidRPr="00AF2F6F">
        <w:rPr>
          <w:rFonts w:ascii="Times New Roman" w:hAnsi="Times New Roman" w:cs="Times New Roman"/>
          <w:b/>
          <w:color w:val="000000"/>
          <w:rPrChange w:id="2661" w:author="PIERRE" w:date="2013-10-24T12:27:00Z">
            <w:rPr>
              <w:rFonts w:ascii="Times New Roman" w:hAnsi="Times New Roman" w:cs="Times New Roman"/>
              <w:b/>
              <w:color w:val="000000"/>
              <w:u w:val="single"/>
            </w:rPr>
          </w:rPrChange>
        </w:rPr>
        <w:sym w:font="Wingdings" w:char="F0E8"/>
      </w:r>
      <w:r w:rsidRPr="00AF2F6F">
        <w:rPr>
          <w:rFonts w:ascii="Times New Roman" w:hAnsi="Times New Roman" w:cs="Times New Roman"/>
          <w:b/>
          <w:color w:val="000000"/>
          <w:rPrChange w:id="2662" w:author="PIERRE" w:date="2013-10-24T12:27:00Z">
            <w:rPr>
              <w:rFonts w:ascii="Times New Roman" w:hAnsi="Times New Roman" w:cs="Times New Roman"/>
              <w:b/>
              <w:color w:val="000000"/>
              <w:u w:val="single"/>
            </w:rPr>
          </w:rPrChange>
        </w:rPr>
        <w:t xml:space="preserve"> Arrêter l’enquête.</w:t>
      </w:r>
    </w:p>
    <w:p w:rsidR="00F12834" w:rsidRPr="00442E10" w:rsidRDefault="00AF2F6F" w:rsidP="00D34AA1">
      <w:pPr>
        <w:jc w:val="both"/>
        <w:rPr>
          <w:ins w:id="2663" w:author="PIERRE" w:date="2013-10-23T16:15:00Z"/>
          <w:rFonts w:ascii="Times New Roman" w:hAnsi="Times New Roman" w:cs="Times New Roman"/>
          <w:color w:val="000000"/>
          <w:rPrChange w:id="2664" w:author="PIERRE" w:date="2013-10-24T12:27:00Z">
            <w:rPr>
              <w:ins w:id="2665" w:author="PIERRE" w:date="2013-10-23T16:15:00Z"/>
              <w:rFonts w:ascii="Times New Roman" w:hAnsi="Times New Roman" w:cs="Times New Roman"/>
              <w:b/>
              <w:color w:val="000000"/>
            </w:rPr>
          </w:rPrChange>
        </w:rPr>
      </w:pPr>
      <w:r w:rsidRPr="00AF2F6F">
        <w:rPr>
          <w:rFonts w:ascii="Times New Roman" w:hAnsi="Times New Roman" w:cs="Times New Roman"/>
          <w:color w:val="000000"/>
          <w:rPrChange w:id="2666" w:author="PIERRE" w:date="2013-10-24T12:27:00Z">
            <w:rPr>
              <w:rFonts w:ascii="Times New Roman" w:hAnsi="Times New Roman" w:cs="Times New Roman"/>
              <w:color w:val="000000"/>
              <w:u w:val="single"/>
            </w:rPr>
          </w:rPrChange>
        </w:rPr>
        <w:t>Au cours de cette enquête, vous serez invités à faire des choix qui pourront vous faire gagner un peu d’argent. Le montant du gain dépendra des choix que vous avez faits et à partir d’une composante aléatoire (tirer un jeton et/ou une boule colorée, et/ou une enveloppe). Cet exercice ne doit être considéré en aucun cas comme un jeu de hasard</w:t>
      </w:r>
      <w:ins w:id="2667" w:author="PIERRE" w:date="2013-10-23T16:15:00Z">
        <w:r w:rsidRPr="00AF2F6F">
          <w:rPr>
            <w:rFonts w:ascii="Times New Roman" w:hAnsi="Times New Roman" w:cs="Times New Roman"/>
            <w:color w:val="000000"/>
            <w:rPrChange w:id="2668" w:author="PIERRE" w:date="2013-10-24T12:27:00Z">
              <w:rPr>
                <w:rFonts w:ascii="Times New Roman" w:hAnsi="Times New Roman" w:cs="Times New Roman"/>
                <w:b/>
                <w:color w:val="000000"/>
                <w:u w:val="single"/>
              </w:rPr>
            </w:rPrChange>
          </w:rPr>
          <w:t xml:space="preserve"> (</w:t>
        </w:r>
        <w:proofErr w:type="spellStart"/>
        <w:r w:rsidRPr="00AF2F6F">
          <w:rPr>
            <w:rFonts w:ascii="Times New Roman" w:hAnsi="Times New Roman" w:cs="Times New Roman"/>
            <w:color w:val="000000"/>
            <w:rPrChange w:id="2669" w:author="PIERRE" w:date="2013-10-24T12:27:00Z">
              <w:rPr>
                <w:rFonts w:ascii="Times New Roman" w:hAnsi="Times New Roman" w:cs="Times New Roman"/>
                <w:b/>
                <w:color w:val="000000"/>
                <w:u w:val="single"/>
              </w:rPr>
            </w:rPrChange>
          </w:rPr>
          <w:t>TSAASSA</w:t>
        </w:r>
        <w:proofErr w:type="spellEnd"/>
        <w:r w:rsidRPr="00AF2F6F">
          <w:rPr>
            <w:rFonts w:ascii="Times New Roman" w:hAnsi="Times New Roman" w:cs="Times New Roman"/>
            <w:color w:val="000000"/>
            <w:rPrChange w:id="2670" w:author="PIERRE" w:date="2013-10-24T12:27:00Z">
              <w:rPr>
                <w:rFonts w:ascii="Times New Roman" w:hAnsi="Times New Roman" w:cs="Times New Roman"/>
                <w:b/>
                <w:color w:val="000000"/>
                <w:u w:val="single"/>
              </w:rPr>
            </w:rPrChange>
          </w:rPr>
          <w:t>).</w:t>
        </w:r>
      </w:ins>
    </w:p>
    <w:p w:rsidR="00D34AA1" w:rsidRPr="00442E10" w:rsidRDefault="00AF2F6F" w:rsidP="00D34AA1">
      <w:pPr>
        <w:jc w:val="both"/>
        <w:rPr>
          <w:rFonts w:ascii="Times New Roman" w:hAnsi="Times New Roman" w:cs="Times New Roman"/>
          <w:color w:val="000000"/>
        </w:rPr>
      </w:pPr>
      <w:ins w:id="2671" w:author="PIERRE" w:date="2013-10-23T16:15:00Z">
        <w:r w:rsidRPr="00AF2F6F">
          <w:rPr>
            <w:rFonts w:ascii="Times New Roman" w:hAnsi="Times New Roman" w:cs="Times New Roman"/>
            <w:color w:val="000000"/>
            <w:u w:val="single"/>
            <w:rPrChange w:id="2672" w:author="PIERRE" w:date="2013-10-24T12:27:00Z">
              <w:rPr>
                <w:rFonts w:ascii="Times New Roman" w:hAnsi="Times New Roman" w:cs="Times New Roman"/>
                <w:b/>
                <w:color w:val="000000"/>
                <w:u w:val="single"/>
              </w:rPr>
            </w:rPrChange>
          </w:rPr>
          <w:t>NB :</w:t>
        </w:r>
      </w:ins>
      <w:del w:id="2673" w:author="PIERRE" w:date="2013-10-23T16:15:00Z">
        <w:r w:rsidRPr="00AF2F6F">
          <w:rPr>
            <w:rFonts w:ascii="Times New Roman" w:hAnsi="Times New Roman" w:cs="Times New Roman"/>
            <w:color w:val="000000"/>
            <w:u w:val="single"/>
            <w:rPrChange w:id="2674" w:author="PIERRE" w:date="2013-10-24T12:27:00Z">
              <w:rPr>
                <w:rFonts w:ascii="Times New Roman" w:hAnsi="Times New Roman" w:cs="Times New Roman"/>
                <w:b/>
                <w:color w:val="000000"/>
                <w:u w:val="single"/>
              </w:rPr>
            </w:rPrChange>
          </w:rPr>
          <w:delText>.</w:delText>
        </w:r>
      </w:del>
      <w:ins w:id="2675" w:author="PIERRE" w:date="2013-10-23T16:15:00Z">
        <w:r w:rsidRPr="00AF2F6F">
          <w:rPr>
            <w:rFonts w:ascii="Times New Roman" w:hAnsi="Times New Roman" w:cs="Times New Roman"/>
            <w:color w:val="000000"/>
            <w:rPrChange w:id="2676" w:author="PIERRE" w:date="2013-10-24T12:27:00Z">
              <w:rPr>
                <w:rFonts w:ascii="Times New Roman" w:hAnsi="Times New Roman" w:cs="Times New Roman"/>
                <w:b/>
                <w:color w:val="000000"/>
                <w:u w:val="single"/>
              </w:rPr>
            </w:rPrChange>
          </w:rPr>
          <w:t xml:space="preserve"> On parle d’un jeu de hasard </w:t>
        </w:r>
      </w:ins>
      <w:ins w:id="2677" w:author="PIERRE" w:date="2013-10-23T16:16:00Z">
        <w:r w:rsidRPr="00AF2F6F">
          <w:rPr>
            <w:rFonts w:ascii="Times New Roman" w:hAnsi="Times New Roman" w:cs="Times New Roman"/>
            <w:color w:val="000000"/>
            <w:rPrChange w:id="2678" w:author="PIERRE" w:date="2013-10-24T12:27:00Z">
              <w:rPr>
                <w:rFonts w:ascii="Times New Roman" w:hAnsi="Times New Roman" w:cs="Times New Roman"/>
                <w:b/>
                <w:color w:val="000000"/>
                <w:u w:val="single"/>
              </w:rPr>
            </w:rPrChange>
          </w:rPr>
          <w:t>(</w:t>
        </w:r>
        <w:proofErr w:type="spellStart"/>
        <w:r w:rsidRPr="00AF2F6F">
          <w:rPr>
            <w:rFonts w:ascii="Times New Roman" w:hAnsi="Times New Roman" w:cs="Times New Roman"/>
            <w:color w:val="000000"/>
            <w:rPrChange w:id="2679" w:author="PIERRE" w:date="2013-10-24T12:27:00Z">
              <w:rPr>
                <w:rFonts w:ascii="Times New Roman" w:hAnsi="Times New Roman" w:cs="Times New Roman"/>
                <w:b/>
                <w:color w:val="000000"/>
                <w:u w:val="single"/>
              </w:rPr>
            </w:rPrChange>
          </w:rPr>
          <w:t>Tsaassa</w:t>
        </w:r>
        <w:proofErr w:type="spellEnd"/>
        <w:r w:rsidRPr="00AF2F6F">
          <w:rPr>
            <w:rFonts w:ascii="Times New Roman" w:hAnsi="Times New Roman" w:cs="Times New Roman"/>
            <w:color w:val="000000"/>
            <w:rPrChange w:id="2680" w:author="PIERRE" w:date="2013-10-24T12:27:00Z">
              <w:rPr>
                <w:rFonts w:ascii="Times New Roman" w:hAnsi="Times New Roman" w:cs="Times New Roman"/>
                <w:b/>
                <w:color w:val="000000"/>
                <w:u w:val="single"/>
              </w:rPr>
            </w:rPrChange>
          </w:rPr>
          <w:t>) lorsque l’on mise quelque chose (argent, objet de valeur …) pour gagner largement plus au risque de pe</w:t>
        </w:r>
      </w:ins>
      <w:ins w:id="2681" w:author="PIERRE" w:date="2013-10-23T16:17:00Z">
        <w:r w:rsidRPr="00AF2F6F">
          <w:rPr>
            <w:rFonts w:ascii="Times New Roman" w:hAnsi="Times New Roman" w:cs="Times New Roman"/>
            <w:color w:val="000000"/>
            <w:rPrChange w:id="2682" w:author="PIERRE" w:date="2013-10-24T12:27:00Z">
              <w:rPr>
                <w:rFonts w:ascii="Times New Roman" w:hAnsi="Times New Roman" w:cs="Times New Roman"/>
                <w:b/>
                <w:color w:val="000000"/>
                <w:u w:val="single"/>
              </w:rPr>
            </w:rPrChange>
          </w:rPr>
          <w:t>rdre ce que l’on a misé. Or dans ces exercices, l’on n’est appelé</w:t>
        </w:r>
      </w:ins>
      <w:ins w:id="2683" w:author="PIERRE" w:date="2013-10-23T16:18:00Z">
        <w:r w:rsidRPr="00AF2F6F">
          <w:rPr>
            <w:rFonts w:ascii="Times New Roman" w:hAnsi="Times New Roman" w:cs="Times New Roman"/>
            <w:color w:val="000000"/>
            <w:rPrChange w:id="2684" w:author="PIERRE" w:date="2013-10-24T12:27:00Z">
              <w:rPr>
                <w:rFonts w:ascii="Times New Roman" w:hAnsi="Times New Roman" w:cs="Times New Roman"/>
                <w:b/>
                <w:color w:val="000000"/>
                <w:u w:val="single"/>
              </w:rPr>
            </w:rPrChange>
          </w:rPr>
          <w:t xml:space="preserve"> </w:t>
        </w:r>
        <w:proofErr w:type="spellStart"/>
        <w:r w:rsidRPr="00AF2F6F">
          <w:rPr>
            <w:rFonts w:ascii="Times New Roman" w:hAnsi="Times New Roman" w:cs="Times New Roman"/>
            <w:color w:val="000000"/>
            <w:rPrChange w:id="2685" w:author="PIERRE" w:date="2013-10-24T12:27:00Z">
              <w:rPr>
                <w:rFonts w:ascii="Times New Roman" w:hAnsi="Times New Roman" w:cs="Times New Roman"/>
                <w:b/>
                <w:color w:val="000000"/>
                <w:u w:val="single"/>
              </w:rPr>
            </w:rPrChange>
          </w:rPr>
          <w:t>a</w:t>
        </w:r>
        <w:proofErr w:type="spellEnd"/>
        <w:r w:rsidRPr="00AF2F6F">
          <w:rPr>
            <w:rFonts w:ascii="Times New Roman" w:hAnsi="Times New Roman" w:cs="Times New Roman"/>
            <w:color w:val="000000"/>
            <w:rPrChange w:id="2686" w:author="PIERRE" w:date="2013-10-24T12:27:00Z">
              <w:rPr>
                <w:rFonts w:ascii="Times New Roman" w:hAnsi="Times New Roman" w:cs="Times New Roman"/>
                <w:b/>
                <w:color w:val="000000"/>
                <w:u w:val="single"/>
              </w:rPr>
            </w:rPrChange>
          </w:rPr>
          <w:t xml:space="preserve"> ne rien miser, juste </w:t>
        </w:r>
      </w:ins>
      <w:ins w:id="2687" w:author="PIERRE" w:date="2013-10-23T16:20:00Z">
        <w:r w:rsidRPr="00AF2F6F">
          <w:rPr>
            <w:rFonts w:ascii="Times New Roman" w:hAnsi="Times New Roman" w:cs="Times New Roman"/>
            <w:color w:val="000000"/>
            <w:rPrChange w:id="2688" w:author="PIERRE" w:date="2013-10-24T12:27:00Z">
              <w:rPr>
                <w:rFonts w:ascii="Times New Roman" w:hAnsi="Times New Roman" w:cs="Times New Roman"/>
                <w:b/>
                <w:color w:val="000000"/>
                <w:u w:val="single"/>
              </w:rPr>
            </w:rPrChange>
          </w:rPr>
          <w:t>opérer</w:t>
        </w:r>
      </w:ins>
      <w:ins w:id="2689" w:author="PIERRE" w:date="2013-10-23T16:18:00Z">
        <w:r w:rsidRPr="00AF2F6F">
          <w:rPr>
            <w:rFonts w:ascii="Times New Roman" w:hAnsi="Times New Roman" w:cs="Times New Roman"/>
            <w:color w:val="000000"/>
            <w:rPrChange w:id="2690" w:author="PIERRE" w:date="2013-10-24T12:27:00Z">
              <w:rPr>
                <w:rFonts w:ascii="Times New Roman" w:hAnsi="Times New Roman" w:cs="Times New Roman"/>
                <w:b/>
                <w:color w:val="000000"/>
                <w:u w:val="single"/>
              </w:rPr>
            </w:rPrChange>
          </w:rPr>
          <w:t xml:space="preserve"> des choix qui </w:t>
        </w:r>
      </w:ins>
      <w:ins w:id="2691" w:author="PIERRE" w:date="2013-10-23T16:20:00Z">
        <w:r w:rsidRPr="00AF2F6F">
          <w:rPr>
            <w:rFonts w:ascii="Times New Roman" w:hAnsi="Times New Roman" w:cs="Times New Roman"/>
            <w:color w:val="000000"/>
            <w:rPrChange w:id="2692" w:author="PIERRE" w:date="2013-10-24T12:27:00Z">
              <w:rPr>
                <w:rFonts w:ascii="Times New Roman" w:hAnsi="Times New Roman" w:cs="Times New Roman"/>
                <w:b/>
                <w:color w:val="000000"/>
                <w:u w:val="single"/>
              </w:rPr>
            </w:rPrChange>
          </w:rPr>
          <w:t>pourrons vous permettre de recevoir des petits cadeaux si vous le voulez.</w:t>
        </w:r>
      </w:ins>
    </w:p>
    <w:p w:rsidR="00D34AA1" w:rsidRPr="00442E10" w:rsidRDefault="00AF2F6F" w:rsidP="00D34AA1">
      <w:pPr>
        <w:jc w:val="both"/>
        <w:rPr>
          <w:rFonts w:ascii="Times New Roman" w:hAnsi="Times New Roman" w:cs="Times New Roman"/>
          <w:color w:val="000000"/>
        </w:rPr>
      </w:pPr>
      <w:r w:rsidRPr="00AF2F6F">
        <w:rPr>
          <w:rFonts w:ascii="Times New Roman" w:hAnsi="Times New Roman" w:cs="Times New Roman"/>
          <w:color w:val="000000"/>
          <w:rPrChange w:id="2693" w:author="PIERRE" w:date="2013-10-24T12:27:00Z">
            <w:rPr>
              <w:rFonts w:ascii="Times New Roman" w:hAnsi="Times New Roman" w:cs="Times New Roman"/>
              <w:color w:val="000000"/>
              <w:u w:val="single"/>
            </w:rPr>
          </w:rPrChange>
        </w:rPr>
        <w:lastRenderedPageBreak/>
        <w:t>En fait, les choix que vous avez faits et la composante aléatoire seront seulement utilisés pour recueillir des informations précieuses pour notre étude et c'est la seule façon que nous pourrions recueillir de tels renseignements.</w:t>
      </w:r>
    </w:p>
    <w:p w:rsidR="00D34AA1" w:rsidRPr="00442E10" w:rsidRDefault="00AF2F6F" w:rsidP="00D34AA1">
      <w:pPr>
        <w:jc w:val="both"/>
        <w:rPr>
          <w:rFonts w:ascii="Times New Roman" w:hAnsi="Times New Roman" w:cs="Times New Roman"/>
          <w:color w:val="000000"/>
        </w:rPr>
      </w:pPr>
      <w:r w:rsidRPr="00AF2F6F">
        <w:rPr>
          <w:rFonts w:ascii="Times New Roman" w:hAnsi="Times New Roman" w:cs="Times New Roman"/>
          <w:color w:val="000000"/>
          <w:rPrChange w:id="2694" w:author="PIERRE" w:date="2013-10-24T12:27:00Z">
            <w:rPr>
              <w:rFonts w:ascii="Times New Roman" w:hAnsi="Times New Roman" w:cs="Times New Roman"/>
              <w:color w:val="000000"/>
              <w:u w:val="single"/>
            </w:rPr>
          </w:rPrChange>
        </w:rPr>
        <w:t>Nous cherchons à comprendre comment les gens dans l'Adamaoua prennent les décisions impliquant le risque et les investissements. Nous aimerions vous poser quelques questions hypothétiques qui nous aideront à comprendre ces décisions. Il n'y a pas nécessairement de l'argent réel en jeu et vous pouvez décider de ne pas recevoir d'argent pour répondre à ces questions. Êtes-vous prêt à répondre à ces questions?</w:t>
      </w:r>
    </w:p>
    <w:p w:rsidR="00D34AA1" w:rsidRPr="00442E10" w:rsidRDefault="00AF2F6F" w:rsidP="00D34AA1">
      <w:pPr>
        <w:jc w:val="center"/>
        <w:rPr>
          <w:rFonts w:ascii="Times New Roman" w:hAnsi="Times New Roman" w:cs="Times New Roman"/>
          <w:color w:val="000000"/>
        </w:rPr>
      </w:pPr>
      <w:r w:rsidRPr="00AF2F6F">
        <w:rPr>
          <w:rFonts w:ascii="Times New Roman" w:hAnsi="Times New Roman" w:cs="Times New Roman"/>
          <w:color w:val="000000"/>
          <w:rPrChange w:id="2695" w:author="PIERRE" w:date="2013-10-24T12:27:00Z">
            <w:rPr>
              <w:rFonts w:ascii="Times New Roman" w:hAnsi="Times New Roman" w:cs="Times New Roman"/>
              <w:color w:val="000000"/>
              <w:u w:val="single"/>
            </w:rPr>
          </w:rPrChange>
        </w:rPr>
        <w:t xml:space="preserve">|__| Oui </w:t>
      </w:r>
      <w:r w:rsidRPr="00AF2F6F">
        <w:rPr>
          <w:rFonts w:ascii="Times New Roman" w:hAnsi="Times New Roman" w:cs="Times New Roman"/>
          <w:color w:val="000000"/>
          <w:rPrChange w:id="2696" w:author="PIERRE" w:date="2013-10-24T12:27:00Z">
            <w:rPr>
              <w:rFonts w:ascii="Times New Roman" w:hAnsi="Times New Roman" w:cs="Times New Roman"/>
              <w:color w:val="000000"/>
              <w:u w:val="single"/>
            </w:rPr>
          </w:rPrChange>
        </w:rPr>
        <w:sym w:font="Wingdings" w:char="F0E8"/>
      </w:r>
      <w:r w:rsidRPr="00AF2F6F">
        <w:rPr>
          <w:rFonts w:ascii="Times New Roman" w:hAnsi="Times New Roman" w:cs="Times New Roman"/>
          <w:color w:val="000000"/>
          <w:rPrChange w:id="2697" w:author="PIERRE" w:date="2013-10-24T12:27:00Z">
            <w:rPr>
              <w:rFonts w:ascii="Times New Roman" w:hAnsi="Times New Roman" w:cs="Times New Roman"/>
              <w:color w:val="000000"/>
              <w:u w:val="single"/>
            </w:rPr>
          </w:rPrChange>
        </w:rPr>
        <w:t xml:space="preserve"> Continuer l’enquête |__| Non </w:t>
      </w:r>
      <w:r w:rsidRPr="00AF2F6F">
        <w:rPr>
          <w:rFonts w:ascii="Times New Roman" w:hAnsi="Times New Roman" w:cs="Times New Roman"/>
          <w:color w:val="000000"/>
          <w:rPrChange w:id="2698" w:author="PIERRE" w:date="2013-10-24T12:27:00Z">
            <w:rPr>
              <w:rFonts w:ascii="Times New Roman" w:hAnsi="Times New Roman" w:cs="Times New Roman"/>
              <w:color w:val="000000"/>
              <w:u w:val="single"/>
            </w:rPr>
          </w:rPrChange>
        </w:rPr>
        <w:sym w:font="Wingdings" w:char="F0E8"/>
      </w:r>
      <w:r w:rsidRPr="00AF2F6F">
        <w:rPr>
          <w:rFonts w:ascii="Times New Roman" w:hAnsi="Times New Roman" w:cs="Times New Roman"/>
          <w:color w:val="000000"/>
          <w:rPrChange w:id="2699" w:author="PIERRE" w:date="2013-10-24T12:27:00Z">
            <w:rPr>
              <w:rFonts w:ascii="Times New Roman" w:hAnsi="Times New Roman" w:cs="Times New Roman"/>
              <w:color w:val="000000"/>
              <w:u w:val="single"/>
            </w:rPr>
          </w:rPrChange>
        </w:rPr>
        <w:t xml:space="preserve"> Ne pas inclure les exercices dans l’enquête.</w:t>
      </w:r>
    </w:p>
    <w:p w:rsidR="00D34AA1" w:rsidRPr="00442E10" w:rsidRDefault="00D34AA1" w:rsidP="00D34AA1">
      <w:pPr>
        <w:pStyle w:val="StyleNiveau112pt"/>
        <w:ind w:left="0"/>
        <w:rPr>
          <w:color w:val="000000"/>
          <w:sz w:val="16"/>
          <w:szCs w:val="16"/>
        </w:rPr>
      </w:pPr>
    </w:p>
    <w:p w:rsidR="002A57BD" w:rsidRPr="00442E10" w:rsidRDefault="00AF2F6F">
      <w:pPr>
        <w:rPr>
          <w:rFonts w:ascii="Times New Roman" w:hAnsi="Times New Roman" w:cs="Times New Roman"/>
          <w:color w:val="000000"/>
          <w:u w:val="single"/>
        </w:rPr>
      </w:pPr>
      <w:r>
        <w:rPr>
          <w:rFonts w:ascii="Times New Roman" w:hAnsi="Times New Roman" w:cs="Times New Roman"/>
          <w:color w:val="000000"/>
          <w:u w:val="single"/>
        </w:rPr>
        <w:br w:type="page"/>
      </w:r>
    </w:p>
    <w:p w:rsidR="002A57BD" w:rsidRPr="00442E10" w:rsidRDefault="00AF2F6F" w:rsidP="002A57BD">
      <w:pPr>
        <w:pStyle w:val="Niveau1"/>
        <w:ind w:left="0"/>
        <w:jc w:val="both"/>
        <w:rPr>
          <w:color w:val="000000"/>
          <w:sz w:val="22"/>
          <w:szCs w:val="22"/>
        </w:rPr>
      </w:pPr>
      <w:bookmarkStart w:id="2700" w:name="_Toc370387347"/>
      <w:r w:rsidRPr="00AF2F6F">
        <w:rPr>
          <w:color w:val="000000"/>
          <w:sz w:val="22"/>
          <w:szCs w:val="22"/>
          <w:rPrChange w:id="2701" w:author="PIERRE" w:date="2013-10-24T12:27:00Z">
            <w:rPr>
              <w:color w:val="000000"/>
              <w:sz w:val="22"/>
              <w:szCs w:val="22"/>
              <w:u w:val="single"/>
            </w:rPr>
          </w:rPrChange>
        </w:rPr>
        <w:lastRenderedPageBreak/>
        <w:t>CHAPITRE  III : PRATIQUE ET ADMINISTRATION DES EXERCICES</w:t>
      </w:r>
      <w:bookmarkEnd w:id="2700"/>
    </w:p>
    <w:p w:rsidR="00863FC4" w:rsidRPr="00442E10" w:rsidRDefault="00863FC4" w:rsidP="005B2317">
      <w:pPr>
        <w:pStyle w:val="Niveau2"/>
        <w:spacing w:before="100" w:after="100"/>
        <w:rPr>
          <w:sz w:val="22"/>
          <w:szCs w:val="22"/>
        </w:rPr>
        <w:pPrChange w:id="2702" w:author="Leuveld, Koen" w:date="2013-10-24T19:40:00Z">
          <w:pPr>
            <w:pStyle w:val="Niveau2"/>
            <w:spacing w:before="100" w:after="100"/>
          </w:pPr>
        </w:pPrChange>
      </w:pPr>
    </w:p>
    <w:p w:rsidR="002A57BD" w:rsidRPr="00442E10" w:rsidRDefault="00AF2F6F" w:rsidP="005B2317">
      <w:pPr>
        <w:pStyle w:val="Niveau2"/>
        <w:spacing w:before="100" w:after="100"/>
        <w:rPr>
          <w:sz w:val="22"/>
          <w:szCs w:val="22"/>
        </w:rPr>
        <w:pPrChange w:id="2703" w:author="Leuveld, Koen" w:date="2013-10-24T19:40:00Z">
          <w:pPr>
            <w:pStyle w:val="Niveau2"/>
            <w:spacing w:before="100" w:after="100"/>
          </w:pPr>
        </w:pPrChange>
      </w:pPr>
      <w:bookmarkStart w:id="2704" w:name="_Toc370387348"/>
      <w:r w:rsidRPr="00AF2F6F">
        <w:rPr>
          <w:sz w:val="22"/>
          <w:szCs w:val="22"/>
          <w:rPrChange w:id="2705" w:author="PIERRE" w:date="2013-10-24T12:27:00Z">
            <w:rPr>
              <w:color w:val="0000FF"/>
              <w:sz w:val="22"/>
              <w:szCs w:val="22"/>
              <w:u w:val="single"/>
            </w:rPr>
          </w:rPrChange>
        </w:rPr>
        <w:t>3.1 Instructions générales</w:t>
      </w:r>
      <w:bookmarkEnd w:id="2704"/>
    </w:p>
    <w:p w:rsidR="002A57BD" w:rsidRPr="00442E10" w:rsidRDefault="00AF2F6F" w:rsidP="005B2317">
      <w:pPr>
        <w:jc w:val="both"/>
        <w:rPr>
          <w:rFonts w:ascii="Times New Roman" w:hAnsi="Times New Roman" w:cs="Times New Roman"/>
          <w:color w:val="000000" w:themeColor="text1"/>
          <w:sz w:val="24"/>
          <w:szCs w:val="24"/>
        </w:rPr>
        <w:pPrChange w:id="2706" w:author="Leuveld, Koen" w:date="2013-10-24T19:40:00Z">
          <w:pPr/>
        </w:pPrChange>
      </w:pPr>
      <w:r w:rsidRPr="00AF2F6F">
        <w:rPr>
          <w:rFonts w:ascii="Times New Roman" w:hAnsi="Times New Roman" w:cs="Times New Roman"/>
          <w:color w:val="000000" w:themeColor="text1"/>
          <w:sz w:val="24"/>
          <w:szCs w:val="24"/>
          <w:rPrChange w:id="2707" w:author="PIERRE" w:date="2013-10-24T12:27:00Z">
            <w:rPr>
              <w:rFonts w:ascii="Times New Roman" w:hAnsi="Times New Roman" w:cs="Times New Roman"/>
              <w:color w:val="000000" w:themeColor="text1"/>
              <w:sz w:val="24"/>
              <w:szCs w:val="24"/>
              <w:u w:val="single"/>
            </w:rPr>
          </w:rPrChange>
        </w:rPr>
        <w:t>Le tableau ci-dessous présente les différents exercices qui seront effectués au cours de cette étude.</w:t>
      </w:r>
    </w:p>
    <w:p w:rsidR="002A57BD" w:rsidRPr="00442E10" w:rsidRDefault="00AF2F6F" w:rsidP="005B2317">
      <w:pPr>
        <w:jc w:val="both"/>
        <w:rPr>
          <w:rFonts w:ascii="Times New Roman" w:hAnsi="Times New Roman" w:cs="Times New Roman"/>
          <w:color w:val="000000" w:themeColor="text1"/>
          <w:sz w:val="24"/>
          <w:szCs w:val="24"/>
        </w:rPr>
        <w:pPrChange w:id="2708" w:author="Leuveld, Koen" w:date="2013-10-24T19:40:00Z">
          <w:pPr/>
        </w:pPrChange>
      </w:pPr>
      <w:r w:rsidRPr="00AF2F6F">
        <w:rPr>
          <w:rFonts w:ascii="Times New Roman" w:hAnsi="Times New Roman" w:cs="Times New Roman"/>
          <w:color w:val="000000" w:themeColor="text1"/>
          <w:sz w:val="24"/>
          <w:szCs w:val="24"/>
          <w:rPrChange w:id="2709" w:author="PIERRE" w:date="2013-10-24T12:27:00Z">
            <w:rPr>
              <w:rFonts w:ascii="Times New Roman" w:hAnsi="Times New Roman" w:cs="Times New Roman"/>
              <w:color w:val="000000" w:themeColor="text1"/>
              <w:sz w:val="24"/>
              <w:szCs w:val="24"/>
              <w:u w:val="single"/>
            </w:rPr>
          </w:rPrChange>
        </w:rPr>
        <w:t xml:space="preserve">A chaque exercice correspond un code qui doit être utilisé pour faciliter le remplissage de la fiche correspondant à cet exercice. </w:t>
      </w:r>
    </w:p>
    <w:p w:rsidR="002A57BD" w:rsidRPr="00442E10" w:rsidRDefault="00AF2F6F" w:rsidP="005B2317">
      <w:pPr>
        <w:jc w:val="both"/>
        <w:rPr>
          <w:rFonts w:ascii="Times New Roman" w:hAnsi="Times New Roman" w:cs="Times New Roman"/>
          <w:color w:val="000000" w:themeColor="text1"/>
          <w:sz w:val="24"/>
          <w:szCs w:val="24"/>
        </w:rPr>
        <w:pPrChange w:id="2710" w:author="Leuveld, Koen" w:date="2013-10-24T19:40:00Z">
          <w:pPr/>
        </w:pPrChange>
      </w:pPr>
      <w:r>
        <w:rPr>
          <w:rFonts w:ascii="Times New Roman" w:hAnsi="Times New Roman" w:cs="Times New Roman"/>
          <w:color w:val="000000" w:themeColor="text1"/>
          <w:sz w:val="24"/>
          <w:szCs w:val="24"/>
          <w:u w:val="single"/>
        </w:rPr>
        <w:t>NB</w:t>
      </w:r>
      <w:r w:rsidRPr="00AF2F6F">
        <w:rPr>
          <w:rFonts w:ascii="Times New Roman" w:hAnsi="Times New Roman" w:cs="Times New Roman"/>
          <w:color w:val="000000" w:themeColor="text1"/>
          <w:sz w:val="24"/>
          <w:szCs w:val="24"/>
          <w:rPrChange w:id="2711" w:author="PIERRE" w:date="2013-10-24T12:27:00Z">
            <w:rPr>
              <w:rFonts w:ascii="Times New Roman" w:hAnsi="Times New Roman" w:cs="Times New Roman"/>
              <w:color w:val="000000" w:themeColor="text1"/>
              <w:sz w:val="24"/>
              <w:szCs w:val="24"/>
              <w:u w:val="single"/>
            </w:rPr>
          </w:rPrChange>
        </w:rPr>
        <w:t xml:space="preserve"> : </w:t>
      </w:r>
    </w:p>
    <w:p w:rsidR="002A57BD" w:rsidRPr="00442E10" w:rsidRDefault="00AF2F6F" w:rsidP="005B2317">
      <w:pPr>
        <w:jc w:val="both"/>
        <w:rPr>
          <w:rFonts w:ascii="Times New Roman" w:hAnsi="Times New Roman" w:cs="Times New Roman"/>
          <w:color w:val="000000" w:themeColor="text1"/>
          <w:sz w:val="24"/>
          <w:szCs w:val="24"/>
        </w:rPr>
        <w:pPrChange w:id="2712" w:author="Leuveld, Koen" w:date="2013-10-24T19:40:00Z">
          <w:pPr/>
        </w:pPrChange>
      </w:pPr>
      <w:r w:rsidRPr="00AF2F6F">
        <w:rPr>
          <w:rFonts w:ascii="Times New Roman" w:hAnsi="Times New Roman" w:cs="Times New Roman"/>
          <w:color w:val="000000" w:themeColor="text1"/>
          <w:sz w:val="24"/>
          <w:szCs w:val="24"/>
          <w:rPrChange w:id="2713" w:author="PIERRE" w:date="2013-10-24T12:27:00Z">
            <w:rPr>
              <w:rFonts w:ascii="Times New Roman" w:hAnsi="Times New Roman" w:cs="Times New Roman"/>
              <w:color w:val="000000" w:themeColor="text1"/>
              <w:sz w:val="24"/>
              <w:szCs w:val="24"/>
              <w:u w:val="single"/>
            </w:rPr>
          </w:rPrChange>
        </w:rPr>
        <w:t>1) Dans la suite du manuel, les codes de la 3</w:t>
      </w:r>
      <w:r w:rsidRPr="00AF2F6F">
        <w:rPr>
          <w:rFonts w:ascii="Times New Roman" w:hAnsi="Times New Roman" w:cs="Times New Roman"/>
          <w:color w:val="000000" w:themeColor="text1"/>
          <w:sz w:val="24"/>
          <w:szCs w:val="24"/>
          <w:vertAlign w:val="superscript"/>
          <w:rPrChange w:id="2714" w:author="PIERRE" w:date="2013-10-24T12:27:00Z">
            <w:rPr>
              <w:rFonts w:ascii="Times New Roman" w:hAnsi="Times New Roman" w:cs="Times New Roman"/>
              <w:color w:val="000000" w:themeColor="text1"/>
              <w:sz w:val="24"/>
              <w:szCs w:val="24"/>
              <w:u w:val="single"/>
              <w:vertAlign w:val="superscript"/>
            </w:rPr>
          </w:rPrChange>
        </w:rPr>
        <w:t>ème</w:t>
      </w:r>
      <w:r w:rsidRPr="00AF2F6F">
        <w:rPr>
          <w:rFonts w:ascii="Times New Roman" w:hAnsi="Times New Roman" w:cs="Times New Roman"/>
          <w:color w:val="000000" w:themeColor="text1"/>
          <w:sz w:val="24"/>
          <w:szCs w:val="24"/>
          <w:rPrChange w:id="2715" w:author="PIERRE" w:date="2013-10-24T12:27:00Z">
            <w:rPr>
              <w:rFonts w:ascii="Times New Roman" w:hAnsi="Times New Roman" w:cs="Times New Roman"/>
              <w:color w:val="000000" w:themeColor="text1"/>
              <w:sz w:val="24"/>
              <w:szCs w:val="24"/>
              <w:u w:val="single"/>
            </w:rPr>
          </w:rPrChange>
        </w:rPr>
        <w:t xml:space="preserve"> colonne du tableau des exercices seront précédés de la lettre « E » pour faire référence aux exercices d’échauffement. </w:t>
      </w:r>
    </w:p>
    <w:p w:rsidR="002A57BD" w:rsidRPr="00442E10" w:rsidRDefault="00AF2F6F" w:rsidP="005B2317">
      <w:pPr>
        <w:jc w:val="both"/>
        <w:rPr>
          <w:rFonts w:ascii="Times New Roman" w:hAnsi="Times New Roman" w:cs="Times New Roman"/>
          <w:color w:val="000000" w:themeColor="text1"/>
          <w:sz w:val="24"/>
          <w:szCs w:val="24"/>
        </w:rPr>
        <w:pPrChange w:id="2716" w:author="Leuveld, Koen" w:date="2013-10-24T19:40:00Z">
          <w:pPr/>
        </w:pPrChange>
      </w:pPr>
      <w:r w:rsidRPr="00AF2F6F">
        <w:rPr>
          <w:rFonts w:ascii="Times New Roman" w:hAnsi="Times New Roman" w:cs="Times New Roman"/>
          <w:color w:val="000000" w:themeColor="text1"/>
          <w:sz w:val="24"/>
          <w:szCs w:val="24"/>
          <w:rPrChange w:id="2717" w:author="PIERRE" w:date="2013-10-24T12:27:00Z">
            <w:rPr>
              <w:rFonts w:ascii="Times New Roman" w:hAnsi="Times New Roman" w:cs="Times New Roman"/>
              <w:color w:val="000000" w:themeColor="text1"/>
              <w:sz w:val="24"/>
              <w:szCs w:val="24"/>
              <w:u w:val="single"/>
            </w:rPr>
          </w:rPrChange>
        </w:rPr>
        <w:t>2) A l’exception des exercices de risque, les autres exercices seront enregistrés en deux copies (A et B).</w:t>
      </w:r>
    </w:p>
    <w:p w:rsidR="002A57BD" w:rsidRPr="00442E10" w:rsidRDefault="00AF2F6F" w:rsidP="002A57BD">
      <w:pPr>
        <w:spacing w:before="120" w:after="120" w:line="240" w:lineRule="auto"/>
        <w:jc w:val="both"/>
        <w:rPr>
          <w:rFonts w:ascii="Times New Roman" w:hAnsi="Times New Roman" w:cs="Times New Roman"/>
          <w:b/>
          <w:color w:val="000000" w:themeColor="text1"/>
          <w:sz w:val="24"/>
          <w:szCs w:val="24"/>
        </w:rPr>
      </w:pPr>
      <w:r w:rsidRPr="00AF2F6F">
        <w:rPr>
          <w:rFonts w:ascii="Times New Roman" w:hAnsi="Times New Roman" w:cs="Times New Roman"/>
          <w:b/>
          <w:color w:val="000000" w:themeColor="text1"/>
          <w:sz w:val="24"/>
          <w:szCs w:val="24"/>
          <w:rPrChange w:id="2718" w:author="PIERRE" w:date="2013-10-24T12:27:00Z">
            <w:rPr>
              <w:rFonts w:ascii="Times New Roman" w:hAnsi="Times New Roman" w:cs="Times New Roman"/>
              <w:b/>
              <w:color w:val="000000" w:themeColor="text1"/>
              <w:sz w:val="24"/>
              <w:szCs w:val="24"/>
              <w:u w:val="single"/>
            </w:rPr>
          </w:rPrChange>
        </w:rPr>
        <w:t>Tableau des exercices</w:t>
      </w:r>
    </w:p>
    <w:tbl>
      <w:tblPr>
        <w:tblStyle w:val="TableGrid"/>
        <w:tblW w:w="0" w:type="auto"/>
        <w:tblLook w:val="04A0" w:firstRow="1" w:lastRow="0" w:firstColumn="1" w:lastColumn="0" w:noHBand="0" w:noVBand="1"/>
      </w:tblPr>
      <w:tblGrid>
        <w:gridCol w:w="1030"/>
        <w:gridCol w:w="6383"/>
        <w:gridCol w:w="1875"/>
      </w:tblGrid>
      <w:tr w:rsidR="002A57BD" w:rsidRPr="00442E10" w:rsidTr="002A57BD">
        <w:tc>
          <w:tcPr>
            <w:tcW w:w="0" w:type="auto"/>
          </w:tcPr>
          <w:p w:rsidR="002A57BD" w:rsidRPr="00442E10" w:rsidRDefault="00AF2F6F" w:rsidP="002A57BD">
            <w:pPr>
              <w:spacing w:before="120" w:after="120" w:line="276" w:lineRule="auto"/>
              <w:jc w:val="both"/>
              <w:rPr>
                <w:rFonts w:eastAsiaTheme="minorHAnsi"/>
                <w:b/>
                <w:color w:val="000000" w:themeColor="text1"/>
                <w:sz w:val="24"/>
                <w:szCs w:val="24"/>
                <w:lang w:eastAsia="en-US"/>
                <w:rPrChange w:id="2719" w:author="PIERRE" w:date="2013-10-24T12:27:00Z">
                  <w:rPr>
                    <w:rFonts w:asciiTheme="minorHAnsi" w:eastAsiaTheme="minorHAnsi" w:hAnsiTheme="minorHAnsi" w:cstheme="minorBidi"/>
                    <w:b/>
                    <w:color w:val="000000" w:themeColor="text1"/>
                    <w:sz w:val="24"/>
                    <w:szCs w:val="24"/>
                    <w:lang w:eastAsia="en-US"/>
                  </w:rPr>
                </w:rPrChange>
              </w:rPr>
            </w:pPr>
            <w:r w:rsidRPr="00AF2F6F">
              <w:rPr>
                <w:b/>
                <w:color w:val="000000" w:themeColor="text1"/>
                <w:sz w:val="24"/>
                <w:szCs w:val="24"/>
                <w:rPrChange w:id="2720" w:author="PIERRE" w:date="2013-10-24T12:27:00Z">
                  <w:rPr>
                    <w:b/>
                    <w:color w:val="000000" w:themeColor="text1"/>
                    <w:sz w:val="24"/>
                    <w:szCs w:val="24"/>
                    <w:u w:val="single"/>
                  </w:rPr>
                </w:rPrChange>
              </w:rPr>
              <w:t>N° Jeton</w:t>
            </w:r>
          </w:p>
        </w:tc>
        <w:tc>
          <w:tcPr>
            <w:tcW w:w="0" w:type="auto"/>
          </w:tcPr>
          <w:p w:rsidR="002A57BD" w:rsidRPr="00442E10" w:rsidRDefault="00AF2F6F" w:rsidP="002A57BD">
            <w:pPr>
              <w:spacing w:before="120" w:after="120" w:line="276" w:lineRule="auto"/>
              <w:jc w:val="both"/>
              <w:rPr>
                <w:rFonts w:eastAsiaTheme="minorHAnsi"/>
                <w:b/>
                <w:color w:val="000000" w:themeColor="text1"/>
                <w:sz w:val="24"/>
                <w:szCs w:val="24"/>
                <w:lang w:eastAsia="en-US"/>
                <w:rPrChange w:id="2721" w:author="PIERRE" w:date="2013-10-24T12:27:00Z">
                  <w:rPr>
                    <w:rFonts w:asciiTheme="minorHAnsi" w:eastAsiaTheme="minorHAnsi" w:hAnsiTheme="minorHAnsi" w:cstheme="minorBidi"/>
                    <w:b/>
                    <w:color w:val="000000" w:themeColor="text1"/>
                    <w:sz w:val="24"/>
                    <w:szCs w:val="24"/>
                    <w:lang w:eastAsia="en-US"/>
                  </w:rPr>
                </w:rPrChange>
              </w:rPr>
            </w:pPr>
            <w:r w:rsidRPr="00AF2F6F">
              <w:rPr>
                <w:b/>
                <w:color w:val="000000" w:themeColor="text1"/>
                <w:sz w:val="24"/>
                <w:szCs w:val="24"/>
                <w:rPrChange w:id="2722" w:author="PIERRE" w:date="2013-10-24T12:27:00Z">
                  <w:rPr>
                    <w:b/>
                    <w:color w:val="000000" w:themeColor="text1"/>
                    <w:sz w:val="24"/>
                    <w:szCs w:val="24"/>
                    <w:u w:val="single"/>
                  </w:rPr>
                </w:rPrChange>
              </w:rPr>
              <w:t>Nom de l’exercice en Français</w:t>
            </w:r>
          </w:p>
        </w:tc>
        <w:tc>
          <w:tcPr>
            <w:tcW w:w="0" w:type="auto"/>
          </w:tcPr>
          <w:p w:rsidR="002A57BD" w:rsidRPr="00442E10" w:rsidRDefault="00AF2F6F" w:rsidP="002A57BD">
            <w:pPr>
              <w:spacing w:before="120" w:after="120" w:line="276" w:lineRule="auto"/>
              <w:jc w:val="center"/>
              <w:rPr>
                <w:rFonts w:eastAsiaTheme="minorHAnsi"/>
                <w:b/>
                <w:color w:val="000000" w:themeColor="text1"/>
                <w:sz w:val="24"/>
                <w:szCs w:val="24"/>
                <w:lang w:eastAsia="en-US"/>
                <w:rPrChange w:id="2723" w:author="PIERRE" w:date="2013-10-24T12:27:00Z">
                  <w:rPr>
                    <w:rFonts w:asciiTheme="minorHAnsi" w:eastAsiaTheme="minorHAnsi" w:hAnsiTheme="minorHAnsi" w:cstheme="minorBidi"/>
                    <w:b/>
                    <w:color w:val="000000" w:themeColor="text1"/>
                    <w:sz w:val="24"/>
                    <w:szCs w:val="24"/>
                    <w:lang w:eastAsia="en-US"/>
                  </w:rPr>
                </w:rPrChange>
              </w:rPr>
            </w:pPr>
            <w:r w:rsidRPr="00AF2F6F">
              <w:rPr>
                <w:b/>
                <w:color w:val="000000" w:themeColor="text1"/>
                <w:sz w:val="24"/>
                <w:szCs w:val="24"/>
                <w:rPrChange w:id="2724" w:author="PIERRE" w:date="2013-10-24T12:27:00Z">
                  <w:rPr>
                    <w:b/>
                    <w:color w:val="000000" w:themeColor="text1"/>
                    <w:sz w:val="24"/>
                    <w:szCs w:val="24"/>
                    <w:u w:val="single"/>
                  </w:rPr>
                </w:rPrChange>
              </w:rPr>
              <w:t>Code de l’exercice</w:t>
            </w:r>
          </w:p>
        </w:tc>
      </w:tr>
      <w:tr w:rsidR="002A57BD" w:rsidRPr="00442E10" w:rsidTr="002A57BD">
        <w:tc>
          <w:tcPr>
            <w:tcW w:w="0" w:type="auto"/>
          </w:tcPr>
          <w:p w:rsidR="002A57BD" w:rsidRPr="00442E10" w:rsidRDefault="00AF2F6F" w:rsidP="002A57BD">
            <w:pPr>
              <w:spacing w:before="120" w:after="120" w:line="276" w:lineRule="auto"/>
              <w:jc w:val="both"/>
              <w:rPr>
                <w:rFonts w:eastAsiaTheme="minorHAnsi"/>
                <w:b/>
                <w:color w:val="000000" w:themeColor="text1"/>
                <w:sz w:val="24"/>
                <w:szCs w:val="24"/>
                <w:lang w:eastAsia="en-US"/>
                <w:rPrChange w:id="2725" w:author="PIERRE" w:date="2013-10-24T12:27:00Z">
                  <w:rPr>
                    <w:rFonts w:asciiTheme="minorHAnsi" w:eastAsiaTheme="minorHAnsi" w:hAnsiTheme="minorHAnsi" w:cstheme="minorBidi"/>
                    <w:b/>
                    <w:color w:val="000000" w:themeColor="text1"/>
                    <w:sz w:val="24"/>
                    <w:szCs w:val="24"/>
                    <w:lang w:eastAsia="en-US"/>
                  </w:rPr>
                </w:rPrChange>
              </w:rPr>
            </w:pPr>
            <w:r w:rsidRPr="00AF2F6F">
              <w:rPr>
                <w:b/>
                <w:color w:val="000000" w:themeColor="text1"/>
                <w:sz w:val="24"/>
                <w:szCs w:val="24"/>
                <w:rPrChange w:id="2726" w:author="PIERRE" w:date="2013-10-24T12:27:00Z">
                  <w:rPr>
                    <w:b/>
                    <w:color w:val="000000" w:themeColor="text1"/>
                    <w:sz w:val="24"/>
                    <w:szCs w:val="24"/>
                    <w:u w:val="single"/>
                  </w:rPr>
                </w:rPrChange>
              </w:rPr>
              <w:t>1</w:t>
            </w:r>
          </w:p>
        </w:tc>
        <w:tc>
          <w:tcPr>
            <w:tcW w:w="0" w:type="auto"/>
          </w:tcPr>
          <w:p w:rsidR="002A57BD" w:rsidRPr="00442E10" w:rsidRDefault="00AF2F6F" w:rsidP="002A57BD">
            <w:pPr>
              <w:spacing w:before="120" w:after="120" w:line="276" w:lineRule="auto"/>
              <w:jc w:val="both"/>
              <w:rPr>
                <w:rFonts w:eastAsiaTheme="minorHAnsi"/>
                <w:color w:val="000000" w:themeColor="text1"/>
                <w:sz w:val="24"/>
                <w:szCs w:val="24"/>
                <w:lang w:eastAsia="en-US"/>
                <w:rPrChange w:id="2727" w:author="PIERRE" w:date="2013-10-24T12:27:00Z">
                  <w:rPr>
                    <w:rFonts w:asciiTheme="minorHAnsi" w:eastAsiaTheme="minorHAnsi" w:hAnsiTheme="minorHAnsi" w:cstheme="minorBidi"/>
                    <w:color w:val="000000" w:themeColor="text1"/>
                    <w:sz w:val="24"/>
                    <w:szCs w:val="24"/>
                    <w:lang w:eastAsia="en-US"/>
                  </w:rPr>
                </w:rPrChange>
              </w:rPr>
            </w:pPr>
            <w:r w:rsidRPr="00AF2F6F">
              <w:rPr>
                <w:color w:val="000000" w:themeColor="text1"/>
                <w:sz w:val="24"/>
                <w:szCs w:val="24"/>
                <w:rPrChange w:id="2728" w:author="PIERRE" w:date="2013-10-24T12:27:00Z">
                  <w:rPr>
                    <w:color w:val="000000" w:themeColor="text1"/>
                    <w:sz w:val="24"/>
                    <w:szCs w:val="24"/>
                    <w:u w:val="single"/>
                  </w:rPr>
                </w:rPrChange>
              </w:rPr>
              <w:t>Exercice de Risque – Chef de ménage</w:t>
            </w:r>
          </w:p>
        </w:tc>
        <w:tc>
          <w:tcPr>
            <w:tcW w:w="0" w:type="auto"/>
          </w:tcPr>
          <w:p w:rsidR="002A57BD" w:rsidRPr="00442E10" w:rsidRDefault="00AF2F6F" w:rsidP="002A57BD">
            <w:pPr>
              <w:spacing w:before="120" w:after="120" w:line="276" w:lineRule="auto"/>
              <w:jc w:val="center"/>
              <w:rPr>
                <w:rFonts w:eastAsiaTheme="minorHAnsi"/>
                <w:color w:val="000000" w:themeColor="text1"/>
                <w:sz w:val="24"/>
                <w:szCs w:val="24"/>
                <w:lang w:eastAsia="en-US"/>
                <w:rPrChange w:id="2729" w:author="PIERRE" w:date="2013-10-24T12:27:00Z">
                  <w:rPr>
                    <w:rFonts w:asciiTheme="minorHAnsi" w:eastAsiaTheme="minorHAnsi" w:hAnsiTheme="minorHAnsi" w:cstheme="minorBidi"/>
                    <w:color w:val="000000" w:themeColor="text1"/>
                    <w:sz w:val="24"/>
                    <w:szCs w:val="24"/>
                    <w:lang w:eastAsia="en-US"/>
                  </w:rPr>
                </w:rPrChange>
              </w:rPr>
            </w:pPr>
            <w:proofErr w:type="spellStart"/>
            <w:r w:rsidRPr="00AF2F6F">
              <w:rPr>
                <w:color w:val="000000" w:themeColor="text1"/>
                <w:sz w:val="24"/>
                <w:szCs w:val="24"/>
                <w:rPrChange w:id="2730" w:author="PIERRE" w:date="2013-10-24T12:27:00Z">
                  <w:rPr>
                    <w:color w:val="000000" w:themeColor="text1"/>
                    <w:sz w:val="24"/>
                    <w:szCs w:val="24"/>
                    <w:u w:val="single"/>
                  </w:rPr>
                </w:rPrChange>
              </w:rPr>
              <w:t>RCM</w:t>
            </w:r>
            <w:proofErr w:type="spellEnd"/>
          </w:p>
        </w:tc>
      </w:tr>
      <w:tr w:rsidR="002A57BD" w:rsidRPr="00442E10" w:rsidTr="002A57BD">
        <w:tc>
          <w:tcPr>
            <w:tcW w:w="0" w:type="auto"/>
          </w:tcPr>
          <w:p w:rsidR="002A57BD" w:rsidRPr="00442E10" w:rsidRDefault="00AF2F6F" w:rsidP="002A57BD">
            <w:pPr>
              <w:spacing w:before="120" w:after="120" w:line="276" w:lineRule="auto"/>
              <w:jc w:val="both"/>
              <w:rPr>
                <w:rFonts w:eastAsiaTheme="minorHAnsi"/>
                <w:b/>
                <w:color w:val="000000" w:themeColor="text1"/>
                <w:sz w:val="24"/>
                <w:szCs w:val="24"/>
                <w:lang w:eastAsia="en-US"/>
                <w:rPrChange w:id="2731" w:author="PIERRE" w:date="2013-10-24T12:27:00Z">
                  <w:rPr>
                    <w:rFonts w:asciiTheme="minorHAnsi" w:eastAsiaTheme="minorHAnsi" w:hAnsiTheme="minorHAnsi" w:cstheme="minorBidi"/>
                    <w:b/>
                    <w:color w:val="000000" w:themeColor="text1"/>
                    <w:sz w:val="24"/>
                    <w:szCs w:val="24"/>
                    <w:lang w:eastAsia="en-US"/>
                  </w:rPr>
                </w:rPrChange>
              </w:rPr>
            </w:pPr>
            <w:r w:rsidRPr="00AF2F6F">
              <w:rPr>
                <w:b/>
                <w:color w:val="000000" w:themeColor="text1"/>
                <w:sz w:val="24"/>
                <w:szCs w:val="24"/>
                <w:rPrChange w:id="2732" w:author="PIERRE" w:date="2013-10-24T12:27:00Z">
                  <w:rPr>
                    <w:b/>
                    <w:color w:val="000000" w:themeColor="text1"/>
                    <w:sz w:val="24"/>
                    <w:szCs w:val="24"/>
                    <w:u w:val="single"/>
                  </w:rPr>
                </w:rPrChange>
              </w:rPr>
              <w:t>2</w:t>
            </w:r>
          </w:p>
        </w:tc>
        <w:tc>
          <w:tcPr>
            <w:tcW w:w="0" w:type="auto"/>
          </w:tcPr>
          <w:p w:rsidR="002A57BD" w:rsidRPr="00442E10" w:rsidRDefault="00AF2F6F" w:rsidP="002A57BD">
            <w:pPr>
              <w:spacing w:before="120" w:after="120" w:line="276" w:lineRule="auto"/>
              <w:jc w:val="both"/>
              <w:rPr>
                <w:rFonts w:eastAsiaTheme="minorHAnsi"/>
                <w:color w:val="000000" w:themeColor="text1"/>
                <w:sz w:val="24"/>
                <w:szCs w:val="24"/>
                <w:lang w:eastAsia="en-US"/>
                <w:rPrChange w:id="2733" w:author="PIERRE" w:date="2013-10-24T12:27:00Z">
                  <w:rPr>
                    <w:rFonts w:asciiTheme="minorHAnsi" w:eastAsiaTheme="minorHAnsi" w:hAnsiTheme="minorHAnsi" w:cstheme="minorBidi"/>
                    <w:color w:val="000000" w:themeColor="text1"/>
                    <w:sz w:val="24"/>
                    <w:szCs w:val="24"/>
                    <w:lang w:eastAsia="en-US"/>
                  </w:rPr>
                </w:rPrChange>
              </w:rPr>
            </w:pPr>
            <w:r w:rsidRPr="00AF2F6F">
              <w:rPr>
                <w:color w:val="000000" w:themeColor="text1"/>
                <w:sz w:val="24"/>
                <w:szCs w:val="24"/>
                <w:rPrChange w:id="2734" w:author="PIERRE" w:date="2013-10-24T12:27:00Z">
                  <w:rPr>
                    <w:color w:val="000000" w:themeColor="text1"/>
                    <w:sz w:val="24"/>
                    <w:szCs w:val="24"/>
                    <w:u w:val="single"/>
                  </w:rPr>
                </w:rPrChange>
              </w:rPr>
              <w:t>Exercice de Risque – Conjoint</w:t>
            </w:r>
          </w:p>
        </w:tc>
        <w:tc>
          <w:tcPr>
            <w:tcW w:w="0" w:type="auto"/>
          </w:tcPr>
          <w:p w:rsidR="002A57BD" w:rsidRPr="00442E10" w:rsidRDefault="00AF2F6F" w:rsidP="002A57BD">
            <w:pPr>
              <w:spacing w:before="120" w:after="120" w:line="276" w:lineRule="auto"/>
              <w:jc w:val="center"/>
              <w:rPr>
                <w:rFonts w:eastAsiaTheme="minorHAnsi"/>
                <w:color w:val="000000" w:themeColor="text1"/>
                <w:sz w:val="24"/>
                <w:szCs w:val="24"/>
                <w:lang w:eastAsia="en-US"/>
                <w:rPrChange w:id="2735" w:author="PIERRE" w:date="2013-10-24T12:27:00Z">
                  <w:rPr>
                    <w:rFonts w:asciiTheme="minorHAnsi" w:eastAsiaTheme="minorHAnsi" w:hAnsiTheme="minorHAnsi" w:cstheme="minorBidi"/>
                    <w:color w:val="000000" w:themeColor="text1"/>
                    <w:sz w:val="24"/>
                    <w:szCs w:val="24"/>
                    <w:lang w:eastAsia="en-US"/>
                  </w:rPr>
                </w:rPrChange>
              </w:rPr>
            </w:pPr>
            <w:proofErr w:type="spellStart"/>
            <w:r w:rsidRPr="00AF2F6F">
              <w:rPr>
                <w:color w:val="000000" w:themeColor="text1"/>
                <w:sz w:val="24"/>
                <w:szCs w:val="24"/>
                <w:rPrChange w:id="2736" w:author="PIERRE" w:date="2013-10-24T12:27:00Z">
                  <w:rPr>
                    <w:color w:val="000000" w:themeColor="text1"/>
                    <w:sz w:val="24"/>
                    <w:szCs w:val="24"/>
                    <w:u w:val="single"/>
                  </w:rPr>
                </w:rPrChange>
              </w:rPr>
              <w:t>RF</w:t>
            </w:r>
            <w:proofErr w:type="spellEnd"/>
          </w:p>
        </w:tc>
      </w:tr>
      <w:tr w:rsidR="002A57BD" w:rsidRPr="00442E10" w:rsidTr="002A57BD">
        <w:tc>
          <w:tcPr>
            <w:tcW w:w="0" w:type="auto"/>
          </w:tcPr>
          <w:p w:rsidR="002A57BD" w:rsidRPr="00442E10" w:rsidRDefault="00AF2F6F" w:rsidP="002A57BD">
            <w:pPr>
              <w:spacing w:before="120" w:after="120" w:line="276" w:lineRule="auto"/>
              <w:jc w:val="both"/>
              <w:rPr>
                <w:rFonts w:eastAsiaTheme="minorHAnsi"/>
                <w:b/>
                <w:color w:val="000000" w:themeColor="text1"/>
                <w:sz w:val="24"/>
                <w:szCs w:val="24"/>
                <w:lang w:eastAsia="en-US"/>
                <w:rPrChange w:id="2737" w:author="PIERRE" w:date="2013-10-24T12:27:00Z">
                  <w:rPr>
                    <w:rFonts w:asciiTheme="minorHAnsi" w:eastAsiaTheme="minorHAnsi" w:hAnsiTheme="minorHAnsi" w:cstheme="minorBidi"/>
                    <w:b/>
                    <w:color w:val="000000" w:themeColor="text1"/>
                    <w:sz w:val="24"/>
                    <w:szCs w:val="24"/>
                    <w:lang w:eastAsia="en-US"/>
                  </w:rPr>
                </w:rPrChange>
              </w:rPr>
            </w:pPr>
            <w:r w:rsidRPr="00AF2F6F">
              <w:rPr>
                <w:b/>
                <w:color w:val="000000" w:themeColor="text1"/>
                <w:sz w:val="24"/>
                <w:szCs w:val="24"/>
                <w:rPrChange w:id="2738" w:author="PIERRE" w:date="2013-10-24T12:27:00Z">
                  <w:rPr>
                    <w:b/>
                    <w:color w:val="000000" w:themeColor="text1"/>
                    <w:sz w:val="24"/>
                    <w:szCs w:val="24"/>
                    <w:u w:val="single"/>
                  </w:rPr>
                </w:rPrChange>
              </w:rPr>
              <w:t>3</w:t>
            </w:r>
          </w:p>
        </w:tc>
        <w:tc>
          <w:tcPr>
            <w:tcW w:w="0" w:type="auto"/>
          </w:tcPr>
          <w:p w:rsidR="002A57BD" w:rsidRPr="00442E10" w:rsidRDefault="00AF2F6F" w:rsidP="002A57BD">
            <w:pPr>
              <w:spacing w:before="120" w:after="120" w:line="276" w:lineRule="auto"/>
              <w:jc w:val="both"/>
              <w:rPr>
                <w:rFonts w:eastAsiaTheme="minorHAnsi"/>
                <w:color w:val="000000" w:themeColor="text1"/>
                <w:sz w:val="24"/>
                <w:szCs w:val="24"/>
                <w:lang w:eastAsia="en-US"/>
                <w:rPrChange w:id="2739" w:author="PIERRE" w:date="2013-10-24T12:27:00Z">
                  <w:rPr>
                    <w:rFonts w:asciiTheme="minorHAnsi" w:eastAsiaTheme="minorHAnsi" w:hAnsiTheme="minorHAnsi" w:cstheme="minorBidi"/>
                    <w:color w:val="000000" w:themeColor="text1"/>
                    <w:sz w:val="24"/>
                    <w:szCs w:val="24"/>
                    <w:lang w:eastAsia="en-US"/>
                  </w:rPr>
                </w:rPrChange>
              </w:rPr>
            </w:pPr>
            <w:r w:rsidRPr="00AF2F6F">
              <w:rPr>
                <w:color w:val="000000" w:themeColor="text1"/>
                <w:sz w:val="24"/>
                <w:szCs w:val="24"/>
                <w:rPrChange w:id="2740" w:author="PIERRE" w:date="2013-10-24T12:27:00Z">
                  <w:rPr>
                    <w:color w:val="000000" w:themeColor="text1"/>
                    <w:sz w:val="24"/>
                    <w:szCs w:val="24"/>
                    <w:u w:val="single"/>
                  </w:rPr>
                </w:rPrChange>
              </w:rPr>
              <w:t>Exercice de Risque – Couple</w:t>
            </w:r>
          </w:p>
        </w:tc>
        <w:tc>
          <w:tcPr>
            <w:tcW w:w="0" w:type="auto"/>
          </w:tcPr>
          <w:p w:rsidR="002A57BD" w:rsidRPr="00442E10" w:rsidRDefault="00AF2F6F" w:rsidP="002A57BD">
            <w:pPr>
              <w:spacing w:before="120" w:after="120" w:line="276" w:lineRule="auto"/>
              <w:jc w:val="center"/>
              <w:rPr>
                <w:rFonts w:eastAsiaTheme="minorHAnsi"/>
                <w:color w:val="000000" w:themeColor="text1"/>
                <w:sz w:val="24"/>
                <w:szCs w:val="24"/>
                <w:lang w:eastAsia="en-US"/>
                <w:rPrChange w:id="2741" w:author="PIERRE" w:date="2013-10-24T12:27:00Z">
                  <w:rPr>
                    <w:rFonts w:asciiTheme="minorHAnsi" w:eastAsiaTheme="minorHAnsi" w:hAnsiTheme="minorHAnsi" w:cstheme="minorBidi"/>
                    <w:color w:val="000000" w:themeColor="text1"/>
                    <w:sz w:val="24"/>
                    <w:szCs w:val="24"/>
                    <w:lang w:eastAsia="en-US"/>
                  </w:rPr>
                </w:rPrChange>
              </w:rPr>
            </w:pPr>
            <w:r w:rsidRPr="00AF2F6F">
              <w:rPr>
                <w:color w:val="000000" w:themeColor="text1"/>
                <w:sz w:val="24"/>
                <w:szCs w:val="24"/>
                <w:rPrChange w:id="2742" w:author="PIERRE" w:date="2013-10-24T12:27:00Z">
                  <w:rPr>
                    <w:color w:val="000000" w:themeColor="text1"/>
                    <w:sz w:val="24"/>
                    <w:szCs w:val="24"/>
                    <w:u w:val="single"/>
                  </w:rPr>
                </w:rPrChange>
              </w:rPr>
              <w:t>RC</w:t>
            </w:r>
          </w:p>
        </w:tc>
      </w:tr>
      <w:tr w:rsidR="002A57BD" w:rsidRPr="00442E10" w:rsidTr="002A57BD">
        <w:tc>
          <w:tcPr>
            <w:tcW w:w="0" w:type="auto"/>
          </w:tcPr>
          <w:p w:rsidR="002A57BD" w:rsidRPr="00442E10" w:rsidRDefault="00AF2F6F" w:rsidP="002A57BD">
            <w:pPr>
              <w:spacing w:before="120" w:after="120" w:line="276" w:lineRule="auto"/>
              <w:jc w:val="both"/>
              <w:rPr>
                <w:rFonts w:eastAsiaTheme="minorHAnsi"/>
                <w:b/>
                <w:color w:val="000000" w:themeColor="text1"/>
                <w:sz w:val="24"/>
                <w:szCs w:val="24"/>
                <w:lang w:eastAsia="en-US"/>
                <w:rPrChange w:id="2743" w:author="PIERRE" w:date="2013-10-24T12:27:00Z">
                  <w:rPr>
                    <w:rFonts w:asciiTheme="minorHAnsi" w:eastAsiaTheme="minorHAnsi" w:hAnsiTheme="minorHAnsi" w:cstheme="minorBidi"/>
                    <w:b/>
                    <w:color w:val="000000" w:themeColor="text1"/>
                    <w:sz w:val="24"/>
                    <w:szCs w:val="24"/>
                    <w:lang w:eastAsia="en-US"/>
                  </w:rPr>
                </w:rPrChange>
              </w:rPr>
            </w:pPr>
            <w:r w:rsidRPr="00AF2F6F">
              <w:rPr>
                <w:b/>
                <w:color w:val="000000" w:themeColor="text1"/>
                <w:sz w:val="24"/>
                <w:szCs w:val="24"/>
                <w:rPrChange w:id="2744" w:author="PIERRE" w:date="2013-10-24T12:27:00Z">
                  <w:rPr>
                    <w:b/>
                    <w:color w:val="000000" w:themeColor="text1"/>
                    <w:sz w:val="24"/>
                    <w:szCs w:val="24"/>
                    <w:u w:val="single"/>
                  </w:rPr>
                </w:rPrChange>
              </w:rPr>
              <w:t>4</w:t>
            </w:r>
          </w:p>
        </w:tc>
        <w:tc>
          <w:tcPr>
            <w:tcW w:w="0" w:type="auto"/>
          </w:tcPr>
          <w:p w:rsidR="002A57BD" w:rsidRPr="00442E10" w:rsidRDefault="00AF2F6F" w:rsidP="002A57BD">
            <w:pPr>
              <w:spacing w:before="120" w:after="120" w:line="276" w:lineRule="auto"/>
              <w:jc w:val="both"/>
              <w:rPr>
                <w:rFonts w:eastAsiaTheme="minorHAnsi"/>
                <w:color w:val="000000" w:themeColor="text1"/>
                <w:sz w:val="24"/>
                <w:szCs w:val="24"/>
                <w:lang w:eastAsia="en-US"/>
                <w:rPrChange w:id="2745" w:author="PIERRE" w:date="2013-10-24T12:27:00Z">
                  <w:rPr>
                    <w:rFonts w:asciiTheme="minorHAnsi" w:eastAsiaTheme="minorHAnsi" w:hAnsiTheme="minorHAnsi" w:cstheme="minorBidi"/>
                    <w:color w:val="000000" w:themeColor="text1"/>
                    <w:sz w:val="24"/>
                    <w:szCs w:val="24"/>
                    <w:lang w:eastAsia="en-US"/>
                  </w:rPr>
                </w:rPrChange>
              </w:rPr>
            </w:pPr>
            <w:r w:rsidRPr="00AF2F6F">
              <w:rPr>
                <w:color w:val="000000" w:themeColor="text1"/>
                <w:sz w:val="24"/>
                <w:szCs w:val="24"/>
                <w:rPrChange w:id="2746" w:author="PIERRE" w:date="2013-10-24T12:27:00Z">
                  <w:rPr>
                    <w:color w:val="000000" w:themeColor="text1"/>
                    <w:sz w:val="24"/>
                    <w:szCs w:val="24"/>
                    <w:u w:val="single"/>
                  </w:rPr>
                </w:rPrChange>
              </w:rPr>
              <w:t>Exercice Donne Triple (Envoyeur)</w:t>
            </w:r>
          </w:p>
        </w:tc>
        <w:tc>
          <w:tcPr>
            <w:tcW w:w="0" w:type="auto"/>
          </w:tcPr>
          <w:p w:rsidR="002A57BD" w:rsidRPr="00442E10" w:rsidRDefault="00AF2F6F" w:rsidP="002A57BD">
            <w:pPr>
              <w:spacing w:before="120" w:after="120" w:line="276" w:lineRule="auto"/>
              <w:jc w:val="center"/>
              <w:rPr>
                <w:rFonts w:eastAsiaTheme="minorHAnsi"/>
                <w:color w:val="000000" w:themeColor="text1"/>
                <w:sz w:val="24"/>
                <w:szCs w:val="24"/>
                <w:lang w:eastAsia="en-US"/>
                <w:rPrChange w:id="2747" w:author="PIERRE" w:date="2013-10-24T12:27:00Z">
                  <w:rPr>
                    <w:rFonts w:asciiTheme="minorHAnsi" w:eastAsiaTheme="minorHAnsi" w:hAnsiTheme="minorHAnsi" w:cstheme="minorBidi"/>
                    <w:color w:val="000000" w:themeColor="text1"/>
                    <w:sz w:val="24"/>
                    <w:szCs w:val="24"/>
                    <w:lang w:eastAsia="en-US"/>
                  </w:rPr>
                </w:rPrChange>
              </w:rPr>
            </w:pPr>
            <w:proofErr w:type="spellStart"/>
            <w:r w:rsidRPr="00AF2F6F">
              <w:rPr>
                <w:color w:val="000000" w:themeColor="text1"/>
                <w:sz w:val="24"/>
                <w:szCs w:val="24"/>
                <w:rPrChange w:id="2748" w:author="PIERRE" w:date="2013-10-24T12:27:00Z">
                  <w:rPr>
                    <w:color w:val="000000" w:themeColor="text1"/>
                    <w:sz w:val="24"/>
                    <w:szCs w:val="24"/>
                    <w:u w:val="single"/>
                  </w:rPr>
                </w:rPrChange>
              </w:rPr>
              <w:t>TDS</w:t>
            </w:r>
            <w:proofErr w:type="spellEnd"/>
          </w:p>
        </w:tc>
      </w:tr>
      <w:tr w:rsidR="002A57BD" w:rsidRPr="00442E10" w:rsidTr="002A57BD">
        <w:tc>
          <w:tcPr>
            <w:tcW w:w="0" w:type="auto"/>
          </w:tcPr>
          <w:p w:rsidR="002A57BD" w:rsidRPr="00442E10" w:rsidRDefault="00AF2F6F" w:rsidP="002A57BD">
            <w:pPr>
              <w:spacing w:before="120" w:after="120" w:line="276" w:lineRule="auto"/>
              <w:jc w:val="both"/>
              <w:rPr>
                <w:rFonts w:eastAsiaTheme="minorHAnsi"/>
                <w:b/>
                <w:color w:val="000000" w:themeColor="text1"/>
                <w:sz w:val="24"/>
                <w:szCs w:val="24"/>
                <w:lang w:eastAsia="en-US"/>
                <w:rPrChange w:id="2749" w:author="PIERRE" w:date="2013-10-24T12:27:00Z">
                  <w:rPr>
                    <w:rFonts w:asciiTheme="minorHAnsi" w:eastAsiaTheme="minorHAnsi" w:hAnsiTheme="minorHAnsi" w:cstheme="minorBidi"/>
                    <w:b/>
                    <w:color w:val="000000" w:themeColor="text1"/>
                    <w:sz w:val="24"/>
                    <w:szCs w:val="24"/>
                    <w:lang w:eastAsia="en-US"/>
                  </w:rPr>
                </w:rPrChange>
              </w:rPr>
            </w:pPr>
            <w:r w:rsidRPr="00AF2F6F">
              <w:rPr>
                <w:b/>
                <w:color w:val="000000" w:themeColor="text1"/>
                <w:sz w:val="24"/>
                <w:szCs w:val="24"/>
                <w:rPrChange w:id="2750" w:author="PIERRE" w:date="2013-10-24T12:27:00Z">
                  <w:rPr>
                    <w:b/>
                    <w:color w:val="000000" w:themeColor="text1"/>
                    <w:sz w:val="24"/>
                    <w:szCs w:val="24"/>
                    <w:u w:val="single"/>
                  </w:rPr>
                </w:rPrChange>
              </w:rPr>
              <w:t>5</w:t>
            </w:r>
          </w:p>
        </w:tc>
        <w:tc>
          <w:tcPr>
            <w:tcW w:w="0" w:type="auto"/>
          </w:tcPr>
          <w:p w:rsidR="002A57BD" w:rsidRPr="00442E10" w:rsidRDefault="00AF2F6F" w:rsidP="002A57BD">
            <w:pPr>
              <w:spacing w:before="120" w:after="120" w:line="276" w:lineRule="auto"/>
              <w:jc w:val="both"/>
              <w:rPr>
                <w:rFonts w:eastAsiaTheme="minorHAnsi"/>
                <w:color w:val="000000" w:themeColor="text1"/>
                <w:sz w:val="24"/>
                <w:szCs w:val="24"/>
                <w:lang w:eastAsia="en-US"/>
                <w:rPrChange w:id="2751" w:author="PIERRE" w:date="2013-10-24T12:27:00Z">
                  <w:rPr>
                    <w:rFonts w:asciiTheme="minorHAnsi" w:eastAsiaTheme="minorHAnsi" w:hAnsiTheme="minorHAnsi" w:cstheme="minorBidi"/>
                    <w:color w:val="000000" w:themeColor="text1"/>
                    <w:sz w:val="24"/>
                    <w:szCs w:val="24"/>
                    <w:lang w:eastAsia="en-US"/>
                  </w:rPr>
                </w:rPrChange>
              </w:rPr>
            </w:pPr>
            <w:r w:rsidRPr="00AF2F6F">
              <w:rPr>
                <w:color w:val="000000" w:themeColor="text1"/>
                <w:sz w:val="24"/>
                <w:szCs w:val="24"/>
                <w:rPrChange w:id="2752" w:author="PIERRE" w:date="2013-10-24T12:27:00Z">
                  <w:rPr>
                    <w:color w:val="000000" w:themeColor="text1"/>
                    <w:sz w:val="24"/>
                    <w:szCs w:val="24"/>
                    <w:u w:val="single"/>
                  </w:rPr>
                </w:rPrChange>
              </w:rPr>
              <w:t>Exercice Donne Triple (Récepteur)</w:t>
            </w:r>
          </w:p>
        </w:tc>
        <w:tc>
          <w:tcPr>
            <w:tcW w:w="0" w:type="auto"/>
          </w:tcPr>
          <w:p w:rsidR="002A57BD" w:rsidRPr="00442E10" w:rsidRDefault="00AF2F6F" w:rsidP="002A57BD">
            <w:pPr>
              <w:spacing w:before="120" w:after="120" w:line="276" w:lineRule="auto"/>
              <w:jc w:val="center"/>
              <w:rPr>
                <w:rFonts w:eastAsiaTheme="minorHAnsi"/>
                <w:color w:val="000000" w:themeColor="text1"/>
                <w:sz w:val="24"/>
                <w:szCs w:val="24"/>
                <w:lang w:eastAsia="en-US"/>
                <w:rPrChange w:id="2753" w:author="PIERRE" w:date="2013-10-24T12:27:00Z">
                  <w:rPr>
                    <w:rFonts w:asciiTheme="minorHAnsi" w:eastAsiaTheme="minorHAnsi" w:hAnsiTheme="minorHAnsi" w:cstheme="minorBidi"/>
                    <w:color w:val="000000" w:themeColor="text1"/>
                    <w:sz w:val="24"/>
                    <w:szCs w:val="24"/>
                    <w:lang w:eastAsia="en-US"/>
                  </w:rPr>
                </w:rPrChange>
              </w:rPr>
            </w:pPr>
            <w:proofErr w:type="spellStart"/>
            <w:r w:rsidRPr="00AF2F6F">
              <w:rPr>
                <w:color w:val="000000" w:themeColor="text1"/>
                <w:sz w:val="24"/>
                <w:szCs w:val="24"/>
                <w:rPrChange w:id="2754" w:author="PIERRE" w:date="2013-10-24T12:27:00Z">
                  <w:rPr>
                    <w:color w:val="000000" w:themeColor="text1"/>
                    <w:sz w:val="24"/>
                    <w:szCs w:val="24"/>
                    <w:u w:val="single"/>
                  </w:rPr>
                </w:rPrChange>
              </w:rPr>
              <w:t>TDR</w:t>
            </w:r>
            <w:proofErr w:type="spellEnd"/>
          </w:p>
        </w:tc>
      </w:tr>
      <w:tr w:rsidR="002A57BD" w:rsidRPr="00442E10" w:rsidTr="002A57BD">
        <w:tc>
          <w:tcPr>
            <w:tcW w:w="0" w:type="auto"/>
          </w:tcPr>
          <w:p w:rsidR="002A57BD" w:rsidRPr="00442E10" w:rsidRDefault="00AF2F6F" w:rsidP="002A57BD">
            <w:pPr>
              <w:spacing w:before="120" w:after="120" w:line="276" w:lineRule="auto"/>
              <w:jc w:val="both"/>
              <w:rPr>
                <w:rFonts w:eastAsiaTheme="minorHAnsi"/>
                <w:b/>
                <w:color w:val="000000" w:themeColor="text1"/>
                <w:sz w:val="24"/>
                <w:szCs w:val="24"/>
                <w:lang w:eastAsia="en-US"/>
                <w:rPrChange w:id="2755" w:author="PIERRE" w:date="2013-10-24T12:27:00Z">
                  <w:rPr>
                    <w:rFonts w:asciiTheme="minorHAnsi" w:eastAsiaTheme="minorHAnsi" w:hAnsiTheme="minorHAnsi" w:cstheme="minorBidi"/>
                    <w:b/>
                    <w:color w:val="000000" w:themeColor="text1"/>
                    <w:sz w:val="24"/>
                    <w:szCs w:val="24"/>
                    <w:lang w:eastAsia="en-US"/>
                  </w:rPr>
                </w:rPrChange>
              </w:rPr>
            </w:pPr>
            <w:r w:rsidRPr="00AF2F6F">
              <w:rPr>
                <w:b/>
                <w:color w:val="000000" w:themeColor="text1"/>
                <w:sz w:val="24"/>
                <w:szCs w:val="24"/>
                <w:rPrChange w:id="2756" w:author="PIERRE" w:date="2013-10-24T12:27:00Z">
                  <w:rPr>
                    <w:b/>
                    <w:color w:val="000000" w:themeColor="text1"/>
                    <w:sz w:val="24"/>
                    <w:szCs w:val="24"/>
                    <w:u w:val="single"/>
                  </w:rPr>
                </w:rPrChange>
              </w:rPr>
              <w:t>6</w:t>
            </w:r>
          </w:p>
        </w:tc>
        <w:tc>
          <w:tcPr>
            <w:tcW w:w="0" w:type="auto"/>
          </w:tcPr>
          <w:p w:rsidR="002A57BD" w:rsidRPr="00442E10" w:rsidRDefault="00AF2F6F" w:rsidP="002A57BD">
            <w:pPr>
              <w:spacing w:before="120" w:after="120" w:line="276" w:lineRule="auto"/>
              <w:jc w:val="both"/>
              <w:rPr>
                <w:rFonts w:eastAsiaTheme="minorHAnsi"/>
                <w:color w:val="000000" w:themeColor="text1"/>
                <w:sz w:val="24"/>
                <w:szCs w:val="24"/>
                <w:lang w:eastAsia="en-US"/>
                <w:rPrChange w:id="2757" w:author="PIERRE" w:date="2013-10-24T12:27:00Z">
                  <w:rPr>
                    <w:rFonts w:asciiTheme="minorHAnsi" w:eastAsiaTheme="minorHAnsi" w:hAnsiTheme="minorHAnsi" w:cstheme="minorBidi"/>
                    <w:color w:val="000000" w:themeColor="text1"/>
                    <w:sz w:val="24"/>
                    <w:szCs w:val="24"/>
                    <w:lang w:eastAsia="en-US"/>
                  </w:rPr>
                </w:rPrChange>
              </w:rPr>
            </w:pPr>
            <w:r w:rsidRPr="00AF2F6F">
              <w:rPr>
                <w:color w:val="000000" w:themeColor="text1"/>
                <w:sz w:val="24"/>
                <w:szCs w:val="24"/>
                <w:rPrChange w:id="2758" w:author="PIERRE" w:date="2013-10-24T12:27:00Z">
                  <w:rPr>
                    <w:color w:val="000000" w:themeColor="text1"/>
                    <w:sz w:val="24"/>
                    <w:szCs w:val="24"/>
                    <w:u w:val="single"/>
                  </w:rPr>
                </w:rPrChange>
              </w:rPr>
              <w:t>Exercice d’allocation (Envoyeur)</w:t>
            </w:r>
          </w:p>
        </w:tc>
        <w:tc>
          <w:tcPr>
            <w:tcW w:w="0" w:type="auto"/>
          </w:tcPr>
          <w:p w:rsidR="002A57BD" w:rsidRPr="00442E10" w:rsidRDefault="00AF2F6F" w:rsidP="002A57BD">
            <w:pPr>
              <w:spacing w:before="120" w:after="120" w:line="276" w:lineRule="auto"/>
              <w:jc w:val="center"/>
              <w:rPr>
                <w:rFonts w:eastAsiaTheme="minorHAnsi"/>
                <w:color w:val="000000" w:themeColor="text1"/>
                <w:sz w:val="24"/>
                <w:szCs w:val="24"/>
                <w:lang w:eastAsia="en-US"/>
                <w:rPrChange w:id="2759" w:author="PIERRE" w:date="2013-10-24T12:27:00Z">
                  <w:rPr>
                    <w:rFonts w:asciiTheme="minorHAnsi" w:eastAsiaTheme="minorHAnsi" w:hAnsiTheme="minorHAnsi" w:cstheme="minorBidi"/>
                    <w:color w:val="000000" w:themeColor="text1"/>
                    <w:sz w:val="24"/>
                    <w:szCs w:val="24"/>
                    <w:lang w:eastAsia="en-US"/>
                  </w:rPr>
                </w:rPrChange>
              </w:rPr>
            </w:pPr>
            <w:r w:rsidRPr="00AF2F6F">
              <w:rPr>
                <w:color w:val="000000" w:themeColor="text1"/>
                <w:sz w:val="24"/>
                <w:szCs w:val="24"/>
                <w:rPrChange w:id="2760" w:author="PIERRE" w:date="2013-10-24T12:27:00Z">
                  <w:rPr>
                    <w:color w:val="000000" w:themeColor="text1"/>
                    <w:sz w:val="24"/>
                    <w:szCs w:val="24"/>
                    <w:u w:val="single"/>
                  </w:rPr>
                </w:rPrChange>
              </w:rPr>
              <w:t>AS</w:t>
            </w:r>
          </w:p>
        </w:tc>
      </w:tr>
      <w:tr w:rsidR="002A57BD" w:rsidRPr="00442E10" w:rsidTr="002A57BD">
        <w:tc>
          <w:tcPr>
            <w:tcW w:w="0" w:type="auto"/>
          </w:tcPr>
          <w:p w:rsidR="002A57BD" w:rsidRPr="00442E10" w:rsidRDefault="00AF2F6F" w:rsidP="002A57BD">
            <w:pPr>
              <w:spacing w:before="120" w:after="120" w:line="276" w:lineRule="auto"/>
              <w:jc w:val="both"/>
              <w:rPr>
                <w:rFonts w:eastAsiaTheme="minorHAnsi"/>
                <w:b/>
                <w:color w:val="000000" w:themeColor="text1"/>
                <w:sz w:val="24"/>
                <w:szCs w:val="24"/>
                <w:lang w:eastAsia="en-US"/>
                <w:rPrChange w:id="2761" w:author="PIERRE" w:date="2013-10-24T12:27:00Z">
                  <w:rPr>
                    <w:rFonts w:asciiTheme="minorHAnsi" w:eastAsiaTheme="minorHAnsi" w:hAnsiTheme="minorHAnsi" w:cstheme="minorBidi"/>
                    <w:b/>
                    <w:color w:val="000000" w:themeColor="text1"/>
                    <w:sz w:val="24"/>
                    <w:szCs w:val="24"/>
                    <w:lang w:eastAsia="en-US"/>
                  </w:rPr>
                </w:rPrChange>
              </w:rPr>
            </w:pPr>
            <w:r w:rsidRPr="00AF2F6F">
              <w:rPr>
                <w:b/>
                <w:color w:val="000000" w:themeColor="text1"/>
                <w:sz w:val="24"/>
                <w:szCs w:val="24"/>
                <w:rPrChange w:id="2762" w:author="PIERRE" w:date="2013-10-24T12:27:00Z">
                  <w:rPr>
                    <w:b/>
                    <w:color w:val="000000" w:themeColor="text1"/>
                    <w:sz w:val="24"/>
                    <w:szCs w:val="24"/>
                    <w:u w:val="single"/>
                  </w:rPr>
                </w:rPrChange>
              </w:rPr>
              <w:t>7</w:t>
            </w:r>
          </w:p>
        </w:tc>
        <w:tc>
          <w:tcPr>
            <w:tcW w:w="0" w:type="auto"/>
          </w:tcPr>
          <w:p w:rsidR="002A57BD" w:rsidRPr="00442E10" w:rsidRDefault="00AF2F6F" w:rsidP="002A57BD">
            <w:pPr>
              <w:spacing w:before="120" w:after="120" w:line="276" w:lineRule="auto"/>
              <w:jc w:val="both"/>
              <w:rPr>
                <w:rFonts w:eastAsiaTheme="minorHAnsi"/>
                <w:color w:val="000000" w:themeColor="text1"/>
                <w:sz w:val="24"/>
                <w:szCs w:val="24"/>
                <w:lang w:eastAsia="en-US"/>
                <w:rPrChange w:id="2763" w:author="PIERRE" w:date="2013-10-24T12:27:00Z">
                  <w:rPr>
                    <w:rFonts w:asciiTheme="minorHAnsi" w:eastAsiaTheme="minorHAnsi" w:hAnsiTheme="minorHAnsi" w:cstheme="minorBidi"/>
                    <w:color w:val="000000" w:themeColor="text1"/>
                    <w:sz w:val="24"/>
                    <w:szCs w:val="24"/>
                    <w:lang w:eastAsia="en-US"/>
                  </w:rPr>
                </w:rPrChange>
              </w:rPr>
            </w:pPr>
            <w:r w:rsidRPr="00AF2F6F">
              <w:rPr>
                <w:color w:val="000000" w:themeColor="text1"/>
                <w:sz w:val="24"/>
                <w:szCs w:val="24"/>
                <w:rPrChange w:id="2764" w:author="PIERRE" w:date="2013-10-24T12:27:00Z">
                  <w:rPr>
                    <w:color w:val="000000" w:themeColor="text1"/>
                    <w:sz w:val="24"/>
                    <w:szCs w:val="24"/>
                    <w:u w:val="single"/>
                  </w:rPr>
                </w:rPrChange>
              </w:rPr>
              <w:t>Exercice d’allocation (Récepteur)</w:t>
            </w:r>
          </w:p>
        </w:tc>
        <w:tc>
          <w:tcPr>
            <w:tcW w:w="0" w:type="auto"/>
          </w:tcPr>
          <w:p w:rsidR="002A57BD" w:rsidRPr="00442E10" w:rsidRDefault="00AF2F6F" w:rsidP="002A57BD">
            <w:pPr>
              <w:spacing w:before="120" w:after="120" w:line="276" w:lineRule="auto"/>
              <w:jc w:val="center"/>
              <w:rPr>
                <w:rFonts w:eastAsiaTheme="minorHAnsi"/>
                <w:color w:val="000000" w:themeColor="text1"/>
                <w:sz w:val="24"/>
                <w:szCs w:val="24"/>
                <w:lang w:eastAsia="en-US"/>
                <w:rPrChange w:id="2765" w:author="PIERRE" w:date="2013-10-24T12:27:00Z">
                  <w:rPr>
                    <w:rFonts w:asciiTheme="minorHAnsi" w:eastAsiaTheme="minorHAnsi" w:hAnsiTheme="minorHAnsi" w:cstheme="minorBidi"/>
                    <w:color w:val="000000" w:themeColor="text1"/>
                    <w:sz w:val="24"/>
                    <w:szCs w:val="24"/>
                    <w:lang w:eastAsia="en-US"/>
                  </w:rPr>
                </w:rPrChange>
              </w:rPr>
            </w:pPr>
            <w:r w:rsidRPr="00AF2F6F">
              <w:rPr>
                <w:color w:val="000000" w:themeColor="text1"/>
                <w:sz w:val="24"/>
                <w:szCs w:val="24"/>
                <w:rPrChange w:id="2766" w:author="PIERRE" w:date="2013-10-24T12:27:00Z">
                  <w:rPr>
                    <w:color w:val="000000" w:themeColor="text1"/>
                    <w:sz w:val="24"/>
                    <w:szCs w:val="24"/>
                    <w:u w:val="single"/>
                  </w:rPr>
                </w:rPrChange>
              </w:rPr>
              <w:t>AR</w:t>
            </w:r>
          </w:p>
        </w:tc>
      </w:tr>
      <w:tr w:rsidR="002A57BD" w:rsidRPr="00442E10" w:rsidTr="002A57BD">
        <w:tc>
          <w:tcPr>
            <w:tcW w:w="0" w:type="auto"/>
          </w:tcPr>
          <w:p w:rsidR="002A57BD" w:rsidRPr="00442E10" w:rsidRDefault="00AF2F6F" w:rsidP="002A57BD">
            <w:pPr>
              <w:spacing w:before="120" w:after="120" w:line="276" w:lineRule="auto"/>
              <w:jc w:val="both"/>
              <w:rPr>
                <w:rFonts w:eastAsiaTheme="minorHAnsi"/>
                <w:b/>
                <w:color w:val="000000" w:themeColor="text1"/>
                <w:sz w:val="24"/>
                <w:szCs w:val="24"/>
                <w:lang w:eastAsia="en-US"/>
                <w:rPrChange w:id="2767" w:author="PIERRE" w:date="2013-10-24T12:27:00Z">
                  <w:rPr>
                    <w:rFonts w:asciiTheme="minorHAnsi" w:eastAsiaTheme="minorHAnsi" w:hAnsiTheme="minorHAnsi" w:cstheme="minorBidi"/>
                    <w:b/>
                    <w:color w:val="000000" w:themeColor="text1"/>
                    <w:sz w:val="24"/>
                    <w:szCs w:val="24"/>
                    <w:lang w:eastAsia="en-US"/>
                  </w:rPr>
                </w:rPrChange>
              </w:rPr>
            </w:pPr>
            <w:r w:rsidRPr="00AF2F6F">
              <w:rPr>
                <w:b/>
                <w:color w:val="000000" w:themeColor="text1"/>
                <w:sz w:val="24"/>
                <w:szCs w:val="24"/>
                <w:rPrChange w:id="2768" w:author="PIERRE" w:date="2013-10-24T12:27:00Z">
                  <w:rPr>
                    <w:b/>
                    <w:color w:val="000000" w:themeColor="text1"/>
                    <w:sz w:val="24"/>
                    <w:szCs w:val="24"/>
                    <w:u w:val="single"/>
                  </w:rPr>
                </w:rPrChange>
              </w:rPr>
              <w:t>8</w:t>
            </w:r>
          </w:p>
        </w:tc>
        <w:tc>
          <w:tcPr>
            <w:tcW w:w="0" w:type="auto"/>
          </w:tcPr>
          <w:p w:rsidR="002A57BD" w:rsidRPr="00442E10" w:rsidRDefault="00AF2F6F" w:rsidP="002A57BD">
            <w:pPr>
              <w:spacing w:before="120" w:after="120" w:line="276" w:lineRule="auto"/>
              <w:jc w:val="both"/>
              <w:rPr>
                <w:rFonts w:eastAsiaTheme="minorHAnsi"/>
                <w:color w:val="000000" w:themeColor="text1"/>
                <w:sz w:val="24"/>
                <w:szCs w:val="24"/>
                <w:lang w:eastAsia="en-US"/>
                <w:rPrChange w:id="2769" w:author="PIERRE" w:date="2013-10-24T12:27:00Z">
                  <w:rPr>
                    <w:rFonts w:asciiTheme="minorHAnsi" w:eastAsiaTheme="minorHAnsi" w:hAnsiTheme="minorHAnsi" w:cstheme="minorBidi"/>
                    <w:color w:val="000000" w:themeColor="text1"/>
                    <w:sz w:val="24"/>
                    <w:szCs w:val="24"/>
                    <w:lang w:eastAsia="en-US"/>
                  </w:rPr>
                </w:rPrChange>
              </w:rPr>
            </w:pPr>
            <w:r w:rsidRPr="00AF2F6F">
              <w:rPr>
                <w:color w:val="000000" w:themeColor="text1"/>
                <w:sz w:val="24"/>
                <w:szCs w:val="24"/>
                <w:rPrChange w:id="2770" w:author="PIERRE" w:date="2013-10-24T12:27:00Z">
                  <w:rPr>
                    <w:color w:val="000000" w:themeColor="text1"/>
                    <w:sz w:val="24"/>
                    <w:szCs w:val="24"/>
                    <w:u w:val="single"/>
                  </w:rPr>
                </w:rPrChange>
              </w:rPr>
              <w:t>Exercice d’investissement Co-villageois (Envoyeur)</w:t>
            </w:r>
          </w:p>
        </w:tc>
        <w:tc>
          <w:tcPr>
            <w:tcW w:w="0" w:type="auto"/>
          </w:tcPr>
          <w:p w:rsidR="002A57BD" w:rsidRPr="00442E10" w:rsidRDefault="00AF2F6F" w:rsidP="002A57BD">
            <w:pPr>
              <w:spacing w:before="120" w:after="120" w:line="276" w:lineRule="auto"/>
              <w:jc w:val="center"/>
              <w:rPr>
                <w:rFonts w:eastAsiaTheme="minorHAnsi"/>
                <w:color w:val="000000" w:themeColor="text1"/>
                <w:sz w:val="24"/>
                <w:szCs w:val="24"/>
                <w:lang w:eastAsia="en-US"/>
                <w:rPrChange w:id="2771" w:author="PIERRE" w:date="2013-10-24T12:27:00Z">
                  <w:rPr>
                    <w:rFonts w:asciiTheme="minorHAnsi" w:eastAsiaTheme="minorHAnsi" w:hAnsiTheme="minorHAnsi" w:cstheme="minorBidi"/>
                    <w:color w:val="000000" w:themeColor="text1"/>
                    <w:sz w:val="24"/>
                    <w:szCs w:val="24"/>
                    <w:lang w:eastAsia="en-US"/>
                  </w:rPr>
                </w:rPrChange>
              </w:rPr>
            </w:pPr>
            <w:proofErr w:type="spellStart"/>
            <w:r w:rsidRPr="00AF2F6F">
              <w:rPr>
                <w:color w:val="000000" w:themeColor="text1"/>
                <w:sz w:val="24"/>
                <w:szCs w:val="24"/>
                <w:rPrChange w:id="2772" w:author="PIERRE" w:date="2013-10-24T12:27:00Z">
                  <w:rPr>
                    <w:color w:val="000000" w:themeColor="text1"/>
                    <w:sz w:val="24"/>
                    <w:szCs w:val="24"/>
                    <w:u w:val="single"/>
                  </w:rPr>
                </w:rPrChange>
              </w:rPr>
              <w:t>IVS</w:t>
            </w:r>
            <w:proofErr w:type="spellEnd"/>
          </w:p>
        </w:tc>
      </w:tr>
      <w:tr w:rsidR="002A57BD" w:rsidRPr="00442E10" w:rsidTr="002A57BD">
        <w:tc>
          <w:tcPr>
            <w:tcW w:w="0" w:type="auto"/>
          </w:tcPr>
          <w:p w:rsidR="002A57BD" w:rsidRPr="00442E10" w:rsidRDefault="00AF2F6F" w:rsidP="002A57BD">
            <w:pPr>
              <w:spacing w:before="120" w:after="120" w:line="276" w:lineRule="auto"/>
              <w:jc w:val="both"/>
              <w:rPr>
                <w:rFonts w:eastAsiaTheme="minorHAnsi"/>
                <w:b/>
                <w:color w:val="000000" w:themeColor="text1"/>
                <w:sz w:val="24"/>
                <w:szCs w:val="24"/>
                <w:lang w:eastAsia="en-US"/>
                <w:rPrChange w:id="2773" w:author="PIERRE" w:date="2013-10-24T12:27:00Z">
                  <w:rPr>
                    <w:rFonts w:asciiTheme="minorHAnsi" w:eastAsiaTheme="minorHAnsi" w:hAnsiTheme="minorHAnsi" w:cstheme="minorBidi"/>
                    <w:b/>
                    <w:color w:val="000000" w:themeColor="text1"/>
                    <w:sz w:val="24"/>
                    <w:szCs w:val="24"/>
                    <w:lang w:eastAsia="en-US"/>
                  </w:rPr>
                </w:rPrChange>
              </w:rPr>
            </w:pPr>
            <w:r w:rsidRPr="00AF2F6F">
              <w:rPr>
                <w:b/>
                <w:color w:val="000000" w:themeColor="text1"/>
                <w:sz w:val="24"/>
                <w:szCs w:val="24"/>
                <w:rPrChange w:id="2774" w:author="PIERRE" w:date="2013-10-24T12:27:00Z">
                  <w:rPr>
                    <w:b/>
                    <w:color w:val="000000" w:themeColor="text1"/>
                    <w:sz w:val="24"/>
                    <w:szCs w:val="24"/>
                    <w:u w:val="single"/>
                  </w:rPr>
                </w:rPrChange>
              </w:rPr>
              <w:t>9</w:t>
            </w:r>
          </w:p>
        </w:tc>
        <w:tc>
          <w:tcPr>
            <w:tcW w:w="0" w:type="auto"/>
          </w:tcPr>
          <w:p w:rsidR="002A57BD" w:rsidRPr="00442E10" w:rsidRDefault="00AF2F6F" w:rsidP="002A57BD">
            <w:pPr>
              <w:spacing w:before="120" w:after="120" w:line="276" w:lineRule="auto"/>
              <w:jc w:val="both"/>
              <w:rPr>
                <w:rFonts w:eastAsiaTheme="minorHAnsi"/>
                <w:color w:val="000000" w:themeColor="text1"/>
                <w:sz w:val="24"/>
                <w:szCs w:val="24"/>
                <w:lang w:eastAsia="en-US"/>
                <w:rPrChange w:id="2775" w:author="PIERRE" w:date="2013-10-24T12:27:00Z">
                  <w:rPr>
                    <w:rFonts w:asciiTheme="minorHAnsi" w:eastAsiaTheme="minorHAnsi" w:hAnsiTheme="minorHAnsi" w:cstheme="minorBidi"/>
                    <w:color w:val="000000" w:themeColor="text1"/>
                    <w:sz w:val="24"/>
                    <w:szCs w:val="24"/>
                    <w:lang w:eastAsia="en-US"/>
                  </w:rPr>
                </w:rPrChange>
              </w:rPr>
            </w:pPr>
            <w:r w:rsidRPr="00AF2F6F">
              <w:rPr>
                <w:color w:val="000000" w:themeColor="text1"/>
                <w:sz w:val="24"/>
                <w:szCs w:val="24"/>
                <w:rPrChange w:id="2776" w:author="PIERRE" w:date="2013-10-24T12:27:00Z">
                  <w:rPr>
                    <w:color w:val="000000" w:themeColor="text1"/>
                    <w:sz w:val="24"/>
                    <w:szCs w:val="24"/>
                    <w:u w:val="single"/>
                  </w:rPr>
                </w:rPrChange>
              </w:rPr>
              <w:t>Exercice d’investissement Co-villageois (Récepteur)</w:t>
            </w:r>
          </w:p>
        </w:tc>
        <w:tc>
          <w:tcPr>
            <w:tcW w:w="0" w:type="auto"/>
          </w:tcPr>
          <w:p w:rsidR="002A57BD" w:rsidRPr="00442E10" w:rsidRDefault="00AF2F6F" w:rsidP="002A57BD">
            <w:pPr>
              <w:spacing w:before="120" w:after="120" w:line="276" w:lineRule="auto"/>
              <w:jc w:val="center"/>
              <w:rPr>
                <w:rFonts w:eastAsiaTheme="minorHAnsi"/>
                <w:color w:val="000000" w:themeColor="text1"/>
                <w:sz w:val="24"/>
                <w:szCs w:val="24"/>
                <w:lang w:eastAsia="en-US"/>
                <w:rPrChange w:id="2777" w:author="PIERRE" w:date="2013-10-24T12:27:00Z">
                  <w:rPr>
                    <w:rFonts w:asciiTheme="minorHAnsi" w:eastAsiaTheme="minorHAnsi" w:hAnsiTheme="minorHAnsi" w:cstheme="minorBidi"/>
                    <w:color w:val="000000" w:themeColor="text1"/>
                    <w:sz w:val="24"/>
                    <w:szCs w:val="24"/>
                    <w:lang w:eastAsia="en-US"/>
                  </w:rPr>
                </w:rPrChange>
              </w:rPr>
            </w:pPr>
            <w:proofErr w:type="spellStart"/>
            <w:r w:rsidRPr="00AF2F6F">
              <w:rPr>
                <w:color w:val="000000" w:themeColor="text1"/>
                <w:sz w:val="24"/>
                <w:szCs w:val="24"/>
                <w:rPrChange w:id="2778" w:author="PIERRE" w:date="2013-10-24T12:27:00Z">
                  <w:rPr>
                    <w:color w:val="000000" w:themeColor="text1"/>
                    <w:sz w:val="24"/>
                    <w:szCs w:val="24"/>
                    <w:u w:val="single"/>
                  </w:rPr>
                </w:rPrChange>
              </w:rPr>
              <w:t>IVR</w:t>
            </w:r>
            <w:proofErr w:type="spellEnd"/>
          </w:p>
        </w:tc>
      </w:tr>
      <w:tr w:rsidR="002A57BD" w:rsidRPr="00442E10" w:rsidTr="002A57BD">
        <w:tc>
          <w:tcPr>
            <w:tcW w:w="0" w:type="auto"/>
          </w:tcPr>
          <w:p w:rsidR="002A57BD" w:rsidRPr="00442E10" w:rsidRDefault="00AF2F6F" w:rsidP="002A57BD">
            <w:pPr>
              <w:spacing w:before="120" w:after="120" w:line="276" w:lineRule="auto"/>
              <w:jc w:val="both"/>
              <w:rPr>
                <w:rFonts w:eastAsiaTheme="minorHAnsi"/>
                <w:b/>
                <w:color w:val="000000" w:themeColor="text1"/>
                <w:sz w:val="24"/>
                <w:szCs w:val="24"/>
                <w:lang w:eastAsia="en-US"/>
                <w:rPrChange w:id="2779" w:author="PIERRE" w:date="2013-10-24T12:27:00Z">
                  <w:rPr>
                    <w:rFonts w:asciiTheme="minorHAnsi" w:eastAsiaTheme="minorHAnsi" w:hAnsiTheme="minorHAnsi" w:cstheme="minorBidi"/>
                    <w:b/>
                    <w:color w:val="000000" w:themeColor="text1"/>
                    <w:sz w:val="24"/>
                    <w:szCs w:val="24"/>
                    <w:lang w:eastAsia="en-US"/>
                  </w:rPr>
                </w:rPrChange>
              </w:rPr>
            </w:pPr>
            <w:r w:rsidRPr="00AF2F6F">
              <w:rPr>
                <w:b/>
                <w:color w:val="000000" w:themeColor="text1"/>
                <w:sz w:val="24"/>
                <w:szCs w:val="24"/>
                <w:rPrChange w:id="2780" w:author="PIERRE" w:date="2013-10-24T12:27:00Z">
                  <w:rPr>
                    <w:b/>
                    <w:color w:val="000000" w:themeColor="text1"/>
                    <w:sz w:val="24"/>
                    <w:szCs w:val="24"/>
                    <w:u w:val="single"/>
                  </w:rPr>
                </w:rPrChange>
              </w:rPr>
              <w:t>10</w:t>
            </w:r>
          </w:p>
        </w:tc>
        <w:tc>
          <w:tcPr>
            <w:tcW w:w="0" w:type="auto"/>
          </w:tcPr>
          <w:p w:rsidR="002A57BD" w:rsidRPr="00442E10" w:rsidRDefault="00AF2F6F" w:rsidP="002A57BD">
            <w:pPr>
              <w:spacing w:before="120" w:after="120" w:line="276" w:lineRule="auto"/>
              <w:jc w:val="both"/>
              <w:rPr>
                <w:rFonts w:eastAsiaTheme="minorHAnsi"/>
                <w:color w:val="000000" w:themeColor="text1"/>
                <w:sz w:val="24"/>
                <w:szCs w:val="24"/>
                <w:lang w:eastAsia="en-US"/>
                <w:rPrChange w:id="2781" w:author="PIERRE" w:date="2013-10-24T12:27:00Z">
                  <w:rPr>
                    <w:rFonts w:asciiTheme="minorHAnsi" w:eastAsiaTheme="minorHAnsi" w:hAnsiTheme="minorHAnsi" w:cstheme="minorBidi"/>
                    <w:color w:val="000000" w:themeColor="text1"/>
                    <w:sz w:val="24"/>
                    <w:szCs w:val="24"/>
                    <w:lang w:eastAsia="en-US"/>
                  </w:rPr>
                </w:rPrChange>
              </w:rPr>
            </w:pPr>
            <w:r w:rsidRPr="00AF2F6F">
              <w:rPr>
                <w:color w:val="000000" w:themeColor="text1"/>
                <w:sz w:val="24"/>
                <w:szCs w:val="24"/>
                <w:rPrChange w:id="2782" w:author="PIERRE" w:date="2013-10-24T12:27:00Z">
                  <w:rPr>
                    <w:color w:val="000000" w:themeColor="text1"/>
                    <w:sz w:val="24"/>
                    <w:szCs w:val="24"/>
                    <w:u w:val="single"/>
                  </w:rPr>
                </w:rPrChange>
              </w:rPr>
              <w:t>Exercice d’investissement entre le chef du village et les villageois  (Envoyeur)</w:t>
            </w:r>
          </w:p>
        </w:tc>
        <w:tc>
          <w:tcPr>
            <w:tcW w:w="0" w:type="auto"/>
          </w:tcPr>
          <w:p w:rsidR="002A57BD" w:rsidRPr="00442E10" w:rsidRDefault="00AF2F6F" w:rsidP="002A57BD">
            <w:pPr>
              <w:spacing w:before="120" w:after="120" w:line="276" w:lineRule="auto"/>
              <w:jc w:val="center"/>
              <w:rPr>
                <w:rFonts w:eastAsiaTheme="minorHAnsi"/>
                <w:color w:val="000000" w:themeColor="text1"/>
                <w:sz w:val="24"/>
                <w:szCs w:val="24"/>
                <w:lang w:eastAsia="en-US"/>
                <w:rPrChange w:id="2783" w:author="PIERRE" w:date="2013-10-24T12:27:00Z">
                  <w:rPr>
                    <w:rFonts w:asciiTheme="minorHAnsi" w:eastAsiaTheme="minorHAnsi" w:hAnsiTheme="minorHAnsi" w:cstheme="minorBidi"/>
                    <w:color w:val="000000" w:themeColor="text1"/>
                    <w:sz w:val="24"/>
                    <w:szCs w:val="24"/>
                    <w:lang w:eastAsia="en-US"/>
                  </w:rPr>
                </w:rPrChange>
              </w:rPr>
            </w:pPr>
            <w:proofErr w:type="spellStart"/>
            <w:r w:rsidRPr="00AF2F6F">
              <w:rPr>
                <w:color w:val="000000" w:themeColor="text1"/>
                <w:sz w:val="24"/>
                <w:szCs w:val="24"/>
                <w:rPrChange w:id="2784" w:author="PIERRE" w:date="2013-10-24T12:27:00Z">
                  <w:rPr>
                    <w:color w:val="000000" w:themeColor="text1"/>
                    <w:sz w:val="24"/>
                    <w:szCs w:val="24"/>
                    <w:u w:val="single"/>
                  </w:rPr>
                </w:rPrChange>
              </w:rPr>
              <w:t>ICS</w:t>
            </w:r>
            <w:proofErr w:type="spellEnd"/>
          </w:p>
        </w:tc>
      </w:tr>
      <w:tr w:rsidR="002A57BD" w:rsidRPr="00442E10" w:rsidTr="002A57BD">
        <w:tc>
          <w:tcPr>
            <w:tcW w:w="0" w:type="auto"/>
          </w:tcPr>
          <w:p w:rsidR="002A57BD" w:rsidRPr="00442E10" w:rsidRDefault="00AF2F6F" w:rsidP="002A57BD">
            <w:pPr>
              <w:spacing w:before="120" w:after="120" w:line="276" w:lineRule="auto"/>
              <w:jc w:val="both"/>
              <w:rPr>
                <w:rFonts w:eastAsiaTheme="minorHAnsi"/>
                <w:b/>
                <w:color w:val="000000" w:themeColor="text1"/>
                <w:sz w:val="24"/>
                <w:szCs w:val="24"/>
                <w:lang w:eastAsia="en-US"/>
                <w:rPrChange w:id="2785" w:author="PIERRE" w:date="2013-10-24T12:27:00Z">
                  <w:rPr>
                    <w:rFonts w:asciiTheme="minorHAnsi" w:eastAsiaTheme="minorHAnsi" w:hAnsiTheme="minorHAnsi" w:cstheme="minorBidi"/>
                    <w:b/>
                    <w:color w:val="000000" w:themeColor="text1"/>
                    <w:sz w:val="24"/>
                    <w:szCs w:val="24"/>
                    <w:lang w:eastAsia="en-US"/>
                  </w:rPr>
                </w:rPrChange>
              </w:rPr>
            </w:pPr>
            <w:r w:rsidRPr="00AF2F6F">
              <w:rPr>
                <w:b/>
                <w:color w:val="000000" w:themeColor="text1"/>
                <w:sz w:val="24"/>
                <w:szCs w:val="24"/>
                <w:rPrChange w:id="2786" w:author="PIERRE" w:date="2013-10-24T12:27:00Z">
                  <w:rPr>
                    <w:b/>
                    <w:color w:val="000000" w:themeColor="text1"/>
                    <w:sz w:val="24"/>
                    <w:szCs w:val="24"/>
                    <w:u w:val="single"/>
                  </w:rPr>
                </w:rPrChange>
              </w:rPr>
              <w:t>11</w:t>
            </w:r>
          </w:p>
        </w:tc>
        <w:tc>
          <w:tcPr>
            <w:tcW w:w="0" w:type="auto"/>
          </w:tcPr>
          <w:p w:rsidR="002A57BD" w:rsidRPr="00442E10" w:rsidRDefault="00AF2F6F" w:rsidP="002A57BD">
            <w:pPr>
              <w:spacing w:before="120" w:after="120" w:line="276" w:lineRule="auto"/>
              <w:jc w:val="both"/>
              <w:rPr>
                <w:rFonts w:eastAsiaTheme="minorHAnsi"/>
                <w:color w:val="000000" w:themeColor="text1"/>
                <w:sz w:val="24"/>
                <w:szCs w:val="24"/>
                <w:lang w:eastAsia="en-US"/>
                <w:rPrChange w:id="2787" w:author="PIERRE" w:date="2013-10-24T12:27:00Z">
                  <w:rPr>
                    <w:rFonts w:asciiTheme="minorHAnsi" w:eastAsiaTheme="minorHAnsi" w:hAnsiTheme="minorHAnsi" w:cstheme="minorBidi"/>
                    <w:color w:val="000000" w:themeColor="text1"/>
                    <w:sz w:val="24"/>
                    <w:szCs w:val="24"/>
                    <w:lang w:eastAsia="en-US"/>
                  </w:rPr>
                </w:rPrChange>
              </w:rPr>
            </w:pPr>
            <w:r w:rsidRPr="00AF2F6F">
              <w:rPr>
                <w:color w:val="000000" w:themeColor="text1"/>
                <w:sz w:val="24"/>
                <w:szCs w:val="24"/>
                <w:rPrChange w:id="2788" w:author="PIERRE" w:date="2013-10-24T12:27:00Z">
                  <w:rPr>
                    <w:color w:val="000000" w:themeColor="text1"/>
                    <w:sz w:val="24"/>
                    <w:szCs w:val="24"/>
                    <w:u w:val="single"/>
                  </w:rPr>
                </w:rPrChange>
              </w:rPr>
              <w:t>Exercice d’investissement entre le chef du village et les villageois (Récepteur)</w:t>
            </w:r>
          </w:p>
        </w:tc>
        <w:tc>
          <w:tcPr>
            <w:tcW w:w="0" w:type="auto"/>
          </w:tcPr>
          <w:p w:rsidR="002A57BD" w:rsidRPr="00442E10" w:rsidRDefault="00AF2F6F" w:rsidP="002A57BD">
            <w:pPr>
              <w:spacing w:before="120" w:after="120" w:line="276" w:lineRule="auto"/>
              <w:jc w:val="center"/>
              <w:rPr>
                <w:rFonts w:eastAsiaTheme="minorHAnsi"/>
                <w:color w:val="000000" w:themeColor="text1"/>
                <w:sz w:val="24"/>
                <w:szCs w:val="24"/>
                <w:lang w:eastAsia="en-US"/>
                <w:rPrChange w:id="2789" w:author="PIERRE" w:date="2013-10-24T12:27:00Z">
                  <w:rPr>
                    <w:rFonts w:asciiTheme="minorHAnsi" w:eastAsiaTheme="minorHAnsi" w:hAnsiTheme="minorHAnsi" w:cstheme="minorBidi"/>
                    <w:color w:val="000000" w:themeColor="text1"/>
                    <w:sz w:val="24"/>
                    <w:szCs w:val="24"/>
                    <w:lang w:eastAsia="en-US"/>
                  </w:rPr>
                </w:rPrChange>
              </w:rPr>
            </w:pPr>
            <w:proofErr w:type="spellStart"/>
            <w:r w:rsidRPr="00AF2F6F">
              <w:rPr>
                <w:color w:val="000000" w:themeColor="text1"/>
                <w:sz w:val="24"/>
                <w:szCs w:val="24"/>
                <w:rPrChange w:id="2790" w:author="PIERRE" w:date="2013-10-24T12:27:00Z">
                  <w:rPr>
                    <w:color w:val="000000" w:themeColor="text1"/>
                    <w:sz w:val="24"/>
                    <w:szCs w:val="24"/>
                    <w:u w:val="single"/>
                  </w:rPr>
                </w:rPrChange>
              </w:rPr>
              <w:t>ICR</w:t>
            </w:r>
            <w:proofErr w:type="spellEnd"/>
          </w:p>
        </w:tc>
      </w:tr>
    </w:tbl>
    <w:p w:rsidR="002A57BD" w:rsidRPr="00442E10" w:rsidRDefault="002A57BD" w:rsidP="002A57BD">
      <w:pPr>
        <w:spacing w:before="120" w:after="120" w:line="240" w:lineRule="auto"/>
        <w:jc w:val="both"/>
        <w:rPr>
          <w:rFonts w:ascii="Times New Roman" w:hAnsi="Times New Roman" w:cs="Times New Roman"/>
          <w:b/>
          <w:color w:val="000000" w:themeColor="text1"/>
          <w:sz w:val="24"/>
          <w:szCs w:val="24"/>
        </w:rPr>
      </w:pPr>
    </w:p>
    <w:p w:rsidR="002A57BD" w:rsidRPr="00442E10" w:rsidRDefault="00AF2F6F" w:rsidP="002A57BD">
      <w:pPr>
        <w:rPr>
          <w:rFonts w:ascii="Times New Roman" w:hAnsi="Times New Roman" w:cs="Times New Roman"/>
          <w:b/>
          <w:color w:val="000000" w:themeColor="text1"/>
          <w:sz w:val="24"/>
          <w:szCs w:val="24"/>
        </w:rPr>
      </w:pPr>
      <w:r w:rsidRPr="00AF2F6F">
        <w:rPr>
          <w:rFonts w:ascii="Times New Roman" w:hAnsi="Times New Roman" w:cs="Times New Roman"/>
          <w:b/>
          <w:color w:val="000000" w:themeColor="text1"/>
          <w:sz w:val="24"/>
          <w:szCs w:val="24"/>
          <w:rPrChange w:id="2791" w:author="PIERRE" w:date="2013-10-24T12:27:00Z">
            <w:rPr>
              <w:rFonts w:ascii="Times New Roman" w:hAnsi="Times New Roman" w:cs="Times New Roman"/>
              <w:b/>
              <w:color w:val="000000" w:themeColor="text1"/>
              <w:sz w:val="24"/>
              <w:szCs w:val="24"/>
              <w:u w:val="single"/>
            </w:rPr>
          </w:rPrChange>
        </w:rPr>
        <w:br w:type="page"/>
      </w:r>
    </w:p>
    <w:p w:rsidR="002A57BD" w:rsidRPr="00442E10" w:rsidRDefault="00AF2F6F" w:rsidP="002A57BD">
      <w:pPr>
        <w:pStyle w:val="Heading1"/>
        <w:rPr>
          <w:rFonts w:ascii="Times New Roman" w:hAnsi="Times New Roman" w:cs="Times New Roman"/>
          <w:color w:val="000000" w:themeColor="text1"/>
          <w:sz w:val="22"/>
          <w:szCs w:val="22"/>
          <w:lang w:val="fr-FR"/>
        </w:rPr>
      </w:pPr>
      <w:r w:rsidRPr="00AF2F6F">
        <w:rPr>
          <w:rFonts w:ascii="Times New Roman" w:hAnsi="Times New Roman" w:cs="Times New Roman"/>
          <w:color w:val="000000" w:themeColor="text1"/>
          <w:sz w:val="22"/>
          <w:szCs w:val="22"/>
          <w:lang w:val="fr-FR"/>
          <w:rPrChange w:id="2792" w:author="PIERRE" w:date="2013-10-24T12:27:00Z">
            <w:rPr>
              <w:rFonts w:ascii="Times New Roman" w:hAnsi="Times New Roman" w:cs="Times New Roman"/>
              <w:color w:val="000000" w:themeColor="text1"/>
              <w:sz w:val="22"/>
              <w:szCs w:val="22"/>
              <w:u w:val="single"/>
              <w:lang w:val="fr-FR"/>
            </w:rPr>
          </w:rPrChange>
        </w:rPr>
        <w:lastRenderedPageBreak/>
        <w:t xml:space="preserve">3.2 Instructions pour les différents exercices </w:t>
      </w:r>
    </w:p>
    <w:p w:rsidR="002A57BD" w:rsidRPr="00442E10" w:rsidRDefault="00AF2F6F" w:rsidP="002A57BD">
      <w:pPr>
        <w:pStyle w:val="Heading1"/>
        <w:rPr>
          <w:rFonts w:ascii="Times New Roman" w:hAnsi="Times New Roman" w:cs="Times New Roman"/>
          <w:color w:val="auto"/>
          <w:sz w:val="22"/>
          <w:szCs w:val="22"/>
          <w:lang w:val="fr-FR"/>
        </w:rPr>
      </w:pPr>
      <w:r w:rsidRPr="00AF2F6F">
        <w:rPr>
          <w:rFonts w:ascii="Times New Roman" w:hAnsi="Times New Roman" w:cs="Times New Roman"/>
          <w:color w:val="auto"/>
          <w:sz w:val="22"/>
          <w:szCs w:val="22"/>
          <w:lang w:val="fr-FR"/>
          <w:rPrChange w:id="2793" w:author="PIERRE" w:date="2013-10-24T12:27:00Z">
            <w:rPr>
              <w:rFonts w:ascii="Times New Roman" w:hAnsi="Times New Roman" w:cs="Times New Roman"/>
              <w:color w:val="auto"/>
              <w:sz w:val="22"/>
              <w:szCs w:val="22"/>
              <w:u w:val="single"/>
              <w:lang w:val="fr-FR"/>
            </w:rPr>
          </w:rPrChange>
        </w:rPr>
        <w:t>3.2.1 Arrivée et introduction dans le ménage</w:t>
      </w:r>
    </w:p>
    <w:p w:rsidR="002A57BD" w:rsidRPr="00442E10" w:rsidRDefault="002A57BD" w:rsidP="002A57BD">
      <w:pPr>
        <w:rPr>
          <w:rFonts w:ascii="Times New Roman" w:hAnsi="Times New Roman" w:cs="Times New Roman"/>
        </w:rPr>
      </w:pPr>
    </w:p>
    <w:p w:rsidR="002A57BD" w:rsidRPr="00442E10" w:rsidRDefault="00AF2F6F" w:rsidP="00AF6156">
      <w:pPr>
        <w:pStyle w:val="ListParagraph"/>
        <w:numPr>
          <w:ilvl w:val="0"/>
          <w:numId w:val="9"/>
        </w:numPr>
        <w:jc w:val="both"/>
        <w:rPr>
          <w:rFonts w:ascii="Times New Roman" w:hAnsi="Times New Roman" w:cs="Times New Roman"/>
        </w:rPr>
      </w:pPr>
      <w:del w:id="2794" w:author="Leuveld, Koen" w:date="2013-10-24T15:28:00Z">
        <w:r w:rsidRPr="00AF2F6F" w:rsidDel="00A937B6">
          <w:rPr>
            <w:rFonts w:ascii="Times New Roman" w:hAnsi="Times New Roman" w:cs="Times New Roman"/>
            <w:rPrChange w:id="2795" w:author="PIERRE" w:date="2013-10-24T12:27:00Z">
              <w:rPr>
                <w:rFonts w:ascii="Times New Roman" w:hAnsi="Times New Roman" w:cs="Times New Roman"/>
                <w:color w:val="0000FF"/>
                <w:u w:val="single"/>
              </w:rPr>
            </w:rPrChange>
          </w:rPr>
          <w:delText xml:space="preserve"> </w:delText>
        </w:r>
      </w:del>
      <w:r w:rsidRPr="00AF2F6F">
        <w:rPr>
          <w:rFonts w:ascii="Times New Roman" w:hAnsi="Times New Roman" w:cs="Times New Roman"/>
          <w:rPrChange w:id="2796" w:author="PIERRE" w:date="2013-10-24T12:27:00Z">
            <w:rPr>
              <w:rFonts w:ascii="Times New Roman" w:hAnsi="Times New Roman" w:cs="Times New Roman"/>
              <w:color w:val="0000FF"/>
              <w:u w:val="single"/>
            </w:rPr>
          </w:rPrChange>
        </w:rPr>
        <w:t>Saluer le chef de ménage et se présenter.</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2797" w:author="PIERRE" w:date="2013-10-24T12:27:00Z">
            <w:rPr>
              <w:rFonts w:ascii="Times New Roman" w:hAnsi="Times New Roman" w:cs="Times New Roman"/>
              <w:color w:val="0000FF"/>
              <w:u w:val="single"/>
            </w:rPr>
          </w:rPrChange>
        </w:rPr>
        <w:t>Déterminer si le ménage est monogame, polygame, ou célibataire.</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2798" w:author="PIERRE" w:date="2013-10-24T12:27:00Z">
            <w:rPr>
              <w:rFonts w:ascii="Times New Roman" w:hAnsi="Times New Roman" w:cs="Times New Roman"/>
              <w:color w:val="0000FF"/>
              <w:u w:val="single"/>
            </w:rPr>
          </w:rPrChange>
        </w:rPr>
        <w:t xml:space="preserve"> Si le chef de ménage est </w:t>
      </w:r>
      <w:r w:rsidRPr="00AF2F6F">
        <w:rPr>
          <w:rFonts w:ascii="Times New Roman" w:hAnsi="Times New Roman" w:cs="Times New Roman"/>
          <w:b/>
          <w:rPrChange w:id="2799" w:author="PIERRE" w:date="2013-10-24T12:27:00Z">
            <w:rPr>
              <w:rFonts w:ascii="Times New Roman" w:hAnsi="Times New Roman" w:cs="Times New Roman"/>
              <w:b/>
              <w:color w:val="0000FF"/>
              <w:u w:val="single"/>
            </w:rPr>
          </w:rPrChange>
        </w:rPr>
        <w:t xml:space="preserve">MONOGAME (OU UNION LIBRE AVEC UNE SEULE FEMME DANS LE </w:t>
      </w:r>
      <w:del w:id="2800" w:author="PIERRE" w:date="2013-10-23T16:39:00Z">
        <w:r w:rsidRPr="00AF2F6F">
          <w:rPr>
            <w:rFonts w:ascii="Times New Roman" w:hAnsi="Times New Roman" w:cs="Times New Roman"/>
            <w:b/>
            <w:rPrChange w:id="2801" w:author="PIERRE" w:date="2013-10-24T12:27:00Z">
              <w:rPr>
                <w:rFonts w:ascii="Times New Roman" w:hAnsi="Times New Roman" w:cs="Times New Roman"/>
                <w:b/>
                <w:color w:val="0000FF"/>
                <w:u w:val="single"/>
              </w:rPr>
            </w:rPrChange>
          </w:rPr>
          <w:delText>MENAGE</w:delText>
        </w:r>
      </w:del>
      <w:ins w:id="2802" w:author="PIERRE" w:date="2013-10-23T16:39:00Z">
        <w:r w:rsidRPr="00AF2F6F">
          <w:rPr>
            <w:rFonts w:ascii="Times New Roman" w:hAnsi="Times New Roman" w:cs="Times New Roman"/>
            <w:b/>
            <w:rPrChange w:id="2803" w:author="PIERRE" w:date="2013-10-24T12:27:00Z">
              <w:rPr>
                <w:rFonts w:ascii="Times New Roman" w:hAnsi="Times New Roman" w:cs="Times New Roman"/>
                <w:b/>
                <w:color w:val="0000FF"/>
                <w:u w:val="single"/>
              </w:rPr>
            </w:rPrChange>
          </w:rPr>
          <w:t>MÉNAGE</w:t>
        </w:r>
      </w:ins>
      <w:r w:rsidRPr="00AF2F6F">
        <w:rPr>
          <w:rFonts w:ascii="Times New Roman" w:hAnsi="Times New Roman" w:cs="Times New Roman"/>
          <w:b/>
          <w:rPrChange w:id="2804" w:author="PIERRE" w:date="2013-10-24T12:27:00Z">
            <w:rPr>
              <w:rFonts w:ascii="Times New Roman" w:hAnsi="Times New Roman" w:cs="Times New Roman"/>
              <w:b/>
              <w:color w:val="0000FF"/>
              <w:u w:val="single"/>
            </w:rPr>
          </w:rPrChange>
        </w:rPr>
        <w:t>)</w:t>
      </w:r>
      <w:r w:rsidRPr="00AF2F6F">
        <w:rPr>
          <w:rFonts w:ascii="Times New Roman" w:hAnsi="Times New Roman" w:cs="Times New Roman"/>
          <w:rPrChange w:id="2805" w:author="PIERRE" w:date="2013-10-24T12:27:00Z">
            <w:rPr>
              <w:rFonts w:ascii="Times New Roman" w:hAnsi="Times New Roman" w:cs="Times New Roman"/>
              <w:color w:val="0000FF"/>
              <w:u w:val="single"/>
            </w:rPr>
          </w:rPrChange>
        </w:rPr>
        <w:t>, expliquez-lui l’objet de votre présence :</w:t>
      </w:r>
    </w:p>
    <w:p w:rsidR="002A57BD" w:rsidRPr="00442E10" w:rsidRDefault="00AF2F6F" w:rsidP="00AF6156">
      <w:pPr>
        <w:pStyle w:val="ListParagraph"/>
        <w:numPr>
          <w:ilvl w:val="1"/>
          <w:numId w:val="9"/>
        </w:numPr>
        <w:jc w:val="both"/>
        <w:rPr>
          <w:rFonts w:ascii="Times New Roman" w:hAnsi="Times New Roman" w:cs="Times New Roman"/>
          <w:i/>
        </w:rPr>
      </w:pPr>
      <w:r w:rsidRPr="00AF2F6F">
        <w:rPr>
          <w:rFonts w:ascii="Times New Roman" w:hAnsi="Times New Roman" w:cs="Times New Roman"/>
          <w:i/>
          <w:rPrChange w:id="2806" w:author="PIERRE" w:date="2013-10-24T12:27:00Z">
            <w:rPr>
              <w:rFonts w:ascii="Times New Roman" w:hAnsi="Times New Roman" w:cs="Times New Roman"/>
              <w:i/>
              <w:color w:val="0000FF"/>
              <w:u w:val="single"/>
            </w:rPr>
          </w:rPrChange>
        </w:rPr>
        <w:t> « Nous voulons comprendre comment les ménages prennent les décisions dans ce village. »</w:t>
      </w:r>
    </w:p>
    <w:p w:rsidR="002A57BD" w:rsidRPr="00442E10" w:rsidRDefault="00AF2F6F" w:rsidP="00AF6156">
      <w:pPr>
        <w:pStyle w:val="ListParagraph"/>
        <w:numPr>
          <w:ilvl w:val="1"/>
          <w:numId w:val="9"/>
        </w:numPr>
        <w:jc w:val="both"/>
        <w:rPr>
          <w:rFonts w:ascii="Times New Roman" w:hAnsi="Times New Roman" w:cs="Times New Roman"/>
          <w:i/>
        </w:rPr>
      </w:pPr>
      <w:r w:rsidRPr="00AF2F6F">
        <w:rPr>
          <w:rFonts w:ascii="Times New Roman" w:hAnsi="Times New Roman" w:cs="Times New Roman"/>
          <w:i/>
          <w:rPrChange w:id="2807" w:author="PIERRE" w:date="2013-10-24T12:27:00Z">
            <w:rPr>
              <w:rFonts w:ascii="Times New Roman" w:hAnsi="Times New Roman" w:cs="Times New Roman"/>
              <w:i/>
              <w:color w:val="0000FF"/>
              <w:u w:val="single"/>
            </w:rPr>
          </w:rPrChange>
        </w:rPr>
        <w:t xml:space="preserve"> « Pour cette raison, je m’entretiendrai avec vous, le chef de ménage, et ma collègue s’entretiendra avec votre femme. »</w:t>
      </w:r>
    </w:p>
    <w:p w:rsidR="002A57BD" w:rsidRPr="00442E10" w:rsidRDefault="00AF2F6F" w:rsidP="00AF6156">
      <w:pPr>
        <w:pStyle w:val="ListParagraph"/>
        <w:numPr>
          <w:ilvl w:val="1"/>
          <w:numId w:val="9"/>
        </w:numPr>
        <w:jc w:val="both"/>
        <w:rPr>
          <w:rFonts w:ascii="Times New Roman" w:hAnsi="Times New Roman" w:cs="Times New Roman"/>
          <w:i/>
        </w:rPr>
      </w:pPr>
      <w:r w:rsidRPr="00AF2F6F">
        <w:rPr>
          <w:rFonts w:ascii="Times New Roman" w:hAnsi="Times New Roman" w:cs="Times New Roman"/>
          <w:i/>
          <w:rPrChange w:id="2808" w:author="PIERRE" w:date="2013-10-24T12:27:00Z">
            <w:rPr>
              <w:rFonts w:ascii="Times New Roman" w:hAnsi="Times New Roman" w:cs="Times New Roman"/>
              <w:i/>
              <w:color w:val="0000FF"/>
              <w:u w:val="single"/>
            </w:rPr>
          </w:rPrChange>
        </w:rPr>
        <w:t>« Ce qu’on fera c’est d’avoir un entretien avec l’homme séparément, avec la femme séparément  et après avec vous deux ensemble.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2809" w:author="PIERRE" w:date="2013-10-24T12:27:00Z">
            <w:rPr>
              <w:rFonts w:ascii="Times New Roman" w:hAnsi="Times New Roman" w:cs="Times New Roman"/>
              <w:color w:val="0000FF"/>
              <w:u w:val="single"/>
            </w:rPr>
          </w:rPrChange>
        </w:rPr>
        <w:t xml:space="preserve">Si le chef de ménage est </w:t>
      </w:r>
      <w:r w:rsidRPr="00AF2F6F">
        <w:rPr>
          <w:rFonts w:ascii="Times New Roman" w:hAnsi="Times New Roman" w:cs="Times New Roman"/>
          <w:b/>
          <w:rPrChange w:id="2810" w:author="PIERRE" w:date="2013-10-24T12:27:00Z">
            <w:rPr>
              <w:rFonts w:ascii="Times New Roman" w:hAnsi="Times New Roman" w:cs="Times New Roman"/>
              <w:b/>
              <w:color w:val="0000FF"/>
              <w:u w:val="single"/>
            </w:rPr>
          </w:rPrChange>
        </w:rPr>
        <w:t xml:space="preserve">POLYGAME (OU UNION LIBRE AVEC PLUSIEURS FEMMES DANS LE </w:t>
      </w:r>
      <w:del w:id="2811" w:author="PIERRE" w:date="2013-10-23T16:39:00Z">
        <w:r w:rsidRPr="00AF2F6F">
          <w:rPr>
            <w:rFonts w:ascii="Times New Roman" w:hAnsi="Times New Roman" w:cs="Times New Roman"/>
            <w:b/>
            <w:rPrChange w:id="2812" w:author="PIERRE" w:date="2013-10-24T12:27:00Z">
              <w:rPr>
                <w:rFonts w:ascii="Times New Roman" w:hAnsi="Times New Roman" w:cs="Times New Roman"/>
                <w:b/>
                <w:color w:val="0000FF"/>
                <w:u w:val="single"/>
              </w:rPr>
            </w:rPrChange>
          </w:rPr>
          <w:delText>MENAGE</w:delText>
        </w:r>
      </w:del>
      <w:ins w:id="2813" w:author="PIERRE" w:date="2013-10-23T16:39:00Z">
        <w:r w:rsidRPr="00AF2F6F">
          <w:rPr>
            <w:rFonts w:ascii="Times New Roman" w:hAnsi="Times New Roman" w:cs="Times New Roman"/>
            <w:b/>
            <w:rPrChange w:id="2814" w:author="PIERRE" w:date="2013-10-24T12:27:00Z">
              <w:rPr>
                <w:rFonts w:ascii="Times New Roman" w:hAnsi="Times New Roman" w:cs="Times New Roman"/>
                <w:b/>
                <w:color w:val="0000FF"/>
                <w:u w:val="single"/>
              </w:rPr>
            </w:rPrChange>
          </w:rPr>
          <w:t>MÉNAGE</w:t>
        </w:r>
      </w:ins>
      <w:r w:rsidRPr="00AF2F6F">
        <w:rPr>
          <w:rFonts w:ascii="Times New Roman" w:hAnsi="Times New Roman" w:cs="Times New Roman"/>
          <w:b/>
          <w:rPrChange w:id="2815" w:author="PIERRE" w:date="2013-10-24T12:27:00Z">
            <w:rPr>
              <w:rFonts w:ascii="Times New Roman" w:hAnsi="Times New Roman" w:cs="Times New Roman"/>
              <w:b/>
              <w:color w:val="0000FF"/>
              <w:u w:val="single"/>
            </w:rPr>
          </w:rPrChange>
        </w:rPr>
        <w:t>)</w:t>
      </w:r>
      <w:r w:rsidRPr="00AF2F6F">
        <w:rPr>
          <w:rFonts w:ascii="Times New Roman" w:hAnsi="Times New Roman" w:cs="Times New Roman"/>
          <w:rPrChange w:id="2816" w:author="PIERRE" w:date="2013-10-24T12:27:00Z">
            <w:rPr>
              <w:rFonts w:ascii="Times New Roman" w:hAnsi="Times New Roman" w:cs="Times New Roman"/>
              <w:color w:val="0000FF"/>
              <w:u w:val="single"/>
            </w:rPr>
          </w:rPrChange>
        </w:rPr>
        <w:t>, expliquez-lui l’objet de votre présence :</w:t>
      </w:r>
    </w:p>
    <w:p w:rsidR="002A57BD" w:rsidRPr="00442E10" w:rsidRDefault="00AF2F6F" w:rsidP="00AF6156">
      <w:pPr>
        <w:pStyle w:val="ListParagraph"/>
        <w:numPr>
          <w:ilvl w:val="1"/>
          <w:numId w:val="9"/>
        </w:numPr>
        <w:jc w:val="both"/>
        <w:rPr>
          <w:rFonts w:ascii="Times New Roman" w:hAnsi="Times New Roman" w:cs="Times New Roman"/>
          <w:i/>
        </w:rPr>
      </w:pPr>
      <w:r w:rsidRPr="00AF2F6F">
        <w:rPr>
          <w:rFonts w:ascii="Times New Roman" w:hAnsi="Times New Roman" w:cs="Times New Roman"/>
          <w:i/>
          <w:rPrChange w:id="2817" w:author="PIERRE" w:date="2013-10-24T12:27:00Z">
            <w:rPr>
              <w:rFonts w:ascii="Times New Roman" w:hAnsi="Times New Roman" w:cs="Times New Roman"/>
              <w:i/>
              <w:color w:val="0000FF"/>
              <w:u w:val="single"/>
            </w:rPr>
          </w:rPrChange>
        </w:rPr>
        <w:t>« Nous voulons comprendre comment les ménages prennent les décisions dans ce village. »</w:t>
      </w:r>
    </w:p>
    <w:p w:rsidR="002A57BD" w:rsidRPr="00442E10" w:rsidRDefault="00AF2F6F" w:rsidP="00AF6156">
      <w:pPr>
        <w:pStyle w:val="ListParagraph"/>
        <w:numPr>
          <w:ilvl w:val="1"/>
          <w:numId w:val="9"/>
        </w:numPr>
        <w:jc w:val="both"/>
        <w:rPr>
          <w:rFonts w:ascii="Times New Roman" w:hAnsi="Times New Roman" w:cs="Times New Roman"/>
          <w:i/>
        </w:rPr>
      </w:pPr>
      <w:r w:rsidRPr="00AF2F6F">
        <w:rPr>
          <w:rFonts w:ascii="Times New Roman" w:hAnsi="Times New Roman" w:cs="Times New Roman"/>
          <w:i/>
          <w:rPrChange w:id="2818" w:author="PIERRE" w:date="2013-10-24T12:27:00Z">
            <w:rPr>
              <w:rFonts w:ascii="Times New Roman" w:hAnsi="Times New Roman" w:cs="Times New Roman"/>
              <w:i/>
              <w:color w:val="0000FF"/>
              <w:u w:val="single"/>
            </w:rPr>
          </w:rPrChange>
        </w:rPr>
        <w:t>« Pour cette raison, je m’entretiendrai avec vous, le chef de ménage, et ma collègue s’entretiendra avec l’une de vos femmes, présente lors de notre premier passage, que vous aurez choisi. »</w:t>
      </w:r>
    </w:p>
    <w:p w:rsidR="002A57BD" w:rsidRPr="00442E10" w:rsidRDefault="00AF2F6F" w:rsidP="00AF6156">
      <w:pPr>
        <w:pStyle w:val="ListParagraph"/>
        <w:numPr>
          <w:ilvl w:val="1"/>
          <w:numId w:val="9"/>
        </w:numPr>
        <w:jc w:val="both"/>
        <w:rPr>
          <w:rFonts w:ascii="Times New Roman" w:hAnsi="Times New Roman" w:cs="Times New Roman"/>
          <w:i/>
        </w:rPr>
      </w:pPr>
      <w:r w:rsidRPr="00AF2F6F">
        <w:rPr>
          <w:rFonts w:ascii="Times New Roman" w:hAnsi="Times New Roman" w:cs="Times New Roman"/>
          <w:i/>
          <w:rPrChange w:id="2819" w:author="PIERRE" w:date="2013-10-24T12:27:00Z">
            <w:rPr>
              <w:rFonts w:ascii="Times New Roman" w:hAnsi="Times New Roman" w:cs="Times New Roman"/>
              <w:i/>
              <w:color w:val="0000FF"/>
              <w:u w:val="single"/>
            </w:rPr>
          </w:rPrChange>
        </w:rPr>
        <w:t>« Ce qu’on fera c’est d’avoir un entretien avec l’homme séparément, avec la femme séparément  et après avec vous deux ensemble.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2820" w:author="PIERRE" w:date="2013-10-24T12:27:00Z">
            <w:rPr>
              <w:rFonts w:ascii="Times New Roman" w:hAnsi="Times New Roman" w:cs="Times New Roman"/>
              <w:color w:val="0000FF"/>
              <w:u w:val="single"/>
            </w:rPr>
          </w:rPrChange>
        </w:rPr>
        <w:t xml:space="preserve">Si le chef de ménage est </w:t>
      </w:r>
      <w:r w:rsidRPr="00AF2F6F">
        <w:rPr>
          <w:rFonts w:ascii="Times New Roman" w:hAnsi="Times New Roman" w:cs="Times New Roman"/>
          <w:b/>
          <w:rPrChange w:id="2821" w:author="PIERRE" w:date="2013-10-24T12:27:00Z">
            <w:rPr>
              <w:rFonts w:ascii="Times New Roman" w:hAnsi="Times New Roman" w:cs="Times New Roman"/>
              <w:b/>
              <w:color w:val="0000FF"/>
              <w:u w:val="single"/>
            </w:rPr>
          </w:rPrChange>
        </w:rPr>
        <w:t>C</w:t>
      </w:r>
      <w:ins w:id="2822" w:author="PIERRE" w:date="2013-10-23T16:09:00Z">
        <w:r w:rsidRPr="00AF2F6F">
          <w:rPr>
            <w:rFonts w:ascii="Times New Roman" w:hAnsi="Times New Roman" w:cs="Times New Roman"/>
            <w:b/>
            <w:rPrChange w:id="2823" w:author="PIERRE" w:date="2013-10-24T12:27:00Z">
              <w:rPr>
                <w:rFonts w:ascii="Times New Roman" w:hAnsi="Times New Roman" w:cs="Times New Roman"/>
                <w:b/>
                <w:color w:val="0000FF"/>
                <w:u w:val="single"/>
              </w:rPr>
            </w:rPrChange>
          </w:rPr>
          <w:t>É</w:t>
        </w:r>
      </w:ins>
      <w:del w:id="2824" w:author="PIERRE" w:date="2013-10-23T16:08:00Z">
        <w:r w:rsidRPr="00AF2F6F">
          <w:rPr>
            <w:rFonts w:ascii="Times New Roman" w:hAnsi="Times New Roman" w:cs="Times New Roman"/>
            <w:b/>
            <w:rPrChange w:id="2825" w:author="PIERRE" w:date="2013-10-24T12:27:00Z">
              <w:rPr>
                <w:rFonts w:ascii="Times New Roman" w:hAnsi="Times New Roman" w:cs="Times New Roman"/>
                <w:b/>
                <w:color w:val="0000FF"/>
                <w:u w:val="single"/>
              </w:rPr>
            </w:rPrChange>
          </w:rPr>
          <w:delText>E</w:delText>
        </w:r>
      </w:del>
      <w:r w:rsidRPr="00AF2F6F">
        <w:rPr>
          <w:rFonts w:ascii="Times New Roman" w:hAnsi="Times New Roman" w:cs="Times New Roman"/>
          <w:b/>
          <w:rPrChange w:id="2826" w:author="PIERRE" w:date="2013-10-24T12:27:00Z">
            <w:rPr>
              <w:rFonts w:ascii="Times New Roman" w:hAnsi="Times New Roman" w:cs="Times New Roman"/>
              <w:b/>
              <w:color w:val="0000FF"/>
              <w:u w:val="single"/>
            </w:rPr>
          </w:rPrChange>
        </w:rPr>
        <w:t>LIBATAIRE/VEUF(VE)/DIVORCÉ(E)</w:t>
      </w:r>
      <w:r w:rsidRPr="00AF2F6F">
        <w:rPr>
          <w:rFonts w:ascii="Times New Roman" w:hAnsi="Times New Roman" w:cs="Times New Roman"/>
          <w:rPrChange w:id="2827" w:author="PIERRE" w:date="2013-10-24T12:27:00Z">
            <w:rPr>
              <w:rFonts w:ascii="Times New Roman" w:hAnsi="Times New Roman" w:cs="Times New Roman"/>
              <w:color w:val="0000FF"/>
              <w:u w:val="single"/>
            </w:rPr>
          </w:rPrChange>
        </w:rPr>
        <w:t>, expliquez-lui l’objet de votre présence :</w:t>
      </w:r>
    </w:p>
    <w:p w:rsidR="002A57BD" w:rsidRPr="00442E10" w:rsidRDefault="00AF2F6F" w:rsidP="00AF6156">
      <w:pPr>
        <w:pStyle w:val="ListParagraph"/>
        <w:numPr>
          <w:ilvl w:val="1"/>
          <w:numId w:val="9"/>
        </w:numPr>
        <w:jc w:val="both"/>
        <w:rPr>
          <w:rFonts w:ascii="Times New Roman" w:hAnsi="Times New Roman" w:cs="Times New Roman"/>
          <w:i/>
        </w:rPr>
      </w:pPr>
      <w:r w:rsidRPr="00AF2F6F">
        <w:rPr>
          <w:rFonts w:ascii="Times New Roman" w:hAnsi="Times New Roman" w:cs="Times New Roman"/>
          <w:i/>
          <w:rPrChange w:id="2828" w:author="PIERRE" w:date="2013-10-24T12:27:00Z">
            <w:rPr>
              <w:rFonts w:ascii="Times New Roman" w:hAnsi="Times New Roman" w:cs="Times New Roman"/>
              <w:i/>
              <w:color w:val="0000FF"/>
              <w:u w:val="single"/>
            </w:rPr>
          </w:rPrChange>
        </w:rPr>
        <w:t>« Nous voulons comprendre comment les ménages prennent les décisions dans ce village.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i/>
          <w:rPrChange w:id="2829" w:author="PIERRE" w:date="2013-10-24T12:27:00Z">
            <w:rPr>
              <w:rFonts w:ascii="Times New Roman" w:hAnsi="Times New Roman" w:cs="Times New Roman"/>
              <w:i/>
              <w:color w:val="0000FF"/>
              <w:u w:val="single"/>
            </w:rPr>
          </w:rPrChange>
        </w:rPr>
        <w:t>« Pour cette raison, je m’entretiendrai avec vous, le chef de ménage. »</w:t>
      </w:r>
      <w:r w:rsidRPr="00AF2F6F">
        <w:rPr>
          <w:rFonts w:ascii="Times New Roman" w:hAnsi="Times New Roman" w:cs="Times New Roman"/>
          <w:rPrChange w:id="2830" w:author="PIERRE" w:date="2013-10-24T12:27:00Z">
            <w:rPr>
              <w:rFonts w:ascii="Times New Roman" w:hAnsi="Times New Roman" w:cs="Times New Roman"/>
              <w:color w:val="0000FF"/>
              <w:u w:val="single"/>
            </w:rPr>
          </w:rPrChange>
        </w:rPr>
        <w:t>Lire le formulaire de consentement.</w:t>
      </w:r>
    </w:p>
    <w:p w:rsidR="002A57BD" w:rsidRDefault="00AF2F6F" w:rsidP="00AF6156">
      <w:pPr>
        <w:pStyle w:val="ListParagraph"/>
        <w:numPr>
          <w:ilvl w:val="0"/>
          <w:numId w:val="9"/>
        </w:numPr>
        <w:jc w:val="both"/>
        <w:rPr>
          <w:ins w:id="2831" w:author="Leuveld, Koen" w:date="2013-10-24T15:31:00Z"/>
          <w:rFonts w:ascii="Times New Roman" w:hAnsi="Times New Roman" w:cs="Times New Roman"/>
        </w:rPr>
      </w:pPr>
      <w:r w:rsidRPr="00AF2F6F">
        <w:rPr>
          <w:rFonts w:ascii="Times New Roman" w:hAnsi="Times New Roman" w:cs="Times New Roman"/>
          <w:rPrChange w:id="2832" w:author="PIERRE" w:date="2013-10-24T12:27:00Z">
            <w:rPr>
              <w:rFonts w:ascii="Times New Roman" w:hAnsi="Times New Roman" w:cs="Times New Roman"/>
              <w:color w:val="0000FF"/>
              <w:u w:val="single"/>
            </w:rPr>
          </w:rPrChange>
        </w:rPr>
        <w:t xml:space="preserve">Vérifiez si le </w:t>
      </w:r>
      <w:del w:id="2833" w:author="Leuveld, Koen" w:date="2013-10-24T15:31:00Z">
        <w:r w:rsidRPr="00AF2F6F" w:rsidDel="00A937B6">
          <w:rPr>
            <w:rFonts w:ascii="Times New Roman" w:hAnsi="Times New Roman" w:cs="Times New Roman"/>
            <w:rPrChange w:id="2834" w:author="PIERRE" w:date="2013-10-24T12:27:00Z">
              <w:rPr>
                <w:rFonts w:ascii="Times New Roman" w:hAnsi="Times New Roman" w:cs="Times New Roman"/>
                <w:color w:val="0000FF"/>
                <w:u w:val="single"/>
              </w:rPr>
            </w:rPrChange>
          </w:rPr>
          <w:delText>questionnaire est à paiement confidentiel ou pas</w:delText>
        </w:r>
      </w:del>
      <w:ins w:id="2835" w:author="Leuveld, Koen" w:date="2013-10-24T15:33:00Z">
        <w:r w:rsidR="00A937B6">
          <w:rPr>
            <w:rFonts w:ascii="Times New Roman" w:hAnsi="Times New Roman" w:cs="Times New Roman"/>
          </w:rPr>
          <w:t>n</w:t>
        </w:r>
      </w:ins>
      <w:ins w:id="2836" w:author="Leuveld, Koen" w:date="2013-10-24T15:31:00Z">
        <w:r w:rsidR="00A937B6">
          <w:rPr>
            <w:rFonts w:ascii="Times New Roman" w:hAnsi="Times New Roman" w:cs="Times New Roman"/>
          </w:rPr>
          <w:t>uméro du village est pair ou impair</w:t>
        </w:r>
      </w:ins>
      <w:r w:rsidRPr="00AF2F6F">
        <w:rPr>
          <w:rFonts w:ascii="Times New Roman" w:hAnsi="Times New Roman" w:cs="Times New Roman"/>
          <w:rPrChange w:id="2837" w:author="PIERRE" w:date="2013-10-24T12:27:00Z">
            <w:rPr>
              <w:rFonts w:ascii="Times New Roman" w:hAnsi="Times New Roman" w:cs="Times New Roman"/>
              <w:color w:val="0000FF"/>
              <w:u w:val="single"/>
            </w:rPr>
          </w:rPrChange>
        </w:rPr>
        <w:t xml:space="preserve">. </w:t>
      </w:r>
    </w:p>
    <w:p w:rsidR="00A937B6" w:rsidRDefault="00A937B6" w:rsidP="00AF6156">
      <w:pPr>
        <w:pStyle w:val="ListParagraph"/>
        <w:numPr>
          <w:ilvl w:val="0"/>
          <w:numId w:val="9"/>
        </w:numPr>
        <w:jc w:val="both"/>
        <w:rPr>
          <w:ins w:id="2838" w:author="Leuveld, Koen" w:date="2013-10-24T15:32:00Z"/>
          <w:rFonts w:ascii="Times New Roman" w:hAnsi="Times New Roman" w:cs="Times New Roman"/>
        </w:rPr>
      </w:pPr>
      <w:ins w:id="2839" w:author="Leuveld, Koen" w:date="2013-10-24T15:31:00Z">
        <w:r>
          <w:rPr>
            <w:rFonts w:ascii="Times New Roman" w:hAnsi="Times New Roman" w:cs="Times New Roman"/>
          </w:rPr>
          <w:t xml:space="preserve">Si le </w:t>
        </w:r>
      </w:ins>
      <w:ins w:id="2840" w:author="Leuveld, Koen" w:date="2013-10-24T15:32:00Z">
        <w:r>
          <w:rPr>
            <w:rFonts w:ascii="Times New Roman" w:hAnsi="Times New Roman" w:cs="Times New Roman"/>
          </w:rPr>
          <w:t>numéro est impair, expliquez :</w:t>
        </w:r>
      </w:ins>
    </w:p>
    <w:p w:rsidR="00A937B6" w:rsidRPr="00A937B6" w:rsidRDefault="00A937B6">
      <w:pPr>
        <w:pStyle w:val="ListParagraph"/>
        <w:numPr>
          <w:ilvl w:val="1"/>
          <w:numId w:val="9"/>
        </w:numPr>
        <w:jc w:val="both"/>
        <w:rPr>
          <w:ins w:id="2841" w:author="Leuveld, Koen" w:date="2013-10-24T15:32:00Z"/>
          <w:rFonts w:ascii="Times New Roman" w:hAnsi="Times New Roman" w:cs="Times New Roman"/>
          <w:rPrChange w:id="2842" w:author="Leuveld, Koen" w:date="2013-10-24T15:32:00Z">
            <w:rPr>
              <w:ins w:id="2843" w:author="Leuveld, Koen" w:date="2013-10-24T15:32:00Z"/>
              <w:rFonts w:ascii="Times New Roman" w:hAnsi="Times New Roman" w:cs="Times New Roman"/>
              <w:i/>
              <w:lang w:val="fr-CM"/>
            </w:rPr>
          </w:rPrChange>
        </w:rPr>
        <w:pPrChange w:id="2844" w:author="Leuveld, Koen" w:date="2013-10-24T15:32:00Z">
          <w:pPr>
            <w:pStyle w:val="ListParagraph"/>
            <w:numPr>
              <w:numId w:val="9"/>
            </w:numPr>
            <w:ind w:hanging="360"/>
            <w:jc w:val="both"/>
          </w:pPr>
        </w:pPrChange>
      </w:pPr>
      <w:ins w:id="2845" w:author="Leuveld, Koen" w:date="2013-10-24T15:32:00Z">
        <w:r w:rsidRPr="00A937B6">
          <w:rPr>
            <w:rFonts w:ascii="Times New Roman" w:hAnsi="Times New Roman" w:cs="Times New Roman"/>
            <w:i/>
            <w:lang w:val="fr-CM"/>
          </w:rPr>
          <w:t>« Vos décisions pendant tous les exercices resteront tout-à-fait anonymes. Mais nous ne pouvons pas garantir que les autres habitants du village ne connaissent pas votre gain. »</w:t>
        </w:r>
      </w:ins>
    </w:p>
    <w:p w:rsidR="00A937B6" w:rsidRPr="00A937B6" w:rsidRDefault="00A937B6">
      <w:pPr>
        <w:pStyle w:val="ListParagraph"/>
        <w:numPr>
          <w:ilvl w:val="0"/>
          <w:numId w:val="9"/>
        </w:numPr>
        <w:jc w:val="both"/>
        <w:rPr>
          <w:ins w:id="2846" w:author="Leuveld, Koen" w:date="2013-10-24T15:32:00Z"/>
          <w:rFonts w:ascii="Times New Roman" w:hAnsi="Times New Roman" w:cs="Times New Roman"/>
          <w:rPrChange w:id="2847" w:author="Leuveld, Koen" w:date="2013-10-24T15:32:00Z">
            <w:rPr>
              <w:ins w:id="2848" w:author="Leuveld, Koen" w:date="2013-10-24T15:32:00Z"/>
              <w:rFonts w:ascii="Times New Roman" w:hAnsi="Times New Roman" w:cs="Times New Roman"/>
              <w:lang w:val="fr-CM"/>
            </w:rPr>
          </w:rPrChange>
        </w:rPr>
      </w:pPr>
      <w:ins w:id="2849" w:author="Leuveld, Koen" w:date="2013-10-24T15:32:00Z">
        <w:r>
          <w:rPr>
            <w:rFonts w:ascii="Times New Roman" w:hAnsi="Times New Roman" w:cs="Times New Roman"/>
            <w:lang w:val="fr-CM"/>
          </w:rPr>
          <w:t>Si le numéro est paire, expliquez :</w:t>
        </w:r>
      </w:ins>
    </w:p>
    <w:p w:rsidR="00A937B6" w:rsidRPr="00442E10" w:rsidRDefault="00A937B6">
      <w:pPr>
        <w:pStyle w:val="ListParagraph"/>
        <w:numPr>
          <w:ilvl w:val="1"/>
          <w:numId w:val="9"/>
        </w:numPr>
        <w:jc w:val="both"/>
        <w:rPr>
          <w:rFonts w:ascii="Times New Roman" w:hAnsi="Times New Roman" w:cs="Times New Roman"/>
        </w:rPr>
        <w:pPrChange w:id="2850" w:author="Leuveld, Koen" w:date="2013-10-24T15:32:00Z">
          <w:pPr>
            <w:pStyle w:val="ListParagraph"/>
            <w:numPr>
              <w:numId w:val="9"/>
            </w:numPr>
            <w:ind w:hanging="360"/>
            <w:jc w:val="both"/>
          </w:pPr>
        </w:pPrChange>
      </w:pPr>
      <w:ins w:id="2851" w:author="Leuveld, Koen" w:date="2013-10-24T15:33:00Z">
        <w:r w:rsidRPr="00A937B6">
          <w:rPr>
            <w:rFonts w:ascii="Times New Roman" w:hAnsi="Times New Roman" w:cs="Times New Roman"/>
            <w:i/>
            <w:lang w:val="fr-CM"/>
          </w:rPr>
          <w:t>« Vos décisions et votre gain pendant tous les exercices resteront un secret. »</w:t>
        </w:r>
      </w:ins>
    </w:p>
    <w:p w:rsidR="002A57BD" w:rsidRPr="00442E10" w:rsidDel="00A937B6" w:rsidRDefault="00AF2F6F" w:rsidP="00AF6156">
      <w:pPr>
        <w:pStyle w:val="ListParagraph"/>
        <w:numPr>
          <w:ilvl w:val="0"/>
          <w:numId w:val="9"/>
        </w:numPr>
        <w:jc w:val="both"/>
        <w:rPr>
          <w:del w:id="2852" w:author="Leuveld, Koen" w:date="2013-10-24T15:31:00Z"/>
          <w:rFonts w:ascii="Times New Roman" w:hAnsi="Times New Roman" w:cs="Times New Roman"/>
        </w:rPr>
      </w:pPr>
      <w:del w:id="2853" w:author="Leuveld, Koen" w:date="2013-10-24T15:31:00Z">
        <w:r w:rsidRPr="00AF2F6F" w:rsidDel="00A937B6">
          <w:rPr>
            <w:rFonts w:ascii="Times New Roman" w:hAnsi="Times New Roman" w:cs="Times New Roman"/>
            <w:rPrChange w:id="2854" w:author="PIERRE" w:date="2013-10-24T12:27:00Z">
              <w:rPr>
                <w:rFonts w:ascii="Times New Roman" w:hAnsi="Times New Roman" w:cs="Times New Roman"/>
                <w:color w:val="0000FF"/>
                <w:u w:val="single"/>
              </w:rPr>
            </w:rPrChange>
          </w:rPr>
          <w:delText>Reportez le code approprié du paiement confidentiel ou pas sur le questionnaire.</w:delText>
        </w:r>
      </w:del>
    </w:p>
    <w:p w:rsidR="002A57BD" w:rsidRPr="00442E10" w:rsidDel="00A937B6" w:rsidRDefault="00AF2F6F" w:rsidP="00AF6156">
      <w:pPr>
        <w:pStyle w:val="ListParagraph"/>
        <w:numPr>
          <w:ilvl w:val="0"/>
          <w:numId w:val="9"/>
        </w:numPr>
        <w:jc w:val="both"/>
        <w:rPr>
          <w:del w:id="2855" w:author="Leuveld, Koen" w:date="2013-10-24T15:33:00Z"/>
          <w:rFonts w:ascii="Times New Roman" w:hAnsi="Times New Roman" w:cs="Times New Roman"/>
        </w:rPr>
      </w:pPr>
      <w:del w:id="2856" w:author="Leuveld, Koen" w:date="2013-10-24T15:33:00Z">
        <w:r w:rsidRPr="00AF2F6F" w:rsidDel="00A937B6">
          <w:rPr>
            <w:rFonts w:ascii="Times New Roman" w:hAnsi="Times New Roman" w:cs="Times New Roman"/>
            <w:rPrChange w:id="2857" w:author="PIERRE" w:date="2013-10-24T12:27:00Z">
              <w:rPr>
                <w:rFonts w:ascii="Times New Roman" w:hAnsi="Times New Roman" w:cs="Times New Roman"/>
                <w:color w:val="0000FF"/>
                <w:u w:val="single"/>
              </w:rPr>
            </w:rPrChange>
          </w:rPr>
          <w:delText xml:space="preserve">Selon le type de questionnaire, dire au répondant si son paiement sera public ou pas.  </w:delText>
        </w:r>
      </w:del>
    </w:p>
    <w:p w:rsidR="002A57BD" w:rsidRPr="00442E10" w:rsidDel="00A937B6" w:rsidRDefault="00A937B6" w:rsidP="00AF6156">
      <w:pPr>
        <w:pStyle w:val="ListParagraph"/>
        <w:numPr>
          <w:ilvl w:val="0"/>
          <w:numId w:val="9"/>
        </w:numPr>
        <w:jc w:val="both"/>
        <w:rPr>
          <w:del w:id="2858" w:author="Leuveld, Koen" w:date="2013-10-24T15:33:00Z"/>
          <w:rFonts w:ascii="Times New Roman" w:hAnsi="Times New Roman" w:cs="Times New Roman"/>
        </w:rPr>
      </w:pPr>
      <w:ins w:id="2859" w:author="Leuveld, Koen" w:date="2013-10-24T15:33:00Z">
        <w:r w:rsidRPr="00AF2F6F" w:rsidDel="00A937B6">
          <w:rPr>
            <w:rFonts w:ascii="Times New Roman" w:hAnsi="Times New Roman" w:cs="Times New Roman"/>
          </w:rPr>
          <w:t xml:space="preserve"> </w:t>
        </w:r>
      </w:ins>
      <w:del w:id="2860" w:author="Leuveld, Koen" w:date="2013-10-24T15:33:00Z">
        <w:r w:rsidR="00AF2F6F" w:rsidRPr="00AF2F6F" w:rsidDel="00A937B6">
          <w:rPr>
            <w:rFonts w:ascii="Times New Roman" w:hAnsi="Times New Roman" w:cs="Times New Roman"/>
            <w:rPrChange w:id="2861" w:author="PIERRE" w:date="2013-10-24T12:27:00Z">
              <w:rPr>
                <w:rFonts w:ascii="Times New Roman" w:hAnsi="Times New Roman" w:cs="Times New Roman"/>
                <w:color w:val="0000FF"/>
                <w:u w:val="single"/>
              </w:rPr>
            </w:rPrChange>
          </w:rPr>
          <w:delText>Si le paiement est fait publiquement, alors dire à l’enquêté que ses choix seront gardés confidentiels mais, le montant du gain pourra être rendu public à la réunion de paiement.</w:delText>
        </w:r>
      </w:del>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2862" w:author="PIERRE" w:date="2013-10-24T12:27:00Z">
            <w:rPr>
              <w:rFonts w:ascii="Times New Roman" w:hAnsi="Times New Roman" w:cs="Times New Roman"/>
              <w:color w:val="0000FF"/>
              <w:u w:val="single"/>
            </w:rPr>
          </w:rPrChange>
        </w:rPr>
        <w:t>[FAIRE L’EXERCICE D’ÉCHAUFFEMENT OU D’ENTRAINEMENT]</w:t>
      </w:r>
    </w:p>
    <w:p w:rsidR="002A57BD" w:rsidRPr="00442E10" w:rsidRDefault="00AF2F6F" w:rsidP="002A57BD">
      <w:pPr>
        <w:pStyle w:val="Heading2"/>
        <w:rPr>
          <w:rFonts w:ascii="Times New Roman" w:hAnsi="Times New Roman" w:cs="Times New Roman"/>
          <w:lang w:val="fr-FR"/>
        </w:rPr>
      </w:pPr>
      <w:r w:rsidRPr="00AF2F6F">
        <w:rPr>
          <w:rFonts w:ascii="Times New Roman" w:hAnsi="Times New Roman" w:cs="Times New Roman"/>
          <w:lang w:val="fr-FR"/>
          <w:rPrChange w:id="2863" w:author="PIERRE" w:date="2013-10-24T12:27:00Z">
            <w:rPr>
              <w:rFonts w:ascii="Times New Roman" w:hAnsi="Times New Roman" w:cs="Times New Roman"/>
              <w:color w:val="0000FF"/>
              <w:u w:val="single"/>
              <w:lang w:val="fr-FR"/>
            </w:rPr>
          </w:rPrChange>
        </w:rPr>
        <w:t>Exercice d’échauffement risque Chef de Ménage (</w:t>
      </w:r>
      <w:proofErr w:type="spellStart"/>
      <w:r w:rsidRPr="00AF2F6F">
        <w:rPr>
          <w:rFonts w:ascii="Times New Roman" w:hAnsi="Times New Roman" w:cs="Times New Roman"/>
          <w:lang w:val="fr-FR"/>
          <w:rPrChange w:id="2864" w:author="PIERRE" w:date="2013-10-24T12:27:00Z">
            <w:rPr>
              <w:rFonts w:ascii="Times New Roman" w:hAnsi="Times New Roman" w:cs="Times New Roman"/>
              <w:color w:val="0000FF"/>
              <w:u w:val="single"/>
              <w:lang w:val="fr-FR"/>
            </w:rPr>
          </w:rPrChange>
        </w:rPr>
        <w:t>ERCM</w:t>
      </w:r>
      <w:proofErr w:type="spellEnd"/>
      <w:r w:rsidRPr="00AF2F6F">
        <w:rPr>
          <w:rFonts w:ascii="Times New Roman" w:hAnsi="Times New Roman" w:cs="Times New Roman"/>
          <w:lang w:val="fr-FR"/>
          <w:rPrChange w:id="2865" w:author="PIERRE" w:date="2013-10-24T12:27:00Z">
            <w:rPr>
              <w:rFonts w:ascii="Times New Roman" w:hAnsi="Times New Roman" w:cs="Times New Roman"/>
              <w:color w:val="0000FF"/>
              <w:u w:val="single"/>
              <w:lang w:val="fr-FR"/>
            </w:rPr>
          </w:rPrChange>
        </w:rPr>
        <w:t xml:space="preserve">)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2866" w:author="PIERRE" w:date="2013-10-24T12:27:00Z">
            <w:rPr>
              <w:rFonts w:ascii="Times New Roman" w:hAnsi="Times New Roman" w:cs="Times New Roman"/>
              <w:color w:val="0000FF"/>
              <w:u w:val="single"/>
            </w:rPr>
          </w:rPrChange>
        </w:rPr>
        <w:t>Expliquez l’exercice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2867" w:author="PIERRE" w:date="2013-10-24T12:27:00Z">
            <w:rPr>
              <w:rFonts w:ascii="Times New Roman" w:hAnsi="Times New Roman" w:cs="Times New Roman"/>
              <w:i/>
              <w:color w:val="0000FF"/>
              <w:u w:val="single"/>
            </w:rPr>
          </w:rPrChange>
        </w:rPr>
        <w:t>« Imaginez qu’il y ait deux variétés de maïs que vous pouvez planter.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2868" w:author="PIERRE" w:date="2013-10-24T12:27:00Z">
            <w:rPr>
              <w:rFonts w:ascii="Times New Roman" w:hAnsi="Times New Roman" w:cs="Times New Roman"/>
              <w:i/>
              <w:color w:val="0000FF"/>
              <w:u w:val="single"/>
            </w:rPr>
          </w:rPrChange>
        </w:rPr>
        <w:t>« Une des variété</w:t>
      </w:r>
      <w:ins w:id="2869" w:author="PIERRE" w:date="2013-10-23T15:06:00Z">
        <w:r w:rsidRPr="00AF2F6F">
          <w:rPr>
            <w:rFonts w:ascii="Times New Roman" w:hAnsi="Times New Roman" w:cs="Times New Roman"/>
            <w:i/>
            <w:rPrChange w:id="2870" w:author="PIERRE" w:date="2013-10-24T12:27:00Z">
              <w:rPr>
                <w:rFonts w:ascii="Times New Roman" w:hAnsi="Times New Roman" w:cs="Times New Roman"/>
                <w:i/>
                <w:color w:val="0000FF"/>
                <w:u w:val="single"/>
              </w:rPr>
            </w:rPrChange>
          </w:rPr>
          <w:t xml:space="preserve"> (sac rouge)</w:t>
        </w:r>
      </w:ins>
      <w:del w:id="2871" w:author="PIERRE" w:date="2013-10-23T15:06:00Z">
        <w:r w:rsidRPr="00AF2F6F">
          <w:rPr>
            <w:rFonts w:ascii="Times New Roman" w:hAnsi="Times New Roman" w:cs="Times New Roman"/>
            <w:i/>
            <w:rPrChange w:id="2872" w:author="PIERRE" w:date="2013-10-24T12:27:00Z">
              <w:rPr>
                <w:rFonts w:ascii="Times New Roman" w:hAnsi="Times New Roman" w:cs="Times New Roman"/>
                <w:i/>
                <w:color w:val="0000FF"/>
                <w:u w:val="single"/>
              </w:rPr>
            </w:rPrChange>
          </w:rPr>
          <w:delText>s</w:delText>
        </w:r>
      </w:del>
      <w:r w:rsidRPr="00AF2F6F">
        <w:rPr>
          <w:rFonts w:ascii="Times New Roman" w:hAnsi="Times New Roman" w:cs="Times New Roman"/>
          <w:i/>
          <w:rPrChange w:id="2873" w:author="PIERRE" w:date="2013-10-24T12:27:00Z">
            <w:rPr>
              <w:rFonts w:ascii="Times New Roman" w:hAnsi="Times New Roman" w:cs="Times New Roman"/>
              <w:i/>
              <w:color w:val="0000FF"/>
              <w:u w:val="single"/>
            </w:rPr>
          </w:rPrChange>
        </w:rPr>
        <w:t xml:space="preserve"> produit 50 sacs pour une année de bonne récolte et 40 sacs pour une année de mauvaise récolte.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2874" w:author="PIERRE" w:date="2013-10-24T12:27:00Z">
            <w:rPr>
              <w:rFonts w:ascii="Times New Roman" w:hAnsi="Times New Roman" w:cs="Times New Roman"/>
              <w:i/>
              <w:color w:val="0000FF"/>
              <w:u w:val="single"/>
            </w:rPr>
          </w:rPrChange>
        </w:rPr>
        <w:t>« L’autre variété</w:t>
      </w:r>
      <w:ins w:id="2875" w:author="PIERRE" w:date="2013-10-23T15:06:00Z">
        <w:r w:rsidRPr="00AF2F6F">
          <w:rPr>
            <w:rFonts w:ascii="Times New Roman" w:hAnsi="Times New Roman" w:cs="Times New Roman"/>
            <w:i/>
            <w:rPrChange w:id="2876" w:author="PIERRE" w:date="2013-10-24T12:27:00Z">
              <w:rPr>
                <w:rFonts w:ascii="Times New Roman" w:hAnsi="Times New Roman" w:cs="Times New Roman"/>
                <w:i/>
                <w:color w:val="0000FF"/>
                <w:u w:val="single"/>
              </w:rPr>
            </w:rPrChange>
          </w:rPr>
          <w:t xml:space="preserve"> (sac bleu)</w:t>
        </w:r>
      </w:ins>
      <w:r w:rsidRPr="00AF2F6F">
        <w:rPr>
          <w:rFonts w:ascii="Times New Roman" w:hAnsi="Times New Roman" w:cs="Times New Roman"/>
          <w:i/>
          <w:rPrChange w:id="2877" w:author="PIERRE" w:date="2013-10-24T12:27:00Z">
            <w:rPr>
              <w:rFonts w:ascii="Times New Roman" w:hAnsi="Times New Roman" w:cs="Times New Roman"/>
              <w:i/>
              <w:color w:val="0000FF"/>
              <w:u w:val="single"/>
            </w:rPr>
          </w:rPrChange>
        </w:rPr>
        <w:t xml:space="preserve"> produit 150 sacs lors d’une année de bonne récolte et 5 sacs lors d’une année de mauvaise récolte.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2878" w:author="PIERRE" w:date="2013-10-24T12:27:00Z">
            <w:rPr>
              <w:rFonts w:ascii="Times New Roman" w:hAnsi="Times New Roman" w:cs="Times New Roman"/>
              <w:i/>
              <w:color w:val="0000FF"/>
              <w:u w:val="single"/>
            </w:rPr>
          </w:rPrChange>
        </w:rPr>
        <w:t>« Evidemment, vous ne pouvez pas savoir à priori avant de planter si l’année de production sera bonne ou mauvaise.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2879" w:author="PIERRE" w:date="2013-10-24T12:27:00Z">
            <w:rPr>
              <w:rFonts w:ascii="Times New Roman" w:hAnsi="Times New Roman" w:cs="Times New Roman"/>
              <w:color w:val="0000FF"/>
              <w:u w:val="single"/>
            </w:rPr>
          </w:rPrChange>
        </w:rPr>
        <w:lastRenderedPageBreak/>
        <w:t>Retirez les boules noires et blanches de votre sac et les présenter au chef de ménage en précisant que ces boules représentent la mauvaise ou la bonne année de récolte en disant :</w:t>
      </w:r>
    </w:p>
    <w:p w:rsidR="002A57BD" w:rsidRDefault="00AF2F6F" w:rsidP="00AF6156">
      <w:pPr>
        <w:pStyle w:val="ListParagraph"/>
        <w:numPr>
          <w:ilvl w:val="1"/>
          <w:numId w:val="24"/>
        </w:numPr>
        <w:jc w:val="both"/>
        <w:rPr>
          <w:ins w:id="2880" w:author="Leuveld, Koen" w:date="2013-10-24T15:36:00Z"/>
          <w:rFonts w:ascii="Times New Roman" w:hAnsi="Times New Roman" w:cs="Times New Roman"/>
          <w:i/>
        </w:rPr>
      </w:pPr>
      <w:r w:rsidRPr="00AF2F6F">
        <w:rPr>
          <w:rFonts w:ascii="Times New Roman" w:hAnsi="Times New Roman" w:cs="Times New Roman"/>
          <w:rPrChange w:id="2881" w:author="PIERRE" w:date="2013-10-24T12:27:00Z">
            <w:rPr>
              <w:rFonts w:ascii="Times New Roman" w:hAnsi="Times New Roman" w:cs="Times New Roman"/>
              <w:color w:val="0000FF"/>
              <w:u w:val="single"/>
            </w:rPr>
          </w:rPrChange>
        </w:rPr>
        <w:t> </w:t>
      </w:r>
      <w:r w:rsidRPr="00AF2F6F">
        <w:rPr>
          <w:rFonts w:ascii="Times New Roman" w:hAnsi="Times New Roman" w:cs="Times New Roman"/>
          <w:i/>
          <w:rPrChange w:id="2882" w:author="PIERRE" w:date="2013-10-24T12:27:00Z">
            <w:rPr>
              <w:rFonts w:ascii="Times New Roman" w:hAnsi="Times New Roman" w:cs="Times New Roman"/>
              <w:i/>
              <w:color w:val="0000FF"/>
              <w:u w:val="single"/>
            </w:rPr>
          </w:rPrChange>
        </w:rPr>
        <w:t>« La boule de couleur blanche représente la bonne année, alors que celle de couleur noire représente la mauvaise année de récolte. »</w:t>
      </w:r>
    </w:p>
    <w:p w:rsidR="00A937B6" w:rsidRPr="00442E10" w:rsidDel="00E81BB1" w:rsidRDefault="00E81BB1" w:rsidP="00AF6156">
      <w:pPr>
        <w:pStyle w:val="ListParagraph"/>
        <w:numPr>
          <w:ilvl w:val="1"/>
          <w:numId w:val="24"/>
        </w:numPr>
        <w:jc w:val="both"/>
        <w:rPr>
          <w:del w:id="2883" w:author="Leuveld, Koen" w:date="2013-10-24T15:38:00Z"/>
          <w:rFonts w:ascii="Times New Roman" w:hAnsi="Times New Roman" w:cs="Times New Roman"/>
          <w:i/>
        </w:rPr>
      </w:pPr>
      <w:ins w:id="2884" w:author="Leuveld, Koen" w:date="2013-10-24T15:38:00Z">
        <w:r w:rsidRPr="00442E10" w:rsidDel="00E81BB1">
          <w:rPr>
            <w:rFonts w:ascii="Times New Roman" w:hAnsi="Times New Roman" w:cs="Times New Roman"/>
            <w:i/>
          </w:rPr>
          <w:t xml:space="preserve"> </w:t>
        </w:r>
      </w:ins>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2885" w:author="PIERRE" w:date="2013-10-24T12:27:00Z">
            <w:rPr>
              <w:rFonts w:ascii="Times New Roman" w:hAnsi="Times New Roman" w:cs="Times New Roman"/>
              <w:i/>
              <w:color w:val="0000FF"/>
              <w:u w:val="single"/>
            </w:rPr>
          </w:rPrChange>
        </w:rPr>
        <w:t>« Rappelez-vous qu’il y a deux variétés de maïs: la variété A</w:t>
      </w:r>
      <w:ins w:id="2886" w:author="PIERRE" w:date="2013-10-23T15:07:00Z">
        <w:r w:rsidRPr="00AF2F6F">
          <w:rPr>
            <w:rFonts w:ascii="Times New Roman" w:hAnsi="Times New Roman" w:cs="Times New Roman"/>
            <w:i/>
            <w:rPrChange w:id="2887" w:author="PIERRE" w:date="2013-10-24T12:27:00Z">
              <w:rPr>
                <w:rFonts w:ascii="Times New Roman" w:hAnsi="Times New Roman" w:cs="Times New Roman"/>
                <w:i/>
                <w:color w:val="0000FF"/>
                <w:u w:val="single"/>
              </w:rPr>
            </w:rPrChange>
          </w:rPr>
          <w:t>(sac rouge)</w:t>
        </w:r>
      </w:ins>
      <w:r w:rsidRPr="00AF2F6F">
        <w:rPr>
          <w:rFonts w:ascii="Times New Roman" w:hAnsi="Times New Roman" w:cs="Times New Roman"/>
          <w:i/>
          <w:rPrChange w:id="2888" w:author="PIERRE" w:date="2013-10-24T12:27:00Z">
            <w:rPr>
              <w:rFonts w:ascii="Times New Roman" w:hAnsi="Times New Roman" w:cs="Times New Roman"/>
              <w:i/>
              <w:color w:val="0000FF"/>
              <w:u w:val="single"/>
            </w:rPr>
          </w:rPrChange>
        </w:rPr>
        <w:t xml:space="preserve"> qui produit 50 sacs pour une année de bonne récolte et 40 sacs pour une année de mauvaise récolte, la variété B</w:t>
      </w:r>
      <w:ins w:id="2889" w:author="PIERRE" w:date="2013-10-23T15:07:00Z">
        <w:r w:rsidRPr="00AF2F6F">
          <w:rPr>
            <w:rFonts w:ascii="Times New Roman" w:hAnsi="Times New Roman" w:cs="Times New Roman"/>
            <w:i/>
            <w:rPrChange w:id="2890" w:author="PIERRE" w:date="2013-10-24T12:27:00Z">
              <w:rPr>
                <w:rFonts w:ascii="Times New Roman" w:hAnsi="Times New Roman" w:cs="Times New Roman"/>
                <w:i/>
                <w:color w:val="0000FF"/>
                <w:u w:val="single"/>
              </w:rPr>
            </w:rPrChange>
          </w:rPr>
          <w:t>(sac bleu)</w:t>
        </w:r>
      </w:ins>
      <w:r w:rsidRPr="00AF2F6F">
        <w:rPr>
          <w:rFonts w:ascii="Times New Roman" w:hAnsi="Times New Roman" w:cs="Times New Roman"/>
          <w:i/>
          <w:rPrChange w:id="2891" w:author="PIERRE" w:date="2013-10-24T12:27:00Z">
            <w:rPr>
              <w:rFonts w:ascii="Times New Roman" w:hAnsi="Times New Roman" w:cs="Times New Roman"/>
              <w:i/>
              <w:color w:val="0000FF"/>
              <w:u w:val="single"/>
            </w:rPr>
          </w:rPrChange>
        </w:rPr>
        <w:t xml:space="preserve"> qui produit 150 sacs lors d’une année de bonne récolte et 5 sacs lors d’une année de mauvaise récolte.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2892" w:author="PIERRE" w:date="2013-10-24T12:27:00Z">
            <w:rPr>
              <w:rFonts w:ascii="Times New Roman" w:hAnsi="Times New Roman" w:cs="Times New Roman"/>
              <w:i/>
              <w:color w:val="0000FF"/>
              <w:u w:val="single"/>
            </w:rPr>
          </w:rPrChange>
        </w:rPr>
        <w:t xml:space="preserve">« Je vais mélanger ces boules dans un sac, et </w:t>
      </w:r>
      <w:ins w:id="2893" w:author="PIERRE" w:date="2013-10-23T13:08:00Z">
        <w:r w:rsidRPr="00AF2F6F">
          <w:rPr>
            <w:rFonts w:ascii="Times New Roman" w:hAnsi="Times New Roman" w:cs="Times New Roman"/>
            <w:i/>
            <w:rPrChange w:id="2894" w:author="PIERRE" w:date="2013-10-24T12:27:00Z">
              <w:rPr>
                <w:rFonts w:ascii="Times New Roman" w:hAnsi="Times New Roman" w:cs="Times New Roman"/>
                <w:i/>
                <w:color w:val="0000FF"/>
                <w:u w:val="single"/>
              </w:rPr>
            </w:rPrChange>
          </w:rPr>
          <w:t>n</w:t>
        </w:r>
      </w:ins>
      <w:del w:id="2895" w:author="PIERRE" w:date="2013-10-23T13:08:00Z">
        <w:r w:rsidRPr="00AF2F6F">
          <w:rPr>
            <w:rFonts w:ascii="Times New Roman" w:hAnsi="Times New Roman" w:cs="Times New Roman"/>
            <w:i/>
            <w:rPrChange w:id="2896" w:author="PIERRE" w:date="2013-10-24T12:27:00Z">
              <w:rPr>
                <w:rFonts w:ascii="Times New Roman" w:hAnsi="Times New Roman" w:cs="Times New Roman"/>
                <w:i/>
                <w:color w:val="0000FF"/>
                <w:u w:val="single"/>
              </w:rPr>
            </w:rPrChange>
          </w:rPr>
          <w:delText>v</w:delText>
        </w:r>
      </w:del>
      <w:r w:rsidRPr="00AF2F6F">
        <w:rPr>
          <w:rFonts w:ascii="Times New Roman" w:hAnsi="Times New Roman" w:cs="Times New Roman"/>
          <w:i/>
          <w:rPrChange w:id="2897" w:author="PIERRE" w:date="2013-10-24T12:27:00Z">
            <w:rPr>
              <w:rFonts w:ascii="Times New Roman" w:hAnsi="Times New Roman" w:cs="Times New Roman"/>
              <w:i/>
              <w:color w:val="0000FF"/>
              <w:u w:val="single"/>
            </w:rPr>
          </w:rPrChange>
        </w:rPr>
        <w:t>ous all</w:t>
      </w:r>
      <w:ins w:id="2898" w:author="PIERRE" w:date="2013-10-23T13:08:00Z">
        <w:r w:rsidRPr="00AF2F6F">
          <w:rPr>
            <w:rFonts w:ascii="Times New Roman" w:hAnsi="Times New Roman" w:cs="Times New Roman"/>
            <w:i/>
            <w:rPrChange w:id="2899" w:author="PIERRE" w:date="2013-10-24T12:27:00Z">
              <w:rPr>
                <w:rFonts w:ascii="Times New Roman" w:hAnsi="Times New Roman" w:cs="Times New Roman"/>
                <w:i/>
                <w:color w:val="0000FF"/>
                <w:u w:val="single"/>
              </w:rPr>
            </w:rPrChange>
          </w:rPr>
          <w:t>ons</w:t>
        </w:r>
      </w:ins>
      <w:del w:id="2900" w:author="PIERRE" w:date="2013-10-23T13:08:00Z">
        <w:r w:rsidRPr="00AF2F6F">
          <w:rPr>
            <w:rFonts w:ascii="Times New Roman" w:hAnsi="Times New Roman" w:cs="Times New Roman"/>
            <w:i/>
            <w:rPrChange w:id="2901" w:author="PIERRE" w:date="2013-10-24T12:27:00Z">
              <w:rPr>
                <w:rFonts w:ascii="Times New Roman" w:hAnsi="Times New Roman" w:cs="Times New Roman"/>
                <w:i/>
                <w:color w:val="0000FF"/>
                <w:u w:val="single"/>
              </w:rPr>
            </w:rPrChange>
          </w:rPr>
          <w:delText>ez</w:delText>
        </w:r>
      </w:del>
      <w:r w:rsidRPr="00AF2F6F">
        <w:rPr>
          <w:rFonts w:ascii="Times New Roman" w:hAnsi="Times New Roman" w:cs="Times New Roman"/>
          <w:i/>
          <w:rPrChange w:id="2902" w:author="PIERRE" w:date="2013-10-24T12:27:00Z">
            <w:rPr>
              <w:rFonts w:ascii="Times New Roman" w:hAnsi="Times New Roman" w:cs="Times New Roman"/>
              <w:i/>
              <w:color w:val="0000FF"/>
              <w:u w:val="single"/>
            </w:rPr>
          </w:rPrChange>
        </w:rPr>
        <w:t xml:space="preserve"> tirer </w:t>
      </w:r>
      <w:ins w:id="2903" w:author="PIERRE" w:date="2013-10-23T13:08:00Z">
        <w:r w:rsidRPr="00AF2F6F">
          <w:rPr>
            <w:rFonts w:ascii="Times New Roman" w:hAnsi="Times New Roman" w:cs="Times New Roman"/>
            <w:i/>
            <w:rPrChange w:id="2904" w:author="PIERRE" w:date="2013-10-24T12:27:00Z">
              <w:rPr>
                <w:rFonts w:ascii="Times New Roman" w:hAnsi="Times New Roman" w:cs="Times New Roman"/>
                <w:i/>
                <w:color w:val="0000FF"/>
                <w:u w:val="single"/>
              </w:rPr>
            </w:rPrChange>
          </w:rPr>
          <w:t xml:space="preserve">ensemble </w:t>
        </w:r>
      </w:ins>
      <w:r w:rsidRPr="00AF2F6F">
        <w:rPr>
          <w:rFonts w:ascii="Times New Roman" w:hAnsi="Times New Roman" w:cs="Times New Roman"/>
          <w:i/>
          <w:rPrChange w:id="2905" w:author="PIERRE" w:date="2013-10-24T12:27:00Z">
            <w:rPr>
              <w:rFonts w:ascii="Times New Roman" w:hAnsi="Times New Roman" w:cs="Times New Roman"/>
              <w:i/>
              <w:color w:val="0000FF"/>
              <w:u w:val="single"/>
            </w:rPr>
          </w:rPrChange>
        </w:rPr>
        <w:t>une des boules du sac sans regarder. »</w:t>
      </w:r>
    </w:p>
    <w:p w:rsidR="002A57BD" w:rsidRDefault="00AF2F6F" w:rsidP="00AF6156">
      <w:pPr>
        <w:pStyle w:val="ListParagraph"/>
        <w:numPr>
          <w:ilvl w:val="1"/>
          <w:numId w:val="24"/>
        </w:numPr>
        <w:jc w:val="both"/>
        <w:rPr>
          <w:ins w:id="2906" w:author="Leuveld, Koen" w:date="2013-10-24T15:34:00Z"/>
          <w:rFonts w:ascii="Times New Roman" w:hAnsi="Times New Roman" w:cs="Times New Roman"/>
          <w:i/>
        </w:rPr>
      </w:pPr>
      <w:r w:rsidRPr="00AF2F6F">
        <w:rPr>
          <w:rFonts w:ascii="Times New Roman" w:hAnsi="Times New Roman" w:cs="Times New Roman"/>
          <w:i/>
          <w:rPrChange w:id="2907" w:author="PIERRE" w:date="2013-10-24T12:27:00Z">
            <w:rPr>
              <w:rFonts w:ascii="Times New Roman" w:hAnsi="Times New Roman" w:cs="Times New Roman"/>
              <w:i/>
              <w:color w:val="0000FF"/>
              <w:u w:val="single"/>
            </w:rPr>
          </w:rPrChange>
        </w:rPr>
        <w:t>« Supposez qu’il y ait 4 boules blanches (bonne année de récolte) dans le sac et 2 boules noires (mauvaise année de récolte). »</w:t>
      </w:r>
    </w:p>
    <w:p w:rsidR="00A937B6" w:rsidRPr="00A937B6" w:rsidRDefault="00A937B6">
      <w:pPr>
        <w:pStyle w:val="ListParagraph"/>
        <w:numPr>
          <w:ilvl w:val="0"/>
          <w:numId w:val="9"/>
        </w:numPr>
        <w:jc w:val="both"/>
        <w:rPr>
          <w:rFonts w:ascii="Times New Roman" w:hAnsi="Times New Roman" w:cs="Times New Roman"/>
          <w:rPrChange w:id="2908" w:author="Leuveld, Koen" w:date="2013-10-24T15:35:00Z">
            <w:rPr>
              <w:rFonts w:ascii="Times New Roman" w:hAnsi="Times New Roman" w:cs="Times New Roman"/>
              <w:i/>
            </w:rPr>
          </w:rPrChange>
        </w:rPr>
        <w:pPrChange w:id="2909" w:author="Leuveld, Koen" w:date="2013-10-24T15:35:00Z">
          <w:pPr>
            <w:pStyle w:val="ListParagraph"/>
            <w:numPr>
              <w:ilvl w:val="1"/>
              <w:numId w:val="24"/>
            </w:numPr>
            <w:ind w:left="1440" w:hanging="360"/>
            <w:jc w:val="both"/>
          </w:pPr>
        </w:pPrChange>
      </w:pPr>
      <w:ins w:id="2910" w:author="Leuveld, Koen" w:date="2013-10-24T15:34:00Z">
        <w:r w:rsidRPr="00A937B6">
          <w:rPr>
            <w:rFonts w:ascii="Times New Roman" w:hAnsi="Times New Roman" w:cs="Times New Roman"/>
            <w:rPrChange w:id="2911" w:author="Leuveld, Koen" w:date="2013-10-24T15:35:00Z">
              <w:rPr>
                <w:rFonts w:ascii="Times New Roman" w:hAnsi="Times New Roman" w:cs="Times New Roman"/>
                <w:i/>
              </w:rPr>
            </w:rPrChange>
          </w:rPr>
          <w:t>Remplissez l</w:t>
        </w:r>
      </w:ins>
      <w:ins w:id="2912" w:author="Leuveld, Koen" w:date="2013-10-24T15:35:00Z">
        <w:r w:rsidRPr="00A937B6">
          <w:rPr>
            <w:rFonts w:ascii="Times New Roman" w:hAnsi="Times New Roman" w:cs="Times New Roman"/>
            <w:rPrChange w:id="2913" w:author="Leuveld, Koen" w:date="2013-10-24T15:35:00Z">
              <w:rPr>
                <w:rFonts w:ascii="Times New Roman" w:hAnsi="Times New Roman" w:cs="Times New Roman"/>
                <w:i/>
              </w:rPr>
            </w:rPrChange>
          </w:rPr>
          <w:t>a</w:t>
        </w:r>
      </w:ins>
      <w:ins w:id="2914" w:author="Leuveld, Koen" w:date="2013-10-24T15:34:00Z">
        <w:r w:rsidRPr="00A937B6">
          <w:rPr>
            <w:rFonts w:ascii="Times New Roman" w:hAnsi="Times New Roman" w:cs="Times New Roman"/>
            <w:rPrChange w:id="2915" w:author="Leuveld, Koen" w:date="2013-10-24T15:35:00Z">
              <w:rPr>
                <w:rFonts w:ascii="Times New Roman" w:hAnsi="Times New Roman" w:cs="Times New Roman"/>
                <w:i/>
              </w:rPr>
            </w:rPrChange>
          </w:rPr>
          <w:t xml:space="preserve"> liste de </w:t>
        </w:r>
      </w:ins>
      <w:ins w:id="2916" w:author="Leuveld, Koen" w:date="2013-10-24T15:35:00Z">
        <w:r>
          <w:rPr>
            <w:rFonts w:ascii="Times New Roman" w:hAnsi="Times New Roman" w:cs="Times New Roman"/>
          </w:rPr>
          <w:t>contrôle (ERCM0 A-C) avant de commencer l’exercice.</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2917" w:author="PIERRE" w:date="2013-10-24T12:27:00Z">
            <w:rPr>
              <w:rFonts w:ascii="Times New Roman" w:hAnsi="Times New Roman" w:cs="Times New Roman"/>
              <w:color w:val="0000FF"/>
              <w:u w:val="single"/>
            </w:rPr>
          </w:rPrChange>
        </w:rPr>
        <w:t>MONTRER  LE MELANGE 1 SUR LA FEUILLE DE L’EXERCICE D’ECHAUFFEMENT, et continuez l’explication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2918" w:author="PIERRE" w:date="2013-10-24T12:27:00Z">
            <w:rPr>
              <w:rFonts w:ascii="Times New Roman" w:hAnsi="Times New Roman" w:cs="Times New Roman"/>
              <w:i/>
              <w:color w:val="0000FF"/>
              <w:u w:val="single"/>
            </w:rPr>
          </w:rPrChange>
        </w:rPr>
        <w:t>« </w:t>
      </w:r>
      <w:del w:id="2919" w:author="Leuveld, Koen" w:date="2013-10-24T15:35:00Z">
        <w:r w:rsidRPr="00AF2F6F" w:rsidDel="00A937B6">
          <w:rPr>
            <w:rFonts w:ascii="Times New Roman" w:hAnsi="Times New Roman" w:cs="Times New Roman"/>
            <w:i/>
            <w:rPrChange w:id="2920" w:author="PIERRE" w:date="2013-10-24T12:27:00Z">
              <w:rPr>
                <w:rFonts w:ascii="Times New Roman" w:hAnsi="Times New Roman" w:cs="Times New Roman"/>
                <w:i/>
                <w:color w:val="0000FF"/>
                <w:u w:val="single"/>
              </w:rPr>
            </w:rPrChange>
          </w:rPr>
          <w:delText>Rappelez vous</w:delText>
        </w:r>
      </w:del>
      <w:ins w:id="2921" w:author="Leuveld, Koen" w:date="2013-10-24T15:35:00Z">
        <w:r w:rsidR="00A937B6" w:rsidRPr="00AF2F6F">
          <w:rPr>
            <w:rFonts w:ascii="Times New Roman" w:hAnsi="Times New Roman" w:cs="Times New Roman"/>
            <w:i/>
          </w:rPr>
          <w:t>Rappelez-vous</w:t>
        </w:r>
      </w:ins>
      <w:r w:rsidRPr="00AF2F6F">
        <w:rPr>
          <w:rFonts w:ascii="Times New Roman" w:hAnsi="Times New Roman" w:cs="Times New Roman"/>
          <w:i/>
          <w:rPrChange w:id="2922" w:author="PIERRE" w:date="2013-10-24T12:27:00Z">
            <w:rPr>
              <w:rFonts w:ascii="Times New Roman" w:hAnsi="Times New Roman" w:cs="Times New Roman"/>
              <w:i/>
              <w:color w:val="0000FF"/>
              <w:u w:val="single"/>
            </w:rPr>
          </w:rPrChange>
        </w:rPr>
        <w:t xml:space="preserve"> que si vous choisissez la variété A</w:t>
      </w:r>
      <w:ins w:id="2923" w:author="PIERRE" w:date="2013-10-23T15:08:00Z">
        <w:r w:rsidRPr="00AF2F6F">
          <w:rPr>
            <w:rFonts w:ascii="Times New Roman" w:hAnsi="Times New Roman" w:cs="Times New Roman"/>
            <w:i/>
            <w:rPrChange w:id="2924" w:author="PIERRE" w:date="2013-10-24T12:27:00Z">
              <w:rPr>
                <w:rFonts w:ascii="Times New Roman" w:hAnsi="Times New Roman" w:cs="Times New Roman"/>
                <w:i/>
                <w:color w:val="0000FF"/>
                <w:u w:val="single"/>
              </w:rPr>
            </w:rPrChange>
          </w:rPr>
          <w:t xml:space="preserve"> (sac rouge)</w:t>
        </w:r>
      </w:ins>
      <w:r w:rsidRPr="00AF2F6F">
        <w:rPr>
          <w:rFonts w:ascii="Times New Roman" w:hAnsi="Times New Roman" w:cs="Times New Roman"/>
          <w:i/>
          <w:rPrChange w:id="2925" w:author="PIERRE" w:date="2013-10-24T12:27:00Z">
            <w:rPr>
              <w:rFonts w:ascii="Times New Roman" w:hAnsi="Times New Roman" w:cs="Times New Roman"/>
              <w:i/>
              <w:color w:val="0000FF"/>
              <w:u w:val="single"/>
            </w:rPr>
          </w:rPrChange>
        </w:rPr>
        <w:t xml:space="preserve"> et vous tirez une boule blanche, vous récolterez 50 sacs de maïs, alors que si vous choisissez la variété A et vous tirez une boule noire vous récolterez 40 sacs de maïs. Aussi, si vous choisissez la variété B</w:t>
      </w:r>
      <w:ins w:id="2926" w:author="PIERRE" w:date="2013-10-23T15:09:00Z">
        <w:r w:rsidRPr="00AF2F6F">
          <w:rPr>
            <w:rFonts w:ascii="Times New Roman" w:hAnsi="Times New Roman" w:cs="Times New Roman"/>
            <w:i/>
            <w:rPrChange w:id="2927" w:author="PIERRE" w:date="2013-10-24T12:27:00Z">
              <w:rPr>
                <w:rFonts w:ascii="Times New Roman" w:hAnsi="Times New Roman" w:cs="Times New Roman"/>
                <w:i/>
                <w:color w:val="0000FF"/>
                <w:u w:val="single"/>
              </w:rPr>
            </w:rPrChange>
          </w:rPr>
          <w:t xml:space="preserve"> (sac bleu</w:t>
        </w:r>
      </w:ins>
      <w:ins w:id="2928" w:author="PIERRE" w:date="2013-10-23T15:10:00Z">
        <w:r w:rsidRPr="00AF2F6F">
          <w:rPr>
            <w:rFonts w:ascii="Times New Roman" w:hAnsi="Times New Roman" w:cs="Times New Roman"/>
            <w:i/>
            <w:rPrChange w:id="2929" w:author="PIERRE" w:date="2013-10-24T12:27:00Z">
              <w:rPr>
                <w:rFonts w:ascii="Times New Roman" w:hAnsi="Times New Roman" w:cs="Times New Roman"/>
                <w:i/>
                <w:color w:val="0000FF"/>
                <w:u w:val="single"/>
              </w:rPr>
            </w:rPrChange>
          </w:rPr>
          <w:t>)</w:t>
        </w:r>
      </w:ins>
      <w:r w:rsidRPr="00AF2F6F">
        <w:rPr>
          <w:rFonts w:ascii="Times New Roman" w:hAnsi="Times New Roman" w:cs="Times New Roman"/>
          <w:i/>
          <w:rPrChange w:id="2930" w:author="PIERRE" w:date="2013-10-24T12:27:00Z">
            <w:rPr>
              <w:rFonts w:ascii="Times New Roman" w:hAnsi="Times New Roman" w:cs="Times New Roman"/>
              <w:i/>
              <w:color w:val="0000FF"/>
              <w:u w:val="single"/>
            </w:rPr>
          </w:rPrChange>
        </w:rPr>
        <w:t xml:space="preserve"> et vous tirez une boule blanche vous gagnerez 150 sacs, alors que si vous choisissez la variété B et vous tirez une boule noire vous obtiendrez 5 sacs de maïs.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2931" w:author="PIERRE" w:date="2013-10-24T12:27:00Z">
            <w:rPr>
              <w:rFonts w:ascii="Times New Roman" w:hAnsi="Times New Roman" w:cs="Times New Roman"/>
              <w:i/>
              <w:color w:val="0000FF"/>
              <w:u w:val="single"/>
            </w:rPr>
          </w:rPrChange>
        </w:rPr>
        <w:t>« </w:t>
      </w:r>
      <w:del w:id="2932" w:author="Leuveld, Koen" w:date="2013-10-24T15:35:00Z">
        <w:r w:rsidRPr="00AF2F6F" w:rsidDel="00A937B6">
          <w:rPr>
            <w:rFonts w:ascii="Times New Roman" w:hAnsi="Times New Roman" w:cs="Times New Roman"/>
            <w:i/>
            <w:rPrChange w:id="2933" w:author="PIERRE" w:date="2013-10-24T12:27:00Z">
              <w:rPr>
                <w:rFonts w:ascii="Times New Roman" w:hAnsi="Times New Roman" w:cs="Times New Roman"/>
                <w:i/>
                <w:color w:val="0000FF"/>
                <w:u w:val="single"/>
              </w:rPr>
            </w:rPrChange>
          </w:rPr>
          <w:delText>Voulez vous</w:delText>
        </w:r>
      </w:del>
      <w:ins w:id="2934" w:author="Leuveld, Koen" w:date="2013-10-24T15:35:00Z">
        <w:r w:rsidR="00A937B6" w:rsidRPr="00AF2F6F">
          <w:rPr>
            <w:rFonts w:ascii="Times New Roman" w:hAnsi="Times New Roman" w:cs="Times New Roman"/>
            <w:i/>
          </w:rPr>
          <w:t>Voulez-vous</w:t>
        </w:r>
      </w:ins>
      <w:r w:rsidRPr="00AF2F6F">
        <w:rPr>
          <w:rFonts w:ascii="Times New Roman" w:hAnsi="Times New Roman" w:cs="Times New Roman"/>
          <w:i/>
          <w:rPrChange w:id="2935" w:author="PIERRE" w:date="2013-10-24T12:27:00Z">
            <w:rPr>
              <w:rFonts w:ascii="Times New Roman" w:hAnsi="Times New Roman" w:cs="Times New Roman"/>
              <w:i/>
              <w:color w:val="0000FF"/>
              <w:u w:val="single"/>
            </w:rPr>
          </w:rPrChange>
        </w:rPr>
        <w:t xml:space="preserve"> choisir la variété A ou la variété B?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2936" w:author="PIERRE" w:date="2013-10-24T12:27:00Z">
            <w:rPr>
              <w:rFonts w:ascii="Times New Roman" w:hAnsi="Times New Roman" w:cs="Times New Roman"/>
              <w:color w:val="0000FF"/>
              <w:u w:val="single"/>
            </w:rPr>
          </w:rPrChange>
        </w:rPr>
        <w:t xml:space="preserve">INSCRIRE LA </w:t>
      </w:r>
      <w:del w:id="2937" w:author="PIERRE" w:date="2013-10-23T16:42:00Z">
        <w:r w:rsidRPr="00AF2F6F">
          <w:rPr>
            <w:rFonts w:ascii="Times New Roman" w:hAnsi="Times New Roman" w:cs="Times New Roman"/>
            <w:rPrChange w:id="2938" w:author="PIERRE" w:date="2013-10-24T12:27:00Z">
              <w:rPr>
                <w:rFonts w:ascii="Times New Roman" w:hAnsi="Times New Roman" w:cs="Times New Roman"/>
                <w:color w:val="0000FF"/>
                <w:u w:val="single"/>
              </w:rPr>
            </w:rPrChange>
          </w:rPr>
          <w:delText>REPONSE</w:delText>
        </w:r>
      </w:del>
      <w:ins w:id="2939" w:author="PIERRE" w:date="2013-10-23T16:42:00Z">
        <w:r w:rsidRPr="00AF2F6F">
          <w:rPr>
            <w:rFonts w:ascii="Times New Roman" w:hAnsi="Times New Roman" w:cs="Times New Roman"/>
            <w:rPrChange w:id="2940" w:author="PIERRE" w:date="2013-10-24T12:27:00Z">
              <w:rPr>
                <w:rFonts w:ascii="Times New Roman" w:hAnsi="Times New Roman" w:cs="Times New Roman"/>
                <w:color w:val="0000FF"/>
                <w:u w:val="single"/>
              </w:rPr>
            </w:rPrChange>
          </w:rPr>
          <w:t>RÉPONSE</w:t>
        </w:r>
      </w:ins>
      <w:r w:rsidRPr="00AF2F6F">
        <w:rPr>
          <w:rFonts w:ascii="Times New Roman" w:hAnsi="Times New Roman" w:cs="Times New Roman"/>
          <w:rPrChange w:id="2941" w:author="PIERRE" w:date="2013-10-24T12:27:00Z">
            <w:rPr>
              <w:rFonts w:ascii="Times New Roman" w:hAnsi="Times New Roman" w:cs="Times New Roman"/>
              <w:color w:val="0000FF"/>
              <w:u w:val="single"/>
            </w:rPr>
          </w:rPrChange>
        </w:rPr>
        <w:t xml:space="preserve"> DANS LES BAC</w:t>
      </w:r>
      <w:del w:id="2942" w:author="Leuveld, Koen" w:date="2013-10-24T15:36:00Z">
        <w:r w:rsidRPr="00AF2F6F" w:rsidDel="00A937B6">
          <w:rPr>
            <w:rFonts w:ascii="Times New Roman" w:hAnsi="Times New Roman" w:cs="Times New Roman"/>
            <w:rPrChange w:id="2943" w:author="PIERRE" w:date="2013-10-24T12:27:00Z">
              <w:rPr>
                <w:rFonts w:ascii="Times New Roman" w:hAnsi="Times New Roman" w:cs="Times New Roman"/>
                <w:color w:val="0000FF"/>
                <w:u w:val="single"/>
              </w:rPr>
            </w:rPrChange>
          </w:rPr>
          <w:delText>S</w:delText>
        </w:r>
      </w:del>
      <w:r w:rsidRPr="00AF2F6F">
        <w:rPr>
          <w:rFonts w:ascii="Times New Roman" w:hAnsi="Times New Roman" w:cs="Times New Roman"/>
          <w:rPrChange w:id="2944" w:author="PIERRE" w:date="2013-10-24T12:27:00Z">
            <w:rPr>
              <w:rFonts w:ascii="Times New Roman" w:hAnsi="Times New Roman" w:cs="Times New Roman"/>
              <w:color w:val="0000FF"/>
              <w:u w:val="single"/>
            </w:rPr>
          </w:rPrChange>
        </w:rPr>
        <w:t xml:space="preserve"> </w:t>
      </w:r>
      <w:del w:id="2945" w:author="Leuveld, Koen" w:date="2013-10-24T15:36:00Z">
        <w:r w:rsidRPr="00AF2F6F" w:rsidDel="00A937B6">
          <w:rPr>
            <w:rFonts w:ascii="Times New Roman" w:hAnsi="Times New Roman" w:cs="Times New Roman"/>
            <w:rPrChange w:id="2946" w:author="PIERRE" w:date="2013-10-24T12:27:00Z">
              <w:rPr>
                <w:rFonts w:ascii="Times New Roman" w:hAnsi="Times New Roman" w:cs="Times New Roman"/>
                <w:color w:val="0000FF"/>
                <w:u w:val="single"/>
              </w:rPr>
            </w:rPrChange>
          </w:rPr>
          <w:delText xml:space="preserve">PREVUS DANS LE QUESTIONNAIRE HOMME </w:delText>
        </w:r>
      </w:del>
      <w:r w:rsidRPr="00AF2F6F">
        <w:rPr>
          <w:rFonts w:ascii="Times New Roman" w:hAnsi="Times New Roman" w:cs="Times New Roman"/>
          <w:rPrChange w:id="2947" w:author="PIERRE" w:date="2013-10-24T12:27:00Z">
            <w:rPr>
              <w:rFonts w:ascii="Times New Roman" w:hAnsi="Times New Roman" w:cs="Times New Roman"/>
              <w:color w:val="0000FF"/>
              <w:u w:val="single"/>
            </w:rPr>
          </w:rPrChange>
        </w:rPr>
        <w:t>[ERCM</w:t>
      </w:r>
      <w:del w:id="2948" w:author="PIERRE" w:date="2013-10-23T13:09:00Z">
        <w:r w:rsidRPr="00AF2F6F">
          <w:rPr>
            <w:rFonts w:ascii="Times New Roman" w:hAnsi="Times New Roman" w:cs="Times New Roman"/>
            <w:rPrChange w:id="2949" w:author="PIERRE" w:date="2013-10-24T12:27:00Z">
              <w:rPr>
                <w:rFonts w:ascii="Times New Roman" w:hAnsi="Times New Roman" w:cs="Times New Roman"/>
                <w:color w:val="0000FF"/>
                <w:u w:val="single"/>
              </w:rPr>
            </w:rPrChange>
          </w:rPr>
          <w:delText>0</w:delText>
        </w:r>
      </w:del>
      <w:r w:rsidRPr="00AF2F6F">
        <w:rPr>
          <w:rFonts w:ascii="Times New Roman" w:hAnsi="Times New Roman" w:cs="Times New Roman"/>
          <w:rPrChange w:id="2950" w:author="PIERRE" w:date="2013-10-24T12:27:00Z">
            <w:rPr>
              <w:rFonts w:ascii="Times New Roman" w:hAnsi="Times New Roman" w:cs="Times New Roman"/>
              <w:color w:val="0000FF"/>
              <w:u w:val="single"/>
            </w:rPr>
          </w:rPrChange>
        </w:rPr>
        <w:t xml:space="preserve">1]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2951" w:author="PIERRE" w:date="2013-10-24T12:27:00Z">
            <w:rPr>
              <w:rFonts w:ascii="Times New Roman" w:hAnsi="Times New Roman" w:cs="Times New Roman"/>
              <w:color w:val="0000FF"/>
              <w:u w:val="single"/>
            </w:rPr>
          </w:rPrChange>
        </w:rPr>
        <w:t>MONTREZ  LE MELANGE 2 SUR LA FEUILLE DE L’EXERCICE D’ECHAUFFEMENT, et continuez l’explication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2952" w:author="PIERRE" w:date="2013-10-24T12:27:00Z">
            <w:rPr>
              <w:rFonts w:ascii="Times New Roman" w:hAnsi="Times New Roman" w:cs="Times New Roman"/>
              <w:i/>
              <w:color w:val="0000FF"/>
              <w:u w:val="single"/>
            </w:rPr>
          </w:rPrChange>
        </w:rPr>
        <w:t>« Maintenant, je retranche 2 boules blanches (bonne année de récolte), et j’ajoute 1 boule noire (mauvaise année de récolte). Quelle sera la conséquence sur les chances d’avoir une</w:t>
      </w:r>
      <w:ins w:id="2953" w:author="PIERRE" w:date="2013-10-23T13:10:00Z">
        <w:r w:rsidRPr="00AF2F6F">
          <w:rPr>
            <w:rFonts w:ascii="Times New Roman" w:hAnsi="Times New Roman" w:cs="Times New Roman"/>
            <w:i/>
            <w:rPrChange w:id="2954" w:author="PIERRE" w:date="2013-10-24T12:27:00Z">
              <w:rPr>
                <w:rFonts w:ascii="Times New Roman" w:hAnsi="Times New Roman" w:cs="Times New Roman"/>
                <w:i/>
                <w:color w:val="0000FF"/>
                <w:u w:val="single"/>
              </w:rPr>
            </w:rPrChange>
          </w:rPr>
          <w:t xml:space="preserve"> boule blanche (</w:t>
        </w:r>
      </w:ins>
      <w:del w:id="2955" w:author="PIERRE" w:date="2013-10-23T13:10:00Z">
        <w:r w:rsidRPr="00AF2F6F">
          <w:rPr>
            <w:rFonts w:ascii="Times New Roman" w:hAnsi="Times New Roman" w:cs="Times New Roman"/>
            <w:i/>
            <w:rPrChange w:id="2956" w:author="PIERRE" w:date="2013-10-24T12:27:00Z">
              <w:rPr>
                <w:rFonts w:ascii="Times New Roman" w:hAnsi="Times New Roman" w:cs="Times New Roman"/>
                <w:i/>
                <w:color w:val="0000FF"/>
                <w:u w:val="single"/>
              </w:rPr>
            </w:rPrChange>
          </w:rPr>
          <w:delText xml:space="preserve"> </w:delText>
        </w:r>
      </w:del>
      <w:r w:rsidRPr="00AF2F6F">
        <w:rPr>
          <w:rFonts w:ascii="Times New Roman" w:hAnsi="Times New Roman" w:cs="Times New Roman"/>
          <w:i/>
          <w:rPrChange w:id="2957" w:author="PIERRE" w:date="2013-10-24T12:27:00Z">
            <w:rPr>
              <w:rFonts w:ascii="Times New Roman" w:hAnsi="Times New Roman" w:cs="Times New Roman"/>
              <w:i/>
              <w:color w:val="0000FF"/>
              <w:u w:val="single"/>
            </w:rPr>
          </w:rPrChange>
        </w:rPr>
        <w:t>bonne année  de récolte</w:t>
      </w:r>
      <w:ins w:id="2958" w:author="PIERRE" w:date="2013-10-23T13:10:00Z">
        <w:r w:rsidRPr="00AF2F6F">
          <w:rPr>
            <w:rFonts w:ascii="Times New Roman" w:hAnsi="Times New Roman" w:cs="Times New Roman"/>
            <w:i/>
            <w:rPrChange w:id="2959" w:author="PIERRE" w:date="2013-10-24T12:27:00Z">
              <w:rPr>
                <w:rFonts w:ascii="Times New Roman" w:hAnsi="Times New Roman" w:cs="Times New Roman"/>
                <w:i/>
                <w:color w:val="0000FF"/>
                <w:u w:val="single"/>
              </w:rPr>
            </w:rPrChange>
          </w:rPr>
          <w:t>)</w:t>
        </w:r>
      </w:ins>
      <w:r w:rsidRPr="00AF2F6F">
        <w:rPr>
          <w:rFonts w:ascii="Times New Roman" w:hAnsi="Times New Roman" w:cs="Times New Roman"/>
          <w:i/>
          <w:rPrChange w:id="2960" w:author="PIERRE" w:date="2013-10-24T12:27:00Z">
            <w:rPr>
              <w:rFonts w:ascii="Times New Roman" w:hAnsi="Times New Roman" w:cs="Times New Roman"/>
              <w:i/>
              <w:color w:val="0000FF"/>
              <w:u w:val="single"/>
            </w:rPr>
          </w:rPrChange>
        </w:rPr>
        <w:t xml:space="preserve">? »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2961" w:author="PIERRE" w:date="2013-10-24T12:27:00Z">
            <w:rPr>
              <w:rFonts w:ascii="Times New Roman" w:hAnsi="Times New Roman" w:cs="Times New Roman"/>
              <w:color w:val="0000FF"/>
              <w:u w:val="single"/>
            </w:rPr>
          </w:rPrChange>
        </w:rPr>
        <w:t>CONTINUEZ SEULEMENT SI L’</w:t>
      </w:r>
      <w:del w:id="2962" w:author="PIERRE" w:date="2013-10-23T15:51:00Z">
        <w:r w:rsidRPr="00AF2F6F">
          <w:rPr>
            <w:rFonts w:ascii="Times New Roman" w:hAnsi="Times New Roman" w:cs="Times New Roman"/>
            <w:rPrChange w:id="2963" w:author="PIERRE" w:date="2013-10-24T12:27:00Z">
              <w:rPr>
                <w:rFonts w:ascii="Times New Roman" w:hAnsi="Times New Roman" w:cs="Times New Roman"/>
                <w:color w:val="0000FF"/>
                <w:u w:val="single"/>
              </w:rPr>
            </w:rPrChange>
          </w:rPr>
          <w:delText>ENQUETE</w:delText>
        </w:r>
      </w:del>
      <w:ins w:id="2964" w:author="PIERRE" w:date="2013-10-23T15:51:00Z">
        <w:r w:rsidRPr="00AF2F6F">
          <w:rPr>
            <w:rFonts w:ascii="Times New Roman" w:hAnsi="Times New Roman" w:cs="Times New Roman"/>
            <w:rPrChange w:id="2965" w:author="PIERRE" w:date="2013-10-24T12:27:00Z">
              <w:rPr>
                <w:rFonts w:ascii="Times New Roman" w:hAnsi="Times New Roman" w:cs="Times New Roman"/>
                <w:color w:val="0000FF"/>
                <w:u w:val="single"/>
              </w:rPr>
            </w:rPrChange>
          </w:rPr>
          <w:t>ENQUÊTÉ</w:t>
        </w:r>
      </w:ins>
      <w:r w:rsidRPr="00AF2F6F">
        <w:rPr>
          <w:rFonts w:ascii="Times New Roman" w:hAnsi="Times New Roman" w:cs="Times New Roman"/>
          <w:rPrChange w:id="2966" w:author="PIERRE" w:date="2013-10-24T12:27:00Z">
            <w:rPr>
              <w:rFonts w:ascii="Times New Roman" w:hAnsi="Times New Roman" w:cs="Times New Roman"/>
              <w:color w:val="0000FF"/>
              <w:u w:val="single"/>
            </w:rPr>
          </w:rPrChange>
        </w:rPr>
        <w:t xml:space="preserve"> COMPREND</w:t>
      </w:r>
      <w:r>
        <w:rPr>
          <w:rStyle w:val="FootnoteReference"/>
          <w:rFonts w:ascii="Times New Roman" w:hAnsi="Times New Roman" w:cs="Times New Roman"/>
        </w:rPr>
        <w:footnoteReference w:id="1"/>
      </w:r>
      <w:r w:rsidRPr="00AF2F6F">
        <w:rPr>
          <w:rFonts w:ascii="Times New Roman" w:hAnsi="Times New Roman" w:cs="Times New Roman"/>
          <w:rPrChange w:id="2970" w:author="PIERRE" w:date="2013-10-24T12:27:00Z">
            <w:rPr>
              <w:rFonts w:ascii="Times New Roman" w:hAnsi="Times New Roman" w:cs="Times New Roman"/>
              <w:vertAlign w:val="superscript"/>
            </w:rPr>
          </w:rPrChange>
        </w:rPr>
        <w:t>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2971" w:author="PIERRE" w:date="2013-10-24T12:27:00Z">
            <w:rPr>
              <w:rFonts w:ascii="Times New Roman" w:hAnsi="Times New Roman" w:cs="Times New Roman"/>
              <w:i/>
              <w:vertAlign w:val="superscript"/>
            </w:rPr>
          </w:rPrChange>
        </w:rPr>
        <w:t>« Supposez qu’il y ait 2 boules blanches (bonne année de récolte) dans le sac, et 3 boules noires (mauvaise année de récolte)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2972" w:author="PIERRE" w:date="2013-10-24T12:27:00Z">
            <w:rPr>
              <w:rFonts w:ascii="Times New Roman" w:hAnsi="Times New Roman" w:cs="Times New Roman"/>
              <w:i/>
              <w:vertAlign w:val="superscript"/>
            </w:rPr>
          </w:rPrChange>
        </w:rPr>
        <w:t>« Rappelez-vous que si vous choisissez la variété A</w:t>
      </w:r>
      <w:ins w:id="2973" w:author="PIERRE" w:date="2013-10-23T15:10:00Z">
        <w:r w:rsidRPr="00AF2F6F">
          <w:rPr>
            <w:rFonts w:ascii="Times New Roman" w:hAnsi="Times New Roman" w:cs="Times New Roman"/>
            <w:i/>
            <w:rPrChange w:id="2974" w:author="PIERRE" w:date="2013-10-24T12:27:00Z">
              <w:rPr>
                <w:rFonts w:ascii="Times New Roman" w:hAnsi="Times New Roman" w:cs="Times New Roman"/>
                <w:i/>
                <w:vertAlign w:val="superscript"/>
              </w:rPr>
            </w:rPrChange>
          </w:rPr>
          <w:t xml:space="preserve"> (sac rouge)</w:t>
        </w:r>
      </w:ins>
      <w:r w:rsidRPr="00AF2F6F">
        <w:rPr>
          <w:rFonts w:ascii="Times New Roman" w:hAnsi="Times New Roman" w:cs="Times New Roman"/>
          <w:i/>
          <w:rPrChange w:id="2975" w:author="PIERRE" w:date="2013-10-24T12:27:00Z">
            <w:rPr>
              <w:rFonts w:ascii="Times New Roman" w:hAnsi="Times New Roman" w:cs="Times New Roman"/>
              <w:i/>
              <w:vertAlign w:val="superscript"/>
            </w:rPr>
          </w:rPrChange>
        </w:rPr>
        <w:t xml:space="preserve"> et tirez une boule blanche, vous récolterez 50 sacs de maïs, alors que si vous choisissez la variété A et tirez la boule noire vous récolterez 40 sacs de maïs. Aussi, si vous choisissez la variété B</w:t>
      </w:r>
      <w:ins w:id="2976" w:author="PIERRE" w:date="2013-10-23T15:12:00Z">
        <w:r w:rsidRPr="00AF2F6F">
          <w:rPr>
            <w:rFonts w:ascii="Times New Roman" w:hAnsi="Times New Roman" w:cs="Times New Roman"/>
            <w:i/>
            <w:rPrChange w:id="2977" w:author="PIERRE" w:date="2013-10-24T12:27:00Z">
              <w:rPr>
                <w:rFonts w:ascii="Times New Roman" w:hAnsi="Times New Roman" w:cs="Times New Roman"/>
                <w:i/>
                <w:vertAlign w:val="superscript"/>
              </w:rPr>
            </w:rPrChange>
          </w:rPr>
          <w:t xml:space="preserve"> </w:t>
        </w:r>
      </w:ins>
      <w:ins w:id="2978" w:author="PIERRE" w:date="2013-10-23T15:11:00Z">
        <w:r w:rsidRPr="00AF2F6F">
          <w:rPr>
            <w:rFonts w:ascii="Times New Roman" w:hAnsi="Times New Roman" w:cs="Times New Roman"/>
            <w:i/>
            <w:rPrChange w:id="2979" w:author="PIERRE" w:date="2013-10-24T12:27:00Z">
              <w:rPr>
                <w:rFonts w:ascii="Times New Roman" w:hAnsi="Times New Roman" w:cs="Times New Roman"/>
                <w:i/>
                <w:vertAlign w:val="superscript"/>
              </w:rPr>
            </w:rPrChange>
          </w:rPr>
          <w:t xml:space="preserve">(sac </w:t>
        </w:r>
      </w:ins>
      <w:ins w:id="2980" w:author="PIERRE" w:date="2013-10-23T15:12:00Z">
        <w:r w:rsidRPr="00AF2F6F">
          <w:rPr>
            <w:rFonts w:ascii="Times New Roman" w:hAnsi="Times New Roman" w:cs="Times New Roman"/>
            <w:i/>
            <w:rPrChange w:id="2981" w:author="PIERRE" w:date="2013-10-24T12:27:00Z">
              <w:rPr>
                <w:rFonts w:ascii="Times New Roman" w:hAnsi="Times New Roman" w:cs="Times New Roman"/>
                <w:i/>
                <w:vertAlign w:val="superscript"/>
              </w:rPr>
            </w:rPrChange>
          </w:rPr>
          <w:t>bleu)</w:t>
        </w:r>
      </w:ins>
      <w:r w:rsidRPr="00AF2F6F">
        <w:rPr>
          <w:rFonts w:ascii="Times New Roman" w:hAnsi="Times New Roman" w:cs="Times New Roman"/>
          <w:i/>
          <w:rPrChange w:id="2982" w:author="PIERRE" w:date="2013-10-24T12:27:00Z">
            <w:rPr>
              <w:rFonts w:ascii="Times New Roman" w:hAnsi="Times New Roman" w:cs="Times New Roman"/>
              <w:i/>
              <w:vertAlign w:val="superscript"/>
            </w:rPr>
          </w:rPrChange>
        </w:rPr>
        <w:t xml:space="preserve"> et tirez une boule blanche vous récolterez 150 sacs, alors que si vous choisissez la variété B et tirez une boule noire vous récolterez 5 sacs de maïs.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2983" w:author="PIERRE" w:date="2013-10-24T12:27:00Z">
            <w:rPr>
              <w:rFonts w:ascii="Times New Roman" w:hAnsi="Times New Roman" w:cs="Times New Roman"/>
              <w:i/>
              <w:vertAlign w:val="superscript"/>
            </w:rPr>
          </w:rPrChange>
        </w:rPr>
        <w:t>« Choisissez-vous la variété A ou la variété B ?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2984" w:author="PIERRE" w:date="2013-10-24T12:27:00Z">
            <w:rPr>
              <w:rFonts w:ascii="Times New Roman" w:hAnsi="Times New Roman" w:cs="Times New Roman"/>
              <w:vertAlign w:val="superscript"/>
            </w:rPr>
          </w:rPrChange>
        </w:rPr>
        <w:t xml:space="preserve">INSCRIRE LA </w:t>
      </w:r>
      <w:del w:id="2985" w:author="PIERRE" w:date="2013-10-23T16:42:00Z">
        <w:r w:rsidRPr="00AF2F6F">
          <w:rPr>
            <w:rFonts w:ascii="Times New Roman" w:hAnsi="Times New Roman" w:cs="Times New Roman"/>
            <w:rPrChange w:id="2986" w:author="PIERRE" w:date="2013-10-24T12:27:00Z">
              <w:rPr>
                <w:rFonts w:ascii="Times New Roman" w:hAnsi="Times New Roman" w:cs="Times New Roman"/>
                <w:vertAlign w:val="superscript"/>
              </w:rPr>
            </w:rPrChange>
          </w:rPr>
          <w:delText>REPONSE</w:delText>
        </w:r>
      </w:del>
      <w:ins w:id="2987" w:author="PIERRE" w:date="2013-10-23T16:42:00Z">
        <w:r w:rsidRPr="00AF2F6F">
          <w:rPr>
            <w:rFonts w:ascii="Times New Roman" w:hAnsi="Times New Roman" w:cs="Times New Roman"/>
            <w:rPrChange w:id="2988" w:author="PIERRE" w:date="2013-10-24T12:27:00Z">
              <w:rPr>
                <w:rFonts w:ascii="Times New Roman" w:hAnsi="Times New Roman" w:cs="Times New Roman"/>
                <w:vertAlign w:val="superscript"/>
              </w:rPr>
            </w:rPrChange>
          </w:rPr>
          <w:t>RÉPONSE</w:t>
        </w:r>
      </w:ins>
      <w:r w:rsidRPr="00AF2F6F">
        <w:rPr>
          <w:rFonts w:ascii="Times New Roman" w:hAnsi="Times New Roman" w:cs="Times New Roman"/>
          <w:rPrChange w:id="2989" w:author="PIERRE" w:date="2013-10-24T12:27:00Z">
            <w:rPr>
              <w:rFonts w:ascii="Times New Roman" w:hAnsi="Times New Roman" w:cs="Times New Roman"/>
              <w:vertAlign w:val="superscript"/>
            </w:rPr>
          </w:rPrChange>
        </w:rPr>
        <w:t xml:space="preserve"> DANS LES BACS PREVUS DANS LES BACS [ERCM</w:t>
      </w:r>
      <w:del w:id="2990" w:author="PIERRE" w:date="2013-10-23T13:11:00Z">
        <w:r w:rsidRPr="00AF2F6F">
          <w:rPr>
            <w:rFonts w:ascii="Times New Roman" w:hAnsi="Times New Roman" w:cs="Times New Roman"/>
            <w:rPrChange w:id="2991"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2992" w:author="PIERRE" w:date="2013-10-24T12:27:00Z">
            <w:rPr>
              <w:rFonts w:ascii="Times New Roman" w:hAnsi="Times New Roman" w:cs="Times New Roman"/>
              <w:vertAlign w:val="superscript"/>
            </w:rPr>
          </w:rPrChange>
        </w:rPr>
        <w:t xml:space="preserve">2]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2993" w:author="PIERRE" w:date="2013-10-24T12:27:00Z">
            <w:rPr>
              <w:rFonts w:ascii="Times New Roman" w:hAnsi="Times New Roman" w:cs="Times New Roman"/>
              <w:vertAlign w:val="superscript"/>
            </w:rPr>
          </w:rPrChange>
        </w:rPr>
        <w:t>MONTRER  LE MELANGE 3 SUR LA FEUILLE DE L’EXERCICE D’ECHAUFFEMENT, et continuez l’explication :</w:t>
      </w:r>
    </w:p>
    <w:p w:rsidR="002A57BD" w:rsidRPr="00442E10" w:rsidRDefault="00AF2F6F" w:rsidP="00AF6156">
      <w:pPr>
        <w:pStyle w:val="ListParagraph"/>
        <w:numPr>
          <w:ilvl w:val="1"/>
          <w:numId w:val="24"/>
        </w:numPr>
        <w:jc w:val="both"/>
        <w:rPr>
          <w:rFonts w:ascii="Times New Roman" w:hAnsi="Times New Roman" w:cs="Times New Roman"/>
        </w:rPr>
      </w:pPr>
      <w:r w:rsidRPr="00AF2F6F">
        <w:rPr>
          <w:rFonts w:ascii="Times New Roman" w:hAnsi="Times New Roman" w:cs="Times New Roman"/>
          <w:rPrChange w:id="2994" w:author="PIERRE" w:date="2013-10-24T12:27:00Z">
            <w:rPr>
              <w:rFonts w:ascii="Times New Roman" w:hAnsi="Times New Roman" w:cs="Times New Roman"/>
              <w:vertAlign w:val="superscript"/>
            </w:rPr>
          </w:rPrChange>
        </w:rPr>
        <w:t>« Maintenant, j’ajoute 5 bonnes boules, et j’enlève 1 mauvaise boule. Quelle sera la conséquence sur les chances d’avoir une</w:t>
      </w:r>
      <w:ins w:id="2995" w:author="PIERRE" w:date="2013-10-23T13:12:00Z">
        <w:r w:rsidRPr="00AF2F6F">
          <w:rPr>
            <w:rFonts w:ascii="Times New Roman" w:hAnsi="Times New Roman" w:cs="Times New Roman"/>
            <w:rPrChange w:id="2996" w:author="PIERRE" w:date="2013-10-24T12:27:00Z">
              <w:rPr>
                <w:rFonts w:ascii="Times New Roman" w:hAnsi="Times New Roman" w:cs="Times New Roman"/>
                <w:vertAlign w:val="superscript"/>
              </w:rPr>
            </w:rPrChange>
          </w:rPr>
          <w:t xml:space="preserve"> boule blanche</w:t>
        </w:r>
      </w:ins>
      <w:r w:rsidRPr="00AF2F6F">
        <w:rPr>
          <w:rFonts w:ascii="Times New Roman" w:hAnsi="Times New Roman" w:cs="Times New Roman"/>
          <w:rPrChange w:id="2997" w:author="PIERRE" w:date="2013-10-24T12:27:00Z">
            <w:rPr>
              <w:rFonts w:ascii="Times New Roman" w:hAnsi="Times New Roman" w:cs="Times New Roman"/>
              <w:vertAlign w:val="superscript"/>
            </w:rPr>
          </w:rPrChange>
        </w:rPr>
        <w:t xml:space="preserve"> </w:t>
      </w:r>
      <w:ins w:id="2998" w:author="PIERRE" w:date="2013-10-23T13:12:00Z">
        <w:r w:rsidRPr="00AF2F6F">
          <w:rPr>
            <w:rFonts w:ascii="Times New Roman" w:hAnsi="Times New Roman" w:cs="Times New Roman"/>
            <w:rPrChange w:id="2999" w:author="PIERRE" w:date="2013-10-24T12:27:00Z">
              <w:rPr>
                <w:rFonts w:ascii="Times New Roman" w:hAnsi="Times New Roman" w:cs="Times New Roman"/>
                <w:vertAlign w:val="superscript"/>
              </w:rPr>
            </w:rPrChange>
          </w:rPr>
          <w:t>(</w:t>
        </w:r>
      </w:ins>
      <w:r w:rsidRPr="00AF2F6F">
        <w:rPr>
          <w:rFonts w:ascii="Times New Roman" w:hAnsi="Times New Roman" w:cs="Times New Roman"/>
          <w:rPrChange w:id="3000" w:author="PIERRE" w:date="2013-10-24T12:27:00Z">
            <w:rPr>
              <w:rFonts w:ascii="Times New Roman" w:hAnsi="Times New Roman" w:cs="Times New Roman"/>
              <w:vertAlign w:val="superscript"/>
            </w:rPr>
          </w:rPrChange>
        </w:rPr>
        <w:t>bonne année  de récolte</w:t>
      </w:r>
      <w:ins w:id="3001" w:author="PIERRE" w:date="2013-10-23T13:12:00Z">
        <w:r w:rsidRPr="00AF2F6F">
          <w:rPr>
            <w:rFonts w:ascii="Times New Roman" w:hAnsi="Times New Roman" w:cs="Times New Roman"/>
            <w:rPrChange w:id="3002" w:author="PIERRE" w:date="2013-10-24T12:27:00Z">
              <w:rPr>
                <w:rFonts w:ascii="Times New Roman" w:hAnsi="Times New Roman" w:cs="Times New Roman"/>
                <w:vertAlign w:val="superscript"/>
              </w:rPr>
            </w:rPrChange>
          </w:rPr>
          <w:t>)</w:t>
        </w:r>
      </w:ins>
      <w:r w:rsidRPr="00AF2F6F">
        <w:rPr>
          <w:rFonts w:ascii="Times New Roman" w:hAnsi="Times New Roman" w:cs="Times New Roman"/>
          <w:rPrChange w:id="3003" w:author="PIERRE" w:date="2013-10-24T12:27:00Z">
            <w:rPr>
              <w:rFonts w:ascii="Times New Roman" w:hAnsi="Times New Roman" w:cs="Times New Roman"/>
              <w:vertAlign w:val="superscript"/>
            </w:rPr>
          </w:rPrChange>
        </w:rPr>
        <w:t>?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004" w:author="PIERRE" w:date="2013-10-24T12:27:00Z">
            <w:rPr>
              <w:rFonts w:ascii="Times New Roman" w:hAnsi="Times New Roman" w:cs="Times New Roman"/>
              <w:vertAlign w:val="superscript"/>
            </w:rPr>
          </w:rPrChange>
        </w:rPr>
        <w:t>CONTINUEZ SEULEMENT SI L’</w:t>
      </w:r>
      <w:del w:id="3005" w:author="PIERRE" w:date="2013-10-23T15:52:00Z">
        <w:r w:rsidRPr="00AF2F6F">
          <w:rPr>
            <w:rFonts w:ascii="Times New Roman" w:hAnsi="Times New Roman" w:cs="Times New Roman"/>
            <w:rPrChange w:id="3006" w:author="PIERRE" w:date="2013-10-24T12:27:00Z">
              <w:rPr>
                <w:rFonts w:ascii="Times New Roman" w:hAnsi="Times New Roman" w:cs="Times New Roman"/>
                <w:vertAlign w:val="superscript"/>
              </w:rPr>
            </w:rPrChange>
          </w:rPr>
          <w:delText>ENQUETE</w:delText>
        </w:r>
      </w:del>
      <w:ins w:id="3007" w:author="PIERRE" w:date="2013-10-23T15:52:00Z">
        <w:r w:rsidRPr="00AF2F6F">
          <w:rPr>
            <w:rFonts w:ascii="Times New Roman" w:hAnsi="Times New Roman" w:cs="Times New Roman"/>
            <w:rPrChange w:id="3008" w:author="PIERRE" w:date="2013-10-24T12:27:00Z">
              <w:rPr>
                <w:rFonts w:ascii="Times New Roman" w:hAnsi="Times New Roman" w:cs="Times New Roman"/>
                <w:vertAlign w:val="superscript"/>
              </w:rPr>
            </w:rPrChange>
          </w:rPr>
          <w:t>ENQUÊTÉ</w:t>
        </w:r>
      </w:ins>
      <w:r w:rsidRPr="00AF2F6F">
        <w:rPr>
          <w:rFonts w:ascii="Times New Roman" w:hAnsi="Times New Roman" w:cs="Times New Roman"/>
          <w:rPrChange w:id="3009" w:author="PIERRE" w:date="2013-10-24T12:27:00Z">
            <w:rPr>
              <w:rFonts w:ascii="Times New Roman" w:hAnsi="Times New Roman" w:cs="Times New Roman"/>
              <w:vertAlign w:val="superscript"/>
            </w:rPr>
          </w:rPrChange>
        </w:rPr>
        <w:t xml:space="preserve"> COMPREND</w:t>
      </w:r>
      <w:r>
        <w:rPr>
          <w:rFonts w:ascii="Times New Roman" w:hAnsi="Times New Roman" w:cs="Times New Roman"/>
          <w:vertAlign w:val="superscript"/>
        </w:rPr>
        <w:footnoteReference w:id="2"/>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3013" w:author="PIERRE" w:date="2013-10-24T12:27:00Z">
            <w:rPr>
              <w:rFonts w:ascii="Times New Roman" w:hAnsi="Times New Roman" w:cs="Times New Roman"/>
              <w:i/>
              <w:vertAlign w:val="superscript"/>
            </w:rPr>
          </w:rPrChange>
        </w:rPr>
        <w:t xml:space="preserve">« Supposez qu’il y ait </w:t>
      </w:r>
      <w:ins w:id="3014" w:author="PIERRE" w:date="2013-10-23T13:16:00Z">
        <w:r w:rsidRPr="00AF2F6F">
          <w:rPr>
            <w:rFonts w:ascii="Times New Roman" w:hAnsi="Times New Roman" w:cs="Times New Roman"/>
            <w:i/>
            <w:rPrChange w:id="3015" w:author="PIERRE" w:date="2013-10-24T12:27:00Z">
              <w:rPr>
                <w:rFonts w:ascii="Times New Roman" w:hAnsi="Times New Roman" w:cs="Times New Roman"/>
                <w:i/>
                <w:vertAlign w:val="superscript"/>
              </w:rPr>
            </w:rPrChange>
          </w:rPr>
          <w:t>7</w:t>
        </w:r>
      </w:ins>
      <w:del w:id="3016" w:author="PIERRE" w:date="2013-10-23T13:16:00Z">
        <w:r w:rsidRPr="00AF2F6F">
          <w:rPr>
            <w:rFonts w:ascii="Times New Roman" w:hAnsi="Times New Roman" w:cs="Times New Roman"/>
            <w:i/>
            <w:rPrChange w:id="3017" w:author="PIERRE" w:date="2013-10-24T12:27:00Z">
              <w:rPr>
                <w:rFonts w:ascii="Times New Roman" w:hAnsi="Times New Roman" w:cs="Times New Roman"/>
                <w:i/>
                <w:vertAlign w:val="superscript"/>
              </w:rPr>
            </w:rPrChange>
          </w:rPr>
          <w:delText>3</w:delText>
        </w:r>
      </w:del>
      <w:r w:rsidRPr="00AF2F6F">
        <w:rPr>
          <w:rFonts w:ascii="Times New Roman" w:hAnsi="Times New Roman" w:cs="Times New Roman"/>
          <w:i/>
          <w:rPrChange w:id="3018" w:author="PIERRE" w:date="2013-10-24T12:27:00Z">
            <w:rPr>
              <w:rFonts w:ascii="Times New Roman" w:hAnsi="Times New Roman" w:cs="Times New Roman"/>
              <w:i/>
              <w:vertAlign w:val="superscript"/>
            </w:rPr>
          </w:rPrChange>
        </w:rPr>
        <w:t xml:space="preserve"> boules blanches (bonne année de récolte) dans le sac, et </w:t>
      </w:r>
      <w:ins w:id="3019" w:author="PIERRE" w:date="2013-10-23T13:16:00Z">
        <w:r w:rsidRPr="00AF2F6F">
          <w:rPr>
            <w:rFonts w:ascii="Times New Roman" w:hAnsi="Times New Roman" w:cs="Times New Roman"/>
            <w:i/>
            <w:rPrChange w:id="3020" w:author="PIERRE" w:date="2013-10-24T12:27:00Z">
              <w:rPr>
                <w:rFonts w:ascii="Times New Roman" w:hAnsi="Times New Roman" w:cs="Times New Roman"/>
                <w:i/>
                <w:vertAlign w:val="superscript"/>
              </w:rPr>
            </w:rPrChange>
          </w:rPr>
          <w:t>2</w:t>
        </w:r>
      </w:ins>
      <w:del w:id="3021" w:author="PIERRE" w:date="2013-10-23T13:16:00Z">
        <w:r w:rsidRPr="00AF2F6F">
          <w:rPr>
            <w:rFonts w:ascii="Times New Roman" w:hAnsi="Times New Roman" w:cs="Times New Roman"/>
            <w:i/>
            <w:rPrChange w:id="3022" w:author="PIERRE" w:date="2013-10-24T12:27:00Z">
              <w:rPr>
                <w:rFonts w:ascii="Times New Roman" w:hAnsi="Times New Roman" w:cs="Times New Roman"/>
                <w:i/>
                <w:vertAlign w:val="superscript"/>
              </w:rPr>
            </w:rPrChange>
          </w:rPr>
          <w:delText>3</w:delText>
        </w:r>
      </w:del>
      <w:r w:rsidRPr="00AF2F6F">
        <w:rPr>
          <w:rFonts w:ascii="Times New Roman" w:hAnsi="Times New Roman" w:cs="Times New Roman"/>
          <w:i/>
          <w:rPrChange w:id="3023" w:author="PIERRE" w:date="2013-10-24T12:27:00Z">
            <w:rPr>
              <w:rFonts w:ascii="Times New Roman" w:hAnsi="Times New Roman" w:cs="Times New Roman"/>
              <w:i/>
              <w:vertAlign w:val="superscript"/>
            </w:rPr>
          </w:rPrChange>
        </w:rPr>
        <w:t xml:space="preserve"> boules noires (mauvaise année de récolte).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3024" w:author="PIERRE" w:date="2013-10-24T12:27:00Z">
            <w:rPr>
              <w:rFonts w:ascii="Times New Roman" w:hAnsi="Times New Roman" w:cs="Times New Roman"/>
              <w:i/>
              <w:vertAlign w:val="superscript"/>
            </w:rPr>
          </w:rPrChange>
        </w:rPr>
        <w:lastRenderedPageBreak/>
        <w:t>« </w:t>
      </w:r>
      <w:proofErr w:type="spellStart"/>
      <w:r w:rsidRPr="00AF2F6F">
        <w:rPr>
          <w:rFonts w:ascii="Times New Roman" w:hAnsi="Times New Roman" w:cs="Times New Roman"/>
          <w:i/>
          <w:rPrChange w:id="3025" w:author="PIERRE" w:date="2013-10-24T12:27:00Z">
            <w:rPr>
              <w:rFonts w:ascii="Times New Roman" w:hAnsi="Times New Roman" w:cs="Times New Roman"/>
              <w:i/>
              <w:vertAlign w:val="superscript"/>
            </w:rPr>
          </w:rPrChange>
        </w:rPr>
        <w:t>Rappelez vous</w:t>
      </w:r>
      <w:proofErr w:type="spellEnd"/>
      <w:r w:rsidRPr="00AF2F6F">
        <w:rPr>
          <w:rFonts w:ascii="Times New Roman" w:hAnsi="Times New Roman" w:cs="Times New Roman"/>
          <w:i/>
          <w:rPrChange w:id="3026" w:author="PIERRE" w:date="2013-10-24T12:27:00Z">
            <w:rPr>
              <w:rFonts w:ascii="Times New Roman" w:hAnsi="Times New Roman" w:cs="Times New Roman"/>
              <w:i/>
              <w:vertAlign w:val="superscript"/>
            </w:rPr>
          </w:rPrChange>
        </w:rPr>
        <w:t xml:space="preserve"> que si vous choisissez la variété A</w:t>
      </w:r>
      <w:ins w:id="3027" w:author="PIERRE" w:date="2013-10-23T15:12:00Z">
        <w:r w:rsidRPr="00AF2F6F">
          <w:rPr>
            <w:rFonts w:ascii="Times New Roman" w:hAnsi="Times New Roman" w:cs="Times New Roman"/>
            <w:i/>
            <w:rPrChange w:id="3028" w:author="PIERRE" w:date="2013-10-24T12:27:00Z">
              <w:rPr>
                <w:rFonts w:ascii="Times New Roman" w:hAnsi="Times New Roman" w:cs="Times New Roman"/>
                <w:i/>
                <w:vertAlign w:val="superscript"/>
              </w:rPr>
            </w:rPrChange>
          </w:rPr>
          <w:t xml:space="preserve"> (sac rouge)</w:t>
        </w:r>
      </w:ins>
      <w:r w:rsidRPr="00AF2F6F">
        <w:rPr>
          <w:rFonts w:ascii="Times New Roman" w:hAnsi="Times New Roman" w:cs="Times New Roman"/>
          <w:i/>
          <w:rPrChange w:id="3029" w:author="PIERRE" w:date="2013-10-24T12:27:00Z">
            <w:rPr>
              <w:rFonts w:ascii="Times New Roman" w:hAnsi="Times New Roman" w:cs="Times New Roman"/>
              <w:i/>
              <w:vertAlign w:val="superscript"/>
            </w:rPr>
          </w:rPrChange>
        </w:rPr>
        <w:t xml:space="preserve"> et tirez une boule blanche, vous récolterez 50 sacs de maïs, alors que si vous choisissez la variété A et tirez la boule noire vous récolterez 40 sacs de maïs. Aussi, si vous choisissez la variété B</w:t>
      </w:r>
      <w:ins w:id="3030" w:author="PIERRE" w:date="2013-10-23T15:12:00Z">
        <w:r w:rsidRPr="00AF2F6F">
          <w:rPr>
            <w:rFonts w:ascii="Times New Roman" w:hAnsi="Times New Roman" w:cs="Times New Roman"/>
            <w:i/>
            <w:rPrChange w:id="3031" w:author="PIERRE" w:date="2013-10-24T12:27:00Z">
              <w:rPr>
                <w:rFonts w:ascii="Times New Roman" w:hAnsi="Times New Roman" w:cs="Times New Roman"/>
                <w:i/>
                <w:vertAlign w:val="superscript"/>
              </w:rPr>
            </w:rPrChange>
          </w:rPr>
          <w:t xml:space="preserve"> (sac bleu)</w:t>
        </w:r>
      </w:ins>
      <w:r w:rsidRPr="00AF2F6F">
        <w:rPr>
          <w:rFonts w:ascii="Times New Roman" w:hAnsi="Times New Roman" w:cs="Times New Roman"/>
          <w:i/>
          <w:rPrChange w:id="3032" w:author="PIERRE" w:date="2013-10-24T12:27:00Z">
            <w:rPr>
              <w:rFonts w:ascii="Times New Roman" w:hAnsi="Times New Roman" w:cs="Times New Roman"/>
              <w:i/>
              <w:vertAlign w:val="superscript"/>
            </w:rPr>
          </w:rPrChange>
        </w:rPr>
        <w:t xml:space="preserve"> et tirez une boule blanche vous récolterez 150 sacs, alors que si vous choisissez la variété B et tirez une boule noire vous récolterez 5 sacs de maïs.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3033" w:author="PIERRE" w:date="2013-10-24T12:27:00Z">
            <w:rPr>
              <w:rFonts w:ascii="Times New Roman" w:hAnsi="Times New Roman" w:cs="Times New Roman"/>
              <w:i/>
              <w:vertAlign w:val="superscript"/>
            </w:rPr>
          </w:rPrChange>
        </w:rPr>
        <w:t>« Choisissez-vous la variété A ou la variété B ?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034" w:author="PIERRE" w:date="2013-10-24T12:27:00Z">
            <w:rPr>
              <w:rFonts w:ascii="Times New Roman" w:hAnsi="Times New Roman" w:cs="Times New Roman"/>
              <w:vertAlign w:val="superscript"/>
            </w:rPr>
          </w:rPrChange>
        </w:rPr>
        <w:t xml:space="preserve">REPORTER LA </w:t>
      </w:r>
      <w:del w:id="3035" w:author="PIERRE" w:date="2013-10-23T16:42:00Z">
        <w:r w:rsidRPr="00AF2F6F">
          <w:rPr>
            <w:rFonts w:ascii="Times New Roman" w:hAnsi="Times New Roman" w:cs="Times New Roman"/>
            <w:rPrChange w:id="3036" w:author="PIERRE" w:date="2013-10-24T12:27:00Z">
              <w:rPr>
                <w:rFonts w:ascii="Times New Roman" w:hAnsi="Times New Roman" w:cs="Times New Roman"/>
                <w:vertAlign w:val="superscript"/>
              </w:rPr>
            </w:rPrChange>
          </w:rPr>
          <w:delText>REPONSE</w:delText>
        </w:r>
      </w:del>
      <w:ins w:id="3037" w:author="PIERRE" w:date="2013-10-23T16:42:00Z">
        <w:r w:rsidRPr="00AF2F6F">
          <w:rPr>
            <w:rFonts w:ascii="Times New Roman" w:hAnsi="Times New Roman" w:cs="Times New Roman"/>
            <w:rPrChange w:id="3038" w:author="PIERRE" w:date="2013-10-24T12:27:00Z">
              <w:rPr>
                <w:rFonts w:ascii="Times New Roman" w:hAnsi="Times New Roman" w:cs="Times New Roman"/>
                <w:vertAlign w:val="superscript"/>
              </w:rPr>
            </w:rPrChange>
          </w:rPr>
          <w:t>RÉPONSE</w:t>
        </w:r>
      </w:ins>
      <w:r w:rsidRPr="00AF2F6F">
        <w:rPr>
          <w:rFonts w:ascii="Times New Roman" w:hAnsi="Times New Roman" w:cs="Times New Roman"/>
          <w:rPrChange w:id="3039" w:author="PIERRE" w:date="2013-10-24T12:27:00Z">
            <w:rPr>
              <w:rFonts w:ascii="Times New Roman" w:hAnsi="Times New Roman" w:cs="Times New Roman"/>
              <w:vertAlign w:val="superscript"/>
            </w:rPr>
          </w:rPrChange>
        </w:rPr>
        <w:t xml:space="preserve"> DANS LES BACS [ERCM</w:t>
      </w:r>
      <w:del w:id="3040" w:author="PIERRE" w:date="2013-10-23T13:13:00Z">
        <w:r w:rsidRPr="00AF2F6F">
          <w:rPr>
            <w:rFonts w:ascii="Times New Roman" w:hAnsi="Times New Roman" w:cs="Times New Roman"/>
            <w:rPrChange w:id="3041"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3042" w:author="PIERRE" w:date="2013-10-24T12:27:00Z">
            <w:rPr>
              <w:rFonts w:ascii="Times New Roman" w:hAnsi="Times New Roman" w:cs="Times New Roman"/>
              <w:vertAlign w:val="superscript"/>
            </w:rPr>
          </w:rPrChange>
        </w:rPr>
        <w:t>3]</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043" w:author="PIERRE" w:date="2013-10-24T12:27:00Z">
            <w:rPr>
              <w:rFonts w:ascii="Times New Roman" w:hAnsi="Times New Roman" w:cs="Times New Roman"/>
              <w:vertAlign w:val="superscript"/>
            </w:rPr>
          </w:rPrChange>
        </w:rPr>
        <w:t xml:space="preserve">Montrer le sac et les jetons pour la sélection des choix de paiement, et expliquez le mécanisme de sélection : </w:t>
      </w:r>
    </w:p>
    <w:p w:rsidR="002A57BD" w:rsidRPr="00442E10" w:rsidRDefault="00AF2F6F" w:rsidP="00AF6156">
      <w:pPr>
        <w:pStyle w:val="ListParagraph"/>
        <w:numPr>
          <w:ilvl w:val="1"/>
          <w:numId w:val="24"/>
        </w:numPr>
        <w:jc w:val="both"/>
        <w:rPr>
          <w:rFonts w:ascii="Times New Roman" w:hAnsi="Times New Roman" w:cs="Times New Roman"/>
          <w:i/>
          <w:rPrChange w:id="3044" w:author="PIERRE" w:date="2013-10-24T12:27:00Z">
            <w:rPr>
              <w:rFonts w:ascii="Times New Roman" w:hAnsi="Times New Roman" w:cs="Times New Roman"/>
            </w:rPr>
          </w:rPrChange>
        </w:rPr>
      </w:pPr>
      <w:r w:rsidRPr="00AF2F6F">
        <w:rPr>
          <w:rFonts w:ascii="Times New Roman" w:hAnsi="Times New Roman" w:cs="Times New Roman"/>
          <w:i/>
          <w:rPrChange w:id="3045" w:author="PIERRE" w:date="2013-10-24T12:27:00Z">
            <w:rPr>
              <w:rFonts w:ascii="Times New Roman" w:hAnsi="Times New Roman" w:cs="Times New Roman"/>
              <w:vertAlign w:val="superscript"/>
            </w:rPr>
          </w:rPrChange>
        </w:rPr>
        <w:t>« Dans ce sac j’ai 3 jetons numérotés de 1 à 3 »</w:t>
      </w:r>
    </w:p>
    <w:p w:rsidR="002A57BD" w:rsidRPr="00442E10" w:rsidRDefault="00AF2F6F" w:rsidP="00AF6156">
      <w:pPr>
        <w:pStyle w:val="ListParagraph"/>
        <w:numPr>
          <w:ilvl w:val="1"/>
          <w:numId w:val="24"/>
        </w:numPr>
        <w:jc w:val="both"/>
        <w:rPr>
          <w:rFonts w:ascii="Times New Roman" w:hAnsi="Times New Roman" w:cs="Times New Roman"/>
          <w:i/>
          <w:rPrChange w:id="3046" w:author="PIERRE" w:date="2013-10-24T12:27:00Z">
            <w:rPr>
              <w:rFonts w:ascii="Times New Roman" w:hAnsi="Times New Roman" w:cs="Times New Roman"/>
            </w:rPr>
          </w:rPrChange>
        </w:rPr>
      </w:pPr>
      <w:r w:rsidRPr="00AF2F6F">
        <w:rPr>
          <w:rFonts w:ascii="Times New Roman" w:hAnsi="Times New Roman" w:cs="Times New Roman"/>
          <w:i/>
          <w:rPrChange w:id="3047" w:author="PIERRE" w:date="2013-10-24T12:27:00Z">
            <w:rPr>
              <w:rFonts w:ascii="Times New Roman" w:hAnsi="Times New Roman" w:cs="Times New Roman"/>
              <w:vertAlign w:val="superscript"/>
            </w:rPr>
          </w:rPrChange>
        </w:rPr>
        <w:t>« Chaque chiffre sur le jeton correspond à l’un des choix que vous avez fait. »</w:t>
      </w:r>
    </w:p>
    <w:p w:rsidR="002A57BD" w:rsidRPr="00442E10" w:rsidRDefault="00AF2F6F" w:rsidP="00AF6156">
      <w:pPr>
        <w:pStyle w:val="ListParagraph"/>
        <w:numPr>
          <w:ilvl w:val="1"/>
          <w:numId w:val="24"/>
        </w:numPr>
        <w:jc w:val="both"/>
        <w:rPr>
          <w:rFonts w:ascii="Times New Roman" w:hAnsi="Times New Roman" w:cs="Times New Roman"/>
          <w:i/>
          <w:rPrChange w:id="3048" w:author="PIERRE" w:date="2013-10-24T12:27:00Z">
            <w:rPr>
              <w:rFonts w:ascii="Times New Roman" w:hAnsi="Times New Roman" w:cs="Times New Roman"/>
            </w:rPr>
          </w:rPrChange>
        </w:rPr>
      </w:pPr>
      <w:r w:rsidRPr="00AF2F6F">
        <w:rPr>
          <w:rFonts w:ascii="Times New Roman" w:hAnsi="Times New Roman" w:cs="Times New Roman"/>
          <w:i/>
          <w:rPrChange w:id="3049" w:author="PIERRE" w:date="2013-10-24T12:27:00Z">
            <w:rPr>
              <w:rFonts w:ascii="Times New Roman" w:hAnsi="Times New Roman" w:cs="Times New Roman"/>
              <w:vertAlign w:val="superscript"/>
            </w:rPr>
          </w:rPrChange>
        </w:rPr>
        <w:t>« Il vous sera demandé de tirer un jeton du sac et le nombre inscrit sur ce jeton correspondra au choix pour lequel vous allez bénéficier;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050" w:author="PIERRE" w:date="2013-10-24T12:27:00Z">
            <w:rPr>
              <w:rFonts w:ascii="Times New Roman" w:hAnsi="Times New Roman" w:cs="Times New Roman"/>
              <w:vertAlign w:val="superscript"/>
            </w:rPr>
          </w:rPrChange>
        </w:rPr>
        <w:t xml:space="preserve">METTEZ TOUS LES 3 JETONS DANS LE SAC ET </w:t>
      </w:r>
      <w:ins w:id="3051" w:author="PIERRE" w:date="2013-10-23T13:19:00Z">
        <w:r w:rsidRPr="00AF2F6F">
          <w:rPr>
            <w:rFonts w:ascii="Times New Roman" w:hAnsi="Times New Roman" w:cs="Times New Roman"/>
            <w:rPrChange w:id="3052" w:author="PIERRE" w:date="2013-10-24T12:27:00Z">
              <w:rPr>
                <w:rFonts w:ascii="Times New Roman" w:hAnsi="Times New Roman" w:cs="Times New Roman"/>
                <w:vertAlign w:val="superscript"/>
              </w:rPr>
            </w:rPrChange>
          </w:rPr>
          <w:t xml:space="preserve">TIREZ </w:t>
        </w:r>
      </w:ins>
      <w:del w:id="3053" w:author="PIERRE" w:date="2013-10-23T13:19:00Z">
        <w:r w:rsidRPr="00AF2F6F">
          <w:rPr>
            <w:rFonts w:ascii="Times New Roman" w:hAnsi="Times New Roman" w:cs="Times New Roman"/>
            <w:rPrChange w:id="3054" w:author="PIERRE" w:date="2013-10-24T12:27:00Z">
              <w:rPr>
                <w:rFonts w:ascii="Times New Roman" w:hAnsi="Times New Roman" w:cs="Times New Roman"/>
                <w:vertAlign w:val="superscript"/>
              </w:rPr>
            </w:rPrChange>
          </w:rPr>
          <w:delText xml:space="preserve">DEMANDEZ A L’ENQUËTE DE TIRER </w:delText>
        </w:r>
      </w:del>
      <w:r w:rsidRPr="00AF2F6F">
        <w:rPr>
          <w:rFonts w:ascii="Times New Roman" w:hAnsi="Times New Roman" w:cs="Times New Roman"/>
          <w:rPrChange w:id="3055" w:author="PIERRE" w:date="2013-10-24T12:27:00Z">
            <w:rPr>
              <w:rFonts w:ascii="Times New Roman" w:hAnsi="Times New Roman" w:cs="Times New Roman"/>
              <w:vertAlign w:val="superscript"/>
            </w:rPr>
          </w:rPrChange>
        </w:rPr>
        <w:t xml:space="preserve">UN JETON PARMI LES TROIS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056" w:author="PIERRE" w:date="2013-10-24T12:27:00Z">
            <w:rPr>
              <w:rFonts w:ascii="Times New Roman" w:hAnsi="Times New Roman" w:cs="Times New Roman"/>
              <w:vertAlign w:val="superscript"/>
            </w:rPr>
          </w:rPrChange>
        </w:rPr>
        <w:t>DEMANDEZ A L’</w:t>
      </w:r>
      <w:del w:id="3057" w:author="PIERRE" w:date="2013-10-23T15:52:00Z">
        <w:r w:rsidRPr="00AF2F6F">
          <w:rPr>
            <w:rFonts w:ascii="Times New Roman" w:hAnsi="Times New Roman" w:cs="Times New Roman"/>
            <w:rPrChange w:id="3058" w:author="PIERRE" w:date="2013-10-24T12:27:00Z">
              <w:rPr>
                <w:rFonts w:ascii="Times New Roman" w:hAnsi="Times New Roman" w:cs="Times New Roman"/>
                <w:vertAlign w:val="superscript"/>
              </w:rPr>
            </w:rPrChange>
          </w:rPr>
          <w:delText>ENQUETE</w:delText>
        </w:r>
      </w:del>
      <w:ins w:id="3059" w:author="PIERRE" w:date="2013-10-23T15:52:00Z">
        <w:r w:rsidRPr="00AF2F6F">
          <w:rPr>
            <w:rFonts w:ascii="Times New Roman" w:hAnsi="Times New Roman" w:cs="Times New Roman"/>
            <w:rPrChange w:id="3060" w:author="PIERRE" w:date="2013-10-24T12:27:00Z">
              <w:rPr>
                <w:rFonts w:ascii="Times New Roman" w:hAnsi="Times New Roman" w:cs="Times New Roman"/>
                <w:vertAlign w:val="superscript"/>
              </w:rPr>
            </w:rPrChange>
          </w:rPr>
          <w:t>ENQUÊTÉ</w:t>
        </w:r>
      </w:ins>
      <w:r w:rsidRPr="00AF2F6F">
        <w:rPr>
          <w:rFonts w:ascii="Times New Roman" w:hAnsi="Times New Roman" w:cs="Times New Roman"/>
          <w:rPrChange w:id="3061" w:author="PIERRE" w:date="2013-10-24T12:27:00Z">
            <w:rPr>
              <w:rFonts w:ascii="Times New Roman" w:hAnsi="Times New Roman" w:cs="Times New Roman"/>
              <w:vertAlign w:val="superscript"/>
            </w:rPr>
          </w:rPrChange>
        </w:rPr>
        <w:t xml:space="preserve"> DE LIRE LE </w:t>
      </w:r>
      <w:del w:id="3062" w:author="Leuveld, Koen" w:date="2013-10-24T15:40:00Z">
        <w:r w:rsidRPr="00AF2F6F" w:rsidDel="00E81BB1">
          <w:rPr>
            <w:rFonts w:ascii="Times New Roman" w:hAnsi="Times New Roman" w:cs="Times New Roman"/>
            <w:rPrChange w:id="3063" w:author="PIERRE" w:date="2013-10-24T12:27:00Z">
              <w:rPr>
                <w:rFonts w:ascii="Times New Roman" w:hAnsi="Times New Roman" w:cs="Times New Roman"/>
                <w:vertAlign w:val="superscript"/>
              </w:rPr>
            </w:rPrChange>
          </w:rPr>
          <w:delText xml:space="preserve">NOMBRE </w:delText>
        </w:r>
      </w:del>
      <w:ins w:id="3064" w:author="Leuveld, Koen" w:date="2013-10-24T15:40:00Z">
        <w:r w:rsidR="00E81BB1" w:rsidRPr="00AF2F6F">
          <w:rPr>
            <w:rFonts w:ascii="Times New Roman" w:hAnsi="Times New Roman" w:cs="Times New Roman"/>
            <w:rPrChange w:id="3065" w:author="PIERRE" w:date="2013-10-24T12:27:00Z">
              <w:rPr>
                <w:rFonts w:ascii="Times New Roman" w:hAnsi="Times New Roman" w:cs="Times New Roman"/>
                <w:vertAlign w:val="superscript"/>
              </w:rPr>
            </w:rPrChange>
          </w:rPr>
          <w:t>N</w:t>
        </w:r>
        <w:r w:rsidR="00E81BB1">
          <w:rPr>
            <w:rFonts w:ascii="Times New Roman" w:hAnsi="Times New Roman" w:cs="Times New Roman"/>
          </w:rPr>
          <w:t>UMÉRO</w:t>
        </w:r>
        <w:r w:rsidR="00E81BB1" w:rsidRPr="00AF2F6F">
          <w:rPr>
            <w:rFonts w:ascii="Times New Roman" w:hAnsi="Times New Roman" w:cs="Times New Roman"/>
            <w:rPrChange w:id="3066" w:author="PIERRE" w:date="2013-10-24T12:27:00Z">
              <w:rPr>
                <w:rFonts w:ascii="Times New Roman" w:hAnsi="Times New Roman" w:cs="Times New Roman"/>
                <w:vertAlign w:val="superscript"/>
              </w:rPr>
            </w:rPrChange>
          </w:rPr>
          <w:t xml:space="preserve"> </w:t>
        </w:r>
      </w:ins>
      <w:r w:rsidRPr="00AF2F6F">
        <w:rPr>
          <w:rFonts w:ascii="Times New Roman" w:hAnsi="Times New Roman" w:cs="Times New Roman"/>
          <w:rPrChange w:id="3067" w:author="PIERRE" w:date="2013-10-24T12:27:00Z">
            <w:rPr>
              <w:rFonts w:ascii="Times New Roman" w:hAnsi="Times New Roman" w:cs="Times New Roman"/>
              <w:vertAlign w:val="superscript"/>
            </w:rPr>
          </w:rPrChange>
        </w:rPr>
        <w:t>QUI APPARAIT SUR LE JETON ET VERIFIEZ SI CE QU’IL DIT EST CORRECT;</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068" w:author="PIERRE" w:date="2013-10-24T12:27:00Z">
            <w:rPr>
              <w:rFonts w:ascii="Times New Roman" w:hAnsi="Times New Roman" w:cs="Times New Roman"/>
              <w:vertAlign w:val="superscript"/>
            </w:rPr>
          </w:rPrChange>
        </w:rPr>
        <w:t xml:space="preserve">INSCRIRE LE NUMERO PORTE SUR LE JETON TIRE DANS LE </w:t>
      </w:r>
      <w:del w:id="3069" w:author="Leuveld, Koen" w:date="2013-10-24T16:01:00Z">
        <w:r w:rsidRPr="00AF2F6F" w:rsidDel="00E01AF2">
          <w:rPr>
            <w:rFonts w:ascii="Times New Roman" w:hAnsi="Times New Roman" w:cs="Times New Roman"/>
            <w:rPrChange w:id="3070" w:author="PIERRE" w:date="2013-10-24T12:27:00Z">
              <w:rPr>
                <w:rFonts w:ascii="Times New Roman" w:hAnsi="Times New Roman" w:cs="Times New Roman"/>
                <w:vertAlign w:val="superscript"/>
              </w:rPr>
            </w:rPrChange>
          </w:rPr>
          <w:delText>QUESTIONNAIRE APPROPRIE (</w:delText>
        </w:r>
      </w:del>
      <w:ins w:id="3071" w:author="PIERRE" w:date="2013-10-23T13:20:00Z">
        <w:del w:id="3072" w:author="Leuveld, Koen" w:date="2013-10-24T16:01:00Z">
          <w:r w:rsidRPr="00AF2F6F" w:rsidDel="00E01AF2">
            <w:rPr>
              <w:rFonts w:ascii="Times New Roman" w:hAnsi="Times New Roman" w:cs="Times New Roman"/>
              <w:rPrChange w:id="3073" w:author="PIERRE" w:date="2013-10-24T12:27:00Z">
                <w:rPr>
                  <w:rFonts w:ascii="Times New Roman" w:hAnsi="Times New Roman" w:cs="Times New Roman"/>
                  <w:vertAlign w:val="superscript"/>
                </w:rPr>
              </w:rPrChange>
            </w:rPr>
            <w:delText xml:space="preserve">CHEF DE </w:delText>
          </w:r>
        </w:del>
      </w:ins>
      <w:ins w:id="3074" w:author="PIERRE" w:date="2013-10-23T16:39:00Z">
        <w:del w:id="3075" w:author="Leuveld, Koen" w:date="2013-10-24T16:01:00Z">
          <w:r w:rsidRPr="00AF2F6F" w:rsidDel="00E01AF2">
            <w:rPr>
              <w:rFonts w:ascii="Times New Roman" w:hAnsi="Times New Roman" w:cs="Times New Roman"/>
              <w:rPrChange w:id="3076" w:author="PIERRE" w:date="2013-10-24T12:27:00Z">
                <w:rPr>
                  <w:rFonts w:ascii="Times New Roman" w:hAnsi="Times New Roman" w:cs="Times New Roman"/>
                  <w:vertAlign w:val="superscript"/>
                </w:rPr>
              </w:rPrChange>
            </w:rPr>
            <w:delText>MÉNAGE</w:delText>
          </w:r>
        </w:del>
      </w:ins>
      <w:del w:id="3077" w:author="Leuveld, Koen" w:date="2013-10-24T16:01:00Z">
        <w:r w:rsidRPr="00AF2F6F" w:rsidDel="00E01AF2">
          <w:rPr>
            <w:rFonts w:ascii="Times New Roman" w:hAnsi="Times New Roman" w:cs="Times New Roman"/>
            <w:rPrChange w:id="3078" w:author="PIERRE" w:date="2013-10-24T12:27:00Z">
              <w:rPr>
                <w:rFonts w:ascii="Times New Roman" w:hAnsi="Times New Roman" w:cs="Times New Roman"/>
                <w:vertAlign w:val="superscript"/>
              </w:rPr>
            </w:rPrChange>
          </w:rPr>
          <w:delText>HOMME/</w:delText>
        </w:r>
      </w:del>
      <w:ins w:id="3079" w:author="PIERRE" w:date="2013-10-23T13:20:00Z">
        <w:del w:id="3080" w:author="Leuveld, Koen" w:date="2013-10-24T16:01:00Z">
          <w:r w:rsidRPr="00AF2F6F" w:rsidDel="00E01AF2">
            <w:rPr>
              <w:rFonts w:ascii="Times New Roman" w:hAnsi="Times New Roman" w:cs="Times New Roman"/>
              <w:rPrChange w:id="3081" w:author="PIERRE" w:date="2013-10-24T12:27:00Z">
                <w:rPr>
                  <w:rFonts w:ascii="Times New Roman" w:hAnsi="Times New Roman" w:cs="Times New Roman"/>
                  <w:vertAlign w:val="superscript"/>
                </w:rPr>
              </w:rPrChange>
            </w:rPr>
            <w:delText>CONJOINT</w:delText>
          </w:r>
        </w:del>
      </w:ins>
      <w:del w:id="3082" w:author="Leuveld, Koen" w:date="2013-10-24T16:01:00Z">
        <w:r w:rsidRPr="00AF2F6F" w:rsidDel="00E01AF2">
          <w:rPr>
            <w:rFonts w:ascii="Times New Roman" w:hAnsi="Times New Roman" w:cs="Times New Roman"/>
            <w:rPrChange w:id="3083" w:author="PIERRE" w:date="2013-10-24T12:27:00Z">
              <w:rPr>
                <w:rFonts w:ascii="Times New Roman" w:hAnsi="Times New Roman" w:cs="Times New Roman"/>
                <w:vertAlign w:val="superscript"/>
              </w:rPr>
            </w:rPrChange>
          </w:rPr>
          <w:delText>FEMME)</w:delText>
        </w:r>
      </w:del>
      <w:ins w:id="3084" w:author="Leuveld, Koen" w:date="2013-10-24T16:01:00Z">
        <w:r w:rsidR="00E01AF2">
          <w:rPr>
            <w:rFonts w:ascii="Times New Roman" w:hAnsi="Times New Roman" w:cs="Times New Roman"/>
          </w:rPr>
          <w:t>BAC ERCM4</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085" w:author="PIERRE" w:date="2013-10-24T12:27:00Z">
            <w:rPr>
              <w:rFonts w:ascii="Times New Roman" w:hAnsi="Times New Roman" w:cs="Times New Roman"/>
              <w:vertAlign w:val="superscript"/>
            </w:rPr>
          </w:rPrChange>
        </w:rPr>
        <w:t xml:space="preserve"> METTEZ LA COMBINAISON DES BOULES BLANCHES ET NOIRES CORRESPONDANTE AU CHOIX FAIT PAR L’</w:t>
      </w:r>
      <w:proofErr w:type="spellStart"/>
      <w:r w:rsidRPr="00AF2F6F">
        <w:rPr>
          <w:rFonts w:ascii="Times New Roman" w:hAnsi="Times New Roman" w:cs="Times New Roman"/>
          <w:rPrChange w:id="3086" w:author="PIERRE" w:date="2013-10-24T12:27:00Z">
            <w:rPr>
              <w:rFonts w:ascii="Times New Roman" w:hAnsi="Times New Roman" w:cs="Times New Roman"/>
              <w:vertAlign w:val="superscript"/>
            </w:rPr>
          </w:rPrChange>
        </w:rPr>
        <w:t>ENQUËTE</w:t>
      </w:r>
      <w:proofErr w:type="spellEnd"/>
      <w:r w:rsidRPr="00AF2F6F">
        <w:rPr>
          <w:rFonts w:ascii="Times New Roman" w:hAnsi="Times New Roman" w:cs="Times New Roman"/>
          <w:rPrChange w:id="3087" w:author="PIERRE" w:date="2013-10-24T12:27:00Z">
            <w:rPr>
              <w:rFonts w:ascii="Times New Roman" w:hAnsi="Times New Roman" w:cs="Times New Roman"/>
              <w:vertAlign w:val="superscript"/>
            </w:rPr>
          </w:rPrChange>
        </w:rPr>
        <w:t xml:space="preserve"> SUR LA TABLE (OU SUR LE SOL) POUR MONTRER A L’</w:t>
      </w:r>
      <w:proofErr w:type="spellStart"/>
      <w:r w:rsidRPr="00AF2F6F">
        <w:rPr>
          <w:rFonts w:ascii="Times New Roman" w:hAnsi="Times New Roman" w:cs="Times New Roman"/>
          <w:rPrChange w:id="3088" w:author="PIERRE" w:date="2013-10-24T12:27:00Z">
            <w:rPr>
              <w:rFonts w:ascii="Times New Roman" w:hAnsi="Times New Roman" w:cs="Times New Roman"/>
              <w:vertAlign w:val="superscript"/>
            </w:rPr>
          </w:rPrChange>
        </w:rPr>
        <w:t>ENQUËTE</w:t>
      </w:r>
      <w:proofErr w:type="spellEnd"/>
      <w:r w:rsidRPr="00AF2F6F">
        <w:rPr>
          <w:rFonts w:ascii="Times New Roman" w:hAnsi="Times New Roman" w:cs="Times New Roman"/>
          <w:rPrChange w:id="3089" w:author="PIERRE" w:date="2013-10-24T12:27:00Z">
            <w:rPr>
              <w:rFonts w:ascii="Times New Roman" w:hAnsi="Times New Roman" w:cs="Times New Roman"/>
              <w:vertAlign w:val="superscript"/>
            </w:rPr>
          </w:rPrChange>
        </w:rPr>
        <w:t xml:space="preserve"> QU’IL N’Y A PAS DE TRICHERIE.</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090" w:author="PIERRE" w:date="2013-10-24T12:27:00Z">
            <w:rPr>
              <w:rFonts w:ascii="Times New Roman" w:hAnsi="Times New Roman" w:cs="Times New Roman"/>
              <w:vertAlign w:val="superscript"/>
            </w:rPr>
          </w:rPrChange>
        </w:rPr>
        <w:t>ENSUITE, METTEZ CES BOULES DANS LE SAC</w:t>
      </w:r>
      <w:ins w:id="3091" w:author="Leuveld, Koen" w:date="2013-10-24T15:40:00Z">
        <w:r w:rsidR="00E81BB1">
          <w:rPr>
            <w:rFonts w:ascii="Times New Roman" w:hAnsi="Times New Roman" w:cs="Times New Roman"/>
          </w:rPr>
          <w:t xml:space="preserve"> APPROPRIÉ</w:t>
        </w:r>
      </w:ins>
    </w:p>
    <w:p w:rsidR="002A57BD" w:rsidRPr="00442E10" w:rsidRDefault="00AF2F6F" w:rsidP="00AF6156">
      <w:pPr>
        <w:pStyle w:val="ListParagraph"/>
        <w:numPr>
          <w:ilvl w:val="0"/>
          <w:numId w:val="9"/>
        </w:numPr>
        <w:jc w:val="both"/>
        <w:rPr>
          <w:rFonts w:ascii="Times New Roman" w:hAnsi="Times New Roman" w:cs="Times New Roman"/>
        </w:rPr>
      </w:pPr>
      <w:ins w:id="3092" w:author="PIERRE" w:date="2013-10-23T13:21:00Z">
        <w:r w:rsidRPr="00AF2F6F">
          <w:rPr>
            <w:rFonts w:ascii="Times New Roman" w:hAnsi="Times New Roman" w:cs="Times New Roman"/>
            <w:rPrChange w:id="3093" w:author="PIERRE" w:date="2013-10-24T12:27:00Z">
              <w:rPr>
                <w:rFonts w:ascii="Times New Roman" w:hAnsi="Times New Roman" w:cs="Times New Roman"/>
                <w:vertAlign w:val="superscript"/>
              </w:rPr>
            </w:rPrChange>
          </w:rPr>
          <w:t>TIREZ</w:t>
        </w:r>
      </w:ins>
      <w:del w:id="3094" w:author="PIERRE" w:date="2013-10-23T13:21:00Z">
        <w:r w:rsidRPr="00AF2F6F">
          <w:rPr>
            <w:rFonts w:ascii="Times New Roman" w:hAnsi="Times New Roman" w:cs="Times New Roman"/>
            <w:rPrChange w:id="3095" w:author="PIERRE" w:date="2013-10-24T12:27:00Z">
              <w:rPr>
                <w:rFonts w:ascii="Times New Roman" w:hAnsi="Times New Roman" w:cs="Times New Roman"/>
                <w:vertAlign w:val="superscript"/>
              </w:rPr>
            </w:rPrChange>
          </w:rPr>
          <w:delText>DEMANDE</w:delText>
        </w:r>
      </w:del>
      <w:del w:id="3096" w:author="PIERRE" w:date="2013-10-23T13:22:00Z">
        <w:r w:rsidRPr="00AF2F6F">
          <w:rPr>
            <w:rFonts w:ascii="Times New Roman" w:hAnsi="Times New Roman" w:cs="Times New Roman"/>
            <w:rPrChange w:id="3097" w:author="PIERRE" w:date="2013-10-24T12:27:00Z">
              <w:rPr>
                <w:rFonts w:ascii="Times New Roman" w:hAnsi="Times New Roman" w:cs="Times New Roman"/>
                <w:vertAlign w:val="superscript"/>
              </w:rPr>
            </w:rPrChange>
          </w:rPr>
          <w:delText>Z</w:delText>
        </w:r>
      </w:del>
      <w:r w:rsidRPr="00AF2F6F">
        <w:rPr>
          <w:rFonts w:ascii="Times New Roman" w:hAnsi="Times New Roman" w:cs="Times New Roman"/>
          <w:rPrChange w:id="3098" w:author="PIERRE" w:date="2013-10-24T12:27:00Z">
            <w:rPr>
              <w:rFonts w:ascii="Times New Roman" w:hAnsi="Times New Roman" w:cs="Times New Roman"/>
              <w:vertAlign w:val="superscript"/>
            </w:rPr>
          </w:rPrChange>
        </w:rPr>
        <w:t xml:space="preserve"> </w:t>
      </w:r>
      <w:del w:id="3099" w:author="PIERRE" w:date="2013-10-23T13:22:00Z">
        <w:r w:rsidRPr="00AF2F6F">
          <w:rPr>
            <w:rFonts w:ascii="Times New Roman" w:hAnsi="Times New Roman" w:cs="Times New Roman"/>
            <w:rPrChange w:id="3100" w:author="PIERRE" w:date="2013-10-24T12:27:00Z">
              <w:rPr>
                <w:rFonts w:ascii="Times New Roman" w:hAnsi="Times New Roman" w:cs="Times New Roman"/>
                <w:vertAlign w:val="superscript"/>
              </w:rPr>
            </w:rPrChange>
          </w:rPr>
          <w:delText xml:space="preserve">A L’ENQUËTE DE TIRER </w:delText>
        </w:r>
      </w:del>
      <w:r w:rsidRPr="00AF2F6F">
        <w:rPr>
          <w:rFonts w:ascii="Times New Roman" w:hAnsi="Times New Roman" w:cs="Times New Roman"/>
          <w:rPrChange w:id="3101" w:author="PIERRE" w:date="2013-10-24T12:27:00Z">
            <w:rPr>
              <w:rFonts w:ascii="Times New Roman" w:hAnsi="Times New Roman" w:cs="Times New Roman"/>
              <w:vertAlign w:val="superscript"/>
            </w:rPr>
          </w:rPrChange>
        </w:rPr>
        <w:t xml:space="preserve">UNE DES BOULES DANS LE SAC ET </w:t>
      </w:r>
      <w:ins w:id="3102" w:author="PIERRE" w:date="2013-10-23T13:22:00Z">
        <w:r w:rsidRPr="00AF2F6F">
          <w:rPr>
            <w:rFonts w:ascii="Times New Roman" w:hAnsi="Times New Roman" w:cs="Times New Roman"/>
            <w:rPrChange w:id="3103" w:author="PIERRE" w:date="2013-10-24T12:27:00Z">
              <w:rPr>
                <w:rFonts w:ascii="Times New Roman" w:hAnsi="Times New Roman" w:cs="Times New Roman"/>
                <w:vertAlign w:val="superscript"/>
              </w:rPr>
            </w:rPrChange>
          </w:rPr>
          <w:t>PRESEN</w:t>
        </w:r>
      </w:ins>
      <w:ins w:id="3104" w:author="PIERRE" w:date="2013-10-23T13:23:00Z">
        <w:r w:rsidRPr="00AF2F6F">
          <w:rPr>
            <w:rFonts w:ascii="Times New Roman" w:hAnsi="Times New Roman" w:cs="Times New Roman"/>
            <w:rPrChange w:id="3105" w:author="PIERRE" w:date="2013-10-24T12:27:00Z">
              <w:rPr>
                <w:rFonts w:ascii="Times New Roman" w:hAnsi="Times New Roman" w:cs="Times New Roman"/>
                <w:vertAlign w:val="superscript"/>
              </w:rPr>
            </w:rPrChange>
          </w:rPr>
          <w:t>TEZ LA</w:t>
        </w:r>
      </w:ins>
      <w:ins w:id="3106" w:author="PIERRE" w:date="2013-10-24T06:06:00Z">
        <w:r w:rsidRPr="00AF2F6F">
          <w:rPr>
            <w:rFonts w:ascii="Times New Roman" w:hAnsi="Times New Roman" w:cs="Times New Roman"/>
            <w:rPrChange w:id="3107" w:author="PIERRE" w:date="2013-10-24T12:27:00Z">
              <w:rPr>
                <w:rFonts w:ascii="Times New Roman" w:hAnsi="Times New Roman" w:cs="Times New Roman"/>
                <w:vertAlign w:val="superscript"/>
              </w:rPr>
            </w:rPrChange>
          </w:rPr>
          <w:t xml:space="preserve"> À L’ENQUÊTÉ</w:t>
        </w:r>
      </w:ins>
      <w:del w:id="3108" w:author="PIERRE" w:date="2013-10-23T13:23:00Z">
        <w:r w:rsidRPr="00AF2F6F">
          <w:rPr>
            <w:rFonts w:ascii="Times New Roman" w:hAnsi="Times New Roman" w:cs="Times New Roman"/>
            <w:rPrChange w:id="3109" w:author="PIERRE" w:date="2013-10-24T12:27:00Z">
              <w:rPr>
                <w:rFonts w:ascii="Times New Roman" w:hAnsi="Times New Roman" w:cs="Times New Roman"/>
                <w:vertAlign w:val="superscript"/>
              </w:rPr>
            </w:rPrChange>
          </w:rPr>
          <w:delText>QU’IL VOUS LA PRESENTE</w:delText>
        </w:r>
      </w:del>
      <w:r w:rsidRPr="00AF2F6F">
        <w:rPr>
          <w:rFonts w:ascii="Times New Roman" w:hAnsi="Times New Roman" w:cs="Times New Roman"/>
          <w:rPrChange w:id="3110" w:author="PIERRE" w:date="2013-10-24T12:27:00Z">
            <w:rPr>
              <w:rFonts w:ascii="Times New Roman" w:hAnsi="Times New Roman" w:cs="Times New Roman"/>
              <w:vertAlign w:val="superscript"/>
            </w:rPr>
          </w:rPrChange>
        </w:rPr>
        <w:t xml:space="preserve"> </w:t>
      </w:r>
    </w:p>
    <w:p w:rsidR="00187732" w:rsidRDefault="00AF2F6F">
      <w:pPr>
        <w:pStyle w:val="ListParagraph"/>
        <w:numPr>
          <w:ilvl w:val="0"/>
          <w:numId w:val="9"/>
        </w:numPr>
        <w:jc w:val="both"/>
        <w:rPr>
          <w:rFonts w:ascii="Times New Roman" w:hAnsi="Times New Roman" w:cs="Times New Roman"/>
        </w:rPr>
      </w:pPr>
      <w:ins w:id="3111" w:author="PIERRE" w:date="2013-10-23T13:25:00Z">
        <w:r w:rsidRPr="00AF2F6F">
          <w:rPr>
            <w:rFonts w:ascii="Times New Roman" w:hAnsi="Times New Roman" w:cs="Times New Roman"/>
            <w:rPrChange w:id="3112" w:author="PIERRE" w:date="2013-10-24T12:27:00Z">
              <w:rPr>
                <w:rFonts w:ascii="Times New Roman" w:hAnsi="Times New Roman" w:cs="Times New Roman"/>
                <w:vertAlign w:val="superscript"/>
              </w:rPr>
            </w:rPrChange>
          </w:rPr>
          <w:t>EXPLIQUEZ</w:t>
        </w:r>
      </w:ins>
      <w:ins w:id="3113" w:author="PIERRE" w:date="2013-10-24T06:06:00Z">
        <w:r w:rsidRPr="00AF2F6F">
          <w:rPr>
            <w:rFonts w:ascii="Times New Roman" w:hAnsi="Times New Roman" w:cs="Times New Roman"/>
            <w:rPrChange w:id="3114" w:author="PIERRE" w:date="2013-10-24T12:27:00Z">
              <w:rPr>
                <w:rFonts w:ascii="Times New Roman" w:hAnsi="Times New Roman" w:cs="Times New Roman"/>
                <w:vertAlign w:val="superscript"/>
              </w:rPr>
            </w:rPrChange>
          </w:rPr>
          <w:t xml:space="preserve"> À L’ENQUÊTÉ</w:t>
        </w:r>
      </w:ins>
      <w:ins w:id="3115" w:author="PIERRE" w:date="2013-10-23T13:25:00Z">
        <w:r w:rsidRPr="00AF2F6F">
          <w:rPr>
            <w:rFonts w:ascii="Times New Roman" w:hAnsi="Times New Roman" w:cs="Times New Roman"/>
            <w:rPrChange w:id="3116" w:author="PIERRE" w:date="2013-10-24T12:27:00Z">
              <w:rPr>
                <w:rFonts w:ascii="Times New Roman" w:hAnsi="Times New Roman" w:cs="Times New Roman"/>
                <w:vertAlign w:val="superscript"/>
              </w:rPr>
            </w:rPrChange>
          </w:rPr>
          <w:t xml:space="preserve"> </w:t>
        </w:r>
      </w:ins>
      <w:ins w:id="3117" w:author="PIERRE" w:date="2013-10-23T13:28:00Z">
        <w:r w:rsidRPr="00AF2F6F">
          <w:rPr>
            <w:rFonts w:ascii="Times New Roman" w:hAnsi="Times New Roman" w:cs="Times New Roman"/>
            <w:rPrChange w:id="3118" w:author="PIERRE" w:date="2013-10-24T12:27:00Z">
              <w:rPr>
                <w:rFonts w:ascii="Times New Roman" w:hAnsi="Times New Roman" w:cs="Times New Roman"/>
                <w:vertAlign w:val="superscript"/>
              </w:rPr>
            </w:rPrChange>
          </w:rPr>
          <w:t>LE GAI</w:t>
        </w:r>
      </w:ins>
      <w:ins w:id="3119" w:author="PIERRE" w:date="2013-10-23T13:29:00Z">
        <w:r w:rsidRPr="00AF2F6F">
          <w:rPr>
            <w:rFonts w:ascii="Times New Roman" w:hAnsi="Times New Roman" w:cs="Times New Roman"/>
            <w:rPrChange w:id="3120" w:author="PIERRE" w:date="2013-10-24T12:27:00Z">
              <w:rPr>
                <w:rFonts w:ascii="Times New Roman" w:hAnsi="Times New Roman" w:cs="Times New Roman"/>
                <w:vertAlign w:val="superscript"/>
              </w:rPr>
            </w:rPrChange>
          </w:rPr>
          <w:t xml:space="preserve">N </w:t>
        </w:r>
      </w:ins>
      <w:ins w:id="3121" w:author="PIERRE" w:date="2013-10-23T13:25:00Z">
        <w:r w:rsidRPr="00AF2F6F">
          <w:rPr>
            <w:rFonts w:ascii="Times New Roman" w:hAnsi="Times New Roman" w:cs="Times New Roman"/>
            <w:rPrChange w:id="3122" w:author="PIERRE" w:date="2013-10-24T12:27:00Z">
              <w:rPr>
                <w:rFonts w:ascii="Times New Roman" w:hAnsi="Times New Roman" w:cs="Times New Roman"/>
                <w:vertAlign w:val="superscript"/>
              </w:rPr>
            </w:rPrChange>
          </w:rPr>
          <w:t xml:space="preserve">QU’IL </w:t>
        </w:r>
      </w:ins>
      <w:ins w:id="3123" w:author="PIERRE" w:date="2013-10-23T13:29:00Z">
        <w:r w:rsidRPr="00AF2F6F">
          <w:rPr>
            <w:rFonts w:ascii="Times New Roman" w:hAnsi="Times New Roman" w:cs="Times New Roman"/>
            <w:rPrChange w:id="3124" w:author="PIERRE" w:date="2013-10-24T12:27:00Z">
              <w:rPr>
                <w:rFonts w:ascii="Times New Roman" w:hAnsi="Times New Roman" w:cs="Times New Roman"/>
                <w:vertAlign w:val="superscript"/>
              </w:rPr>
            </w:rPrChange>
          </w:rPr>
          <w:t>AURAIT OBTENU</w:t>
        </w:r>
      </w:ins>
      <w:ins w:id="3125" w:author="Leuveld, Koen" w:date="2013-10-24T15:42:00Z">
        <w:r w:rsidR="00E81BB1">
          <w:rPr>
            <w:rFonts w:ascii="Times New Roman" w:hAnsi="Times New Roman" w:cs="Times New Roman"/>
          </w:rPr>
          <w:t>, ET R</w:t>
        </w:r>
      </w:ins>
      <w:ins w:id="3126" w:author="Leuveld, Koen" w:date="2013-10-24T15:43:00Z">
        <w:r w:rsidR="00E81BB1">
          <w:rPr>
            <w:rFonts w:ascii="Times New Roman" w:hAnsi="Times New Roman" w:cs="Times New Roman"/>
          </w:rPr>
          <w:t>E</w:t>
        </w:r>
      </w:ins>
      <w:ins w:id="3127" w:author="Leuveld, Koen" w:date="2013-10-24T15:42:00Z">
        <w:r w:rsidR="00E81BB1">
          <w:rPr>
            <w:rFonts w:ascii="Times New Roman" w:hAnsi="Times New Roman" w:cs="Times New Roman"/>
          </w:rPr>
          <w:t>PORTEZ LE GAIN DANS LE BAC APPROPRIÉ (ERCM5/ERCM6)</w:t>
        </w:r>
      </w:ins>
      <w:ins w:id="3128" w:author="PIERRE" w:date="2013-10-23T13:29:00Z">
        <w:del w:id="3129" w:author="Leuveld, Koen" w:date="2013-10-24T15:42:00Z">
          <w:r w:rsidRPr="00AF2F6F" w:rsidDel="00E81BB1">
            <w:rPr>
              <w:rFonts w:ascii="Times New Roman" w:hAnsi="Times New Roman" w:cs="Times New Roman"/>
              <w:rPrChange w:id="3130" w:author="PIERRE" w:date="2013-10-24T12:27:00Z">
                <w:rPr>
                  <w:rFonts w:ascii="Times New Roman" w:hAnsi="Times New Roman" w:cs="Times New Roman"/>
                  <w:vertAlign w:val="superscript"/>
                </w:rPr>
              </w:rPrChange>
            </w:rPr>
            <w:delText xml:space="preserve"> </w:delText>
          </w:r>
        </w:del>
      </w:ins>
      <w:del w:id="3131" w:author="PIERRE" w:date="2013-10-23T13:27:00Z">
        <w:r w:rsidRPr="00AF2F6F">
          <w:rPr>
            <w:rFonts w:ascii="Times New Roman" w:hAnsi="Times New Roman" w:cs="Times New Roman"/>
            <w:rPrChange w:id="3132" w:author="PIERRE" w:date="2013-10-24T12:27:00Z">
              <w:rPr>
                <w:rFonts w:ascii="Times New Roman" w:hAnsi="Times New Roman" w:cs="Times New Roman"/>
                <w:vertAlign w:val="superscript"/>
              </w:rPr>
            </w:rPrChange>
          </w:rPr>
          <w:delText>OB</w:delText>
        </w:r>
      </w:del>
      <w:del w:id="3133" w:author="PIERRE" w:date="2013-10-23T13:26:00Z">
        <w:r w:rsidRPr="00AF2F6F">
          <w:rPr>
            <w:rFonts w:ascii="Times New Roman" w:hAnsi="Times New Roman" w:cs="Times New Roman"/>
            <w:rPrChange w:id="3134" w:author="PIERRE" w:date="2013-10-24T12:27:00Z">
              <w:rPr>
                <w:rFonts w:ascii="Times New Roman" w:hAnsi="Times New Roman" w:cs="Times New Roman"/>
                <w:vertAlign w:val="superscript"/>
              </w:rPr>
            </w:rPrChange>
          </w:rPr>
          <w:delText>TENEZ L’ACCORD DE L’ENQUËTE QUE C’EST LA BOULE CORRECTE</w:delText>
        </w:r>
      </w:del>
    </w:p>
    <w:p w:rsidR="002A57BD" w:rsidRPr="00442E10" w:rsidDel="00E81BB1" w:rsidRDefault="00AF2F6F" w:rsidP="00AF6156">
      <w:pPr>
        <w:pStyle w:val="ListParagraph"/>
        <w:numPr>
          <w:ilvl w:val="0"/>
          <w:numId w:val="9"/>
        </w:numPr>
        <w:jc w:val="both"/>
        <w:rPr>
          <w:del w:id="3135" w:author="Leuveld, Koen" w:date="2013-10-24T15:41:00Z"/>
          <w:rFonts w:ascii="Times New Roman" w:hAnsi="Times New Roman" w:cs="Times New Roman"/>
        </w:rPr>
      </w:pPr>
      <w:del w:id="3136" w:author="Leuveld, Koen" w:date="2013-10-24T15:41:00Z">
        <w:r w:rsidRPr="00AF2F6F" w:rsidDel="00E81BB1">
          <w:rPr>
            <w:rFonts w:ascii="Times New Roman" w:hAnsi="Times New Roman" w:cs="Times New Roman"/>
            <w:rPrChange w:id="3137" w:author="PIERRE" w:date="2013-10-24T12:27:00Z">
              <w:rPr>
                <w:rFonts w:ascii="Times New Roman" w:hAnsi="Times New Roman" w:cs="Times New Roman"/>
                <w:vertAlign w:val="superscript"/>
              </w:rPr>
            </w:rPrChange>
          </w:rPr>
          <w:delText xml:space="preserve">REPORTEZ LA COULEUR DE LA BOULE TIREE DANS LE QUESTIONNAIRE APPROPRIE </w:delText>
        </w:r>
      </w:del>
      <w:ins w:id="3138" w:author="PIERRE" w:date="2013-10-23T13:34:00Z">
        <w:del w:id="3139" w:author="Leuveld, Koen" w:date="2013-10-24T15:41:00Z">
          <w:r w:rsidRPr="00AF2F6F" w:rsidDel="00E81BB1">
            <w:rPr>
              <w:rFonts w:ascii="Times New Roman" w:hAnsi="Times New Roman" w:cs="Times New Roman"/>
              <w:rPrChange w:id="3140" w:author="PIERRE" w:date="2013-10-24T12:27:00Z">
                <w:rPr>
                  <w:rFonts w:ascii="Times New Roman" w:hAnsi="Times New Roman" w:cs="Times New Roman"/>
                  <w:vertAlign w:val="superscript"/>
                </w:rPr>
              </w:rPrChange>
            </w:rPr>
            <w:delText xml:space="preserve">(CHEF DE </w:delText>
          </w:r>
        </w:del>
      </w:ins>
      <w:ins w:id="3141" w:author="PIERRE" w:date="2013-10-23T16:40:00Z">
        <w:del w:id="3142" w:author="Leuveld, Koen" w:date="2013-10-24T15:41:00Z">
          <w:r w:rsidRPr="00AF2F6F" w:rsidDel="00E81BB1">
            <w:rPr>
              <w:rFonts w:ascii="Times New Roman" w:hAnsi="Times New Roman" w:cs="Times New Roman"/>
              <w:rPrChange w:id="3143" w:author="PIERRE" w:date="2013-10-24T12:27:00Z">
                <w:rPr>
                  <w:rFonts w:ascii="Times New Roman" w:hAnsi="Times New Roman" w:cs="Times New Roman"/>
                  <w:vertAlign w:val="superscript"/>
                </w:rPr>
              </w:rPrChange>
            </w:rPr>
            <w:delText>MÉNAGE</w:delText>
          </w:r>
        </w:del>
      </w:ins>
      <w:ins w:id="3144" w:author="PIERRE" w:date="2013-10-23T13:34:00Z">
        <w:del w:id="3145" w:author="Leuveld, Koen" w:date="2013-10-24T15:40:00Z">
          <w:r w:rsidRPr="00AF2F6F" w:rsidDel="00E81BB1">
            <w:rPr>
              <w:rFonts w:ascii="Times New Roman" w:hAnsi="Times New Roman" w:cs="Times New Roman"/>
              <w:rPrChange w:id="3146" w:author="PIERRE" w:date="2013-10-24T12:27:00Z">
                <w:rPr>
                  <w:rFonts w:ascii="Times New Roman" w:hAnsi="Times New Roman" w:cs="Times New Roman"/>
                  <w:vertAlign w:val="superscript"/>
                </w:rPr>
              </w:rPrChange>
            </w:rPr>
            <w:delText>/CONJOINT</w:delText>
          </w:r>
        </w:del>
        <w:del w:id="3147" w:author="Leuveld, Koen" w:date="2013-10-24T15:41:00Z">
          <w:r w:rsidRPr="00AF2F6F" w:rsidDel="00E81BB1">
            <w:rPr>
              <w:rFonts w:ascii="Times New Roman" w:hAnsi="Times New Roman" w:cs="Times New Roman"/>
              <w:rPrChange w:id="3148" w:author="PIERRE" w:date="2013-10-24T12:27:00Z">
                <w:rPr>
                  <w:rFonts w:ascii="Times New Roman" w:hAnsi="Times New Roman" w:cs="Times New Roman"/>
                  <w:vertAlign w:val="superscript"/>
                </w:rPr>
              </w:rPrChange>
            </w:rPr>
            <w:delText>)</w:delText>
          </w:r>
        </w:del>
      </w:ins>
      <w:del w:id="3149" w:author="Leuveld, Koen" w:date="2013-10-24T15:41:00Z">
        <w:r w:rsidRPr="00AF2F6F" w:rsidDel="00E81BB1">
          <w:rPr>
            <w:rFonts w:ascii="Times New Roman" w:hAnsi="Times New Roman" w:cs="Times New Roman"/>
            <w:rPrChange w:id="3150" w:author="PIERRE" w:date="2013-10-24T12:27:00Z">
              <w:rPr>
                <w:rFonts w:ascii="Times New Roman" w:hAnsi="Times New Roman" w:cs="Times New Roman"/>
                <w:vertAlign w:val="superscript"/>
              </w:rPr>
            </w:rPrChange>
          </w:rPr>
          <w:delText>(HOMME/FEMME)</w:delText>
        </w:r>
      </w:del>
    </w:p>
    <w:p w:rsidR="00816BF4" w:rsidRPr="00442E10" w:rsidRDefault="00AF2F6F" w:rsidP="00AF6156">
      <w:pPr>
        <w:pStyle w:val="ListParagraph"/>
        <w:numPr>
          <w:ilvl w:val="0"/>
          <w:numId w:val="9"/>
        </w:numPr>
        <w:jc w:val="both"/>
        <w:rPr>
          <w:ins w:id="3151" w:author="PIERRE" w:date="2013-10-23T13:33:00Z"/>
          <w:rFonts w:ascii="Times New Roman" w:hAnsi="Times New Roman" w:cs="Times New Roman"/>
        </w:rPr>
      </w:pPr>
      <w:ins w:id="3152" w:author="PIERRE" w:date="2013-10-23T13:33:00Z">
        <w:r w:rsidRPr="00AF2F6F">
          <w:rPr>
            <w:rFonts w:ascii="Times New Roman" w:hAnsi="Times New Roman" w:cs="Times New Roman"/>
            <w:rPrChange w:id="3153" w:author="PIERRE" w:date="2013-10-24T12:27:00Z">
              <w:rPr>
                <w:rFonts w:ascii="Times New Roman" w:hAnsi="Times New Roman" w:cs="Times New Roman"/>
                <w:vertAlign w:val="superscript"/>
              </w:rPr>
            </w:rPrChange>
          </w:rPr>
          <w:t>MAINTENANT, PRESENTEZ UNE BOULE DE COULEUR DIFFERENTE DE LA PRECEDENTE</w:t>
        </w:r>
      </w:ins>
      <w:ins w:id="3154" w:author="PIERRE" w:date="2013-10-24T06:06:00Z">
        <w:r w:rsidRPr="00AF2F6F">
          <w:rPr>
            <w:rFonts w:ascii="Times New Roman" w:hAnsi="Times New Roman" w:cs="Times New Roman"/>
            <w:rPrChange w:id="3155" w:author="PIERRE" w:date="2013-10-24T12:27:00Z">
              <w:rPr>
                <w:rFonts w:ascii="Times New Roman" w:hAnsi="Times New Roman" w:cs="Times New Roman"/>
                <w:vertAlign w:val="superscript"/>
              </w:rPr>
            </w:rPrChange>
          </w:rPr>
          <w:t xml:space="preserve"> À L’ENQUÊTÉ</w:t>
        </w:r>
      </w:ins>
      <w:ins w:id="3156" w:author="PIERRE" w:date="2013-10-23T13:33:00Z">
        <w:r w:rsidRPr="00AF2F6F">
          <w:rPr>
            <w:rFonts w:ascii="Times New Roman" w:hAnsi="Times New Roman" w:cs="Times New Roman"/>
            <w:rPrChange w:id="3157" w:author="PIERRE" w:date="2013-10-24T12:27:00Z">
              <w:rPr>
                <w:rFonts w:ascii="Times New Roman" w:hAnsi="Times New Roman" w:cs="Times New Roman"/>
                <w:vertAlign w:val="superscript"/>
              </w:rPr>
            </w:rPrChange>
          </w:rPr>
          <w:t xml:space="preserve"> ET DITES-LUI COMBIEN DE SAC</w:t>
        </w:r>
      </w:ins>
      <w:ins w:id="3158" w:author="Leuveld, Koen" w:date="2013-10-24T15:43:00Z">
        <w:r w:rsidR="00E81BB1">
          <w:rPr>
            <w:rFonts w:ascii="Times New Roman" w:hAnsi="Times New Roman" w:cs="Times New Roman"/>
          </w:rPr>
          <w:t>S</w:t>
        </w:r>
      </w:ins>
      <w:ins w:id="3159" w:author="PIERRE" w:date="2013-10-23T13:33:00Z">
        <w:r w:rsidRPr="00AF2F6F">
          <w:rPr>
            <w:rFonts w:ascii="Times New Roman" w:hAnsi="Times New Roman" w:cs="Times New Roman"/>
            <w:rPrChange w:id="3160" w:author="PIERRE" w:date="2013-10-24T12:27:00Z">
              <w:rPr>
                <w:rFonts w:ascii="Times New Roman" w:hAnsi="Times New Roman" w:cs="Times New Roman"/>
                <w:vertAlign w:val="superscript"/>
              </w:rPr>
            </w:rPrChange>
          </w:rPr>
          <w:t xml:space="preserve"> DE MAÏS IL AURAIT OBTENU</w:t>
        </w:r>
      </w:ins>
      <w:ins w:id="3161" w:author="Leuveld, Koen" w:date="2013-10-24T15:42:00Z">
        <w:r w:rsidR="00E81BB1">
          <w:rPr>
            <w:rFonts w:ascii="Times New Roman" w:hAnsi="Times New Roman" w:cs="Times New Roman"/>
          </w:rPr>
          <w:t>,</w:t>
        </w:r>
        <w:r w:rsidR="00E81BB1" w:rsidRPr="00E81BB1">
          <w:rPr>
            <w:rFonts w:ascii="Times New Roman" w:hAnsi="Times New Roman" w:cs="Times New Roman"/>
          </w:rPr>
          <w:t xml:space="preserve"> </w:t>
        </w:r>
        <w:r w:rsidR="00E81BB1">
          <w:rPr>
            <w:rFonts w:ascii="Times New Roman" w:hAnsi="Times New Roman" w:cs="Times New Roman"/>
          </w:rPr>
          <w:t>ET R</w:t>
        </w:r>
      </w:ins>
      <w:ins w:id="3162" w:author="Leuveld, Koen" w:date="2013-10-24T15:43:00Z">
        <w:r w:rsidR="00E81BB1">
          <w:rPr>
            <w:rFonts w:ascii="Times New Roman" w:hAnsi="Times New Roman" w:cs="Times New Roman"/>
          </w:rPr>
          <w:t>E</w:t>
        </w:r>
      </w:ins>
      <w:ins w:id="3163" w:author="Leuveld, Koen" w:date="2013-10-24T15:42:00Z">
        <w:r w:rsidR="00E81BB1">
          <w:rPr>
            <w:rFonts w:ascii="Times New Roman" w:hAnsi="Times New Roman" w:cs="Times New Roman"/>
          </w:rPr>
          <w:t>PORTEZ LE GAIN DANS LE BAC APPROPRIÉ (ERCM5/ERCM6)</w:t>
        </w:r>
      </w:ins>
    </w:p>
    <w:p w:rsidR="002A57BD" w:rsidRPr="00442E10" w:rsidDel="00816BF4" w:rsidRDefault="00AF2F6F" w:rsidP="00AF6156">
      <w:pPr>
        <w:pStyle w:val="ListParagraph"/>
        <w:numPr>
          <w:ilvl w:val="0"/>
          <w:numId w:val="9"/>
        </w:numPr>
        <w:jc w:val="both"/>
        <w:rPr>
          <w:del w:id="3164" w:author="PIERRE" w:date="2013-10-23T13:33:00Z"/>
          <w:rFonts w:ascii="Times New Roman" w:hAnsi="Times New Roman" w:cs="Times New Roman"/>
        </w:rPr>
      </w:pPr>
      <w:del w:id="3165" w:author="PIERRE" w:date="2013-10-23T13:33:00Z">
        <w:r w:rsidRPr="00AF2F6F">
          <w:rPr>
            <w:rFonts w:ascii="Times New Roman" w:hAnsi="Times New Roman" w:cs="Times New Roman"/>
            <w:rPrChange w:id="3166" w:author="PIERRE" w:date="2013-10-24T12:27:00Z">
              <w:rPr>
                <w:rFonts w:ascii="Times New Roman" w:hAnsi="Times New Roman" w:cs="Times New Roman"/>
                <w:vertAlign w:val="superscript"/>
              </w:rPr>
            </w:rPrChange>
          </w:rPr>
          <w:delText>DITES A L’ENQUETE LE NOMBRE DE SACS DE MAÏS QU’IL A OBTENU</w:delText>
        </w:r>
      </w:del>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167" w:author="PIERRE" w:date="2013-10-24T12:27:00Z">
            <w:rPr>
              <w:rFonts w:ascii="Times New Roman" w:hAnsi="Times New Roman" w:cs="Times New Roman"/>
              <w:vertAlign w:val="superscript"/>
            </w:rPr>
          </w:rPrChange>
        </w:rPr>
        <w:t xml:space="preserve">SOYEZ PATIENT. CONTINUEZ </w:t>
      </w:r>
      <w:del w:id="3168" w:author="PIERRE" w:date="2013-10-23T14:44:00Z">
        <w:r w:rsidRPr="00AF2F6F">
          <w:rPr>
            <w:rFonts w:ascii="Times New Roman" w:hAnsi="Times New Roman" w:cs="Times New Roman"/>
            <w:rPrChange w:id="3169" w:author="PIERRE" w:date="2013-10-24T12:27:00Z">
              <w:rPr>
                <w:rFonts w:ascii="Times New Roman" w:hAnsi="Times New Roman" w:cs="Times New Roman"/>
                <w:vertAlign w:val="superscript"/>
              </w:rPr>
            </w:rPrChange>
          </w:rPr>
          <w:delText>JUSQU’A</w:delText>
        </w:r>
      </w:del>
      <w:ins w:id="3170" w:author="PIERRE" w:date="2013-10-23T14:44:00Z">
        <w:r w:rsidRPr="00AF2F6F">
          <w:rPr>
            <w:rFonts w:ascii="Times New Roman" w:hAnsi="Times New Roman" w:cs="Times New Roman"/>
            <w:rPrChange w:id="3171" w:author="PIERRE" w:date="2013-10-24T12:27:00Z">
              <w:rPr>
                <w:rFonts w:ascii="Times New Roman" w:hAnsi="Times New Roman" w:cs="Times New Roman"/>
                <w:vertAlign w:val="superscript"/>
              </w:rPr>
            </w:rPrChange>
          </w:rPr>
          <w:t>JUSQU’A</w:t>
        </w:r>
      </w:ins>
      <w:r w:rsidRPr="00AF2F6F">
        <w:rPr>
          <w:rFonts w:ascii="Times New Roman" w:hAnsi="Times New Roman" w:cs="Times New Roman"/>
          <w:rPrChange w:id="3172" w:author="PIERRE" w:date="2013-10-24T12:27:00Z">
            <w:rPr>
              <w:rFonts w:ascii="Times New Roman" w:hAnsi="Times New Roman" w:cs="Times New Roman"/>
              <w:vertAlign w:val="superscript"/>
            </w:rPr>
          </w:rPrChange>
        </w:rPr>
        <w:t xml:space="preserve"> CE QUE L’</w:t>
      </w:r>
      <w:proofErr w:type="spellStart"/>
      <w:r w:rsidRPr="00AF2F6F">
        <w:rPr>
          <w:rFonts w:ascii="Times New Roman" w:hAnsi="Times New Roman" w:cs="Times New Roman"/>
          <w:rPrChange w:id="3173" w:author="PIERRE" w:date="2013-10-24T12:27:00Z">
            <w:rPr>
              <w:rFonts w:ascii="Times New Roman" w:hAnsi="Times New Roman" w:cs="Times New Roman"/>
              <w:vertAlign w:val="superscript"/>
            </w:rPr>
          </w:rPrChange>
        </w:rPr>
        <w:t>ENQUËTE</w:t>
      </w:r>
      <w:proofErr w:type="spellEnd"/>
      <w:r w:rsidRPr="00AF2F6F">
        <w:rPr>
          <w:rFonts w:ascii="Times New Roman" w:hAnsi="Times New Roman" w:cs="Times New Roman"/>
          <w:rPrChange w:id="3174" w:author="PIERRE" w:date="2013-10-24T12:27:00Z">
            <w:rPr>
              <w:rFonts w:ascii="Times New Roman" w:hAnsi="Times New Roman" w:cs="Times New Roman"/>
              <w:vertAlign w:val="superscript"/>
            </w:rPr>
          </w:rPrChange>
        </w:rPr>
        <w:t xml:space="preserve"> COMPRENNE SUFFISAMMENT LE MECANISME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175" w:author="PIERRE" w:date="2013-10-24T12:27:00Z">
            <w:rPr>
              <w:rFonts w:ascii="Times New Roman" w:hAnsi="Times New Roman" w:cs="Times New Roman"/>
              <w:vertAlign w:val="superscript"/>
            </w:rPr>
          </w:rPrChange>
        </w:rPr>
        <w:t>PASSEZ A L’ETAPE SUIVANTE SEULEMENT SI L’</w:t>
      </w:r>
      <w:del w:id="3176" w:author="PIERRE" w:date="2013-10-23T15:52:00Z">
        <w:r w:rsidRPr="00AF2F6F">
          <w:rPr>
            <w:rFonts w:ascii="Times New Roman" w:hAnsi="Times New Roman" w:cs="Times New Roman"/>
            <w:rPrChange w:id="3177" w:author="PIERRE" w:date="2013-10-24T12:27:00Z">
              <w:rPr>
                <w:rFonts w:ascii="Times New Roman" w:hAnsi="Times New Roman" w:cs="Times New Roman"/>
                <w:vertAlign w:val="superscript"/>
              </w:rPr>
            </w:rPrChange>
          </w:rPr>
          <w:delText>ENQUETE</w:delText>
        </w:r>
      </w:del>
      <w:ins w:id="3178" w:author="PIERRE" w:date="2013-10-23T15:52:00Z">
        <w:r w:rsidRPr="00AF2F6F">
          <w:rPr>
            <w:rFonts w:ascii="Times New Roman" w:hAnsi="Times New Roman" w:cs="Times New Roman"/>
            <w:rPrChange w:id="3179" w:author="PIERRE" w:date="2013-10-24T12:27:00Z">
              <w:rPr>
                <w:rFonts w:ascii="Times New Roman" w:hAnsi="Times New Roman" w:cs="Times New Roman"/>
                <w:vertAlign w:val="superscript"/>
              </w:rPr>
            </w:rPrChange>
          </w:rPr>
          <w:t>ENQUÊTÉ</w:t>
        </w:r>
      </w:ins>
      <w:r w:rsidRPr="00AF2F6F">
        <w:rPr>
          <w:rFonts w:ascii="Times New Roman" w:hAnsi="Times New Roman" w:cs="Times New Roman"/>
          <w:rPrChange w:id="3180" w:author="PIERRE" w:date="2013-10-24T12:27:00Z">
            <w:rPr>
              <w:rFonts w:ascii="Times New Roman" w:hAnsi="Times New Roman" w:cs="Times New Roman"/>
              <w:vertAlign w:val="superscript"/>
            </w:rPr>
          </w:rPrChange>
        </w:rPr>
        <w:t xml:space="preserve"> A PARFAITEMENT COMPRIS LE MECANISME.</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181" w:author="PIERRE" w:date="2013-10-24T12:27:00Z">
            <w:rPr>
              <w:rFonts w:ascii="Times New Roman" w:hAnsi="Times New Roman" w:cs="Times New Roman"/>
              <w:vertAlign w:val="superscript"/>
            </w:rPr>
          </w:rPrChange>
        </w:rPr>
        <w:t xml:space="preserve">Si le chef de ménage est </w:t>
      </w:r>
      <w:r w:rsidRPr="00AF2F6F">
        <w:rPr>
          <w:rFonts w:ascii="Times New Roman" w:hAnsi="Times New Roman" w:cs="Times New Roman"/>
          <w:b/>
          <w:rPrChange w:id="3182" w:author="PIERRE" w:date="2013-10-24T12:27:00Z">
            <w:rPr>
              <w:rFonts w:ascii="Times New Roman" w:hAnsi="Times New Roman" w:cs="Times New Roman"/>
              <w:b/>
              <w:vertAlign w:val="superscript"/>
            </w:rPr>
          </w:rPrChange>
        </w:rPr>
        <w:t xml:space="preserve">MONOGAME (OU EN UNION LIBRE AVEC UNE SEULE FEMME DANS LE </w:t>
      </w:r>
      <w:del w:id="3183" w:author="PIERRE" w:date="2013-10-23T16:40:00Z">
        <w:r w:rsidRPr="00AF2F6F">
          <w:rPr>
            <w:rFonts w:ascii="Times New Roman" w:hAnsi="Times New Roman" w:cs="Times New Roman"/>
            <w:b/>
            <w:rPrChange w:id="3184" w:author="PIERRE" w:date="2013-10-24T12:27:00Z">
              <w:rPr>
                <w:rFonts w:ascii="Times New Roman" w:hAnsi="Times New Roman" w:cs="Times New Roman"/>
                <w:b/>
                <w:vertAlign w:val="superscript"/>
              </w:rPr>
            </w:rPrChange>
          </w:rPr>
          <w:delText>MENAGE</w:delText>
        </w:r>
      </w:del>
      <w:ins w:id="3185" w:author="PIERRE" w:date="2013-10-23T16:40:00Z">
        <w:r w:rsidRPr="00AF2F6F">
          <w:rPr>
            <w:rFonts w:ascii="Times New Roman" w:hAnsi="Times New Roman" w:cs="Times New Roman"/>
            <w:b/>
            <w:rPrChange w:id="3186" w:author="PIERRE" w:date="2013-10-24T12:27:00Z">
              <w:rPr>
                <w:rFonts w:ascii="Times New Roman" w:hAnsi="Times New Roman" w:cs="Times New Roman"/>
                <w:b/>
                <w:vertAlign w:val="superscript"/>
              </w:rPr>
            </w:rPrChange>
          </w:rPr>
          <w:t>MÉNAGE</w:t>
        </w:r>
      </w:ins>
      <w:r w:rsidRPr="00AF2F6F">
        <w:rPr>
          <w:rFonts w:ascii="Times New Roman" w:hAnsi="Times New Roman" w:cs="Times New Roman"/>
          <w:b/>
          <w:rPrChange w:id="3187" w:author="PIERRE" w:date="2013-10-24T12:27:00Z">
            <w:rPr>
              <w:rFonts w:ascii="Times New Roman" w:hAnsi="Times New Roman" w:cs="Times New Roman"/>
              <w:b/>
              <w:vertAlign w:val="superscript"/>
            </w:rPr>
          </w:rPrChange>
        </w:rPr>
        <w:t>)</w:t>
      </w:r>
      <w:r w:rsidRPr="00AF2F6F">
        <w:rPr>
          <w:rFonts w:ascii="Times New Roman" w:hAnsi="Times New Roman" w:cs="Times New Roman"/>
          <w:rPrChange w:id="3188" w:author="PIERRE" w:date="2013-10-24T12:27:00Z">
            <w:rPr>
              <w:rFonts w:ascii="Times New Roman" w:hAnsi="Times New Roman" w:cs="Times New Roman"/>
              <w:vertAlign w:val="superscript"/>
            </w:rPr>
          </w:rPrChange>
        </w:rPr>
        <w:t>, expliquez le mécanisme de l’exercice  comme suit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3189" w:author="PIERRE" w:date="2013-10-24T12:27:00Z">
            <w:rPr>
              <w:rFonts w:ascii="Times New Roman" w:hAnsi="Times New Roman" w:cs="Times New Roman"/>
              <w:i/>
              <w:vertAlign w:val="superscript"/>
            </w:rPr>
          </w:rPrChange>
        </w:rPr>
        <w:t xml:space="preserve">« je vais faire l’exercice avec vous, le chef de ménage, et ma collègue va faire le même exercice avec votre femme. ». Après, on vous réunira pour faire l’exercice avec vous deux ensemble.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3190" w:author="PIERRE" w:date="2013-10-24T12:27:00Z">
            <w:rPr>
              <w:rFonts w:ascii="Times New Roman" w:hAnsi="Times New Roman" w:cs="Times New Roman"/>
              <w:i/>
              <w:vertAlign w:val="superscript"/>
            </w:rPr>
          </w:rPrChange>
        </w:rPr>
        <w:t>Après cette phase, je m’entretiendrai avec vous et ma collègue s’entretiendra avec votre femme.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i/>
          <w:rPrChange w:id="3191" w:author="PIERRE" w:date="2013-10-24T12:27:00Z">
            <w:rPr>
              <w:rFonts w:ascii="Times New Roman" w:hAnsi="Times New Roman" w:cs="Times New Roman"/>
              <w:i/>
              <w:vertAlign w:val="superscript"/>
            </w:rPr>
          </w:rPrChange>
        </w:rPr>
        <w:t xml:space="preserve"> </w:t>
      </w:r>
      <w:r w:rsidRPr="00AF2F6F">
        <w:rPr>
          <w:rFonts w:ascii="Times New Roman" w:hAnsi="Times New Roman" w:cs="Times New Roman"/>
          <w:rPrChange w:id="3192" w:author="PIERRE" w:date="2013-10-24T12:27:00Z">
            <w:rPr>
              <w:rFonts w:ascii="Times New Roman" w:hAnsi="Times New Roman" w:cs="Times New Roman"/>
              <w:vertAlign w:val="superscript"/>
            </w:rPr>
          </w:rPrChange>
        </w:rPr>
        <w:t xml:space="preserve">Si le chef de ménage est </w:t>
      </w:r>
      <w:r w:rsidRPr="00AF2F6F">
        <w:rPr>
          <w:rFonts w:ascii="Times New Roman" w:hAnsi="Times New Roman" w:cs="Times New Roman"/>
          <w:b/>
          <w:rPrChange w:id="3193" w:author="PIERRE" w:date="2013-10-24T12:27:00Z">
            <w:rPr>
              <w:rFonts w:ascii="Times New Roman" w:hAnsi="Times New Roman" w:cs="Times New Roman"/>
              <w:b/>
              <w:vertAlign w:val="superscript"/>
            </w:rPr>
          </w:rPrChange>
        </w:rPr>
        <w:t xml:space="preserve">POLYGAME (OU UNION LIBRE AVEC PLUSIEURS FEMMES DANS LE </w:t>
      </w:r>
      <w:del w:id="3194" w:author="PIERRE" w:date="2013-10-23T16:40:00Z">
        <w:r w:rsidRPr="00AF2F6F">
          <w:rPr>
            <w:rFonts w:ascii="Times New Roman" w:hAnsi="Times New Roman" w:cs="Times New Roman"/>
            <w:b/>
            <w:rPrChange w:id="3195" w:author="PIERRE" w:date="2013-10-24T12:27:00Z">
              <w:rPr>
                <w:rFonts w:ascii="Times New Roman" w:hAnsi="Times New Roman" w:cs="Times New Roman"/>
                <w:b/>
                <w:vertAlign w:val="superscript"/>
              </w:rPr>
            </w:rPrChange>
          </w:rPr>
          <w:delText>MENAGE</w:delText>
        </w:r>
      </w:del>
      <w:ins w:id="3196" w:author="PIERRE" w:date="2013-10-23T16:40:00Z">
        <w:r w:rsidRPr="00AF2F6F">
          <w:rPr>
            <w:rFonts w:ascii="Times New Roman" w:hAnsi="Times New Roman" w:cs="Times New Roman"/>
            <w:b/>
            <w:rPrChange w:id="3197" w:author="PIERRE" w:date="2013-10-24T12:27:00Z">
              <w:rPr>
                <w:rFonts w:ascii="Times New Roman" w:hAnsi="Times New Roman" w:cs="Times New Roman"/>
                <w:b/>
                <w:vertAlign w:val="superscript"/>
              </w:rPr>
            </w:rPrChange>
          </w:rPr>
          <w:t>MÉNAGE</w:t>
        </w:r>
      </w:ins>
      <w:r w:rsidRPr="00AF2F6F">
        <w:rPr>
          <w:rFonts w:ascii="Times New Roman" w:hAnsi="Times New Roman" w:cs="Times New Roman"/>
          <w:b/>
          <w:rPrChange w:id="3198" w:author="PIERRE" w:date="2013-10-24T12:27:00Z">
            <w:rPr>
              <w:rFonts w:ascii="Times New Roman" w:hAnsi="Times New Roman" w:cs="Times New Roman"/>
              <w:b/>
              <w:vertAlign w:val="superscript"/>
            </w:rPr>
          </w:rPrChange>
        </w:rPr>
        <w:t>)</w:t>
      </w:r>
      <w:r w:rsidRPr="00AF2F6F">
        <w:rPr>
          <w:rFonts w:ascii="Times New Roman" w:hAnsi="Times New Roman" w:cs="Times New Roman"/>
          <w:rPrChange w:id="3199" w:author="PIERRE" w:date="2013-10-24T12:27:00Z">
            <w:rPr>
              <w:rFonts w:ascii="Times New Roman" w:hAnsi="Times New Roman" w:cs="Times New Roman"/>
              <w:vertAlign w:val="superscript"/>
            </w:rPr>
          </w:rPrChange>
        </w:rPr>
        <w:t>, expliquez le mécanisme de l’exercice  comme suit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3200" w:author="PIERRE" w:date="2013-10-24T12:27:00Z">
            <w:rPr>
              <w:rFonts w:ascii="Times New Roman" w:hAnsi="Times New Roman" w:cs="Times New Roman"/>
              <w:i/>
              <w:vertAlign w:val="superscript"/>
            </w:rPr>
          </w:rPrChange>
        </w:rPr>
        <w:t xml:space="preserve"> « je vais faire l’exercice avec vous, le chef de ménage, et ma collègue va faire le même exercice avec l’une de vos femmes que vous allez choisir et qui était présente lors de notre premier passage ».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3201" w:author="PIERRE" w:date="2013-10-24T12:27:00Z">
            <w:rPr>
              <w:rFonts w:ascii="Times New Roman" w:hAnsi="Times New Roman" w:cs="Times New Roman"/>
              <w:i/>
              <w:vertAlign w:val="superscript"/>
            </w:rPr>
          </w:rPrChange>
        </w:rPr>
        <w:t>Après cette phase, je m’entretiendrai avec vous et ma collègue s’entretiendra avec votre femme.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i/>
          <w:rPrChange w:id="3202" w:author="PIERRE" w:date="2013-10-24T12:27:00Z">
            <w:rPr>
              <w:rFonts w:ascii="Times New Roman" w:hAnsi="Times New Roman" w:cs="Times New Roman"/>
              <w:i/>
              <w:vertAlign w:val="superscript"/>
            </w:rPr>
          </w:rPrChange>
        </w:rPr>
        <w:lastRenderedPageBreak/>
        <w:t xml:space="preserve"> </w:t>
      </w:r>
      <w:r w:rsidRPr="00AF2F6F">
        <w:rPr>
          <w:rFonts w:ascii="Times New Roman" w:hAnsi="Times New Roman" w:cs="Times New Roman"/>
          <w:rPrChange w:id="3203" w:author="PIERRE" w:date="2013-10-24T12:27:00Z">
            <w:rPr>
              <w:rFonts w:ascii="Times New Roman" w:hAnsi="Times New Roman" w:cs="Times New Roman"/>
              <w:vertAlign w:val="superscript"/>
            </w:rPr>
          </w:rPrChange>
        </w:rPr>
        <w:t xml:space="preserve">Si le chef de ménage est </w:t>
      </w:r>
      <w:r w:rsidR="00E81BB1" w:rsidRPr="00E81BB1">
        <w:rPr>
          <w:rFonts w:ascii="Times New Roman" w:hAnsi="Times New Roman" w:cs="Times New Roman"/>
          <w:b/>
        </w:rPr>
        <w:t>CELIBATAIRE</w:t>
      </w:r>
      <w:r w:rsidRPr="00AF2F6F">
        <w:rPr>
          <w:rFonts w:ascii="Times New Roman" w:hAnsi="Times New Roman" w:cs="Times New Roman"/>
          <w:rPrChange w:id="3204" w:author="PIERRE" w:date="2013-10-24T12:27:00Z">
            <w:rPr>
              <w:rFonts w:ascii="Times New Roman" w:hAnsi="Times New Roman" w:cs="Times New Roman"/>
              <w:vertAlign w:val="superscript"/>
            </w:rPr>
          </w:rPrChange>
        </w:rPr>
        <w:t>, expliquez- lui le mécanisme de l’exercice comme suit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3205" w:author="PIERRE" w:date="2013-10-24T12:27:00Z">
            <w:rPr>
              <w:rFonts w:ascii="Times New Roman" w:hAnsi="Times New Roman" w:cs="Times New Roman"/>
              <w:i/>
              <w:vertAlign w:val="superscript"/>
            </w:rPr>
          </w:rPrChange>
        </w:rPr>
        <w:t xml:space="preserve"> Je vais faire l’exercice avec vous, le chef de ménage.</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3206" w:author="PIERRE" w:date="2013-10-24T12:27:00Z">
            <w:rPr>
              <w:rFonts w:ascii="Times New Roman" w:hAnsi="Times New Roman" w:cs="Times New Roman"/>
              <w:i/>
              <w:vertAlign w:val="superscript"/>
            </w:rPr>
          </w:rPrChange>
        </w:rPr>
        <w:t xml:space="preserve">« Après avoir fini avec cet exercice, nous allons vous demander de répondre à quelques questions et nous allons faire un autre exercice avec vous (VOUS=CHEF DE </w:t>
      </w:r>
      <w:del w:id="3207" w:author="PIERRE" w:date="2013-10-23T16:40:00Z">
        <w:r w:rsidRPr="00AF2F6F">
          <w:rPr>
            <w:rFonts w:ascii="Times New Roman" w:hAnsi="Times New Roman" w:cs="Times New Roman"/>
            <w:i/>
            <w:rPrChange w:id="3208" w:author="PIERRE" w:date="2013-10-24T12:27:00Z">
              <w:rPr>
                <w:rFonts w:ascii="Times New Roman" w:hAnsi="Times New Roman" w:cs="Times New Roman"/>
                <w:i/>
                <w:vertAlign w:val="superscript"/>
              </w:rPr>
            </w:rPrChange>
          </w:rPr>
          <w:delText>MENAGE</w:delText>
        </w:r>
      </w:del>
      <w:ins w:id="3209" w:author="PIERRE" w:date="2013-10-23T16:40:00Z">
        <w:r w:rsidRPr="00AF2F6F">
          <w:rPr>
            <w:rFonts w:ascii="Times New Roman" w:hAnsi="Times New Roman" w:cs="Times New Roman"/>
            <w:i/>
            <w:rPrChange w:id="3210" w:author="PIERRE" w:date="2013-10-24T12:27:00Z">
              <w:rPr>
                <w:rFonts w:ascii="Times New Roman" w:hAnsi="Times New Roman" w:cs="Times New Roman"/>
                <w:i/>
                <w:vertAlign w:val="superscript"/>
              </w:rPr>
            </w:rPrChange>
          </w:rPr>
          <w:t>MÉNAGE</w:t>
        </w:r>
      </w:ins>
      <w:r w:rsidRPr="00AF2F6F">
        <w:rPr>
          <w:rFonts w:ascii="Times New Roman" w:hAnsi="Times New Roman" w:cs="Times New Roman"/>
          <w:i/>
          <w:rPrChange w:id="3211"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0"/>
          <w:numId w:val="9"/>
        </w:numPr>
        <w:jc w:val="both"/>
        <w:rPr>
          <w:rFonts w:ascii="Times New Roman" w:hAnsi="Times New Roman" w:cs="Times New Roman"/>
          <w:i/>
        </w:rPr>
      </w:pPr>
      <w:r w:rsidRPr="00AF2F6F">
        <w:rPr>
          <w:rFonts w:ascii="Times New Roman" w:hAnsi="Times New Roman" w:cs="Times New Roman"/>
          <w:rPrChange w:id="3212" w:author="PIERRE" w:date="2013-10-24T12:27:00Z">
            <w:rPr>
              <w:rFonts w:ascii="Times New Roman" w:hAnsi="Times New Roman" w:cs="Times New Roman"/>
              <w:vertAlign w:val="superscript"/>
            </w:rPr>
          </w:rPrChange>
        </w:rPr>
        <w:t>Continuer les explications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3213" w:author="PIERRE" w:date="2013-10-24T12:27:00Z">
            <w:rPr>
              <w:rFonts w:ascii="Times New Roman" w:hAnsi="Times New Roman" w:cs="Times New Roman"/>
              <w:i/>
              <w:vertAlign w:val="superscript"/>
            </w:rPr>
          </w:rPrChange>
        </w:rPr>
        <w:t>« Cet exercice sera suivi par d’autres et à l’issue de tous ces exercices vous recevrez un peu d’argent pour un seul exercice.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3214" w:author="PIERRE" w:date="2013-10-24T12:27:00Z">
            <w:rPr>
              <w:rFonts w:ascii="Times New Roman" w:hAnsi="Times New Roman" w:cs="Times New Roman"/>
              <w:i/>
              <w:vertAlign w:val="superscript"/>
            </w:rPr>
          </w:rPrChange>
        </w:rPr>
        <w:t>« A la fin de notre séjour dans le village (DATE), on vous invitera à (LIEU, HEURE) et vous sélectionnerez de manière aléatoire un seul exercice pour lequel vous serez payé. Donc, vous ne saurez pas pour quel exercice vous serez payé jusqu’à cette réunion.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3215" w:author="PIERRE" w:date="2013-10-24T12:27:00Z">
            <w:rPr>
              <w:rFonts w:ascii="Times New Roman" w:hAnsi="Times New Roman" w:cs="Times New Roman"/>
              <w:i/>
              <w:vertAlign w:val="superscript"/>
            </w:rPr>
          </w:rPrChange>
        </w:rPr>
        <w:t>« Le montant d’argent que vous aurez dépendra à la fois de vos choix</w:t>
      </w:r>
      <w:ins w:id="3216" w:author="PIERRE" w:date="2013-10-23T14:50:00Z">
        <w:r w:rsidRPr="00AF2F6F">
          <w:rPr>
            <w:rFonts w:ascii="Times New Roman" w:hAnsi="Times New Roman" w:cs="Times New Roman"/>
            <w:i/>
            <w:rPrChange w:id="3217" w:author="PIERRE" w:date="2013-10-24T12:27:00Z">
              <w:rPr>
                <w:rFonts w:ascii="Times New Roman" w:hAnsi="Times New Roman" w:cs="Times New Roman"/>
                <w:i/>
                <w:vertAlign w:val="superscript"/>
              </w:rPr>
            </w:rPrChange>
          </w:rPr>
          <w:t>, du choix des autres</w:t>
        </w:r>
      </w:ins>
      <w:ins w:id="3218" w:author="PIERRE" w:date="2013-10-23T14:51:00Z">
        <w:r w:rsidRPr="00AF2F6F">
          <w:rPr>
            <w:rFonts w:ascii="Times New Roman" w:hAnsi="Times New Roman" w:cs="Times New Roman"/>
            <w:i/>
            <w:rPrChange w:id="3219" w:author="PIERRE" w:date="2013-10-24T12:27:00Z">
              <w:rPr>
                <w:rFonts w:ascii="Times New Roman" w:hAnsi="Times New Roman" w:cs="Times New Roman"/>
                <w:i/>
                <w:vertAlign w:val="superscript"/>
              </w:rPr>
            </w:rPrChange>
          </w:rPr>
          <w:t xml:space="preserve"> </w:t>
        </w:r>
      </w:ins>
      <w:ins w:id="3220" w:author="PIERRE" w:date="2013-10-23T14:50:00Z">
        <w:r w:rsidRPr="00AF2F6F">
          <w:rPr>
            <w:rFonts w:ascii="Times New Roman" w:hAnsi="Times New Roman" w:cs="Times New Roman"/>
            <w:i/>
            <w:rPrChange w:id="3221" w:author="PIERRE" w:date="2013-10-24T12:27:00Z">
              <w:rPr>
                <w:rFonts w:ascii="Times New Roman" w:hAnsi="Times New Roman" w:cs="Times New Roman"/>
                <w:i/>
                <w:vertAlign w:val="superscript"/>
              </w:rPr>
            </w:rPrChange>
          </w:rPr>
          <w:t>(</w:t>
        </w:r>
      </w:ins>
      <w:ins w:id="3222" w:author="PIERRE" w:date="2013-10-23T14:51:00Z">
        <w:r w:rsidRPr="00AF2F6F">
          <w:rPr>
            <w:rFonts w:ascii="Times New Roman" w:hAnsi="Times New Roman" w:cs="Times New Roman"/>
            <w:i/>
            <w:rPrChange w:id="3223" w:author="PIERRE" w:date="2013-10-24T12:27:00Z">
              <w:rPr>
                <w:rFonts w:ascii="Times New Roman" w:hAnsi="Times New Roman" w:cs="Times New Roman"/>
                <w:i/>
                <w:vertAlign w:val="superscript"/>
              </w:rPr>
            </w:rPrChange>
          </w:rPr>
          <w:t>je vous donnerai plus de détails sur les autres exercices)</w:t>
        </w:r>
      </w:ins>
      <w:ins w:id="3224" w:author="PIERRE" w:date="2013-10-23T14:50:00Z">
        <w:r w:rsidRPr="00AF2F6F">
          <w:rPr>
            <w:rFonts w:ascii="Times New Roman" w:hAnsi="Times New Roman" w:cs="Times New Roman"/>
            <w:i/>
            <w:rPrChange w:id="3225" w:author="PIERRE" w:date="2013-10-24T12:27:00Z">
              <w:rPr>
                <w:rFonts w:ascii="Times New Roman" w:hAnsi="Times New Roman" w:cs="Times New Roman"/>
                <w:i/>
                <w:vertAlign w:val="superscript"/>
              </w:rPr>
            </w:rPrChange>
          </w:rPr>
          <w:t> </w:t>
        </w:r>
      </w:ins>
      <w:r w:rsidRPr="00AF2F6F">
        <w:rPr>
          <w:rFonts w:ascii="Times New Roman" w:hAnsi="Times New Roman" w:cs="Times New Roman"/>
          <w:i/>
          <w:rPrChange w:id="3226" w:author="PIERRE" w:date="2013-10-24T12:27:00Z">
            <w:rPr>
              <w:rFonts w:ascii="Times New Roman" w:hAnsi="Times New Roman" w:cs="Times New Roman"/>
              <w:i/>
              <w:vertAlign w:val="superscript"/>
            </w:rPr>
          </w:rPrChange>
        </w:rPr>
        <w:t xml:space="preserve"> et de la chance.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3227" w:author="PIERRE" w:date="2013-10-24T12:27:00Z">
            <w:rPr>
              <w:rFonts w:ascii="Times New Roman" w:hAnsi="Times New Roman" w:cs="Times New Roman"/>
              <w:i/>
              <w:vertAlign w:val="superscript"/>
            </w:rPr>
          </w:rPrChange>
        </w:rPr>
        <w:t>« Notez bien que les résultats des trois exercices (homme, femme, couple) seront retenus pour le tirage du gain final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3228" w:author="PIERRE" w:date="2013-10-24T12:27:00Z">
            <w:rPr>
              <w:rFonts w:ascii="Times New Roman" w:hAnsi="Times New Roman" w:cs="Times New Roman"/>
              <w:i/>
              <w:vertAlign w:val="superscript"/>
            </w:rPr>
          </w:rPrChange>
        </w:rPr>
        <w:t>« L'exercice qui permettra de déterminer le montant du gain final du ménage s’établit comme suit :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3229" w:author="PIERRE" w:date="2013-10-24T12:27:00Z">
            <w:rPr>
              <w:rFonts w:ascii="Times New Roman" w:hAnsi="Times New Roman" w:cs="Times New Roman"/>
              <w:i/>
              <w:vertAlign w:val="superscript"/>
            </w:rPr>
          </w:rPrChange>
        </w:rPr>
        <w:t>« Chaque exercice est associé à un jeton, comme ceci.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230" w:author="PIERRE" w:date="2013-10-24T12:27:00Z">
            <w:rPr>
              <w:rFonts w:ascii="Times New Roman" w:hAnsi="Times New Roman" w:cs="Times New Roman"/>
              <w:vertAlign w:val="superscript"/>
            </w:rPr>
          </w:rPrChange>
        </w:rPr>
        <w:t>MONTRER TOUS LES JETONS CONSIDERES, et continuer l’explication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3231" w:author="PIERRE" w:date="2013-10-24T12:27:00Z">
            <w:rPr>
              <w:rFonts w:ascii="Times New Roman" w:hAnsi="Times New Roman" w:cs="Times New Roman"/>
              <w:i/>
              <w:vertAlign w:val="superscript"/>
            </w:rPr>
          </w:rPrChange>
        </w:rPr>
        <w:t xml:space="preserve">« Chaque fois qu’on commence un nouvel exercice, je vous montrerai le jeton relatif à cet exercice. »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3232" w:author="PIERRE" w:date="2013-10-24T12:27:00Z">
            <w:rPr>
              <w:rFonts w:ascii="Times New Roman" w:hAnsi="Times New Roman" w:cs="Times New Roman"/>
              <w:i/>
              <w:vertAlign w:val="superscript"/>
            </w:rPr>
          </w:rPrChange>
        </w:rPr>
        <w:t>« C’est important pour vous de répondre véritablement en vous basant sur vos préférences réelles, parce que vos réponses affecteront le montant de votre gain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3233" w:author="PIERRE" w:date="2013-10-24T12:27:00Z">
            <w:rPr>
              <w:rFonts w:ascii="Times New Roman" w:hAnsi="Times New Roman" w:cs="Times New Roman"/>
              <w:i/>
              <w:vertAlign w:val="superscript"/>
            </w:rPr>
          </w:rPrChange>
        </w:rPr>
        <w:t>«</w:t>
      </w:r>
      <w:del w:id="3234" w:author="Leuveld, Koen" w:date="2013-10-24T15:44:00Z">
        <w:r w:rsidRPr="00AF2F6F" w:rsidDel="00E81BB1">
          <w:rPr>
            <w:rFonts w:ascii="Times New Roman" w:hAnsi="Times New Roman" w:cs="Times New Roman"/>
            <w:i/>
            <w:rPrChange w:id="3235" w:author="PIERRE" w:date="2013-10-24T12:27:00Z">
              <w:rPr>
                <w:rFonts w:ascii="Times New Roman" w:hAnsi="Times New Roman" w:cs="Times New Roman"/>
                <w:i/>
                <w:vertAlign w:val="superscript"/>
              </w:rPr>
            </w:rPrChange>
          </w:rPr>
          <w:delText>Etes vous</w:delText>
        </w:r>
      </w:del>
      <w:ins w:id="3236" w:author="Leuveld, Koen" w:date="2013-10-24T15:44:00Z">
        <w:r w:rsidR="00E81BB1" w:rsidRPr="00AF2F6F">
          <w:rPr>
            <w:rFonts w:ascii="Times New Roman" w:hAnsi="Times New Roman" w:cs="Times New Roman"/>
            <w:i/>
          </w:rPr>
          <w:t>Etes-vous</w:t>
        </w:r>
      </w:ins>
      <w:r w:rsidRPr="00AF2F6F">
        <w:rPr>
          <w:rFonts w:ascii="Times New Roman" w:hAnsi="Times New Roman" w:cs="Times New Roman"/>
          <w:i/>
          <w:rPrChange w:id="3237" w:author="PIERRE" w:date="2013-10-24T12:27:00Z">
            <w:rPr>
              <w:rFonts w:ascii="Times New Roman" w:hAnsi="Times New Roman" w:cs="Times New Roman"/>
              <w:i/>
              <w:vertAlign w:val="superscript"/>
            </w:rPr>
          </w:rPrChange>
        </w:rPr>
        <w:t xml:space="preserve"> d’accord de participer et de laisser également votre femme participer ?» (dans le cas où le chef de ménage est marié)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238" w:author="PIERRE" w:date="2013-10-24T12:27:00Z">
            <w:rPr>
              <w:rFonts w:ascii="Times New Roman" w:hAnsi="Times New Roman" w:cs="Times New Roman"/>
              <w:vertAlign w:val="superscript"/>
            </w:rPr>
          </w:rPrChange>
        </w:rPr>
        <w:t>En de cas de réponse affirmative :</w:t>
      </w:r>
    </w:p>
    <w:p w:rsidR="002A57BD" w:rsidRPr="00442E10" w:rsidRDefault="00AF2F6F" w:rsidP="00AF6156">
      <w:pPr>
        <w:pStyle w:val="ListParagraph"/>
        <w:numPr>
          <w:ilvl w:val="1"/>
          <w:numId w:val="24"/>
        </w:numPr>
        <w:jc w:val="both"/>
        <w:rPr>
          <w:rFonts w:ascii="Times New Roman" w:hAnsi="Times New Roman" w:cs="Times New Roman"/>
          <w:i/>
        </w:rPr>
      </w:pPr>
      <w:r w:rsidRPr="00AF2F6F">
        <w:rPr>
          <w:rFonts w:ascii="Times New Roman" w:hAnsi="Times New Roman" w:cs="Times New Roman"/>
          <w:i/>
          <w:rPrChange w:id="3239" w:author="PIERRE" w:date="2013-10-24T12:27:00Z">
            <w:rPr>
              <w:rFonts w:ascii="Times New Roman" w:hAnsi="Times New Roman" w:cs="Times New Roman"/>
              <w:i/>
              <w:vertAlign w:val="superscript"/>
            </w:rPr>
          </w:rPrChange>
        </w:rPr>
        <w:t>On voudrait maintenant demander à l’une de vos femmes de conduire notre enquêtrice dans une autre pièce (ou une autre place où elles pourront faire un entretien privé) et leur demander de participer à l’exercice et de répondre aux mêmes questions.</w:t>
      </w:r>
    </w:p>
    <w:p w:rsidR="002A57BD" w:rsidRPr="00442E10" w:rsidRDefault="00AF2F6F" w:rsidP="002A57BD">
      <w:pPr>
        <w:pStyle w:val="Heading2"/>
        <w:rPr>
          <w:rFonts w:ascii="Times New Roman" w:hAnsi="Times New Roman" w:cs="Times New Roman"/>
          <w:lang w:val="fr-FR"/>
        </w:rPr>
      </w:pPr>
      <w:r w:rsidRPr="00AF2F6F">
        <w:rPr>
          <w:rFonts w:ascii="Times New Roman" w:hAnsi="Times New Roman" w:cs="Times New Roman"/>
          <w:lang w:val="fr-FR"/>
          <w:rPrChange w:id="3240" w:author="PIERRE" w:date="2013-10-24T12:27:00Z">
            <w:rPr>
              <w:rFonts w:ascii="Times New Roman" w:hAnsi="Times New Roman" w:cs="Times New Roman"/>
              <w:vertAlign w:val="superscript"/>
              <w:lang w:val="fr-FR"/>
            </w:rPr>
          </w:rPrChange>
        </w:rPr>
        <w:t>Exercice 1: Exercice de Risque Chef de Ménage (</w:t>
      </w:r>
      <w:proofErr w:type="spellStart"/>
      <w:r w:rsidRPr="00AF2F6F">
        <w:rPr>
          <w:rFonts w:ascii="Times New Roman" w:hAnsi="Times New Roman" w:cs="Times New Roman"/>
          <w:lang w:val="fr-FR"/>
          <w:rPrChange w:id="3241" w:author="PIERRE" w:date="2013-10-24T12:27:00Z">
            <w:rPr>
              <w:rFonts w:ascii="Times New Roman" w:hAnsi="Times New Roman" w:cs="Times New Roman"/>
              <w:vertAlign w:val="superscript"/>
              <w:lang w:val="fr-FR"/>
            </w:rPr>
          </w:rPrChange>
        </w:rPr>
        <w:t>RCM</w:t>
      </w:r>
      <w:proofErr w:type="spellEnd"/>
      <w:r w:rsidRPr="00AF2F6F">
        <w:rPr>
          <w:rFonts w:ascii="Times New Roman" w:hAnsi="Times New Roman" w:cs="Times New Roman"/>
          <w:lang w:val="fr-FR"/>
          <w:rPrChange w:id="3242" w:author="PIERRE" w:date="2013-10-24T12:27:00Z">
            <w:rPr>
              <w:rFonts w:ascii="Times New Roman" w:hAnsi="Times New Roman" w:cs="Times New Roman"/>
              <w:vertAlign w:val="superscript"/>
              <w:lang w:val="fr-FR"/>
            </w:rPr>
          </w:rPrChange>
        </w:rPr>
        <w:t xml:space="preserve">) </w:t>
      </w:r>
    </w:p>
    <w:p w:rsidR="002A57BD" w:rsidRPr="00442E10" w:rsidRDefault="00AF2F6F" w:rsidP="002A57BD">
      <w:pPr>
        <w:rPr>
          <w:rFonts w:ascii="Times New Roman" w:hAnsi="Times New Roman" w:cs="Times New Roman"/>
        </w:rPr>
      </w:pPr>
      <w:r w:rsidRPr="00AF2F6F">
        <w:rPr>
          <w:rFonts w:ascii="Times New Roman" w:eastAsiaTheme="majorEastAsia" w:hAnsi="Times New Roman" w:cs="Times New Roman"/>
          <w:b/>
          <w:bCs/>
          <w:color w:val="4F81BD" w:themeColor="accent1"/>
          <w:szCs w:val="26"/>
          <w:lang w:eastAsia="en-US"/>
          <w:rPrChange w:id="3243" w:author="PIERRE" w:date="2013-10-24T12:27:00Z">
            <w:rPr>
              <w:rFonts w:ascii="Times New Roman" w:eastAsiaTheme="majorEastAsia" w:hAnsi="Times New Roman" w:cs="Times New Roman"/>
              <w:b/>
              <w:bCs/>
              <w:color w:val="4F81BD" w:themeColor="accent1"/>
              <w:szCs w:val="26"/>
              <w:vertAlign w:val="superscript"/>
              <w:lang w:eastAsia="en-US"/>
            </w:rPr>
          </w:rPrChange>
        </w:rPr>
        <w:t>Explications de l’exercice 1</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244" w:author="PIERRE" w:date="2013-10-24T12:27:00Z">
            <w:rPr>
              <w:rFonts w:ascii="Times New Roman" w:hAnsi="Times New Roman" w:cs="Times New Roman"/>
              <w:vertAlign w:val="superscript"/>
            </w:rPr>
          </w:rPrChange>
        </w:rPr>
        <w:t>Expliquez l’exercice</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245" w:author="PIERRE" w:date="2013-10-24T12:27:00Z">
            <w:rPr>
              <w:rFonts w:ascii="Times New Roman" w:hAnsi="Times New Roman" w:cs="Times New Roman"/>
              <w:i/>
              <w:vertAlign w:val="superscript"/>
            </w:rPr>
          </w:rPrChange>
        </w:rPr>
        <w:t>« Maintenant, on vous demandera de participer au même exercice, mais cette fois pour de l’argent effectivement.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246" w:author="PIERRE" w:date="2013-10-24T12:27:00Z">
            <w:rPr>
              <w:rFonts w:ascii="Times New Roman" w:hAnsi="Times New Roman" w:cs="Times New Roman"/>
              <w:i/>
              <w:vertAlign w:val="superscript"/>
            </w:rPr>
          </w:rPrChange>
        </w:rPr>
        <w:t>« Dans cet exercice, nous allons vous présenter dix situations, dans chacune d’entre elles vous devez choisir entre deux options, tout comme dans l’exercice d’échauffement. »</w:t>
      </w:r>
    </w:p>
    <w:p w:rsidR="002A57BD" w:rsidRPr="00442E10" w:rsidRDefault="00AF2F6F" w:rsidP="00AF6156">
      <w:pPr>
        <w:pStyle w:val="ListParagraph"/>
        <w:numPr>
          <w:ilvl w:val="1"/>
          <w:numId w:val="25"/>
        </w:numPr>
        <w:jc w:val="both"/>
        <w:rPr>
          <w:rFonts w:ascii="Times New Roman" w:hAnsi="Times New Roman" w:cs="Times New Roman"/>
        </w:rPr>
      </w:pPr>
      <w:r w:rsidRPr="00AF2F6F">
        <w:rPr>
          <w:rFonts w:ascii="Times New Roman" w:hAnsi="Times New Roman" w:cs="Times New Roman"/>
          <w:i/>
          <w:rPrChange w:id="3247" w:author="PIERRE" w:date="2013-10-24T12:27:00Z">
            <w:rPr>
              <w:rFonts w:ascii="Times New Roman" w:hAnsi="Times New Roman" w:cs="Times New Roman"/>
              <w:i/>
              <w:vertAlign w:val="superscript"/>
            </w:rPr>
          </w:rPrChange>
        </w:rPr>
        <w:t>« Cet exercice sera suivi par d’autres et à l’issue de tous ces exercices vous recevrez un peu d’argent pour un seul exercice correspondant au numéro du jeton que vous sélectionnerez au hasard lors de la réunion de paiement.</w:t>
      </w:r>
      <w:r w:rsidRPr="00AF2F6F">
        <w:rPr>
          <w:rFonts w:ascii="Times New Roman" w:hAnsi="Times New Roman" w:cs="Times New Roman"/>
          <w:rPrChange w:id="3248" w:author="PIERRE" w:date="2013-10-24T12:27:00Z">
            <w:rPr>
              <w:rFonts w:ascii="Times New Roman" w:hAnsi="Times New Roman" w:cs="Times New Roman"/>
              <w:vertAlign w:val="superscript"/>
            </w:rPr>
          </w:rPrChange>
        </w:rPr>
        <w:t xml:space="preserve"> »[MONTRER LE JETON </w:t>
      </w:r>
      <w:del w:id="3249" w:author="Leuveld, Koen" w:date="2013-10-24T18:41:00Z">
        <w:r w:rsidRPr="00AF2F6F" w:rsidDel="00C468CA">
          <w:rPr>
            <w:rFonts w:ascii="Times New Roman" w:hAnsi="Times New Roman" w:cs="Times New Roman"/>
            <w:rPrChange w:id="3250" w:author="PIERRE" w:date="2013-10-24T12:27:00Z">
              <w:rPr>
                <w:rFonts w:ascii="Times New Roman" w:hAnsi="Times New Roman" w:cs="Times New Roman"/>
                <w:vertAlign w:val="superscript"/>
              </w:rPr>
            </w:rPrChange>
          </w:rPr>
          <w:delText>DE L’EXERCICE</w:delText>
        </w:r>
      </w:del>
      <w:ins w:id="3251" w:author="Leuveld, Koen" w:date="2013-10-24T18:41:00Z">
        <w:r w:rsidR="00C468CA">
          <w:rPr>
            <w:rFonts w:ascii="Times New Roman" w:hAnsi="Times New Roman" w:cs="Times New Roman"/>
          </w:rPr>
          <w:t>N</w:t>
        </w:r>
        <w:r w:rsidR="00C468CA">
          <w:rPr>
            <w:rFonts w:ascii="Times New Roman" w:hAnsi="Times New Roman" w:cs="Times New Roman"/>
            <w:vertAlign w:val="superscript"/>
          </w:rPr>
          <w:t>O</w:t>
        </w:r>
      </w:ins>
      <w:del w:id="3252" w:author="Leuveld, Koen" w:date="2013-10-24T18:41:00Z">
        <w:r w:rsidRPr="00AF2F6F" w:rsidDel="00C468CA">
          <w:rPr>
            <w:rFonts w:ascii="Times New Roman" w:hAnsi="Times New Roman" w:cs="Times New Roman"/>
            <w:rPrChange w:id="3253" w:author="PIERRE" w:date="2013-10-24T12:27:00Z">
              <w:rPr>
                <w:rFonts w:ascii="Times New Roman" w:hAnsi="Times New Roman" w:cs="Times New Roman"/>
                <w:vertAlign w:val="superscript"/>
              </w:rPr>
            </w:rPrChange>
          </w:rPr>
          <w:delText xml:space="preserve"> </w:delText>
        </w:r>
      </w:del>
      <w:r w:rsidRPr="00AF2F6F">
        <w:rPr>
          <w:rFonts w:ascii="Times New Roman" w:hAnsi="Times New Roman" w:cs="Times New Roman"/>
          <w:rPrChange w:id="3254" w:author="PIERRE" w:date="2013-10-24T12:27:00Z">
            <w:rPr>
              <w:rFonts w:ascii="Times New Roman" w:hAnsi="Times New Roman" w:cs="Times New Roman"/>
              <w:vertAlign w:val="superscript"/>
            </w:rPr>
          </w:rPrChange>
        </w:rPr>
        <w:t>1]</w:t>
      </w:r>
    </w:p>
    <w:p w:rsidR="002A57BD" w:rsidRPr="00C468CA" w:rsidRDefault="00AF2F6F" w:rsidP="00AF6156">
      <w:pPr>
        <w:pStyle w:val="ListParagraph"/>
        <w:numPr>
          <w:ilvl w:val="1"/>
          <w:numId w:val="25"/>
        </w:numPr>
        <w:jc w:val="both"/>
        <w:rPr>
          <w:rFonts w:ascii="Times New Roman" w:hAnsi="Times New Roman" w:cs="Times New Roman"/>
          <w:i/>
          <w:rPrChange w:id="3255" w:author="Leuveld, Koen" w:date="2013-10-24T18:50:00Z">
            <w:rPr>
              <w:rFonts w:ascii="Times New Roman" w:hAnsi="Times New Roman" w:cs="Times New Roman"/>
            </w:rPr>
          </w:rPrChange>
        </w:rPr>
      </w:pPr>
      <w:r w:rsidRPr="00C468CA">
        <w:rPr>
          <w:rFonts w:ascii="Times New Roman" w:hAnsi="Times New Roman" w:cs="Times New Roman"/>
          <w:i/>
          <w:rPrChange w:id="3256" w:author="Leuveld, Koen" w:date="2013-10-24T18:50:00Z">
            <w:rPr>
              <w:rFonts w:ascii="Times New Roman" w:hAnsi="Times New Roman" w:cs="Times New Roman"/>
              <w:vertAlign w:val="superscript"/>
            </w:rPr>
          </w:rPrChange>
        </w:rPr>
        <w:t>« Vous aurez la possibilité de vérifier que le nombre qui figure sur le jeton est le même que celui inscrit sur le formulaire de cet exercice. »</w:t>
      </w:r>
    </w:p>
    <w:p w:rsidR="002A57BD" w:rsidRPr="00C468CA" w:rsidRDefault="00AF2F6F" w:rsidP="00AF6156">
      <w:pPr>
        <w:pStyle w:val="ListParagraph"/>
        <w:numPr>
          <w:ilvl w:val="1"/>
          <w:numId w:val="25"/>
        </w:numPr>
        <w:jc w:val="both"/>
        <w:rPr>
          <w:rFonts w:ascii="Times New Roman" w:hAnsi="Times New Roman" w:cs="Times New Roman"/>
          <w:i/>
          <w:rPrChange w:id="3257" w:author="Leuveld, Koen" w:date="2013-10-24T18:50:00Z">
            <w:rPr>
              <w:rFonts w:ascii="Times New Roman" w:hAnsi="Times New Roman" w:cs="Times New Roman"/>
            </w:rPr>
          </w:rPrChange>
        </w:rPr>
      </w:pPr>
      <w:r w:rsidRPr="00C468CA">
        <w:rPr>
          <w:rFonts w:ascii="Times New Roman" w:hAnsi="Times New Roman" w:cs="Times New Roman"/>
          <w:i/>
          <w:rPrChange w:id="3258" w:author="Leuveld, Koen" w:date="2013-10-24T18:50:00Z">
            <w:rPr>
              <w:rFonts w:ascii="Times New Roman" w:hAnsi="Times New Roman" w:cs="Times New Roman"/>
              <w:vertAlign w:val="superscript"/>
            </w:rPr>
          </w:rPrChange>
        </w:rPr>
        <w:lastRenderedPageBreak/>
        <w:t>« A la fin de l’exercice, vous aurez fait 10 choix; cependant, on pourra vous payer pour un seul de ces choix. »</w:t>
      </w:r>
    </w:p>
    <w:p w:rsidR="002A57BD" w:rsidRPr="00C468CA" w:rsidRDefault="00AF2F6F" w:rsidP="00AF6156">
      <w:pPr>
        <w:pStyle w:val="ListParagraph"/>
        <w:numPr>
          <w:ilvl w:val="1"/>
          <w:numId w:val="25"/>
        </w:numPr>
        <w:jc w:val="both"/>
        <w:rPr>
          <w:rFonts w:ascii="Times New Roman" w:hAnsi="Times New Roman" w:cs="Times New Roman"/>
          <w:rPrChange w:id="3259" w:author="Leuveld, Koen" w:date="2013-10-24T18:50:00Z">
            <w:rPr>
              <w:rFonts w:ascii="Times New Roman" w:hAnsi="Times New Roman" w:cs="Times New Roman"/>
            </w:rPr>
          </w:rPrChange>
        </w:rPr>
        <w:pPrChange w:id="3260" w:author="Leuveld, Koen" w:date="2013-10-24T18:50:00Z">
          <w:pPr>
            <w:pStyle w:val="ListParagraph"/>
            <w:numPr>
              <w:ilvl w:val="1"/>
              <w:numId w:val="25"/>
            </w:numPr>
            <w:ind w:left="1440" w:hanging="360"/>
            <w:jc w:val="both"/>
          </w:pPr>
        </w:pPrChange>
      </w:pPr>
      <w:r w:rsidRPr="00C468CA">
        <w:rPr>
          <w:rFonts w:ascii="Times New Roman" w:hAnsi="Times New Roman" w:cs="Times New Roman"/>
          <w:i/>
          <w:rPrChange w:id="3261" w:author="Leuveld, Koen" w:date="2013-10-24T18:50:00Z">
            <w:rPr>
              <w:rFonts w:ascii="Times New Roman" w:hAnsi="Times New Roman" w:cs="Times New Roman"/>
              <w:i/>
              <w:vertAlign w:val="superscript"/>
            </w:rPr>
          </w:rPrChange>
        </w:rPr>
        <w:t xml:space="preserve">« Donc si vous sélectionnez ce jeton » </w:t>
      </w:r>
      <w:r w:rsidRPr="00C468CA">
        <w:rPr>
          <w:rFonts w:ascii="Times New Roman" w:hAnsi="Times New Roman" w:cs="Times New Roman"/>
          <w:rPrChange w:id="3262" w:author="Leuveld, Koen" w:date="2013-10-24T18:50:00Z">
            <w:rPr>
              <w:rFonts w:ascii="Times New Roman" w:hAnsi="Times New Roman" w:cs="Times New Roman"/>
              <w:vertAlign w:val="superscript"/>
            </w:rPr>
          </w:rPrChange>
        </w:rPr>
        <w:t>[</w:t>
      </w:r>
      <w:ins w:id="3263" w:author="Leuveld, Koen" w:date="2013-10-24T18:41:00Z">
        <w:r w:rsidR="00C468CA" w:rsidRPr="00C468CA">
          <w:rPr>
            <w:rFonts w:ascii="Times New Roman" w:hAnsi="Times New Roman" w:cs="Times New Roman"/>
            <w:rPrChange w:id="3264" w:author="Leuveld, Koen" w:date="2013-10-24T18:50:00Z">
              <w:rPr>
                <w:rFonts w:ascii="Times New Roman" w:hAnsi="Times New Roman" w:cs="Times New Roman"/>
              </w:rPr>
            </w:rPrChange>
          </w:rPr>
          <w:t>MONTRER LE JETON N</w:t>
        </w:r>
        <w:r w:rsidR="00C468CA" w:rsidRPr="00C468CA">
          <w:rPr>
            <w:rFonts w:ascii="Times New Roman" w:hAnsi="Times New Roman" w:cs="Times New Roman"/>
            <w:vertAlign w:val="superscript"/>
            <w:rPrChange w:id="3265" w:author="Leuveld, Koen" w:date="2013-10-24T18:50:00Z">
              <w:rPr>
                <w:rFonts w:ascii="Times New Roman" w:hAnsi="Times New Roman" w:cs="Times New Roman"/>
                <w:vertAlign w:val="superscript"/>
              </w:rPr>
            </w:rPrChange>
          </w:rPr>
          <w:t>O</w:t>
        </w:r>
        <w:r w:rsidR="00C468CA" w:rsidRPr="00C468CA">
          <w:rPr>
            <w:rFonts w:ascii="Times New Roman" w:hAnsi="Times New Roman" w:cs="Times New Roman"/>
            <w:rPrChange w:id="3266" w:author="Leuveld, Koen" w:date="2013-10-24T18:50:00Z">
              <w:rPr>
                <w:rFonts w:ascii="Times New Roman" w:hAnsi="Times New Roman" w:cs="Times New Roman"/>
              </w:rPr>
            </w:rPrChange>
          </w:rPr>
          <w:t>1</w:t>
        </w:r>
      </w:ins>
      <w:del w:id="3267" w:author="Leuveld, Koen" w:date="2013-10-24T18:41:00Z">
        <w:r w:rsidRPr="00C468CA" w:rsidDel="00C468CA">
          <w:rPr>
            <w:rFonts w:ascii="Times New Roman" w:hAnsi="Times New Roman" w:cs="Times New Roman"/>
            <w:rPrChange w:id="3268" w:author="Leuveld, Koen" w:date="2013-10-24T18:50:00Z">
              <w:rPr>
                <w:rFonts w:ascii="Times New Roman" w:hAnsi="Times New Roman" w:cs="Times New Roman"/>
                <w:vertAlign w:val="superscript"/>
              </w:rPr>
            </w:rPrChange>
          </w:rPr>
          <w:delText>MONTREZ LE JETON DE L’EXERCICE 1</w:delText>
        </w:r>
      </w:del>
      <w:r w:rsidRPr="00C468CA">
        <w:rPr>
          <w:rFonts w:ascii="Times New Roman" w:hAnsi="Times New Roman" w:cs="Times New Roman"/>
          <w:rPrChange w:id="3269" w:author="Leuveld, Koen" w:date="2013-10-24T18:50:00Z">
            <w:rPr>
              <w:rFonts w:ascii="Times New Roman" w:hAnsi="Times New Roman" w:cs="Times New Roman"/>
              <w:vertAlign w:val="superscript"/>
            </w:rPr>
          </w:rPrChange>
        </w:rPr>
        <w:t>]</w:t>
      </w:r>
      <w:ins w:id="3270" w:author="Leuveld, Koen" w:date="2013-10-24T18:47:00Z">
        <w:r w:rsidR="00C468CA" w:rsidRPr="00C468CA">
          <w:rPr>
            <w:rFonts w:ascii="Times New Roman" w:hAnsi="Times New Roman" w:cs="Times New Roman"/>
            <w:rPrChange w:id="3271" w:author="Leuveld, Koen" w:date="2013-10-24T18:50:00Z">
              <w:rPr>
                <w:rFonts w:ascii="Times New Roman" w:hAnsi="Times New Roman" w:cs="Times New Roman"/>
              </w:rPr>
            </w:rPrChange>
          </w:rPr>
          <w:t xml:space="preserve"> </w:t>
        </w:r>
      </w:ins>
      <w:del w:id="3272" w:author="Leuveld, Koen" w:date="2013-10-24T18:50:00Z">
        <w:r w:rsidRPr="00C468CA" w:rsidDel="00C468CA">
          <w:rPr>
            <w:rFonts w:ascii="Times New Roman" w:hAnsi="Times New Roman" w:cs="Times New Roman"/>
            <w:rPrChange w:id="3273" w:author="Leuveld, Koen" w:date="2013-10-24T18:50:00Z">
              <w:rPr>
                <w:rFonts w:ascii="Times New Roman" w:hAnsi="Times New Roman" w:cs="Times New Roman"/>
                <w:vertAlign w:val="superscript"/>
              </w:rPr>
            </w:rPrChange>
          </w:rPr>
          <w:delText xml:space="preserve"> </w:delText>
        </w:r>
      </w:del>
      <w:r w:rsidRPr="00C468CA">
        <w:rPr>
          <w:rFonts w:ascii="Times New Roman" w:hAnsi="Times New Roman" w:cs="Times New Roman"/>
          <w:i/>
          <w:rPrChange w:id="3274" w:author="Leuveld, Koen" w:date="2013-10-24T18:50:00Z">
            <w:rPr>
              <w:rFonts w:ascii="Times New Roman" w:hAnsi="Times New Roman" w:cs="Times New Roman"/>
              <w:i/>
              <w:vertAlign w:val="superscript"/>
            </w:rPr>
          </w:rPrChange>
        </w:rPr>
        <w:t xml:space="preserve">« lors de la réunion de paiement, on sélectionnera alors aléatoirement un seul </w:t>
      </w:r>
      <w:del w:id="3275" w:author="Leuveld, Koen" w:date="2013-10-24T18:50:00Z">
        <w:r w:rsidRPr="00C468CA" w:rsidDel="00C468CA">
          <w:rPr>
            <w:rFonts w:ascii="Times New Roman" w:hAnsi="Times New Roman" w:cs="Times New Roman"/>
            <w:i/>
            <w:rPrChange w:id="3276" w:author="Leuveld, Koen" w:date="2013-10-24T18:50:00Z">
              <w:rPr>
                <w:rFonts w:ascii="Times New Roman" w:hAnsi="Times New Roman" w:cs="Times New Roman"/>
                <w:i/>
                <w:vertAlign w:val="superscript"/>
              </w:rPr>
            </w:rPrChange>
          </w:rPr>
          <w:delText>exercice</w:delText>
        </w:r>
      </w:del>
      <w:ins w:id="3277" w:author="Leuveld, Koen" w:date="2013-10-24T18:50:00Z">
        <w:r w:rsidR="00C468CA">
          <w:rPr>
            <w:rFonts w:ascii="Times New Roman" w:hAnsi="Times New Roman" w:cs="Times New Roman"/>
            <w:i/>
          </w:rPr>
          <w:t>situation parmi les 10</w:t>
        </w:r>
      </w:ins>
      <w:r w:rsidRPr="00C468CA">
        <w:rPr>
          <w:rFonts w:ascii="Times New Roman" w:hAnsi="Times New Roman" w:cs="Times New Roman"/>
          <w:i/>
          <w:rPrChange w:id="3278" w:author="Leuveld, Koen" w:date="2013-10-24T18:50:00Z">
            <w:rPr>
              <w:rFonts w:ascii="Times New Roman" w:hAnsi="Times New Roman" w:cs="Times New Roman"/>
              <w:i/>
              <w:vertAlign w:val="superscript"/>
            </w:rPr>
          </w:rPrChange>
        </w:rPr>
        <w:t>.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279" w:author="PIERRE" w:date="2013-10-24T12:27:00Z">
            <w:rPr>
              <w:rFonts w:ascii="Times New Roman" w:hAnsi="Times New Roman" w:cs="Times New Roman"/>
              <w:i/>
              <w:vertAlign w:val="superscript"/>
            </w:rPr>
          </w:rPrChange>
        </w:rPr>
        <w:t>« Après avoir tiré un choix parmi les dix, vous allez tirer une boule du sac correspondant à l’option choisie (sac rouge=option A, sac bleu=option B).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280" w:author="PIERRE" w:date="2013-10-24T12:27:00Z">
            <w:rPr>
              <w:rFonts w:ascii="Times New Roman" w:hAnsi="Times New Roman" w:cs="Times New Roman"/>
              <w:i/>
              <w:vertAlign w:val="superscript"/>
            </w:rPr>
          </w:rPrChange>
        </w:rPr>
        <w:t>« Rappelez-vous que vous ne savez pas quelle boule vous allez tirer, mais vous savez combien de boules blanches et de boules noires il y a dans le sac, et donc la chance de tirer une boule blanche (bonne) ou une boule noire (mauvaise).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281" w:author="PIERRE" w:date="2013-10-24T12:27:00Z">
            <w:rPr>
              <w:rFonts w:ascii="Times New Roman" w:hAnsi="Times New Roman" w:cs="Times New Roman"/>
              <w:i/>
              <w:vertAlign w:val="superscript"/>
            </w:rPr>
          </w:rPrChange>
        </w:rPr>
        <w:t>« Les boules seront placées dans le sac correspondant à l’option choisie.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282" w:author="PIERRE" w:date="2013-10-24T12:27:00Z">
            <w:rPr>
              <w:rFonts w:ascii="Times New Roman" w:hAnsi="Times New Roman" w:cs="Times New Roman"/>
              <w:i/>
              <w:vertAlign w:val="superscript"/>
            </w:rPr>
          </w:rPrChange>
        </w:rPr>
        <w:t xml:space="preserve">« Si vous avez opté pour l’option A (choix du sac rouge), une boule blanche vaudrait 2000 </w:t>
      </w:r>
      <w:proofErr w:type="spellStart"/>
      <w:r w:rsidRPr="00AF2F6F">
        <w:rPr>
          <w:rFonts w:ascii="Times New Roman" w:hAnsi="Times New Roman" w:cs="Times New Roman"/>
          <w:i/>
          <w:rPrChange w:id="3283"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284" w:author="PIERRE" w:date="2013-10-24T12:27:00Z">
            <w:rPr>
              <w:rFonts w:ascii="Times New Roman" w:hAnsi="Times New Roman" w:cs="Times New Roman"/>
              <w:i/>
              <w:vertAlign w:val="superscript"/>
            </w:rPr>
          </w:rPrChange>
        </w:rPr>
        <w:t xml:space="preserve"> alors qu’une boule noire vaudrait 1600 </w:t>
      </w:r>
      <w:proofErr w:type="spellStart"/>
      <w:r w:rsidRPr="00AF2F6F">
        <w:rPr>
          <w:rFonts w:ascii="Times New Roman" w:hAnsi="Times New Roman" w:cs="Times New Roman"/>
          <w:i/>
          <w:rPrChange w:id="3285"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286"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287" w:author="PIERRE" w:date="2013-10-24T12:27:00Z">
            <w:rPr>
              <w:rFonts w:ascii="Times New Roman" w:hAnsi="Times New Roman" w:cs="Times New Roman"/>
              <w:i/>
              <w:vertAlign w:val="superscript"/>
            </w:rPr>
          </w:rPrChange>
        </w:rPr>
        <w:t xml:space="preserve">« Si vous avez opté pour l’option B (choix du sac bleu), une boule blanche vaudrait 3850 </w:t>
      </w:r>
      <w:proofErr w:type="spellStart"/>
      <w:r w:rsidRPr="00AF2F6F">
        <w:rPr>
          <w:rFonts w:ascii="Times New Roman" w:hAnsi="Times New Roman" w:cs="Times New Roman"/>
          <w:i/>
          <w:rPrChange w:id="3288"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289" w:author="PIERRE" w:date="2013-10-24T12:27:00Z">
            <w:rPr>
              <w:rFonts w:ascii="Times New Roman" w:hAnsi="Times New Roman" w:cs="Times New Roman"/>
              <w:i/>
              <w:vertAlign w:val="superscript"/>
            </w:rPr>
          </w:rPrChange>
        </w:rPr>
        <w:t xml:space="preserve"> alors  qu’une boule noire vaudrait 100 </w:t>
      </w:r>
      <w:proofErr w:type="spellStart"/>
      <w:r w:rsidRPr="00AF2F6F">
        <w:rPr>
          <w:rFonts w:ascii="Times New Roman" w:hAnsi="Times New Roman" w:cs="Times New Roman"/>
          <w:i/>
          <w:rPrChange w:id="3290"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291" w:author="PIERRE" w:date="2013-10-24T12:27:00Z">
            <w:rPr>
              <w:rFonts w:ascii="Times New Roman" w:hAnsi="Times New Roman" w:cs="Times New Roman"/>
              <w:i/>
              <w:vertAlign w:val="superscript"/>
            </w:rPr>
          </w:rPrChange>
        </w:rPr>
        <w:t>. »</w:t>
      </w:r>
    </w:p>
    <w:p w:rsidR="002A57BD" w:rsidRPr="00773B2B" w:rsidRDefault="00AF2F6F" w:rsidP="00AF6156">
      <w:pPr>
        <w:pStyle w:val="ListParagraph"/>
        <w:numPr>
          <w:ilvl w:val="1"/>
          <w:numId w:val="25"/>
        </w:numPr>
        <w:jc w:val="both"/>
        <w:rPr>
          <w:ins w:id="3292" w:author="Leuveld, Koen" w:date="2013-10-24T15:54:00Z"/>
          <w:rFonts w:ascii="Times New Roman" w:hAnsi="Times New Roman" w:cs="Times New Roman"/>
          <w:rPrChange w:id="3293" w:author="Leuveld, Koen" w:date="2013-10-24T15:54:00Z">
            <w:rPr>
              <w:ins w:id="3294" w:author="Leuveld, Koen" w:date="2013-10-24T15:54:00Z"/>
              <w:rFonts w:ascii="Times New Roman" w:hAnsi="Times New Roman" w:cs="Times New Roman"/>
              <w:i/>
            </w:rPr>
          </w:rPrChange>
        </w:rPr>
      </w:pPr>
      <w:r w:rsidRPr="00AF2F6F">
        <w:rPr>
          <w:rFonts w:ascii="Times New Roman" w:hAnsi="Times New Roman" w:cs="Times New Roman"/>
          <w:i/>
          <w:rPrChange w:id="3295" w:author="PIERRE" w:date="2013-10-24T12:27:00Z">
            <w:rPr>
              <w:rFonts w:ascii="Times New Roman" w:hAnsi="Times New Roman" w:cs="Times New Roman"/>
              <w:i/>
              <w:vertAlign w:val="superscript"/>
            </w:rPr>
          </w:rPrChange>
        </w:rPr>
        <w:t>« Est-ce que vous avez tout compris? »</w:t>
      </w:r>
    </w:p>
    <w:p w:rsidR="00773B2B" w:rsidRDefault="00773B2B" w:rsidP="00773B2B">
      <w:pPr>
        <w:pStyle w:val="ListParagraph"/>
        <w:numPr>
          <w:ilvl w:val="0"/>
          <w:numId w:val="9"/>
        </w:numPr>
        <w:jc w:val="both"/>
        <w:rPr>
          <w:ins w:id="3296" w:author="Leuveld, Koen" w:date="2013-10-24T15:55:00Z"/>
          <w:rFonts w:ascii="Times New Roman" w:hAnsi="Times New Roman" w:cs="Times New Roman"/>
        </w:rPr>
      </w:pPr>
      <w:ins w:id="3297" w:author="Leuveld, Koen" w:date="2013-10-24T15:55:00Z">
        <w:r w:rsidRPr="00936514">
          <w:rPr>
            <w:rFonts w:ascii="Times New Roman" w:hAnsi="Times New Roman" w:cs="Times New Roman"/>
          </w:rPr>
          <w:t xml:space="preserve">Vérifiez si le </w:t>
        </w:r>
        <w:r>
          <w:rPr>
            <w:rFonts w:ascii="Times New Roman" w:hAnsi="Times New Roman" w:cs="Times New Roman"/>
          </w:rPr>
          <w:t>numéro du village est pair ou impair</w:t>
        </w:r>
        <w:r w:rsidRPr="00936514">
          <w:rPr>
            <w:rFonts w:ascii="Times New Roman" w:hAnsi="Times New Roman" w:cs="Times New Roman"/>
          </w:rPr>
          <w:t xml:space="preserve">. </w:t>
        </w:r>
      </w:ins>
    </w:p>
    <w:p w:rsidR="00773B2B" w:rsidRDefault="00773B2B" w:rsidP="00773B2B">
      <w:pPr>
        <w:pStyle w:val="ListParagraph"/>
        <w:numPr>
          <w:ilvl w:val="0"/>
          <w:numId w:val="9"/>
        </w:numPr>
        <w:jc w:val="both"/>
        <w:rPr>
          <w:ins w:id="3298" w:author="Leuveld, Koen" w:date="2013-10-24T15:55:00Z"/>
          <w:rFonts w:ascii="Times New Roman" w:hAnsi="Times New Roman" w:cs="Times New Roman"/>
        </w:rPr>
      </w:pPr>
      <w:ins w:id="3299" w:author="Leuveld, Koen" w:date="2013-10-24T15:55:00Z">
        <w:r>
          <w:rPr>
            <w:rFonts w:ascii="Times New Roman" w:hAnsi="Times New Roman" w:cs="Times New Roman"/>
          </w:rPr>
          <w:t>Si le numéro est impair, expliquez :</w:t>
        </w:r>
      </w:ins>
    </w:p>
    <w:p w:rsidR="00773B2B" w:rsidRPr="00936514" w:rsidRDefault="00773B2B" w:rsidP="00773B2B">
      <w:pPr>
        <w:pStyle w:val="ListParagraph"/>
        <w:numPr>
          <w:ilvl w:val="1"/>
          <w:numId w:val="9"/>
        </w:numPr>
        <w:jc w:val="both"/>
        <w:rPr>
          <w:ins w:id="3300" w:author="Leuveld, Koen" w:date="2013-10-24T15:55:00Z"/>
          <w:rFonts w:ascii="Times New Roman" w:hAnsi="Times New Roman" w:cs="Times New Roman"/>
        </w:rPr>
      </w:pPr>
      <w:ins w:id="3301" w:author="Leuveld, Koen" w:date="2013-10-24T15:55:00Z">
        <w:r w:rsidRPr="00A937B6">
          <w:rPr>
            <w:rFonts w:ascii="Times New Roman" w:hAnsi="Times New Roman" w:cs="Times New Roman"/>
            <w:i/>
            <w:lang w:val="fr-CM"/>
          </w:rPr>
          <w:t>« Vos décisions pendant tous les exercices resteront tout-à-fait anonymes. Mais nous ne pouvons pas garantir que les autres habitants du village ne connaissent pas votre gain. »</w:t>
        </w:r>
      </w:ins>
    </w:p>
    <w:p w:rsidR="00773B2B" w:rsidRPr="00936514" w:rsidRDefault="00773B2B" w:rsidP="00773B2B">
      <w:pPr>
        <w:pStyle w:val="ListParagraph"/>
        <w:numPr>
          <w:ilvl w:val="0"/>
          <w:numId w:val="9"/>
        </w:numPr>
        <w:jc w:val="both"/>
        <w:rPr>
          <w:ins w:id="3302" w:author="Leuveld, Koen" w:date="2013-10-24T15:55:00Z"/>
          <w:rFonts w:ascii="Times New Roman" w:hAnsi="Times New Roman" w:cs="Times New Roman"/>
        </w:rPr>
      </w:pPr>
      <w:ins w:id="3303" w:author="Leuveld, Koen" w:date="2013-10-24T15:55:00Z">
        <w:r>
          <w:rPr>
            <w:rFonts w:ascii="Times New Roman" w:hAnsi="Times New Roman" w:cs="Times New Roman"/>
            <w:lang w:val="fr-CM"/>
          </w:rPr>
          <w:t>Si le numéro est paire, expliquez :</w:t>
        </w:r>
      </w:ins>
    </w:p>
    <w:p w:rsidR="00773B2B" w:rsidRPr="00442E10" w:rsidRDefault="00773B2B" w:rsidP="00773B2B">
      <w:pPr>
        <w:pStyle w:val="ListParagraph"/>
        <w:numPr>
          <w:ilvl w:val="1"/>
          <w:numId w:val="9"/>
        </w:numPr>
        <w:jc w:val="both"/>
        <w:rPr>
          <w:ins w:id="3304" w:author="Leuveld, Koen" w:date="2013-10-24T15:55:00Z"/>
          <w:rFonts w:ascii="Times New Roman" w:hAnsi="Times New Roman" w:cs="Times New Roman"/>
        </w:rPr>
      </w:pPr>
      <w:ins w:id="3305" w:author="Leuveld, Koen" w:date="2013-10-24T15:55:00Z">
        <w:r w:rsidRPr="00A937B6">
          <w:rPr>
            <w:rFonts w:ascii="Times New Roman" w:hAnsi="Times New Roman" w:cs="Times New Roman"/>
            <w:i/>
            <w:lang w:val="fr-CM"/>
          </w:rPr>
          <w:t>« Vos décisions et votre gain pendant tous les exercices resteront un secret. »</w:t>
        </w:r>
      </w:ins>
    </w:p>
    <w:p w:rsidR="00773B2B" w:rsidRPr="00442E10" w:rsidRDefault="00773B2B">
      <w:pPr>
        <w:pStyle w:val="ListParagraph"/>
        <w:numPr>
          <w:ilvl w:val="0"/>
          <w:numId w:val="9"/>
        </w:numPr>
        <w:jc w:val="both"/>
        <w:rPr>
          <w:rFonts w:ascii="Times New Roman" w:hAnsi="Times New Roman" w:cs="Times New Roman"/>
        </w:rPr>
        <w:pPrChange w:id="3306" w:author="Leuveld, Koen" w:date="2013-10-24T15:55:00Z">
          <w:pPr>
            <w:pStyle w:val="ListParagraph"/>
            <w:numPr>
              <w:ilvl w:val="1"/>
              <w:numId w:val="25"/>
            </w:numPr>
            <w:ind w:left="1440" w:hanging="360"/>
            <w:jc w:val="both"/>
          </w:pPr>
        </w:pPrChange>
      </w:pPr>
      <w:ins w:id="3307" w:author="Leuveld, Koen" w:date="2013-10-24T15:56:00Z">
        <w:r>
          <w:rPr>
            <w:rFonts w:ascii="Times New Roman" w:hAnsi="Times New Roman" w:cs="Times New Roman"/>
          </w:rPr>
          <w:t xml:space="preserve">VÉRIFIEZ QUE VOUS AVEZ SUIVI LA LISTE DE CONTROLE.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308" w:author="PIERRE" w:date="2013-10-24T12:27:00Z">
            <w:rPr>
              <w:rFonts w:ascii="Times New Roman" w:hAnsi="Times New Roman" w:cs="Times New Roman"/>
              <w:vertAlign w:val="superscript"/>
            </w:rPr>
          </w:rPrChange>
        </w:rPr>
        <w:t>NE CONTINUER QUE SI ET SEULEMENT SI L’</w:t>
      </w:r>
      <w:del w:id="3309" w:author="PIERRE" w:date="2013-10-23T15:52:00Z">
        <w:r w:rsidRPr="00AF2F6F">
          <w:rPr>
            <w:rFonts w:ascii="Times New Roman" w:hAnsi="Times New Roman" w:cs="Times New Roman"/>
            <w:rPrChange w:id="3310" w:author="PIERRE" w:date="2013-10-24T12:27:00Z">
              <w:rPr>
                <w:rFonts w:ascii="Times New Roman" w:hAnsi="Times New Roman" w:cs="Times New Roman"/>
                <w:vertAlign w:val="superscript"/>
              </w:rPr>
            </w:rPrChange>
          </w:rPr>
          <w:delText>ENQUETE</w:delText>
        </w:r>
      </w:del>
      <w:ins w:id="3311" w:author="PIERRE" w:date="2013-10-23T15:52:00Z">
        <w:r w:rsidRPr="00AF2F6F">
          <w:rPr>
            <w:rFonts w:ascii="Times New Roman" w:hAnsi="Times New Roman" w:cs="Times New Roman"/>
            <w:rPrChange w:id="3312" w:author="PIERRE" w:date="2013-10-24T12:27:00Z">
              <w:rPr>
                <w:rFonts w:ascii="Times New Roman" w:hAnsi="Times New Roman" w:cs="Times New Roman"/>
                <w:vertAlign w:val="superscript"/>
              </w:rPr>
            </w:rPrChange>
          </w:rPr>
          <w:t>ENQUÊTÉ</w:t>
        </w:r>
      </w:ins>
      <w:r w:rsidRPr="00AF2F6F">
        <w:rPr>
          <w:rFonts w:ascii="Times New Roman" w:hAnsi="Times New Roman" w:cs="Times New Roman"/>
          <w:rPrChange w:id="3313" w:author="PIERRE" w:date="2013-10-24T12:27:00Z">
            <w:rPr>
              <w:rFonts w:ascii="Times New Roman" w:hAnsi="Times New Roman" w:cs="Times New Roman"/>
              <w:vertAlign w:val="superscript"/>
            </w:rPr>
          </w:rPrChange>
        </w:rPr>
        <w:t xml:space="preserve"> A TOUT COMPRIS </w:t>
      </w:r>
    </w:p>
    <w:p w:rsidR="002A57BD" w:rsidRPr="00442E10" w:rsidRDefault="00AF2F6F" w:rsidP="002A57BD">
      <w:pPr>
        <w:rPr>
          <w:rFonts w:ascii="Times New Roman" w:eastAsiaTheme="majorEastAsia" w:hAnsi="Times New Roman" w:cs="Times New Roman"/>
          <w:b/>
          <w:bCs/>
          <w:color w:val="4F81BD" w:themeColor="accent1"/>
          <w:szCs w:val="26"/>
          <w:lang w:eastAsia="en-US"/>
        </w:rPr>
      </w:pPr>
      <w:r w:rsidRPr="00AF2F6F">
        <w:rPr>
          <w:rFonts w:ascii="Times New Roman" w:eastAsiaTheme="majorEastAsia" w:hAnsi="Times New Roman" w:cs="Times New Roman"/>
          <w:b/>
          <w:bCs/>
          <w:color w:val="4F81BD" w:themeColor="accent1"/>
          <w:szCs w:val="26"/>
          <w:lang w:eastAsia="en-US"/>
          <w:rPrChange w:id="3314" w:author="PIERRE" w:date="2013-10-24T12:27:00Z">
            <w:rPr>
              <w:rFonts w:ascii="Times New Roman" w:eastAsiaTheme="majorEastAsia" w:hAnsi="Times New Roman" w:cs="Times New Roman"/>
              <w:b/>
              <w:bCs/>
              <w:color w:val="4F81BD" w:themeColor="accent1"/>
              <w:szCs w:val="26"/>
              <w:vertAlign w:val="superscript"/>
              <w:lang w:eastAsia="en-US"/>
            </w:rPr>
          </w:rPrChange>
        </w:rPr>
        <w:t>Déroulement de l’exercice 1</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315" w:author="PIERRE" w:date="2013-10-24T12:27:00Z">
            <w:rPr>
              <w:rFonts w:ascii="Times New Roman" w:hAnsi="Times New Roman" w:cs="Times New Roman"/>
              <w:vertAlign w:val="superscript"/>
            </w:rPr>
          </w:rPrChange>
        </w:rPr>
        <w:t xml:space="preserve">METTEZ 1 BOULE BLANCHE ET 9 BOULES NOIRES SUR L’ESPACE </w:t>
      </w:r>
      <w:del w:id="3316" w:author="Leuveld, Koen" w:date="2013-10-24T20:06:00Z">
        <w:r w:rsidRPr="00AF2F6F" w:rsidDel="00F14C16">
          <w:rPr>
            <w:rFonts w:ascii="Times New Roman" w:hAnsi="Times New Roman" w:cs="Times New Roman"/>
            <w:rPrChange w:id="3317" w:author="PIERRE" w:date="2013-10-24T12:27:00Z">
              <w:rPr>
                <w:rFonts w:ascii="Times New Roman" w:hAnsi="Times New Roman" w:cs="Times New Roman"/>
                <w:vertAlign w:val="superscript"/>
              </w:rPr>
            </w:rPrChange>
          </w:rPr>
          <w:delText xml:space="preserve">RESERVE </w:delText>
        </w:r>
      </w:del>
      <w:ins w:id="3318" w:author="Leuveld, Koen" w:date="2013-10-24T20:06:00Z">
        <w:r w:rsidR="00F14C16" w:rsidRPr="00AF2F6F">
          <w:rPr>
            <w:rFonts w:ascii="Times New Roman" w:hAnsi="Times New Roman" w:cs="Times New Roman"/>
            <w:rPrChange w:id="3319" w:author="PIERRE" w:date="2013-10-24T12:27:00Z">
              <w:rPr>
                <w:rFonts w:ascii="Times New Roman" w:hAnsi="Times New Roman" w:cs="Times New Roman"/>
                <w:vertAlign w:val="superscript"/>
              </w:rPr>
            </w:rPrChange>
          </w:rPr>
          <w:t>RESERV</w:t>
        </w:r>
        <w:r w:rsidR="00F14C16">
          <w:rPr>
            <w:rFonts w:ascii="Times New Roman" w:hAnsi="Times New Roman" w:cs="Times New Roman"/>
          </w:rPr>
          <w:t>É</w:t>
        </w:r>
        <w:r w:rsidR="00F14C16" w:rsidRPr="00AF2F6F">
          <w:rPr>
            <w:rFonts w:ascii="Times New Roman" w:hAnsi="Times New Roman" w:cs="Times New Roman"/>
            <w:rPrChange w:id="3320" w:author="PIERRE" w:date="2013-10-24T12:27:00Z">
              <w:rPr>
                <w:rFonts w:ascii="Times New Roman" w:hAnsi="Times New Roman" w:cs="Times New Roman"/>
                <w:vertAlign w:val="superscript"/>
              </w:rPr>
            </w:rPrChange>
          </w:rPr>
          <w:t xml:space="preserve"> </w:t>
        </w:r>
      </w:ins>
      <w:del w:id="3321" w:author="Leuveld, Koen" w:date="2013-10-24T20:07:00Z">
        <w:r w:rsidRPr="00AF2F6F" w:rsidDel="00F14C16">
          <w:rPr>
            <w:rFonts w:ascii="Times New Roman" w:hAnsi="Times New Roman" w:cs="Times New Roman"/>
            <w:rPrChange w:id="3322" w:author="PIERRE" w:date="2013-10-24T12:27:00Z">
              <w:rPr>
                <w:rFonts w:ascii="Times New Roman" w:hAnsi="Times New Roman" w:cs="Times New Roman"/>
                <w:vertAlign w:val="superscript"/>
              </w:rPr>
            </w:rPrChange>
          </w:rPr>
          <w:delText xml:space="preserve">A </w:delText>
        </w:r>
      </w:del>
      <w:ins w:id="3323" w:author="Leuveld, Koen" w:date="2013-10-24T20:07:00Z">
        <w:r w:rsidR="00F14C16">
          <w:rPr>
            <w:rFonts w:ascii="Times New Roman" w:hAnsi="Times New Roman" w:cs="Times New Roman"/>
          </w:rPr>
          <w:t>À</w:t>
        </w:r>
        <w:r w:rsidR="00F14C16" w:rsidRPr="00AF2F6F">
          <w:rPr>
            <w:rFonts w:ascii="Times New Roman" w:hAnsi="Times New Roman" w:cs="Times New Roman"/>
            <w:rPrChange w:id="3324" w:author="PIERRE" w:date="2013-10-24T12:27:00Z">
              <w:rPr>
                <w:rFonts w:ascii="Times New Roman" w:hAnsi="Times New Roman" w:cs="Times New Roman"/>
                <w:vertAlign w:val="superscript"/>
              </w:rPr>
            </w:rPrChange>
          </w:rPr>
          <w:t xml:space="preserve"> </w:t>
        </w:r>
      </w:ins>
      <w:r w:rsidRPr="00AF2F6F">
        <w:rPr>
          <w:rFonts w:ascii="Times New Roman" w:hAnsi="Times New Roman" w:cs="Times New Roman"/>
          <w:rPrChange w:id="3325" w:author="PIERRE" w:date="2013-10-24T12:27:00Z">
            <w:rPr>
              <w:rFonts w:ascii="Times New Roman" w:hAnsi="Times New Roman" w:cs="Times New Roman"/>
              <w:vertAlign w:val="superscript"/>
            </w:rPr>
          </w:rPrChange>
        </w:rPr>
        <w:t>L’EXERCICE</w:t>
      </w:r>
    </w:p>
    <w:p w:rsidR="002A57BD" w:rsidRPr="00442E10" w:rsidRDefault="000C4FA2" w:rsidP="00AF6156">
      <w:pPr>
        <w:pStyle w:val="ListParagraph"/>
        <w:numPr>
          <w:ilvl w:val="0"/>
          <w:numId w:val="9"/>
        </w:numPr>
        <w:jc w:val="both"/>
        <w:rPr>
          <w:rFonts w:ascii="Times New Roman" w:hAnsi="Times New Roman" w:cs="Times New Roman"/>
        </w:rPr>
      </w:pPr>
      <w:ins w:id="3326" w:author="Leuveld, Koen" w:date="2013-10-24T20:27:00Z">
        <w:r>
          <w:rPr>
            <w:rFonts w:ascii="Times New Roman" w:hAnsi="Times New Roman" w:cs="Times New Roman"/>
          </w:rPr>
          <w:t>Mélange</w:t>
        </w:r>
        <w:r w:rsidRPr="009A34FC">
          <w:rPr>
            <w:rFonts w:ascii="Times New Roman" w:hAnsi="Times New Roman" w:cs="Times New Roman"/>
          </w:rPr>
          <w:t xml:space="preserve"> </w:t>
        </w:r>
      </w:ins>
      <w:del w:id="3327" w:author="Leuveld, Koen" w:date="2013-10-24T20:27:00Z">
        <w:r w:rsidR="00AF2F6F" w:rsidRPr="00AF2F6F" w:rsidDel="000C4FA2">
          <w:rPr>
            <w:rFonts w:ascii="Times New Roman" w:hAnsi="Times New Roman" w:cs="Times New Roman"/>
            <w:rPrChange w:id="3328" w:author="PIERRE" w:date="2013-10-24T12:27:00Z">
              <w:rPr>
                <w:rFonts w:ascii="Times New Roman" w:hAnsi="Times New Roman" w:cs="Times New Roman"/>
                <w:vertAlign w:val="superscript"/>
              </w:rPr>
            </w:rPrChange>
          </w:rPr>
          <w:delText xml:space="preserve">Étape </w:delText>
        </w:r>
      </w:del>
      <w:r w:rsidR="00AF2F6F" w:rsidRPr="00AF2F6F">
        <w:rPr>
          <w:rFonts w:ascii="Times New Roman" w:hAnsi="Times New Roman" w:cs="Times New Roman"/>
          <w:rPrChange w:id="3329" w:author="PIERRE" w:date="2013-10-24T12:27:00Z">
            <w:rPr>
              <w:rFonts w:ascii="Times New Roman" w:hAnsi="Times New Roman" w:cs="Times New Roman"/>
              <w:vertAlign w:val="superscript"/>
            </w:rPr>
          </w:rPrChange>
        </w:rPr>
        <w:t>1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330" w:author="PIERRE" w:date="2013-10-24T12:27:00Z">
            <w:rPr>
              <w:rFonts w:ascii="Times New Roman" w:hAnsi="Times New Roman" w:cs="Times New Roman"/>
              <w:i/>
              <w:vertAlign w:val="superscript"/>
            </w:rPr>
          </w:rPrChange>
        </w:rPr>
        <w:t>« Il y a 1 boule blanche (bonne) dans le sac, et 9 boules noires (mauvaises).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331"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3332"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333"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3334"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335"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336"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3337"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338"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3339"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340"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25"/>
        </w:numPr>
        <w:jc w:val="both"/>
        <w:rPr>
          <w:rFonts w:ascii="Times New Roman" w:hAnsi="Times New Roman" w:cs="Times New Roman"/>
        </w:rPr>
      </w:pPr>
      <w:r w:rsidRPr="00AF2F6F">
        <w:rPr>
          <w:rFonts w:ascii="Times New Roman" w:hAnsi="Times New Roman" w:cs="Times New Roman"/>
          <w:i/>
          <w:rPrChange w:id="3341" w:author="PIERRE" w:date="2013-10-24T12:27:00Z">
            <w:rPr>
              <w:rFonts w:ascii="Times New Roman" w:hAnsi="Times New Roman" w:cs="Times New Roman"/>
              <w:i/>
              <w:vertAlign w:val="superscript"/>
            </w:rPr>
          </w:rPrChange>
        </w:rPr>
        <w:t>«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342" w:author="PIERRE" w:date="2013-10-24T12:27:00Z">
            <w:rPr>
              <w:rFonts w:ascii="Times New Roman" w:hAnsi="Times New Roman" w:cs="Times New Roman"/>
              <w:vertAlign w:val="superscript"/>
            </w:rPr>
          </w:rPrChange>
        </w:rPr>
        <w:t>ENREGISTRER LE CHOIX DAN</w:t>
      </w:r>
      <w:ins w:id="3343" w:author="Leuveld, Koen" w:date="2013-10-24T20:28:00Z">
        <w:r w:rsidR="000C4FA2">
          <w:rPr>
            <w:rFonts w:ascii="Times New Roman" w:hAnsi="Times New Roman" w:cs="Times New Roman"/>
          </w:rPr>
          <w:t>S</w:t>
        </w:r>
      </w:ins>
      <w:del w:id="3344" w:author="Leuveld, Koen" w:date="2013-10-24T20:28:00Z">
        <w:r w:rsidRPr="00AF2F6F" w:rsidDel="000C4FA2">
          <w:rPr>
            <w:rFonts w:ascii="Times New Roman" w:hAnsi="Times New Roman" w:cs="Times New Roman"/>
            <w:rPrChange w:id="3345"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3346" w:author="PIERRE" w:date="2013-10-24T12:27:00Z">
            <w:rPr>
              <w:rFonts w:ascii="Times New Roman" w:hAnsi="Times New Roman" w:cs="Times New Roman"/>
              <w:vertAlign w:val="superscript"/>
            </w:rPr>
          </w:rPrChange>
        </w:rPr>
        <w:t xml:space="preserve"> LE</w:t>
      </w:r>
      <w:del w:id="3347" w:author="Leuveld, Koen" w:date="2013-10-24T20:28:00Z">
        <w:r w:rsidRPr="00AF2F6F" w:rsidDel="000C4FA2">
          <w:rPr>
            <w:rFonts w:ascii="Times New Roman" w:hAnsi="Times New Roman" w:cs="Times New Roman"/>
            <w:rPrChange w:id="3348"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3349" w:author="PIERRE" w:date="2013-10-24T12:27:00Z">
            <w:rPr>
              <w:rFonts w:ascii="Times New Roman" w:hAnsi="Times New Roman" w:cs="Times New Roman"/>
              <w:vertAlign w:val="superscript"/>
            </w:rPr>
          </w:rPrChange>
        </w:rPr>
        <w:t xml:space="preserve"> BAC</w:t>
      </w:r>
      <w:del w:id="3350" w:author="Leuveld, Koen" w:date="2013-10-24T20:28:00Z">
        <w:r w:rsidRPr="00AF2F6F" w:rsidDel="000C4FA2">
          <w:rPr>
            <w:rFonts w:ascii="Times New Roman" w:hAnsi="Times New Roman" w:cs="Times New Roman"/>
            <w:rPrChange w:id="3351"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3352" w:author="PIERRE" w:date="2013-10-24T12:27:00Z">
            <w:rPr>
              <w:rFonts w:ascii="Times New Roman" w:hAnsi="Times New Roman" w:cs="Times New Roman"/>
              <w:vertAlign w:val="superscript"/>
            </w:rPr>
          </w:rPrChange>
        </w:rPr>
        <w:t xml:space="preserve"> [RCM</w:t>
      </w:r>
      <w:del w:id="3353" w:author="PIERRE" w:date="2013-10-23T14:57:00Z">
        <w:r w:rsidRPr="00AF2F6F">
          <w:rPr>
            <w:rFonts w:ascii="Times New Roman" w:hAnsi="Times New Roman" w:cs="Times New Roman"/>
            <w:rPrChange w:id="3354"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3355" w:author="PIERRE" w:date="2013-10-24T12:27:00Z">
            <w:rPr>
              <w:rFonts w:ascii="Times New Roman" w:hAnsi="Times New Roman" w:cs="Times New Roman"/>
              <w:vertAlign w:val="superscript"/>
            </w:rPr>
          </w:rPrChange>
        </w:rPr>
        <w:t>1]</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356" w:author="PIERRE" w:date="2013-10-24T12:27:00Z">
            <w:rPr>
              <w:rFonts w:ascii="Times New Roman" w:hAnsi="Times New Roman" w:cs="Times New Roman"/>
              <w:vertAlign w:val="superscript"/>
            </w:rPr>
          </w:rPrChange>
        </w:rPr>
        <w:t xml:space="preserve">METTEZ 2 BOULES BLANCHES ET 8 BOULES NOIRES DANS </w:t>
      </w:r>
      <w:del w:id="3357" w:author="Leuveld, Koen" w:date="2013-10-24T20:07:00Z">
        <w:r w:rsidRPr="00AF2F6F" w:rsidDel="00F14C16">
          <w:rPr>
            <w:rFonts w:ascii="Times New Roman" w:hAnsi="Times New Roman" w:cs="Times New Roman"/>
            <w:rPrChange w:id="3358" w:author="PIERRE" w:date="2013-10-24T12:27:00Z">
              <w:rPr>
                <w:rFonts w:ascii="Times New Roman" w:hAnsi="Times New Roman" w:cs="Times New Roman"/>
                <w:vertAlign w:val="superscript"/>
              </w:rPr>
            </w:rPrChange>
          </w:rPr>
          <w:delText>L’ESPACE RESERVE A</w:delText>
        </w:r>
      </w:del>
      <w:ins w:id="3359" w:author="Leuveld, Koen" w:date="2013-10-24T20:07:00Z">
        <w:r w:rsidR="00F14C16">
          <w:rPr>
            <w:rFonts w:ascii="Times New Roman" w:hAnsi="Times New Roman" w:cs="Times New Roman"/>
          </w:rPr>
          <w:t>L’ESPACE RESERVÉ À</w:t>
        </w:r>
      </w:ins>
      <w:r w:rsidRPr="00AF2F6F">
        <w:rPr>
          <w:rFonts w:ascii="Times New Roman" w:hAnsi="Times New Roman" w:cs="Times New Roman"/>
          <w:rPrChange w:id="3360" w:author="PIERRE" w:date="2013-10-24T12:27:00Z">
            <w:rPr>
              <w:rFonts w:ascii="Times New Roman" w:hAnsi="Times New Roman" w:cs="Times New Roman"/>
              <w:vertAlign w:val="superscript"/>
            </w:rPr>
          </w:rPrChange>
        </w:rPr>
        <w:t xml:space="preserve"> L’EXERCICE</w:t>
      </w:r>
    </w:p>
    <w:p w:rsidR="002A57BD" w:rsidRPr="00442E10" w:rsidRDefault="000C4FA2" w:rsidP="00AF6156">
      <w:pPr>
        <w:pStyle w:val="ListParagraph"/>
        <w:numPr>
          <w:ilvl w:val="0"/>
          <w:numId w:val="9"/>
        </w:numPr>
        <w:jc w:val="both"/>
        <w:rPr>
          <w:rFonts w:ascii="Times New Roman" w:hAnsi="Times New Roman" w:cs="Times New Roman"/>
        </w:rPr>
      </w:pPr>
      <w:ins w:id="3361" w:author="Leuveld, Koen" w:date="2013-10-24T20:27:00Z">
        <w:r>
          <w:rPr>
            <w:rFonts w:ascii="Times New Roman" w:hAnsi="Times New Roman" w:cs="Times New Roman"/>
          </w:rPr>
          <w:t>Mélange</w:t>
        </w:r>
        <w:r w:rsidRPr="009A34FC">
          <w:rPr>
            <w:rFonts w:ascii="Times New Roman" w:hAnsi="Times New Roman" w:cs="Times New Roman"/>
          </w:rPr>
          <w:t xml:space="preserve"> </w:t>
        </w:r>
      </w:ins>
      <w:del w:id="3362" w:author="Leuveld, Koen" w:date="2013-10-24T20:27:00Z">
        <w:r w:rsidR="00AF2F6F" w:rsidRPr="00AF2F6F" w:rsidDel="000C4FA2">
          <w:rPr>
            <w:rFonts w:ascii="Times New Roman" w:hAnsi="Times New Roman" w:cs="Times New Roman"/>
            <w:rPrChange w:id="3363" w:author="PIERRE" w:date="2013-10-24T12:27:00Z">
              <w:rPr>
                <w:rFonts w:ascii="Times New Roman" w:hAnsi="Times New Roman" w:cs="Times New Roman"/>
                <w:vertAlign w:val="superscript"/>
              </w:rPr>
            </w:rPrChange>
          </w:rPr>
          <w:delText xml:space="preserve">Étape </w:delText>
        </w:r>
      </w:del>
      <w:r w:rsidR="00AF2F6F" w:rsidRPr="00AF2F6F">
        <w:rPr>
          <w:rFonts w:ascii="Times New Roman" w:hAnsi="Times New Roman" w:cs="Times New Roman"/>
          <w:rPrChange w:id="3364" w:author="PIERRE" w:date="2013-10-24T12:27:00Z">
            <w:rPr>
              <w:rFonts w:ascii="Times New Roman" w:hAnsi="Times New Roman" w:cs="Times New Roman"/>
              <w:vertAlign w:val="superscript"/>
            </w:rPr>
          </w:rPrChange>
        </w:rPr>
        <w:t>2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365" w:author="PIERRE" w:date="2013-10-24T12:27:00Z">
            <w:rPr>
              <w:rFonts w:ascii="Times New Roman" w:hAnsi="Times New Roman" w:cs="Times New Roman"/>
              <w:i/>
              <w:vertAlign w:val="superscript"/>
            </w:rPr>
          </w:rPrChange>
        </w:rPr>
        <w:t>« Il y a 2 boules blanches (bon</w:t>
      </w:r>
      <w:ins w:id="3366" w:author="Leuveld, Koen" w:date="2013-10-24T20:28:00Z">
        <w:r w:rsidR="000C4FA2">
          <w:rPr>
            <w:rFonts w:ascii="Times New Roman" w:hAnsi="Times New Roman" w:cs="Times New Roman"/>
            <w:i/>
          </w:rPr>
          <w:t>n</w:t>
        </w:r>
      </w:ins>
      <w:del w:id="3367" w:author="Leuveld, Koen" w:date="2013-10-24T20:28:00Z">
        <w:r w:rsidRPr="00AF2F6F" w:rsidDel="000C4FA2">
          <w:rPr>
            <w:rFonts w:ascii="Times New Roman" w:hAnsi="Times New Roman" w:cs="Times New Roman"/>
            <w:i/>
            <w:rPrChange w:id="3368" w:author="PIERRE" w:date="2013-10-24T12:27:00Z">
              <w:rPr>
                <w:rFonts w:ascii="Times New Roman" w:hAnsi="Times New Roman" w:cs="Times New Roman"/>
                <w:i/>
                <w:vertAlign w:val="superscript"/>
              </w:rPr>
            </w:rPrChange>
          </w:rPr>
          <w:delText>n</w:delText>
        </w:r>
      </w:del>
      <w:r w:rsidRPr="00AF2F6F">
        <w:rPr>
          <w:rFonts w:ascii="Times New Roman" w:hAnsi="Times New Roman" w:cs="Times New Roman"/>
          <w:i/>
          <w:rPrChange w:id="3369" w:author="PIERRE" w:date="2013-10-24T12:27:00Z">
            <w:rPr>
              <w:rFonts w:ascii="Times New Roman" w:hAnsi="Times New Roman" w:cs="Times New Roman"/>
              <w:i/>
              <w:vertAlign w:val="superscript"/>
            </w:rPr>
          </w:rPrChange>
        </w:rPr>
        <w:t>e</w:t>
      </w:r>
      <w:ins w:id="3370" w:author="Leuveld, Koen" w:date="2013-10-24T20:28:00Z">
        <w:r w:rsidR="000C4FA2">
          <w:rPr>
            <w:rFonts w:ascii="Times New Roman" w:hAnsi="Times New Roman" w:cs="Times New Roman"/>
            <w:i/>
          </w:rPr>
          <w:t>s</w:t>
        </w:r>
      </w:ins>
      <w:r w:rsidRPr="00AF2F6F">
        <w:rPr>
          <w:rFonts w:ascii="Times New Roman" w:hAnsi="Times New Roman" w:cs="Times New Roman"/>
          <w:i/>
          <w:rPrChange w:id="3371" w:author="PIERRE" w:date="2013-10-24T12:27:00Z">
            <w:rPr>
              <w:rFonts w:ascii="Times New Roman" w:hAnsi="Times New Roman" w:cs="Times New Roman"/>
              <w:i/>
              <w:vertAlign w:val="superscript"/>
            </w:rPr>
          </w:rPrChange>
        </w:rPr>
        <w:t>) dans le sac, et 8 boules noires (mauvaises).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372"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3373"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374"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3375"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376"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377"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3378"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379"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3380"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381"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25"/>
        </w:numPr>
        <w:jc w:val="both"/>
        <w:rPr>
          <w:rFonts w:ascii="Times New Roman" w:hAnsi="Times New Roman" w:cs="Times New Roman"/>
        </w:rPr>
      </w:pPr>
      <w:r w:rsidRPr="00AF2F6F">
        <w:rPr>
          <w:rFonts w:ascii="Times New Roman" w:hAnsi="Times New Roman" w:cs="Times New Roman"/>
          <w:i/>
          <w:rPrChange w:id="3382" w:author="PIERRE" w:date="2013-10-24T12:27:00Z">
            <w:rPr>
              <w:rFonts w:ascii="Times New Roman" w:hAnsi="Times New Roman" w:cs="Times New Roman"/>
              <w:i/>
              <w:vertAlign w:val="superscript"/>
            </w:rPr>
          </w:rPrChange>
        </w:rPr>
        <w:t>«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383" w:author="PIERRE" w:date="2013-10-24T12:27:00Z">
            <w:rPr>
              <w:rFonts w:ascii="Times New Roman" w:hAnsi="Times New Roman" w:cs="Times New Roman"/>
              <w:vertAlign w:val="superscript"/>
            </w:rPr>
          </w:rPrChange>
        </w:rPr>
        <w:t>ENREGISTRER LE CHOIX DANS LE</w:t>
      </w:r>
      <w:del w:id="3384" w:author="Leuveld, Koen" w:date="2013-10-24T20:28:00Z">
        <w:r w:rsidRPr="00AF2F6F" w:rsidDel="000C4FA2">
          <w:rPr>
            <w:rFonts w:ascii="Times New Roman" w:hAnsi="Times New Roman" w:cs="Times New Roman"/>
            <w:rPrChange w:id="3385"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3386" w:author="PIERRE" w:date="2013-10-24T12:27:00Z">
            <w:rPr>
              <w:rFonts w:ascii="Times New Roman" w:hAnsi="Times New Roman" w:cs="Times New Roman"/>
              <w:vertAlign w:val="superscript"/>
            </w:rPr>
          </w:rPrChange>
        </w:rPr>
        <w:t xml:space="preserve"> BAC</w:t>
      </w:r>
      <w:del w:id="3387" w:author="Leuveld, Koen" w:date="2013-10-24T20:28:00Z">
        <w:r w:rsidRPr="00AF2F6F" w:rsidDel="000C4FA2">
          <w:rPr>
            <w:rFonts w:ascii="Times New Roman" w:hAnsi="Times New Roman" w:cs="Times New Roman"/>
            <w:rPrChange w:id="3388"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3389" w:author="PIERRE" w:date="2013-10-24T12:27:00Z">
            <w:rPr>
              <w:rFonts w:ascii="Times New Roman" w:hAnsi="Times New Roman" w:cs="Times New Roman"/>
              <w:vertAlign w:val="superscript"/>
            </w:rPr>
          </w:rPrChange>
        </w:rPr>
        <w:t xml:space="preserve"> [RCM</w:t>
      </w:r>
      <w:del w:id="3390" w:author="PIERRE" w:date="2013-10-23T14:58:00Z">
        <w:r w:rsidRPr="00AF2F6F">
          <w:rPr>
            <w:rFonts w:ascii="Times New Roman" w:hAnsi="Times New Roman" w:cs="Times New Roman"/>
            <w:rPrChange w:id="3391"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3392" w:author="PIERRE" w:date="2013-10-24T12:27:00Z">
            <w:rPr>
              <w:rFonts w:ascii="Times New Roman" w:hAnsi="Times New Roman" w:cs="Times New Roman"/>
              <w:vertAlign w:val="superscript"/>
            </w:rPr>
          </w:rPrChange>
        </w:rPr>
        <w:t>2]</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393" w:author="PIERRE" w:date="2013-10-24T12:27:00Z">
            <w:rPr>
              <w:rFonts w:ascii="Times New Roman" w:hAnsi="Times New Roman" w:cs="Times New Roman"/>
              <w:vertAlign w:val="superscript"/>
            </w:rPr>
          </w:rPrChange>
        </w:rPr>
        <w:lastRenderedPageBreak/>
        <w:t xml:space="preserve">METTEZ 3 BOULES BLANCHES ET 7 BOULES NOIRES SUR </w:t>
      </w:r>
      <w:del w:id="3394" w:author="Leuveld, Koen" w:date="2013-10-24T20:07:00Z">
        <w:r w:rsidRPr="00AF2F6F" w:rsidDel="00F14C16">
          <w:rPr>
            <w:rFonts w:ascii="Times New Roman" w:hAnsi="Times New Roman" w:cs="Times New Roman"/>
            <w:rPrChange w:id="3395" w:author="PIERRE" w:date="2013-10-24T12:27:00Z">
              <w:rPr>
                <w:rFonts w:ascii="Times New Roman" w:hAnsi="Times New Roman" w:cs="Times New Roman"/>
                <w:vertAlign w:val="superscript"/>
              </w:rPr>
            </w:rPrChange>
          </w:rPr>
          <w:delText>L’ESPACE RESERVE A</w:delText>
        </w:r>
      </w:del>
      <w:ins w:id="3396" w:author="Leuveld, Koen" w:date="2013-10-24T20:07:00Z">
        <w:r w:rsidR="00F14C16">
          <w:rPr>
            <w:rFonts w:ascii="Times New Roman" w:hAnsi="Times New Roman" w:cs="Times New Roman"/>
          </w:rPr>
          <w:t>L’ESPACE RESERVÉ À</w:t>
        </w:r>
      </w:ins>
      <w:r w:rsidRPr="00AF2F6F">
        <w:rPr>
          <w:rFonts w:ascii="Times New Roman" w:hAnsi="Times New Roman" w:cs="Times New Roman"/>
          <w:rPrChange w:id="3397" w:author="PIERRE" w:date="2013-10-24T12:27:00Z">
            <w:rPr>
              <w:rFonts w:ascii="Times New Roman" w:hAnsi="Times New Roman" w:cs="Times New Roman"/>
              <w:vertAlign w:val="superscript"/>
            </w:rPr>
          </w:rPrChange>
        </w:rPr>
        <w:t xml:space="preserve"> L’EXERCICE</w:t>
      </w:r>
    </w:p>
    <w:p w:rsidR="002A57BD" w:rsidRPr="00442E10" w:rsidRDefault="000C4FA2" w:rsidP="00AF6156">
      <w:pPr>
        <w:pStyle w:val="ListParagraph"/>
        <w:numPr>
          <w:ilvl w:val="0"/>
          <w:numId w:val="9"/>
        </w:numPr>
        <w:jc w:val="both"/>
        <w:rPr>
          <w:rFonts w:ascii="Times New Roman" w:hAnsi="Times New Roman" w:cs="Times New Roman"/>
        </w:rPr>
      </w:pPr>
      <w:ins w:id="3398" w:author="Leuveld, Koen" w:date="2013-10-24T20:27:00Z">
        <w:r>
          <w:rPr>
            <w:rFonts w:ascii="Times New Roman" w:hAnsi="Times New Roman" w:cs="Times New Roman"/>
          </w:rPr>
          <w:t>Mélange</w:t>
        </w:r>
        <w:r w:rsidRPr="009A34FC">
          <w:rPr>
            <w:rFonts w:ascii="Times New Roman" w:hAnsi="Times New Roman" w:cs="Times New Roman"/>
          </w:rPr>
          <w:t xml:space="preserve"> </w:t>
        </w:r>
      </w:ins>
      <w:del w:id="3399" w:author="Leuveld, Koen" w:date="2013-10-24T20:27:00Z">
        <w:r w:rsidR="00AF2F6F" w:rsidRPr="00AF2F6F" w:rsidDel="000C4FA2">
          <w:rPr>
            <w:rFonts w:ascii="Times New Roman" w:hAnsi="Times New Roman" w:cs="Times New Roman"/>
            <w:rPrChange w:id="3400" w:author="PIERRE" w:date="2013-10-24T12:27:00Z">
              <w:rPr>
                <w:rFonts w:ascii="Times New Roman" w:hAnsi="Times New Roman" w:cs="Times New Roman"/>
                <w:vertAlign w:val="superscript"/>
              </w:rPr>
            </w:rPrChange>
          </w:rPr>
          <w:delText xml:space="preserve">Étape </w:delText>
        </w:r>
      </w:del>
      <w:r w:rsidR="00AF2F6F" w:rsidRPr="00AF2F6F">
        <w:rPr>
          <w:rFonts w:ascii="Times New Roman" w:hAnsi="Times New Roman" w:cs="Times New Roman"/>
          <w:rPrChange w:id="3401" w:author="PIERRE" w:date="2013-10-24T12:27:00Z">
            <w:rPr>
              <w:rFonts w:ascii="Times New Roman" w:hAnsi="Times New Roman" w:cs="Times New Roman"/>
              <w:vertAlign w:val="superscript"/>
            </w:rPr>
          </w:rPrChange>
        </w:rPr>
        <w:t>3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402" w:author="PIERRE" w:date="2013-10-24T12:27:00Z">
            <w:rPr>
              <w:rFonts w:ascii="Times New Roman" w:hAnsi="Times New Roman" w:cs="Times New Roman"/>
              <w:i/>
              <w:vertAlign w:val="superscript"/>
            </w:rPr>
          </w:rPrChange>
        </w:rPr>
        <w:t>« Il y a 3 boules blanches (bonne</w:t>
      </w:r>
      <w:ins w:id="3403" w:author="Leuveld, Koen" w:date="2013-10-24T20:28:00Z">
        <w:r w:rsidR="000C4FA2">
          <w:rPr>
            <w:rFonts w:ascii="Times New Roman" w:hAnsi="Times New Roman" w:cs="Times New Roman"/>
            <w:i/>
          </w:rPr>
          <w:t>s</w:t>
        </w:r>
      </w:ins>
      <w:r w:rsidRPr="00AF2F6F">
        <w:rPr>
          <w:rFonts w:ascii="Times New Roman" w:hAnsi="Times New Roman" w:cs="Times New Roman"/>
          <w:i/>
          <w:rPrChange w:id="3404" w:author="PIERRE" w:date="2013-10-24T12:27:00Z">
            <w:rPr>
              <w:rFonts w:ascii="Times New Roman" w:hAnsi="Times New Roman" w:cs="Times New Roman"/>
              <w:i/>
              <w:vertAlign w:val="superscript"/>
            </w:rPr>
          </w:rPrChange>
        </w:rPr>
        <w:t>) dans le sac, et 7 boules noires (mauvaises).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405"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3406"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407"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3408"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409"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410"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3411"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412"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3413"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414"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25"/>
        </w:numPr>
        <w:jc w:val="both"/>
        <w:rPr>
          <w:rFonts w:ascii="Times New Roman" w:hAnsi="Times New Roman" w:cs="Times New Roman"/>
        </w:rPr>
      </w:pPr>
      <w:r w:rsidRPr="00AF2F6F">
        <w:rPr>
          <w:rFonts w:ascii="Times New Roman" w:hAnsi="Times New Roman" w:cs="Times New Roman"/>
          <w:i/>
          <w:rPrChange w:id="3415" w:author="PIERRE" w:date="2013-10-24T12:27:00Z">
            <w:rPr>
              <w:rFonts w:ascii="Times New Roman" w:hAnsi="Times New Roman" w:cs="Times New Roman"/>
              <w:i/>
              <w:vertAlign w:val="superscript"/>
            </w:rPr>
          </w:rPrChange>
        </w:rPr>
        <w:t>«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416" w:author="PIERRE" w:date="2013-10-24T12:27:00Z">
            <w:rPr>
              <w:rFonts w:ascii="Times New Roman" w:hAnsi="Times New Roman" w:cs="Times New Roman"/>
              <w:vertAlign w:val="superscript"/>
            </w:rPr>
          </w:rPrChange>
        </w:rPr>
        <w:t>ENREGISTRER LE CHOIX DANS LE</w:t>
      </w:r>
      <w:del w:id="3417" w:author="Leuveld, Koen" w:date="2013-10-24T20:28:00Z">
        <w:r w:rsidRPr="00AF2F6F" w:rsidDel="000C4FA2">
          <w:rPr>
            <w:rFonts w:ascii="Times New Roman" w:hAnsi="Times New Roman" w:cs="Times New Roman"/>
            <w:rPrChange w:id="3418"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3419" w:author="PIERRE" w:date="2013-10-24T12:27:00Z">
            <w:rPr>
              <w:rFonts w:ascii="Times New Roman" w:hAnsi="Times New Roman" w:cs="Times New Roman"/>
              <w:vertAlign w:val="superscript"/>
            </w:rPr>
          </w:rPrChange>
        </w:rPr>
        <w:t xml:space="preserve"> BAC</w:t>
      </w:r>
      <w:del w:id="3420" w:author="Leuveld, Koen" w:date="2013-10-24T20:28:00Z">
        <w:r w:rsidRPr="00AF2F6F" w:rsidDel="000C4FA2">
          <w:rPr>
            <w:rFonts w:ascii="Times New Roman" w:hAnsi="Times New Roman" w:cs="Times New Roman"/>
            <w:rPrChange w:id="3421"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3422" w:author="PIERRE" w:date="2013-10-24T12:27:00Z">
            <w:rPr>
              <w:rFonts w:ascii="Times New Roman" w:hAnsi="Times New Roman" w:cs="Times New Roman"/>
              <w:vertAlign w:val="superscript"/>
            </w:rPr>
          </w:rPrChange>
        </w:rPr>
        <w:t xml:space="preserve"> [RCM</w:t>
      </w:r>
      <w:del w:id="3423" w:author="PIERRE" w:date="2013-10-23T14:58:00Z">
        <w:r w:rsidRPr="00AF2F6F">
          <w:rPr>
            <w:rFonts w:ascii="Times New Roman" w:hAnsi="Times New Roman" w:cs="Times New Roman"/>
            <w:rPrChange w:id="3424"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3425" w:author="PIERRE" w:date="2013-10-24T12:27:00Z">
            <w:rPr>
              <w:rFonts w:ascii="Times New Roman" w:hAnsi="Times New Roman" w:cs="Times New Roman"/>
              <w:vertAlign w:val="superscript"/>
            </w:rPr>
          </w:rPrChange>
        </w:rPr>
        <w:t xml:space="preserve">3]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426" w:author="PIERRE" w:date="2013-10-24T12:27:00Z">
            <w:rPr>
              <w:rFonts w:ascii="Times New Roman" w:hAnsi="Times New Roman" w:cs="Times New Roman"/>
              <w:vertAlign w:val="superscript"/>
            </w:rPr>
          </w:rPrChange>
        </w:rPr>
        <w:t>METTEZ 4 BOULES BLANCHES ET 6 BOULES NOIRES SUR L’ESPACE PREVU POUR L’EXERCICE</w:t>
      </w:r>
    </w:p>
    <w:p w:rsidR="002A57BD" w:rsidRPr="00442E10" w:rsidRDefault="000C4FA2" w:rsidP="00AF6156">
      <w:pPr>
        <w:pStyle w:val="ListParagraph"/>
        <w:numPr>
          <w:ilvl w:val="0"/>
          <w:numId w:val="9"/>
        </w:numPr>
        <w:jc w:val="both"/>
        <w:rPr>
          <w:rFonts w:ascii="Times New Roman" w:hAnsi="Times New Roman" w:cs="Times New Roman"/>
        </w:rPr>
      </w:pPr>
      <w:ins w:id="3427" w:author="Leuveld, Koen" w:date="2013-10-24T20:27:00Z">
        <w:r>
          <w:rPr>
            <w:rFonts w:ascii="Times New Roman" w:hAnsi="Times New Roman" w:cs="Times New Roman"/>
          </w:rPr>
          <w:t>Mélange</w:t>
        </w:r>
        <w:r w:rsidRPr="009A34FC">
          <w:rPr>
            <w:rFonts w:ascii="Times New Roman" w:hAnsi="Times New Roman" w:cs="Times New Roman"/>
          </w:rPr>
          <w:t xml:space="preserve"> </w:t>
        </w:r>
      </w:ins>
      <w:del w:id="3428" w:author="Leuveld, Koen" w:date="2013-10-24T20:27:00Z">
        <w:r w:rsidR="00AF2F6F" w:rsidRPr="00AF2F6F" w:rsidDel="000C4FA2">
          <w:rPr>
            <w:rFonts w:ascii="Times New Roman" w:hAnsi="Times New Roman" w:cs="Times New Roman"/>
            <w:rPrChange w:id="3429" w:author="PIERRE" w:date="2013-10-24T12:27:00Z">
              <w:rPr>
                <w:rFonts w:ascii="Times New Roman" w:hAnsi="Times New Roman" w:cs="Times New Roman"/>
                <w:vertAlign w:val="superscript"/>
              </w:rPr>
            </w:rPrChange>
          </w:rPr>
          <w:delText xml:space="preserve">Étape </w:delText>
        </w:r>
      </w:del>
      <w:r w:rsidR="00AF2F6F" w:rsidRPr="00AF2F6F">
        <w:rPr>
          <w:rFonts w:ascii="Times New Roman" w:hAnsi="Times New Roman" w:cs="Times New Roman"/>
          <w:rPrChange w:id="3430" w:author="PIERRE" w:date="2013-10-24T12:27:00Z">
            <w:rPr>
              <w:rFonts w:ascii="Times New Roman" w:hAnsi="Times New Roman" w:cs="Times New Roman"/>
              <w:vertAlign w:val="superscript"/>
            </w:rPr>
          </w:rPrChange>
        </w:rPr>
        <w:t>4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431" w:author="PIERRE" w:date="2013-10-24T12:27:00Z">
            <w:rPr>
              <w:rFonts w:ascii="Times New Roman" w:hAnsi="Times New Roman" w:cs="Times New Roman"/>
              <w:i/>
              <w:vertAlign w:val="superscript"/>
            </w:rPr>
          </w:rPrChange>
        </w:rPr>
        <w:t>« Il y a 4 boules blanches (bonne</w:t>
      </w:r>
      <w:ins w:id="3432" w:author="Leuveld, Koen" w:date="2013-10-24T20:29:00Z">
        <w:r w:rsidR="000C4FA2">
          <w:rPr>
            <w:rFonts w:ascii="Times New Roman" w:hAnsi="Times New Roman" w:cs="Times New Roman"/>
            <w:i/>
          </w:rPr>
          <w:t>s</w:t>
        </w:r>
      </w:ins>
      <w:r w:rsidRPr="00AF2F6F">
        <w:rPr>
          <w:rFonts w:ascii="Times New Roman" w:hAnsi="Times New Roman" w:cs="Times New Roman"/>
          <w:i/>
          <w:rPrChange w:id="3433" w:author="PIERRE" w:date="2013-10-24T12:27:00Z">
            <w:rPr>
              <w:rFonts w:ascii="Times New Roman" w:hAnsi="Times New Roman" w:cs="Times New Roman"/>
              <w:i/>
              <w:vertAlign w:val="superscript"/>
            </w:rPr>
          </w:rPrChange>
        </w:rPr>
        <w:t>) dans le sac, et 6 boules noires (mauvaises).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434"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3435"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436"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3437"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438"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439"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3440"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441"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3442"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443"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25"/>
        </w:numPr>
        <w:jc w:val="both"/>
        <w:rPr>
          <w:rFonts w:ascii="Times New Roman" w:hAnsi="Times New Roman" w:cs="Times New Roman"/>
        </w:rPr>
      </w:pPr>
      <w:r w:rsidRPr="00AF2F6F">
        <w:rPr>
          <w:rFonts w:ascii="Times New Roman" w:hAnsi="Times New Roman" w:cs="Times New Roman"/>
          <w:i/>
          <w:rPrChange w:id="3444" w:author="PIERRE" w:date="2013-10-24T12:27:00Z">
            <w:rPr>
              <w:rFonts w:ascii="Times New Roman" w:hAnsi="Times New Roman" w:cs="Times New Roman"/>
              <w:i/>
              <w:vertAlign w:val="superscript"/>
            </w:rPr>
          </w:rPrChange>
        </w:rPr>
        <w:t>«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445" w:author="PIERRE" w:date="2013-10-24T12:27:00Z">
            <w:rPr>
              <w:rFonts w:ascii="Times New Roman" w:hAnsi="Times New Roman" w:cs="Times New Roman"/>
              <w:vertAlign w:val="superscript"/>
            </w:rPr>
          </w:rPrChange>
        </w:rPr>
        <w:t>ENREGISTRER LE CHOIX DANS LE</w:t>
      </w:r>
      <w:del w:id="3446" w:author="Leuveld, Koen" w:date="2013-10-24T20:29:00Z">
        <w:r w:rsidRPr="00AF2F6F" w:rsidDel="000C4FA2">
          <w:rPr>
            <w:rFonts w:ascii="Times New Roman" w:hAnsi="Times New Roman" w:cs="Times New Roman"/>
            <w:rPrChange w:id="3447"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3448" w:author="PIERRE" w:date="2013-10-24T12:27:00Z">
            <w:rPr>
              <w:rFonts w:ascii="Times New Roman" w:hAnsi="Times New Roman" w:cs="Times New Roman"/>
              <w:vertAlign w:val="superscript"/>
            </w:rPr>
          </w:rPrChange>
        </w:rPr>
        <w:t xml:space="preserve"> BAC</w:t>
      </w:r>
      <w:del w:id="3449" w:author="Leuveld, Koen" w:date="2013-10-24T20:29:00Z">
        <w:r w:rsidRPr="00AF2F6F" w:rsidDel="000C4FA2">
          <w:rPr>
            <w:rFonts w:ascii="Times New Roman" w:hAnsi="Times New Roman" w:cs="Times New Roman"/>
            <w:rPrChange w:id="3450"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3451" w:author="PIERRE" w:date="2013-10-24T12:27:00Z">
            <w:rPr>
              <w:rFonts w:ascii="Times New Roman" w:hAnsi="Times New Roman" w:cs="Times New Roman"/>
              <w:vertAlign w:val="superscript"/>
            </w:rPr>
          </w:rPrChange>
        </w:rPr>
        <w:t xml:space="preserve"> [RCM</w:t>
      </w:r>
      <w:del w:id="3452" w:author="PIERRE" w:date="2013-10-23T14:58:00Z">
        <w:r w:rsidRPr="00AF2F6F">
          <w:rPr>
            <w:rFonts w:ascii="Times New Roman" w:hAnsi="Times New Roman" w:cs="Times New Roman"/>
            <w:rPrChange w:id="3453"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3454" w:author="PIERRE" w:date="2013-10-24T12:27:00Z">
            <w:rPr>
              <w:rFonts w:ascii="Times New Roman" w:hAnsi="Times New Roman" w:cs="Times New Roman"/>
              <w:vertAlign w:val="superscript"/>
            </w:rPr>
          </w:rPrChange>
        </w:rPr>
        <w:t>4]</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455" w:author="PIERRE" w:date="2013-10-24T12:27:00Z">
            <w:rPr>
              <w:rFonts w:ascii="Times New Roman" w:hAnsi="Times New Roman" w:cs="Times New Roman"/>
              <w:vertAlign w:val="superscript"/>
            </w:rPr>
          </w:rPrChange>
        </w:rPr>
        <w:t xml:space="preserve">METTEZ 5 BOULES BLANCHES ET 5 BOULES NOIRES SUR </w:t>
      </w:r>
      <w:del w:id="3456" w:author="Leuveld, Koen" w:date="2013-10-24T20:07:00Z">
        <w:r w:rsidRPr="00AF2F6F" w:rsidDel="00F14C16">
          <w:rPr>
            <w:rFonts w:ascii="Times New Roman" w:hAnsi="Times New Roman" w:cs="Times New Roman"/>
            <w:rPrChange w:id="3457" w:author="PIERRE" w:date="2013-10-24T12:27:00Z">
              <w:rPr>
                <w:rFonts w:ascii="Times New Roman" w:hAnsi="Times New Roman" w:cs="Times New Roman"/>
                <w:vertAlign w:val="superscript"/>
              </w:rPr>
            </w:rPrChange>
          </w:rPr>
          <w:delText>L’ESPACE RESERVE A</w:delText>
        </w:r>
      </w:del>
      <w:ins w:id="3458" w:author="Leuveld, Koen" w:date="2013-10-24T20:07:00Z">
        <w:r w:rsidR="00F14C16">
          <w:rPr>
            <w:rFonts w:ascii="Times New Roman" w:hAnsi="Times New Roman" w:cs="Times New Roman"/>
          </w:rPr>
          <w:t>L’ESPACE RESERVÉ À</w:t>
        </w:r>
      </w:ins>
      <w:r w:rsidRPr="00AF2F6F">
        <w:rPr>
          <w:rFonts w:ascii="Times New Roman" w:hAnsi="Times New Roman" w:cs="Times New Roman"/>
          <w:rPrChange w:id="3459" w:author="PIERRE" w:date="2013-10-24T12:27:00Z">
            <w:rPr>
              <w:rFonts w:ascii="Times New Roman" w:hAnsi="Times New Roman" w:cs="Times New Roman"/>
              <w:vertAlign w:val="superscript"/>
            </w:rPr>
          </w:rPrChange>
        </w:rPr>
        <w:t xml:space="preserve"> L’EXERCICE</w:t>
      </w:r>
    </w:p>
    <w:p w:rsidR="002A57BD" w:rsidRPr="00442E10" w:rsidRDefault="000C4FA2" w:rsidP="00AF6156">
      <w:pPr>
        <w:pStyle w:val="ListParagraph"/>
        <w:numPr>
          <w:ilvl w:val="0"/>
          <w:numId w:val="9"/>
        </w:numPr>
        <w:jc w:val="both"/>
        <w:rPr>
          <w:rFonts w:ascii="Times New Roman" w:hAnsi="Times New Roman" w:cs="Times New Roman"/>
        </w:rPr>
      </w:pPr>
      <w:ins w:id="3460" w:author="Leuveld, Koen" w:date="2013-10-24T20:27:00Z">
        <w:r>
          <w:rPr>
            <w:rFonts w:ascii="Times New Roman" w:hAnsi="Times New Roman" w:cs="Times New Roman"/>
          </w:rPr>
          <w:t>Mélange</w:t>
        </w:r>
        <w:r w:rsidRPr="009A34FC">
          <w:rPr>
            <w:rFonts w:ascii="Times New Roman" w:hAnsi="Times New Roman" w:cs="Times New Roman"/>
          </w:rPr>
          <w:t xml:space="preserve"> </w:t>
        </w:r>
      </w:ins>
      <w:del w:id="3461" w:author="Leuveld, Koen" w:date="2013-10-24T20:27:00Z">
        <w:r w:rsidR="00AF2F6F" w:rsidRPr="00AF2F6F" w:rsidDel="000C4FA2">
          <w:rPr>
            <w:rFonts w:ascii="Times New Roman" w:hAnsi="Times New Roman" w:cs="Times New Roman"/>
            <w:rPrChange w:id="3462" w:author="PIERRE" w:date="2013-10-24T12:27:00Z">
              <w:rPr>
                <w:rFonts w:ascii="Times New Roman" w:hAnsi="Times New Roman" w:cs="Times New Roman"/>
                <w:vertAlign w:val="superscript"/>
              </w:rPr>
            </w:rPrChange>
          </w:rPr>
          <w:delText xml:space="preserve">Étape </w:delText>
        </w:r>
      </w:del>
      <w:r w:rsidR="00AF2F6F" w:rsidRPr="00AF2F6F">
        <w:rPr>
          <w:rFonts w:ascii="Times New Roman" w:hAnsi="Times New Roman" w:cs="Times New Roman"/>
          <w:rPrChange w:id="3463" w:author="PIERRE" w:date="2013-10-24T12:27:00Z">
            <w:rPr>
              <w:rFonts w:ascii="Times New Roman" w:hAnsi="Times New Roman" w:cs="Times New Roman"/>
              <w:vertAlign w:val="superscript"/>
            </w:rPr>
          </w:rPrChange>
        </w:rPr>
        <w:t>5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464" w:author="PIERRE" w:date="2013-10-24T12:27:00Z">
            <w:rPr>
              <w:rFonts w:ascii="Times New Roman" w:hAnsi="Times New Roman" w:cs="Times New Roman"/>
              <w:i/>
              <w:vertAlign w:val="superscript"/>
            </w:rPr>
          </w:rPrChange>
        </w:rPr>
        <w:t>« Il y a 5 boules blanches (bonne</w:t>
      </w:r>
      <w:ins w:id="3465" w:author="Leuveld, Koen" w:date="2013-10-24T20:29:00Z">
        <w:r w:rsidR="000C4FA2">
          <w:rPr>
            <w:rFonts w:ascii="Times New Roman" w:hAnsi="Times New Roman" w:cs="Times New Roman"/>
            <w:i/>
          </w:rPr>
          <w:t>s</w:t>
        </w:r>
      </w:ins>
      <w:r w:rsidRPr="00AF2F6F">
        <w:rPr>
          <w:rFonts w:ascii="Times New Roman" w:hAnsi="Times New Roman" w:cs="Times New Roman"/>
          <w:i/>
          <w:rPrChange w:id="3466" w:author="PIERRE" w:date="2013-10-24T12:27:00Z">
            <w:rPr>
              <w:rFonts w:ascii="Times New Roman" w:hAnsi="Times New Roman" w:cs="Times New Roman"/>
              <w:i/>
              <w:vertAlign w:val="superscript"/>
            </w:rPr>
          </w:rPrChange>
        </w:rPr>
        <w:t>) dans le sac, et 5 boules noires (mauvaises).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467"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3468"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469"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3470"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471"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472"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3473"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474"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3475"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476"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25"/>
        </w:numPr>
        <w:jc w:val="both"/>
        <w:rPr>
          <w:rFonts w:ascii="Times New Roman" w:hAnsi="Times New Roman" w:cs="Times New Roman"/>
        </w:rPr>
      </w:pPr>
      <w:r w:rsidRPr="00AF2F6F">
        <w:rPr>
          <w:rFonts w:ascii="Times New Roman" w:hAnsi="Times New Roman" w:cs="Times New Roman"/>
          <w:i/>
          <w:rPrChange w:id="3477" w:author="PIERRE" w:date="2013-10-24T12:27:00Z">
            <w:rPr>
              <w:rFonts w:ascii="Times New Roman" w:hAnsi="Times New Roman" w:cs="Times New Roman"/>
              <w:i/>
              <w:vertAlign w:val="superscript"/>
            </w:rPr>
          </w:rPrChange>
        </w:rPr>
        <w:t>« Quel est votre choix? »</w:t>
      </w:r>
    </w:p>
    <w:p w:rsidR="002A57BD" w:rsidRPr="00442E10" w:rsidRDefault="00AF2F6F" w:rsidP="00AF6156">
      <w:pPr>
        <w:pStyle w:val="ListParagraph"/>
        <w:numPr>
          <w:ilvl w:val="0"/>
          <w:numId w:val="9"/>
        </w:numPr>
        <w:jc w:val="both"/>
        <w:rPr>
          <w:rFonts w:ascii="Times New Roman" w:hAnsi="Times New Roman" w:cs="Times New Roman"/>
        </w:rPr>
      </w:pPr>
      <w:del w:id="3478" w:author="Leuveld, Koen" w:date="2013-10-24T20:07:00Z">
        <w:r w:rsidRPr="00AF2F6F" w:rsidDel="00F14C16">
          <w:rPr>
            <w:rFonts w:ascii="Times New Roman" w:hAnsi="Times New Roman" w:cs="Times New Roman"/>
            <w:rPrChange w:id="3479" w:author="PIERRE" w:date="2013-10-24T12:27:00Z">
              <w:rPr>
                <w:rFonts w:ascii="Times New Roman" w:hAnsi="Times New Roman" w:cs="Times New Roman"/>
                <w:vertAlign w:val="superscript"/>
              </w:rPr>
            </w:rPrChange>
          </w:rPr>
          <w:delText xml:space="preserve">ENREGISTRER </w:delText>
        </w:r>
      </w:del>
      <w:ins w:id="3480" w:author="Leuveld, Koen" w:date="2013-10-24T20:07:00Z">
        <w:r w:rsidR="00F14C16" w:rsidRPr="00AF2F6F">
          <w:rPr>
            <w:rFonts w:ascii="Times New Roman" w:hAnsi="Times New Roman" w:cs="Times New Roman"/>
            <w:rPrChange w:id="3481" w:author="PIERRE" w:date="2013-10-24T12:27:00Z">
              <w:rPr>
                <w:rFonts w:ascii="Times New Roman" w:hAnsi="Times New Roman" w:cs="Times New Roman"/>
                <w:vertAlign w:val="superscript"/>
              </w:rPr>
            </w:rPrChange>
          </w:rPr>
          <w:t>ENREGISTRE</w:t>
        </w:r>
        <w:r w:rsidR="00F14C16">
          <w:rPr>
            <w:rFonts w:ascii="Times New Roman" w:hAnsi="Times New Roman" w:cs="Times New Roman"/>
          </w:rPr>
          <w:t>Z</w:t>
        </w:r>
        <w:r w:rsidR="00F14C16" w:rsidRPr="00AF2F6F">
          <w:rPr>
            <w:rFonts w:ascii="Times New Roman" w:hAnsi="Times New Roman" w:cs="Times New Roman"/>
            <w:rPrChange w:id="3482" w:author="PIERRE" w:date="2013-10-24T12:27:00Z">
              <w:rPr>
                <w:rFonts w:ascii="Times New Roman" w:hAnsi="Times New Roman" w:cs="Times New Roman"/>
                <w:vertAlign w:val="superscript"/>
              </w:rPr>
            </w:rPrChange>
          </w:rPr>
          <w:t xml:space="preserve"> </w:t>
        </w:r>
      </w:ins>
      <w:r w:rsidRPr="00AF2F6F">
        <w:rPr>
          <w:rFonts w:ascii="Times New Roman" w:hAnsi="Times New Roman" w:cs="Times New Roman"/>
          <w:rPrChange w:id="3483" w:author="PIERRE" w:date="2013-10-24T12:27:00Z">
            <w:rPr>
              <w:rFonts w:ascii="Times New Roman" w:hAnsi="Times New Roman" w:cs="Times New Roman"/>
              <w:vertAlign w:val="superscript"/>
            </w:rPr>
          </w:rPrChange>
        </w:rPr>
        <w:t>LE CHOIX DANS LE</w:t>
      </w:r>
      <w:del w:id="3484" w:author="Leuveld, Koen" w:date="2013-10-24T20:29:00Z">
        <w:r w:rsidRPr="00AF2F6F" w:rsidDel="000C4FA2">
          <w:rPr>
            <w:rFonts w:ascii="Times New Roman" w:hAnsi="Times New Roman" w:cs="Times New Roman"/>
            <w:rPrChange w:id="3485"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3486" w:author="PIERRE" w:date="2013-10-24T12:27:00Z">
            <w:rPr>
              <w:rFonts w:ascii="Times New Roman" w:hAnsi="Times New Roman" w:cs="Times New Roman"/>
              <w:vertAlign w:val="superscript"/>
            </w:rPr>
          </w:rPrChange>
        </w:rPr>
        <w:t xml:space="preserve"> BAC</w:t>
      </w:r>
      <w:del w:id="3487" w:author="Leuveld, Koen" w:date="2013-10-24T20:29:00Z">
        <w:r w:rsidRPr="00AF2F6F" w:rsidDel="000C4FA2">
          <w:rPr>
            <w:rFonts w:ascii="Times New Roman" w:hAnsi="Times New Roman" w:cs="Times New Roman"/>
            <w:rPrChange w:id="3488"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3489" w:author="PIERRE" w:date="2013-10-24T12:27:00Z">
            <w:rPr>
              <w:rFonts w:ascii="Times New Roman" w:hAnsi="Times New Roman" w:cs="Times New Roman"/>
              <w:vertAlign w:val="superscript"/>
            </w:rPr>
          </w:rPrChange>
        </w:rPr>
        <w:t xml:space="preserve"> [RCM</w:t>
      </w:r>
      <w:del w:id="3490" w:author="PIERRE" w:date="2013-10-23T14:58:00Z">
        <w:r w:rsidRPr="00AF2F6F">
          <w:rPr>
            <w:rFonts w:ascii="Times New Roman" w:hAnsi="Times New Roman" w:cs="Times New Roman"/>
            <w:rPrChange w:id="3491"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3492" w:author="PIERRE" w:date="2013-10-24T12:27:00Z">
            <w:rPr>
              <w:rFonts w:ascii="Times New Roman" w:hAnsi="Times New Roman" w:cs="Times New Roman"/>
              <w:vertAlign w:val="superscript"/>
            </w:rPr>
          </w:rPrChange>
        </w:rPr>
        <w:t>5]</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493" w:author="PIERRE" w:date="2013-10-24T12:27:00Z">
            <w:rPr>
              <w:rFonts w:ascii="Times New Roman" w:hAnsi="Times New Roman" w:cs="Times New Roman"/>
              <w:vertAlign w:val="superscript"/>
            </w:rPr>
          </w:rPrChange>
        </w:rPr>
        <w:t xml:space="preserve">METTEZ 6 BOULES BLANCHES ET 4 BOULES NOIRES SUR L’ESPACE </w:t>
      </w:r>
      <w:del w:id="3494" w:author="Leuveld, Koen" w:date="2013-10-24T20:08:00Z">
        <w:r w:rsidRPr="00AF2F6F" w:rsidDel="00F14C16">
          <w:rPr>
            <w:rFonts w:ascii="Times New Roman" w:hAnsi="Times New Roman" w:cs="Times New Roman"/>
            <w:rPrChange w:id="3495" w:author="PIERRE" w:date="2013-10-24T12:27:00Z">
              <w:rPr>
                <w:rFonts w:ascii="Times New Roman" w:hAnsi="Times New Roman" w:cs="Times New Roman"/>
                <w:vertAlign w:val="superscript"/>
              </w:rPr>
            </w:rPrChange>
          </w:rPr>
          <w:delText xml:space="preserve">PREVU </w:delText>
        </w:r>
      </w:del>
      <w:ins w:id="3496" w:author="Leuveld, Koen" w:date="2013-10-24T20:08:00Z">
        <w:r w:rsidR="00F14C16" w:rsidRPr="00AF2F6F">
          <w:rPr>
            <w:rFonts w:ascii="Times New Roman" w:hAnsi="Times New Roman" w:cs="Times New Roman"/>
            <w:rPrChange w:id="3497" w:author="PIERRE" w:date="2013-10-24T12:27:00Z">
              <w:rPr>
                <w:rFonts w:ascii="Times New Roman" w:hAnsi="Times New Roman" w:cs="Times New Roman"/>
                <w:vertAlign w:val="superscript"/>
              </w:rPr>
            </w:rPrChange>
          </w:rPr>
          <w:t>PR</w:t>
        </w:r>
        <w:r w:rsidR="00F14C16">
          <w:rPr>
            <w:rFonts w:ascii="Times New Roman" w:hAnsi="Times New Roman" w:cs="Times New Roman"/>
          </w:rPr>
          <w:t>É</w:t>
        </w:r>
        <w:r w:rsidR="00F14C16" w:rsidRPr="00AF2F6F">
          <w:rPr>
            <w:rFonts w:ascii="Times New Roman" w:hAnsi="Times New Roman" w:cs="Times New Roman"/>
            <w:rPrChange w:id="3498" w:author="PIERRE" w:date="2013-10-24T12:27:00Z">
              <w:rPr>
                <w:rFonts w:ascii="Times New Roman" w:hAnsi="Times New Roman" w:cs="Times New Roman"/>
                <w:vertAlign w:val="superscript"/>
              </w:rPr>
            </w:rPrChange>
          </w:rPr>
          <w:t xml:space="preserve">VU </w:t>
        </w:r>
      </w:ins>
      <w:r w:rsidRPr="00AF2F6F">
        <w:rPr>
          <w:rFonts w:ascii="Times New Roman" w:hAnsi="Times New Roman" w:cs="Times New Roman"/>
          <w:rPrChange w:id="3499" w:author="PIERRE" w:date="2013-10-24T12:27:00Z">
            <w:rPr>
              <w:rFonts w:ascii="Times New Roman" w:hAnsi="Times New Roman" w:cs="Times New Roman"/>
              <w:vertAlign w:val="superscript"/>
            </w:rPr>
          </w:rPrChange>
        </w:rPr>
        <w:t>POUR L’EXERCICE</w:t>
      </w:r>
    </w:p>
    <w:p w:rsidR="002A57BD" w:rsidRPr="00442E10" w:rsidRDefault="000C4FA2" w:rsidP="00AF6156">
      <w:pPr>
        <w:pStyle w:val="ListParagraph"/>
        <w:numPr>
          <w:ilvl w:val="0"/>
          <w:numId w:val="9"/>
        </w:numPr>
        <w:jc w:val="both"/>
        <w:rPr>
          <w:rFonts w:ascii="Times New Roman" w:hAnsi="Times New Roman" w:cs="Times New Roman"/>
        </w:rPr>
      </w:pPr>
      <w:ins w:id="3500" w:author="Leuveld, Koen" w:date="2013-10-24T20:27:00Z">
        <w:r>
          <w:rPr>
            <w:rFonts w:ascii="Times New Roman" w:hAnsi="Times New Roman" w:cs="Times New Roman"/>
          </w:rPr>
          <w:t>Mélange</w:t>
        </w:r>
        <w:r w:rsidRPr="009A34FC">
          <w:rPr>
            <w:rFonts w:ascii="Times New Roman" w:hAnsi="Times New Roman" w:cs="Times New Roman"/>
          </w:rPr>
          <w:t xml:space="preserve"> </w:t>
        </w:r>
      </w:ins>
      <w:del w:id="3501" w:author="Leuveld, Koen" w:date="2013-10-24T20:27:00Z">
        <w:r w:rsidR="00AF2F6F" w:rsidRPr="00AF2F6F" w:rsidDel="000C4FA2">
          <w:rPr>
            <w:rFonts w:ascii="Times New Roman" w:hAnsi="Times New Roman" w:cs="Times New Roman"/>
            <w:rPrChange w:id="3502" w:author="PIERRE" w:date="2013-10-24T12:27:00Z">
              <w:rPr>
                <w:rFonts w:ascii="Times New Roman" w:hAnsi="Times New Roman" w:cs="Times New Roman"/>
                <w:vertAlign w:val="superscript"/>
              </w:rPr>
            </w:rPrChange>
          </w:rPr>
          <w:delText xml:space="preserve">Étape </w:delText>
        </w:r>
      </w:del>
      <w:r w:rsidR="00AF2F6F" w:rsidRPr="00AF2F6F">
        <w:rPr>
          <w:rFonts w:ascii="Times New Roman" w:hAnsi="Times New Roman" w:cs="Times New Roman"/>
          <w:rPrChange w:id="3503" w:author="PIERRE" w:date="2013-10-24T12:27:00Z">
            <w:rPr>
              <w:rFonts w:ascii="Times New Roman" w:hAnsi="Times New Roman" w:cs="Times New Roman"/>
              <w:vertAlign w:val="superscript"/>
            </w:rPr>
          </w:rPrChange>
        </w:rPr>
        <w:t>6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504" w:author="PIERRE" w:date="2013-10-24T12:27:00Z">
            <w:rPr>
              <w:rFonts w:ascii="Times New Roman" w:hAnsi="Times New Roman" w:cs="Times New Roman"/>
              <w:i/>
              <w:vertAlign w:val="superscript"/>
            </w:rPr>
          </w:rPrChange>
        </w:rPr>
        <w:t>« Il y a 6 boules blanches (bonne</w:t>
      </w:r>
      <w:ins w:id="3505" w:author="Leuveld, Koen" w:date="2013-10-24T20:29:00Z">
        <w:r w:rsidR="000C4FA2">
          <w:rPr>
            <w:rFonts w:ascii="Times New Roman" w:hAnsi="Times New Roman" w:cs="Times New Roman"/>
            <w:i/>
          </w:rPr>
          <w:t>s</w:t>
        </w:r>
      </w:ins>
      <w:r w:rsidRPr="00AF2F6F">
        <w:rPr>
          <w:rFonts w:ascii="Times New Roman" w:hAnsi="Times New Roman" w:cs="Times New Roman"/>
          <w:i/>
          <w:rPrChange w:id="3506" w:author="PIERRE" w:date="2013-10-24T12:27:00Z">
            <w:rPr>
              <w:rFonts w:ascii="Times New Roman" w:hAnsi="Times New Roman" w:cs="Times New Roman"/>
              <w:i/>
              <w:vertAlign w:val="superscript"/>
            </w:rPr>
          </w:rPrChange>
        </w:rPr>
        <w:t>) dans le sac, et 4 boules noires (mauvaises).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507"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3508"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509"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3510"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511"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512"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3513"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514"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3515"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516"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25"/>
        </w:numPr>
        <w:jc w:val="both"/>
        <w:rPr>
          <w:rFonts w:ascii="Times New Roman" w:hAnsi="Times New Roman" w:cs="Times New Roman"/>
        </w:rPr>
      </w:pPr>
      <w:r w:rsidRPr="00AF2F6F">
        <w:rPr>
          <w:rFonts w:ascii="Times New Roman" w:hAnsi="Times New Roman" w:cs="Times New Roman"/>
          <w:i/>
          <w:rPrChange w:id="3517" w:author="PIERRE" w:date="2013-10-24T12:27:00Z">
            <w:rPr>
              <w:rFonts w:ascii="Times New Roman" w:hAnsi="Times New Roman" w:cs="Times New Roman"/>
              <w:i/>
              <w:vertAlign w:val="superscript"/>
            </w:rPr>
          </w:rPrChange>
        </w:rPr>
        <w:t>«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518" w:author="PIERRE" w:date="2013-10-24T12:27:00Z">
            <w:rPr>
              <w:rFonts w:ascii="Times New Roman" w:hAnsi="Times New Roman" w:cs="Times New Roman"/>
              <w:vertAlign w:val="superscript"/>
            </w:rPr>
          </w:rPrChange>
        </w:rPr>
        <w:t>ENREGISTRER LE CHOIX DANS LE</w:t>
      </w:r>
      <w:del w:id="3519" w:author="Leuveld, Koen" w:date="2013-10-24T20:29:00Z">
        <w:r w:rsidRPr="00AF2F6F" w:rsidDel="000C4FA2">
          <w:rPr>
            <w:rFonts w:ascii="Times New Roman" w:hAnsi="Times New Roman" w:cs="Times New Roman"/>
            <w:rPrChange w:id="3520"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3521" w:author="PIERRE" w:date="2013-10-24T12:27:00Z">
            <w:rPr>
              <w:rFonts w:ascii="Times New Roman" w:hAnsi="Times New Roman" w:cs="Times New Roman"/>
              <w:vertAlign w:val="superscript"/>
            </w:rPr>
          </w:rPrChange>
        </w:rPr>
        <w:t xml:space="preserve"> BAC</w:t>
      </w:r>
      <w:del w:id="3522" w:author="Leuveld, Koen" w:date="2013-10-24T20:29:00Z">
        <w:r w:rsidRPr="00AF2F6F" w:rsidDel="000C4FA2">
          <w:rPr>
            <w:rFonts w:ascii="Times New Roman" w:hAnsi="Times New Roman" w:cs="Times New Roman"/>
            <w:rPrChange w:id="3523"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3524" w:author="PIERRE" w:date="2013-10-24T12:27:00Z">
            <w:rPr>
              <w:rFonts w:ascii="Times New Roman" w:hAnsi="Times New Roman" w:cs="Times New Roman"/>
              <w:vertAlign w:val="superscript"/>
            </w:rPr>
          </w:rPrChange>
        </w:rPr>
        <w:t xml:space="preserve"> [RCM</w:t>
      </w:r>
      <w:del w:id="3525" w:author="PIERRE" w:date="2013-10-23T14:59:00Z">
        <w:r w:rsidRPr="00AF2F6F">
          <w:rPr>
            <w:rFonts w:ascii="Times New Roman" w:hAnsi="Times New Roman" w:cs="Times New Roman"/>
            <w:rPrChange w:id="3526"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3527" w:author="PIERRE" w:date="2013-10-24T12:27:00Z">
            <w:rPr>
              <w:rFonts w:ascii="Times New Roman" w:hAnsi="Times New Roman" w:cs="Times New Roman"/>
              <w:vertAlign w:val="superscript"/>
            </w:rPr>
          </w:rPrChange>
        </w:rPr>
        <w:t>6]</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528" w:author="PIERRE" w:date="2013-10-24T12:27:00Z">
            <w:rPr>
              <w:rFonts w:ascii="Times New Roman" w:hAnsi="Times New Roman" w:cs="Times New Roman"/>
              <w:vertAlign w:val="superscript"/>
            </w:rPr>
          </w:rPrChange>
        </w:rPr>
        <w:t>METTEZ 7 B</w:t>
      </w:r>
      <w:ins w:id="3529" w:author="Leuveld, Koen" w:date="2013-10-24T20:08:00Z">
        <w:r w:rsidR="00F14C16">
          <w:rPr>
            <w:rFonts w:ascii="Times New Roman" w:hAnsi="Times New Roman" w:cs="Times New Roman"/>
          </w:rPr>
          <w:t>OU</w:t>
        </w:r>
      </w:ins>
      <w:del w:id="3530" w:author="Leuveld, Koen" w:date="2013-10-24T20:08:00Z">
        <w:r w:rsidRPr="00AF2F6F" w:rsidDel="00F14C16">
          <w:rPr>
            <w:rFonts w:ascii="Times New Roman" w:hAnsi="Times New Roman" w:cs="Times New Roman"/>
            <w:rPrChange w:id="3531" w:author="PIERRE" w:date="2013-10-24T12:27:00Z">
              <w:rPr>
                <w:rFonts w:ascii="Times New Roman" w:hAnsi="Times New Roman" w:cs="Times New Roman"/>
                <w:vertAlign w:val="superscript"/>
              </w:rPr>
            </w:rPrChange>
          </w:rPr>
          <w:delText>AL</w:delText>
        </w:r>
      </w:del>
      <w:r w:rsidRPr="00AF2F6F">
        <w:rPr>
          <w:rFonts w:ascii="Times New Roman" w:hAnsi="Times New Roman" w:cs="Times New Roman"/>
          <w:rPrChange w:id="3532" w:author="PIERRE" w:date="2013-10-24T12:27:00Z">
            <w:rPr>
              <w:rFonts w:ascii="Times New Roman" w:hAnsi="Times New Roman" w:cs="Times New Roman"/>
              <w:vertAlign w:val="superscript"/>
            </w:rPr>
          </w:rPrChange>
        </w:rPr>
        <w:t xml:space="preserve">LES BLANCHES ET 3 </w:t>
      </w:r>
      <w:del w:id="3533" w:author="Leuveld, Koen" w:date="2013-10-24T20:08:00Z">
        <w:r w:rsidRPr="00AF2F6F" w:rsidDel="00F14C16">
          <w:rPr>
            <w:rFonts w:ascii="Times New Roman" w:hAnsi="Times New Roman" w:cs="Times New Roman"/>
            <w:rPrChange w:id="3534" w:author="PIERRE" w:date="2013-10-24T12:27:00Z">
              <w:rPr>
                <w:rFonts w:ascii="Times New Roman" w:hAnsi="Times New Roman" w:cs="Times New Roman"/>
                <w:vertAlign w:val="superscript"/>
              </w:rPr>
            </w:rPrChange>
          </w:rPr>
          <w:delText xml:space="preserve">BALLES </w:delText>
        </w:r>
      </w:del>
      <w:ins w:id="3535" w:author="Leuveld, Koen" w:date="2013-10-24T20:08:00Z">
        <w:r w:rsidR="00F14C16" w:rsidRPr="00AF2F6F">
          <w:rPr>
            <w:rFonts w:ascii="Times New Roman" w:hAnsi="Times New Roman" w:cs="Times New Roman"/>
            <w:rPrChange w:id="3536" w:author="PIERRE" w:date="2013-10-24T12:27:00Z">
              <w:rPr>
                <w:rFonts w:ascii="Times New Roman" w:hAnsi="Times New Roman" w:cs="Times New Roman"/>
                <w:vertAlign w:val="superscript"/>
              </w:rPr>
            </w:rPrChange>
          </w:rPr>
          <w:t>B</w:t>
        </w:r>
        <w:r w:rsidR="00F14C16">
          <w:rPr>
            <w:rFonts w:ascii="Times New Roman" w:hAnsi="Times New Roman" w:cs="Times New Roman"/>
          </w:rPr>
          <w:t>OU</w:t>
        </w:r>
        <w:r w:rsidR="00F14C16" w:rsidRPr="00AF2F6F">
          <w:rPr>
            <w:rFonts w:ascii="Times New Roman" w:hAnsi="Times New Roman" w:cs="Times New Roman"/>
            <w:rPrChange w:id="3537" w:author="PIERRE" w:date="2013-10-24T12:27:00Z">
              <w:rPr>
                <w:rFonts w:ascii="Times New Roman" w:hAnsi="Times New Roman" w:cs="Times New Roman"/>
                <w:vertAlign w:val="superscript"/>
              </w:rPr>
            </w:rPrChange>
          </w:rPr>
          <w:t xml:space="preserve">LES </w:t>
        </w:r>
      </w:ins>
      <w:r w:rsidRPr="00AF2F6F">
        <w:rPr>
          <w:rFonts w:ascii="Times New Roman" w:hAnsi="Times New Roman" w:cs="Times New Roman"/>
          <w:rPrChange w:id="3538" w:author="PIERRE" w:date="2013-10-24T12:27:00Z">
            <w:rPr>
              <w:rFonts w:ascii="Times New Roman" w:hAnsi="Times New Roman" w:cs="Times New Roman"/>
              <w:vertAlign w:val="superscript"/>
            </w:rPr>
          </w:rPrChange>
        </w:rPr>
        <w:t xml:space="preserve">NOIRES SUR </w:t>
      </w:r>
      <w:del w:id="3539" w:author="Leuveld, Koen" w:date="2013-10-24T20:07:00Z">
        <w:r w:rsidRPr="00AF2F6F" w:rsidDel="00F14C16">
          <w:rPr>
            <w:rFonts w:ascii="Times New Roman" w:hAnsi="Times New Roman" w:cs="Times New Roman"/>
            <w:rPrChange w:id="3540" w:author="PIERRE" w:date="2013-10-24T12:27:00Z">
              <w:rPr>
                <w:rFonts w:ascii="Times New Roman" w:hAnsi="Times New Roman" w:cs="Times New Roman"/>
                <w:vertAlign w:val="superscript"/>
              </w:rPr>
            </w:rPrChange>
          </w:rPr>
          <w:delText>L’ESPACE RESERVE A</w:delText>
        </w:r>
      </w:del>
      <w:ins w:id="3541" w:author="Leuveld, Koen" w:date="2013-10-24T20:07:00Z">
        <w:r w:rsidR="00F14C16">
          <w:rPr>
            <w:rFonts w:ascii="Times New Roman" w:hAnsi="Times New Roman" w:cs="Times New Roman"/>
          </w:rPr>
          <w:t>L’ESPACE RESERVÉ À</w:t>
        </w:r>
      </w:ins>
      <w:r w:rsidRPr="00AF2F6F">
        <w:rPr>
          <w:rFonts w:ascii="Times New Roman" w:hAnsi="Times New Roman" w:cs="Times New Roman"/>
          <w:rPrChange w:id="3542" w:author="PIERRE" w:date="2013-10-24T12:27:00Z">
            <w:rPr>
              <w:rFonts w:ascii="Times New Roman" w:hAnsi="Times New Roman" w:cs="Times New Roman"/>
              <w:vertAlign w:val="superscript"/>
            </w:rPr>
          </w:rPrChange>
        </w:rPr>
        <w:t xml:space="preserve"> L’EXERCICE.</w:t>
      </w:r>
    </w:p>
    <w:p w:rsidR="002A57BD" w:rsidRPr="00442E10" w:rsidRDefault="000C4FA2" w:rsidP="00AF6156">
      <w:pPr>
        <w:pStyle w:val="ListParagraph"/>
        <w:numPr>
          <w:ilvl w:val="0"/>
          <w:numId w:val="9"/>
        </w:numPr>
        <w:jc w:val="both"/>
        <w:rPr>
          <w:rFonts w:ascii="Times New Roman" w:hAnsi="Times New Roman" w:cs="Times New Roman"/>
        </w:rPr>
      </w:pPr>
      <w:ins w:id="3543" w:author="Leuveld, Koen" w:date="2013-10-24T20:26:00Z">
        <w:r>
          <w:rPr>
            <w:rFonts w:ascii="Times New Roman" w:hAnsi="Times New Roman" w:cs="Times New Roman"/>
          </w:rPr>
          <w:t>Mélange</w:t>
        </w:r>
        <w:r w:rsidRPr="009A34FC">
          <w:rPr>
            <w:rFonts w:ascii="Times New Roman" w:hAnsi="Times New Roman" w:cs="Times New Roman"/>
          </w:rPr>
          <w:t xml:space="preserve"> </w:t>
        </w:r>
      </w:ins>
      <w:del w:id="3544" w:author="Leuveld, Koen" w:date="2013-10-24T20:26:00Z">
        <w:r w:rsidR="00AF2F6F" w:rsidRPr="00AF2F6F" w:rsidDel="000C4FA2">
          <w:rPr>
            <w:rFonts w:ascii="Times New Roman" w:hAnsi="Times New Roman" w:cs="Times New Roman"/>
            <w:rPrChange w:id="3545" w:author="PIERRE" w:date="2013-10-24T12:27:00Z">
              <w:rPr>
                <w:rFonts w:ascii="Times New Roman" w:hAnsi="Times New Roman" w:cs="Times New Roman"/>
                <w:vertAlign w:val="superscript"/>
              </w:rPr>
            </w:rPrChange>
          </w:rPr>
          <w:delText xml:space="preserve">Étape </w:delText>
        </w:r>
      </w:del>
      <w:r w:rsidR="00AF2F6F" w:rsidRPr="00AF2F6F">
        <w:rPr>
          <w:rFonts w:ascii="Times New Roman" w:hAnsi="Times New Roman" w:cs="Times New Roman"/>
          <w:rPrChange w:id="3546" w:author="PIERRE" w:date="2013-10-24T12:27:00Z">
            <w:rPr>
              <w:rFonts w:ascii="Times New Roman" w:hAnsi="Times New Roman" w:cs="Times New Roman"/>
              <w:vertAlign w:val="superscript"/>
            </w:rPr>
          </w:rPrChange>
        </w:rPr>
        <w:t>7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547" w:author="PIERRE" w:date="2013-10-24T12:27:00Z">
            <w:rPr>
              <w:rFonts w:ascii="Times New Roman" w:hAnsi="Times New Roman" w:cs="Times New Roman"/>
              <w:i/>
              <w:vertAlign w:val="superscript"/>
            </w:rPr>
          </w:rPrChange>
        </w:rPr>
        <w:t>« Il y a 7 boules blanches (bonne</w:t>
      </w:r>
      <w:ins w:id="3548" w:author="Leuveld, Koen" w:date="2013-10-24T20:29:00Z">
        <w:r w:rsidR="000C4FA2">
          <w:rPr>
            <w:rFonts w:ascii="Times New Roman" w:hAnsi="Times New Roman" w:cs="Times New Roman"/>
            <w:i/>
          </w:rPr>
          <w:t>s</w:t>
        </w:r>
      </w:ins>
      <w:r w:rsidRPr="00AF2F6F">
        <w:rPr>
          <w:rFonts w:ascii="Times New Roman" w:hAnsi="Times New Roman" w:cs="Times New Roman"/>
          <w:i/>
          <w:rPrChange w:id="3549" w:author="PIERRE" w:date="2013-10-24T12:27:00Z">
            <w:rPr>
              <w:rFonts w:ascii="Times New Roman" w:hAnsi="Times New Roman" w:cs="Times New Roman"/>
              <w:i/>
              <w:vertAlign w:val="superscript"/>
            </w:rPr>
          </w:rPrChange>
        </w:rPr>
        <w:t>) dans le sac, et 3 boules noires (mauvaises).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550"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3551"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552"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3553"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554"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555"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3556"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557"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3558"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559"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25"/>
        </w:numPr>
        <w:jc w:val="both"/>
        <w:rPr>
          <w:rFonts w:ascii="Times New Roman" w:hAnsi="Times New Roman" w:cs="Times New Roman"/>
        </w:rPr>
      </w:pPr>
      <w:r w:rsidRPr="00AF2F6F">
        <w:rPr>
          <w:rFonts w:ascii="Times New Roman" w:hAnsi="Times New Roman" w:cs="Times New Roman"/>
          <w:i/>
          <w:rPrChange w:id="3560" w:author="PIERRE" w:date="2013-10-24T12:27:00Z">
            <w:rPr>
              <w:rFonts w:ascii="Times New Roman" w:hAnsi="Times New Roman" w:cs="Times New Roman"/>
              <w:i/>
              <w:vertAlign w:val="superscript"/>
            </w:rPr>
          </w:rPrChange>
        </w:rPr>
        <w:lastRenderedPageBreak/>
        <w:t>«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561" w:author="PIERRE" w:date="2013-10-24T12:27:00Z">
            <w:rPr>
              <w:rFonts w:ascii="Times New Roman" w:hAnsi="Times New Roman" w:cs="Times New Roman"/>
              <w:vertAlign w:val="superscript"/>
            </w:rPr>
          </w:rPrChange>
        </w:rPr>
        <w:t>ENREGISTRER LE CHOIX DANS LE</w:t>
      </w:r>
      <w:del w:id="3562" w:author="Leuveld, Koen" w:date="2013-10-24T20:29:00Z">
        <w:r w:rsidRPr="00AF2F6F" w:rsidDel="000C4FA2">
          <w:rPr>
            <w:rFonts w:ascii="Times New Roman" w:hAnsi="Times New Roman" w:cs="Times New Roman"/>
            <w:rPrChange w:id="3563"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3564" w:author="PIERRE" w:date="2013-10-24T12:27:00Z">
            <w:rPr>
              <w:rFonts w:ascii="Times New Roman" w:hAnsi="Times New Roman" w:cs="Times New Roman"/>
              <w:vertAlign w:val="superscript"/>
            </w:rPr>
          </w:rPrChange>
        </w:rPr>
        <w:t xml:space="preserve"> BAC</w:t>
      </w:r>
      <w:del w:id="3565" w:author="Leuveld, Koen" w:date="2013-10-24T20:29:00Z">
        <w:r w:rsidRPr="00AF2F6F" w:rsidDel="000C4FA2">
          <w:rPr>
            <w:rFonts w:ascii="Times New Roman" w:hAnsi="Times New Roman" w:cs="Times New Roman"/>
            <w:rPrChange w:id="3566"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3567" w:author="PIERRE" w:date="2013-10-24T12:27:00Z">
            <w:rPr>
              <w:rFonts w:ascii="Times New Roman" w:hAnsi="Times New Roman" w:cs="Times New Roman"/>
              <w:vertAlign w:val="superscript"/>
            </w:rPr>
          </w:rPrChange>
        </w:rPr>
        <w:t xml:space="preserve"> [RCM</w:t>
      </w:r>
      <w:del w:id="3568" w:author="PIERRE" w:date="2013-10-23T14:59:00Z">
        <w:r w:rsidRPr="00AF2F6F">
          <w:rPr>
            <w:rFonts w:ascii="Times New Roman" w:hAnsi="Times New Roman" w:cs="Times New Roman"/>
            <w:rPrChange w:id="3569"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3570" w:author="PIERRE" w:date="2013-10-24T12:27:00Z">
            <w:rPr>
              <w:rFonts w:ascii="Times New Roman" w:hAnsi="Times New Roman" w:cs="Times New Roman"/>
              <w:vertAlign w:val="superscript"/>
            </w:rPr>
          </w:rPrChange>
        </w:rPr>
        <w:t>7]</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571" w:author="PIERRE" w:date="2013-10-24T12:27:00Z">
            <w:rPr>
              <w:rFonts w:ascii="Times New Roman" w:hAnsi="Times New Roman" w:cs="Times New Roman"/>
              <w:vertAlign w:val="superscript"/>
            </w:rPr>
          </w:rPrChange>
        </w:rPr>
        <w:t xml:space="preserve">METTEZ 8 BOULES BLANCHES ET 2 BOULES NOIRES SUR L’ESPACE </w:t>
      </w:r>
      <w:del w:id="3572" w:author="Leuveld, Koen" w:date="2013-10-24T20:08:00Z">
        <w:r w:rsidRPr="00AF2F6F" w:rsidDel="00F14C16">
          <w:rPr>
            <w:rFonts w:ascii="Times New Roman" w:hAnsi="Times New Roman" w:cs="Times New Roman"/>
            <w:rPrChange w:id="3573" w:author="PIERRE" w:date="2013-10-24T12:27:00Z">
              <w:rPr>
                <w:rFonts w:ascii="Times New Roman" w:hAnsi="Times New Roman" w:cs="Times New Roman"/>
                <w:vertAlign w:val="superscript"/>
              </w:rPr>
            </w:rPrChange>
          </w:rPr>
          <w:delText xml:space="preserve">PREVU </w:delText>
        </w:r>
      </w:del>
      <w:ins w:id="3574" w:author="Leuveld, Koen" w:date="2013-10-24T20:08:00Z">
        <w:r w:rsidR="00F14C16" w:rsidRPr="00AF2F6F">
          <w:rPr>
            <w:rFonts w:ascii="Times New Roman" w:hAnsi="Times New Roman" w:cs="Times New Roman"/>
            <w:rPrChange w:id="3575" w:author="PIERRE" w:date="2013-10-24T12:27:00Z">
              <w:rPr>
                <w:rFonts w:ascii="Times New Roman" w:hAnsi="Times New Roman" w:cs="Times New Roman"/>
                <w:vertAlign w:val="superscript"/>
              </w:rPr>
            </w:rPrChange>
          </w:rPr>
          <w:t>PR</w:t>
        </w:r>
        <w:r w:rsidR="00F14C16">
          <w:rPr>
            <w:rFonts w:ascii="Times New Roman" w:hAnsi="Times New Roman" w:cs="Times New Roman"/>
          </w:rPr>
          <w:t>É</w:t>
        </w:r>
        <w:r w:rsidR="00F14C16" w:rsidRPr="00AF2F6F">
          <w:rPr>
            <w:rFonts w:ascii="Times New Roman" w:hAnsi="Times New Roman" w:cs="Times New Roman"/>
            <w:rPrChange w:id="3576" w:author="PIERRE" w:date="2013-10-24T12:27:00Z">
              <w:rPr>
                <w:rFonts w:ascii="Times New Roman" w:hAnsi="Times New Roman" w:cs="Times New Roman"/>
                <w:vertAlign w:val="superscript"/>
              </w:rPr>
            </w:rPrChange>
          </w:rPr>
          <w:t xml:space="preserve">VU </w:t>
        </w:r>
      </w:ins>
      <w:del w:id="3577" w:author="Leuveld, Koen" w:date="2013-10-24T20:09:00Z">
        <w:r w:rsidRPr="00AF2F6F" w:rsidDel="00F14C16">
          <w:rPr>
            <w:rFonts w:ascii="Times New Roman" w:hAnsi="Times New Roman" w:cs="Times New Roman"/>
            <w:rPrChange w:id="3578" w:author="PIERRE" w:date="2013-10-24T12:27:00Z">
              <w:rPr>
                <w:rFonts w:ascii="Times New Roman" w:hAnsi="Times New Roman" w:cs="Times New Roman"/>
                <w:vertAlign w:val="superscript"/>
              </w:rPr>
            </w:rPrChange>
          </w:rPr>
          <w:delText>POUR A</w:delText>
        </w:r>
      </w:del>
      <w:ins w:id="3579" w:author="Leuveld, Koen" w:date="2013-10-24T20:09:00Z">
        <w:r w:rsidR="00F14C16">
          <w:rPr>
            <w:rFonts w:ascii="Times New Roman" w:hAnsi="Times New Roman" w:cs="Times New Roman"/>
          </w:rPr>
          <w:t>À</w:t>
        </w:r>
      </w:ins>
      <w:r w:rsidRPr="00AF2F6F">
        <w:rPr>
          <w:rFonts w:ascii="Times New Roman" w:hAnsi="Times New Roman" w:cs="Times New Roman"/>
          <w:rPrChange w:id="3580" w:author="PIERRE" w:date="2013-10-24T12:27:00Z">
            <w:rPr>
              <w:rFonts w:ascii="Times New Roman" w:hAnsi="Times New Roman" w:cs="Times New Roman"/>
              <w:vertAlign w:val="superscript"/>
            </w:rPr>
          </w:rPrChange>
        </w:rPr>
        <w:t xml:space="preserve"> L’EXERCICE</w:t>
      </w:r>
    </w:p>
    <w:p w:rsidR="002A57BD" w:rsidRPr="00442E10" w:rsidRDefault="000C4FA2" w:rsidP="00AF6156">
      <w:pPr>
        <w:pStyle w:val="ListParagraph"/>
        <w:numPr>
          <w:ilvl w:val="0"/>
          <w:numId w:val="9"/>
        </w:numPr>
        <w:jc w:val="both"/>
        <w:rPr>
          <w:rFonts w:ascii="Times New Roman" w:hAnsi="Times New Roman" w:cs="Times New Roman"/>
        </w:rPr>
      </w:pPr>
      <w:ins w:id="3581" w:author="Leuveld, Koen" w:date="2013-10-24T20:26:00Z">
        <w:r>
          <w:rPr>
            <w:rFonts w:ascii="Times New Roman" w:hAnsi="Times New Roman" w:cs="Times New Roman"/>
          </w:rPr>
          <w:t>Mélange</w:t>
        </w:r>
        <w:r w:rsidRPr="009A34FC">
          <w:rPr>
            <w:rFonts w:ascii="Times New Roman" w:hAnsi="Times New Roman" w:cs="Times New Roman"/>
          </w:rPr>
          <w:t xml:space="preserve"> </w:t>
        </w:r>
      </w:ins>
      <w:del w:id="3582" w:author="Leuveld, Koen" w:date="2013-10-24T20:26:00Z">
        <w:r w:rsidR="00AF2F6F" w:rsidRPr="00AF2F6F" w:rsidDel="000C4FA2">
          <w:rPr>
            <w:rFonts w:ascii="Times New Roman" w:hAnsi="Times New Roman" w:cs="Times New Roman"/>
            <w:rPrChange w:id="3583" w:author="PIERRE" w:date="2013-10-24T12:27:00Z">
              <w:rPr>
                <w:rFonts w:ascii="Times New Roman" w:hAnsi="Times New Roman" w:cs="Times New Roman"/>
                <w:vertAlign w:val="superscript"/>
              </w:rPr>
            </w:rPrChange>
          </w:rPr>
          <w:delText xml:space="preserve">Étape </w:delText>
        </w:r>
      </w:del>
      <w:r w:rsidR="00AF2F6F" w:rsidRPr="00AF2F6F">
        <w:rPr>
          <w:rFonts w:ascii="Times New Roman" w:hAnsi="Times New Roman" w:cs="Times New Roman"/>
          <w:rPrChange w:id="3584" w:author="PIERRE" w:date="2013-10-24T12:27:00Z">
            <w:rPr>
              <w:rFonts w:ascii="Times New Roman" w:hAnsi="Times New Roman" w:cs="Times New Roman"/>
              <w:vertAlign w:val="superscript"/>
            </w:rPr>
          </w:rPrChange>
        </w:rPr>
        <w:t>8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585" w:author="PIERRE" w:date="2013-10-24T12:27:00Z">
            <w:rPr>
              <w:rFonts w:ascii="Times New Roman" w:hAnsi="Times New Roman" w:cs="Times New Roman"/>
              <w:i/>
              <w:vertAlign w:val="superscript"/>
            </w:rPr>
          </w:rPrChange>
        </w:rPr>
        <w:t>« Il y a 8 boules blanches (bonne</w:t>
      </w:r>
      <w:ins w:id="3586" w:author="Leuveld, Koen" w:date="2013-10-24T20:29:00Z">
        <w:r w:rsidR="000C4FA2">
          <w:rPr>
            <w:rFonts w:ascii="Times New Roman" w:hAnsi="Times New Roman" w:cs="Times New Roman"/>
            <w:i/>
          </w:rPr>
          <w:t>s</w:t>
        </w:r>
      </w:ins>
      <w:r w:rsidRPr="00AF2F6F">
        <w:rPr>
          <w:rFonts w:ascii="Times New Roman" w:hAnsi="Times New Roman" w:cs="Times New Roman"/>
          <w:i/>
          <w:rPrChange w:id="3587" w:author="PIERRE" w:date="2013-10-24T12:27:00Z">
            <w:rPr>
              <w:rFonts w:ascii="Times New Roman" w:hAnsi="Times New Roman" w:cs="Times New Roman"/>
              <w:i/>
              <w:vertAlign w:val="superscript"/>
            </w:rPr>
          </w:rPrChange>
        </w:rPr>
        <w:t>) dans le sac, et 2 boules noires (mauvaises).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588"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3589"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590"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3591"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592"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593"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3594"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595"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3596"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597"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25"/>
        </w:numPr>
        <w:jc w:val="both"/>
        <w:rPr>
          <w:rFonts w:ascii="Times New Roman" w:hAnsi="Times New Roman" w:cs="Times New Roman"/>
        </w:rPr>
      </w:pPr>
      <w:r w:rsidRPr="00AF2F6F">
        <w:rPr>
          <w:rFonts w:ascii="Times New Roman" w:hAnsi="Times New Roman" w:cs="Times New Roman"/>
          <w:i/>
          <w:rPrChange w:id="3598" w:author="PIERRE" w:date="2013-10-24T12:27:00Z">
            <w:rPr>
              <w:rFonts w:ascii="Times New Roman" w:hAnsi="Times New Roman" w:cs="Times New Roman"/>
              <w:i/>
              <w:vertAlign w:val="superscript"/>
            </w:rPr>
          </w:rPrChange>
        </w:rPr>
        <w:t>«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599" w:author="PIERRE" w:date="2013-10-24T12:27:00Z">
            <w:rPr>
              <w:rFonts w:ascii="Times New Roman" w:hAnsi="Times New Roman" w:cs="Times New Roman"/>
              <w:vertAlign w:val="superscript"/>
            </w:rPr>
          </w:rPrChange>
        </w:rPr>
        <w:t>ENREGISTRER LE CHOIX DANS LE</w:t>
      </w:r>
      <w:del w:id="3600" w:author="Leuveld, Koen" w:date="2013-10-24T20:29:00Z">
        <w:r w:rsidRPr="00AF2F6F" w:rsidDel="000C4FA2">
          <w:rPr>
            <w:rFonts w:ascii="Times New Roman" w:hAnsi="Times New Roman" w:cs="Times New Roman"/>
            <w:rPrChange w:id="3601"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3602" w:author="PIERRE" w:date="2013-10-24T12:27:00Z">
            <w:rPr>
              <w:rFonts w:ascii="Times New Roman" w:hAnsi="Times New Roman" w:cs="Times New Roman"/>
              <w:vertAlign w:val="superscript"/>
            </w:rPr>
          </w:rPrChange>
        </w:rPr>
        <w:t xml:space="preserve"> BAC</w:t>
      </w:r>
      <w:del w:id="3603" w:author="Leuveld, Koen" w:date="2013-10-24T20:29:00Z">
        <w:r w:rsidRPr="00AF2F6F" w:rsidDel="000C4FA2">
          <w:rPr>
            <w:rFonts w:ascii="Times New Roman" w:hAnsi="Times New Roman" w:cs="Times New Roman"/>
            <w:rPrChange w:id="3604"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3605" w:author="PIERRE" w:date="2013-10-24T12:27:00Z">
            <w:rPr>
              <w:rFonts w:ascii="Times New Roman" w:hAnsi="Times New Roman" w:cs="Times New Roman"/>
              <w:vertAlign w:val="superscript"/>
            </w:rPr>
          </w:rPrChange>
        </w:rPr>
        <w:t xml:space="preserve"> [RCM</w:t>
      </w:r>
      <w:del w:id="3606" w:author="PIERRE" w:date="2013-10-23T14:59:00Z">
        <w:r w:rsidRPr="00AF2F6F">
          <w:rPr>
            <w:rFonts w:ascii="Times New Roman" w:hAnsi="Times New Roman" w:cs="Times New Roman"/>
            <w:rPrChange w:id="3607"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3608" w:author="PIERRE" w:date="2013-10-24T12:27:00Z">
            <w:rPr>
              <w:rFonts w:ascii="Times New Roman" w:hAnsi="Times New Roman" w:cs="Times New Roman"/>
              <w:vertAlign w:val="superscript"/>
            </w:rPr>
          </w:rPrChange>
        </w:rPr>
        <w:t>8]</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609" w:author="PIERRE" w:date="2013-10-24T12:27:00Z">
            <w:rPr>
              <w:rFonts w:ascii="Times New Roman" w:hAnsi="Times New Roman" w:cs="Times New Roman"/>
              <w:vertAlign w:val="superscript"/>
            </w:rPr>
          </w:rPrChange>
        </w:rPr>
        <w:t>METTEZ 9 BOULES BLANCHES ET 1 BOULE</w:t>
      </w:r>
      <w:del w:id="3610" w:author="Leuveld, Koen" w:date="2013-10-24T20:09:00Z">
        <w:r w:rsidRPr="00AF2F6F" w:rsidDel="00F14C16">
          <w:rPr>
            <w:rFonts w:ascii="Times New Roman" w:hAnsi="Times New Roman" w:cs="Times New Roman"/>
            <w:rPrChange w:id="3611"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3612" w:author="PIERRE" w:date="2013-10-24T12:27:00Z">
            <w:rPr>
              <w:rFonts w:ascii="Times New Roman" w:hAnsi="Times New Roman" w:cs="Times New Roman"/>
              <w:vertAlign w:val="superscript"/>
            </w:rPr>
          </w:rPrChange>
        </w:rPr>
        <w:t xml:space="preserve"> NOIRE</w:t>
      </w:r>
      <w:del w:id="3613" w:author="Leuveld, Koen" w:date="2013-10-24T20:09:00Z">
        <w:r w:rsidRPr="00AF2F6F" w:rsidDel="00F14C16">
          <w:rPr>
            <w:rFonts w:ascii="Times New Roman" w:hAnsi="Times New Roman" w:cs="Times New Roman"/>
            <w:rPrChange w:id="3614"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3615" w:author="PIERRE" w:date="2013-10-24T12:27:00Z">
            <w:rPr>
              <w:rFonts w:ascii="Times New Roman" w:hAnsi="Times New Roman" w:cs="Times New Roman"/>
              <w:vertAlign w:val="superscript"/>
            </w:rPr>
          </w:rPrChange>
        </w:rPr>
        <w:t xml:space="preserve"> SUR L’ESPACE </w:t>
      </w:r>
      <w:del w:id="3616" w:author="Leuveld, Koen" w:date="2013-10-24T20:08:00Z">
        <w:r w:rsidRPr="00AF2F6F" w:rsidDel="00F14C16">
          <w:rPr>
            <w:rFonts w:ascii="Times New Roman" w:hAnsi="Times New Roman" w:cs="Times New Roman"/>
            <w:rPrChange w:id="3617" w:author="PIERRE" w:date="2013-10-24T12:27:00Z">
              <w:rPr>
                <w:rFonts w:ascii="Times New Roman" w:hAnsi="Times New Roman" w:cs="Times New Roman"/>
                <w:vertAlign w:val="superscript"/>
              </w:rPr>
            </w:rPrChange>
          </w:rPr>
          <w:delText xml:space="preserve">PREVU </w:delText>
        </w:r>
      </w:del>
      <w:ins w:id="3618" w:author="Leuveld, Koen" w:date="2013-10-24T20:08:00Z">
        <w:r w:rsidR="00F14C16" w:rsidRPr="00AF2F6F">
          <w:rPr>
            <w:rFonts w:ascii="Times New Roman" w:hAnsi="Times New Roman" w:cs="Times New Roman"/>
            <w:rPrChange w:id="3619" w:author="PIERRE" w:date="2013-10-24T12:27:00Z">
              <w:rPr>
                <w:rFonts w:ascii="Times New Roman" w:hAnsi="Times New Roman" w:cs="Times New Roman"/>
                <w:vertAlign w:val="superscript"/>
              </w:rPr>
            </w:rPrChange>
          </w:rPr>
          <w:t>PR</w:t>
        </w:r>
        <w:r w:rsidR="00F14C16">
          <w:rPr>
            <w:rFonts w:ascii="Times New Roman" w:hAnsi="Times New Roman" w:cs="Times New Roman"/>
          </w:rPr>
          <w:t>É</w:t>
        </w:r>
        <w:r w:rsidR="00F14C16" w:rsidRPr="00AF2F6F">
          <w:rPr>
            <w:rFonts w:ascii="Times New Roman" w:hAnsi="Times New Roman" w:cs="Times New Roman"/>
            <w:rPrChange w:id="3620" w:author="PIERRE" w:date="2013-10-24T12:27:00Z">
              <w:rPr>
                <w:rFonts w:ascii="Times New Roman" w:hAnsi="Times New Roman" w:cs="Times New Roman"/>
                <w:vertAlign w:val="superscript"/>
              </w:rPr>
            </w:rPrChange>
          </w:rPr>
          <w:t xml:space="preserve">VU </w:t>
        </w:r>
      </w:ins>
      <w:del w:id="3621" w:author="Leuveld, Koen" w:date="2013-10-24T20:09:00Z">
        <w:r w:rsidRPr="00AF2F6F" w:rsidDel="00F14C16">
          <w:rPr>
            <w:rFonts w:ascii="Times New Roman" w:hAnsi="Times New Roman" w:cs="Times New Roman"/>
            <w:rPrChange w:id="3622" w:author="PIERRE" w:date="2013-10-24T12:27:00Z">
              <w:rPr>
                <w:rFonts w:ascii="Times New Roman" w:hAnsi="Times New Roman" w:cs="Times New Roman"/>
                <w:vertAlign w:val="superscript"/>
              </w:rPr>
            </w:rPrChange>
          </w:rPr>
          <w:delText>POUR A</w:delText>
        </w:r>
      </w:del>
      <w:ins w:id="3623" w:author="Leuveld, Koen" w:date="2013-10-24T20:09:00Z">
        <w:r w:rsidR="00F14C16">
          <w:rPr>
            <w:rFonts w:ascii="Times New Roman" w:hAnsi="Times New Roman" w:cs="Times New Roman"/>
          </w:rPr>
          <w:t>À</w:t>
        </w:r>
      </w:ins>
      <w:r w:rsidRPr="00AF2F6F">
        <w:rPr>
          <w:rFonts w:ascii="Times New Roman" w:hAnsi="Times New Roman" w:cs="Times New Roman"/>
          <w:rPrChange w:id="3624" w:author="PIERRE" w:date="2013-10-24T12:27:00Z">
            <w:rPr>
              <w:rFonts w:ascii="Times New Roman" w:hAnsi="Times New Roman" w:cs="Times New Roman"/>
              <w:vertAlign w:val="superscript"/>
            </w:rPr>
          </w:rPrChange>
        </w:rPr>
        <w:t xml:space="preserve"> L’EXERCICE</w:t>
      </w:r>
    </w:p>
    <w:p w:rsidR="002A57BD" w:rsidRPr="00442E10" w:rsidRDefault="00C0343C" w:rsidP="00AF6156">
      <w:pPr>
        <w:pStyle w:val="ListParagraph"/>
        <w:numPr>
          <w:ilvl w:val="0"/>
          <w:numId w:val="9"/>
        </w:numPr>
        <w:jc w:val="both"/>
        <w:rPr>
          <w:rFonts w:ascii="Times New Roman" w:hAnsi="Times New Roman" w:cs="Times New Roman"/>
        </w:rPr>
      </w:pPr>
      <w:ins w:id="3625" w:author="Leuveld, Koen" w:date="2013-10-24T20:26:00Z">
        <w:r>
          <w:rPr>
            <w:rFonts w:ascii="Times New Roman" w:hAnsi="Times New Roman" w:cs="Times New Roman"/>
          </w:rPr>
          <w:t>Mélange</w:t>
        </w:r>
        <w:r w:rsidRPr="009A34FC">
          <w:rPr>
            <w:rFonts w:ascii="Times New Roman" w:hAnsi="Times New Roman" w:cs="Times New Roman"/>
          </w:rPr>
          <w:t xml:space="preserve"> </w:t>
        </w:r>
      </w:ins>
      <w:del w:id="3626" w:author="Leuveld, Koen" w:date="2013-10-24T20:26:00Z">
        <w:r w:rsidR="00AF2F6F" w:rsidRPr="00AF2F6F" w:rsidDel="00C0343C">
          <w:rPr>
            <w:rFonts w:ascii="Times New Roman" w:hAnsi="Times New Roman" w:cs="Times New Roman"/>
            <w:rPrChange w:id="3627" w:author="PIERRE" w:date="2013-10-24T12:27:00Z">
              <w:rPr>
                <w:rFonts w:ascii="Times New Roman" w:hAnsi="Times New Roman" w:cs="Times New Roman"/>
                <w:vertAlign w:val="superscript"/>
              </w:rPr>
            </w:rPrChange>
          </w:rPr>
          <w:delText xml:space="preserve">Étape </w:delText>
        </w:r>
      </w:del>
      <w:r w:rsidR="00AF2F6F" w:rsidRPr="00AF2F6F">
        <w:rPr>
          <w:rFonts w:ascii="Times New Roman" w:hAnsi="Times New Roman" w:cs="Times New Roman"/>
          <w:rPrChange w:id="3628" w:author="PIERRE" w:date="2013-10-24T12:27:00Z">
            <w:rPr>
              <w:rFonts w:ascii="Times New Roman" w:hAnsi="Times New Roman" w:cs="Times New Roman"/>
              <w:vertAlign w:val="superscript"/>
            </w:rPr>
          </w:rPrChange>
        </w:rPr>
        <w:t>9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629" w:author="PIERRE" w:date="2013-10-24T12:27:00Z">
            <w:rPr>
              <w:rFonts w:ascii="Times New Roman" w:hAnsi="Times New Roman" w:cs="Times New Roman"/>
              <w:i/>
              <w:vertAlign w:val="superscript"/>
            </w:rPr>
          </w:rPrChange>
        </w:rPr>
        <w:t>« Il y a 9 boules blanches (bonne</w:t>
      </w:r>
      <w:ins w:id="3630" w:author="Leuveld, Koen" w:date="2013-10-24T20:30:00Z">
        <w:r w:rsidR="000C4FA2">
          <w:rPr>
            <w:rFonts w:ascii="Times New Roman" w:hAnsi="Times New Roman" w:cs="Times New Roman"/>
            <w:i/>
          </w:rPr>
          <w:t>s</w:t>
        </w:r>
      </w:ins>
      <w:r w:rsidRPr="00AF2F6F">
        <w:rPr>
          <w:rFonts w:ascii="Times New Roman" w:hAnsi="Times New Roman" w:cs="Times New Roman"/>
          <w:i/>
          <w:rPrChange w:id="3631" w:author="PIERRE" w:date="2013-10-24T12:27:00Z">
            <w:rPr>
              <w:rFonts w:ascii="Times New Roman" w:hAnsi="Times New Roman" w:cs="Times New Roman"/>
              <w:i/>
              <w:vertAlign w:val="superscript"/>
            </w:rPr>
          </w:rPrChange>
        </w:rPr>
        <w:t>) dans le sac, et 1 boule noire (mauvaise).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632"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3633"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634"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3635"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636"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637"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3638"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639"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3640"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641"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25"/>
        </w:numPr>
        <w:jc w:val="both"/>
        <w:rPr>
          <w:rFonts w:ascii="Times New Roman" w:hAnsi="Times New Roman" w:cs="Times New Roman"/>
        </w:rPr>
      </w:pPr>
      <w:r w:rsidRPr="00AF2F6F">
        <w:rPr>
          <w:rFonts w:ascii="Times New Roman" w:hAnsi="Times New Roman" w:cs="Times New Roman"/>
          <w:i/>
          <w:rPrChange w:id="3642" w:author="PIERRE" w:date="2013-10-24T12:27:00Z">
            <w:rPr>
              <w:rFonts w:ascii="Times New Roman" w:hAnsi="Times New Roman" w:cs="Times New Roman"/>
              <w:i/>
              <w:vertAlign w:val="superscript"/>
            </w:rPr>
          </w:rPrChange>
        </w:rPr>
        <w:t>«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643" w:author="PIERRE" w:date="2013-10-24T12:27:00Z">
            <w:rPr>
              <w:rFonts w:ascii="Times New Roman" w:hAnsi="Times New Roman" w:cs="Times New Roman"/>
              <w:vertAlign w:val="superscript"/>
            </w:rPr>
          </w:rPrChange>
        </w:rPr>
        <w:t>ENREGISTRER LE CHOIX DANS LE</w:t>
      </w:r>
      <w:del w:id="3644" w:author="Leuveld, Koen" w:date="2013-10-24T20:30:00Z">
        <w:r w:rsidRPr="00AF2F6F" w:rsidDel="000C4FA2">
          <w:rPr>
            <w:rFonts w:ascii="Times New Roman" w:hAnsi="Times New Roman" w:cs="Times New Roman"/>
            <w:rPrChange w:id="3645"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3646" w:author="PIERRE" w:date="2013-10-24T12:27:00Z">
            <w:rPr>
              <w:rFonts w:ascii="Times New Roman" w:hAnsi="Times New Roman" w:cs="Times New Roman"/>
              <w:vertAlign w:val="superscript"/>
            </w:rPr>
          </w:rPrChange>
        </w:rPr>
        <w:t xml:space="preserve"> BAC</w:t>
      </w:r>
      <w:del w:id="3647" w:author="Leuveld, Koen" w:date="2013-10-24T20:30:00Z">
        <w:r w:rsidRPr="00AF2F6F" w:rsidDel="000C4FA2">
          <w:rPr>
            <w:rFonts w:ascii="Times New Roman" w:hAnsi="Times New Roman" w:cs="Times New Roman"/>
            <w:rPrChange w:id="3648"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3649" w:author="PIERRE" w:date="2013-10-24T12:27:00Z">
            <w:rPr>
              <w:rFonts w:ascii="Times New Roman" w:hAnsi="Times New Roman" w:cs="Times New Roman"/>
              <w:vertAlign w:val="superscript"/>
            </w:rPr>
          </w:rPrChange>
        </w:rPr>
        <w:t xml:space="preserve"> [RCM</w:t>
      </w:r>
      <w:del w:id="3650" w:author="PIERRE" w:date="2013-10-23T14:59:00Z">
        <w:r w:rsidRPr="00AF2F6F">
          <w:rPr>
            <w:rFonts w:ascii="Times New Roman" w:hAnsi="Times New Roman" w:cs="Times New Roman"/>
            <w:rPrChange w:id="3651"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3652" w:author="PIERRE" w:date="2013-10-24T12:27:00Z">
            <w:rPr>
              <w:rFonts w:ascii="Times New Roman" w:hAnsi="Times New Roman" w:cs="Times New Roman"/>
              <w:vertAlign w:val="superscript"/>
            </w:rPr>
          </w:rPrChange>
        </w:rPr>
        <w:t>9]</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653" w:author="PIERRE" w:date="2013-10-24T12:27:00Z">
            <w:rPr>
              <w:rFonts w:ascii="Times New Roman" w:hAnsi="Times New Roman" w:cs="Times New Roman"/>
              <w:vertAlign w:val="superscript"/>
            </w:rPr>
          </w:rPrChange>
        </w:rPr>
        <w:t>METTEZ 10 BOULES BLANCHES ET 0 BOULE</w:t>
      </w:r>
      <w:del w:id="3654" w:author="Leuveld, Koen" w:date="2013-10-24T20:10:00Z">
        <w:r w:rsidRPr="00AF2F6F" w:rsidDel="00F14C16">
          <w:rPr>
            <w:rFonts w:ascii="Times New Roman" w:hAnsi="Times New Roman" w:cs="Times New Roman"/>
            <w:rPrChange w:id="3655"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3656" w:author="PIERRE" w:date="2013-10-24T12:27:00Z">
            <w:rPr>
              <w:rFonts w:ascii="Times New Roman" w:hAnsi="Times New Roman" w:cs="Times New Roman"/>
              <w:vertAlign w:val="superscript"/>
            </w:rPr>
          </w:rPrChange>
        </w:rPr>
        <w:t xml:space="preserve"> NOIRE</w:t>
      </w:r>
      <w:del w:id="3657" w:author="Leuveld, Koen" w:date="2013-10-24T20:09:00Z">
        <w:r w:rsidRPr="00AF2F6F" w:rsidDel="00F14C16">
          <w:rPr>
            <w:rFonts w:ascii="Times New Roman" w:hAnsi="Times New Roman" w:cs="Times New Roman"/>
            <w:rPrChange w:id="3658"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3659" w:author="PIERRE" w:date="2013-10-24T12:27:00Z">
            <w:rPr>
              <w:rFonts w:ascii="Times New Roman" w:hAnsi="Times New Roman" w:cs="Times New Roman"/>
              <w:vertAlign w:val="superscript"/>
            </w:rPr>
          </w:rPrChange>
        </w:rPr>
        <w:t xml:space="preserve"> SUR L’ESPACE </w:t>
      </w:r>
      <w:del w:id="3660" w:author="Leuveld, Koen" w:date="2013-10-24T20:09:00Z">
        <w:r w:rsidRPr="00AF2F6F" w:rsidDel="00F14C16">
          <w:rPr>
            <w:rFonts w:ascii="Times New Roman" w:hAnsi="Times New Roman" w:cs="Times New Roman"/>
            <w:rPrChange w:id="3661" w:author="PIERRE" w:date="2013-10-24T12:27:00Z">
              <w:rPr>
                <w:rFonts w:ascii="Times New Roman" w:hAnsi="Times New Roman" w:cs="Times New Roman"/>
                <w:vertAlign w:val="superscript"/>
              </w:rPr>
            </w:rPrChange>
          </w:rPr>
          <w:delText xml:space="preserve">PREVU </w:delText>
        </w:r>
      </w:del>
      <w:ins w:id="3662" w:author="Leuveld, Koen" w:date="2013-10-24T20:09:00Z">
        <w:r w:rsidR="00F14C16" w:rsidRPr="00AF2F6F">
          <w:rPr>
            <w:rFonts w:ascii="Times New Roman" w:hAnsi="Times New Roman" w:cs="Times New Roman"/>
            <w:rPrChange w:id="3663" w:author="PIERRE" w:date="2013-10-24T12:27:00Z">
              <w:rPr>
                <w:rFonts w:ascii="Times New Roman" w:hAnsi="Times New Roman" w:cs="Times New Roman"/>
                <w:vertAlign w:val="superscript"/>
              </w:rPr>
            </w:rPrChange>
          </w:rPr>
          <w:t>PR</w:t>
        </w:r>
        <w:r w:rsidR="00F14C16">
          <w:rPr>
            <w:rFonts w:ascii="Times New Roman" w:hAnsi="Times New Roman" w:cs="Times New Roman"/>
          </w:rPr>
          <w:t>É</w:t>
        </w:r>
        <w:r w:rsidR="00F14C16" w:rsidRPr="00AF2F6F">
          <w:rPr>
            <w:rFonts w:ascii="Times New Roman" w:hAnsi="Times New Roman" w:cs="Times New Roman"/>
            <w:rPrChange w:id="3664" w:author="PIERRE" w:date="2013-10-24T12:27:00Z">
              <w:rPr>
                <w:rFonts w:ascii="Times New Roman" w:hAnsi="Times New Roman" w:cs="Times New Roman"/>
                <w:vertAlign w:val="superscript"/>
              </w:rPr>
            </w:rPrChange>
          </w:rPr>
          <w:t xml:space="preserve">VU </w:t>
        </w:r>
      </w:ins>
      <w:del w:id="3665" w:author="Leuveld, Koen" w:date="2013-10-24T20:09:00Z">
        <w:r w:rsidRPr="00AF2F6F" w:rsidDel="00F14C16">
          <w:rPr>
            <w:rFonts w:ascii="Times New Roman" w:hAnsi="Times New Roman" w:cs="Times New Roman"/>
            <w:rPrChange w:id="3666" w:author="PIERRE" w:date="2013-10-24T12:27:00Z">
              <w:rPr>
                <w:rFonts w:ascii="Times New Roman" w:hAnsi="Times New Roman" w:cs="Times New Roman"/>
                <w:vertAlign w:val="superscript"/>
              </w:rPr>
            </w:rPrChange>
          </w:rPr>
          <w:delText xml:space="preserve">POUR  </w:delText>
        </w:r>
      </w:del>
      <w:ins w:id="3667" w:author="Leuveld, Koen" w:date="2013-10-24T20:09:00Z">
        <w:r w:rsidR="00F14C16">
          <w:rPr>
            <w:rFonts w:ascii="Times New Roman" w:hAnsi="Times New Roman" w:cs="Times New Roman"/>
          </w:rPr>
          <w:t>À</w:t>
        </w:r>
        <w:r w:rsidR="00F14C16" w:rsidRPr="00AF2F6F">
          <w:rPr>
            <w:rFonts w:ascii="Times New Roman" w:hAnsi="Times New Roman" w:cs="Times New Roman"/>
            <w:rPrChange w:id="3668" w:author="PIERRE" w:date="2013-10-24T12:27:00Z">
              <w:rPr>
                <w:rFonts w:ascii="Times New Roman" w:hAnsi="Times New Roman" w:cs="Times New Roman"/>
                <w:vertAlign w:val="superscript"/>
              </w:rPr>
            </w:rPrChange>
          </w:rPr>
          <w:t xml:space="preserve">  </w:t>
        </w:r>
      </w:ins>
      <w:r w:rsidRPr="00AF2F6F">
        <w:rPr>
          <w:rFonts w:ascii="Times New Roman" w:hAnsi="Times New Roman" w:cs="Times New Roman"/>
          <w:rPrChange w:id="3669" w:author="PIERRE" w:date="2013-10-24T12:27:00Z">
            <w:rPr>
              <w:rFonts w:ascii="Times New Roman" w:hAnsi="Times New Roman" w:cs="Times New Roman"/>
              <w:vertAlign w:val="superscript"/>
            </w:rPr>
          </w:rPrChange>
        </w:rPr>
        <w:t>L’EXERCICE</w:t>
      </w:r>
    </w:p>
    <w:p w:rsidR="002A57BD" w:rsidRPr="00442E10" w:rsidRDefault="00C0343C" w:rsidP="00AF6156">
      <w:pPr>
        <w:pStyle w:val="ListParagraph"/>
        <w:numPr>
          <w:ilvl w:val="0"/>
          <w:numId w:val="9"/>
        </w:numPr>
        <w:jc w:val="both"/>
        <w:rPr>
          <w:rFonts w:ascii="Times New Roman" w:hAnsi="Times New Roman" w:cs="Times New Roman"/>
        </w:rPr>
      </w:pPr>
      <w:ins w:id="3670" w:author="Leuveld, Koen" w:date="2013-10-24T20:26:00Z">
        <w:r>
          <w:rPr>
            <w:rFonts w:ascii="Times New Roman" w:hAnsi="Times New Roman" w:cs="Times New Roman"/>
          </w:rPr>
          <w:t>Mélange</w:t>
        </w:r>
        <w:r w:rsidRPr="009A34FC">
          <w:rPr>
            <w:rFonts w:ascii="Times New Roman" w:hAnsi="Times New Roman" w:cs="Times New Roman"/>
          </w:rPr>
          <w:t xml:space="preserve"> </w:t>
        </w:r>
      </w:ins>
      <w:del w:id="3671" w:author="Leuveld, Koen" w:date="2013-10-24T20:26:00Z">
        <w:r w:rsidR="00AF2F6F" w:rsidRPr="00AF2F6F" w:rsidDel="00C0343C">
          <w:rPr>
            <w:rFonts w:ascii="Times New Roman" w:hAnsi="Times New Roman" w:cs="Times New Roman"/>
            <w:rPrChange w:id="3672" w:author="PIERRE" w:date="2013-10-24T12:27:00Z">
              <w:rPr>
                <w:rFonts w:ascii="Times New Roman" w:hAnsi="Times New Roman" w:cs="Times New Roman"/>
                <w:vertAlign w:val="superscript"/>
              </w:rPr>
            </w:rPrChange>
          </w:rPr>
          <w:delText xml:space="preserve">Étape </w:delText>
        </w:r>
      </w:del>
      <w:r w:rsidR="00AF2F6F" w:rsidRPr="00AF2F6F">
        <w:rPr>
          <w:rFonts w:ascii="Times New Roman" w:hAnsi="Times New Roman" w:cs="Times New Roman"/>
          <w:rPrChange w:id="3673" w:author="PIERRE" w:date="2013-10-24T12:27:00Z">
            <w:rPr>
              <w:rFonts w:ascii="Times New Roman" w:hAnsi="Times New Roman" w:cs="Times New Roman"/>
              <w:vertAlign w:val="superscript"/>
            </w:rPr>
          </w:rPrChange>
        </w:rPr>
        <w:t>10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674" w:author="PIERRE" w:date="2013-10-24T12:27:00Z">
            <w:rPr>
              <w:rFonts w:ascii="Times New Roman" w:hAnsi="Times New Roman" w:cs="Times New Roman"/>
              <w:i/>
              <w:vertAlign w:val="superscript"/>
            </w:rPr>
          </w:rPrChange>
        </w:rPr>
        <w:t xml:space="preserve">« Il y a 10 </w:t>
      </w:r>
      <w:del w:id="3675" w:author="Leuveld, Koen" w:date="2013-10-24T20:10:00Z">
        <w:r w:rsidRPr="00AF2F6F" w:rsidDel="00F14C16">
          <w:rPr>
            <w:rFonts w:ascii="Times New Roman" w:hAnsi="Times New Roman" w:cs="Times New Roman"/>
            <w:i/>
            <w:rPrChange w:id="3676" w:author="PIERRE" w:date="2013-10-24T12:27:00Z">
              <w:rPr>
                <w:rFonts w:ascii="Times New Roman" w:hAnsi="Times New Roman" w:cs="Times New Roman"/>
                <w:i/>
                <w:vertAlign w:val="superscript"/>
              </w:rPr>
            </w:rPrChange>
          </w:rPr>
          <w:delText xml:space="preserve">boule </w:delText>
        </w:r>
      </w:del>
      <w:ins w:id="3677" w:author="Leuveld, Koen" w:date="2013-10-24T20:10:00Z">
        <w:r w:rsidR="00F14C16" w:rsidRPr="00AF2F6F">
          <w:rPr>
            <w:rFonts w:ascii="Times New Roman" w:hAnsi="Times New Roman" w:cs="Times New Roman"/>
            <w:i/>
            <w:rPrChange w:id="3678" w:author="PIERRE" w:date="2013-10-24T12:27:00Z">
              <w:rPr>
                <w:rFonts w:ascii="Times New Roman" w:hAnsi="Times New Roman" w:cs="Times New Roman"/>
                <w:i/>
                <w:vertAlign w:val="superscript"/>
              </w:rPr>
            </w:rPrChange>
          </w:rPr>
          <w:t>boule</w:t>
        </w:r>
        <w:r w:rsidR="00F14C16">
          <w:rPr>
            <w:rFonts w:ascii="Times New Roman" w:hAnsi="Times New Roman" w:cs="Times New Roman"/>
            <w:i/>
          </w:rPr>
          <w:t xml:space="preserve">s </w:t>
        </w:r>
      </w:ins>
      <w:r w:rsidRPr="00AF2F6F">
        <w:rPr>
          <w:rFonts w:ascii="Times New Roman" w:hAnsi="Times New Roman" w:cs="Times New Roman"/>
          <w:i/>
          <w:rPrChange w:id="3679" w:author="PIERRE" w:date="2013-10-24T12:27:00Z">
            <w:rPr>
              <w:rFonts w:ascii="Times New Roman" w:hAnsi="Times New Roman" w:cs="Times New Roman"/>
              <w:i/>
              <w:vertAlign w:val="superscript"/>
            </w:rPr>
          </w:rPrChange>
        </w:rPr>
        <w:t>blanche</w:t>
      </w:r>
      <w:ins w:id="3680" w:author="Leuveld, Koen" w:date="2013-10-24T20:10:00Z">
        <w:r w:rsidR="00F14C16">
          <w:rPr>
            <w:rFonts w:ascii="Times New Roman" w:hAnsi="Times New Roman" w:cs="Times New Roman"/>
            <w:i/>
          </w:rPr>
          <w:t>s</w:t>
        </w:r>
      </w:ins>
      <w:r w:rsidRPr="00AF2F6F">
        <w:rPr>
          <w:rFonts w:ascii="Times New Roman" w:hAnsi="Times New Roman" w:cs="Times New Roman"/>
          <w:i/>
          <w:rPrChange w:id="3681" w:author="PIERRE" w:date="2013-10-24T12:27:00Z">
            <w:rPr>
              <w:rFonts w:ascii="Times New Roman" w:hAnsi="Times New Roman" w:cs="Times New Roman"/>
              <w:i/>
              <w:vertAlign w:val="superscript"/>
            </w:rPr>
          </w:rPrChange>
        </w:rPr>
        <w:t xml:space="preserve"> (bonne</w:t>
      </w:r>
      <w:ins w:id="3682" w:author="Leuveld, Koen" w:date="2013-10-24T20:10:00Z">
        <w:r w:rsidR="00F14C16">
          <w:rPr>
            <w:rFonts w:ascii="Times New Roman" w:hAnsi="Times New Roman" w:cs="Times New Roman"/>
            <w:i/>
          </w:rPr>
          <w:t>s</w:t>
        </w:r>
      </w:ins>
      <w:r w:rsidRPr="00AF2F6F">
        <w:rPr>
          <w:rFonts w:ascii="Times New Roman" w:hAnsi="Times New Roman" w:cs="Times New Roman"/>
          <w:i/>
          <w:rPrChange w:id="3683" w:author="PIERRE" w:date="2013-10-24T12:27:00Z">
            <w:rPr>
              <w:rFonts w:ascii="Times New Roman" w:hAnsi="Times New Roman" w:cs="Times New Roman"/>
              <w:i/>
              <w:vertAlign w:val="superscript"/>
            </w:rPr>
          </w:rPrChange>
        </w:rPr>
        <w:t>) dans le sac, et 0 boule</w:t>
      </w:r>
      <w:del w:id="3684" w:author="Leuveld, Koen" w:date="2013-10-24T20:10:00Z">
        <w:r w:rsidRPr="00AF2F6F" w:rsidDel="00F14C16">
          <w:rPr>
            <w:rFonts w:ascii="Times New Roman" w:hAnsi="Times New Roman" w:cs="Times New Roman"/>
            <w:i/>
            <w:rPrChange w:id="3685" w:author="PIERRE" w:date="2013-10-24T12:27:00Z">
              <w:rPr>
                <w:rFonts w:ascii="Times New Roman" w:hAnsi="Times New Roman" w:cs="Times New Roman"/>
                <w:i/>
                <w:vertAlign w:val="superscript"/>
              </w:rPr>
            </w:rPrChange>
          </w:rPr>
          <w:delText>s</w:delText>
        </w:r>
      </w:del>
      <w:r w:rsidRPr="00AF2F6F">
        <w:rPr>
          <w:rFonts w:ascii="Times New Roman" w:hAnsi="Times New Roman" w:cs="Times New Roman"/>
          <w:i/>
          <w:rPrChange w:id="3686" w:author="PIERRE" w:date="2013-10-24T12:27:00Z">
            <w:rPr>
              <w:rFonts w:ascii="Times New Roman" w:hAnsi="Times New Roman" w:cs="Times New Roman"/>
              <w:i/>
              <w:vertAlign w:val="superscript"/>
            </w:rPr>
          </w:rPrChange>
        </w:rPr>
        <w:t xml:space="preserve"> noire</w:t>
      </w:r>
      <w:del w:id="3687" w:author="Leuveld, Koen" w:date="2013-10-24T20:10:00Z">
        <w:r w:rsidRPr="00AF2F6F" w:rsidDel="00F14C16">
          <w:rPr>
            <w:rFonts w:ascii="Times New Roman" w:hAnsi="Times New Roman" w:cs="Times New Roman"/>
            <w:i/>
            <w:rPrChange w:id="3688" w:author="PIERRE" w:date="2013-10-24T12:27:00Z">
              <w:rPr>
                <w:rFonts w:ascii="Times New Roman" w:hAnsi="Times New Roman" w:cs="Times New Roman"/>
                <w:i/>
                <w:vertAlign w:val="superscript"/>
              </w:rPr>
            </w:rPrChange>
          </w:rPr>
          <w:delText>s</w:delText>
        </w:r>
      </w:del>
      <w:r w:rsidRPr="00AF2F6F">
        <w:rPr>
          <w:rFonts w:ascii="Times New Roman" w:hAnsi="Times New Roman" w:cs="Times New Roman"/>
          <w:i/>
          <w:rPrChange w:id="3689" w:author="PIERRE" w:date="2013-10-24T12:27:00Z">
            <w:rPr>
              <w:rFonts w:ascii="Times New Roman" w:hAnsi="Times New Roman" w:cs="Times New Roman"/>
              <w:i/>
              <w:vertAlign w:val="superscript"/>
            </w:rPr>
          </w:rPrChange>
        </w:rPr>
        <w:t xml:space="preserve"> (mauvais</w:t>
      </w:r>
      <w:del w:id="3690" w:author="Leuveld, Koen" w:date="2013-10-24T20:10:00Z">
        <w:r w:rsidRPr="00AF2F6F" w:rsidDel="00F14C16">
          <w:rPr>
            <w:rFonts w:ascii="Times New Roman" w:hAnsi="Times New Roman" w:cs="Times New Roman"/>
            <w:i/>
            <w:rPrChange w:id="3691" w:author="PIERRE" w:date="2013-10-24T12:27:00Z">
              <w:rPr>
                <w:rFonts w:ascii="Times New Roman" w:hAnsi="Times New Roman" w:cs="Times New Roman"/>
                <w:i/>
                <w:vertAlign w:val="superscript"/>
              </w:rPr>
            </w:rPrChange>
          </w:rPr>
          <w:delText>es</w:delText>
        </w:r>
      </w:del>
      <w:ins w:id="3692" w:author="Leuveld, Koen" w:date="2013-10-24T20:10:00Z">
        <w:r w:rsidR="00F14C16">
          <w:rPr>
            <w:rFonts w:ascii="Times New Roman" w:hAnsi="Times New Roman" w:cs="Times New Roman"/>
            <w:i/>
          </w:rPr>
          <w:t>e</w:t>
        </w:r>
      </w:ins>
      <w:r w:rsidRPr="00AF2F6F">
        <w:rPr>
          <w:rFonts w:ascii="Times New Roman" w:hAnsi="Times New Roman" w:cs="Times New Roman"/>
          <w:i/>
          <w:rPrChange w:id="3693"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694"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3695"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696"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3697"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698"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25"/>
        </w:numPr>
        <w:jc w:val="both"/>
        <w:rPr>
          <w:rFonts w:ascii="Times New Roman" w:hAnsi="Times New Roman" w:cs="Times New Roman"/>
          <w:i/>
        </w:rPr>
      </w:pPr>
      <w:r w:rsidRPr="00AF2F6F">
        <w:rPr>
          <w:rFonts w:ascii="Times New Roman" w:hAnsi="Times New Roman" w:cs="Times New Roman"/>
          <w:i/>
          <w:rPrChange w:id="3699"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3700"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701"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3702"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3703"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25"/>
        </w:numPr>
        <w:jc w:val="both"/>
        <w:rPr>
          <w:rFonts w:ascii="Times New Roman" w:hAnsi="Times New Roman" w:cs="Times New Roman"/>
        </w:rPr>
      </w:pPr>
      <w:r w:rsidRPr="00AF2F6F">
        <w:rPr>
          <w:rFonts w:ascii="Times New Roman" w:hAnsi="Times New Roman" w:cs="Times New Roman"/>
          <w:i/>
          <w:rPrChange w:id="3704" w:author="PIERRE" w:date="2013-10-24T12:27:00Z">
            <w:rPr>
              <w:rFonts w:ascii="Times New Roman" w:hAnsi="Times New Roman" w:cs="Times New Roman"/>
              <w:i/>
              <w:vertAlign w:val="superscript"/>
            </w:rPr>
          </w:rPrChange>
        </w:rPr>
        <w:t>«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705" w:author="PIERRE" w:date="2013-10-24T12:27:00Z">
            <w:rPr>
              <w:rFonts w:ascii="Times New Roman" w:hAnsi="Times New Roman" w:cs="Times New Roman"/>
              <w:vertAlign w:val="superscript"/>
            </w:rPr>
          </w:rPrChange>
        </w:rPr>
        <w:t>ENREGISTRER LE CHOIX DANS LE</w:t>
      </w:r>
      <w:del w:id="3706" w:author="Leuveld, Koen" w:date="2013-10-24T20:30:00Z">
        <w:r w:rsidRPr="00AF2F6F" w:rsidDel="000C4FA2">
          <w:rPr>
            <w:rFonts w:ascii="Times New Roman" w:hAnsi="Times New Roman" w:cs="Times New Roman"/>
            <w:rPrChange w:id="3707"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3708" w:author="PIERRE" w:date="2013-10-24T12:27:00Z">
            <w:rPr>
              <w:rFonts w:ascii="Times New Roman" w:hAnsi="Times New Roman" w:cs="Times New Roman"/>
              <w:vertAlign w:val="superscript"/>
            </w:rPr>
          </w:rPrChange>
        </w:rPr>
        <w:t xml:space="preserve"> BAC</w:t>
      </w:r>
      <w:del w:id="3709" w:author="Leuveld, Koen" w:date="2013-10-24T20:30:00Z">
        <w:r w:rsidRPr="00AF2F6F" w:rsidDel="000C4FA2">
          <w:rPr>
            <w:rFonts w:ascii="Times New Roman" w:hAnsi="Times New Roman" w:cs="Times New Roman"/>
            <w:rPrChange w:id="3710"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3711" w:author="PIERRE" w:date="2013-10-24T12:27:00Z">
            <w:rPr>
              <w:rFonts w:ascii="Times New Roman" w:hAnsi="Times New Roman" w:cs="Times New Roman"/>
              <w:vertAlign w:val="superscript"/>
            </w:rPr>
          </w:rPrChange>
        </w:rPr>
        <w:t xml:space="preserve"> [RCM10]</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712" w:author="PIERRE" w:date="2013-10-24T12:27:00Z">
            <w:rPr>
              <w:rFonts w:ascii="Times New Roman" w:hAnsi="Times New Roman" w:cs="Times New Roman"/>
              <w:vertAlign w:val="superscript"/>
            </w:rPr>
          </w:rPrChange>
        </w:rPr>
        <w:t xml:space="preserve">ENREGISTRER LE CHOIX SUR LE FORMULAIRE CORRESPONDANT </w:t>
      </w:r>
      <w:del w:id="3713" w:author="Leuveld, Koen" w:date="2013-10-24T20:11:00Z">
        <w:r w:rsidRPr="00AF2F6F" w:rsidDel="00F14C16">
          <w:rPr>
            <w:rFonts w:ascii="Times New Roman" w:hAnsi="Times New Roman" w:cs="Times New Roman"/>
            <w:rPrChange w:id="3714" w:author="PIERRE" w:date="2013-10-24T12:27:00Z">
              <w:rPr>
                <w:rFonts w:ascii="Times New Roman" w:hAnsi="Times New Roman" w:cs="Times New Roman"/>
                <w:vertAlign w:val="superscript"/>
              </w:rPr>
            </w:rPrChange>
          </w:rPr>
          <w:delText xml:space="preserve">A </w:delText>
        </w:r>
      </w:del>
      <w:ins w:id="3715" w:author="Leuveld, Koen" w:date="2013-10-24T20:11:00Z">
        <w:r w:rsidR="00F14C16">
          <w:rPr>
            <w:rFonts w:ascii="Times New Roman" w:hAnsi="Times New Roman" w:cs="Times New Roman"/>
          </w:rPr>
          <w:t>À</w:t>
        </w:r>
        <w:r w:rsidR="00F14C16" w:rsidRPr="00AF2F6F">
          <w:rPr>
            <w:rFonts w:ascii="Times New Roman" w:hAnsi="Times New Roman" w:cs="Times New Roman"/>
            <w:rPrChange w:id="3716" w:author="PIERRE" w:date="2013-10-24T12:27:00Z">
              <w:rPr>
                <w:rFonts w:ascii="Times New Roman" w:hAnsi="Times New Roman" w:cs="Times New Roman"/>
                <w:vertAlign w:val="superscript"/>
              </w:rPr>
            </w:rPrChange>
          </w:rPr>
          <w:t xml:space="preserve"> </w:t>
        </w:r>
      </w:ins>
      <w:r w:rsidRPr="00AF2F6F">
        <w:rPr>
          <w:rFonts w:ascii="Times New Roman" w:hAnsi="Times New Roman" w:cs="Times New Roman"/>
          <w:rPrChange w:id="3717" w:author="PIERRE" w:date="2013-10-24T12:27:00Z">
            <w:rPr>
              <w:rFonts w:ascii="Times New Roman" w:hAnsi="Times New Roman" w:cs="Times New Roman"/>
              <w:vertAlign w:val="superscript"/>
            </w:rPr>
          </w:rPrChange>
        </w:rPr>
        <w:t>L’EXERCICE</w:t>
      </w:r>
    </w:p>
    <w:p w:rsidR="002A57BD" w:rsidRPr="00442E10" w:rsidRDefault="00AF2F6F" w:rsidP="002A57BD">
      <w:pPr>
        <w:pStyle w:val="Heading3"/>
        <w:rPr>
          <w:rFonts w:ascii="Times New Roman" w:hAnsi="Times New Roman" w:cs="Times New Roman"/>
          <w:lang w:val="fr-FR"/>
        </w:rPr>
      </w:pPr>
      <w:r w:rsidRPr="00AF2F6F">
        <w:rPr>
          <w:rFonts w:ascii="Times New Roman" w:hAnsi="Times New Roman" w:cs="Times New Roman"/>
          <w:lang w:val="fr-FR"/>
          <w:rPrChange w:id="3718" w:author="PIERRE" w:date="2013-10-24T12:27:00Z">
            <w:rPr>
              <w:rFonts w:ascii="Times New Roman" w:hAnsi="Times New Roman" w:cs="Times New Roman"/>
              <w:vertAlign w:val="superscript"/>
              <w:lang w:val="fr-FR"/>
            </w:rPr>
          </w:rPrChange>
        </w:rPr>
        <w:t>Après l’exercice 1</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719" w:author="PIERRE" w:date="2013-10-24T12:27:00Z">
            <w:rPr>
              <w:rFonts w:ascii="Times New Roman" w:hAnsi="Times New Roman" w:cs="Times New Roman"/>
              <w:vertAlign w:val="superscript"/>
            </w:rPr>
          </w:rPrChange>
        </w:rPr>
        <w:t>Dire</w:t>
      </w:r>
    </w:p>
    <w:p w:rsidR="002A57BD" w:rsidRPr="00442E10" w:rsidRDefault="00AF2F6F" w:rsidP="00AF6156">
      <w:pPr>
        <w:pStyle w:val="ListParagraph"/>
        <w:numPr>
          <w:ilvl w:val="1"/>
          <w:numId w:val="25"/>
        </w:numPr>
        <w:jc w:val="both"/>
        <w:rPr>
          <w:rFonts w:ascii="Times New Roman" w:hAnsi="Times New Roman" w:cs="Times New Roman"/>
        </w:rPr>
      </w:pPr>
      <w:r w:rsidRPr="00AF2F6F">
        <w:rPr>
          <w:rFonts w:ascii="Times New Roman" w:hAnsi="Times New Roman" w:cs="Times New Roman"/>
          <w:rPrChange w:id="3720" w:author="PIERRE" w:date="2013-10-24T12:27:00Z">
            <w:rPr>
              <w:rFonts w:ascii="Times New Roman" w:hAnsi="Times New Roman" w:cs="Times New Roman"/>
              <w:vertAlign w:val="superscript"/>
            </w:rPr>
          </w:rPrChange>
        </w:rPr>
        <w:t>« Merci pour vos réponses »</w:t>
      </w:r>
    </w:p>
    <w:p w:rsidR="002A57BD" w:rsidRPr="00442E10" w:rsidRDefault="00AF2F6F" w:rsidP="00AF6156">
      <w:pPr>
        <w:pStyle w:val="ListParagraph"/>
        <w:numPr>
          <w:ilvl w:val="1"/>
          <w:numId w:val="25"/>
        </w:numPr>
        <w:jc w:val="both"/>
        <w:rPr>
          <w:rFonts w:ascii="Times New Roman" w:hAnsi="Times New Roman" w:cs="Times New Roman"/>
        </w:rPr>
      </w:pPr>
      <w:r w:rsidRPr="00AF2F6F">
        <w:rPr>
          <w:rFonts w:ascii="Times New Roman" w:hAnsi="Times New Roman" w:cs="Times New Roman"/>
          <w:rPrChange w:id="3721" w:author="PIERRE" w:date="2013-10-24T12:27:00Z">
            <w:rPr>
              <w:rFonts w:ascii="Times New Roman" w:hAnsi="Times New Roman" w:cs="Times New Roman"/>
              <w:vertAlign w:val="superscript"/>
            </w:rPr>
          </w:rPrChange>
        </w:rPr>
        <w:t>« Maintenant, on attend que votre femme soit prête »</w:t>
      </w:r>
    </w:p>
    <w:p w:rsidR="002A57BD" w:rsidRPr="00442E10" w:rsidRDefault="00AF2F6F" w:rsidP="00AF6156">
      <w:pPr>
        <w:pStyle w:val="ListParagraph"/>
        <w:numPr>
          <w:ilvl w:val="1"/>
          <w:numId w:val="25"/>
        </w:numPr>
        <w:jc w:val="both"/>
        <w:rPr>
          <w:rFonts w:ascii="Times New Roman" w:hAnsi="Times New Roman" w:cs="Times New Roman"/>
        </w:rPr>
      </w:pPr>
      <w:r w:rsidRPr="00AF2F6F">
        <w:rPr>
          <w:rFonts w:ascii="Times New Roman" w:hAnsi="Times New Roman" w:cs="Times New Roman"/>
          <w:rPrChange w:id="3722" w:author="PIERRE" w:date="2013-10-24T12:27:00Z">
            <w:rPr>
              <w:rFonts w:ascii="Times New Roman" w:hAnsi="Times New Roman" w:cs="Times New Roman"/>
              <w:vertAlign w:val="superscript"/>
            </w:rPr>
          </w:rPrChange>
        </w:rPr>
        <w:t>« Quand elle sera là, on vous demandera de prendre une décision ensemble »</w:t>
      </w:r>
    </w:p>
    <w:p w:rsidR="002A57BD" w:rsidRPr="00442E10" w:rsidRDefault="00AF2F6F" w:rsidP="002A57BD">
      <w:pPr>
        <w:pStyle w:val="Heading2"/>
        <w:rPr>
          <w:rFonts w:ascii="Times New Roman" w:hAnsi="Times New Roman" w:cs="Times New Roman"/>
          <w:lang w:val="fr-FR"/>
        </w:rPr>
      </w:pPr>
      <w:r w:rsidRPr="00AF2F6F">
        <w:rPr>
          <w:rFonts w:ascii="Times New Roman" w:hAnsi="Times New Roman" w:cs="Times New Roman"/>
          <w:lang w:val="fr-FR"/>
          <w:rPrChange w:id="3723" w:author="PIERRE" w:date="2013-10-24T12:27:00Z">
            <w:rPr>
              <w:rFonts w:ascii="Times New Roman" w:hAnsi="Times New Roman" w:cs="Times New Roman"/>
              <w:vertAlign w:val="superscript"/>
              <w:lang w:val="fr-FR"/>
            </w:rPr>
          </w:rPrChange>
        </w:rPr>
        <w:t>Exercice 2: femme</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724" w:author="PIERRE" w:date="2013-10-24T12:27:00Z">
            <w:rPr>
              <w:rFonts w:ascii="Times New Roman" w:hAnsi="Times New Roman" w:cs="Times New Roman"/>
              <w:vertAlign w:val="superscript"/>
            </w:rPr>
          </w:rPrChange>
        </w:rPr>
        <w:t xml:space="preserve">ASSUREZ-VOUS QUE VOUS </w:t>
      </w:r>
      <w:del w:id="3725" w:author="Leuveld, Koen" w:date="2013-10-24T20:11:00Z">
        <w:r w:rsidRPr="00AF2F6F" w:rsidDel="00F14C16">
          <w:rPr>
            <w:rFonts w:ascii="Times New Roman" w:hAnsi="Times New Roman" w:cs="Times New Roman"/>
            <w:rPrChange w:id="3726" w:author="PIERRE" w:date="2013-10-24T12:27:00Z">
              <w:rPr>
                <w:rFonts w:ascii="Times New Roman" w:hAnsi="Times New Roman" w:cs="Times New Roman"/>
                <w:vertAlign w:val="superscript"/>
              </w:rPr>
            </w:rPrChange>
          </w:rPr>
          <w:delText xml:space="preserve">ETES </w:delText>
        </w:r>
      </w:del>
      <w:ins w:id="3727" w:author="Leuveld, Koen" w:date="2013-10-24T20:11:00Z">
        <w:r w:rsidR="00F14C16">
          <w:rPr>
            <w:rFonts w:ascii="Times New Roman" w:hAnsi="Times New Roman" w:cs="Times New Roman"/>
          </w:rPr>
          <w:t>Ê</w:t>
        </w:r>
        <w:r w:rsidR="00F14C16" w:rsidRPr="00AF2F6F">
          <w:rPr>
            <w:rFonts w:ascii="Times New Roman" w:hAnsi="Times New Roman" w:cs="Times New Roman"/>
            <w:rPrChange w:id="3728" w:author="PIERRE" w:date="2013-10-24T12:27:00Z">
              <w:rPr>
                <w:rFonts w:ascii="Times New Roman" w:hAnsi="Times New Roman" w:cs="Times New Roman"/>
                <w:vertAlign w:val="superscript"/>
              </w:rPr>
            </w:rPrChange>
          </w:rPr>
          <w:t xml:space="preserve">TES </w:t>
        </w:r>
      </w:ins>
      <w:r w:rsidRPr="00AF2F6F">
        <w:rPr>
          <w:rFonts w:ascii="Times New Roman" w:hAnsi="Times New Roman" w:cs="Times New Roman"/>
          <w:rPrChange w:id="3729" w:author="PIERRE" w:date="2013-10-24T12:27:00Z">
            <w:rPr>
              <w:rFonts w:ascii="Times New Roman" w:hAnsi="Times New Roman" w:cs="Times New Roman"/>
              <w:vertAlign w:val="superscript"/>
            </w:rPr>
          </w:rPrChange>
        </w:rPr>
        <w:t xml:space="preserve">DANS UN ESPACE PRIVÉ ET QUE PERSONNE D’AUTRE N’EST </w:t>
      </w:r>
      <w:del w:id="3730" w:author="Leuveld, Koen" w:date="2013-10-24T20:11:00Z">
        <w:r w:rsidRPr="00AF2F6F" w:rsidDel="00F14C16">
          <w:rPr>
            <w:rFonts w:ascii="Times New Roman" w:hAnsi="Times New Roman" w:cs="Times New Roman"/>
            <w:rPrChange w:id="3731" w:author="PIERRE" w:date="2013-10-24T12:27:00Z">
              <w:rPr>
                <w:rFonts w:ascii="Times New Roman" w:hAnsi="Times New Roman" w:cs="Times New Roman"/>
                <w:vertAlign w:val="superscript"/>
              </w:rPr>
            </w:rPrChange>
          </w:rPr>
          <w:delText>PRESENTE</w:delText>
        </w:r>
      </w:del>
      <w:ins w:id="3732" w:author="Leuveld, Koen" w:date="2013-10-24T20:11:00Z">
        <w:r w:rsidR="00F14C16" w:rsidRPr="00AF2F6F">
          <w:rPr>
            <w:rFonts w:ascii="Times New Roman" w:hAnsi="Times New Roman" w:cs="Times New Roman"/>
            <w:rPrChange w:id="3733" w:author="PIERRE" w:date="2013-10-24T12:27:00Z">
              <w:rPr>
                <w:rFonts w:ascii="Times New Roman" w:hAnsi="Times New Roman" w:cs="Times New Roman"/>
                <w:vertAlign w:val="superscript"/>
              </w:rPr>
            </w:rPrChange>
          </w:rPr>
          <w:t>PR</w:t>
        </w:r>
        <w:r w:rsidR="00F14C16">
          <w:rPr>
            <w:rFonts w:ascii="Times New Roman" w:hAnsi="Times New Roman" w:cs="Times New Roman"/>
          </w:rPr>
          <w:t>É</w:t>
        </w:r>
        <w:r w:rsidR="00F14C16" w:rsidRPr="00AF2F6F">
          <w:rPr>
            <w:rFonts w:ascii="Times New Roman" w:hAnsi="Times New Roman" w:cs="Times New Roman"/>
            <w:rPrChange w:id="3734" w:author="PIERRE" w:date="2013-10-24T12:27:00Z">
              <w:rPr>
                <w:rFonts w:ascii="Times New Roman" w:hAnsi="Times New Roman" w:cs="Times New Roman"/>
                <w:vertAlign w:val="superscript"/>
              </w:rPr>
            </w:rPrChange>
          </w:rPr>
          <w:t>SENTE</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735" w:author="PIERRE" w:date="2013-10-24T12:27:00Z">
            <w:rPr>
              <w:rFonts w:ascii="Times New Roman" w:hAnsi="Times New Roman" w:cs="Times New Roman"/>
              <w:vertAlign w:val="superscript"/>
            </w:rPr>
          </w:rPrChange>
        </w:rPr>
        <w:t>Salue</w:t>
      </w:r>
      <w:del w:id="3736" w:author="Leuveld, Koen" w:date="2013-10-24T20:11:00Z">
        <w:r w:rsidRPr="00AF2F6F" w:rsidDel="00F14C16">
          <w:rPr>
            <w:rFonts w:ascii="Times New Roman" w:hAnsi="Times New Roman" w:cs="Times New Roman"/>
            <w:rPrChange w:id="3737" w:author="PIERRE" w:date="2013-10-24T12:27:00Z">
              <w:rPr>
                <w:rFonts w:ascii="Times New Roman" w:hAnsi="Times New Roman" w:cs="Times New Roman"/>
                <w:vertAlign w:val="superscript"/>
              </w:rPr>
            </w:rPrChange>
          </w:rPr>
          <w:delText>r</w:delText>
        </w:r>
      </w:del>
      <w:ins w:id="3738" w:author="Leuveld, Koen" w:date="2013-10-24T20:11:00Z">
        <w:r w:rsidR="00F14C16">
          <w:rPr>
            <w:rFonts w:ascii="Times New Roman" w:hAnsi="Times New Roman" w:cs="Times New Roman"/>
          </w:rPr>
          <w:t>z</w:t>
        </w:r>
      </w:ins>
      <w:r w:rsidRPr="00AF2F6F">
        <w:rPr>
          <w:rFonts w:ascii="Times New Roman" w:hAnsi="Times New Roman" w:cs="Times New Roman"/>
          <w:rPrChange w:id="3739" w:author="PIERRE" w:date="2013-10-24T12:27:00Z">
            <w:rPr>
              <w:rFonts w:ascii="Times New Roman" w:hAnsi="Times New Roman" w:cs="Times New Roman"/>
              <w:vertAlign w:val="superscript"/>
            </w:rPr>
          </w:rPrChange>
        </w:rPr>
        <w:t xml:space="preserve"> la femme et </w:t>
      </w:r>
      <w:del w:id="3740" w:author="Leuveld, Koen" w:date="2013-10-24T20:11:00Z">
        <w:r w:rsidRPr="00AF2F6F" w:rsidDel="00F14C16">
          <w:rPr>
            <w:rFonts w:ascii="Times New Roman" w:hAnsi="Times New Roman" w:cs="Times New Roman"/>
            <w:rPrChange w:id="3741" w:author="PIERRE" w:date="2013-10-24T12:27:00Z">
              <w:rPr>
                <w:rFonts w:ascii="Times New Roman" w:hAnsi="Times New Roman" w:cs="Times New Roman"/>
                <w:vertAlign w:val="superscript"/>
              </w:rPr>
            </w:rPrChange>
          </w:rPr>
          <w:delText xml:space="preserve">se </w:delText>
        </w:r>
      </w:del>
      <w:r w:rsidRPr="00AF2F6F">
        <w:rPr>
          <w:rFonts w:ascii="Times New Roman" w:hAnsi="Times New Roman" w:cs="Times New Roman"/>
          <w:rPrChange w:id="3742" w:author="PIERRE" w:date="2013-10-24T12:27:00Z">
            <w:rPr>
              <w:rFonts w:ascii="Times New Roman" w:hAnsi="Times New Roman" w:cs="Times New Roman"/>
              <w:vertAlign w:val="superscript"/>
            </w:rPr>
          </w:rPrChange>
        </w:rPr>
        <w:t>présente</w:t>
      </w:r>
      <w:del w:id="3743" w:author="Leuveld, Koen" w:date="2013-10-24T20:11:00Z">
        <w:r w:rsidRPr="00AF2F6F" w:rsidDel="00F14C16">
          <w:rPr>
            <w:rFonts w:ascii="Times New Roman" w:hAnsi="Times New Roman" w:cs="Times New Roman"/>
            <w:rPrChange w:id="3744" w:author="PIERRE" w:date="2013-10-24T12:27:00Z">
              <w:rPr>
                <w:rFonts w:ascii="Times New Roman" w:hAnsi="Times New Roman" w:cs="Times New Roman"/>
                <w:vertAlign w:val="superscript"/>
              </w:rPr>
            </w:rPrChange>
          </w:rPr>
          <w:delText>r</w:delText>
        </w:r>
      </w:del>
      <w:ins w:id="3745" w:author="Leuveld, Koen" w:date="2013-10-24T20:11:00Z">
        <w:r w:rsidR="00F14C16">
          <w:rPr>
            <w:rFonts w:ascii="Times New Roman" w:hAnsi="Times New Roman" w:cs="Times New Roman"/>
          </w:rPr>
          <w:t>z vous</w:t>
        </w:r>
      </w:ins>
      <w:r w:rsidRPr="00AF2F6F">
        <w:rPr>
          <w:rFonts w:ascii="Times New Roman" w:hAnsi="Times New Roman" w:cs="Times New Roman"/>
          <w:rPrChange w:id="3746" w:author="PIERRE" w:date="2013-10-24T12:27:00Z">
            <w:rPr>
              <w:rFonts w:ascii="Times New Roman" w:hAnsi="Times New Roman" w:cs="Times New Roman"/>
              <w:vertAlign w:val="superscript"/>
            </w:rPr>
          </w:rPrChange>
        </w:rPr>
        <w:t xml:space="preserve"> </w:t>
      </w:r>
    </w:p>
    <w:p w:rsidR="002A57BD" w:rsidRPr="00F14C16" w:rsidRDefault="00AF2F6F" w:rsidP="00AF6156">
      <w:pPr>
        <w:pStyle w:val="ListParagraph"/>
        <w:numPr>
          <w:ilvl w:val="0"/>
          <w:numId w:val="9"/>
        </w:numPr>
        <w:jc w:val="both"/>
        <w:rPr>
          <w:rFonts w:ascii="Times New Roman" w:hAnsi="Times New Roman" w:cs="Times New Roman"/>
          <w:i/>
          <w:rPrChange w:id="3747" w:author="Leuveld, Koen" w:date="2013-10-24T20:11:00Z">
            <w:rPr>
              <w:rFonts w:ascii="Times New Roman" w:hAnsi="Times New Roman" w:cs="Times New Roman"/>
            </w:rPr>
          </w:rPrChange>
        </w:rPr>
      </w:pPr>
      <w:r w:rsidRPr="00AF2F6F">
        <w:rPr>
          <w:rFonts w:ascii="Times New Roman" w:hAnsi="Times New Roman" w:cs="Times New Roman"/>
          <w:rPrChange w:id="3748" w:author="PIERRE" w:date="2013-10-24T12:27:00Z">
            <w:rPr>
              <w:rFonts w:ascii="Times New Roman" w:hAnsi="Times New Roman" w:cs="Times New Roman"/>
              <w:vertAlign w:val="superscript"/>
            </w:rPr>
          </w:rPrChange>
        </w:rPr>
        <w:t>Expliquez-lui l’objet de votre présence</w:t>
      </w:r>
      <w:ins w:id="3749" w:author="Leuveld, Koen" w:date="2013-10-24T20:11:00Z">
        <w:r w:rsidR="00F14C16">
          <w:rPr>
            <w:rFonts w:ascii="Times New Roman" w:hAnsi="Times New Roman" w:cs="Times New Roman"/>
          </w:rPr>
          <w:t xml:space="preserve"> : </w:t>
        </w:r>
      </w:ins>
      <w:ins w:id="3750" w:author="Leuveld, Koen" w:date="2013-10-24T20:12:00Z">
        <w:r w:rsidR="00F14C16">
          <w:rPr>
            <w:rFonts w:ascii="Times New Roman" w:hAnsi="Times New Roman" w:cs="Times New Roman"/>
          </w:rPr>
          <w:t>« </w:t>
        </w:r>
      </w:ins>
      <w:del w:id="3751" w:author="Leuveld, Koen" w:date="2013-10-24T20:11:00Z">
        <w:r w:rsidRPr="00AF2F6F" w:rsidDel="00F14C16">
          <w:rPr>
            <w:rFonts w:ascii="Times New Roman" w:hAnsi="Times New Roman" w:cs="Times New Roman"/>
            <w:rPrChange w:id="3752" w:author="PIERRE" w:date="2013-10-24T12:27:00Z">
              <w:rPr>
                <w:rFonts w:ascii="Times New Roman" w:hAnsi="Times New Roman" w:cs="Times New Roman"/>
                <w:vertAlign w:val="superscript"/>
              </w:rPr>
            </w:rPrChange>
          </w:rPr>
          <w:delText xml:space="preserve"> (</w:delText>
        </w:r>
      </w:del>
      <w:del w:id="3753" w:author="Leuveld, Koen" w:date="2013-10-24T20:12:00Z">
        <w:r w:rsidRPr="00F14C16" w:rsidDel="00F14C16">
          <w:rPr>
            <w:rFonts w:ascii="Times New Roman" w:hAnsi="Times New Roman" w:cs="Times New Roman"/>
            <w:i/>
            <w:rPrChange w:id="3754" w:author="Leuveld, Koen" w:date="2013-10-24T20:11:00Z">
              <w:rPr>
                <w:rFonts w:ascii="Times New Roman" w:hAnsi="Times New Roman" w:cs="Times New Roman"/>
                <w:vertAlign w:val="superscript"/>
              </w:rPr>
            </w:rPrChange>
          </w:rPr>
          <w:delText>o</w:delText>
        </w:r>
      </w:del>
      <w:ins w:id="3755" w:author="Leuveld, Koen" w:date="2013-10-24T20:12:00Z">
        <w:r w:rsidR="00F14C16">
          <w:rPr>
            <w:rFonts w:ascii="Times New Roman" w:hAnsi="Times New Roman" w:cs="Times New Roman"/>
            <w:i/>
          </w:rPr>
          <w:t>O</w:t>
        </w:r>
      </w:ins>
      <w:r w:rsidRPr="00F14C16">
        <w:rPr>
          <w:rFonts w:ascii="Times New Roman" w:hAnsi="Times New Roman" w:cs="Times New Roman"/>
          <w:i/>
          <w:rPrChange w:id="3756" w:author="Leuveld, Koen" w:date="2013-10-24T20:11:00Z">
            <w:rPr>
              <w:rFonts w:ascii="Times New Roman" w:hAnsi="Times New Roman" w:cs="Times New Roman"/>
              <w:vertAlign w:val="superscript"/>
            </w:rPr>
          </w:rPrChange>
        </w:rPr>
        <w:t>n voudrait comprendre comment les ménages prennent les décisions dans ce village</w:t>
      </w:r>
      <w:ins w:id="3757" w:author="Leuveld, Koen" w:date="2013-10-24T20:12:00Z">
        <w:r w:rsidR="00F14C16">
          <w:rPr>
            <w:rFonts w:ascii="Times New Roman" w:hAnsi="Times New Roman" w:cs="Times New Roman"/>
            <w:i/>
          </w:rPr>
          <w:t> »</w:t>
        </w:r>
      </w:ins>
      <w:del w:id="3758" w:author="Leuveld, Koen" w:date="2013-10-24T20:11:00Z">
        <w:r w:rsidRPr="00F14C16" w:rsidDel="00F14C16">
          <w:rPr>
            <w:rFonts w:ascii="Times New Roman" w:hAnsi="Times New Roman" w:cs="Times New Roman"/>
            <w:i/>
            <w:rPrChange w:id="3759" w:author="Leuveld, Koen" w:date="2013-10-24T20:11:00Z">
              <w:rPr>
                <w:rFonts w:ascii="Times New Roman" w:hAnsi="Times New Roman" w:cs="Times New Roman"/>
                <w:vertAlign w:val="superscript"/>
              </w:rPr>
            </w:rPrChange>
          </w:rPr>
          <w:delText>)</w:delText>
        </w:r>
      </w:del>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760" w:author="PIERRE" w:date="2013-10-24T12:27:00Z">
            <w:rPr>
              <w:rFonts w:ascii="Times New Roman" w:hAnsi="Times New Roman" w:cs="Times New Roman"/>
              <w:vertAlign w:val="superscript"/>
            </w:rPr>
          </w:rPrChange>
        </w:rPr>
        <w:t xml:space="preserve">Lire le formulaire de consentement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761" w:author="PIERRE" w:date="2013-10-24T12:27:00Z">
            <w:rPr>
              <w:rFonts w:ascii="Times New Roman" w:hAnsi="Times New Roman" w:cs="Times New Roman"/>
              <w:vertAlign w:val="superscript"/>
            </w:rPr>
          </w:rPrChange>
        </w:rPr>
        <w:lastRenderedPageBreak/>
        <w:t>CONTINUER SEULEMENT SI LA FEMME EST D’ACCORD</w:t>
      </w:r>
    </w:p>
    <w:p w:rsidR="002A57BD" w:rsidRPr="00F14C16" w:rsidRDefault="00F14C16" w:rsidP="00AF6156">
      <w:pPr>
        <w:pStyle w:val="ListParagraph"/>
        <w:numPr>
          <w:ilvl w:val="0"/>
          <w:numId w:val="9"/>
        </w:numPr>
        <w:jc w:val="both"/>
        <w:rPr>
          <w:rFonts w:ascii="Times New Roman" w:hAnsi="Times New Roman" w:cs="Times New Roman"/>
          <w:i/>
          <w:rPrChange w:id="3762" w:author="Leuveld, Koen" w:date="2013-10-24T20:12:00Z">
            <w:rPr>
              <w:rFonts w:ascii="Times New Roman" w:hAnsi="Times New Roman" w:cs="Times New Roman"/>
            </w:rPr>
          </w:rPrChange>
        </w:rPr>
      </w:pPr>
      <w:ins w:id="3763" w:author="Leuveld, Koen" w:date="2013-10-24T20:12:00Z">
        <w:r>
          <w:rPr>
            <w:rFonts w:ascii="Times New Roman" w:hAnsi="Times New Roman" w:cs="Times New Roman"/>
            <w:i/>
          </w:rPr>
          <w:t>« </w:t>
        </w:r>
      </w:ins>
      <w:r w:rsidR="00AF2F6F" w:rsidRPr="00F14C16">
        <w:rPr>
          <w:rFonts w:ascii="Times New Roman" w:hAnsi="Times New Roman" w:cs="Times New Roman"/>
          <w:i/>
          <w:rPrChange w:id="3764" w:author="Leuveld, Koen" w:date="2013-10-24T20:12:00Z">
            <w:rPr>
              <w:rFonts w:ascii="Times New Roman" w:hAnsi="Times New Roman" w:cs="Times New Roman"/>
              <w:vertAlign w:val="superscript"/>
            </w:rPr>
          </w:rPrChange>
        </w:rPr>
        <w:t>Je voudrais faire un petit exercice avec vous. Dans cet exercice vous pouvez gagner un peu d’argent pour votre ménage.</w:t>
      </w:r>
      <w:ins w:id="3765" w:author="Leuveld, Koen" w:date="2013-10-24T20:12:00Z">
        <w:r>
          <w:rPr>
            <w:rFonts w:ascii="Times New Roman" w:hAnsi="Times New Roman" w:cs="Times New Roman"/>
            <w:i/>
          </w:rPr>
          <w:t> »</w:t>
        </w:r>
      </w:ins>
    </w:p>
    <w:p w:rsidR="002A57BD" w:rsidRPr="00F14C16" w:rsidRDefault="00F14C16" w:rsidP="00AF6156">
      <w:pPr>
        <w:pStyle w:val="ListParagraph"/>
        <w:numPr>
          <w:ilvl w:val="0"/>
          <w:numId w:val="9"/>
        </w:numPr>
        <w:jc w:val="both"/>
        <w:rPr>
          <w:rFonts w:ascii="Times New Roman" w:hAnsi="Times New Roman" w:cs="Times New Roman"/>
          <w:i/>
          <w:rPrChange w:id="3766" w:author="Leuveld, Koen" w:date="2013-10-24T20:12:00Z">
            <w:rPr>
              <w:rFonts w:ascii="Times New Roman" w:hAnsi="Times New Roman" w:cs="Times New Roman"/>
            </w:rPr>
          </w:rPrChange>
        </w:rPr>
      </w:pPr>
      <w:ins w:id="3767" w:author="Leuveld, Koen" w:date="2013-10-24T20:12:00Z">
        <w:r>
          <w:rPr>
            <w:rFonts w:ascii="Times New Roman" w:hAnsi="Times New Roman" w:cs="Times New Roman"/>
            <w:i/>
          </w:rPr>
          <w:t>« </w:t>
        </w:r>
      </w:ins>
      <w:r w:rsidR="00AF2F6F" w:rsidRPr="00F14C16">
        <w:rPr>
          <w:rFonts w:ascii="Times New Roman" w:hAnsi="Times New Roman" w:cs="Times New Roman"/>
          <w:i/>
          <w:rPrChange w:id="3768" w:author="Leuveld, Koen" w:date="2013-10-24T20:12:00Z">
            <w:rPr>
              <w:rFonts w:ascii="Times New Roman" w:hAnsi="Times New Roman" w:cs="Times New Roman"/>
              <w:vertAlign w:val="superscript"/>
            </w:rPr>
          </w:rPrChange>
        </w:rPr>
        <w:t>Je voudrais aussi vous poser quelques questions à propos de votre vie de chaque jour.</w:t>
      </w:r>
      <w:ins w:id="3769" w:author="Leuveld, Koen" w:date="2013-10-24T20:12:00Z">
        <w:r>
          <w:rPr>
            <w:rFonts w:ascii="Times New Roman" w:hAnsi="Times New Roman" w:cs="Times New Roman"/>
            <w:i/>
          </w:rPr>
          <w:t> »</w:t>
        </w:r>
      </w:ins>
    </w:p>
    <w:p w:rsidR="002A57BD" w:rsidRPr="00F14C16" w:rsidRDefault="00F14C16" w:rsidP="00AF6156">
      <w:pPr>
        <w:pStyle w:val="ListParagraph"/>
        <w:numPr>
          <w:ilvl w:val="0"/>
          <w:numId w:val="9"/>
        </w:numPr>
        <w:jc w:val="both"/>
        <w:rPr>
          <w:rFonts w:ascii="Times New Roman" w:hAnsi="Times New Roman" w:cs="Times New Roman"/>
          <w:i/>
          <w:rPrChange w:id="3770" w:author="Leuveld, Koen" w:date="2013-10-24T20:12:00Z">
            <w:rPr>
              <w:rFonts w:ascii="Times New Roman" w:hAnsi="Times New Roman" w:cs="Times New Roman"/>
            </w:rPr>
          </w:rPrChange>
        </w:rPr>
      </w:pPr>
      <w:ins w:id="3771" w:author="Leuveld, Koen" w:date="2013-10-24T20:12:00Z">
        <w:r>
          <w:rPr>
            <w:rFonts w:ascii="Times New Roman" w:hAnsi="Times New Roman" w:cs="Times New Roman"/>
            <w:i/>
          </w:rPr>
          <w:t>« </w:t>
        </w:r>
      </w:ins>
      <w:r w:rsidR="00AF2F6F" w:rsidRPr="00F14C16">
        <w:rPr>
          <w:rFonts w:ascii="Times New Roman" w:hAnsi="Times New Roman" w:cs="Times New Roman"/>
          <w:i/>
          <w:rPrChange w:id="3772" w:author="Leuveld, Koen" w:date="2013-10-24T20:12:00Z">
            <w:rPr>
              <w:rFonts w:ascii="Times New Roman" w:hAnsi="Times New Roman" w:cs="Times New Roman"/>
              <w:vertAlign w:val="superscript"/>
            </w:rPr>
          </w:rPrChange>
        </w:rPr>
        <w:t>Est-ce que vous avez bien compris, est ce que vous êtes d’accord de participer?</w:t>
      </w:r>
      <w:ins w:id="3773" w:author="Leuveld, Koen" w:date="2013-10-24T20:12:00Z">
        <w:r>
          <w:rPr>
            <w:rFonts w:ascii="Times New Roman" w:hAnsi="Times New Roman" w:cs="Times New Roman"/>
            <w:i/>
          </w:rPr>
          <w:t>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3774" w:author="PIERRE" w:date="2013-10-24T12:27:00Z">
            <w:rPr>
              <w:rFonts w:ascii="Times New Roman" w:hAnsi="Times New Roman" w:cs="Times New Roman"/>
              <w:vertAlign w:val="superscript"/>
            </w:rPr>
          </w:rPrChange>
        </w:rPr>
        <w:t>CONTINUER SI LA FEMME ACCEPTE</w:t>
      </w:r>
    </w:p>
    <w:p w:rsidR="002A57BD" w:rsidRPr="00442E10" w:rsidRDefault="00AF2F6F" w:rsidP="002A57BD">
      <w:pPr>
        <w:pStyle w:val="Heading2"/>
        <w:rPr>
          <w:rFonts w:ascii="Times New Roman" w:hAnsi="Times New Roman" w:cs="Times New Roman"/>
          <w:lang w:val="fr-FR"/>
        </w:rPr>
      </w:pPr>
      <w:r w:rsidRPr="00AF2F6F">
        <w:rPr>
          <w:rFonts w:ascii="Times New Roman" w:hAnsi="Times New Roman" w:cs="Times New Roman"/>
          <w:lang w:val="fr-FR"/>
          <w:rPrChange w:id="3775" w:author="PIERRE" w:date="2013-10-24T12:27:00Z">
            <w:rPr>
              <w:rFonts w:ascii="Times New Roman" w:hAnsi="Times New Roman" w:cs="Times New Roman"/>
              <w:vertAlign w:val="superscript"/>
              <w:lang w:val="fr-FR"/>
            </w:rPr>
          </w:rPrChange>
        </w:rPr>
        <w:t>Échauffement exercice de risque pour la Femme (</w:t>
      </w:r>
      <w:proofErr w:type="spellStart"/>
      <w:r w:rsidRPr="00AF2F6F">
        <w:rPr>
          <w:rFonts w:ascii="Times New Roman" w:hAnsi="Times New Roman" w:cs="Times New Roman"/>
          <w:lang w:val="fr-FR"/>
          <w:rPrChange w:id="3776" w:author="PIERRE" w:date="2013-10-24T12:27:00Z">
            <w:rPr>
              <w:rFonts w:ascii="Times New Roman" w:hAnsi="Times New Roman" w:cs="Times New Roman"/>
              <w:vertAlign w:val="superscript"/>
              <w:lang w:val="fr-FR"/>
            </w:rPr>
          </w:rPrChange>
        </w:rPr>
        <w:t>ERF</w:t>
      </w:r>
      <w:proofErr w:type="spellEnd"/>
      <w:r w:rsidRPr="00AF2F6F">
        <w:rPr>
          <w:rFonts w:ascii="Times New Roman" w:hAnsi="Times New Roman" w:cs="Times New Roman"/>
          <w:lang w:val="fr-FR"/>
          <w:rPrChange w:id="3777" w:author="PIERRE" w:date="2013-10-24T12:27:00Z">
            <w:rPr>
              <w:rFonts w:ascii="Times New Roman" w:hAnsi="Times New Roman" w:cs="Times New Roman"/>
              <w:vertAlign w:val="superscript"/>
              <w:lang w:val="fr-FR"/>
            </w:rPr>
          </w:rPrChange>
        </w:rPr>
        <w:t xml:space="preserve">) </w:t>
      </w:r>
    </w:p>
    <w:p w:rsidR="00E01AF2" w:rsidRPr="00442E10" w:rsidRDefault="00E01AF2" w:rsidP="00E01AF2">
      <w:pPr>
        <w:pStyle w:val="ListParagraph"/>
        <w:numPr>
          <w:ilvl w:val="0"/>
          <w:numId w:val="9"/>
        </w:numPr>
        <w:jc w:val="both"/>
        <w:rPr>
          <w:ins w:id="3778" w:author="Leuveld, Koen" w:date="2013-10-24T15:59:00Z"/>
          <w:rFonts w:ascii="Times New Roman" w:hAnsi="Times New Roman" w:cs="Times New Roman"/>
        </w:rPr>
      </w:pPr>
      <w:ins w:id="3779" w:author="Leuveld, Koen" w:date="2013-10-24T15:59:00Z">
        <w:r w:rsidRPr="00936514">
          <w:rPr>
            <w:rFonts w:ascii="Times New Roman" w:hAnsi="Times New Roman" w:cs="Times New Roman"/>
          </w:rPr>
          <w:t>Expliquez l’exercice :</w:t>
        </w:r>
      </w:ins>
    </w:p>
    <w:p w:rsidR="00E01AF2" w:rsidRPr="00442E10" w:rsidRDefault="00E01AF2" w:rsidP="00E01AF2">
      <w:pPr>
        <w:pStyle w:val="ListParagraph"/>
        <w:numPr>
          <w:ilvl w:val="1"/>
          <w:numId w:val="24"/>
        </w:numPr>
        <w:jc w:val="both"/>
        <w:rPr>
          <w:ins w:id="3780" w:author="Leuveld, Koen" w:date="2013-10-24T15:59:00Z"/>
          <w:rFonts w:ascii="Times New Roman" w:hAnsi="Times New Roman" w:cs="Times New Roman"/>
          <w:i/>
        </w:rPr>
      </w:pPr>
      <w:ins w:id="3781" w:author="Leuveld, Koen" w:date="2013-10-24T15:59:00Z">
        <w:r w:rsidRPr="00936514">
          <w:rPr>
            <w:rFonts w:ascii="Times New Roman" w:hAnsi="Times New Roman" w:cs="Times New Roman"/>
            <w:i/>
          </w:rPr>
          <w:t>« Imaginez qu’il y ait deux variétés de maïs que vous pouvez planter. »</w:t>
        </w:r>
      </w:ins>
    </w:p>
    <w:p w:rsidR="00E01AF2" w:rsidRPr="00442E10" w:rsidRDefault="00E01AF2" w:rsidP="00E01AF2">
      <w:pPr>
        <w:pStyle w:val="ListParagraph"/>
        <w:numPr>
          <w:ilvl w:val="1"/>
          <w:numId w:val="24"/>
        </w:numPr>
        <w:jc w:val="both"/>
        <w:rPr>
          <w:ins w:id="3782" w:author="Leuveld, Koen" w:date="2013-10-24T15:59:00Z"/>
          <w:rFonts w:ascii="Times New Roman" w:hAnsi="Times New Roman" w:cs="Times New Roman"/>
          <w:i/>
        </w:rPr>
      </w:pPr>
      <w:ins w:id="3783" w:author="Leuveld, Koen" w:date="2013-10-24T15:59:00Z">
        <w:r w:rsidRPr="00936514">
          <w:rPr>
            <w:rFonts w:ascii="Times New Roman" w:hAnsi="Times New Roman" w:cs="Times New Roman"/>
            <w:i/>
          </w:rPr>
          <w:t>« Une des variété (sac rouge) produit 50 sacs pour une année de bonne récolte et 40 sacs pour une année de mauvaise récolte. »</w:t>
        </w:r>
      </w:ins>
    </w:p>
    <w:p w:rsidR="00E01AF2" w:rsidRPr="00442E10" w:rsidRDefault="00E01AF2" w:rsidP="00E01AF2">
      <w:pPr>
        <w:pStyle w:val="ListParagraph"/>
        <w:numPr>
          <w:ilvl w:val="1"/>
          <w:numId w:val="24"/>
        </w:numPr>
        <w:jc w:val="both"/>
        <w:rPr>
          <w:ins w:id="3784" w:author="Leuveld, Koen" w:date="2013-10-24T15:59:00Z"/>
          <w:rFonts w:ascii="Times New Roman" w:hAnsi="Times New Roman" w:cs="Times New Roman"/>
          <w:i/>
        </w:rPr>
      </w:pPr>
      <w:ins w:id="3785" w:author="Leuveld, Koen" w:date="2013-10-24T15:59:00Z">
        <w:r w:rsidRPr="00936514">
          <w:rPr>
            <w:rFonts w:ascii="Times New Roman" w:hAnsi="Times New Roman" w:cs="Times New Roman"/>
            <w:i/>
          </w:rPr>
          <w:t>« L’autre variété (sac bleu) produit 150 sacs lors d’une année de bonne récolte et 5 sacs lors d’une année de mauvaise récolte. »</w:t>
        </w:r>
      </w:ins>
    </w:p>
    <w:p w:rsidR="00E01AF2" w:rsidRPr="00442E10" w:rsidRDefault="00E01AF2" w:rsidP="00E01AF2">
      <w:pPr>
        <w:pStyle w:val="ListParagraph"/>
        <w:numPr>
          <w:ilvl w:val="1"/>
          <w:numId w:val="24"/>
        </w:numPr>
        <w:jc w:val="both"/>
        <w:rPr>
          <w:ins w:id="3786" w:author="Leuveld, Koen" w:date="2013-10-24T15:59:00Z"/>
          <w:rFonts w:ascii="Times New Roman" w:hAnsi="Times New Roman" w:cs="Times New Roman"/>
          <w:i/>
        </w:rPr>
      </w:pPr>
      <w:ins w:id="3787" w:author="Leuveld, Koen" w:date="2013-10-24T15:59:00Z">
        <w:r w:rsidRPr="00936514">
          <w:rPr>
            <w:rFonts w:ascii="Times New Roman" w:hAnsi="Times New Roman" w:cs="Times New Roman"/>
            <w:i/>
          </w:rPr>
          <w:t>« Evidemment, vous ne pouvez pas savoir à priori avant de planter si l’année de production sera bonne ou mauvaise. »</w:t>
        </w:r>
      </w:ins>
    </w:p>
    <w:p w:rsidR="00E01AF2" w:rsidRPr="00442E10" w:rsidRDefault="00E01AF2" w:rsidP="00E01AF2">
      <w:pPr>
        <w:pStyle w:val="ListParagraph"/>
        <w:numPr>
          <w:ilvl w:val="0"/>
          <w:numId w:val="9"/>
        </w:numPr>
        <w:jc w:val="both"/>
        <w:rPr>
          <w:ins w:id="3788" w:author="Leuveld, Koen" w:date="2013-10-24T15:59:00Z"/>
          <w:rFonts w:ascii="Times New Roman" w:hAnsi="Times New Roman" w:cs="Times New Roman"/>
        </w:rPr>
      </w:pPr>
      <w:ins w:id="3789" w:author="Leuveld, Koen" w:date="2013-10-24T15:59:00Z">
        <w:r w:rsidRPr="00936514">
          <w:rPr>
            <w:rFonts w:ascii="Times New Roman" w:hAnsi="Times New Roman" w:cs="Times New Roman"/>
          </w:rPr>
          <w:t xml:space="preserve">Retirez les boules noires et blanches de votre sac et les présenter </w:t>
        </w:r>
      </w:ins>
      <w:ins w:id="3790" w:author="Leuveld, Koen" w:date="2013-10-24T20:13:00Z">
        <w:r w:rsidR="00F14C16">
          <w:rPr>
            <w:rFonts w:ascii="Times New Roman" w:hAnsi="Times New Roman" w:cs="Times New Roman"/>
          </w:rPr>
          <w:t>à la femme</w:t>
        </w:r>
      </w:ins>
      <w:ins w:id="3791" w:author="Leuveld, Koen" w:date="2013-10-24T15:59:00Z">
        <w:r w:rsidRPr="00936514">
          <w:rPr>
            <w:rFonts w:ascii="Times New Roman" w:hAnsi="Times New Roman" w:cs="Times New Roman"/>
          </w:rPr>
          <w:t xml:space="preserve"> en précisant que ces boules représentent la mauvaise ou la bonne année de récolte en disant :</w:t>
        </w:r>
      </w:ins>
    </w:p>
    <w:p w:rsidR="00E01AF2" w:rsidRDefault="00E01AF2" w:rsidP="00E01AF2">
      <w:pPr>
        <w:pStyle w:val="ListParagraph"/>
        <w:numPr>
          <w:ilvl w:val="1"/>
          <w:numId w:val="24"/>
        </w:numPr>
        <w:jc w:val="both"/>
        <w:rPr>
          <w:ins w:id="3792" w:author="Leuveld, Koen" w:date="2013-10-24T15:59:00Z"/>
          <w:rFonts w:ascii="Times New Roman" w:hAnsi="Times New Roman" w:cs="Times New Roman"/>
          <w:i/>
        </w:rPr>
      </w:pPr>
      <w:ins w:id="3793" w:author="Leuveld, Koen" w:date="2013-10-24T15:59:00Z">
        <w:r w:rsidRPr="00936514">
          <w:rPr>
            <w:rFonts w:ascii="Times New Roman" w:hAnsi="Times New Roman" w:cs="Times New Roman"/>
          </w:rPr>
          <w:t> </w:t>
        </w:r>
        <w:r w:rsidRPr="00936514">
          <w:rPr>
            <w:rFonts w:ascii="Times New Roman" w:hAnsi="Times New Roman" w:cs="Times New Roman"/>
            <w:i/>
          </w:rPr>
          <w:t>« La boule de couleur blanche représente la bonne année, alors que celle de couleur noire représente la mauvaise année de récolte. »</w:t>
        </w:r>
      </w:ins>
    </w:p>
    <w:p w:rsidR="00E01AF2" w:rsidRPr="00442E10" w:rsidRDefault="00E01AF2" w:rsidP="00E01AF2">
      <w:pPr>
        <w:pStyle w:val="ListParagraph"/>
        <w:numPr>
          <w:ilvl w:val="1"/>
          <w:numId w:val="24"/>
        </w:numPr>
        <w:jc w:val="both"/>
        <w:rPr>
          <w:ins w:id="3794" w:author="Leuveld, Koen" w:date="2013-10-24T15:59:00Z"/>
          <w:rFonts w:ascii="Times New Roman" w:hAnsi="Times New Roman" w:cs="Times New Roman"/>
          <w:i/>
        </w:rPr>
      </w:pPr>
      <w:ins w:id="3795" w:author="Leuveld, Koen" w:date="2013-10-24T15:59:00Z">
        <w:r w:rsidRPr="00442E10" w:rsidDel="00E81BB1">
          <w:rPr>
            <w:rFonts w:ascii="Times New Roman" w:hAnsi="Times New Roman" w:cs="Times New Roman"/>
            <w:i/>
          </w:rPr>
          <w:t xml:space="preserve"> </w:t>
        </w:r>
        <w:r w:rsidRPr="00936514">
          <w:rPr>
            <w:rFonts w:ascii="Times New Roman" w:hAnsi="Times New Roman" w:cs="Times New Roman"/>
            <w:i/>
          </w:rPr>
          <w:t>« Rappelez-vous qu’il y a deux variétés de maïs: la variété A(sac rouge) qui produit 50 sacs pour une année de bonne récolte et 40 sacs pour une année de mauvaise récolte, la variété B(sac bleu) qui produit 150 sacs lors d’une année de bonne récolte et 5 sacs lors d’une année de mauvaise récolte. »</w:t>
        </w:r>
      </w:ins>
    </w:p>
    <w:p w:rsidR="00E01AF2" w:rsidRPr="00442E10" w:rsidRDefault="00E01AF2" w:rsidP="00E01AF2">
      <w:pPr>
        <w:pStyle w:val="ListParagraph"/>
        <w:numPr>
          <w:ilvl w:val="1"/>
          <w:numId w:val="24"/>
        </w:numPr>
        <w:jc w:val="both"/>
        <w:rPr>
          <w:ins w:id="3796" w:author="Leuveld, Koen" w:date="2013-10-24T15:59:00Z"/>
          <w:rFonts w:ascii="Times New Roman" w:hAnsi="Times New Roman" w:cs="Times New Roman"/>
          <w:i/>
        </w:rPr>
      </w:pPr>
      <w:ins w:id="3797" w:author="Leuveld, Koen" w:date="2013-10-24T15:59:00Z">
        <w:r w:rsidRPr="00936514">
          <w:rPr>
            <w:rFonts w:ascii="Times New Roman" w:hAnsi="Times New Roman" w:cs="Times New Roman"/>
            <w:i/>
          </w:rPr>
          <w:t>« Je vais mélanger ces boules dans un sac, et nous allons tirer ensemble une des boules du sac sans regarder. »</w:t>
        </w:r>
      </w:ins>
    </w:p>
    <w:p w:rsidR="00E01AF2" w:rsidRDefault="00E01AF2" w:rsidP="00E01AF2">
      <w:pPr>
        <w:pStyle w:val="ListParagraph"/>
        <w:numPr>
          <w:ilvl w:val="1"/>
          <w:numId w:val="24"/>
        </w:numPr>
        <w:jc w:val="both"/>
        <w:rPr>
          <w:ins w:id="3798" w:author="Leuveld, Koen" w:date="2013-10-24T15:59:00Z"/>
          <w:rFonts w:ascii="Times New Roman" w:hAnsi="Times New Roman" w:cs="Times New Roman"/>
          <w:i/>
        </w:rPr>
      </w:pPr>
      <w:ins w:id="3799" w:author="Leuveld, Koen" w:date="2013-10-24T15:59:00Z">
        <w:r w:rsidRPr="00936514">
          <w:rPr>
            <w:rFonts w:ascii="Times New Roman" w:hAnsi="Times New Roman" w:cs="Times New Roman"/>
            <w:i/>
          </w:rPr>
          <w:t>« Supposez qu’il y ait 4 boules blanches (bonne année de récolte) dans le sac et 2 boules noires (mauvaise année de récolte). »</w:t>
        </w:r>
      </w:ins>
    </w:p>
    <w:p w:rsidR="00E01AF2" w:rsidRPr="00936514" w:rsidRDefault="00E01AF2" w:rsidP="00E01AF2">
      <w:pPr>
        <w:pStyle w:val="ListParagraph"/>
        <w:numPr>
          <w:ilvl w:val="0"/>
          <w:numId w:val="9"/>
        </w:numPr>
        <w:jc w:val="both"/>
        <w:rPr>
          <w:ins w:id="3800" w:author="Leuveld, Koen" w:date="2013-10-24T15:59:00Z"/>
          <w:rFonts w:ascii="Times New Roman" w:hAnsi="Times New Roman" w:cs="Times New Roman"/>
        </w:rPr>
      </w:pPr>
      <w:ins w:id="3801" w:author="Leuveld, Koen" w:date="2013-10-24T15:59:00Z">
        <w:r w:rsidRPr="00936514">
          <w:rPr>
            <w:rFonts w:ascii="Times New Roman" w:hAnsi="Times New Roman" w:cs="Times New Roman"/>
          </w:rPr>
          <w:t xml:space="preserve">Remplissez la liste de </w:t>
        </w:r>
        <w:r>
          <w:rPr>
            <w:rFonts w:ascii="Times New Roman" w:hAnsi="Times New Roman" w:cs="Times New Roman"/>
          </w:rPr>
          <w:t>contrôle (ER</w:t>
        </w:r>
      </w:ins>
      <w:ins w:id="3802" w:author="Leuveld, Koen" w:date="2013-10-24T16:00:00Z">
        <w:r>
          <w:rPr>
            <w:rFonts w:ascii="Times New Roman" w:hAnsi="Times New Roman" w:cs="Times New Roman"/>
          </w:rPr>
          <w:t>F</w:t>
        </w:r>
      </w:ins>
      <w:ins w:id="3803" w:author="Leuveld, Koen" w:date="2013-10-24T15:59:00Z">
        <w:r>
          <w:rPr>
            <w:rFonts w:ascii="Times New Roman" w:hAnsi="Times New Roman" w:cs="Times New Roman"/>
          </w:rPr>
          <w:t>0 A-C) avant de commencer l’exercice.</w:t>
        </w:r>
      </w:ins>
    </w:p>
    <w:p w:rsidR="00E01AF2" w:rsidRPr="00442E10" w:rsidRDefault="00E01AF2" w:rsidP="00E01AF2">
      <w:pPr>
        <w:pStyle w:val="ListParagraph"/>
        <w:numPr>
          <w:ilvl w:val="0"/>
          <w:numId w:val="9"/>
        </w:numPr>
        <w:jc w:val="both"/>
        <w:rPr>
          <w:ins w:id="3804" w:author="Leuveld, Koen" w:date="2013-10-24T15:59:00Z"/>
          <w:rFonts w:ascii="Times New Roman" w:hAnsi="Times New Roman" w:cs="Times New Roman"/>
        </w:rPr>
      </w:pPr>
      <w:ins w:id="3805" w:author="Leuveld, Koen" w:date="2013-10-24T15:59:00Z">
        <w:r w:rsidRPr="00936514">
          <w:rPr>
            <w:rFonts w:ascii="Times New Roman" w:hAnsi="Times New Roman" w:cs="Times New Roman"/>
          </w:rPr>
          <w:t>MONTRER  LE MELANGE 1 SUR LA FEUILLE DE L’EXERCICE D’ECHAUFFEMENT, et continuez l’explication :</w:t>
        </w:r>
      </w:ins>
    </w:p>
    <w:p w:rsidR="00E01AF2" w:rsidRPr="00442E10" w:rsidRDefault="00E01AF2" w:rsidP="00E01AF2">
      <w:pPr>
        <w:pStyle w:val="ListParagraph"/>
        <w:numPr>
          <w:ilvl w:val="1"/>
          <w:numId w:val="24"/>
        </w:numPr>
        <w:jc w:val="both"/>
        <w:rPr>
          <w:ins w:id="3806" w:author="Leuveld, Koen" w:date="2013-10-24T15:59:00Z"/>
          <w:rFonts w:ascii="Times New Roman" w:hAnsi="Times New Roman" w:cs="Times New Roman"/>
          <w:i/>
        </w:rPr>
      </w:pPr>
      <w:ins w:id="3807" w:author="Leuveld, Koen" w:date="2013-10-24T15:59:00Z">
        <w:r w:rsidRPr="00936514">
          <w:rPr>
            <w:rFonts w:ascii="Times New Roman" w:hAnsi="Times New Roman" w:cs="Times New Roman"/>
            <w:i/>
          </w:rPr>
          <w:t>« Rappelez-vous que si vous choisissez la variété A (sac rouge) et vous tirez une boule blanche, vous récolterez 50 sacs de maïs, alors que si vous choisissez la variété A et vous tirez une boule noire vous récolterez 40 sacs de maïs. Aussi, si vous choisissez la variété B (sac bleu) et vous tirez une boule blanche vous gagnerez 150 sacs, alors que si vous choisissez la variété B et vous tirez une boule noire vous obtiendrez 5 sacs de maïs. »</w:t>
        </w:r>
      </w:ins>
    </w:p>
    <w:p w:rsidR="00E01AF2" w:rsidRPr="00442E10" w:rsidRDefault="00E01AF2" w:rsidP="00E01AF2">
      <w:pPr>
        <w:pStyle w:val="ListParagraph"/>
        <w:numPr>
          <w:ilvl w:val="1"/>
          <w:numId w:val="24"/>
        </w:numPr>
        <w:jc w:val="both"/>
        <w:rPr>
          <w:ins w:id="3808" w:author="Leuveld, Koen" w:date="2013-10-24T15:59:00Z"/>
          <w:rFonts w:ascii="Times New Roman" w:hAnsi="Times New Roman" w:cs="Times New Roman"/>
          <w:i/>
        </w:rPr>
      </w:pPr>
      <w:ins w:id="3809" w:author="Leuveld, Koen" w:date="2013-10-24T15:59:00Z">
        <w:r w:rsidRPr="00936514">
          <w:rPr>
            <w:rFonts w:ascii="Times New Roman" w:hAnsi="Times New Roman" w:cs="Times New Roman"/>
            <w:i/>
          </w:rPr>
          <w:t>« Voulez-vous choisir la variété A ou la variété B? »</w:t>
        </w:r>
      </w:ins>
    </w:p>
    <w:p w:rsidR="00E01AF2" w:rsidRPr="00442E10" w:rsidRDefault="00F14C16" w:rsidP="00E01AF2">
      <w:pPr>
        <w:pStyle w:val="ListParagraph"/>
        <w:numPr>
          <w:ilvl w:val="0"/>
          <w:numId w:val="9"/>
        </w:numPr>
        <w:jc w:val="both"/>
        <w:rPr>
          <w:ins w:id="3810" w:author="Leuveld, Koen" w:date="2013-10-24T15:59:00Z"/>
          <w:rFonts w:ascii="Times New Roman" w:hAnsi="Times New Roman" w:cs="Times New Roman"/>
        </w:rPr>
      </w:pPr>
      <w:ins w:id="3811" w:author="Leuveld, Koen" w:date="2013-10-24T15:59:00Z">
        <w:r>
          <w:rPr>
            <w:rFonts w:ascii="Times New Roman" w:hAnsi="Times New Roman" w:cs="Times New Roman"/>
          </w:rPr>
          <w:t>INSCRIRE LA RÉPONSE DANS LE</w:t>
        </w:r>
        <w:r w:rsidR="00E01AF2" w:rsidRPr="00936514">
          <w:rPr>
            <w:rFonts w:ascii="Times New Roman" w:hAnsi="Times New Roman" w:cs="Times New Roman"/>
          </w:rPr>
          <w:t xml:space="preserve"> BAC [ER</w:t>
        </w:r>
      </w:ins>
      <w:ins w:id="3812" w:author="Leuveld, Koen" w:date="2013-10-24T16:00:00Z">
        <w:r w:rsidR="00E01AF2">
          <w:rPr>
            <w:rFonts w:ascii="Times New Roman" w:hAnsi="Times New Roman" w:cs="Times New Roman"/>
          </w:rPr>
          <w:t>F</w:t>
        </w:r>
      </w:ins>
      <w:ins w:id="3813" w:author="Leuveld, Koen" w:date="2013-10-24T15:59:00Z">
        <w:r w:rsidR="00E01AF2" w:rsidRPr="00936514">
          <w:rPr>
            <w:rFonts w:ascii="Times New Roman" w:hAnsi="Times New Roman" w:cs="Times New Roman"/>
          </w:rPr>
          <w:t xml:space="preserve">1] </w:t>
        </w:r>
      </w:ins>
    </w:p>
    <w:p w:rsidR="00E01AF2" w:rsidRPr="00442E10" w:rsidRDefault="00E01AF2" w:rsidP="00E01AF2">
      <w:pPr>
        <w:pStyle w:val="ListParagraph"/>
        <w:numPr>
          <w:ilvl w:val="0"/>
          <w:numId w:val="9"/>
        </w:numPr>
        <w:jc w:val="both"/>
        <w:rPr>
          <w:ins w:id="3814" w:author="Leuveld, Koen" w:date="2013-10-24T15:59:00Z"/>
          <w:rFonts w:ascii="Times New Roman" w:hAnsi="Times New Roman" w:cs="Times New Roman"/>
        </w:rPr>
      </w:pPr>
      <w:ins w:id="3815" w:author="Leuveld, Koen" w:date="2013-10-24T15:59:00Z">
        <w:r w:rsidRPr="00936514">
          <w:rPr>
            <w:rFonts w:ascii="Times New Roman" w:hAnsi="Times New Roman" w:cs="Times New Roman"/>
          </w:rPr>
          <w:t>MONTREZ  LE MELANGE 2 SUR LA FEUILLE DE L’EXERCICE D’ECHAUFFEMENT, et continuez l’explication :</w:t>
        </w:r>
      </w:ins>
    </w:p>
    <w:p w:rsidR="00E01AF2" w:rsidRPr="00442E10" w:rsidRDefault="00E01AF2" w:rsidP="00E01AF2">
      <w:pPr>
        <w:pStyle w:val="ListParagraph"/>
        <w:numPr>
          <w:ilvl w:val="1"/>
          <w:numId w:val="24"/>
        </w:numPr>
        <w:jc w:val="both"/>
        <w:rPr>
          <w:ins w:id="3816" w:author="Leuveld, Koen" w:date="2013-10-24T15:59:00Z"/>
          <w:rFonts w:ascii="Times New Roman" w:hAnsi="Times New Roman" w:cs="Times New Roman"/>
          <w:i/>
        </w:rPr>
      </w:pPr>
      <w:ins w:id="3817" w:author="Leuveld, Koen" w:date="2013-10-24T15:59:00Z">
        <w:r w:rsidRPr="00936514">
          <w:rPr>
            <w:rFonts w:ascii="Times New Roman" w:hAnsi="Times New Roman" w:cs="Times New Roman"/>
            <w:i/>
          </w:rPr>
          <w:t xml:space="preserve">« Maintenant, je retranche 2 boules blanches (bonne année de récolte), et j’ajoute 1 boule noire (mauvaise année de récolte). Quelle sera la conséquence sur les chances d’avoir une boule blanche (bonne année  de récolte)? »  </w:t>
        </w:r>
      </w:ins>
    </w:p>
    <w:p w:rsidR="00E01AF2" w:rsidRPr="00442E10" w:rsidRDefault="00E01AF2" w:rsidP="00E01AF2">
      <w:pPr>
        <w:pStyle w:val="ListParagraph"/>
        <w:numPr>
          <w:ilvl w:val="0"/>
          <w:numId w:val="9"/>
        </w:numPr>
        <w:jc w:val="both"/>
        <w:rPr>
          <w:ins w:id="3818" w:author="Leuveld, Koen" w:date="2013-10-24T15:59:00Z"/>
          <w:rFonts w:ascii="Times New Roman" w:hAnsi="Times New Roman" w:cs="Times New Roman"/>
        </w:rPr>
      </w:pPr>
      <w:ins w:id="3819" w:author="Leuveld, Koen" w:date="2013-10-24T15:59:00Z">
        <w:r w:rsidRPr="00936514">
          <w:rPr>
            <w:rFonts w:ascii="Times New Roman" w:hAnsi="Times New Roman" w:cs="Times New Roman"/>
          </w:rPr>
          <w:t>CONTINUEZ SEULEMENT SI L’ENQUÊTÉ COMPREND</w:t>
        </w:r>
        <w:r>
          <w:rPr>
            <w:rStyle w:val="FootnoteReference"/>
            <w:rFonts w:ascii="Times New Roman" w:hAnsi="Times New Roman" w:cs="Times New Roman"/>
          </w:rPr>
          <w:footnoteReference w:id="3"/>
        </w:r>
        <w:r w:rsidRPr="00936514">
          <w:rPr>
            <w:rFonts w:ascii="Times New Roman" w:hAnsi="Times New Roman" w:cs="Times New Roman"/>
          </w:rPr>
          <w:t> :</w:t>
        </w:r>
      </w:ins>
    </w:p>
    <w:p w:rsidR="00E01AF2" w:rsidRPr="00442E10" w:rsidRDefault="00E01AF2" w:rsidP="00E01AF2">
      <w:pPr>
        <w:pStyle w:val="ListParagraph"/>
        <w:numPr>
          <w:ilvl w:val="1"/>
          <w:numId w:val="24"/>
        </w:numPr>
        <w:jc w:val="both"/>
        <w:rPr>
          <w:ins w:id="3822" w:author="Leuveld, Koen" w:date="2013-10-24T15:59:00Z"/>
          <w:rFonts w:ascii="Times New Roman" w:hAnsi="Times New Roman" w:cs="Times New Roman"/>
          <w:i/>
        </w:rPr>
      </w:pPr>
      <w:ins w:id="3823" w:author="Leuveld, Koen" w:date="2013-10-24T15:59:00Z">
        <w:r w:rsidRPr="00936514">
          <w:rPr>
            <w:rFonts w:ascii="Times New Roman" w:hAnsi="Times New Roman" w:cs="Times New Roman"/>
            <w:i/>
          </w:rPr>
          <w:lastRenderedPageBreak/>
          <w:t>« Supposez qu’il y ait 2 boules blanches (bonne année de récolte) dans le sac, et 3 boules noires (mauvaise année de récolte)  »</w:t>
        </w:r>
      </w:ins>
    </w:p>
    <w:p w:rsidR="00E01AF2" w:rsidRPr="00442E10" w:rsidRDefault="00E01AF2" w:rsidP="00E01AF2">
      <w:pPr>
        <w:pStyle w:val="ListParagraph"/>
        <w:numPr>
          <w:ilvl w:val="1"/>
          <w:numId w:val="24"/>
        </w:numPr>
        <w:jc w:val="both"/>
        <w:rPr>
          <w:ins w:id="3824" w:author="Leuveld, Koen" w:date="2013-10-24T15:59:00Z"/>
          <w:rFonts w:ascii="Times New Roman" w:hAnsi="Times New Roman" w:cs="Times New Roman"/>
          <w:i/>
        </w:rPr>
      </w:pPr>
      <w:ins w:id="3825" w:author="Leuveld, Koen" w:date="2013-10-24T15:59:00Z">
        <w:r w:rsidRPr="00936514">
          <w:rPr>
            <w:rFonts w:ascii="Times New Roman" w:hAnsi="Times New Roman" w:cs="Times New Roman"/>
            <w:i/>
          </w:rPr>
          <w:t>« Rappelez-vous que si vous choisissez la variété A (sac rouge) et tirez une boule blanche, vous récolterez 50 sacs de maïs, alors que si vous choisissez la variété A et tirez la boule noire vous récolterez 40 sacs de maïs. Aussi, si vous choisissez la variété B (sac bleu) et tirez une boule blanche vous récolterez 150 sacs, alors que si vous choisissez la variété B et tirez une boule noire vous récolterez 5 sacs de maïs. »</w:t>
        </w:r>
      </w:ins>
    </w:p>
    <w:p w:rsidR="00E01AF2" w:rsidRPr="00442E10" w:rsidRDefault="00E01AF2" w:rsidP="00E01AF2">
      <w:pPr>
        <w:pStyle w:val="ListParagraph"/>
        <w:numPr>
          <w:ilvl w:val="1"/>
          <w:numId w:val="24"/>
        </w:numPr>
        <w:jc w:val="both"/>
        <w:rPr>
          <w:ins w:id="3826" w:author="Leuveld, Koen" w:date="2013-10-24T15:59:00Z"/>
          <w:rFonts w:ascii="Times New Roman" w:hAnsi="Times New Roman" w:cs="Times New Roman"/>
          <w:i/>
        </w:rPr>
      </w:pPr>
      <w:ins w:id="3827" w:author="Leuveld, Koen" w:date="2013-10-24T15:59:00Z">
        <w:r w:rsidRPr="00936514">
          <w:rPr>
            <w:rFonts w:ascii="Times New Roman" w:hAnsi="Times New Roman" w:cs="Times New Roman"/>
            <w:i/>
          </w:rPr>
          <w:t>« Choisissez-vous la variété A ou la variété B ? »</w:t>
        </w:r>
      </w:ins>
    </w:p>
    <w:p w:rsidR="00E01AF2" w:rsidRPr="00442E10" w:rsidRDefault="00E01AF2" w:rsidP="00E01AF2">
      <w:pPr>
        <w:pStyle w:val="ListParagraph"/>
        <w:numPr>
          <w:ilvl w:val="0"/>
          <w:numId w:val="9"/>
        </w:numPr>
        <w:jc w:val="both"/>
        <w:rPr>
          <w:ins w:id="3828" w:author="Leuveld, Koen" w:date="2013-10-24T15:59:00Z"/>
          <w:rFonts w:ascii="Times New Roman" w:hAnsi="Times New Roman" w:cs="Times New Roman"/>
        </w:rPr>
      </w:pPr>
      <w:ins w:id="3829" w:author="Leuveld, Koen" w:date="2013-10-24T15:59:00Z">
        <w:r w:rsidRPr="00936514">
          <w:rPr>
            <w:rFonts w:ascii="Times New Roman" w:hAnsi="Times New Roman" w:cs="Times New Roman"/>
          </w:rPr>
          <w:t>INSCRIRE LA RÉPONSE DANS LE BAC [ER</w:t>
        </w:r>
      </w:ins>
      <w:ins w:id="3830" w:author="Leuveld, Koen" w:date="2013-10-24T16:00:00Z">
        <w:r>
          <w:rPr>
            <w:rFonts w:ascii="Times New Roman" w:hAnsi="Times New Roman" w:cs="Times New Roman"/>
          </w:rPr>
          <w:t>F</w:t>
        </w:r>
      </w:ins>
      <w:ins w:id="3831" w:author="Leuveld, Koen" w:date="2013-10-24T15:59:00Z">
        <w:r w:rsidRPr="00936514">
          <w:rPr>
            <w:rFonts w:ascii="Times New Roman" w:hAnsi="Times New Roman" w:cs="Times New Roman"/>
          </w:rPr>
          <w:t xml:space="preserve">2] </w:t>
        </w:r>
      </w:ins>
    </w:p>
    <w:p w:rsidR="00E01AF2" w:rsidRPr="00442E10" w:rsidRDefault="00E01AF2" w:rsidP="00E01AF2">
      <w:pPr>
        <w:pStyle w:val="ListParagraph"/>
        <w:numPr>
          <w:ilvl w:val="0"/>
          <w:numId w:val="9"/>
        </w:numPr>
        <w:jc w:val="both"/>
        <w:rPr>
          <w:ins w:id="3832" w:author="Leuveld, Koen" w:date="2013-10-24T15:59:00Z"/>
          <w:rFonts w:ascii="Times New Roman" w:hAnsi="Times New Roman" w:cs="Times New Roman"/>
        </w:rPr>
      </w:pPr>
      <w:ins w:id="3833" w:author="Leuveld, Koen" w:date="2013-10-24T15:59:00Z">
        <w:r w:rsidRPr="00936514">
          <w:rPr>
            <w:rFonts w:ascii="Times New Roman" w:hAnsi="Times New Roman" w:cs="Times New Roman"/>
          </w:rPr>
          <w:t>MONTRER  LE MELANGE 3 SUR LA FEUILLE DE L’EXERCICE D’ECHAUFFEMENT, et continuez l’explication :</w:t>
        </w:r>
      </w:ins>
    </w:p>
    <w:p w:rsidR="00E01AF2" w:rsidRPr="00442E10" w:rsidRDefault="00E01AF2" w:rsidP="00E01AF2">
      <w:pPr>
        <w:pStyle w:val="ListParagraph"/>
        <w:numPr>
          <w:ilvl w:val="1"/>
          <w:numId w:val="24"/>
        </w:numPr>
        <w:jc w:val="both"/>
        <w:rPr>
          <w:ins w:id="3834" w:author="Leuveld, Koen" w:date="2013-10-24T15:59:00Z"/>
          <w:rFonts w:ascii="Times New Roman" w:hAnsi="Times New Roman" w:cs="Times New Roman"/>
        </w:rPr>
      </w:pPr>
      <w:ins w:id="3835" w:author="Leuveld, Koen" w:date="2013-10-24T15:59:00Z">
        <w:r w:rsidRPr="00936514">
          <w:rPr>
            <w:rFonts w:ascii="Times New Roman" w:hAnsi="Times New Roman" w:cs="Times New Roman"/>
          </w:rPr>
          <w:t>« Maintenant, j’ajoute 5 bonnes boules, et j’enlève 1 mauvaise boule. Quelle sera la conséquence sur les chances d’avoir une boule blanche (bonne année  de récolte)? »</w:t>
        </w:r>
      </w:ins>
    </w:p>
    <w:p w:rsidR="00E01AF2" w:rsidRPr="00442E10" w:rsidRDefault="00E01AF2" w:rsidP="00E01AF2">
      <w:pPr>
        <w:pStyle w:val="ListParagraph"/>
        <w:numPr>
          <w:ilvl w:val="0"/>
          <w:numId w:val="9"/>
        </w:numPr>
        <w:jc w:val="both"/>
        <w:rPr>
          <w:ins w:id="3836" w:author="Leuveld, Koen" w:date="2013-10-24T15:59:00Z"/>
          <w:rFonts w:ascii="Times New Roman" w:hAnsi="Times New Roman" w:cs="Times New Roman"/>
        </w:rPr>
      </w:pPr>
      <w:ins w:id="3837" w:author="Leuveld, Koen" w:date="2013-10-24T15:59:00Z">
        <w:r w:rsidRPr="00936514">
          <w:rPr>
            <w:rFonts w:ascii="Times New Roman" w:hAnsi="Times New Roman" w:cs="Times New Roman"/>
          </w:rPr>
          <w:t>CONTINUEZ SEULEMENT SI L’ENQUÊTÉ COMPREND</w:t>
        </w:r>
        <w:r>
          <w:rPr>
            <w:rFonts w:ascii="Times New Roman" w:hAnsi="Times New Roman" w:cs="Times New Roman"/>
            <w:vertAlign w:val="superscript"/>
          </w:rPr>
          <w:footnoteReference w:id="4"/>
        </w:r>
      </w:ins>
    </w:p>
    <w:p w:rsidR="00E01AF2" w:rsidRPr="00442E10" w:rsidRDefault="00E01AF2" w:rsidP="00E01AF2">
      <w:pPr>
        <w:pStyle w:val="ListParagraph"/>
        <w:numPr>
          <w:ilvl w:val="1"/>
          <w:numId w:val="24"/>
        </w:numPr>
        <w:jc w:val="both"/>
        <w:rPr>
          <w:ins w:id="3840" w:author="Leuveld, Koen" w:date="2013-10-24T15:59:00Z"/>
          <w:rFonts w:ascii="Times New Roman" w:hAnsi="Times New Roman" w:cs="Times New Roman"/>
          <w:i/>
        </w:rPr>
      </w:pPr>
      <w:ins w:id="3841" w:author="Leuveld, Koen" w:date="2013-10-24T15:59:00Z">
        <w:r w:rsidRPr="00936514">
          <w:rPr>
            <w:rFonts w:ascii="Times New Roman" w:hAnsi="Times New Roman" w:cs="Times New Roman"/>
            <w:i/>
          </w:rPr>
          <w:t>« Supposez qu’il y ait 7 boules blanches (bonne année de récolte) dans le sac, et 2 boules noires (mauvaise année de récolte). »</w:t>
        </w:r>
      </w:ins>
    </w:p>
    <w:p w:rsidR="00E01AF2" w:rsidRPr="00442E10" w:rsidRDefault="00E01AF2" w:rsidP="00E01AF2">
      <w:pPr>
        <w:pStyle w:val="ListParagraph"/>
        <w:numPr>
          <w:ilvl w:val="1"/>
          <w:numId w:val="24"/>
        </w:numPr>
        <w:jc w:val="both"/>
        <w:rPr>
          <w:ins w:id="3842" w:author="Leuveld, Koen" w:date="2013-10-24T15:59:00Z"/>
          <w:rFonts w:ascii="Times New Roman" w:hAnsi="Times New Roman" w:cs="Times New Roman"/>
          <w:i/>
        </w:rPr>
      </w:pPr>
      <w:ins w:id="3843" w:author="Leuveld, Koen" w:date="2013-10-24T15:59:00Z">
        <w:r w:rsidRPr="00936514">
          <w:rPr>
            <w:rFonts w:ascii="Times New Roman" w:hAnsi="Times New Roman" w:cs="Times New Roman"/>
            <w:i/>
          </w:rPr>
          <w:t>« </w:t>
        </w:r>
      </w:ins>
      <w:ins w:id="3844" w:author="Leuveld, Koen" w:date="2013-10-24T16:00:00Z">
        <w:r w:rsidRPr="00936514">
          <w:rPr>
            <w:rFonts w:ascii="Times New Roman" w:hAnsi="Times New Roman" w:cs="Times New Roman"/>
            <w:i/>
          </w:rPr>
          <w:t>Rappelez-vous</w:t>
        </w:r>
      </w:ins>
      <w:ins w:id="3845" w:author="Leuveld, Koen" w:date="2013-10-24T15:59:00Z">
        <w:r w:rsidRPr="00936514">
          <w:rPr>
            <w:rFonts w:ascii="Times New Roman" w:hAnsi="Times New Roman" w:cs="Times New Roman"/>
            <w:i/>
          </w:rPr>
          <w:t xml:space="preserve"> que si vous choisissez la variété A (sac rouge) et tirez une boule blanche, vous récolterez 50 sacs de maïs, alors que si vous choisissez la variété A et tirez la boule noire vous récolterez 40 sacs de maïs. Aussi, si vous choisissez la variété B (sac bleu) et tirez une boule blanche vous récolterez 150 sacs, alors que si vous choisissez la variété B et tirez une boule noire vous récolterez 5 sacs de maïs. »</w:t>
        </w:r>
      </w:ins>
    </w:p>
    <w:p w:rsidR="00E01AF2" w:rsidRPr="00442E10" w:rsidRDefault="00E01AF2" w:rsidP="00E01AF2">
      <w:pPr>
        <w:pStyle w:val="ListParagraph"/>
        <w:numPr>
          <w:ilvl w:val="1"/>
          <w:numId w:val="24"/>
        </w:numPr>
        <w:jc w:val="both"/>
        <w:rPr>
          <w:ins w:id="3846" w:author="Leuveld, Koen" w:date="2013-10-24T15:59:00Z"/>
          <w:rFonts w:ascii="Times New Roman" w:hAnsi="Times New Roman" w:cs="Times New Roman"/>
          <w:i/>
        </w:rPr>
      </w:pPr>
      <w:ins w:id="3847" w:author="Leuveld, Koen" w:date="2013-10-24T15:59:00Z">
        <w:r w:rsidRPr="00936514">
          <w:rPr>
            <w:rFonts w:ascii="Times New Roman" w:hAnsi="Times New Roman" w:cs="Times New Roman"/>
            <w:i/>
          </w:rPr>
          <w:t>« Choisissez-vous la variété A ou la variété B ? »</w:t>
        </w:r>
      </w:ins>
    </w:p>
    <w:p w:rsidR="00E01AF2" w:rsidRPr="00442E10" w:rsidRDefault="00E01AF2" w:rsidP="00E01AF2">
      <w:pPr>
        <w:pStyle w:val="ListParagraph"/>
        <w:numPr>
          <w:ilvl w:val="0"/>
          <w:numId w:val="9"/>
        </w:numPr>
        <w:jc w:val="both"/>
        <w:rPr>
          <w:ins w:id="3848" w:author="Leuveld, Koen" w:date="2013-10-24T15:59:00Z"/>
          <w:rFonts w:ascii="Times New Roman" w:hAnsi="Times New Roman" w:cs="Times New Roman"/>
        </w:rPr>
      </w:pPr>
      <w:ins w:id="3849" w:author="Leuveld, Koen" w:date="2013-10-24T15:59:00Z">
        <w:r w:rsidRPr="00936514">
          <w:rPr>
            <w:rFonts w:ascii="Times New Roman" w:hAnsi="Times New Roman" w:cs="Times New Roman"/>
          </w:rPr>
          <w:t>REPORTER LA RÉPONSE DANS LE BAC [ER</w:t>
        </w:r>
      </w:ins>
      <w:ins w:id="3850" w:author="Leuveld, Koen" w:date="2013-10-24T16:00:00Z">
        <w:r>
          <w:rPr>
            <w:rFonts w:ascii="Times New Roman" w:hAnsi="Times New Roman" w:cs="Times New Roman"/>
          </w:rPr>
          <w:t>F</w:t>
        </w:r>
      </w:ins>
      <w:ins w:id="3851" w:author="Leuveld, Koen" w:date="2013-10-24T15:59:00Z">
        <w:r w:rsidRPr="00936514">
          <w:rPr>
            <w:rFonts w:ascii="Times New Roman" w:hAnsi="Times New Roman" w:cs="Times New Roman"/>
          </w:rPr>
          <w:t>3]</w:t>
        </w:r>
      </w:ins>
    </w:p>
    <w:p w:rsidR="00E01AF2" w:rsidRPr="00442E10" w:rsidRDefault="00E01AF2" w:rsidP="00E01AF2">
      <w:pPr>
        <w:pStyle w:val="ListParagraph"/>
        <w:numPr>
          <w:ilvl w:val="0"/>
          <w:numId w:val="9"/>
        </w:numPr>
        <w:jc w:val="both"/>
        <w:rPr>
          <w:ins w:id="3852" w:author="Leuveld, Koen" w:date="2013-10-24T15:59:00Z"/>
          <w:rFonts w:ascii="Times New Roman" w:hAnsi="Times New Roman" w:cs="Times New Roman"/>
        </w:rPr>
      </w:pPr>
      <w:ins w:id="3853" w:author="Leuveld, Koen" w:date="2013-10-24T15:59:00Z">
        <w:r w:rsidRPr="00936514">
          <w:rPr>
            <w:rFonts w:ascii="Times New Roman" w:hAnsi="Times New Roman" w:cs="Times New Roman"/>
          </w:rPr>
          <w:t xml:space="preserve">Montrer le sac et les jetons pour la sélection des choix de paiement, et expliquez le mécanisme de sélection : </w:t>
        </w:r>
      </w:ins>
    </w:p>
    <w:p w:rsidR="00E01AF2" w:rsidRPr="00936514" w:rsidRDefault="00E01AF2" w:rsidP="00E01AF2">
      <w:pPr>
        <w:pStyle w:val="ListParagraph"/>
        <w:numPr>
          <w:ilvl w:val="1"/>
          <w:numId w:val="24"/>
        </w:numPr>
        <w:jc w:val="both"/>
        <w:rPr>
          <w:ins w:id="3854" w:author="Leuveld, Koen" w:date="2013-10-24T15:59:00Z"/>
          <w:rFonts w:ascii="Times New Roman" w:hAnsi="Times New Roman" w:cs="Times New Roman"/>
          <w:i/>
        </w:rPr>
      </w:pPr>
      <w:ins w:id="3855" w:author="Leuveld, Koen" w:date="2013-10-24T15:59:00Z">
        <w:r w:rsidRPr="00936514">
          <w:rPr>
            <w:rFonts w:ascii="Times New Roman" w:hAnsi="Times New Roman" w:cs="Times New Roman"/>
            <w:i/>
          </w:rPr>
          <w:t>« Dans ce sac j’ai 3 jetons numérotés de 1 à 3 »</w:t>
        </w:r>
      </w:ins>
    </w:p>
    <w:p w:rsidR="00E01AF2" w:rsidRPr="00936514" w:rsidRDefault="00E01AF2" w:rsidP="00E01AF2">
      <w:pPr>
        <w:pStyle w:val="ListParagraph"/>
        <w:numPr>
          <w:ilvl w:val="1"/>
          <w:numId w:val="24"/>
        </w:numPr>
        <w:jc w:val="both"/>
        <w:rPr>
          <w:ins w:id="3856" w:author="Leuveld, Koen" w:date="2013-10-24T15:59:00Z"/>
          <w:rFonts w:ascii="Times New Roman" w:hAnsi="Times New Roman" w:cs="Times New Roman"/>
          <w:i/>
        </w:rPr>
      </w:pPr>
      <w:ins w:id="3857" w:author="Leuveld, Koen" w:date="2013-10-24T15:59:00Z">
        <w:r w:rsidRPr="00936514">
          <w:rPr>
            <w:rFonts w:ascii="Times New Roman" w:hAnsi="Times New Roman" w:cs="Times New Roman"/>
            <w:i/>
          </w:rPr>
          <w:t>« Chaque chiffre sur le jeton correspond à l’un des choix que vous avez fait. »</w:t>
        </w:r>
      </w:ins>
    </w:p>
    <w:p w:rsidR="00E01AF2" w:rsidRPr="00936514" w:rsidRDefault="00E01AF2" w:rsidP="00E01AF2">
      <w:pPr>
        <w:pStyle w:val="ListParagraph"/>
        <w:numPr>
          <w:ilvl w:val="1"/>
          <w:numId w:val="24"/>
        </w:numPr>
        <w:jc w:val="both"/>
        <w:rPr>
          <w:ins w:id="3858" w:author="Leuveld, Koen" w:date="2013-10-24T15:59:00Z"/>
          <w:rFonts w:ascii="Times New Roman" w:hAnsi="Times New Roman" w:cs="Times New Roman"/>
          <w:i/>
        </w:rPr>
      </w:pPr>
      <w:ins w:id="3859" w:author="Leuveld, Koen" w:date="2013-10-24T15:59:00Z">
        <w:r w:rsidRPr="00936514">
          <w:rPr>
            <w:rFonts w:ascii="Times New Roman" w:hAnsi="Times New Roman" w:cs="Times New Roman"/>
            <w:i/>
          </w:rPr>
          <w:t>« Il vous sera demandé de tirer un jeton du sac et le nombre inscrit sur ce jeton correspondra au choix pour lequel vous allez bénéficier; »</w:t>
        </w:r>
      </w:ins>
    </w:p>
    <w:p w:rsidR="00E01AF2" w:rsidRPr="00442E10" w:rsidRDefault="00E01AF2" w:rsidP="00E01AF2">
      <w:pPr>
        <w:pStyle w:val="ListParagraph"/>
        <w:numPr>
          <w:ilvl w:val="0"/>
          <w:numId w:val="9"/>
        </w:numPr>
        <w:jc w:val="both"/>
        <w:rPr>
          <w:ins w:id="3860" w:author="Leuveld, Koen" w:date="2013-10-24T15:59:00Z"/>
          <w:rFonts w:ascii="Times New Roman" w:hAnsi="Times New Roman" w:cs="Times New Roman"/>
        </w:rPr>
      </w:pPr>
      <w:ins w:id="3861" w:author="Leuveld, Koen" w:date="2013-10-24T15:59:00Z">
        <w:r w:rsidRPr="00936514">
          <w:rPr>
            <w:rFonts w:ascii="Times New Roman" w:hAnsi="Times New Roman" w:cs="Times New Roman"/>
          </w:rPr>
          <w:t xml:space="preserve">METTEZ TOUS LES 3 JETONS DANS LE SAC ET TIREZ UN JETON PARMI LES TROIS </w:t>
        </w:r>
      </w:ins>
    </w:p>
    <w:p w:rsidR="00E01AF2" w:rsidRPr="00442E10" w:rsidRDefault="00E01AF2" w:rsidP="00E01AF2">
      <w:pPr>
        <w:pStyle w:val="ListParagraph"/>
        <w:numPr>
          <w:ilvl w:val="0"/>
          <w:numId w:val="9"/>
        </w:numPr>
        <w:jc w:val="both"/>
        <w:rPr>
          <w:ins w:id="3862" w:author="Leuveld, Koen" w:date="2013-10-24T15:59:00Z"/>
          <w:rFonts w:ascii="Times New Roman" w:hAnsi="Times New Roman" w:cs="Times New Roman"/>
        </w:rPr>
      </w:pPr>
      <w:ins w:id="3863" w:author="Leuveld, Koen" w:date="2013-10-24T15:59:00Z">
        <w:r w:rsidRPr="00936514">
          <w:rPr>
            <w:rFonts w:ascii="Times New Roman" w:hAnsi="Times New Roman" w:cs="Times New Roman"/>
          </w:rPr>
          <w:t xml:space="preserve">DEMANDEZ </w:t>
        </w:r>
      </w:ins>
      <w:ins w:id="3864" w:author="Leuveld, Koen" w:date="2013-10-24T20:14:00Z">
        <w:r w:rsidR="00F14C16">
          <w:rPr>
            <w:rFonts w:ascii="Times New Roman" w:hAnsi="Times New Roman" w:cs="Times New Roman"/>
          </w:rPr>
          <w:t>À</w:t>
        </w:r>
      </w:ins>
      <w:ins w:id="3865" w:author="Leuveld, Koen" w:date="2013-10-24T15:59:00Z">
        <w:r w:rsidRPr="00936514">
          <w:rPr>
            <w:rFonts w:ascii="Times New Roman" w:hAnsi="Times New Roman" w:cs="Times New Roman"/>
          </w:rPr>
          <w:t xml:space="preserve"> L’ENQU</w:t>
        </w:r>
      </w:ins>
      <w:ins w:id="3866" w:author="Leuveld, Koen" w:date="2013-10-24T20:15:00Z">
        <w:r w:rsidR="00F14C16" w:rsidRPr="00936514">
          <w:rPr>
            <w:rFonts w:ascii="Times New Roman" w:hAnsi="Times New Roman" w:cs="Times New Roman"/>
          </w:rPr>
          <w:t>Ê</w:t>
        </w:r>
      </w:ins>
      <w:ins w:id="3867" w:author="Leuveld, Koen" w:date="2013-10-24T15:59:00Z">
        <w:r w:rsidRPr="00936514">
          <w:rPr>
            <w:rFonts w:ascii="Times New Roman" w:hAnsi="Times New Roman" w:cs="Times New Roman"/>
          </w:rPr>
          <w:t>T</w:t>
        </w:r>
      </w:ins>
      <w:ins w:id="3868" w:author="Leuveld, Koen" w:date="2013-10-24T20:15:00Z">
        <w:r w:rsidR="00F14C16">
          <w:rPr>
            <w:rFonts w:ascii="Times New Roman" w:hAnsi="Times New Roman" w:cs="Times New Roman"/>
          </w:rPr>
          <w:t>É</w:t>
        </w:r>
      </w:ins>
      <w:ins w:id="3869" w:author="Leuveld, Koen" w:date="2013-10-24T15:59:00Z">
        <w:r w:rsidRPr="00936514">
          <w:rPr>
            <w:rFonts w:ascii="Times New Roman" w:hAnsi="Times New Roman" w:cs="Times New Roman"/>
          </w:rPr>
          <w:t xml:space="preserve"> DE LIRE LE N</w:t>
        </w:r>
        <w:r>
          <w:rPr>
            <w:rFonts w:ascii="Times New Roman" w:hAnsi="Times New Roman" w:cs="Times New Roman"/>
          </w:rPr>
          <w:t>UMÉRO</w:t>
        </w:r>
        <w:r w:rsidRPr="00936514">
          <w:rPr>
            <w:rFonts w:ascii="Times New Roman" w:hAnsi="Times New Roman" w:cs="Times New Roman"/>
          </w:rPr>
          <w:t xml:space="preserve"> QUI APPARAIT SUR LE JETON ET V</w:t>
        </w:r>
      </w:ins>
      <w:ins w:id="3870" w:author="Leuveld, Koen" w:date="2013-10-24T20:14:00Z">
        <w:r w:rsidR="00F14C16">
          <w:rPr>
            <w:rFonts w:ascii="Times New Roman" w:hAnsi="Times New Roman" w:cs="Times New Roman"/>
          </w:rPr>
          <w:t>É</w:t>
        </w:r>
      </w:ins>
      <w:ins w:id="3871" w:author="Leuveld, Koen" w:date="2013-10-24T15:59:00Z">
        <w:r w:rsidRPr="00936514">
          <w:rPr>
            <w:rFonts w:ascii="Times New Roman" w:hAnsi="Times New Roman" w:cs="Times New Roman"/>
          </w:rPr>
          <w:t>RIFIEZ SI CE QU’IL DIT EST CORRECT;</w:t>
        </w:r>
      </w:ins>
    </w:p>
    <w:p w:rsidR="00E01AF2" w:rsidRPr="00442E10" w:rsidRDefault="00E01AF2" w:rsidP="00E01AF2">
      <w:pPr>
        <w:pStyle w:val="ListParagraph"/>
        <w:numPr>
          <w:ilvl w:val="0"/>
          <w:numId w:val="9"/>
        </w:numPr>
        <w:jc w:val="both"/>
        <w:rPr>
          <w:ins w:id="3872" w:author="Leuveld, Koen" w:date="2013-10-24T15:59:00Z"/>
          <w:rFonts w:ascii="Times New Roman" w:hAnsi="Times New Roman" w:cs="Times New Roman"/>
        </w:rPr>
      </w:pPr>
      <w:ins w:id="3873" w:author="Leuveld, Koen" w:date="2013-10-24T15:59:00Z">
        <w:r w:rsidRPr="00936514">
          <w:rPr>
            <w:rFonts w:ascii="Times New Roman" w:hAnsi="Times New Roman" w:cs="Times New Roman"/>
          </w:rPr>
          <w:t>INSCRIRE LE NUMERO PORT</w:t>
        </w:r>
      </w:ins>
      <w:ins w:id="3874" w:author="Leuveld, Koen" w:date="2013-10-24T20:15:00Z">
        <w:r w:rsidR="00F14C16">
          <w:rPr>
            <w:rFonts w:ascii="Times New Roman" w:hAnsi="Times New Roman" w:cs="Times New Roman"/>
          </w:rPr>
          <w:t>É</w:t>
        </w:r>
      </w:ins>
      <w:ins w:id="3875" w:author="Leuveld, Koen" w:date="2013-10-24T15:59:00Z">
        <w:r w:rsidRPr="00936514">
          <w:rPr>
            <w:rFonts w:ascii="Times New Roman" w:hAnsi="Times New Roman" w:cs="Times New Roman"/>
          </w:rPr>
          <w:t xml:space="preserve"> SUR LE JETON TIR</w:t>
        </w:r>
      </w:ins>
      <w:ins w:id="3876" w:author="Leuveld, Koen" w:date="2013-10-24T20:15:00Z">
        <w:r w:rsidR="00F14C16">
          <w:rPr>
            <w:rFonts w:ascii="Times New Roman" w:hAnsi="Times New Roman" w:cs="Times New Roman"/>
          </w:rPr>
          <w:t>É</w:t>
        </w:r>
      </w:ins>
      <w:ins w:id="3877" w:author="Leuveld, Koen" w:date="2013-10-24T15:59:00Z">
        <w:r w:rsidRPr="00936514">
          <w:rPr>
            <w:rFonts w:ascii="Times New Roman" w:hAnsi="Times New Roman" w:cs="Times New Roman"/>
          </w:rPr>
          <w:t xml:space="preserve"> DANS LE</w:t>
        </w:r>
      </w:ins>
      <w:ins w:id="3878" w:author="Leuveld, Koen" w:date="2013-10-24T16:00:00Z">
        <w:r>
          <w:rPr>
            <w:rFonts w:ascii="Times New Roman" w:hAnsi="Times New Roman" w:cs="Times New Roman"/>
          </w:rPr>
          <w:t xml:space="preserve"> BAC </w:t>
        </w:r>
      </w:ins>
      <w:ins w:id="3879" w:author="Leuveld, Koen" w:date="2013-10-24T20:15:00Z">
        <w:r w:rsidR="00F14C16">
          <w:rPr>
            <w:rFonts w:ascii="Times New Roman" w:hAnsi="Times New Roman" w:cs="Times New Roman"/>
          </w:rPr>
          <w:t>[</w:t>
        </w:r>
      </w:ins>
      <w:ins w:id="3880" w:author="Leuveld, Koen" w:date="2013-10-24T16:00:00Z">
        <w:r>
          <w:rPr>
            <w:rFonts w:ascii="Times New Roman" w:hAnsi="Times New Roman" w:cs="Times New Roman"/>
          </w:rPr>
          <w:t>ERF4</w:t>
        </w:r>
      </w:ins>
      <w:ins w:id="3881" w:author="Leuveld, Koen" w:date="2013-10-24T20:15:00Z">
        <w:r w:rsidR="00F14C16">
          <w:rPr>
            <w:rFonts w:ascii="Times New Roman" w:hAnsi="Times New Roman" w:cs="Times New Roman"/>
          </w:rPr>
          <w:t>]</w:t>
        </w:r>
      </w:ins>
    </w:p>
    <w:p w:rsidR="00E01AF2" w:rsidRPr="00442E10" w:rsidRDefault="00E01AF2" w:rsidP="00E01AF2">
      <w:pPr>
        <w:pStyle w:val="ListParagraph"/>
        <w:numPr>
          <w:ilvl w:val="0"/>
          <w:numId w:val="9"/>
        </w:numPr>
        <w:jc w:val="both"/>
        <w:rPr>
          <w:ins w:id="3882" w:author="Leuveld, Koen" w:date="2013-10-24T15:59:00Z"/>
          <w:rFonts w:ascii="Times New Roman" w:hAnsi="Times New Roman" w:cs="Times New Roman"/>
        </w:rPr>
      </w:pPr>
      <w:ins w:id="3883" w:author="Leuveld, Koen" w:date="2013-10-24T15:59:00Z">
        <w:r w:rsidRPr="00936514">
          <w:rPr>
            <w:rFonts w:ascii="Times New Roman" w:hAnsi="Times New Roman" w:cs="Times New Roman"/>
          </w:rPr>
          <w:t xml:space="preserve"> METTEZ L</w:t>
        </w:r>
      </w:ins>
      <w:ins w:id="3884" w:author="Leuveld, Koen" w:date="2013-10-24T20:16:00Z">
        <w:r w:rsidR="00F14C16">
          <w:rPr>
            <w:rFonts w:ascii="Times New Roman" w:hAnsi="Times New Roman" w:cs="Times New Roman"/>
          </w:rPr>
          <w:t>E</w:t>
        </w:r>
      </w:ins>
      <w:ins w:id="3885" w:author="Leuveld, Koen" w:date="2013-10-24T15:59:00Z">
        <w:r w:rsidRPr="00936514">
          <w:rPr>
            <w:rFonts w:ascii="Times New Roman" w:hAnsi="Times New Roman" w:cs="Times New Roman"/>
          </w:rPr>
          <w:t xml:space="preserve"> </w:t>
        </w:r>
      </w:ins>
      <w:ins w:id="3886" w:author="Leuveld, Koen" w:date="2013-10-24T20:16:00Z">
        <w:r w:rsidR="00F14C16">
          <w:rPr>
            <w:rFonts w:ascii="Times New Roman" w:hAnsi="Times New Roman" w:cs="Times New Roman"/>
          </w:rPr>
          <w:t>MÉLANGE</w:t>
        </w:r>
      </w:ins>
      <w:ins w:id="3887" w:author="Leuveld, Koen" w:date="2013-10-24T15:59:00Z">
        <w:r w:rsidRPr="00936514">
          <w:rPr>
            <w:rFonts w:ascii="Times New Roman" w:hAnsi="Times New Roman" w:cs="Times New Roman"/>
          </w:rPr>
          <w:t xml:space="preserve"> DES BOULES B</w:t>
        </w:r>
        <w:r w:rsidR="00F14C16">
          <w:rPr>
            <w:rFonts w:ascii="Times New Roman" w:hAnsi="Times New Roman" w:cs="Times New Roman"/>
          </w:rPr>
          <w:t>LANCHES ET NOIRES CORRESPONDANT</w:t>
        </w:r>
        <w:r w:rsidRPr="00936514">
          <w:rPr>
            <w:rFonts w:ascii="Times New Roman" w:hAnsi="Times New Roman" w:cs="Times New Roman"/>
          </w:rPr>
          <w:t xml:space="preserve"> AU CHOIX FAIT PAR L’</w:t>
        </w:r>
      </w:ins>
      <w:ins w:id="3888" w:author="Leuveld, Koen" w:date="2013-10-24T20:15:00Z">
        <w:r w:rsidR="00F14C16" w:rsidRPr="00936514">
          <w:rPr>
            <w:rFonts w:ascii="Times New Roman" w:hAnsi="Times New Roman" w:cs="Times New Roman"/>
          </w:rPr>
          <w:t>ENQUÊTÉ</w:t>
        </w:r>
      </w:ins>
      <w:ins w:id="3889" w:author="Leuveld, Koen" w:date="2013-10-24T15:59:00Z">
        <w:r w:rsidRPr="00936514">
          <w:rPr>
            <w:rFonts w:ascii="Times New Roman" w:hAnsi="Times New Roman" w:cs="Times New Roman"/>
          </w:rPr>
          <w:t xml:space="preserve"> SUR LA TABL</w:t>
        </w:r>
        <w:r w:rsidR="00C0343C">
          <w:rPr>
            <w:rFonts w:ascii="Times New Roman" w:hAnsi="Times New Roman" w:cs="Times New Roman"/>
          </w:rPr>
          <w:t xml:space="preserve">E (OU SUR LE SOL) POUR MONTRER </w:t>
        </w:r>
      </w:ins>
      <w:ins w:id="3890" w:author="Leuveld, Koen" w:date="2013-10-24T20:16:00Z">
        <w:r w:rsidR="00C0343C">
          <w:rPr>
            <w:rFonts w:ascii="Times New Roman" w:hAnsi="Times New Roman" w:cs="Times New Roman"/>
          </w:rPr>
          <w:t>À</w:t>
        </w:r>
      </w:ins>
      <w:ins w:id="3891" w:author="Leuveld, Koen" w:date="2013-10-24T15:59:00Z">
        <w:r w:rsidRPr="00936514">
          <w:rPr>
            <w:rFonts w:ascii="Times New Roman" w:hAnsi="Times New Roman" w:cs="Times New Roman"/>
          </w:rPr>
          <w:t xml:space="preserve"> L’</w:t>
        </w:r>
      </w:ins>
      <w:ins w:id="3892" w:author="Leuveld, Koen" w:date="2013-10-24T20:15:00Z">
        <w:r w:rsidR="00F14C16" w:rsidRPr="00936514">
          <w:rPr>
            <w:rFonts w:ascii="Times New Roman" w:hAnsi="Times New Roman" w:cs="Times New Roman"/>
          </w:rPr>
          <w:t>ENQUÊTÉ</w:t>
        </w:r>
      </w:ins>
      <w:ins w:id="3893" w:author="Leuveld, Koen" w:date="2013-10-24T15:59:00Z">
        <w:r w:rsidRPr="00936514">
          <w:rPr>
            <w:rFonts w:ascii="Times New Roman" w:hAnsi="Times New Roman" w:cs="Times New Roman"/>
          </w:rPr>
          <w:t xml:space="preserve"> QU’IL N’Y A PAS DE TRICHERIE.</w:t>
        </w:r>
      </w:ins>
    </w:p>
    <w:p w:rsidR="00E01AF2" w:rsidRPr="00442E10" w:rsidRDefault="00E01AF2" w:rsidP="00E01AF2">
      <w:pPr>
        <w:pStyle w:val="ListParagraph"/>
        <w:numPr>
          <w:ilvl w:val="0"/>
          <w:numId w:val="9"/>
        </w:numPr>
        <w:jc w:val="both"/>
        <w:rPr>
          <w:ins w:id="3894" w:author="Leuveld, Koen" w:date="2013-10-24T15:59:00Z"/>
          <w:rFonts w:ascii="Times New Roman" w:hAnsi="Times New Roman" w:cs="Times New Roman"/>
        </w:rPr>
      </w:pPr>
      <w:ins w:id="3895" w:author="Leuveld, Koen" w:date="2013-10-24T15:59:00Z">
        <w:r w:rsidRPr="00936514">
          <w:rPr>
            <w:rFonts w:ascii="Times New Roman" w:hAnsi="Times New Roman" w:cs="Times New Roman"/>
          </w:rPr>
          <w:t>ENSUITE, METTEZ CES BOULES DANS LE SAC</w:t>
        </w:r>
        <w:r>
          <w:rPr>
            <w:rFonts w:ascii="Times New Roman" w:hAnsi="Times New Roman" w:cs="Times New Roman"/>
          </w:rPr>
          <w:t xml:space="preserve"> APPROPRIÉ</w:t>
        </w:r>
      </w:ins>
    </w:p>
    <w:p w:rsidR="00E01AF2" w:rsidRPr="00442E10" w:rsidRDefault="00E01AF2" w:rsidP="00E01AF2">
      <w:pPr>
        <w:pStyle w:val="ListParagraph"/>
        <w:numPr>
          <w:ilvl w:val="0"/>
          <w:numId w:val="9"/>
        </w:numPr>
        <w:jc w:val="both"/>
        <w:rPr>
          <w:ins w:id="3896" w:author="Leuveld, Koen" w:date="2013-10-24T15:59:00Z"/>
          <w:rFonts w:ascii="Times New Roman" w:hAnsi="Times New Roman" w:cs="Times New Roman"/>
        </w:rPr>
      </w:pPr>
      <w:ins w:id="3897" w:author="Leuveld, Koen" w:date="2013-10-24T15:59:00Z">
        <w:r w:rsidRPr="00936514">
          <w:rPr>
            <w:rFonts w:ascii="Times New Roman" w:hAnsi="Times New Roman" w:cs="Times New Roman"/>
          </w:rPr>
          <w:t xml:space="preserve">TIREZ UNE DES BOULES DANS LE SAC ET PRESENTEZ LA À L’ENQUÊTÉ </w:t>
        </w:r>
      </w:ins>
    </w:p>
    <w:p w:rsidR="00E01AF2" w:rsidRDefault="00E01AF2" w:rsidP="00E01AF2">
      <w:pPr>
        <w:pStyle w:val="ListParagraph"/>
        <w:numPr>
          <w:ilvl w:val="0"/>
          <w:numId w:val="9"/>
        </w:numPr>
        <w:jc w:val="both"/>
        <w:rPr>
          <w:ins w:id="3898" w:author="Leuveld, Koen" w:date="2013-10-24T15:59:00Z"/>
          <w:rFonts w:ascii="Times New Roman" w:hAnsi="Times New Roman" w:cs="Times New Roman"/>
        </w:rPr>
      </w:pPr>
      <w:ins w:id="3899" w:author="Leuveld, Koen" w:date="2013-10-24T15:59:00Z">
        <w:r w:rsidRPr="00936514">
          <w:rPr>
            <w:rFonts w:ascii="Times New Roman" w:hAnsi="Times New Roman" w:cs="Times New Roman"/>
          </w:rPr>
          <w:t>EXPLIQUEZ À L’ENQUÊTÉ LE GAIN QU’IL AURAIT OBTENU</w:t>
        </w:r>
        <w:r>
          <w:rPr>
            <w:rFonts w:ascii="Times New Roman" w:hAnsi="Times New Roman" w:cs="Times New Roman"/>
          </w:rPr>
          <w:t>, ET REPORTEZ LE GAIN DANS LE BAC APPROPRIÉ (ERF5/ERF6)</w:t>
        </w:r>
      </w:ins>
    </w:p>
    <w:p w:rsidR="00E01AF2" w:rsidRPr="00442E10" w:rsidRDefault="00E01AF2" w:rsidP="00E01AF2">
      <w:pPr>
        <w:pStyle w:val="ListParagraph"/>
        <w:numPr>
          <w:ilvl w:val="0"/>
          <w:numId w:val="9"/>
        </w:numPr>
        <w:jc w:val="both"/>
        <w:rPr>
          <w:ins w:id="3900" w:author="Leuveld, Koen" w:date="2013-10-24T15:59:00Z"/>
          <w:rFonts w:ascii="Times New Roman" w:hAnsi="Times New Roman" w:cs="Times New Roman"/>
        </w:rPr>
      </w:pPr>
      <w:ins w:id="3901" w:author="Leuveld, Koen" w:date="2013-10-24T15:59:00Z">
        <w:r w:rsidRPr="00936514">
          <w:rPr>
            <w:rFonts w:ascii="Times New Roman" w:hAnsi="Times New Roman" w:cs="Times New Roman"/>
          </w:rPr>
          <w:t>MAINTENANT, PRESENTEZ UNE BOULE DE COULEUR DIFFERENTE DE LA PRECEDENTE À L’ENQUÊTÉ ET DITES-LUI COMBIEN DE SAC</w:t>
        </w:r>
        <w:r>
          <w:rPr>
            <w:rFonts w:ascii="Times New Roman" w:hAnsi="Times New Roman" w:cs="Times New Roman"/>
          </w:rPr>
          <w:t>S</w:t>
        </w:r>
        <w:r w:rsidRPr="00936514">
          <w:rPr>
            <w:rFonts w:ascii="Times New Roman" w:hAnsi="Times New Roman" w:cs="Times New Roman"/>
          </w:rPr>
          <w:t xml:space="preserve"> DE MAÏS IL AURAIT OBTENU</w:t>
        </w:r>
        <w:r>
          <w:rPr>
            <w:rFonts w:ascii="Times New Roman" w:hAnsi="Times New Roman" w:cs="Times New Roman"/>
          </w:rPr>
          <w:t>,</w:t>
        </w:r>
        <w:r w:rsidRPr="00E81BB1">
          <w:rPr>
            <w:rFonts w:ascii="Times New Roman" w:hAnsi="Times New Roman" w:cs="Times New Roman"/>
          </w:rPr>
          <w:t xml:space="preserve"> </w:t>
        </w:r>
        <w:r>
          <w:rPr>
            <w:rFonts w:ascii="Times New Roman" w:hAnsi="Times New Roman" w:cs="Times New Roman"/>
          </w:rPr>
          <w:t>ET REPORTEZ LE GAIN DANS LE BAC APPROPRIÉ (ERF5/ERF6)</w:t>
        </w:r>
      </w:ins>
    </w:p>
    <w:p w:rsidR="002A57BD" w:rsidRPr="00442E10" w:rsidDel="00E01AF2" w:rsidRDefault="00AF2F6F" w:rsidP="00AF6156">
      <w:pPr>
        <w:pStyle w:val="ListParagraph"/>
        <w:numPr>
          <w:ilvl w:val="0"/>
          <w:numId w:val="9"/>
        </w:numPr>
        <w:jc w:val="both"/>
        <w:rPr>
          <w:del w:id="3902" w:author="Leuveld, Koen" w:date="2013-10-24T15:59:00Z"/>
          <w:rFonts w:ascii="Times New Roman" w:hAnsi="Times New Roman" w:cs="Times New Roman"/>
        </w:rPr>
      </w:pPr>
      <w:del w:id="3903" w:author="Leuveld, Koen" w:date="2013-10-24T15:59:00Z">
        <w:r w:rsidRPr="00AF2F6F" w:rsidDel="00E01AF2">
          <w:rPr>
            <w:rFonts w:ascii="Times New Roman" w:hAnsi="Times New Roman" w:cs="Times New Roman"/>
            <w:rPrChange w:id="3904" w:author="PIERRE" w:date="2013-10-24T12:27:00Z">
              <w:rPr>
                <w:rFonts w:ascii="Times New Roman" w:hAnsi="Times New Roman" w:cs="Times New Roman"/>
                <w:vertAlign w:val="superscript"/>
              </w:rPr>
            </w:rPrChange>
          </w:rPr>
          <w:delText>Imaginez qu’il y ait deux variétés de maïs que vous pouvez planter.</w:delText>
        </w:r>
      </w:del>
    </w:p>
    <w:p w:rsidR="002A57BD" w:rsidRPr="00442E10" w:rsidDel="00E01AF2" w:rsidRDefault="00AF2F6F" w:rsidP="00AF6156">
      <w:pPr>
        <w:pStyle w:val="ListParagraph"/>
        <w:numPr>
          <w:ilvl w:val="0"/>
          <w:numId w:val="9"/>
        </w:numPr>
        <w:jc w:val="both"/>
        <w:rPr>
          <w:del w:id="3905" w:author="Leuveld, Koen" w:date="2013-10-24T15:59:00Z"/>
          <w:rFonts w:ascii="Times New Roman" w:hAnsi="Times New Roman" w:cs="Times New Roman"/>
        </w:rPr>
      </w:pPr>
      <w:del w:id="3906" w:author="Leuveld, Koen" w:date="2013-10-24T15:59:00Z">
        <w:r w:rsidRPr="00AF2F6F" w:rsidDel="00E01AF2">
          <w:rPr>
            <w:rFonts w:ascii="Times New Roman" w:hAnsi="Times New Roman" w:cs="Times New Roman"/>
            <w:rPrChange w:id="3907" w:author="PIERRE" w:date="2013-10-24T12:27:00Z">
              <w:rPr>
                <w:rFonts w:ascii="Times New Roman" w:hAnsi="Times New Roman" w:cs="Times New Roman"/>
                <w:vertAlign w:val="superscript"/>
              </w:rPr>
            </w:rPrChange>
          </w:rPr>
          <w:delText>Une des variétés</w:delText>
        </w:r>
      </w:del>
      <w:ins w:id="3908" w:author="PIERRE" w:date="2013-10-23T15:19:00Z">
        <w:del w:id="3909" w:author="Leuveld, Koen" w:date="2013-10-24T15:59:00Z">
          <w:r w:rsidRPr="00AF2F6F" w:rsidDel="00E01AF2">
            <w:rPr>
              <w:rFonts w:ascii="Times New Roman" w:hAnsi="Times New Roman" w:cs="Times New Roman"/>
              <w:rPrChange w:id="3910" w:author="PIERRE" w:date="2013-10-24T12:27:00Z">
                <w:rPr>
                  <w:rFonts w:ascii="Times New Roman" w:hAnsi="Times New Roman" w:cs="Times New Roman"/>
                  <w:vertAlign w:val="superscript"/>
                </w:rPr>
              </w:rPrChange>
            </w:rPr>
            <w:delText xml:space="preserve"> (rouge)</w:delText>
          </w:r>
        </w:del>
      </w:ins>
      <w:del w:id="3911" w:author="Leuveld, Koen" w:date="2013-10-24T15:59:00Z">
        <w:r w:rsidRPr="00AF2F6F" w:rsidDel="00E01AF2">
          <w:rPr>
            <w:rFonts w:ascii="Times New Roman" w:hAnsi="Times New Roman" w:cs="Times New Roman"/>
            <w:rPrChange w:id="3912" w:author="PIERRE" w:date="2013-10-24T12:27:00Z">
              <w:rPr>
                <w:rFonts w:ascii="Times New Roman" w:hAnsi="Times New Roman" w:cs="Times New Roman"/>
                <w:vertAlign w:val="superscript"/>
              </w:rPr>
            </w:rPrChange>
          </w:rPr>
          <w:delText xml:space="preserve"> produit 50 sacs pour une année de bonne récolte et 40 sacs pour une année de mauvaise récolte.</w:delText>
        </w:r>
      </w:del>
    </w:p>
    <w:p w:rsidR="002A57BD" w:rsidRPr="00442E10" w:rsidDel="00E01AF2" w:rsidRDefault="00AF2F6F" w:rsidP="00AF6156">
      <w:pPr>
        <w:pStyle w:val="ListParagraph"/>
        <w:numPr>
          <w:ilvl w:val="0"/>
          <w:numId w:val="9"/>
        </w:numPr>
        <w:jc w:val="both"/>
        <w:rPr>
          <w:del w:id="3913" w:author="Leuveld, Koen" w:date="2013-10-24T15:59:00Z"/>
          <w:rFonts w:ascii="Times New Roman" w:hAnsi="Times New Roman" w:cs="Times New Roman"/>
        </w:rPr>
      </w:pPr>
      <w:del w:id="3914" w:author="Leuveld, Koen" w:date="2013-10-24T15:59:00Z">
        <w:r w:rsidRPr="00AF2F6F" w:rsidDel="00E01AF2">
          <w:rPr>
            <w:rFonts w:ascii="Times New Roman" w:hAnsi="Times New Roman" w:cs="Times New Roman"/>
            <w:rPrChange w:id="3915" w:author="PIERRE" w:date="2013-10-24T12:27:00Z">
              <w:rPr>
                <w:rFonts w:ascii="Times New Roman" w:hAnsi="Times New Roman" w:cs="Times New Roman"/>
                <w:vertAlign w:val="superscript"/>
              </w:rPr>
            </w:rPrChange>
          </w:rPr>
          <w:delText>L’autre variété</w:delText>
        </w:r>
      </w:del>
      <w:ins w:id="3916" w:author="PIERRE" w:date="2013-10-23T15:19:00Z">
        <w:del w:id="3917" w:author="Leuveld, Koen" w:date="2013-10-24T15:59:00Z">
          <w:r w:rsidRPr="00AF2F6F" w:rsidDel="00E01AF2">
            <w:rPr>
              <w:rFonts w:ascii="Times New Roman" w:hAnsi="Times New Roman" w:cs="Times New Roman"/>
              <w:rPrChange w:id="3918" w:author="PIERRE" w:date="2013-10-24T12:27:00Z">
                <w:rPr>
                  <w:rFonts w:ascii="Times New Roman" w:hAnsi="Times New Roman" w:cs="Times New Roman"/>
                  <w:vertAlign w:val="superscript"/>
                </w:rPr>
              </w:rPrChange>
            </w:rPr>
            <w:delText xml:space="preserve"> (bleu</w:delText>
          </w:r>
        </w:del>
      </w:ins>
      <w:ins w:id="3919" w:author="PIERRE" w:date="2013-10-23T15:20:00Z">
        <w:del w:id="3920" w:author="Leuveld, Koen" w:date="2013-10-24T15:59:00Z">
          <w:r w:rsidRPr="00AF2F6F" w:rsidDel="00E01AF2">
            <w:rPr>
              <w:rFonts w:ascii="Times New Roman" w:hAnsi="Times New Roman" w:cs="Times New Roman"/>
              <w:rPrChange w:id="3921" w:author="PIERRE" w:date="2013-10-24T12:27:00Z">
                <w:rPr>
                  <w:rFonts w:ascii="Times New Roman" w:hAnsi="Times New Roman" w:cs="Times New Roman"/>
                  <w:vertAlign w:val="superscript"/>
                </w:rPr>
              </w:rPrChange>
            </w:rPr>
            <w:delText>)</w:delText>
          </w:r>
        </w:del>
      </w:ins>
      <w:del w:id="3922" w:author="Leuveld, Koen" w:date="2013-10-24T15:59:00Z">
        <w:r w:rsidRPr="00AF2F6F" w:rsidDel="00E01AF2">
          <w:rPr>
            <w:rFonts w:ascii="Times New Roman" w:hAnsi="Times New Roman" w:cs="Times New Roman"/>
            <w:rPrChange w:id="3923" w:author="PIERRE" w:date="2013-10-24T12:27:00Z">
              <w:rPr>
                <w:rFonts w:ascii="Times New Roman" w:hAnsi="Times New Roman" w:cs="Times New Roman"/>
                <w:vertAlign w:val="superscript"/>
              </w:rPr>
            </w:rPrChange>
          </w:rPr>
          <w:delText xml:space="preserve"> produit 150 sacs lors d’une année de bonne récolte et 5 sacs lors d’une année de mauvaise récolte.</w:delText>
        </w:r>
      </w:del>
    </w:p>
    <w:p w:rsidR="002A57BD" w:rsidRPr="00442E10" w:rsidDel="00E01AF2" w:rsidRDefault="00AF2F6F" w:rsidP="00AF6156">
      <w:pPr>
        <w:pStyle w:val="ListParagraph"/>
        <w:numPr>
          <w:ilvl w:val="0"/>
          <w:numId w:val="9"/>
        </w:numPr>
        <w:jc w:val="both"/>
        <w:rPr>
          <w:del w:id="3924" w:author="Leuveld, Koen" w:date="2013-10-24T15:59:00Z"/>
          <w:rFonts w:ascii="Times New Roman" w:hAnsi="Times New Roman" w:cs="Times New Roman"/>
        </w:rPr>
      </w:pPr>
      <w:del w:id="3925" w:author="Leuveld, Koen" w:date="2013-10-24T15:59:00Z">
        <w:r w:rsidRPr="00AF2F6F" w:rsidDel="00E01AF2">
          <w:rPr>
            <w:rFonts w:ascii="Times New Roman" w:hAnsi="Times New Roman" w:cs="Times New Roman"/>
            <w:rPrChange w:id="3926" w:author="PIERRE" w:date="2013-10-24T12:27:00Z">
              <w:rPr>
                <w:rFonts w:ascii="Times New Roman" w:hAnsi="Times New Roman" w:cs="Times New Roman"/>
                <w:vertAlign w:val="superscript"/>
              </w:rPr>
            </w:rPrChange>
          </w:rPr>
          <w:delText>Evidemment, vous ne pouvez pas savoir à priori avant de planter si l’année de production sera bonne ou mauvaise.</w:delText>
        </w:r>
      </w:del>
    </w:p>
    <w:p w:rsidR="002A57BD" w:rsidRPr="00442E10" w:rsidDel="00E01AF2" w:rsidRDefault="00AF2F6F" w:rsidP="00AF6156">
      <w:pPr>
        <w:pStyle w:val="ListParagraph"/>
        <w:numPr>
          <w:ilvl w:val="0"/>
          <w:numId w:val="9"/>
        </w:numPr>
        <w:jc w:val="both"/>
        <w:rPr>
          <w:del w:id="3927" w:author="Leuveld, Koen" w:date="2013-10-24T15:59:00Z"/>
          <w:rFonts w:ascii="Times New Roman" w:hAnsi="Times New Roman" w:cs="Times New Roman"/>
        </w:rPr>
      </w:pPr>
      <w:del w:id="3928" w:author="Leuveld, Koen" w:date="2013-10-24T15:59:00Z">
        <w:r w:rsidRPr="00AF2F6F" w:rsidDel="00E01AF2">
          <w:rPr>
            <w:rFonts w:ascii="Times New Roman" w:hAnsi="Times New Roman" w:cs="Times New Roman"/>
            <w:rPrChange w:id="3929" w:author="PIERRE" w:date="2013-10-24T12:27:00Z">
              <w:rPr>
                <w:rFonts w:ascii="Times New Roman" w:hAnsi="Times New Roman" w:cs="Times New Roman"/>
                <w:vertAlign w:val="superscript"/>
              </w:rPr>
            </w:rPrChange>
          </w:rPr>
          <w:delText xml:space="preserve">Retirez les boules noires et blanches de votre sac et les présenter au </w:delText>
        </w:r>
      </w:del>
      <w:ins w:id="3930" w:author="PIERRE" w:date="2013-10-23T15:20:00Z">
        <w:del w:id="3931" w:author="Leuveld, Koen" w:date="2013-10-24T15:59:00Z">
          <w:r w:rsidRPr="00AF2F6F" w:rsidDel="00E01AF2">
            <w:rPr>
              <w:rFonts w:ascii="Times New Roman" w:hAnsi="Times New Roman" w:cs="Times New Roman"/>
              <w:rPrChange w:id="3932" w:author="PIERRE" w:date="2013-10-24T12:27:00Z">
                <w:rPr>
                  <w:rFonts w:ascii="Times New Roman" w:hAnsi="Times New Roman" w:cs="Times New Roman"/>
                  <w:vertAlign w:val="superscript"/>
                </w:rPr>
              </w:rPrChange>
            </w:rPr>
            <w:delText xml:space="preserve">conjoint du </w:delText>
          </w:r>
        </w:del>
      </w:ins>
      <w:del w:id="3933" w:author="Leuveld, Koen" w:date="2013-10-24T15:59:00Z">
        <w:r w:rsidRPr="00AF2F6F" w:rsidDel="00E01AF2">
          <w:rPr>
            <w:rFonts w:ascii="Times New Roman" w:hAnsi="Times New Roman" w:cs="Times New Roman"/>
            <w:rPrChange w:id="3934" w:author="PIERRE" w:date="2013-10-24T12:27:00Z">
              <w:rPr>
                <w:rFonts w:ascii="Times New Roman" w:hAnsi="Times New Roman" w:cs="Times New Roman"/>
                <w:vertAlign w:val="superscript"/>
              </w:rPr>
            </w:rPrChange>
          </w:rPr>
          <w:delText>chef de ménage en précisant que ces boules représentent la mauvaise ou la bonne année de récolte.</w:delText>
        </w:r>
      </w:del>
    </w:p>
    <w:p w:rsidR="002A57BD" w:rsidRPr="00442E10" w:rsidDel="00E01AF2" w:rsidRDefault="00AF2F6F" w:rsidP="00AF6156">
      <w:pPr>
        <w:pStyle w:val="ListParagraph"/>
        <w:numPr>
          <w:ilvl w:val="0"/>
          <w:numId w:val="9"/>
        </w:numPr>
        <w:jc w:val="both"/>
        <w:rPr>
          <w:del w:id="3935" w:author="Leuveld, Koen" w:date="2013-10-24T15:59:00Z"/>
          <w:rFonts w:ascii="Times New Roman" w:hAnsi="Times New Roman" w:cs="Times New Roman"/>
        </w:rPr>
      </w:pPr>
      <w:del w:id="3936" w:author="Leuveld, Koen" w:date="2013-10-24T15:59:00Z">
        <w:r w:rsidRPr="00AF2F6F" w:rsidDel="00E01AF2">
          <w:rPr>
            <w:rFonts w:ascii="Times New Roman" w:hAnsi="Times New Roman" w:cs="Times New Roman"/>
            <w:rPrChange w:id="3937" w:author="PIERRE" w:date="2013-10-24T12:27:00Z">
              <w:rPr>
                <w:rFonts w:ascii="Times New Roman" w:hAnsi="Times New Roman" w:cs="Times New Roman"/>
                <w:vertAlign w:val="superscript"/>
              </w:rPr>
            </w:rPrChange>
          </w:rPr>
          <w:delText>La boule de couleur blanche représente la bonne année, alors que celle de couleur noire représente la mauvaise année de récolte.</w:delText>
        </w:r>
      </w:del>
    </w:p>
    <w:p w:rsidR="002A57BD" w:rsidRPr="00442E10" w:rsidDel="00E01AF2" w:rsidRDefault="00AF2F6F" w:rsidP="00AF6156">
      <w:pPr>
        <w:pStyle w:val="ListParagraph"/>
        <w:numPr>
          <w:ilvl w:val="0"/>
          <w:numId w:val="9"/>
        </w:numPr>
        <w:jc w:val="both"/>
        <w:rPr>
          <w:del w:id="3938" w:author="Leuveld, Koen" w:date="2013-10-24T15:59:00Z"/>
          <w:rFonts w:ascii="Times New Roman" w:hAnsi="Times New Roman" w:cs="Times New Roman"/>
        </w:rPr>
      </w:pPr>
      <w:del w:id="3939" w:author="Leuveld, Koen" w:date="2013-10-24T15:59:00Z">
        <w:r w:rsidRPr="00AF2F6F" w:rsidDel="00E01AF2">
          <w:rPr>
            <w:rFonts w:ascii="Times New Roman" w:hAnsi="Times New Roman" w:cs="Times New Roman"/>
            <w:rPrChange w:id="3940" w:author="PIERRE" w:date="2013-10-24T12:27:00Z">
              <w:rPr>
                <w:rFonts w:ascii="Times New Roman" w:hAnsi="Times New Roman" w:cs="Times New Roman"/>
                <w:vertAlign w:val="superscript"/>
              </w:rPr>
            </w:rPrChange>
          </w:rPr>
          <w:delText xml:space="preserve">Rappelez à la femme qu’il y a deux variétés de maïs : la variété A </w:delText>
        </w:r>
      </w:del>
      <w:ins w:id="3941" w:author="PIERRE" w:date="2013-10-23T15:20:00Z">
        <w:del w:id="3942" w:author="Leuveld, Koen" w:date="2013-10-24T15:59:00Z">
          <w:r w:rsidRPr="00AF2F6F" w:rsidDel="00E01AF2">
            <w:rPr>
              <w:rFonts w:ascii="Times New Roman" w:hAnsi="Times New Roman" w:cs="Times New Roman"/>
              <w:rPrChange w:id="3943" w:author="PIERRE" w:date="2013-10-24T12:27:00Z">
                <w:rPr>
                  <w:rFonts w:ascii="Times New Roman" w:hAnsi="Times New Roman" w:cs="Times New Roman"/>
                  <w:vertAlign w:val="superscript"/>
                </w:rPr>
              </w:rPrChange>
            </w:rPr>
            <w:delText>(roug</w:delText>
          </w:r>
        </w:del>
      </w:ins>
      <w:ins w:id="3944" w:author="PIERRE" w:date="2013-10-23T15:21:00Z">
        <w:del w:id="3945" w:author="Leuveld, Koen" w:date="2013-10-24T15:59:00Z">
          <w:r w:rsidRPr="00AF2F6F" w:rsidDel="00E01AF2">
            <w:rPr>
              <w:rFonts w:ascii="Times New Roman" w:hAnsi="Times New Roman" w:cs="Times New Roman"/>
              <w:rPrChange w:id="3946" w:author="PIERRE" w:date="2013-10-24T12:27:00Z">
                <w:rPr>
                  <w:rFonts w:ascii="Times New Roman" w:hAnsi="Times New Roman" w:cs="Times New Roman"/>
                  <w:vertAlign w:val="superscript"/>
                </w:rPr>
              </w:rPrChange>
            </w:rPr>
            <w:delText xml:space="preserve">e) </w:delText>
          </w:r>
        </w:del>
      </w:ins>
      <w:del w:id="3947" w:author="Leuveld, Koen" w:date="2013-10-24T15:59:00Z">
        <w:r w:rsidRPr="00AF2F6F" w:rsidDel="00E01AF2">
          <w:rPr>
            <w:rFonts w:ascii="Times New Roman" w:hAnsi="Times New Roman" w:cs="Times New Roman"/>
            <w:rPrChange w:id="3948" w:author="PIERRE" w:date="2013-10-24T12:27:00Z">
              <w:rPr>
                <w:rFonts w:ascii="Times New Roman" w:hAnsi="Times New Roman" w:cs="Times New Roman"/>
                <w:vertAlign w:val="superscript"/>
              </w:rPr>
            </w:rPrChange>
          </w:rPr>
          <w:delText xml:space="preserve">qui produit 50 sacs pour une année de bonne récolte et 40 sacs pour une année de mauvaise récolte, la variété B </w:delText>
        </w:r>
      </w:del>
      <w:ins w:id="3949" w:author="PIERRE" w:date="2013-10-23T15:21:00Z">
        <w:del w:id="3950" w:author="Leuveld, Koen" w:date="2013-10-24T15:59:00Z">
          <w:r w:rsidRPr="00AF2F6F" w:rsidDel="00E01AF2">
            <w:rPr>
              <w:rFonts w:ascii="Times New Roman" w:hAnsi="Times New Roman" w:cs="Times New Roman"/>
              <w:rPrChange w:id="3951" w:author="PIERRE" w:date="2013-10-24T12:27:00Z">
                <w:rPr>
                  <w:rFonts w:ascii="Times New Roman" w:hAnsi="Times New Roman" w:cs="Times New Roman"/>
                  <w:vertAlign w:val="superscript"/>
                </w:rPr>
              </w:rPrChange>
            </w:rPr>
            <w:delText xml:space="preserve">(bleu) </w:delText>
          </w:r>
        </w:del>
      </w:ins>
      <w:del w:id="3952" w:author="Leuveld, Koen" w:date="2013-10-24T15:59:00Z">
        <w:r w:rsidRPr="00AF2F6F" w:rsidDel="00E01AF2">
          <w:rPr>
            <w:rFonts w:ascii="Times New Roman" w:hAnsi="Times New Roman" w:cs="Times New Roman"/>
            <w:rPrChange w:id="3953" w:author="PIERRE" w:date="2013-10-24T12:27:00Z">
              <w:rPr>
                <w:rFonts w:ascii="Times New Roman" w:hAnsi="Times New Roman" w:cs="Times New Roman"/>
                <w:vertAlign w:val="superscript"/>
              </w:rPr>
            </w:rPrChange>
          </w:rPr>
          <w:delText>qui produit 150 sacs lors d’une année de bonne récolte et 5 sacs lors d’une année de mauvaise récolte.</w:delText>
        </w:r>
      </w:del>
    </w:p>
    <w:p w:rsidR="002A57BD" w:rsidRPr="00442E10" w:rsidDel="00E01AF2" w:rsidRDefault="00AF2F6F" w:rsidP="00AF6156">
      <w:pPr>
        <w:pStyle w:val="ListParagraph"/>
        <w:numPr>
          <w:ilvl w:val="0"/>
          <w:numId w:val="9"/>
        </w:numPr>
        <w:jc w:val="both"/>
        <w:rPr>
          <w:del w:id="3954" w:author="Leuveld, Koen" w:date="2013-10-24T15:59:00Z"/>
          <w:rFonts w:ascii="Times New Roman" w:hAnsi="Times New Roman" w:cs="Times New Roman"/>
        </w:rPr>
      </w:pPr>
      <w:del w:id="3955" w:author="Leuveld, Koen" w:date="2013-10-24T15:59:00Z">
        <w:r w:rsidRPr="00AF2F6F" w:rsidDel="00E01AF2">
          <w:rPr>
            <w:rFonts w:ascii="Times New Roman" w:hAnsi="Times New Roman" w:cs="Times New Roman"/>
            <w:rPrChange w:id="3956" w:author="PIERRE" w:date="2013-10-24T12:27:00Z">
              <w:rPr>
                <w:rFonts w:ascii="Times New Roman" w:hAnsi="Times New Roman" w:cs="Times New Roman"/>
                <w:vertAlign w:val="superscript"/>
              </w:rPr>
            </w:rPrChange>
          </w:rPr>
          <w:delText xml:space="preserve">Je vais mélanger ces boules dans un sac, et vous allez tirer une des boules du sac sans regarder. </w:delText>
        </w:r>
      </w:del>
    </w:p>
    <w:p w:rsidR="002A57BD" w:rsidRPr="00442E10" w:rsidDel="00E01AF2" w:rsidRDefault="00AF2F6F" w:rsidP="00AF6156">
      <w:pPr>
        <w:pStyle w:val="ListParagraph"/>
        <w:numPr>
          <w:ilvl w:val="0"/>
          <w:numId w:val="9"/>
        </w:numPr>
        <w:jc w:val="both"/>
        <w:rPr>
          <w:del w:id="3957" w:author="Leuveld, Koen" w:date="2013-10-24T15:59:00Z"/>
          <w:rFonts w:ascii="Times New Roman" w:hAnsi="Times New Roman" w:cs="Times New Roman"/>
        </w:rPr>
      </w:pPr>
      <w:del w:id="3958" w:author="Leuveld, Koen" w:date="2013-10-24T15:59:00Z">
        <w:r w:rsidRPr="00AF2F6F" w:rsidDel="00E01AF2">
          <w:rPr>
            <w:rFonts w:ascii="Times New Roman" w:hAnsi="Times New Roman" w:cs="Times New Roman"/>
            <w:rPrChange w:id="3959" w:author="PIERRE" w:date="2013-10-24T12:27:00Z">
              <w:rPr>
                <w:rFonts w:ascii="Times New Roman" w:hAnsi="Times New Roman" w:cs="Times New Roman"/>
                <w:vertAlign w:val="superscript"/>
              </w:rPr>
            </w:rPrChange>
          </w:rPr>
          <w:delText>Supposez qu’il y ait 4 boules blanches (bonne année de récolte) dans le sac et 2 boules noires (mauvaise année de récolte). MONTRER  LE MELANGE 1 SUR LA FEUILLE DE L’EXERCICE D’ECHAUFFEMENT</w:delText>
        </w:r>
      </w:del>
    </w:p>
    <w:p w:rsidR="002A57BD" w:rsidRPr="00442E10" w:rsidDel="00E01AF2" w:rsidRDefault="00AF2F6F" w:rsidP="00AF6156">
      <w:pPr>
        <w:pStyle w:val="ListParagraph"/>
        <w:numPr>
          <w:ilvl w:val="0"/>
          <w:numId w:val="9"/>
        </w:numPr>
        <w:jc w:val="both"/>
        <w:rPr>
          <w:del w:id="3960" w:author="Leuveld, Koen" w:date="2013-10-24T15:59:00Z"/>
          <w:rFonts w:ascii="Times New Roman" w:hAnsi="Times New Roman" w:cs="Times New Roman"/>
        </w:rPr>
      </w:pPr>
      <w:del w:id="3961" w:author="Leuveld, Koen" w:date="2013-10-24T15:59:00Z">
        <w:r w:rsidRPr="00AF2F6F" w:rsidDel="00E01AF2">
          <w:rPr>
            <w:rFonts w:ascii="Times New Roman" w:hAnsi="Times New Roman" w:cs="Times New Roman"/>
            <w:rPrChange w:id="3962" w:author="PIERRE" w:date="2013-10-24T12:27:00Z">
              <w:rPr>
                <w:rFonts w:ascii="Times New Roman" w:hAnsi="Times New Roman" w:cs="Times New Roman"/>
                <w:vertAlign w:val="superscript"/>
              </w:rPr>
            </w:rPrChange>
          </w:rPr>
          <w:delText>Rappelez vous que si vous choisissez la variété A</w:delText>
        </w:r>
      </w:del>
      <w:ins w:id="3963" w:author="PIERRE" w:date="2013-10-23T15:21:00Z">
        <w:del w:id="3964" w:author="Leuveld, Koen" w:date="2013-10-24T15:59:00Z">
          <w:r w:rsidRPr="00AF2F6F" w:rsidDel="00E01AF2">
            <w:rPr>
              <w:rFonts w:ascii="Times New Roman" w:hAnsi="Times New Roman" w:cs="Times New Roman"/>
              <w:rPrChange w:id="3965" w:author="PIERRE" w:date="2013-10-24T12:27:00Z">
                <w:rPr>
                  <w:rFonts w:ascii="Times New Roman" w:hAnsi="Times New Roman" w:cs="Times New Roman"/>
                  <w:vertAlign w:val="superscript"/>
                </w:rPr>
              </w:rPrChange>
            </w:rPr>
            <w:delText xml:space="preserve"> (choix du sac rouge)</w:delText>
          </w:r>
        </w:del>
      </w:ins>
      <w:del w:id="3966" w:author="Leuveld, Koen" w:date="2013-10-24T15:59:00Z">
        <w:r w:rsidRPr="00AF2F6F" w:rsidDel="00E01AF2">
          <w:rPr>
            <w:rFonts w:ascii="Times New Roman" w:hAnsi="Times New Roman" w:cs="Times New Roman"/>
            <w:rPrChange w:id="3967" w:author="PIERRE" w:date="2013-10-24T12:27:00Z">
              <w:rPr>
                <w:rFonts w:ascii="Times New Roman" w:hAnsi="Times New Roman" w:cs="Times New Roman"/>
                <w:vertAlign w:val="superscript"/>
              </w:rPr>
            </w:rPrChange>
          </w:rPr>
          <w:delText xml:space="preserve"> et vous tirez une boule blanche, vous récolterez 50 sacs de maïs, alors que si vous choisissez la variété A et vous tirez une boule noire vous récolterez 40 sacs de maïs. Aussi, si vous choisissez la variété B</w:delText>
        </w:r>
      </w:del>
      <w:ins w:id="3968" w:author="PIERRE" w:date="2013-10-23T15:22:00Z">
        <w:del w:id="3969" w:author="Leuveld, Koen" w:date="2013-10-24T15:59:00Z">
          <w:r w:rsidRPr="00AF2F6F" w:rsidDel="00E01AF2">
            <w:rPr>
              <w:rFonts w:ascii="Times New Roman" w:hAnsi="Times New Roman" w:cs="Times New Roman"/>
              <w:rPrChange w:id="3970" w:author="PIERRE" w:date="2013-10-24T12:27:00Z">
                <w:rPr>
                  <w:rFonts w:ascii="Times New Roman" w:hAnsi="Times New Roman" w:cs="Times New Roman"/>
                  <w:vertAlign w:val="superscript"/>
                </w:rPr>
              </w:rPrChange>
            </w:rPr>
            <w:delText xml:space="preserve"> (choix du sac bleu)</w:delText>
          </w:r>
        </w:del>
      </w:ins>
      <w:del w:id="3971" w:author="Leuveld, Koen" w:date="2013-10-24T15:59:00Z">
        <w:r w:rsidRPr="00AF2F6F" w:rsidDel="00E01AF2">
          <w:rPr>
            <w:rFonts w:ascii="Times New Roman" w:hAnsi="Times New Roman" w:cs="Times New Roman"/>
            <w:rPrChange w:id="3972" w:author="PIERRE" w:date="2013-10-24T12:27:00Z">
              <w:rPr>
                <w:rFonts w:ascii="Times New Roman" w:hAnsi="Times New Roman" w:cs="Times New Roman"/>
                <w:vertAlign w:val="superscript"/>
              </w:rPr>
            </w:rPrChange>
          </w:rPr>
          <w:delText xml:space="preserve"> et vous tirez une boule blanche vous gagnerez 150 sacs, alors que si vous choisissez la variété B et vous tirez une boule noire vous obtiendrez 5 sacs de maïs. </w:delText>
        </w:r>
      </w:del>
    </w:p>
    <w:p w:rsidR="002A57BD" w:rsidRPr="00442E10" w:rsidDel="00E01AF2" w:rsidRDefault="00AF2F6F" w:rsidP="00AF6156">
      <w:pPr>
        <w:pStyle w:val="ListParagraph"/>
        <w:numPr>
          <w:ilvl w:val="0"/>
          <w:numId w:val="9"/>
        </w:numPr>
        <w:jc w:val="both"/>
        <w:rPr>
          <w:del w:id="3973" w:author="Leuveld, Koen" w:date="2013-10-24T15:59:00Z"/>
          <w:rFonts w:ascii="Times New Roman" w:hAnsi="Times New Roman" w:cs="Times New Roman"/>
        </w:rPr>
      </w:pPr>
      <w:del w:id="3974" w:author="Leuveld, Koen" w:date="2013-10-24T15:59:00Z">
        <w:r w:rsidRPr="00AF2F6F" w:rsidDel="00E01AF2">
          <w:rPr>
            <w:rFonts w:ascii="Times New Roman" w:hAnsi="Times New Roman" w:cs="Times New Roman"/>
            <w:rPrChange w:id="3975" w:author="PIERRE" w:date="2013-10-24T12:27:00Z">
              <w:rPr>
                <w:rFonts w:ascii="Times New Roman" w:hAnsi="Times New Roman" w:cs="Times New Roman"/>
                <w:vertAlign w:val="superscript"/>
              </w:rPr>
            </w:rPrChange>
          </w:rPr>
          <w:delText>Voulez vous choisir la variété A ou la variété B?</w:delText>
        </w:r>
      </w:del>
    </w:p>
    <w:p w:rsidR="002A57BD" w:rsidRPr="00442E10" w:rsidDel="00E01AF2" w:rsidRDefault="00AF2F6F" w:rsidP="00AF6156">
      <w:pPr>
        <w:pStyle w:val="ListParagraph"/>
        <w:numPr>
          <w:ilvl w:val="0"/>
          <w:numId w:val="9"/>
        </w:numPr>
        <w:jc w:val="both"/>
        <w:rPr>
          <w:del w:id="3976" w:author="Leuveld, Koen" w:date="2013-10-24T15:59:00Z"/>
          <w:rFonts w:ascii="Times New Roman" w:hAnsi="Times New Roman" w:cs="Times New Roman"/>
        </w:rPr>
      </w:pPr>
      <w:del w:id="3977" w:author="Leuveld, Koen" w:date="2013-10-24T15:59:00Z">
        <w:r w:rsidRPr="00AF2F6F" w:rsidDel="00E01AF2">
          <w:rPr>
            <w:rFonts w:ascii="Times New Roman" w:hAnsi="Times New Roman" w:cs="Times New Roman"/>
            <w:rPrChange w:id="3978" w:author="PIERRE" w:date="2013-10-24T12:27:00Z">
              <w:rPr>
                <w:rFonts w:ascii="Times New Roman" w:hAnsi="Times New Roman" w:cs="Times New Roman"/>
                <w:vertAlign w:val="superscript"/>
              </w:rPr>
            </w:rPrChange>
          </w:rPr>
          <w:delText>INSCRIRE LA REPONSE</w:delText>
        </w:r>
      </w:del>
      <w:ins w:id="3979" w:author="PIERRE" w:date="2013-10-23T16:42:00Z">
        <w:del w:id="3980" w:author="Leuveld, Koen" w:date="2013-10-24T15:59:00Z">
          <w:r w:rsidRPr="00AF2F6F" w:rsidDel="00E01AF2">
            <w:rPr>
              <w:rFonts w:ascii="Times New Roman" w:hAnsi="Times New Roman" w:cs="Times New Roman"/>
              <w:rPrChange w:id="3981" w:author="PIERRE" w:date="2013-10-24T12:27:00Z">
                <w:rPr>
                  <w:rFonts w:ascii="Times New Roman" w:hAnsi="Times New Roman" w:cs="Times New Roman"/>
                  <w:vertAlign w:val="superscript"/>
                </w:rPr>
              </w:rPrChange>
            </w:rPr>
            <w:delText>RÉPONSE</w:delText>
          </w:r>
        </w:del>
      </w:ins>
      <w:del w:id="3982" w:author="Leuveld, Koen" w:date="2013-10-24T15:59:00Z">
        <w:r w:rsidRPr="00AF2F6F" w:rsidDel="00E01AF2">
          <w:rPr>
            <w:rFonts w:ascii="Times New Roman" w:hAnsi="Times New Roman" w:cs="Times New Roman"/>
            <w:rPrChange w:id="3983" w:author="PIERRE" w:date="2013-10-24T12:27:00Z">
              <w:rPr>
                <w:rFonts w:ascii="Times New Roman" w:hAnsi="Times New Roman" w:cs="Times New Roman"/>
                <w:vertAlign w:val="superscript"/>
              </w:rPr>
            </w:rPrChange>
          </w:rPr>
          <w:delText xml:space="preserve"> DANS LES BACS PREVUS DANS LE QUESTIONNAIRE FEMME [ERF01]</w:delText>
        </w:r>
      </w:del>
    </w:p>
    <w:p w:rsidR="002A57BD" w:rsidRPr="00442E10" w:rsidDel="00E01AF2" w:rsidRDefault="00AF2F6F" w:rsidP="00AF6156">
      <w:pPr>
        <w:pStyle w:val="ListParagraph"/>
        <w:numPr>
          <w:ilvl w:val="0"/>
          <w:numId w:val="9"/>
        </w:numPr>
        <w:jc w:val="both"/>
        <w:rPr>
          <w:del w:id="3984" w:author="Leuveld, Koen" w:date="2013-10-24T15:59:00Z"/>
          <w:rFonts w:ascii="Times New Roman" w:hAnsi="Times New Roman" w:cs="Times New Roman"/>
        </w:rPr>
      </w:pPr>
      <w:del w:id="3985" w:author="Leuveld, Koen" w:date="2013-10-24T15:59:00Z">
        <w:r w:rsidRPr="00AF2F6F" w:rsidDel="00E01AF2">
          <w:rPr>
            <w:rFonts w:ascii="Times New Roman" w:hAnsi="Times New Roman" w:cs="Times New Roman"/>
            <w:rPrChange w:id="3986" w:author="PIERRE" w:date="2013-10-24T12:27:00Z">
              <w:rPr>
                <w:rFonts w:ascii="Times New Roman" w:hAnsi="Times New Roman" w:cs="Times New Roman"/>
                <w:vertAlign w:val="superscript"/>
              </w:rPr>
            </w:rPrChange>
          </w:rPr>
          <w:delText>Maintenant, je retranche 2 boules blanches (bonne année de récolte), et j’ajoute 1 boule noire (mauvaise année de récolte). Quelle sera la conséquence sur les chances d’avoir une bonne année  de récolte?  [CONTINUEZ SEULEMENT SI L’ENQUETE</w:delText>
        </w:r>
      </w:del>
      <w:ins w:id="3987" w:author="PIERRE" w:date="2013-10-23T15:35:00Z">
        <w:del w:id="3988" w:author="Leuveld, Koen" w:date="2013-10-24T15:59:00Z">
          <w:r w:rsidRPr="00AF2F6F" w:rsidDel="00E01AF2">
            <w:rPr>
              <w:rFonts w:ascii="Times New Roman" w:hAnsi="Times New Roman" w:cs="Times New Roman"/>
              <w:rPrChange w:id="3989" w:author="PIERRE" w:date="2013-10-24T12:27:00Z">
                <w:rPr>
                  <w:rFonts w:ascii="Times New Roman" w:hAnsi="Times New Roman" w:cs="Times New Roman"/>
                  <w:vertAlign w:val="superscript"/>
                </w:rPr>
              </w:rPrChange>
            </w:rPr>
            <w:delText>ENQUÊTÉE</w:delText>
          </w:r>
        </w:del>
      </w:ins>
      <w:del w:id="3990" w:author="Leuveld, Koen" w:date="2013-10-24T15:59:00Z">
        <w:r w:rsidRPr="00AF2F6F" w:rsidDel="00E01AF2">
          <w:rPr>
            <w:rFonts w:ascii="Times New Roman" w:hAnsi="Times New Roman" w:cs="Times New Roman"/>
            <w:rPrChange w:id="3991" w:author="PIERRE" w:date="2013-10-24T12:27:00Z">
              <w:rPr>
                <w:rFonts w:ascii="Times New Roman" w:hAnsi="Times New Roman" w:cs="Times New Roman"/>
                <w:vertAlign w:val="superscript"/>
              </w:rPr>
            </w:rPrChange>
          </w:rPr>
          <w:delText xml:space="preserve"> COMPREND</w:delText>
        </w:r>
        <w:r w:rsidDel="00E01AF2">
          <w:rPr>
            <w:rStyle w:val="FootnoteReference"/>
            <w:rFonts w:ascii="Times New Roman" w:hAnsi="Times New Roman" w:cs="Times New Roman"/>
          </w:rPr>
          <w:footnoteReference w:id="5"/>
        </w:r>
        <w:r w:rsidRPr="00AF2F6F" w:rsidDel="00E01AF2">
          <w:rPr>
            <w:rFonts w:ascii="Times New Roman" w:hAnsi="Times New Roman" w:cs="Times New Roman"/>
            <w:rPrChange w:id="3994" w:author="PIERRE" w:date="2013-10-24T12:27:00Z">
              <w:rPr>
                <w:rFonts w:ascii="Times New Roman" w:hAnsi="Times New Roman" w:cs="Times New Roman"/>
                <w:vertAlign w:val="superscript"/>
              </w:rPr>
            </w:rPrChange>
          </w:rPr>
          <w:delText>]</w:delText>
        </w:r>
      </w:del>
    </w:p>
    <w:p w:rsidR="002A57BD" w:rsidRPr="00442E10" w:rsidDel="00E01AF2" w:rsidRDefault="00AF2F6F" w:rsidP="00AF6156">
      <w:pPr>
        <w:pStyle w:val="ListParagraph"/>
        <w:numPr>
          <w:ilvl w:val="0"/>
          <w:numId w:val="9"/>
        </w:numPr>
        <w:jc w:val="both"/>
        <w:rPr>
          <w:del w:id="3995" w:author="Leuveld, Koen" w:date="2013-10-24T15:59:00Z"/>
          <w:rFonts w:ascii="Times New Roman" w:hAnsi="Times New Roman" w:cs="Times New Roman"/>
        </w:rPr>
      </w:pPr>
      <w:del w:id="3996" w:author="Leuveld, Koen" w:date="2013-10-24T15:59:00Z">
        <w:r w:rsidRPr="00AF2F6F" w:rsidDel="00E01AF2">
          <w:rPr>
            <w:rFonts w:ascii="Times New Roman" w:hAnsi="Times New Roman" w:cs="Times New Roman"/>
            <w:rPrChange w:id="3997" w:author="PIERRE" w:date="2013-10-24T12:27:00Z">
              <w:rPr>
                <w:rFonts w:ascii="Times New Roman" w:hAnsi="Times New Roman" w:cs="Times New Roman"/>
                <w:vertAlign w:val="superscript"/>
              </w:rPr>
            </w:rPrChange>
          </w:rPr>
          <w:delText xml:space="preserve">Supposez qu’il y ait 2 boules blanches (bonne année de récolte) dans le sac, et 3 boules noires (mauvaise année de récolte) MONTREZ LA COMBINAISON 2 SUR LA FEUILLE DE L’EXERCICE D’ECHAUFFEMENT </w:delText>
        </w:r>
      </w:del>
    </w:p>
    <w:p w:rsidR="002A57BD" w:rsidRPr="00442E10" w:rsidDel="00E01AF2" w:rsidRDefault="00AF2F6F" w:rsidP="00AF6156">
      <w:pPr>
        <w:pStyle w:val="ListParagraph"/>
        <w:numPr>
          <w:ilvl w:val="0"/>
          <w:numId w:val="9"/>
        </w:numPr>
        <w:jc w:val="both"/>
        <w:rPr>
          <w:del w:id="3998" w:author="Leuveld, Koen" w:date="2013-10-24T15:59:00Z"/>
          <w:rFonts w:ascii="Times New Roman" w:hAnsi="Times New Roman" w:cs="Times New Roman"/>
        </w:rPr>
      </w:pPr>
      <w:del w:id="3999" w:author="Leuveld, Koen" w:date="2013-10-24T15:59:00Z">
        <w:r w:rsidRPr="00AF2F6F" w:rsidDel="00E01AF2">
          <w:rPr>
            <w:rFonts w:ascii="Times New Roman" w:hAnsi="Times New Roman" w:cs="Times New Roman"/>
            <w:rPrChange w:id="4000" w:author="PIERRE" w:date="2013-10-24T12:27:00Z">
              <w:rPr>
                <w:rFonts w:ascii="Times New Roman" w:hAnsi="Times New Roman" w:cs="Times New Roman"/>
                <w:vertAlign w:val="superscript"/>
              </w:rPr>
            </w:rPrChange>
          </w:rPr>
          <w:delText>Rappelez vous que si vous choisissez la variété A</w:delText>
        </w:r>
      </w:del>
      <w:ins w:id="4001" w:author="PIERRE" w:date="2013-10-23T15:22:00Z">
        <w:del w:id="4002" w:author="Leuveld, Koen" w:date="2013-10-24T15:59:00Z">
          <w:r w:rsidRPr="00AF2F6F" w:rsidDel="00E01AF2">
            <w:rPr>
              <w:rFonts w:ascii="Times New Roman" w:hAnsi="Times New Roman" w:cs="Times New Roman"/>
              <w:rPrChange w:id="4003" w:author="PIERRE" w:date="2013-10-24T12:27:00Z">
                <w:rPr>
                  <w:rFonts w:ascii="Times New Roman" w:hAnsi="Times New Roman" w:cs="Times New Roman"/>
                  <w:vertAlign w:val="superscript"/>
                </w:rPr>
              </w:rPrChange>
            </w:rPr>
            <w:delText xml:space="preserve"> (choix du sac rouge)</w:delText>
          </w:r>
        </w:del>
      </w:ins>
      <w:del w:id="4004" w:author="Leuveld, Koen" w:date="2013-10-24T15:59:00Z">
        <w:r w:rsidRPr="00AF2F6F" w:rsidDel="00E01AF2">
          <w:rPr>
            <w:rFonts w:ascii="Times New Roman" w:hAnsi="Times New Roman" w:cs="Times New Roman"/>
            <w:rPrChange w:id="4005" w:author="PIERRE" w:date="2013-10-24T12:27:00Z">
              <w:rPr>
                <w:rFonts w:ascii="Times New Roman" w:hAnsi="Times New Roman" w:cs="Times New Roman"/>
                <w:vertAlign w:val="superscript"/>
              </w:rPr>
            </w:rPrChange>
          </w:rPr>
          <w:delText xml:space="preserve"> et tirez une boule blanche, vous récolterez 50 sacs de maïs, alors que si vous choisissez la variété A et tirez la boule noire vous récolterez 40 sacs de maïs. Aussi, si vous choisissez la variété B</w:delText>
        </w:r>
      </w:del>
      <w:ins w:id="4006" w:author="PIERRE" w:date="2013-10-23T15:22:00Z">
        <w:del w:id="4007" w:author="Leuveld, Koen" w:date="2013-10-24T15:59:00Z">
          <w:r w:rsidRPr="00AF2F6F" w:rsidDel="00E01AF2">
            <w:rPr>
              <w:rFonts w:ascii="Times New Roman" w:hAnsi="Times New Roman" w:cs="Times New Roman"/>
              <w:rPrChange w:id="4008" w:author="PIERRE" w:date="2013-10-24T12:27:00Z">
                <w:rPr>
                  <w:rFonts w:ascii="Times New Roman" w:hAnsi="Times New Roman" w:cs="Times New Roman"/>
                  <w:vertAlign w:val="superscript"/>
                </w:rPr>
              </w:rPrChange>
            </w:rPr>
            <w:delText xml:space="preserve"> (choix du sac bleu)</w:delText>
          </w:r>
        </w:del>
      </w:ins>
      <w:del w:id="4009" w:author="Leuveld, Koen" w:date="2013-10-24T15:59:00Z">
        <w:r w:rsidRPr="00AF2F6F" w:rsidDel="00E01AF2">
          <w:rPr>
            <w:rFonts w:ascii="Times New Roman" w:hAnsi="Times New Roman" w:cs="Times New Roman"/>
            <w:rPrChange w:id="4010" w:author="PIERRE" w:date="2013-10-24T12:27:00Z">
              <w:rPr>
                <w:rFonts w:ascii="Times New Roman" w:hAnsi="Times New Roman" w:cs="Times New Roman"/>
                <w:vertAlign w:val="superscript"/>
              </w:rPr>
            </w:rPrChange>
          </w:rPr>
          <w:delText xml:space="preserve"> et tirez une boule blanche vous récolterez 150 sacs, alors que si vous choisissez la variété B et tirez une boule noire vous récolterez 5 sacs de maïs.</w:delText>
        </w:r>
      </w:del>
    </w:p>
    <w:p w:rsidR="002A57BD" w:rsidRPr="00442E10" w:rsidDel="00E01AF2" w:rsidRDefault="00AF2F6F" w:rsidP="00AF6156">
      <w:pPr>
        <w:pStyle w:val="ListParagraph"/>
        <w:numPr>
          <w:ilvl w:val="0"/>
          <w:numId w:val="9"/>
        </w:numPr>
        <w:jc w:val="both"/>
        <w:rPr>
          <w:del w:id="4011" w:author="Leuveld, Koen" w:date="2013-10-24T15:59:00Z"/>
          <w:rFonts w:ascii="Times New Roman" w:hAnsi="Times New Roman" w:cs="Times New Roman"/>
        </w:rPr>
      </w:pPr>
      <w:del w:id="4012" w:author="Leuveld, Koen" w:date="2013-10-24T15:59:00Z">
        <w:r w:rsidRPr="00AF2F6F" w:rsidDel="00E01AF2">
          <w:rPr>
            <w:rFonts w:ascii="Times New Roman" w:hAnsi="Times New Roman" w:cs="Times New Roman"/>
            <w:rPrChange w:id="4013" w:author="PIERRE" w:date="2013-10-24T12:27:00Z">
              <w:rPr>
                <w:rFonts w:ascii="Times New Roman" w:hAnsi="Times New Roman" w:cs="Times New Roman"/>
                <w:vertAlign w:val="superscript"/>
              </w:rPr>
            </w:rPrChange>
          </w:rPr>
          <w:delText>Choisissez-vous la variété A ou la variété B ?</w:delText>
        </w:r>
      </w:del>
    </w:p>
    <w:p w:rsidR="002A57BD" w:rsidRPr="00442E10" w:rsidDel="00E01AF2" w:rsidRDefault="00AF2F6F" w:rsidP="00AF6156">
      <w:pPr>
        <w:pStyle w:val="ListParagraph"/>
        <w:numPr>
          <w:ilvl w:val="0"/>
          <w:numId w:val="9"/>
        </w:numPr>
        <w:jc w:val="both"/>
        <w:rPr>
          <w:del w:id="4014" w:author="Leuveld, Koen" w:date="2013-10-24T15:59:00Z"/>
          <w:rFonts w:ascii="Times New Roman" w:hAnsi="Times New Roman" w:cs="Times New Roman"/>
        </w:rPr>
      </w:pPr>
      <w:del w:id="4015" w:author="Leuveld, Koen" w:date="2013-10-24T15:59:00Z">
        <w:r w:rsidRPr="00AF2F6F" w:rsidDel="00E01AF2">
          <w:rPr>
            <w:rFonts w:ascii="Times New Roman" w:hAnsi="Times New Roman" w:cs="Times New Roman"/>
            <w:rPrChange w:id="4016" w:author="PIERRE" w:date="2013-10-24T12:27:00Z">
              <w:rPr>
                <w:rFonts w:ascii="Times New Roman" w:hAnsi="Times New Roman" w:cs="Times New Roman"/>
                <w:vertAlign w:val="superscript"/>
              </w:rPr>
            </w:rPrChange>
          </w:rPr>
          <w:delText>REPORTEZ LA REPONSE</w:delText>
        </w:r>
      </w:del>
      <w:ins w:id="4017" w:author="PIERRE" w:date="2013-10-23T16:42:00Z">
        <w:del w:id="4018" w:author="Leuveld, Koen" w:date="2013-10-24T15:59:00Z">
          <w:r w:rsidRPr="00AF2F6F" w:rsidDel="00E01AF2">
            <w:rPr>
              <w:rFonts w:ascii="Times New Roman" w:hAnsi="Times New Roman" w:cs="Times New Roman"/>
              <w:rPrChange w:id="4019" w:author="PIERRE" w:date="2013-10-24T12:27:00Z">
                <w:rPr>
                  <w:rFonts w:ascii="Times New Roman" w:hAnsi="Times New Roman" w:cs="Times New Roman"/>
                  <w:vertAlign w:val="superscript"/>
                </w:rPr>
              </w:rPrChange>
            </w:rPr>
            <w:delText>RÉPONSE</w:delText>
          </w:r>
        </w:del>
      </w:ins>
      <w:del w:id="4020" w:author="Leuveld, Koen" w:date="2013-10-24T15:59:00Z">
        <w:r w:rsidRPr="00AF2F6F" w:rsidDel="00E01AF2">
          <w:rPr>
            <w:rFonts w:ascii="Times New Roman" w:hAnsi="Times New Roman" w:cs="Times New Roman"/>
            <w:rPrChange w:id="4021" w:author="PIERRE" w:date="2013-10-24T12:27:00Z">
              <w:rPr>
                <w:rFonts w:ascii="Times New Roman" w:hAnsi="Times New Roman" w:cs="Times New Roman"/>
                <w:vertAlign w:val="superscript"/>
              </w:rPr>
            </w:rPrChange>
          </w:rPr>
          <w:delText xml:space="preserve"> DANS LES BACS [ERF02] </w:delText>
        </w:r>
      </w:del>
    </w:p>
    <w:p w:rsidR="002A57BD" w:rsidRPr="00442E10" w:rsidDel="00E01AF2" w:rsidRDefault="00AF2F6F" w:rsidP="00AF6156">
      <w:pPr>
        <w:pStyle w:val="ListParagraph"/>
        <w:numPr>
          <w:ilvl w:val="0"/>
          <w:numId w:val="9"/>
        </w:numPr>
        <w:jc w:val="both"/>
        <w:rPr>
          <w:del w:id="4022" w:author="Leuveld, Koen" w:date="2013-10-24T15:59:00Z"/>
          <w:rFonts w:ascii="Times New Roman" w:hAnsi="Times New Roman" w:cs="Times New Roman"/>
        </w:rPr>
      </w:pPr>
      <w:del w:id="4023" w:author="Leuveld, Koen" w:date="2013-10-24T15:59:00Z">
        <w:r w:rsidRPr="00AF2F6F" w:rsidDel="00E01AF2">
          <w:rPr>
            <w:rFonts w:ascii="Times New Roman" w:hAnsi="Times New Roman" w:cs="Times New Roman"/>
            <w:rPrChange w:id="4024" w:author="PIERRE" w:date="2013-10-24T12:27:00Z">
              <w:rPr>
                <w:rFonts w:ascii="Times New Roman" w:hAnsi="Times New Roman" w:cs="Times New Roman"/>
                <w:vertAlign w:val="superscript"/>
              </w:rPr>
            </w:rPrChange>
          </w:rPr>
          <w:delText>Maintenant, j’ajoute 5 bonnes boules, et j’enlève 1 mauvaise boule. Quelle sera la conséquence sur les chances d’avoir une bonne année  de récolte? [CONTINUEZ SEULEMENT SI L’ENQUETE</w:delText>
        </w:r>
      </w:del>
      <w:ins w:id="4025" w:author="PIERRE" w:date="2013-10-23T15:35:00Z">
        <w:del w:id="4026" w:author="Leuveld, Koen" w:date="2013-10-24T15:59:00Z">
          <w:r w:rsidRPr="00AF2F6F" w:rsidDel="00E01AF2">
            <w:rPr>
              <w:rFonts w:ascii="Times New Roman" w:hAnsi="Times New Roman" w:cs="Times New Roman"/>
              <w:rPrChange w:id="4027" w:author="PIERRE" w:date="2013-10-24T12:27:00Z">
                <w:rPr>
                  <w:rFonts w:ascii="Times New Roman" w:hAnsi="Times New Roman" w:cs="Times New Roman"/>
                  <w:vertAlign w:val="superscript"/>
                </w:rPr>
              </w:rPrChange>
            </w:rPr>
            <w:delText>ENQUÊTÉE</w:delText>
          </w:r>
        </w:del>
      </w:ins>
      <w:del w:id="4028" w:author="Leuveld, Koen" w:date="2013-10-24T15:59:00Z">
        <w:r w:rsidRPr="00AF2F6F" w:rsidDel="00E01AF2">
          <w:rPr>
            <w:rFonts w:ascii="Times New Roman" w:hAnsi="Times New Roman" w:cs="Times New Roman"/>
            <w:rPrChange w:id="4029" w:author="PIERRE" w:date="2013-10-24T12:27:00Z">
              <w:rPr>
                <w:rFonts w:ascii="Times New Roman" w:hAnsi="Times New Roman" w:cs="Times New Roman"/>
                <w:vertAlign w:val="superscript"/>
              </w:rPr>
            </w:rPrChange>
          </w:rPr>
          <w:delText xml:space="preserve"> COMPREND</w:delText>
        </w:r>
        <w:r w:rsidDel="00E01AF2">
          <w:rPr>
            <w:rFonts w:ascii="Times New Roman" w:hAnsi="Times New Roman" w:cs="Times New Roman"/>
            <w:vertAlign w:val="superscript"/>
          </w:rPr>
          <w:footnoteReference w:id="6"/>
        </w:r>
        <w:r w:rsidRPr="00AF2F6F" w:rsidDel="00E01AF2">
          <w:rPr>
            <w:rFonts w:ascii="Times New Roman" w:hAnsi="Times New Roman" w:cs="Times New Roman"/>
            <w:rPrChange w:id="4032" w:author="PIERRE" w:date="2013-10-24T12:27:00Z">
              <w:rPr>
                <w:rFonts w:ascii="Times New Roman" w:hAnsi="Times New Roman" w:cs="Times New Roman"/>
                <w:vertAlign w:val="superscript"/>
              </w:rPr>
            </w:rPrChange>
          </w:rPr>
          <w:delText>]</w:delText>
        </w:r>
      </w:del>
    </w:p>
    <w:p w:rsidR="002A57BD" w:rsidRPr="00442E10" w:rsidDel="00E01AF2" w:rsidRDefault="00AF2F6F" w:rsidP="00AF6156">
      <w:pPr>
        <w:pStyle w:val="ListParagraph"/>
        <w:numPr>
          <w:ilvl w:val="0"/>
          <w:numId w:val="9"/>
        </w:numPr>
        <w:jc w:val="both"/>
        <w:rPr>
          <w:del w:id="4033" w:author="Leuveld, Koen" w:date="2013-10-24T15:59:00Z"/>
          <w:rFonts w:ascii="Times New Roman" w:hAnsi="Times New Roman" w:cs="Times New Roman"/>
        </w:rPr>
      </w:pPr>
      <w:del w:id="4034" w:author="Leuveld, Koen" w:date="2013-10-24T15:59:00Z">
        <w:r w:rsidRPr="00AF2F6F" w:rsidDel="00E01AF2">
          <w:rPr>
            <w:rFonts w:ascii="Times New Roman" w:hAnsi="Times New Roman" w:cs="Times New Roman"/>
            <w:rPrChange w:id="4035" w:author="PIERRE" w:date="2013-10-24T12:27:00Z">
              <w:rPr>
                <w:rFonts w:ascii="Times New Roman" w:hAnsi="Times New Roman" w:cs="Times New Roman"/>
                <w:vertAlign w:val="superscript"/>
              </w:rPr>
            </w:rPrChange>
          </w:rPr>
          <w:delText xml:space="preserve">Supposez qu’il y ait </w:delText>
        </w:r>
      </w:del>
      <w:ins w:id="4036" w:author="PIERRE" w:date="2013-10-23T15:26:00Z">
        <w:del w:id="4037" w:author="Leuveld, Koen" w:date="2013-10-24T15:59:00Z">
          <w:r w:rsidRPr="00AF2F6F" w:rsidDel="00E01AF2">
            <w:rPr>
              <w:rFonts w:ascii="Times New Roman" w:hAnsi="Times New Roman" w:cs="Times New Roman"/>
              <w:rPrChange w:id="4038" w:author="PIERRE" w:date="2013-10-24T12:27:00Z">
                <w:rPr>
                  <w:rFonts w:ascii="Times New Roman" w:hAnsi="Times New Roman" w:cs="Times New Roman"/>
                  <w:vertAlign w:val="superscript"/>
                </w:rPr>
              </w:rPrChange>
            </w:rPr>
            <w:delText>7</w:delText>
          </w:r>
        </w:del>
      </w:ins>
      <w:del w:id="4039" w:author="Leuveld, Koen" w:date="2013-10-24T15:59:00Z">
        <w:r w:rsidRPr="00AF2F6F" w:rsidDel="00E01AF2">
          <w:rPr>
            <w:rFonts w:ascii="Times New Roman" w:hAnsi="Times New Roman" w:cs="Times New Roman"/>
            <w:rPrChange w:id="4040" w:author="PIERRE" w:date="2013-10-24T12:27:00Z">
              <w:rPr>
                <w:rFonts w:ascii="Times New Roman" w:hAnsi="Times New Roman" w:cs="Times New Roman"/>
                <w:vertAlign w:val="superscript"/>
              </w:rPr>
            </w:rPrChange>
          </w:rPr>
          <w:delText xml:space="preserve">3 boules blanches (bonne année de récolte) dans le sac, et </w:delText>
        </w:r>
      </w:del>
      <w:ins w:id="4041" w:author="PIERRE" w:date="2013-10-23T15:26:00Z">
        <w:del w:id="4042" w:author="Leuveld, Koen" w:date="2013-10-24T15:59:00Z">
          <w:r w:rsidRPr="00AF2F6F" w:rsidDel="00E01AF2">
            <w:rPr>
              <w:rFonts w:ascii="Times New Roman" w:hAnsi="Times New Roman" w:cs="Times New Roman"/>
              <w:rPrChange w:id="4043" w:author="PIERRE" w:date="2013-10-24T12:27:00Z">
                <w:rPr>
                  <w:rFonts w:ascii="Times New Roman" w:hAnsi="Times New Roman" w:cs="Times New Roman"/>
                  <w:vertAlign w:val="superscript"/>
                </w:rPr>
              </w:rPrChange>
            </w:rPr>
            <w:delText>2</w:delText>
          </w:r>
        </w:del>
      </w:ins>
      <w:del w:id="4044" w:author="Leuveld, Koen" w:date="2013-10-24T15:59:00Z">
        <w:r w:rsidRPr="00AF2F6F" w:rsidDel="00E01AF2">
          <w:rPr>
            <w:rFonts w:ascii="Times New Roman" w:hAnsi="Times New Roman" w:cs="Times New Roman"/>
            <w:rPrChange w:id="4045" w:author="PIERRE" w:date="2013-10-24T12:27:00Z">
              <w:rPr>
                <w:rFonts w:ascii="Times New Roman" w:hAnsi="Times New Roman" w:cs="Times New Roman"/>
                <w:vertAlign w:val="superscript"/>
              </w:rPr>
            </w:rPrChange>
          </w:rPr>
          <w:delText>3 boules noires (mauvaise année de récolte). MONTREZ LA COMBINAISON 3 SUR LA FEUILLE DE L’EXERCICE D’ECHAUFFEMENT</w:delText>
        </w:r>
      </w:del>
    </w:p>
    <w:p w:rsidR="002A57BD" w:rsidRPr="00442E10" w:rsidDel="00E01AF2" w:rsidRDefault="00AF2F6F" w:rsidP="00AF6156">
      <w:pPr>
        <w:pStyle w:val="ListParagraph"/>
        <w:numPr>
          <w:ilvl w:val="0"/>
          <w:numId w:val="9"/>
        </w:numPr>
        <w:jc w:val="both"/>
        <w:rPr>
          <w:del w:id="4046" w:author="Leuveld, Koen" w:date="2013-10-24T15:59:00Z"/>
          <w:rFonts w:ascii="Times New Roman" w:hAnsi="Times New Roman" w:cs="Times New Roman"/>
        </w:rPr>
      </w:pPr>
      <w:del w:id="4047" w:author="Leuveld, Koen" w:date="2013-10-24T15:59:00Z">
        <w:r w:rsidRPr="00AF2F6F" w:rsidDel="00E01AF2">
          <w:rPr>
            <w:rFonts w:ascii="Times New Roman" w:hAnsi="Times New Roman" w:cs="Times New Roman"/>
            <w:rPrChange w:id="4048" w:author="PIERRE" w:date="2013-10-24T12:27:00Z">
              <w:rPr>
                <w:rFonts w:ascii="Times New Roman" w:hAnsi="Times New Roman" w:cs="Times New Roman"/>
                <w:vertAlign w:val="superscript"/>
              </w:rPr>
            </w:rPrChange>
          </w:rPr>
          <w:delText>Rappelez vous que si vous choisissez la variété A</w:delText>
        </w:r>
      </w:del>
      <w:ins w:id="4049" w:author="PIERRE" w:date="2013-10-23T15:26:00Z">
        <w:del w:id="4050" w:author="Leuveld, Koen" w:date="2013-10-24T15:59:00Z">
          <w:r w:rsidRPr="00AF2F6F" w:rsidDel="00E01AF2">
            <w:rPr>
              <w:rFonts w:ascii="Times New Roman" w:hAnsi="Times New Roman" w:cs="Times New Roman"/>
              <w:rPrChange w:id="4051" w:author="PIERRE" w:date="2013-10-24T12:27:00Z">
                <w:rPr>
                  <w:rFonts w:ascii="Times New Roman" w:hAnsi="Times New Roman" w:cs="Times New Roman"/>
                  <w:vertAlign w:val="superscript"/>
                </w:rPr>
              </w:rPrChange>
            </w:rPr>
            <w:delText>(choix du sac rouge)</w:delText>
          </w:r>
        </w:del>
      </w:ins>
      <w:del w:id="4052" w:author="Leuveld, Koen" w:date="2013-10-24T15:59:00Z">
        <w:r w:rsidRPr="00AF2F6F" w:rsidDel="00E01AF2">
          <w:rPr>
            <w:rFonts w:ascii="Times New Roman" w:hAnsi="Times New Roman" w:cs="Times New Roman"/>
            <w:rPrChange w:id="4053" w:author="PIERRE" w:date="2013-10-24T12:27:00Z">
              <w:rPr>
                <w:rFonts w:ascii="Times New Roman" w:hAnsi="Times New Roman" w:cs="Times New Roman"/>
                <w:vertAlign w:val="superscript"/>
              </w:rPr>
            </w:rPrChange>
          </w:rPr>
          <w:delText xml:space="preserve"> et tirez une boule blanche, vous récolterez 50 sacs de maïs, alors que si vous choisissez la variété A et tirez la boule noire vous récolterez 40 sacs de maïs. Aussi, si vous choisissez la variété B</w:delText>
        </w:r>
      </w:del>
      <w:ins w:id="4054" w:author="PIERRE" w:date="2013-10-23T15:26:00Z">
        <w:del w:id="4055" w:author="Leuveld, Koen" w:date="2013-10-24T15:59:00Z">
          <w:r w:rsidRPr="00AF2F6F" w:rsidDel="00E01AF2">
            <w:rPr>
              <w:rFonts w:ascii="Times New Roman" w:hAnsi="Times New Roman" w:cs="Times New Roman"/>
              <w:rPrChange w:id="4056" w:author="PIERRE" w:date="2013-10-24T12:27:00Z">
                <w:rPr>
                  <w:rFonts w:ascii="Times New Roman" w:hAnsi="Times New Roman" w:cs="Times New Roman"/>
                  <w:vertAlign w:val="superscript"/>
                </w:rPr>
              </w:rPrChange>
            </w:rPr>
            <w:delText xml:space="preserve"> (choix du sac bleu)</w:delText>
          </w:r>
        </w:del>
      </w:ins>
      <w:del w:id="4057" w:author="Leuveld, Koen" w:date="2013-10-24T15:59:00Z">
        <w:r w:rsidRPr="00AF2F6F" w:rsidDel="00E01AF2">
          <w:rPr>
            <w:rFonts w:ascii="Times New Roman" w:hAnsi="Times New Roman" w:cs="Times New Roman"/>
            <w:rPrChange w:id="4058" w:author="PIERRE" w:date="2013-10-24T12:27:00Z">
              <w:rPr>
                <w:rFonts w:ascii="Times New Roman" w:hAnsi="Times New Roman" w:cs="Times New Roman"/>
                <w:vertAlign w:val="superscript"/>
              </w:rPr>
            </w:rPrChange>
          </w:rPr>
          <w:delText xml:space="preserve"> et tirez une boule blanche vous récolterez 150 sacs, alors que si vous choisissez la variété B et tirez une boule noire vous récolterez 5 sacs de maïs.</w:delText>
        </w:r>
      </w:del>
    </w:p>
    <w:p w:rsidR="002A57BD" w:rsidRPr="00442E10" w:rsidDel="00E01AF2" w:rsidRDefault="00AF2F6F" w:rsidP="00AF6156">
      <w:pPr>
        <w:pStyle w:val="ListParagraph"/>
        <w:numPr>
          <w:ilvl w:val="0"/>
          <w:numId w:val="9"/>
        </w:numPr>
        <w:jc w:val="both"/>
        <w:rPr>
          <w:del w:id="4059" w:author="Leuveld, Koen" w:date="2013-10-24T15:59:00Z"/>
          <w:rFonts w:ascii="Times New Roman" w:hAnsi="Times New Roman" w:cs="Times New Roman"/>
        </w:rPr>
      </w:pPr>
      <w:del w:id="4060" w:author="Leuveld, Koen" w:date="2013-10-24T15:59:00Z">
        <w:r w:rsidRPr="00AF2F6F" w:rsidDel="00E01AF2">
          <w:rPr>
            <w:rFonts w:ascii="Times New Roman" w:hAnsi="Times New Roman" w:cs="Times New Roman"/>
            <w:rPrChange w:id="4061" w:author="PIERRE" w:date="2013-10-24T12:27:00Z">
              <w:rPr>
                <w:rFonts w:ascii="Times New Roman" w:hAnsi="Times New Roman" w:cs="Times New Roman"/>
                <w:vertAlign w:val="superscript"/>
              </w:rPr>
            </w:rPrChange>
          </w:rPr>
          <w:delText>Choisissez-vous la variété A ou la variété B ?</w:delText>
        </w:r>
      </w:del>
    </w:p>
    <w:p w:rsidR="002A57BD" w:rsidRPr="00442E10" w:rsidDel="00E01AF2" w:rsidRDefault="00AF2F6F" w:rsidP="00AF6156">
      <w:pPr>
        <w:pStyle w:val="ListParagraph"/>
        <w:numPr>
          <w:ilvl w:val="0"/>
          <w:numId w:val="9"/>
        </w:numPr>
        <w:jc w:val="both"/>
        <w:rPr>
          <w:del w:id="4062" w:author="Leuveld, Koen" w:date="2013-10-24T15:59:00Z"/>
          <w:rFonts w:ascii="Times New Roman" w:hAnsi="Times New Roman" w:cs="Times New Roman"/>
        </w:rPr>
      </w:pPr>
      <w:del w:id="4063" w:author="Leuveld, Koen" w:date="2013-10-24T15:59:00Z">
        <w:r w:rsidRPr="00AF2F6F" w:rsidDel="00E01AF2">
          <w:rPr>
            <w:rFonts w:ascii="Times New Roman" w:hAnsi="Times New Roman" w:cs="Times New Roman"/>
            <w:rPrChange w:id="4064" w:author="PIERRE" w:date="2013-10-24T12:27:00Z">
              <w:rPr>
                <w:rFonts w:ascii="Times New Roman" w:hAnsi="Times New Roman" w:cs="Times New Roman"/>
                <w:vertAlign w:val="superscript"/>
              </w:rPr>
            </w:rPrChange>
          </w:rPr>
          <w:delText>REPORTER LA REPONSE</w:delText>
        </w:r>
      </w:del>
      <w:ins w:id="4065" w:author="PIERRE" w:date="2013-10-23T16:42:00Z">
        <w:del w:id="4066" w:author="Leuveld, Koen" w:date="2013-10-24T15:59:00Z">
          <w:r w:rsidRPr="00AF2F6F" w:rsidDel="00E01AF2">
            <w:rPr>
              <w:rFonts w:ascii="Times New Roman" w:hAnsi="Times New Roman" w:cs="Times New Roman"/>
              <w:rPrChange w:id="4067" w:author="PIERRE" w:date="2013-10-24T12:27:00Z">
                <w:rPr>
                  <w:rFonts w:ascii="Times New Roman" w:hAnsi="Times New Roman" w:cs="Times New Roman"/>
                  <w:vertAlign w:val="superscript"/>
                </w:rPr>
              </w:rPrChange>
            </w:rPr>
            <w:delText>RÉPONSE</w:delText>
          </w:r>
        </w:del>
      </w:ins>
      <w:del w:id="4068" w:author="Leuveld, Koen" w:date="2013-10-24T15:59:00Z">
        <w:r w:rsidRPr="00AF2F6F" w:rsidDel="00E01AF2">
          <w:rPr>
            <w:rFonts w:ascii="Times New Roman" w:hAnsi="Times New Roman" w:cs="Times New Roman"/>
            <w:rPrChange w:id="4069" w:author="PIERRE" w:date="2013-10-24T12:27:00Z">
              <w:rPr>
                <w:rFonts w:ascii="Times New Roman" w:hAnsi="Times New Roman" w:cs="Times New Roman"/>
                <w:vertAlign w:val="superscript"/>
              </w:rPr>
            </w:rPrChange>
          </w:rPr>
          <w:delText xml:space="preserve"> DANS LES BACS [ERF03] </w:delText>
        </w:r>
      </w:del>
    </w:p>
    <w:p w:rsidR="002A57BD" w:rsidRPr="00442E10" w:rsidDel="00E01AF2" w:rsidRDefault="00AF2F6F" w:rsidP="00AF6156">
      <w:pPr>
        <w:pStyle w:val="ListParagraph"/>
        <w:numPr>
          <w:ilvl w:val="0"/>
          <w:numId w:val="9"/>
        </w:numPr>
        <w:jc w:val="both"/>
        <w:rPr>
          <w:del w:id="4070" w:author="Leuveld, Koen" w:date="2013-10-24T15:59:00Z"/>
          <w:rFonts w:ascii="Times New Roman" w:hAnsi="Times New Roman" w:cs="Times New Roman"/>
        </w:rPr>
      </w:pPr>
      <w:del w:id="4071" w:author="Leuveld, Koen" w:date="2013-10-24T15:59:00Z">
        <w:r w:rsidRPr="00AF2F6F" w:rsidDel="00E01AF2">
          <w:rPr>
            <w:rFonts w:ascii="Times New Roman" w:hAnsi="Times New Roman" w:cs="Times New Roman"/>
            <w:rPrChange w:id="4072" w:author="PIERRE" w:date="2013-10-24T12:27:00Z">
              <w:rPr>
                <w:rFonts w:ascii="Times New Roman" w:hAnsi="Times New Roman" w:cs="Times New Roman"/>
                <w:vertAlign w:val="superscript"/>
              </w:rPr>
            </w:rPrChange>
          </w:rPr>
          <w:delText>Dans ce sac (MONTREZ LE SAC) j’ai 3 jetons numérotés de 1 à 3 (MONTREZ LES PIECES)</w:delText>
        </w:r>
      </w:del>
    </w:p>
    <w:p w:rsidR="002A57BD" w:rsidRPr="00442E10" w:rsidDel="00E01AF2" w:rsidRDefault="00AF2F6F" w:rsidP="00AF6156">
      <w:pPr>
        <w:pStyle w:val="ListParagraph"/>
        <w:numPr>
          <w:ilvl w:val="0"/>
          <w:numId w:val="9"/>
        </w:numPr>
        <w:jc w:val="both"/>
        <w:rPr>
          <w:del w:id="4073" w:author="Leuveld, Koen" w:date="2013-10-24T15:59:00Z"/>
          <w:rFonts w:ascii="Times New Roman" w:hAnsi="Times New Roman" w:cs="Times New Roman"/>
        </w:rPr>
      </w:pPr>
      <w:del w:id="4074" w:author="Leuveld, Koen" w:date="2013-10-24T15:59:00Z">
        <w:r w:rsidRPr="00AF2F6F" w:rsidDel="00E01AF2">
          <w:rPr>
            <w:rFonts w:ascii="Times New Roman" w:hAnsi="Times New Roman" w:cs="Times New Roman"/>
            <w:rPrChange w:id="4075" w:author="PIERRE" w:date="2013-10-24T12:27:00Z">
              <w:rPr>
                <w:rFonts w:ascii="Times New Roman" w:hAnsi="Times New Roman" w:cs="Times New Roman"/>
                <w:vertAlign w:val="superscript"/>
              </w:rPr>
            </w:rPrChange>
          </w:rPr>
          <w:delText>Chaque chiffre sur le jeton correspond à l’un des choix que vous avez fait.</w:delText>
        </w:r>
      </w:del>
    </w:p>
    <w:p w:rsidR="002A57BD" w:rsidRPr="00442E10" w:rsidDel="00E01AF2" w:rsidRDefault="00AF2F6F" w:rsidP="00AF6156">
      <w:pPr>
        <w:pStyle w:val="ListParagraph"/>
        <w:numPr>
          <w:ilvl w:val="0"/>
          <w:numId w:val="9"/>
        </w:numPr>
        <w:jc w:val="both"/>
        <w:rPr>
          <w:del w:id="4076" w:author="Leuveld, Koen" w:date="2013-10-24T15:59:00Z"/>
          <w:rFonts w:ascii="Times New Roman" w:hAnsi="Times New Roman" w:cs="Times New Roman"/>
        </w:rPr>
      </w:pPr>
      <w:del w:id="4077" w:author="Leuveld, Koen" w:date="2013-10-24T15:59:00Z">
        <w:r w:rsidRPr="00AF2F6F" w:rsidDel="00E01AF2">
          <w:rPr>
            <w:rFonts w:ascii="Times New Roman" w:hAnsi="Times New Roman" w:cs="Times New Roman"/>
            <w:rPrChange w:id="4078" w:author="PIERRE" w:date="2013-10-24T12:27:00Z">
              <w:rPr>
                <w:rFonts w:ascii="Times New Roman" w:hAnsi="Times New Roman" w:cs="Times New Roman"/>
                <w:vertAlign w:val="superscript"/>
              </w:rPr>
            </w:rPrChange>
          </w:rPr>
          <w:delText>Il vous sera demandé de tirer un jeton du sac et le nombre inscrit sur le jeton correspondra au choix pour lequel vous serez payé;</w:delText>
        </w:r>
      </w:del>
    </w:p>
    <w:p w:rsidR="002A57BD" w:rsidRPr="00442E10" w:rsidDel="00E01AF2" w:rsidRDefault="00AF2F6F" w:rsidP="00AF6156">
      <w:pPr>
        <w:pStyle w:val="ListParagraph"/>
        <w:numPr>
          <w:ilvl w:val="0"/>
          <w:numId w:val="9"/>
        </w:numPr>
        <w:jc w:val="both"/>
        <w:rPr>
          <w:del w:id="4079" w:author="Leuveld, Koen" w:date="2013-10-24T15:59:00Z"/>
          <w:rFonts w:ascii="Times New Roman" w:hAnsi="Times New Roman" w:cs="Times New Roman"/>
        </w:rPr>
      </w:pPr>
      <w:del w:id="4080" w:author="Leuveld, Koen" w:date="2013-10-24T15:59:00Z">
        <w:r w:rsidRPr="00AF2F6F" w:rsidDel="00E01AF2">
          <w:rPr>
            <w:rFonts w:ascii="Times New Roman" w:hAnsi="Times New Roman" w:cs="Times New Roman"/>
            <w:rPrChange w:id="4081" w:author="PIERRE" w:date="2013-10-24T12:27:00Z">
              <w:rPr>
                <w:rFonts w:ascii="Times New Roman" w:hAnsi="Times New Roman" w:cs="Times New Roman"/>
                <w:vertAlign w:val="superscript"/>
              </w:rPr>
            </w:rPrChange>
          </w:rPr>
          <w:delText>METTEZ TOUS LES JETONS DANS LE SAC</w:delText>
        </w:r>
      </w:del>
      <w:ins w:id="4082" w:author="PIERRE" w:date="2013-10-23T15:28:00Z">
        <w:del w:id="4083" w:author="Leuveld, Koen" w:date="2013-10-24T15:59:00Z">
          <w:r w:rsidRPr="00AF2F6F" w:rsidDel="00E01AF2">
            <w:rPr>
              <w:rFonts w:ascii="Times New Roman" w:hAnsi="Times New Roman" w:cs="Times New Roman"/>
              <w:rPrChange w:id="4084" w:author="PIERRE" w:date="2013-10-24T12:27:00Z">
                <w:rPr>
                  <w:rFonts w:ascii="Times New Roman" w:hAnsi="Times New Roman" w:cs="Times New Roman"/>
                  <w:vertAlign w:val="superscript"/>
                </w:rPr>
              </w:rPrChange>
            </w:rPr>
            <w:delText>, PUIS TIREZ UN JETON ET LE MONTRER</w:delText>
          </w:r>
        </w:del>
      </w:ins>
      <w:ins w:id="4085" w:author="PIERRE" w:date="2013-10-24T06:06:00Z">
        <w:del w:id="4086" w:author="Leuveld, Koen" w:date="2013-10-24T15:59:00Z">
          <w:r w:rsidRPr="00AF2F6F" w:rsidDel="00E01AF2">
            <w:rPr>
              <w:rFonts w:ascii="Times New Roman" w:hAnsi="Times New Roman" w:cs="Times New Roman"/>
              <w:rPrChange w:id="4087" w:author="PIERRE" w:date="2013-10-24T12:27:00Z">
                <w:rPr>
                  <w:rFonts w:ascii="Times New Roman" w:hAnsi="Times New Roman" w:cs="Times New Roman"/>
                  <w:vertAlign w:val="superscript"/>
                </w:rPr>
              </w:rPrChange>
            </w:rPr>
            <w:delText xml:space="preserve"> À L’ENQUÊTÉ</w:delText>
          </w:r>
        </w:del>
      </w:ins>
      <w:ins w:id="4088" w:author="PIERRE" w:date="2013-10-23T15:35:00Z">
        <w:del w:id="4089" w:author="Leuveld, Koen" w:date="2013-10-24T15:59:00Z">
          <w:r w:rsidRPr="00AF2F6F" w:rsidDel="00E01AF2">
            <w:rPr>
              <w:rFonts w:ascii="Times New Roman" w:hAnsi="Times New Roman" w:cs="Times New Roman"/>
              <w:rPrChange w:id="4090" w:author="PIERRE" w:date="2013-10-24T12:27:00Z">
                <w:rPr>
                  <w:rFonts w:ascii="Times New Roman" w:hAnsi="Times New Roman" w:cs="Times New Roman"/>
                  <w:vertAlign w:val="superscript"/>
                </w:rPr>
              </w:rPrChange>
            </w:rPr>
            <w:delText>E</w:delText>
          </w:r>
        </w:del>
      </w:ins>
      <w:del w:id="4091" w:author="Leuveld, Koen" w:date="2013-10-24T15:59:00Z">
        <w:r w:rsidRPr="00AF2F6F" w:rsidDel="00E01AF2">
          <w:rPr>
            <w:rFonts w:ascii="Times New Roman" w:hAnsi="Times New Roman" w:cs="Times New Roman"/>
            <w:rPrChange w:id="4092" w:author="PIERRE" w:date="2013-10-24T12:27:00Z">
              <w:rPr>
                <w:rFonts w:ascii="Times New Roman" w:hAnsi="Times New Roman" w:cs="Times New Roman"/>
                <w:vertAlign w:val="superscript"/>
              </w:rPr>
            </w:rPrChange>
          </w:rPr>
          <w:delText xml:space="preserve"> ET DEMANDEZ A L’ENQUËTE DE TIRER UN JETON PARMI LES TROIS </w:delText>
        </w:r>
      </w:del>
    </w:p>
    <w:p w:rsidR="002A57BD" w:rsidRPr="00442E10" w:rsidDel="00E01AF2" w:rsidRDefault="00AF2F6F" w:rsidP="00AF6156">
      <w:pPr>
        <w:pStyle w:val="ListParagraph"/>
        <w:numPr>
          <w:ilvl w:val="0"/>
          <w:numId w:val="9"/>
        </w:numPr>
        <w:jc w:val="both"/>
        <w:rPr>
          <w:del w:id="4093" w:author="Leuveld, Koen" w:date="2013-10-24T15:59:00Z"/>
          <w:rFonts w:ascii="Times New Roman" w:hAnsi="Times New Roman" w:cs="Times New Roman"/>
        </w:rPr>
      </w:pPr>
      <w:del w:id="4094" w:author="Leuveld, Koen" w:date="2013-10-24T15:59:00Z">
        <w:r w:rsidRPr="00AF2F6F" w:rsidDel="00E01AF2">
          <w:rPr>
            <w:rFonts w:ascii="Times New Roman" w:hAnsi="Times New Roman" w:cs="Times New Roman"/>
            <w:rPrChange w:id="4095" w:author="PIERRE" w:date="2013-10-24T12:27:00Z">
              <w:rPr>
                <w:rFonts w:ascii="Times New Roman" w:hAnsi="Times New Roman" w:cs="Times New Roman"/>
                <w:vertAlign w:val="superscript"/>
              </w:rPr>
            </w:rPrChange>
          </w:rPr>
          <w:delText>DEMANDEZ A L’ENQUETE</w:delText>
        </w:r>
      </w:del>
      <w:ins w:id="4096" w:author="PIERRE" w:date="2013-10-23T15:35:00Z">
        <w:del w:id="4097" w:author="Leuveld, Koen" w:date="2013-10-24T15:59:00Z">
          <w:r w:rsidRPr="00AF2F6F" w:rsidDel="00E01AF2">
            <w:rPr>
              <w:rFonts w:ascii="Times New Roman" w:hAnsi="Times New Roman" w:cs="Times New Roman"/>
              <w:rPrChange w:id="4098" w:author="PIERRE" w:date="2013-10-24T12:27:00Z">
                <w:rPr>
                  <w:rFonts w:ascii="Times New Roman" w:hAnsi="Times New Roman" w:cs="Times New Roman"/>
                  <w:vertAlign w:val="superscript"/>
                </w:rPr>
              </w:rPrChange>
            </w:rPr>
            <w:delText>ENQUÊTÉE</w:delText>
          </w:r>
        </w:del>
      </w:ins>
      <w:del w:id="4099" w:author="Leuveld, Koen" w:date="2013-10-24T15:59:00Z">
        <w:r w:rsidRPr="00AF2F6F" w:rsidDel="00E01AF2">
          <w:rPr>
            <w:rFonts w:ascii="Times New Roman" w:hAnsi="Times New Roman" w:cs="Times New Roman"/>
            <w:rPrChange w:id="4100" w:author="PIERRE" w:date="2013-10-24T12:27:00Z">
              <w:rPr>
                <w:rFonts w:ascii="Times New Roman" w:hAnsi="Times New Roman" w:cs="Times New Roman"/>
                <w:vertAlign w:val="superscript"/>
              </w:rPr>
            </w:rPrChange>
          </w:rPr>
          <w:delText xml:space="preserve"> DE LIRE LE NOMBRE QUI APPARAIT SUR LE JETON ET VERIFIEZ SI CE QU’IL DIT EST VRAI;</w:delText>
        </w:r>
      </w:del>
    </w:p>
    <w:p w:rsidR="002A57BD" w:rsidRPr="00442E10" w:rsidDel="00E01AF2" w:rsidRDefault="00AF2F6F" w:rsidP="00AF6156">
      <w:pPr>
        <w:pStyle w:val="ListParagraph"/>
        <w:numPr>
          <w:ilvl w:val="0"/>
          <w:numId w:val="9"/>
        </w:numPr>
        <w:jc w:val="both"/>
        <w:rPr>
          <w:del w:id="4101" w:author="Leuveld, Koen" w:date="2013-10-24T15:59:00Z"/>
          <w:rFonts w:ascii="Times New Roman" w:hAnsi="Times New Roman" w:cs="Times New Roman"/>
        </w:rPr>
      </w:pPr>
      <w:del w:id="4102" w:author="Leuveld, Koen" w:date="2013-10-24T15:59:00Z">
        <w:r w:rsidRPr="00AF2F6F" w:rsidDel="00E01AF2">
          <w:rPr>
            <w:rFonts w:ascii="Times New Roman" w:hAnsi="Times New Roman" w:cs="Times New Roman"/>
            <w:rPrChange w:id="4103" w:author="PIERRE" w:date="2013-10-24T12:27:00Z">
              <w:rPr>
                <w:rFonts w:ascii="Times New Roman" w:hAnsi="Times New Roman" w:cs="Times New Roman"/>
                <w:vertAlign w:val="superscript"/>
              </w:rPr>
            </w:rPrChange>
          </w:rPr>
          <w:delText>INSCRIRE LE NUMERO PORTE SUR LE JETON TIRE DANS LE QUESTIONNAIRE APPROPRIE (</w:delText>
        </w:r>
      </w:del>
      <w:ins w:id="4104" w:author="PIERRE" w:date="2013-10-23T15:29:00Z">
        <w:del w:id="4105" w:author="Leuveld, Koen" w:date="2013-10-24T15:59:00Z">
          <w:r w:rsidRPr="00AF2F6F" w:rsidDel="00E01AF2">
            <w:rPr>
              <w:rFonts w:ascii="Times New Roman" w:hAnsi="Times New Roman" w:cs="Times New Roman"/>
              <w:rPrChange w:id="4106" w:author="PIERRE" w:date="2013-10-24T12:27:00Z">
                <w:rPr>
                  <w:rFonts w:ascii="Times New Roman" w:hAnsi="Times New Roman" w:cs="Times New Roman"/>
                  <w:vertAlign w:val="superscript"/>
                </w:rPr>
              </w:rPrChange>
            </w:rPr>
            <w:delText xml:space="preserve">CONJOINT DU CHEF DE </w:delText>
          </w:r>
        </w:del>
      </w:ins>
      <w:ins w:id="4107" w:author="PIERRE" w:date="2013-10-23T16:40:00Z">
        <w:del w:id="4108" w:author="Leuveld, Koen" w:date="2013-10-24T15:59:00Z">
          <w:r w:rsidRPr="00AF2F6F" w:rsidDel="00E01AF2">
            <w:rPr>
              <w:rFonts w:ascii="Times New Roman" w:hAnsi="Times New Roman" w:cs="Times New Roman"/>
              <w:rPrChange w:id="4109" w:author="PIERRE" w:date="2013-10-24T12:27:00Z">
                <w:rPr>
                  <w:rFonts w:ascii="Times New Roman" w:hAnsi="Times New Roman" w:cs="Times New Roman"/>
                  <w:vertAlign w:val="superscript"/>
                </w:rPr>
              </w:rPrChange>
            </w:rPr>
            <w:delText>MÉNAGE</w:delText>
          </w:r>
        </w:del>
      </w:ins>
      <w:del w:id="4110" w:author="Leuveld, Koen" w:date="2013-10-24T15:59:00Z">
        <w:r w:rsidRPr="00AF2F6F" w:rsidDel="00E01AF2">
          <w:rPr>
            <w:rFonts w:ascii="Times New Roman" w:hAnsi="Times New Roman" w:cs="Times New Roman"/>
            <w:rPrChange w:id="4111" w:author="PIERRE" w:date="2013-10-24T12:27:00Z">
              <w:rPr>
                <w:rFonts w:ascii="Times New Roman" w:hAnsi="Times New Roman" w:cs="Times New Roman"/>
                <w:vertAlign w:val="superscript"/>
              </w:rPr>
            </w:rPrChange>
          </w:rPr>
          <w:delText xml:space="preserve">HOMME/ FEMME) </w:delText>
        </w:r>
      </w:del>
    </w:p>
    <w:p w:rsidR="002A57BD" w:rsidRPr="00442E10" w:rsidDel="00E01AF2" w:rsidRDefault="00AF2F6F" w:rsidP="00AF6156">
      <w:pPr>
        <w:pStyle w:val="ListParagraph"/>
        <w:numPr>
          <w:ilvl w:val="0"/>
          <w:numId w:val="9"/>
        </w:numPr>
        <w:jc w:val="both"/>
        <w:rPr>
          <w:del w:id="4112" w:author="Leuveld, Koen" w:date="2013-10-24T15:59:00Z"/>
          <w:rFonts w:ascii="Times New Roman" w:hAnsi="Times New Roman" w:cs="Times New Roman"/>
        </w:rPr>
      </w:pPr>
      <w:del w:id="4113" w:author="Leuveld, Koen" w:date="2013-10-24T15:59:00Z">
        <w:r w:rsidRPr="00AF2F6F" w:rsidDel="00E01AF2">
          <w:rPr>
            <w:rFonts w:ascii="Times New Roman" w:hAnsi="Times New Roman" w:cs="Times New Roman"/>
            <w:rPrChange w:id="4114" w:author="PIERRE" w:date="2013-10-24T12:27:00Z">
              <w:rPr>
                <w:rFonts w:ascii="Times New Roman" w:hAnsi="Times New Roman" w:cs="Times New Roman"/>
                <w:vertAlign w:val="superscript"/>
              </w:rPr>
            </w:rPrChange>
          </w:rPr>
          <w:delText xml:space="preserve"> METTEZ LA COMBINAISON DES BOULES BLANCHES ET NOIRES CORRESPONDANTE AU CHOIX FAIT PAR L’ENQUËTE SUR LA TABLE (OU SUR LE SOL) POUR MONTRER A L’ENQUËTE QU’IL N’Y A PAS DE TRICHERIE.</w:delText>
        </w:r>
      </w:del>
    </w:p>
    <w:p w:rsidR="002A57BD" w:rsidRPr="00442E10" w:rsidDel="00E01AF2" w:rsidRDefault="00AF2F6F" w:rsidP="00AF6156">
      <w:pPr>
        <w:pStyle w:val="ListParagraph"/>
        <w:numPr>
          <w:ilvl w:val="0"/>
          <w:numId w:val="9"/>
        </w:numPr>
        <w:jc w:val="both"/>
        <w:rPr>
          <w:del w:id="4115" w:author="Leuveld, Koen" w:date="2013-10-24T15:59:00Z"/>
          <w:rFonts w:ascii="Times New Roman" w:hAnsi="Times New Roman" w:cs="Times New Roman"/>
        </w:rPr>
      </w:pPr>
      <w:del w:id="4116" w:author="Leuveld, Koen" w:date="2013-10-24T15:59:00Z">
        <w:r w:rsidRPr="00AF2F6F" w:rsidDel="00E01AF2">
          <w:rPr>
            <w:rFonts w:ascii="Times New Roman" w:hAnsi="Times New Roman" w:cs="Times New Roman"/>
            <w:rPrChange w:id="4117" w:author="PIERRE" w:date="2013-10-24T12:27:00Z">
              <w:rPr>
                <w:rFonts w:ascii="Times New Roman" w:hAnsi="Times New Roman" w:cs="Times New Roman"/>
                <w:vertAlign w:val="superscript"/>
              </w:rPr>
            </w:rPrChange>
          </w:rPr>
          <w:delText>ENSUITE, METTEZ CES BOULES DANS LE SAC</w:delText>
        </w:r>
      </w:del>
    </w:p>
    <w:p w:rsidR="002A57BD" w:rsidRPr="00442E10" w:rsidDel="00E01AF2" w:rsidRDefault="00AF2F6F" w:rsidP="00AF6156">
      <w:pPr>
        <w:pStyle w:val="ListParagraph"/>
        <w:numPr>
          <w:ilvl w:val="0"/>
          <w:numId w:val="9"/>
        </w:numPr>
        <w:jc w:val="both"/>
        <w:rPr>
          <w:del w:id="4118" w:author="Leuveld, Koen" w:date="2013-10-24T15:59:00Z"/>
          <w:rFonts w:ascii="Times New Roman" w:hAnsi="Times New Roman" w:cs="Times New Roman"/>
        </w:rPr>
      </w:pPr>
      <w:ins w:id="4119" w:author="PIERRE" w:date="2013-10-23T15:30:00Z">
        <w:del w:id="4120" w:author="Leuveld, Koen" w:date="2013-10-24T15:59:00Z">
          <w:r w:rsidRPr="00AF2F6F" w:rsidDel="00E01AF2">
            <w:rPr>
              <w:rFonts w:ascii="Times New Roman" w:hAnsi="Times New Roman" w:cs="Times New Roman"/>
              <w:rPrChange w:id="4121" w:author="PIERRE" w:date="2013-10-24T12:27:00Z">
                <w:rPr>
                  <w:rFonts w:ascii="Times New Roman" w:hAnsi="Times New Roman" w:cs="Times New Roman"/>
                  <w:vertAlign w:val="superscript"/>
                </w:rPr>
              </w:rPrChange>
            </w:rPr>
            <w:delText xml:space="preserve">TIREZ UNE BOULE DU SAC ET </w:delText>
          </w:r>
        </w:del>
      </w:ins>
      <w:ins w:id="4122" w:author="PIERRE" w:date="2013-10-23T15:31:00Z">
        <w:del w:id="4123" w:author="Leuveld, Koen" w:date="2013-10-24T15:59:00Z">
          <w:r w:rsidRPr="00AF2F6F" w:rsidDel="00E01AF2">
            <w:rPr>
              <w:rFonts w:ascii="Times New Roman" w:hAnsi="Times New Roman" w:cs="Times New Roman"/>
              <w:rPrChange w:id="4124" w:author="PIERRE" w:date="2013-10-24T12:27:00Z">
                <w:rPr>
                  <w:rFonts w:ascii="Times New Roman" w:hAnsi="Times New Roman" w:cs="Times New Roman"/>
                  <w:vertAlign w:val="superscript"/>
                </w:rPr>
              </w:rPrChange>
            </w:rPr>
            <w:delText>LE MONTRER</w:delText>
          </w:r>
        </w:del>
      </w:ins>
      <w:ins w:id="4125" w:author="PIERRE" w:date="2013-10-24T06:06:00Z">
        <w:del w:id="4126" w:author="Leuveld, Koen" w:date="2013-10-24T15:59:00Z">
          <w:r w:rsidRPr="00AF2F6F" w:rsidDel="00E01AF2">
            <w:rPr>
              <w:rFonts w:ascii="Times New Roman" w:hAnsi="Times New Roman" w:cs="Times New Roman"/>
              <w:rPrChange w:id="4127" w:author="PIERRE" w:date="2013-10-24T12:27:00Z">
                <w:rPr>
                  <w:rFonts w:ascii="Times New Roman" w:hAnsi="Times New Roman" w:cs="Times New Roman"/>
                  <w:vertAlign w:val="superscript"/>
                </w:rPr>
              </w:rPrChange>
            </w:rPr>
            <w:delText xml:space="preserve"> À L’ENQUÊTÉ</w:delText>
          </w:r>
        </w:del>
      </w:ins>
      <w:ins w:id="4128" w:author="PIERRE" w:date="2013-10-23T15:35:00Z">
        <w:del w:id="4129" w:author="Leuveld, Koen" w:date="2013-10-24T15:59:00Z">
          <w:r w:rsidRPr="00AF2F6F" w:rsidDel="00E01AF2">
            <w:rPr>
              <w:rFonts w:ascii="Times New Roman" w:hAnsi="Times New Roman" w:cs="Times New Roman"/>
              <w:rPrChange w:id="4130" w:author="PIERRE" w:date="2013-10-24T12:27:00Z">
                <w:rPr>
                  <w:rFonts w:ascii="Times New Roman" w:hAnsi="Times New Roman" w:cs="Times New Roman"/>
                  <w:vertAlign w:val="superscript"/>
                </w:rPr>
              </w:rPrChange>
            </w:rPr>
            <w:delText>E</w:delText>
          </w:r>
        </w:del>
      </w:ins>
      <w:del w:id="4131" w:author="Leuveld, Koen" w:date="2013-10-24T15:59:00Z">
        <w:r w:rsidRPr="00AF2F6F" w:rsidDel="00E01AF2">
          <w:rPr>
            <w:rFonts w:ascii="Times New Roman" w:hAnsi="Times New Roman" w:cs="Times New Roman"/>
            <w:rPrChange w:id="4132" w:author="PIERRE" w:date="2013-10-24T12:27:00Z">
              <w:rPr>
                <w:rFonts w:ascii="Times New Roman" w:hAnsi="Times New Roman" w:cs="Times New Roman"/>
                <w:vertAlign w:val="superscript"/>
              </w:rPr>
            </w:rPrChange>
          </w:rPr>
          <w:delText xml:space="preserve">DEMANDEZ A L’ENQUËTE DE TIRER UNE DES BOULES DANS LE SAC ET QU’IL VOUS LA PRESENTE </w:delText>
        </w:r>
      </w:del>
    </w:p>
    <w:p w:rsidR="002A57BD" w:rsidRPr="00442E10" w:rsidDel="00E01AF2" w:rsidRDefault="00AF2F6F" w:rsidP="00AF6156">
      <w:pPr>
        <w:pStyle w:val="ListParagraph"/>
        <w:numPr>
          <w:ilvl w:val="0"/>
          <w:numId w:val="9"/>
        </w:numPr>
        <w:jc w:val="both"/>
        <w:rPr>
          <w:del w:id="4133" w:author="Leuveld, Koen" w:date="2013-10-24T15:59:00Z"/>
          <w:rFonts w:ascii="Times New Roman" w:hAnsi="Times New Roman" w:cs="Times New Roman"/>
        </w:rPr>
      </w:pPr>
      <w:del w:id="4134" w:author="Leuveld, Koen" w:date="2013-10-24T15:59:00Z">
        <w:r w:rsidRPr="00AF2F6F" w:rsidDel="00E01AF2">
          <w:rPr>
            <w:rFonts w:ascii="Times New Roman" w:hAnsi="Times New Roman" w:cs="Times New Roman"/>
            <w:rPrChange w:id="4135" w:author="PIERRE" w:date="2013-10-24T12:27:00Z">
              <w:rPr>
                <w:rFonts w:ascii="Times New Roman" w:hAnsi="Times New Roman" w:cs="Times New Roman"/>
                <w:vertAlign w:val="superscript"/>
              </w:rPr>
            </w:rPrChange>
          </w:rPr>
          <w:delText>OBTENEZ L’ACCORD DE L’ENQUËTE QUE C’EST LA BOULE CORRECTE</w:delText>
        </w:r>
      </w:del>
    </w:p>
    <w:p w:rsidR="002A57BD" w:rsidRPr="00442E10" w:rsidDel="00E01AF2" w:rsidRDefault="00AF2F6F" w:rsidP="00AF6156">
      <w:pPr>
        <w:pStyle w:val="ListParagraph"/>
        <w:numPr>
          <w:ilvl w:val="0"/>
          <w:numId w:val="9"/>
        </w:numPr>
        <w:jc w:val="both"/>
        <w:rPr>
          <w:del w:id="4136" w:author="Leuveld, Koen" w:date="2013-10-24T15:59:00Z"/>
          <w:rFonts w:ascii="Times New Roman" w:hAnsi="Times New Roman" w:cs="Times New Roman"/>
        </w:rPr>
      </w:pPr>
      <w:del w:id="4137" w:author="Leuveld, Koen" w:date="2013-10-24T15:59:00Z">
        <w:r w:rsidRPr="00AF2F6F" w:rsidDel="00E01AF2">
          <w:rPr>
            <w:rFonts w:ascii="Times New Roman" w:hAnsi="Times New Roman" w:cs="Times New Roman"/>
            <w:rPrChange w:id="4138" w:author="PIERRE" w:date="2013-10-24T12:27:00Z">
              <w:rPr>
                <w:rFonts w:ascii="Times New Roman" w:hAnsi="Times New Roman" w:cs="Times New Roman"/>
                <w:vertAlign w:val="superscript"/>
              </w:rPr>
            </w:rPrChange>
          </w:rPr>
          <w:delText xml:space="preserve">REPORTEZ LA COULEUR DE LA BOULE TIREE DANS LE QUESTIONNAIRE APPROPRIE </w:delText>
        </w:r>
      </w:del>
      <w:ins w:id="4139" w:author="PIERRE" w:date="2013-10-23T15:32:00Z">
        <w:del w:id="4140" w:author="Leuveld, Koen" w:date="2013-10-24T15:59:00Z">
          <w:r w:rsidRPr="00AF2F6F" w:rsidDel="00E01AF2">
            <w:rPr>
              <w:rFonts w:ascii="Times New Roman" w:hAnsi="Times New Roman" w:cs="Times New Roman"/>
              <w:rPrChange w:id="4141" w:author="PIERRE" w:date="2013-10-24T12:27:00Z">
                <w:rPr>
                  <w:rFonts w:ascii="Times New Roman" w:hAnsi="Times New Roman" w:cs="Times New Roman"/>
                  <w:vertAlign w:val="superscript"/>
                </w:rPr>
              </w:rPrChange>
            </w:rPr>
            <w:delText xml:space="preserve">(CONJOINT DU CHEF DE </w:delText>
          </w:r>
        </w:del>
      </w:ins>
      <w:ins w:id="4142" w:author="PIERRE" w:date="2013-10-23T16:40:00Z">
        <w:del w:id="4143" w:author="Leuveld, Koen" w:date="2013-10-24T15:59:00Z">
          <w:r w:rsidRPr="00AF2F6F" w:rsidDel="00E01AF2">
            <w:rPr>
              <w:rFonts w:ascii="Times New Roman" w:hAnsi="Times New Roman" w:cs="Times New Roman"/>
              <w:rPrChange w:id="4144" w:author="PIERRE" w:date="2013-10-24T12:27:00Z">
                <w:rPr>
                  <w:rFonts w:ascii="Times New Roman" w:hAnsi="Times New Roman" w:cs="Times New Roman"/>
                  <w:vertAlign w:val="superscript"/>
                </w:rPr>
              </w:rPrChange>
            </w:rPr>
            <w:delText>MÉNAGE</w:delText>
          </w:r>
        </w:del>
      </w:ins>
      <w:ins w:id="4145" w:author="PIERRE" w:date="2013-10-23T15:32:00Z">
        <w:del w:id="4146" w:author="Leuveld, Koen" w:date="2013-10-24T15:59:00Z">
          <w:r w:rsidRPr="00AF2F6F" w:rsidDel="00E01AF2">
            <w:rPr>
              <w:rFonts w:ascii="Times New Roman" w:hAnsi="Times New Roman" w:cs="Times New Roman"/>
              <w:rPrChange w:id="4147" w:author="PIERRE" w:date="2013-10-24T12:27:00Z">
                <w:rPr>
                  <w:rFonts w:ascii="Times New Roman" w:hAnsi="Times New Roman" w:cs="Times New Roman"/>
                  <w:vertAlign w:val="superscript"/>
                </w:rPr>
              </w:rPrChange>
            </w:rPr>
            <w:delText>)</w:delText>
          </w:r>
        </w:del>
      </w:ins>
      <w:del w:id="4148" w:author="Leuveld, Koen" w:date="2013-10-24T15:59:00Z">
        <w:r w:rsidRPr="00AF2F6F" w:rsidDel="00E01AF2">
          <w:rPr>
            <w:rFonts w:ascii="Times New Roman" w:hAnsi="Times New Roman" w:cs="Times New Roman"/>
            <w:rPrChange w:id="4149" w:author="PIERRE" w:date="2013-10-24T12:27:00Z">
              <w:rPr>
                <w:rFonts w:ascii="Times New Roman" w:hAnsi="Times New Roman" w:cs="Times New Roman"/>
                <w:vertAlign w:val="superscript"/>
              </w:rPr>
            </w:rPrChange>
          </w:rPr>
          <w:delText>(HOMME/FEMME)</w:delText>
        </w:r>
      </w:del>
    </w:p>
    <w:p w:rsidR="002A57BD" w:rsidRPr="00442E10" w:rsidDel="00E01AF2" w:rsidRDefault="00AF2F6F" w:rsidP="00AF6156">
      <w:pPr>
        <w:pStyle w:val="ListParagraph"/>
        <w:numPr>
          <w:ilvl w:val="0"/>
          <w:numId w:val="9"/>
        </w:numPr>
        <w:jc w:val="both"/>
        <w:rPr>
          <w:del w:id="4150" w:author="Leuveld, Koen" w:date="2013-10-24T15:59:00Z"/>
          <w:rFonts w:ascii="Times New Roman" w:hAnsi="Times New Roman" w:cs="Times New Roman"/>
        </w:rPr>
      </w:pPr>
      <w:del w:id="4151" w:author="Leuveld, Koen" w:date="2013-10-24T15:59:00Z">
        <w:r w:rsidRPr="00AF2F6F" w:rsidDel="00E01AF2">
          <w:rPr>
            <w:rFonts w:ascii="Times New Roman" w:hAnsi="Times New Roman" w:cs="Times New Roman"/>
            <w:rPrChange w:id="4152" w:author="PIERRE" w:date="2013-10-24T12:27:00Z">
              <w:rPr>
                <w:rFonts w:ascii="Times New Roman" w:hAnsi="Times New Roman" w:cs="Times New Roman"/>
                <w:vertAlign w:val="superscript"/>
              </w:rPr>
            </w:rPrChange>
          </w:rPr>
          <w:delText>DITES A L’ENQUETE</w:delText>
        </w:r>
      </w:del>
      <w:ins w:id="4153" w:author="PIERRE" w:date="2013-10-23T15:35:00Z">
        <w:del w:id="4154" w:author="Leuveld, Koen" w:date="2013-10-24T15:59:00Z">
          <w:r w:rsidRPr="00AF2F6F" w:rsidDel="00E01AF2">
            <w:rPr>
              <w:rFonts w:ascii="Times New Roman" w:hAnsi="Times New Roman" w:cs="Times New Roman"/>
              <w:rPrChange w:id="4155" w:author="PIERRE" w:date="2013-10-24T12:27:00Z">
                <w:rPr>
                  <w:rFonts w:ascii="Times New Roman" w:hAnsi="Times New Roman" w:cs="Times New Roman"/>
                  <w:vertAlign w:val="superscript"/>
                </w:rPr>
              </w:rPrChange>
            </w:rPr>
            <w:delText>ENQUÊTÉE</w:delText>
          </w:r>
        </w:del>
      </w:ins>
      <w:del w:id="4156" w:author="Leuveld, Koen" w:date="2013-10-24T15:59:00Z">
        <w:r w:rsidRPr="00AF2F6F" w:rsidDel="00E01AF2">
          <w:rPr>
            <w:rFonts w:ascii="Times New Roman" w:hAnsi="Times New Roman" w:cs="Times New Roman"/>
            <w:rPrChange w:id="4157" w:author="PIERRE" w:date="2013-10-24T12:27:00Z">
              <w:rPr>
                <w:rFonts w:ascii="Times New Roman" w:hAnsi="Times New Roman" w:cs="Times New Roman"/>
                <w:vertAlign w:val="superscript"/>
              </w:rPr>
            </w:rPrChange>
          </w:rPr>
          <w:delText xml:space="preserve"> LE NOMBRE DE SACS DE MAÏS QU’IL A OBTENU</w:delText>
        </w:r>
      </w:del>
    </w:p>
    <w:p w:rsidR="002A57BD" w:rsidRPr="00442E10" w:rsidDel="00E01AF2" w:rsidRDefault="00AF2F6F" w:rsidP="00AF6156">
      <w:pPr>
        <w:pStyle w:val="ListParagraph"/>
        <w:numPr>
          <w:ilvl w:val="0"/>
          <w:numId w:val="9"/>
        </w:numPr>
        <w:jc w:val="both"/>
        <w:rPr>
          <w:del w:id="4158" w:author="Leuveld, Koen" w:date="2013-10-24T15:59:00Z"/>
          <w:rFonts w:ascii="Times New Roman" w:hAnsi="Times New Roman" w:cs="Times New Roman"/>
        </w:rPr>
      </w:pPr>
      <w:del w:id="4159" w:author="Leuveld, Koen" w:date="2013-10-24T15:59:00Z">
        <w:r w:rsidRPr="00AF2F6F" w:rsidDel="00E01AF2">
          <w:rPr>
            <w:rFonts w:ascii="Times New Roman" w:hAnsi="Times New Roman" w:cs="Times New Roman"/>
            <w:rPrChange w:id="4160" w:author="PIERRE" w:date="2013-10-24T12:27:00Z">
              <w:rPr>
                <w:rFonts w:ascii="Times New Roman" w:hAnsi="Times New Roman" w:cs="Times New Roman"/>
                <w:vertAlign w:val="superscript"/>
              </w:rPr>
            </w:rPrChange>
          </w:rPr>
          <w:delText xml:space="preserve">SOYEZ PATIENT. CONTINUEZ JUSQU’A CE QUE L’ENQUËTE COMPRENNE SUFFISAMMENT LE MECANISME </w:delText>
        </w:r>
      </w:del>
    </w:p>
    <w:p w:rsidR="002A57BD" w:rsidRPr="00442E10" w:rsidDel="00E01AF2" w:rsidRDefault="00AF2F6F" w:rsidP="00AF6156">
      <w:pPr>
        <w:pStyle w:val="ListParagraph"/>
        <w:numPr>
          <w:ilvl w:val="0"/>
          <w:numId w:val="9"/>
        </w:numPr>
        <w:jc w:val="both"/>
        <w:rPr>
          <w:del w:id="4161" w:author="Leuveld, Koen" w:date="2013-10-24T15:59:00Z"/>
          <w:rFonts w:ascii="Times New Roman" w:hAnsi="Times New Roman" w:cs="Times New Roman"/>
        </w:rPr>
      </w:pPr>
      <w:del w:id="4162" w:author="Leuveld, Koen" w:date="2013-10-24T15:59:00Z">
        <w:r w:rsidRPr="00AF2F6F" w:rsidDel="00E01AF2">
          <w:rPr>
            <w:rFonts w:ascii="Times New Roman" w:hAnsi="Times New Roman" w:cs="Times New Roman"/>
            <w:rPrChange w:id="4163" w:author="PIERRE" w:date="2013-10-24T12:27:00Z">
              <w:rPr>
                <w:rFonts w:ascii="Times New Roman" w:hAnsi="Times New Roman" w:cs="Times New Roman"/>
                <w:vertAlign w:val="superscript"/>
              </w:rPr>
            </w:rPrChange>
          </w:rPr>
          <w:delText>PASSEZ A L’ETAPE SUIVANTE SEULEMENT SI L’ENQU</w:delText>
        </w:r>
      </w:del>
      <w:ins w:id="4164" w:author="PIERRE" w:date="2013-10-23T15:33:00Z">
        <w:del w:id="4165" w:author="Leuveld, Koen" w:date="2013-10-24T15:59:00Z">
          <w:r w:rsidRPr="00AF2F6F" w:rsidDel="00E01AF2">
            <w:rPr>
              <w:rFonts w:ascii="Times New Roman" w:hAnsi="Times New Roman" w:cs="Times New Roman"/>
              <w:rPrChange w:id="4166" w:author="PIERRE" w:date="2013-10-24T12:27:00Z">
                <w:rPr>
                  <w:rFonts w:ascii="Times New Roman" w:hAnsi="Times New Roman" w:cs="Times New Roman"/>
                  <w:vertAlign w:val="superscript"/>
                </w:rPr>
              </w:rPrChange>
            </w:rPr>
            <w:delText>Ê</w:delText>
          </w:r>
        </w:del>
      </w:ins>
      <w:del w:id="4167" w:author="Leuveld, Koen" w:date="2013-10-24T15:59:00Z">
        <w:r w:rsidRPr="00AF2F6F" w:rsidDel="00E01AF2">
          <w:rPr>
            <w:rFonts w:ascii="Times New Roman" w:hAnsi="Times New Roman" w:cs="Times New Roman"/>
            <w:rPrChange w:id="4168" w:author="PIERRE" w:date="2013-10-24T12:27:00Z">
              <w:rPr>
                <w:rFonts w:ascii="Times New Roman" w:hAnsi="Times New Roman" w:cs="Times New Roman"/>
                <w:vertAlign w:val="superscript"/>
              </w:rPr>
            </w:rPrChange>
          </w:rPr>
          <w:delText>ET</w:delText>
        </w:r>
      </w:del>
      <w:ins w:id="4169" w:author="PIERRE" w:date="2013-10-23T15:33:00Z">
        <w:del w:id="4170" w:author="Leuveld, Koen" w:date="2013-10-24T15:59:00Z">
          <w:r w:rsidRPr="00AF2F6F" w:rsidDel="00E01AF2">
            <w:rPr>
              <w:rFonts w:ascii="Times New Roman" w:hAnsi="Times New Roman" w:cs="Times New Roman"/>
              <w:rPrChange w:id="4171" w:author="PIERRE" w:date="2013-10-24T12:27:00Z">
                <w:rPr>
                  <w:rFonts w:ascii="Times New Roman" w:hAnsi="Times New Roman" w:cs="Times New Roman"/>
                  <w:vertAlign w:val="superscript"/>
                </w:rPr>
              </w:rPrChange>
            </w:rPr>
            <w:delText>ÉE</w:delText>
          </w:r>
        </w:del>
      </w:ins>
      <w:del w:id="4172" w:author="Leuveld, Koen" w:date="2013-10-24T15:59:00Z">
        <w:r w:rsidRPr="00AF2F6F" w:rsidDel="00E01AF2">
          <w:rPr>
            <w:rFonts w:ascii="Times New Roman" w:hAnsi="Times New Roman" w:cs="Times New Roman"/>
            <w:rPrChange w:id="4173" w:author="PIERRE" w:date="2013-10-24T12:27:00Z">
              <w:rPr>
                <w:rFonts w:ascii="Times New Roman" w:hAnsi="Times New Roman" w:cs="Times New Roman"/>
                <w:vertAlign w:val="superscript"/>
              </w:rPr>
            </w:rPrChange>
          </w:rPr>
          <w:delText>E A PARFAITEMENT COMPRIS LE MECANISME.</w:delText>
        </w:r>
      </w:del>
    </w:p>
    <w:p w:rsidR="002A57BD" w:rsidRPr="00442E10" w:rsidRDefault="002A57BD" w:rsidP="002A57BD">
      <w:pPr>
        <w:pStyle w:val="ListParagraph"/>
        <w:jc w:val="both"/>
        <w:rPr>
          <w:rFonts w:ascii="Times New Roman" w:hAnsi="Times New Roman" w:cs="Times New Roman"/>
        </w:rPr>
      </w:pPr>
    </w:p>
    <w:p w:rsidR="002A57BD" w:rsidRPr="00442E10" w:rsidRDefault="00AF2F6F" w:rsidP="002A57BD">
      <w:pPr>
        <w:pStyle w:val="Heading2"/>
        <w:rPr>
          <w:rFonts w:ascii="Times New Roman" w:hAnsi="Times New Roman" w:cs="Times New Roman"/>
          <w:lang w:val="fr-FR"/>
        </w:rPr>
      </w:pPr>
      <w:r w:rsidRPr="00AF2F6F">
        <w:rPr>
          <w:rFonts w:ascii="Times New Roman" w:hAnsi="Times New Roman" w:cs="Times New Roman"/>
          <w:lang w:val="fr-FR"/>
          <w:rPrChange w:id="4174" w:author="PIERRE" w:date="2013-10-24T12:27:00Z">
            <w:rPr>
              <w:rFonts w:ascii="Times New Roman" w:hAnsi="Times New Roman" w:cs="Times New Roman"/>
              <w:vertAlign w:val="superscript"/>
              <w:lang w:val="fr-FR"/>
            </w:rPr>
          </w:rPrChange>
        </w:rPr>
        <w:lastRenderedPageBreak/>
        <w:t>Exercice 2: Exercice de Risque pour la Femme (</w:t>
      </w:r>
      <w:proofErr w:type="spellStart"/>
      <w:r w:rsidRPr="00AF2F6F">
        <w:rPr>
          <w:rFonts w:ascii="Times New Roman" w:hAnsi="Times New Roman" w:cs="Times New Roman"/>
          <w:lang w:val="fr-FR"/>
          <w:rPrChange w:id="4175" w:author="PIERRE" w:date="2013-10-24T12:27:00Z">
            <w:rPr>
              <w:rFonts w:ascii="Times New Roman" w:hAnsi="Times New Roman" w:cs="Times New Roman"/>
              <w:vertAlign w:val="superscript"/>
              <w:lang w:val="fr-FR"/>
            </w:rPr>
          </w:rPrChange>
        </w:rPr>
        <w:t>RF</w:t>
      </w:r>
      <w:proofErr w:type="spellEnd"/>
      <w:r w:rsidRPr="00AF2F6F">
        <w:rPr>
          <w:rFonts w:ascii="Times New Roman" w:hAnsi="Times New Roman" w:cs="Times New Roman"/>
          <w:lang w:val="fr-FR"/>
          <w:rPrChange w:id="4176" w:author="PIERRE" w:date="2013-10-24T12:27:00Z">
            <w:rPr>
              <w:rFonts w:ascii="Times New Roman" w:hAnsi="Times New Roman" w:cs="Times New Roman"/>
              <w:vertAlign w:val="superscript"/>
              <w:lang w:val="fr-FR"/>
            </w:rPr>
          </w:rPrChange>
        </w:rPr>
        <w:t xml:space="preserve">) </w:t>
      </w:r>
    </w:p>
    <w:p w:rsidR="002A57BD" w:rsidRPr="00442E10" w:rsidRDefault="00AF2F6F" w:rsidP="002A57BD">
      <w:pPr>
        <w:rPr>
          <w:rFonts w:ascii="Times New Roman" w:eastAsiaTheme="majorEastAsia" w:hAnsi="Times New Roman" w:cs="Times New Roman"/>
          <w:b/>
          <w:bCs/>
          <w:color w:val="4F81BD" w:themeColor="accent1"/>
          <w:szCs w:val="26"/>
          <w:lang w:eastAsia="en-US"/>
        </w:rPr>
      </w:pPr>
      <w:r w:rsidRPr="00AF2F6F">
        <w:rPr>
          <w:rFonts w:ascii="Times New Roman" w:eastAsiaTheme="majorEastAsia" w:hAnsi="Times New Roman" w:cs="Times New Roman"/>
          <w:b/>
          <w:bCs/>
          <w:color w:val="4F81BD" w:themeColor="accent1"/>
          <w:szCs w:val="26"/>
          <w:lang w:eastAsia="en-US"/>
          <w:rPrChange w:id="4177" w:author="PIERRE" w:date="2013-10-24T12:27:00Z">
            <w:rPr>
              <w:rFonts w:ascii="Times New Roman" w:eastAsiaTheme="majorEastAsia" w:hAnsi="Times New Roman" w:cs="Times New Roman"/>
              <w:b/>
              <w:bCs/>
              <w:color w:val="4F81BD" w:themeColor="accent1"/>
              <w:szCs w:val="26"/>
              <w:vertAlign w:val="superscript"/>
              <w:lang w:eastAsia="en-US"/>
            </w:rPr>
          </w:rPrChange>
        </w:rPr>
        <w:t>Explications de l’exercice 2</w:t>
      </w:r>
    </w:p>
    <w:p w:rsidR="00C468CA" w:rsidRPr="00442E10" w:rsidRDefault="00C468CA" w:rsidP="00C468CA">
      <w:pPr>
        <w:pStyle w:val="ListParagraph"/>
        <w:numPr>
          <w:ilvl w:val="0"/>
          <w:numId w:val="9"/>
        </w:numPr>
        <w:jc w:val="both"/>
        <w:rPr>
          <w:ins w:id="4178" w:author="Leuveld, Koen" w:date="2013-10-24T18:43:00Z"/>
          <w:rFonts w:ascii="Times New Roman" w:hAnsi="Times New Roman" w:cs="Times New Roman"/>
        </w:rPr>
      </w:pPr>
      <w:ins w:id="4179" w:author="Leuveld, Koen" w:date="2013-10-24T18:43:00Z">
        <w:r w:rsidRPr="009A34FC">
          <w:rPr>
            <w:rFonts w:ascii="Times New Roman" w:hAnsi="Times New Roman" w:cs="Times New Roman"/>
          </w:rPr>
          <w:t>Expliquez l’exercice</w:t>
        </w:r>
      </w:ins>
    </w:p>
    <w:p w:rsidR="00C468CA" w:rsidRPr="00442E10" w:rsidRDefault="00C468CA" w:rsidP="00C468CA">
      <w:pPr>
        <w:pStyle w:val="ListParagraph"/>
        <w:numPr>
          <w:ilvl w:val="1"/>
          <w:numId w:val="25"/>
        </w:numPr>
        <w:jc w:val="both"/>
        <w:rPr>
          <w:ins w:id="4180" w:author="Leuveld, Koen" w:date="2013-10-24T18:43:00Z"/>
          <w:rFonts w:ascii="Times New Roman" w:hAnsi="Times New Roman" w:cs="Times New Roman"/>
          <w:i/>
        </w:rPr>
      </w:pPr>
      <w:ins w:id="4181" w:author="Leuveld, Koen" w:date="2013-10-24T18:43:00Z">
        <w:r w:rsidRPr="009A34FC">
          <w:rPr>
            <w:rFonts w:ascii="Times New Roman" w:hAnsi="Times New Roman" w:cs="Times New Roman"/>
            <w:i/>
          </w:rPr>
          <w:t>« Maintenant, on vous demandera de participer au même exercice, mais cette fois pour de l’argent effectivement. »</w:t>
        </w:r>
      </w:ins>
    </w:p>
    <w:p w:rsidR="00C468CA" w:rsidRPr="00442E10" w:rsidRDefault="00C468CA" w:rsidP="00C468CA">
      <w:pPr>
        <w:pStyle w:val="ListParagraph"/>
        <w:numPr>
          <w:ilvl w:val="1"/>
          <w:numId w:val="25"/>
        </w:numPr>
        <w:jc w:val="both"/>
        <w:rPr>
          <w:ins w:id="4182" w:author="Leuveld, Koen" w:date="2013-10-24T18:43:00Z"/>
          <w:rFonts w:ascii="Times New Roman" w:hAnsi="Times New Roman" w:cs="Times New Roman"/>
          <w:i/>
        </w:rPr>
      </w:pPr>
      <w:ins w:id="4183" w:author="Leuveld, Koen" w:date="2013-10-24T18:43:00Z">
        <w:r w:rsidRPr="009A34FC">
          <w:rPr>
            <w:rFonts w:ascii="Times New Roman" w:hAnsi="Times New Roman" w:cs="Times New Roman"/>
            <w:i/>
          </w:rPr>
          <w:t>« Dans cet exercice, nous allons vous présenter dix situations, dans chacune d’entre elles vous devez choisir entre deux options, tout comme dans l’exercice d’échauffement. »</w:t>
        </w:r>
      </w:ins>
    </w:p>
    <w:p w:rsidR="00C468CA" w:rsidRPr="00442E10" w:rsidRDefault="00C468CA" w:rsidP="00C468CA">
      <w:pPr>
        <w:pStyle w:val="ListParagraph"/>
        <w:numPr>
          <w:ilvl w:val="1"/>
          <w:numId w:val="25"/>
        </w:numPr>
        <w:jc w:val="both"/>
        <w:rPr>
          <w:ins w:id="4184" w:author="Leuveld, Koen" w:date="2013-10-24T18:43:00Z"/>
          <w:rFonts w:ascii="Times New Roman" w:hAnsi="Times New Roman" w:cs="Times New Roman"/>
        </w:rPr>
      </w:pPr>
      <w:ins w:id="4185" w:author="Leuveld, Koen" w:date="2013-10-24T18:43:00Z">
        <w:r w:rsidRPr="009A34FC">
          <w:rPr>
            <w:rFonts w:ascii="Times New Roman" w:hAnsi="Times New Roman" w:cs="Times New Roman"/>
            <w:i/>
          </w:rPr>
          <w:t>« Cet exercice sera suivi par d’autres et à l’issue de tous ces exercices vous recevrez un peu d’argent pour un seul exercice correspondant au numéro du jeton que vous sélectionnerez au hasard lors de la réunion de paiement.</w:t>
        </w:r>
        <w:r w:rsidRPr="009A34FC">
          <w:rPr>
            <w:rFonts w:ascii="Times New Roman" w:hAnsi="Times New Roman" w:cs="Times New Roman"/>
          </w:rPr>
          <w:t xml:space="preserve"> »[MONTRER LE JETON </w:t>
        </w:r>
        <w:r>
          <w:rPr>
            <w:rFonts w:ascii="Times New Roman" w:hAnsi="Times New Roman" w:cs="Times New Roman"/>
          </w:rPr>
          <w:t>N</w:t>
        </w:r>
        <w:r>
          <w:rPr>
            <w:rFonts w:ascii="Times New Roman" w:hAnsi="Times New Roman" w:cs="Times New Roman"/>
            <w:vertAlign w:val="superscript"/>
          </w:rPr>
          <w:t>O</w:t>
        </w:r>
        <w:r>
          <w:rPr>
            <w:rFonts w:ascii="Times New Roman" w:hAnsi="Times New Roman" w:cs="Times New Roman"/>
          </w:rPr>
          <w:t>2</w:t>
        </w:r>
        <w:r w:rsidRPr="009A34FC">
          <w:rPr>
            <w:rFonts w:ascii="Times New Roman" w:hAnsi="Times New Roman" w:cs="Times New Roman"/>
          </w:rPr>
          <w:t>]</w:t>
        </w:r>
      </w:ins>
    </w:p>
    <w:p w:rsidR="00C468CA" w:rsidRPr="00C0343C" w:rsidRDefault="00C468CA" w:rsidP="00C468CA">
      <w:pPr>
        <w:pStyle w:val="ListParagraph"/>
        <w:numPr>
          <w:ilvl w:val="1"/>
          <w:numId w:val="25"/>
        </w:numPr>
        <w:jc w:val="both"/>
        <w:rPr>
          <w:ins w:id="4186" w:author="Leuveld, Koen" w:date="2013-10-24T18:43:00Z"/>
          <w:rFonts w:ascii="Times New Roman" w:hAnsi="Times New Roman" w:cs="Times New Roman"/>
          <w:i/>
          <w:rPrChange w:id="4187" w:author="Leuveld, Koen" w:date="2013-10-24T20:17:00Z">
            <w:rPr>
              <w:ins w:id="4188" w:author="Leuveld, Koen" w:date="2013-10-24T18:43:00Z"/>
              <w:rFonts w:ascii="Times New Roman" w:hAnsi="Times New Roman" w:cs="Times New Roman"/>
            </w:rPr>
          </w:rPrChange>
        </w:rPr>
      </w:pPr>
      <w:ins w:id="4189" w:author="Leuveld, Koen" w:date="2013-10-24T18:43:00Z">
        <w:r w:rsidRPr="00C0343C">
          <w:rPr>
            <w:rFonts w:ascii="Times New Roman" w:hAnsi="Times New Roman" w:cs="Times New Roman"/>
            <w:i/>
            <w:rPrChange w:id="4190" w:author="Leuveld, Koen" w:date="2013-10-24T20:17:00Z">
              <w:rPr>
                <w:rFonts w:ascii="Times New Roman" w:hAnsi="Times New Roman" w:cs="Times New Roman"/>
              </w:rPr>
            </w:rPrChange>
          </w:rPr>
          <w:t>« Vous aurez la possibilité de vérifier que le nombre qui figure sur le jeton est le même que celui inscrit sur le formulaire de cet exercice. »</w:t>
        </w:r>
      </w:ins>
    </w:p>
    <w:p w:rsidR="00C468CA" w:rsidRPr="00C0343C" w:rsidRDefault="00C468CA" w:rsidP="00C468CA">
      <w:pPr>
        <w:pStyle w:val="ListParagraph"/>
        <w:numPr>
          <w:ilvl w:val="1"/>
          <w:numId w:val="25"/>
        </w:numPr>
        <w:jc w:val="both"/>
        <w:rPr>
          <w:ins w:id="4191" w:author="Leuveld, Koen" w:date="2013-10-24T18:43:00Z"/>
          <w:rFonts w:ascii="Times New Roman" w:hAnsi="Times New Roman" w:cs="Times New Roman"/>
          <w:i/>
          <w:rPrChange w:id="4192" w:author="Leuveld, Koen" w:date="2013-10-24T20:17:00Z">
            <w:rPr>
              <w:ins w:id="4193" w:author="Leuveld, Koen" w:date="2013-10-24T18:43:00Z"/>
              <w:rFonts w:ascii="Times New Roman" w:hAnsi="Times New Roman" w:cs="Times New Roman"/>
            </w:rPr>
          </w:rPrChange>
        </w:rPr>
      </w:pPr>
      <w:ins w:id="4194" w:author="Leuveld, Koen" w:date="2013-10-24T18:43:00Z">
        <w:r w:rsidRPr="00C0343C">
          <w:rPr>
            <w:rFonts w:ascii="Times New Roman" w:hAnsi="Times New Roman" w:cs="Times New Roman"/>
            <w:i/>
            <w:rPrChange w:id="4195" w:author="Leuveld, Koen" w:date="2013-10-24T20:17:00Z">
              <w:rPr>
                <w:rFonts w:ascii="Times New Roman" w:hAnsi="Times New Roman" w:cs="Times New Roman"/>
              </w:rPr>
            </w:rPrChange>
          </w:rPr>
          <w:t>« A la fin de l’exercice, vous aurez fait 10 choix; cependant, on pourra vous payer pour un seul de ces choix. »</w:t>
        </w:r>
      </w:ins>
    </w:p>
    <w:p w:rsidR="00C468CA" w:rsidRPr="009A34FC" w:rsidRDefault="00C468CA" w:rsidP="00C468CA">
      <w:pPr>
        <w:pStyle w:val="ListParagraph"/>
        <w:numPr>
          <w:ilvl w:val="1"/>
          <w:numId w:val="25"/>
        </w:numPr>
        <w:jc w:val="both"/>
        <w:rPr>
          <w:ins w:id="4196" w:author="Leuveld, Koen" w:date="2013-10-24T18:51:00Z"/>
          <w:rFonts w:ascii="Times New Roman" w:hAnsi="Times New Roman" w:cs="Times New Roman"/>
        </w:rPr>
      </w:pPr>
      <w:ins w:id="4197" w:author="Leuveld, Koen" w:date="2013-10-24T18:51:00Z">
        <w:r w:rsidRPr="009A34FC">
          <w:rPr>
            <w:rFonts w:ascii="Times New Roman" w:hAnsi="Times New Roman" w:cs="Times New Roman"/>
            <w:i/>
          </w:rPr>
          <w:t xml:space="preserve">« Donc si vous sélectionnez ce jeton » </w:t>
        </w:r>
        <w:r w:rsidRPr="009A34FC">
          <w:rPr>
            <w:rFonts w:ascii="Times New Roman" w:hAnsi="Times New Roman" w:cs="Times New Roman"/>
          </w:rPr>
          <w:t>[MONTRER LE JETON N</w:t>
        </w:r>
        <w:r w:rsidRPr="009A34FC">
          <w:rPr>
            <w:rFonts w:ascii="Times New Roman" w:hAnsi="Times New Roman" w:cs="Times New Roman"/>
            <w:vertAlign w:val="superscript"/>
          </w:rPr>
          <w:t>O</w:t>
        </w:r>
        <w:r>
          <w:rPr>
            <w:rFonts w:ascii="Times New Roman" w:hAnsi="Times New Roman" w:cs="Times New Roman"/>
          </w:rPr>
          <w:t>2</w:t>
        </w:r>
        <w:r w:rsidRPr="009A34FC">
          <w:rPr>
            <w:rFonts w:ascii="Times New Roman" w:hAnsi="Times New Roman" w:cs="Times New Roman"/>
          </w:rPr>
          <w:t xml:space="preserve">] </w:t>
        </w:r>
        <w:r w:rsidRPr="009A34FC">
          <w:rPr>
            <w:rFonts w:ascii="Times New Roman" w:hAnsi="Times New Roman" w:cs="Times New Roman"/>
            <w:i/>
          </w:rPr>
          <w:t xml:space="preserve">« lors de la réunion de paiement, on sélectionnera alors aléatoirement un seul </w:t>
        </w:r>
        <w:r>
          <w:rPr>
            <w:rFonts w:ascii="Times New Roman" w:hAnsi="Times New Roman" w:cs="Times New Roman"/>
            <w:i/>
          </w:rPr>
          <w:t>situation parmi les 10</w:t>
        </w:r>
        <w:r w:rsidRPr="009A34FC">
          <w:rPr>
            <w:rFonts w:ascii="Times New Roman" w:hAnsi="Times New Roman" w:cs="Times New Roman"/>
            <w:i/>
          </w:rPr>
          <w:t>. »</w:t>
        </w:r>
      </w:ins>
    </w:p>
    <w:p w:rsidR="00C468CA" w:rsidRPr="00442E10" w:rsidRDefault="00C468CA" w:rsidP="00C468CA">
      <w:pPr>
        <w:pStyle w:val="ListParagraph"/>
        <w:numPr>
          <w:ilvl w:val="1"/>
          <w:numId w:val="25"/>
        </w:numPr>
        <w:jc w:val="both"/>
        <w:rPr>
          <w:ins w:id="4198" w:author="Leuveld, Koen" w:date="2013-10-24T18:43:00Z"/>
          <w:rFonts w:ascii="Times New Roman" w:hAnsi="Times New Roman" w:cs="Times New Roman"/>
          <w:i/>
        </w:rPr>
      </w:pPr>
      <w:ins w:id="4199" w:author="Leuveld, Koen" w:date="2013-10-24T18:51:00Z">
        <w:r w:rsidRPr="009A34FC">
          <w:rPr>
            <w:rFonts w:ascii="Times New Roman" w:hAnsi="Times New Roman" w:cs="Times New Roman"/>
            <w:i/>
          </w:rPr>
          <w:t xml:space="preserve"> </w:t>
        </w:r>
      </w:ins>
      <w:ins w:id="4200" w:author="Leuveld, Koen" w:date="2013-10-24T18:43:00Z">
        <w:r w:rsidRPr="009A34FC">
          <w:rPr>
            <w:rFonts w:ascii="Times New Roman" w:hAnsi="Times New Roman" w:cs="Times New Roman"/>
            <w:i/>
          </w:rPr>
          <w:t>« Après avoir tiré un choix parmi les dix, vous allez tirer une boule du sac correspondant à l’option choisie (sac rouge=option A, sac bleu=option B). »</w:t>
        </w:r>
      </w:ins>
    </w:p>
    <w:p w:rsidR="00C468CA" w:rsidRPr="00442E10" w:rsidRDefault="00C468CA" w:rsidP="00C468CA">
      <w:pPr>
        <w:pStyle w:val="ListParagraph"/>
        <w:numPr>
          <w:ilvl w:val="1"/>
          <w:numId w:val="25"/>
        </w:numPr>
        <w:jc w:val="both"/>
        <w:rPr>
          <w:ins w:id="4201" w:author="Leuveld, Koen" w:date="2013-10-24T18:43:00Z"/>
          <w:rFonts w:ascii="Times New Roman" w:hAnsi="Times New Roman" w:cs="Times New Roman"/>
          <w:i/>
        </w:rPr>
      </w:pPr>
      <w:ins w:id="4202" w:author="Leuveld, Koen" w:date="2013-10-24T18:43:00Z">
        <w:r w:rsidRPr="009A34FC">
          <w:rPr>
            <w:rFonts w:ascii="Times New Roman" w:hAnsi="Times New Roman" w:cs="Times New Roman"/>
            <w:i/>
          </w:rPr>
          <w:t>« Rappelez-vous que vous ne savez pas quelle boule vous allez tirer, mais vous savez combien de boules blanches et de boules noires il y a dans le sac, et donc la chance de tirer une boule blanche (bonne) ou une boule noire (mauvaise). »</w:t>
        </w:r>
      </w:ins>
    </w:p>
    <w:p w:rsidR="00C468CA" w:rsidRPr="00442E10" w:rsidRDefault="00C468CA" w:rsidP="00C468CA">
      <w:pPr>
        <w:pStyle w:val="ListParagraph"/>
        <w:numPr>
          <w:ilvl w:val="1"/>
          <w:numId w:val="25"/>
        </w:numPr>
        <w:jc w:val="both"/>
        <w:rPr>
          <w:ins w:id="4203" w:author="Leuveld, Koen" w:date="2013-10-24T18:43:00Z"/>
          <w:rFonts w:ascii="Times New Roman" w:hAnsi="Times New Roman" w:cs="Times New Roman"/>
          <w:i/>
        </w:rPr>
      </w:pPr>
      <w:ins w:id="4204" w:author="Leuveld, Koen" w:date="2013-10-24T18:43:00Z">
        <w:r w:rsidRPr="009A34FC">
          <w:rPr>
            <w:rFonts w:ascii="Times New Roman" w:hAnsi="Times New Roman" w:cs="Times New Roman"/>
            <w:i/>
          </w:rPr>
          <w:t>« Les boules seront placées dans le sac correspondant à l’option choisie. »</w:t>
        </w:r>
      </w:ins>
    </w:p>
    <w:p w:rsidR="00C468CA" w:rsidRPr="00442E10" w:rsidRDefault="00C468CA" w:rsidP="00C468CA">
      <w:pPr>
        <w:pStyle w:val="ListParagraph"/>
        <w:numPr>
          <w:ilvl w:val="1"/>
          <w:numId w:val="25"/>
        </w:numPr>
        <w:jc w:val="both"/>
        <w:rPr>
          <w:ins w:id="4205" w:author="Leuveld, Koen" w:date="2013-10-24T18:43:00Z"/>
          <w:rFonts w:ascii="Times New Roman" w:hAnsi="Times New Roman" w:cs="Times New Roman"/>
          <w:i/>
        </w:rPr>
      </w:pPr>
      <w:ins w:id="4206" w:author="Leuveld, Koen" w:date="2013-10-24T18:43:00Z">
        <w:r w:rsidRPr="009A34FC">
          <w:rPr>
            <w:rFonts w:ascii="Times New Roman" w:hAnsi="Times New Roman" w:cs="Times New Roman"/>
            <w:i/>
          </w:rPr>
          <w:t xml:space="preserve">« Si vous avez opté pour l’option A (choix du sac rouge), une boule blanche vaudrait 2000 </w:t>
        </w:r>
        <w:proofErr w:type="spellStart"/>
        <w:r w:rsidRPr="009A34FC">
          <w:rPr>
            <w:rFonts w:ascii="Times New Roman" w:hAnsi="Times New Roman" w:cs="Times New Roman"/>
            <w:i/>
          </w:rPr>
          <w:t>fCFA</w:t>
        </w:r>
        <w:proofErr w:type="spellEnd"/>
        <w:r w:rsidRPr="009A34FC">
          <w:rPr>
            <w:rFonts w:ascii="Times New Roman" w:hAnsi="Times New Roman" w:cs="Times New Roman"/>
            <w:i/>
          </w:rPr>
          <w:t xml:space="preserve"> alors qu’une boule noire vaudrait 1600 </w:t>
        </w:r>
        <w:proofErr w:type="spellStart"/>
        <w:r w:rsidRPr="009A34FC">
          <w:rPr>
            <w:rFonts w:ascii="Times New Roman" w:hAnsi="Times New Roman" w:cs="Times New Roman"/>
            <w:i/>
          </w:rPr>
          <w:t>fCFA</w:t>
        </w:r>
        <w:proofErr w:type="spellEnd"/>
        <w:r w:rsidRPr="009A34FC">
          <w:rPr>
            <w:rFonts w:ascii="Times New Roman" w:hAnsi="Times New Roman" w:cs="Times New Roman"/>
            <w:i/>
          </w:rPr>
          <w:t>. »</w:t>
        </w:r>
      </w:ins>
    </w:p>
    <w:p w:rsidR="00C468CA" w:rsidRPr="00442E10" w:rsidRDefault="00C468CA" w:rsidP="00C468CA">
      <w:pPr>
        <w:pStyle w:val="ListParagraph"/>
        <w:numPr>
          <w:ilvl w:val="1"/>
          <w:numId w:val="25"/>
        </w:numPr>
        <w:jc w:val="both"/>
        <w:rPr>
          <w:ins w:id="4207" w:author="Leuveld, Koen" w:date="2013-10-24T18:43:00Z"/>
          <w:rFonts w:ascii="Times New Roman" w:hAnsi="Times New Roman" w:cs="Times New Roman"/>
          <w:i/>
        </w:rPr>
      </w:pPr>
      <w:ins w:id="4208" w:author="Leuveld, Koen" w:date="2013-10-24T18:43:00Z">
        <w:r w:rsidRPr="009A34FC">
          <w:rPr>
            <w:rFonts w:ascii="Times New Roman" w:hAnsi="Times New Roman" w:cs="Times New Roman"/>
            <w:i/>
          </w:rPr>
          <w:t xml:space="preserve">« Si vous avez opté pour l’option B (choix du sac bleu), une boule blanche vaudrait 3850 </w:t>
        </w:r>
        <w:proofErr w:type="spellStart"/>
        <w:r w:rsidRPr="009A34FC">
          <w:rPr>
            <w:rFonts w:ascii="Times New Roman" w:hAnsi="Times New Roman" w:cs="Times New Roman"/>
            <w:i/>
          </w:rPr>
          <w:t>fCFA</w:t>
        </w:r>
        <w:proofErr w:type="spellEnd"/>
        <w:r w:rsidRPr="009A34FC">
          <w:rPr>
            <w:rFonts w:ascii="Times New Roman" w:hAnsi="Times New Roman" w:cs="Times New Roman"/>
            <w:i/>
          </w:rPr>
          <w:t xml:space="preserve"> alors  qu’une boule noire vaudrait 100 </w:t>
        </w:r>
        <w:proofErr w:type="spellStart"/>
        <w:r w:rsidRPr="009A34FC">
          <w:rPr>
            <w:rFonts w:ascii="Times New Roman" w:hAnsi="Times New Roman" w:cs="Times New Roman"/>
            <w:i/>
          </w:rPr>
          <w:t>fCFA</w:t>
        </w:r>
        <w:proofErr w:type="spellEnd"/>
        <w:r w:rsidRPr="009A34FC">
          <w:rPr>
            <w:rFonts w:ascii="Times New Roman" w:hAnsi="Times New Roman" w:cs="Times New Roman"/>
            <w:i/>
          </w:rPr>
          <w:t>. »</w:t>
        </w:r>
      </w:ins>
    </w:p>
    <w:p w:rsidR="00C468CA" w:rsidRPr="009A34FC" w:rsidRDefault="00C468CA" w:rsidP="00C468CA">
      <w:pPr>
        <w:pStyle w:val="ListParagraph"/>
        <w:numPr>
          <w:ilvl w:val="1"/>
          <w:numId w:val="25"/>
        </w:numPr>
        <w:jc w:val="both"/>
        <w:rPr>
          <w:ins w:id="4209" w:author="Leuveld, Koen" w:date="2013-10-24T18:43:00Z"/>
          <w:rFonts w:ascii="Times New Roman" w:hAnsi="Times New Roman" w:cs="Times New Roman"/>
        </w:rPr>
      </w:pPr>
      <w:ins w:id="4210" w:author="Leuveld, Koen" w:date="2013-10-24T18:43:00Z">
        <w:r w:rsidRPr="009A34FC">
          <w:rPr>
            <w:rFonts w:ascii="Times New Roman" w:hAnsi="Times New Roman" w:cs="Times New Roman"/>
            <w:i/>
          </w:rPr>
          <w:t>« Est-ce que vous avez tout compris? »</w:t>
        </w:r>
      </w:ins>
    </w:p>
    <w:p w:rsidR="00C468CA" w:rsidRDefault="00C468CA" w:rsidP="00C468CA">
      <w:pPr>
        <w:pStyle w:val="ListParagraph"/>
        <w:numPr>
          <w:ilvl w:val="0"/>
          <w:numId w:val="9"/>
        </w:numPr>
        <w:jc w:val="both"/>
        <w:rPr>
          <w:ins w:id="4211" w:author="Leuveld, Koen" w:date="2013-10-24T18:43:00Z"/>
          <w:rFonts w:ascii="Times New Roman" w:hAnsi="Times New Roman" w:cs="Times New Roman"/>
        </w:rPr>
      </w:pPr>
      <w:ins w:id="4212" w:author="Leuveld, Koen" w:date="2013-10-24T18:43:00Z">
        <w:r w:rsidRPr="00936514">
          <w:rPr>
            <w:rFonts w:ascii="Times New Roman" w:hAnsi="Times New Roman" w:cs="Times New Roman"/>
          </w:rPr>
          <w:t xml:space="preserve">Vérifiez si le </w:t>
        </w:r>
        <w:r>
          <w:rPr>
            <w:rFonts w:ascii="Times New Roman" w:hAnsi="Times New Roman" w:cs="Times New Roman"/>
          </w:rPr>
          <w:t>numéro du village est pair ou impair</w:t>
        </w:r>
        <w:r w:rsidRPr="00936514">
          <w:rPr>
            <w:rFonts w:ascii="Times New Roman" w:hAnsi="Times New Roman" w:cs="Times New Roman"/>
          </w:rPr>
          <w:t xml:space="preserve">. </w:t>
        </w:r>
      </w:ins>
    </w:p>
    <w:p w:rsidR="00C468CA" w:rsidRDefault="00C468CA" w:rsidP="00C468CA">
      <w:pPr>
        <w:pStyle w:val="ListParagraph"/>
        <w:numPr>
          <w:ilvl w:val="0"/>
          <w:numId w:val="9"/>
        </w:numPr>
        <w:jc w:val="both"/>
        <w:rPr>
          <w:ins w:id="4213" w:author="Leuveld, Koen" w:date="2013-10-24T18:43:00Z"/>
          <w:rFonts w:ascii="Times New Roman" w:hAnsi="Times New Roman" w:cs="Times New Roman"/>
        </w:rPr>
      </w:pPr>
      <w:ins w:id="4214" w:author="Leuveld, Koen" w:date="2013-10-24T18:43:00Z">
        <w:r>
          <w:rPr>
            <w:rFonts w:ascii="Times New Roman" w:hAnsi="Times New Roman" w:cs="Times New Roman"/>
          </w:rPr>
          <w:t>Si le numéro est impair, expliquez :</w:t>
        </w:r>
      </w:ins>
    </w:p>
    <w:p w:rsidR="00C468CA" w:rsidRPr="00936514" w:rsidRDefault="00C468CA" w:rsidP="00C468CA">
      <w:pPr>
        <w:pStyle w:val="ListParagraph"/>
        <w:numPr>
          <w:ilvl w:val="1"/>
          <w:numId w:val="9"/>
        </w:numPr>
        <w:jc w:val="both"/>
        <w:rPr>
          <w:ins w:id="4215" w:author="Leuveld, Koen" w:date="2013-10-24T18:43:00Z"/>
          <w:rFonts w:ascii="Times New Roman" w:hAnsi="Times New Roman" w:cs="Times New Roman"/>
        </w:rPr>
      </w:pPr>
      <w:ins w:id="4216" w:author="Leuveld, Koen" w:date="2013-10-24T18:43:00Z">
        <w:r w:rsidRPr="00A937B6">
          <w:rPr>
            <w:rFonts w:ascii="Times New Roman" w:hAnsi="Times New Roman" w:cs="Times New Roman"/>
            <w:i/>
            <w:lang w:val="fr-CM"/>
          </w:rPr>
          <w:t>« Vos décisions pendant tous les exercices resteront tout-à-fait anonymes. Mais nous ne pouvons pas garantir que les autres habitants du village ne connaissent pas votre gain. »</w:t>
        </w:r>
      </w:ins>
    </w:p>
    <w:p w:rsidR="00C468CA" w:rsidRPr="00936514" w:rsidRDefault="00C468CA" w:rsidP="00C468CA">
      <w:pPr>
        <w:pStyle w:val="ListParagraph"/>
        <w:numPr>
          <w:ilvl w:val="0"/>
          <w:numId w:val="9"/>
        </w:numPr>
        <w:jc w:val="both"/>
        <w:rPr>
          <w:ins w:id="4217" w:author="Leuveld, Koen" w:date="2013-10-24T18:43:00Z"/>
          <w:rFonts w:ascii="Times New Roman" w:hAnsi="Times New Roman" w:cs="Times New Roman"/>
        </w:rPr>
      </w:pPr>
      <w:ins w:id="4218" w:author="Leuveld, Koen" w:date="2013-10-24T18:43:00Z">
        <w:r>
          <w:rPr>
            <w:rFonts w:ascii="Times New Roman" w:hAnsi="Times New Roman" w:cs="Times New Roman"/>
            <w:lang w:val="fr-CM"/>
          </w:rPr>
          <w:t>Si le numéro est paire, expliquez :</w:t>
        </w:r>
      </w:ins>
    </w:p>
    <w:p w:rsidR="00C468CA" w:rsidRPr="00442E10" w:rsidRDefault="00C468CA" w:rsidP="00C468CA">
      <w:pPr>
        <w:pStyle w:val="ListParagraph"/>
        <w:numPr>
          <w:ilvl w:val="1"/>
          <w:numId w:val="9"/>
        </w:numPr>
        <w:jc w:val="both"/>
        <w:rPr>
          <w:ins w:id="4219" w:author="Leuveld, Koen" w:date="2013-10-24T18:43:00Z"/>
          <w:rFonts w:ascii="Times New Roman" w:hAnsi="Times New Roman" w:cs="Times New Roman"/>
        </w:rPr>
      </w:pPr>
      <w:ins w:id="4220" w:author="Leuveld, Koen" w:date="2013-10-24T18:43:00Z">
        <w:r w:rsidRPr="00A937B6">
          <w:rPr>
            <w:rFonts w:ascii="Times New Roman" w:hAnsi="Times New Roman" w:cs="Times New Roman"/>
            <w:i/>
            <w:lang w:val="fr-CM"/>
          </w:rPr>
          <w:t>« Vos décisions et votre gain pendant tous les exercices resteront un secret. »</w:t>
        </w:r>
      </w:ins>
    </w:p>
    <w:p w:rsidR="00C468CA" w:rsidRPr="00442E10" w:rsidRDefault="00C468CA" w:rsidP="00C468CA">
      <w:pPr>
        <w:pStyle w:val="ListParagraph"/>
        <w:numPr>
          <w:ilvl w:val="0"/>
          <w:numId w:val="9"/>
        </w:numPr>
        <w:jc w:val="both"/>
        <w:rPr>
          <w:ins w:id="4221" w:author="Leuveld, Koen" w:date="2013-10-24T18:43:00Z"/>
          <w:rFonts w:ascii="Times New Roman" w:hAnsi="Times New Roman" w:cs="Times New Roman"/>
        </w:rPr>
      </w:pPr>
      <w:ins w:id="4222" w:author="Leuveld, Koen" w:date="2013-10-24T18:43:00Z">
        <w:r>
          <w:rPr>
            <w:rFonts w:ascii="Times New Roman" w:hAnsi="Times New Roman" w:cs="Times New Roman"/>
          </w:rPr>
          <w:t xml:space="preserve">VÉRIFIEZ QUE VOUS AVEZ SUIVI LA LISTE DE CONTROLE. </w:t>
        </w:r>
      </w:ins>
    </w:p>
    <w:p w:rsidR="00C468CA" w:rsidRPr="00442E10" w:rsidRDefault="00C468CA" w:rsidP="00C468CA">
      <w:pPr>
        <w:pStyle w:val="ListParagraph"/>
        <w:numPr>
          <w:ilvl w:val="0"/>
          <w:numId w:val="9"/>
        </w:numPr>
        <w:jc w:val="both"/>
        <w:rPr>
          <w:ins w:id="4223" w:author="Leuveld, Koen" w:date="2013-10-24T18:43:00Z"/>
          <w:rFonts w:ascii="Times New Roman" w:hAnsi="Times New Roman" w:cs="Times New Roman"/>
        </w:rPr>
      </w:pPr>
      <w:ins w:id="4224" w:author="Leuveld, Koen" w:date="2013-10-24T18:43:00Z">
        <w:r w:rsidRPr="009A34FC">
          <w:rPr>
            <w:rFonts w:ascii="Times New Roman" w:hAnsi="Times New Roman" w:cs="Times New Roman"/>
          </w:rPr>
          <w:t xml:space="preserve">NE CONTINUER QUE SI ET SEULEMENT SI L’ENQUÊTÉ A TOUT COMPRIS </w:t>
        </w:r>
      </w:ins>
    </w:p>
    <w:p w:rsidR="002A57BD" w:rsidRPr="00442E10" w:rsidDel="00C468CA" w:rsidRDefault="00AF2F6F" w:rsidP="00AF6156">
      <w:pPr>
        <w:pStyle w:val="ListParagraph"/>
        <w:numPr>
          <w:ilvl w:val="0"/>
          <w:numId w:val="9"/>
        </w:numPr>
        <w:jc w:val="both"/>
        <w:rPr>
          <w:del w:id="4225" w:author="Leuveld, Koen" w:date="2013-10-24T18:43:00Z"/>
          <w:rFonts w:ascii="Times New Roman" w:hAnsi="Times New Roman" w:cs="Times New Roman"/>
        </w:rPr>
      </w:pPr>
      <w:del w:id="4226" w:author="Leuveld, Koen" w:date="2013-10-24T18:43:00Z">
        <w:r w:rsidRPr="00AF2F6F" w:rsidDel="00C468CA">
          <w:rPr>
            <w:rFonts w:ascii="Times New Roman" w:hAnsi="Times New Roman" w:cs="Times New Roman"/>
            <w:rPrChange w:id="4227" w:author="PIERRE" w:date="2013-10-24T12:27:00Z">
              <w:rPr>
                <w:rFonts w:ascii="Times New Roman" w:hAnsi="Times New Roman" w:cs="Times New Roman"/>
                <w:vertAlign w:val="superscript"/>
              </w:rPr>
            </w:rPrChange>
          </w:rPr>
          <w:delText xml:space="preserve">Maintenant, on vous demandera de participer au même exercice, mais cette fois pour de l’argent effectivement. </w:delText>
        </w:r>
      </w:del>
    </w:p>
    <w:p w:rsidR="002A57BD" w:rsidRPr="00442E10" w:rsidDel="00C468CA" w:rsidRDefault="00AF2F6F" w:rsidP="00AF6156">
      <w:pPr>
        <w:pStyle w:val="ListParagraph"/>
        <w:numPr>
          <w:ilvl w:val="0"/>
          <w:numId w:val="9"/>
        </w:numPr>
        <w:jc w:val="both"/>
        <w:rPr>
          <w:del w:id="4228" w:author="Leuveld, Koen" w:date="2013-10-24T18:43:00Z"/>
          <w:rFonts w:ascii="Times New Roman" w:hAnsi="Times New Roman" w:cs="Times New Roman"/>
        </w:rPr>
      </w:pPr>
      <w:del w:id="4229" w:author="Leuveld, Koen" w:date="2013-10-24T18:43:00Z">
        <w:r w:rsidRPr="00AF2F6F" w:rsidDel="00C468CA">
          <w:rPr>
            <w:rFonts w:ascii="Times New Roman" w:hAnsi="Times New Roman" w:cs="Times New Roman"/>
            <w:rPrChange w:id="4230" w:author="PIERRE" w:date="2013-10-24T12:27:00Z">
              <w:rPr>
                <w:rFonts w:ascii="Times New Roman" w:hAnsi="Times New Roman" w:cs="Times New Roman"/>
                <w:vertAlign w:val="superscript"/>
              </w:rPr>
            </w:rPrChange>
          </w:rPr>
          <w:delText>Dans cet exercice, nous allons vous présenter dix situations, dans chacune d’entre elles vous devez choisir entre deux options, tout comme dans l’exercice d’échauffement.</w:delText>
        </w:r>
      </w:del>
    </w:p>
    <w:p w:rsidR="002A57BD" w:rsidRPr="00442E10" w:rsidDel="00C468CA" w:rsidRDefault="00AF2F6F" w:rsidP="00AF6156">
      <w:pPr>
        <w:pStyle w:val="ListParagraph"/>
        <w:numPr>
          <w:ilvl w:val="0"/>
          <w:numId w:val="9"/>
        </w:numPr>
        <w:jc w:val="both"/>
        <w:rPr>
          <w:del w:id="4231" w:author="Leuveld, Koen" w:date="2013-10-24T18:43:00Z"/>
          <w:rFonts w:ascii="Times New Roman" w:hAnsi="Times New Roman" w:cs="Times New Roman"/>
        </w:rPr>
      </w:pPr>
      <w:del w:id="4232" w:author="Leuveld, Koen" w:date="2013-10-24T18:43:00Z">
        <w:r w:rsidRPr="00AF2F6F" w:rsidDel="00C468CA">
          <w:rPr>
            <w:rFonts w:ascii="Times New Roman" w:hAnsi="Times New Roman" w:cs="Times New Roman"/>
            <w:rPrChange w:id="4233" w:author="PIERRE" w:date="2013-10-24T12:27:00Z">
              <w:rPr>
                <w:rFonts w:ascii="Times New Roman" w:hAnsi="Times New Roman" w:cs="Times New Roman"/>
                <w:vertAlign w:val="superscript"/>
              </w:rPr>
            </w:rPrChange>
          </w:rPr>
          <w:delText>Cet exercice sera suivi par d’autres (avec votre mari seul, ensemble avec votre mari). Mais, vous recevrez un peu d’argent pour un seul exercice correspondant au numéro du jeton que vous sélectionnerez au hasard lors de la réunion de paiement. [</w:delText>
        </w:r>
      </w:del>
      <w:del w:id="4234" w:author="Leuveld, Koen" w:date="2013-10-24T18:42:00Z">
        <w:r w:rsidRPr="00AF2F6F" w:rsidDel="00C468CA">
          <w:rPr>
            <w:rFonts w:ascii="Times New Roman" w:hAnsi="Times New Roman" w:cs="Times New Roman"/>
            <w:rPrChange w:id="4235" w:author="PIERRE" w:date="2013-10-24T12:27:00Z">
              <w:rPr>
                <w:rFonts w:ascii="Times New Roman" w:hAnsi="Times New Roman" w:cs="Times New Roman"/>
                <w:vertAlign w:val="superscript"/>
              </w:rPr>
            </w:rPrChange>
          </w:rPr>
          <w:delText>MONTREZ LE JETON DE L’EXERCICE A LA FEMME</w:delText>
        </w:r>
      </w:del>
      <w:del w:id="4236" w:author="Leuveld, Koen" w:date="2013-10-24T18:43:00Z">
        <w:r w:rsidRPr="00AF2F6F" w:rsidDel="00C468CA">
          <w:rPr>
            <w:rFonts w:ascii="Times New Roman" w:hAnsi="Times New Roman" w:cs="Times New Roman"/>
            <w:rPrChange w:id="4237" w:author="PIERRE" w:date="2013-10-24T12:27:00Z">
              <w:rPr>
                <w:rFonts w:ascii="Times New Roman" w:hAnsi="Times New Roman" w:cs="Times New Roman"/>
                <w:vertAlign w:val="superscript"/>
              </w:rPr>
            </w:rPrChange>
          </w:rPr>
          <w:delText>]</w:delText>
        </w:r>
      </w:del>
    </w:p>
    <w:p w:rsidR="002A57BD" w:rsidRPr="00442E10" w:rsidDel="00C468CA" w:rsidRDefault="00AF2F6F" w:rsidP="00AF6156">
      <w:pPr>
        <w:pStyle w:val="ListParagraph"/>
        <w:numPr>
          <w:ilvl w:val="0"/>
          <w:numId w:val="9"/>
        </w:numPr>
        <w:jc w:val="both"/>
        <w:rPr>
          <w:del w:id="4238" w:author="Leuveld, Koen" w:date="2013-10-24T18:43:00Z"/>
          <w:rFonts w:ascii="Times New Roman" w:hAnsi="Times New Roman" w:cs="Times New Roman"/>
        </w:rPr>
      </w:pPr>
      <w:del w:id="4239" w:author="Leuveld, Koen" w:date="2013-10-24T18:43:00Z">
        <w:r w:rsidRPr="00AF2F6F" w:rsidDel="00C468CA">
          <w:rPr>
            <w:rFonts w:ascii="Times New Roman" w:hAnsi="Times New Roman" w:cs="Times New Roman"/>
            <w:rPrChange w:id="4240" w:author="PIERRE" w:date="2013-10-24T12:27:00Z">
              <w:rPr>
                <w:rFonts w:ascii="Times New Roman" w:hAnsi="Times New Roman" w:cs="Times New Roman"/>
                <w:vertAlign w:val="superscript"/>
              </w:rPr>
            </w:rPrChange>
          </w:rPr>
          <w:delText>Vous aurez la possibilité de vérifier que le nombre qui figure sur le jeton est le même que celui inscrit sur le formulaire de cet exercice.</w:delText>
        </w:r>
      </w:del>
    </w:p>
    <w:p w:rsidR="002A57BD" w:rsidRPr="00442E10" w:rsidDel="00C468CA" w:rsidRDefault="00AF2F6F" w:rsidP="00AF6156">
      <w:pPr>
        <w:pStyle w:val="ListParagraph"/>
        <w:numPr>
          <w:ilvl w:val="0"/>
          <w:numId w:val="9"/>
        </w:numPr>
        <w:jc w:val="both"/>
        <w:rPr>
          <w:del w:id="4241" w:author="Leuveld, Koen" w:date="2013-10-24T18:43:00Z"/>
          <w:rFonts w:ascii="Times New Roman" w:hAnsi="Times New Roman" w:cs="Times New Roman"/>
        </w:rPr>
      </w:pPr>
      <w:del w:id="4242" w:author="Leuveld, Koen" w:date="2013-10-24T18:43:00Z">
        <w:r w:rsidRPr="00AF2F6F" w:rsidDel="00C468CA">
          <w:rPr>
            <w:rFonts w:ascii="Times New Roman" w:hAnsi="Times New Roman" w:cs="Times New Roman"/>
            <w:rPrChange w:id="4243" w:author="PIERRE" w:date="2013-10-24T12:27:00Z">
              <w:rPr>
                <w:rFonts w:ascii="Times New Roman" w:hAnsi="Times New Roman" w:cs="Times New Roman"/>
                <w:vertAlign w:val="superscript"/>
              </w:rPr>
            </w:rPrChange>
          </w:rPr>
          <w:delText>Vous aurez fait 10 choix dans cet exercice; cependant, on pourra vous payer pour un seul de ces choix.</w:delText>
        </w:r>
      </w:del>
    </w:p>
    <w:p w:rsidR="002A57BD" w:rsidRPr="00442E10" w:rsidDel="00C468CA" w:rsidRDefault="00AF2F6F" w:rsidP="00AF6156">
      <w:pPr>
        <w:pStyle w:val="ListParagraph"/>
        <w:numPr>
          <w:ilvl w:val="0"/>
          <w:numId w:val="9"/>
        </w:numPr>
        <w:jc w:val="both"/>
        <w:rPr>
          <w:del w:id="4244" w:author="Leuveld, Koen" w:date="2013-10-24T18:43:00Z"/>
          <w:rFonts w:ascii="Times New Roman" w:hAnsi="Times New Roman" w:cs="Times New Roman"/>
        </w:rPr>
      </w:pPr>
      <w:del w:id="4245" w:author="Leuveld, Koen" w:date="2013-10-24T18:43:00Z">
        <w:r w:rsidRPr="00AF2F6F" w:rsidDel="00C468CA">
          <w:rPr>
            <w:rFonts w:ascii="Times New Roman" w:hAnsi="Times New Roman" w:cs="Times New Roman"/>
            <w:rPrChange w:id="4246" w:author="PIERRE" w:date="2013-10-24T12:27:00Z">
              <w:rPr>
                <w:rFonts w:ascii="Times New Roman" w:hAnsi="Times New Roman" w:cs="Times New Roman"/>
                <w:vertAlign w:val="superscript"/>
              </w:rPr>
            </w:rPrChange>
          </w:rPr>
          <w:delText>Donc si vous sélectionnez ce jeton [</w:delText>
        </w:r>
      </w:del>
      <w:del w:id="4247" w:author="Leuveld, Koen" w:date="2013-10-24T18:42:00Z">
        <w:r w:rsidRPr="00AF2F6F" w:rsidDel="00C468CA">
          <w:rPr>
            <w:rFonts w:ascii="Times New Roman" w:hAnsi="Times New Roman" w:cs="Times New Roman"/>
            <w:rPrChange w:id="4248" w:author="PIERRE" w:date="2013-10-24T12:27:00Z">
              <w:rPr>
                <w:rFonts w:ascii="Times New Roman" w:hAnsi="Times New Roman" w:cs="Times New Roman"/>
                <w:vertAlign w:val="superscript"/>
              </w:rPr>
            </w:rPrChange>
          </w:rPr>
          <w:delText>MONTREZ LE JETON DE l’EXERCICE A LA FEMME</w:delText>
        </w:r>
      </w:del>
      <w:del w:id="4249" w:author="Leuveld, Koen" w:date="2013-10-24T18:43:00Z">
        <w:r w:rsidRPr="00AF2F6F" w:rsidDel="00C468CA">
          <w:rPr>
            <w:rFonts w:ascii="Times New Roman" w:hAnsi="Times New Roman" w:cs="Times New Roman"/>
            <w:rPrChange w:id="4250" w:author="PIERRE" w:date="2013-10-24T12:27:00Z">
              <w:rPr>
                <w:rFonts w:ascii="Times New Roman" w:hAnsi="Times New Roman" w:cs="Times New Roman"/>
                <w:vertAlign w:val="superscript"/>
              </w:rPr>
            </w:rPrChange>
          </w:rPr>
          <w:delText>] lors de la réunion de paiement, on sélectionnera alors aléatoirement un seul exercice pour le paiement.</w:delText>
        </w:r>
      </w:del>
    </w:p>
    <w:p w:rsidR="002A57BD" w:rsidRPr="00442E10" w:rsidDel="00C468CA" w:rsidRDefault="00AF2F6F" w:rsidP="00AF6156">
      <w:pPr>
        <w:pStyle w:val="ListParagraph"/>
        <w:numPr>
          <w:ilvl w:val="0"/>
          <w:numId w:val="9"/>
        </w:numPr>
        <w:jc w:val="both"/>
        <w:rPr>
          <w:del w:id="4251" w:author="Leuveld, Koen" w:date="2013-10-24T18:43:00Z"/>
          <w:rFonts w:ascii="Times New Roman" w:hAnsi="Times New Roman" w:cs="Times New Roman"/>
        </w:rPr>
      </w:pPr>
      <w:del w:id="4252" w:author="Leuveld, Koen" w:date="2013-10-24T18:43:00Z">
        <w:r w:rsidRPr="00AF2F6F" w:rsidDel="00C468CA">
          <w:rPr>
            <w:rFonts w:ascii="Times New Roman" w:hAnsi="Times New Roman" w:cs="Times New Roman"/>
            <w:rPrChange w:id="4253" w:author="PIERRE" w:date="2013-10-24T12:27:00Z">
              <w:rPr>
                <w:rFonts w:ascii="Times New Roman" w:hAnsi="Times New Roman" w:cs="Times New Roman"/>
                <w:vertAlign w:val="superscript"/>
              </w:rPr>
            </w:rPrChange>
          </w:rPr>
          <w:delText>Après avoir tiré un choix parmi les dix, vous allez tirer une boule du sac correspondant à l’option choisie (sac rouge=option A, sac bleu=option B).</w:delText>
        </w:r>
      </w:del>
    </w:p>
    <w:p w:rsidR="002A57BD" w:rsidRPr="00442E10" w:rsidDel="00C468CA" w:rsidRDefault="00AF2F6F" w:rsidP="00AF6156">
      <w:pPr>
        <w:pStyle w:val="ListParagraph"/>
        <w:numPr>
          <w:ilvl w:val="0"/>
          <w:numId w:val="9"/>
        </w:numPr>
        <w:jc w:val="both"/>
        <w:rPr>
          <w:del w:id="4254" w:author="Leuveld, Koen" w:date="2013-10-24T18:43:00Z"/>
          <w:rFonts w:ascii="Times New Roman" w:hAnsi="Times New Roman" w:cs="Times New Roman"/>
        </w:rPr>
      </w:pPr>
      <w:del w:id="4255" w:author="Leuveld, Koen" w:date="2013-10-24T18:43:00Z">
        <w:r w:rsidRPr="00AF2F6F" w:rsidDel="00C468CA">
          <w:rPr>
            <w:rFonts w:ascii="Times New Roman" w:hAnsi="Times New Roman" w:cs="Times New Roman"/>
            <w:rPrChange w:id="4256" w:author="PIERRE" w:date="2013-10-24T12:27:00Z">
              <w:rPr>
                <w:rFonts w:ascii="Times New Roman" w:hAnsi="Times New Roman" w:cs="Times New Roman"/>
                <w:vertAlign w:val="superscript"/>
              </w:rPr>
            </w:rPrChange>
          </w:rPr>
          <w:delText>Rappelez-vous que vous ne savez pas quelle boule vous allez tirer, mais vous savez combien de boules blanches et de boules noires il y a dans le sac, et donc la chance de tirer une boule blanche (bonne) ou une boule noire (mauvaise).</w:delText>
        </w:r>
      </w:del>
    </w:p>
    <w:p w:rsidR="002A57BD" w:rsidRPr="00442E10" w:rsidDel="00C468CA" w:rsidRDefault="00AF2F6F" w:rsidP="00AF6156">
      <w:pPr>
        <w:pStyle w:val="ListParagraph"/>
        <w:numPr>
          <w:ilvl w:val="0"/>
          <w:numId w:val="9"/>
        </w:numPr>
        <w:jc w:val="both"/>
        <w:rPr>
          <w:del w:id="4257" w:author="Leuveld, Koen" w:date="2013-10-24T18:43:00Z"/>
          <w:rFonts w:ascii="Times New Roman" w:hAnsi="Times New Roman" w:cs="Times New Roman"/>
        </w:rPr>
      </w:pPr>
      <w:del w:id="4258" w:author="Leuveld, Koen" w:date="2013-10-24T18:43:00Z">
        <w:r w:rsidRPr="00AF2F6F" w:rsidDel="00C468CA">
          <w:rPr>
            <w:rFonts w:ascii="Times New Roman" w:hAnsi="Times New Roman" w:cs="Times New Roman"/>
            <w:rPrChange w:id="4259" w:author="PIERRE" w:date="2013-10-24T12:27:00Z">
              <w:rPr>
                <w:rFonts w:ascii="Times New Roman" w:hAnsi="Times New Roman" w:cs="Times New Roman"/>
                <w:vertAlign w:val="superscript"/>
              </w:rPr>
            </w:rPrChange>
          </w:rPr>
          <w:delText>Les boules sont placées dans le sac correspondant à l’option choisie.</w:delText>
        </w:r>
      </w:del>
    </w:p>
    <w:p w:rsidR="002A57BD" w:rsidRPr="00442E10" w:rsidDel="00C468CA" w:rsidRDefault="00AF2F6F" w:rsidP="00AF6156">
      <w:pPr>
        <w:pStyle w:val="ListParagraph"/>
        <w:numPr>
          <w:ilvl w:val="0"/>
          <w:numId w:val="9"/>
        </w:numPr>
        <w:jc w:val="both"/>
        <w:rPr>
          <w:del w:id="4260" w:author="Leuveld, Koen" w:date="2013-10-24T18:43:00Z"/>
          <w:rFonts w:ascii="Times New Roman" w:hAnsi="Times New Roman" w:cs="Times New Roman"/>
        </w:rPr>
      </w:pPr>
      <w:del w:id="4261" w:author="Leuveld, Koen" w:date="2013-10-24T18:43:00Z">
        <w:r w:rsidRPr="00AF2F6F" w:rsidDel="00C468CA">
          <w:rPr>
            <w:rFonts w:ascii="Times New Roman" w:hAnsi="Times New Roman" w:cs="Times New Roman"/>
            <w:rPrChange w:id="4262" w:author="PIERRE" w:date="2013-10-24T12:27:00Z">
              <w:rPr>
                <w:rFonts w:ascii="Times New Roman" w:hAnsi="Times New Roman" w:cs="Times New Roman"/>
                <w:vertAlign w:val="superscript"/>
              </w:rPr>
            </w:rPrChange>
          </w:rPr>
          <w:delText>Si vous avez opté pour l’option A (choix du sac rouge), une boule blanche vaudrait 2000 fCFA alors qu’une boule noire vaudrait 1600 fCFA.</w:delText>
        </w:r>
      </w:del>
    </w:p>
    <w:p w:rsidR="002A57BD" w:rsidRPr="00442E10" w:rsidDel="00C468CA" w:rsidRDefault="00AF2F6F" w:rsidP="00AF6156">
      <w:pPr>
        <w:pStyle w:val="ListParagraph"/>
        <w:numPr>
          <w:ilvl w:val="0"/>
          <w:numId w:val="9"/>
        </w:numPr>
        <w:jc w:val="both"/>
        <w:rPr>
          <w:del w:id="4263" w:author="Leuveld, Koen" w:date="2013-10-24T18:43:00Z"/>
          <w:rFonts w:ascii="Times New Roman" w:hAnsi="Times New Roman" w:cs="Times New Roman"/>
        </w:rPr>
      </w:pPr>
      <w:del w:id="4264" w:author="Leuveld, Koen" w:date="2013-10-24T18:43:00Z">
        <w:r w:rsidRPr="00AF2F6F" w:rsidDel="00C468CA">
          <w:rPr>
            <w:rFonts w:ascii="Times New Roman" w:hAnsi="Times New Roman" w:cs="Times New Roman"/>
            <w:rPrChange w:id="4265" w:author="PIERRE" w:date="2013-10-24T12:27:00Z">
              <w:rPr>
                <w:rFonts w:ascii="Times New Roman" w:hAnsi="Times New Roman" w:cs="Times New Roman"/>
                <w:vertAlign w:val="superscript"/>
              </w:rPr>
            </w:rPrChange>
          </w:rPr>
          <w:delText>Si vous avez opté pour l’option B (choix du sac bleu), une boule blanche vaudrait 3850 fCFA alors  qu’une boule noire vaudrait 100 fCFA.</w:delText>
        </w:r>
      </w:del>
    </w:p>
    <w:p w:rsidR="008B5E80" w:rsidRPr="00442E10" w:rsidDel="008B5E80" w:rsidRDefault="00AF2F6F" w:rsidP="00AF6156">
      <w:pPr>
        <w:pStyle w:val="ListParagraph"/>
        <w:numPr>
          <w:ilvl w:val="0"/>
          <w:numId w:val="9"/>
        </w:numPr>
        <w:jc w:val="both"/>
        <w:rPr>
          <w:del w:id="4266" w:author="Leuveld, Koen" w:date="2013-10-24T16:03:00Z"/>
          <w:rFonts w:ascii="Times New Roman" w:hAnsi="Times New Roman" w:cs="Times New Roman"/>
        </w:rPr>
      </w:pPr>
      <w:del w:id="4267" w:author="Leuveld, Koen" w:date="2013-10-24T18:43:00Z">
        <w:r w:rsidRPr="00AF2F6F" w:rsidDel="00C468CA">
          <w:rPr>
            <w:rFonts w:ascii="Times New Roman" w:hAnsi="Times New Roman" w:cs="Times New Roman"/>
            <w:rPrChange w:id="4268" w:author="PIERRE" w:date="2013-10-24T12:27:00Z">
              <w:rPr>
                <w:rFonts w:ascii="Times New Roman" w:hAnsi="Times New Roman" w:cs="Times New Roman"/>
                <w:vertAlign w:val="superscript"/>
              </w:rPr>
            </w:rPrChange>
          </w:rPr>
          <w:delText>Est-ce que vous avez tout compris?</w:delText>
        </w:r>
      </w:del>
    </w:p>
    <w:p w:rsidR="002A57BD" w:rsidRPr="00442E10" w:rsidDel="00C468CA" w:rsidRDefault="00AF2F6F" w:rsidP="00AF6156">
      <w:pPr>
        <w:pStyle w:val="ListParagraph"/>
        <w:numPr>
          <w:ilvl w:val="0"/>
          <w:numId w:val="9"/>
        </w:numPr>
        <w:jc w:val="both"/>
        <w:rPr>
          <w:del w:id="4269" w:author="Leuveld, Koen" w:date="2013-10-24T18:43:00Z"/>
          <w:rFonts w:ascii="Times New Roman" w:hAnsi="Times New Roman" w:cs="Times New Roman"/>
        </w:rPr>
      </w:pPr>
      <w:del w:id="4270" w:author="Leuveld, Koen" w:date="2013-10-24T18:43:00Z">
        <w:r w:rsidRPr="00AF2F6F" w:rsidDel="00C468CA">
          <w:rPr>
            <w:rFonts w:ascii="Times New Roman" w:hAnsi="Times New Roman" w:cs="Times New Roman"/>
            <w:rPrChange w:id="4271" w:author="PIERRE" w:date="2013-10-24T12:27:00Z">
              <w:rPr>
                <w:rFonts w:ascii="Times New Roman" w:hAnsi="Times New Roman" w:cs="Times New Roman"/>
                <w:vertAlign w:val="superscript"/>
              </w:rPr>
            </w:rPrChange>
          </w:rPr>
          <w:delText>NE CONTINUER QUE SI ET SEULEMENT SI L’ENQUETE</w:delText>
        </w:r>
      </w:del>
      <w:ins w:id="4272" w:author="PIERRE" w:date="2013-10-23T15:36:00Z">
        <w:del w:id="4273" w:author="Leuveld, Koen" w:date="2013-10-24T18:43:00Z">
          <w:r w:rsidRPr="00AF2F6F" w:rsidDel="00C468CA">
            <w:rPr>
              <w:rFonts w:ascii="Times New Roman" w:hAnsi="Times New Roman" w:cs="Times New Roman"/>
              <w:rPrChange w:id="4274" w:author="PIERRE" w:date="2013-10-24T12:27:00Z">
                <w:rPr>
                  <w:rFonts w:ascii="Times New Roman" w:hAnsi="Times New Roman" w:cs="Times New Roman"/>
                  <w:vertAlign w:val="superscript"/>
                </w:rPr>
              </w:rPrChange>
            </w:rPr>
            <w:delText>ENQUÊTÉE</w:delText>
          </w:r>
        </w:del>
      </w:ins>
      <w:del w:id="4275" w:author="Leuveld, Koen" w:date="2013-10-24T18:43:00Z">
        <w:r w:rsidRPr="00AF2F6F" w:rsidDel="00C468CA">
          <w:rPr>
            <w:rFonts w:ascii="Times New Roman" w:hAnsi="Times New Roman" w:cs="Times New Roman"/>
            <w:rPrChange w:id="4276" w:author="PIERRE" w:date="2013-10-24T12:27:00Z">
              <w:rPr>
                <w:rFonts w:ascii="Times New Roman" w:hAnsi="Times New Roman" w:cs="Times New Roman"/>
                <w:vertAlign w:val="superscript"/>
              </w:rPr>
            </w:rPrChange>
          </w:rPr>
          <w:delText xml:space="preserve"> A TOUT COMPRIS </w:delText>
        </w:r>
      </w:del>
    </w:p>
    <w:p w:rsidR="002A57BD" w:rsidRPr="00442E10" w:rsidRDefault="00AF2F6F" w:rsidP="002A57BD">
      <w:pPr>
        <w:rPr>
          <w:rFonts w:ascii="Times New Roman" w:eastAsiaTheme="majorEastAsia" w:hAnsi="Times New Roman" w:cs="Times New Roman"/>
          <w:b/>
          <w:bCs/>
          <w:color w:val="4F81BD" w:themeColor="accent1"/>
          <w:szCs w:val="26"/>
          <w:lang w:eastAsia="en-US"/>
        </w:rPr>
      </w:pPr>
      <w:r w:rsidRPr="00AF2F6F">
        <w:rPr>
          <w:rFonts w:ascii="Times New Roman" w:eastAsiaTheme="majorEastAsia" w:hAnsi="Times New Roman" w:cs="Times New Roman"/>
          <w:b/>
          <w:bCs/>
          <w:color w:val="4F81BD" w:themeColor="accent1"/>
          <w:szCs w:val="26"/>
          <w:lang w:eastAsia="en-US"/>
          <w:rPrChange w:id="4277" w:author="PIERRE" w:date="2013-10-24T12:27:00Z">
            <w:rPr>
              <w:rFonts w:ascii="Times New Roman" w:eastAsiaTheme="majorEastAsia" w:hAnsi="Times New Roman" w:cs="Times New Roman"/>
              <w:b/>
              <w:bCs/>
              <w:color w:val="4F81BD" w:themeColor="accent1"/>
              <w:szCs w:val="26"/>
              <w:vertAlign w:val="superscript"/>
              <w:lang w:eastAsia="en-US"/>
            </w:rPr>
          </w:rPrChange>
        </w:rPr>
        <w:t>Déroulement de l’exercice 2</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278" w:author="PIERRE" w:date="2013-10-24T12:27:00Z">
            <w:rPr>
              <w:rFonts w:ascii="Times New Roman" w:hAnsi="Times New Roman" w:cs="Times New Roman"/>
              <w:vertAlign w:val="superscript"/>
            </w:rPr>
          </w:rPrChange>
        </w:rPr>
        <w:t xml:space="preserve">METTEZ 1 BOULE BLANCHE ET 9 BOULES NOIRES SUR </w:t>
      </w:r>
      <w:del w:id="4279" w:author="Leuveld, Koen" w:date="2013-10-24T20:07:00Z">
        <w:r w:rsidRPr="00AF2F6F" w:rsidDel="00F14C16">
          <w:rPr>
            <w:rFonts w:ascii="Times New Roman" w:hAnsi="Times New Roman" w:cs="Times New Roman"/>
            <w:rPrChange w:id="4280" w:author="PIERRE" w:date="2013-10-24T12:27:00Z">
              <w:rPr>
                <w:rFonts w:ascii="Times New Roman" w:hAnsi="Times New Roman" w:cs="Times New Roman"/>
                <w:vertAlign w:val="superscript"/>
              </w:rPr>
            </w:rPrChange>
          </w:rPr>
          <w:delText>L’ESPACE RESERVE A</w:delText>
        </w:r>
      </w:del>
      <w:ins w:id="4281" w:author="Leuveld, Koen" w:date="2013-10-24T20:07:00Z">
        <w:r w:rsidR="00F14C16">
          <w:rPr>
            <w:rFonts w:ascii="Times New Roman" w:hAnsi="Times New Roman" w:cs="Times New Roman"/>
          </w:rPr>
          <w:t>L’ESPACE RESERVÉ À</w:t>
        </w:r>
      </w:ins>
      <w:r w:rsidRPr="00AF2F6F">
        <w:rPr>
          <w:rFonts w:ascii="Times New Roman" w:hAnsi="Times New Roman" w:cs="Times New Roman"/>
          <w:rPrChange w:id="4282" w:author="PIERRE" w:date="2013-10-24T12:27:00Z">
            <w:rPr>
              <w:rFonts w:ascii="Times New Roman" w:hAnsi="Times New Roman" w:cs="Times New Roman"/>
              <w:vertAlign w:val="superscript"/>
            </w:rPr>
          </w:rPrChange>
        </w:rPr>
        <w:t xml:space="preserve"> L’EXERCICE</w:t>
      </w:r>
    </w:p>
    <w:p w:rsidR="002A57BD" w:rsidRPr="00442E10" w:rsidRDefault="00C0343C" w:rsidP="00AF6156">
      <w:pPr>
        <w:pStyle w:val="ListParagraph"/>
        <w:numPr>
          <w:ilvl w:val="0"/>
          <w:numId w:val="9"/>
        </w:numPr>
        <w:jc w:val="both"/>
        <w:rPr>
          <w:rFonts w:ascii="Times New Roman" w:hAnsi="Times New Roman" w:cs="Times New Roman"/>
        </w:rPr>
      </w:pPr>
      <w:ins w:id="4283" w:author="Leuveld, Koen" w:date="2013-10-24T20:25:00Z">
        <w:r>
          <w:rPr>
            <w:rFonts w:ascii="Times New Roman" w:hAnsi="Times New Roman" w:cs="Times New Roman"/>
          </w:rPr>
          <w:t>Mélange</w:t>
        </w:r>
        <w:r w:rsidRPr="009A34FC">
          <w:rPr>
            <w:rFonts w:ascii="Times New Roman" w:hAnsi="Times New Roman" w:cs="Times New Roman"/>
          </w:rPr>
          <w:t xml:space="preserve"> </w:t>
        </w:r>
      </w:ins>
      <w:del w:id="4284" w:author="Leuveld, Koen" w:date="2013-10-24T20:25:00Z">
        <w:r w:rsidR="00AF2F6F" w:rsidRPr="00AF2F6F" w:rsidDel="00C0343C">
          <w:rPr>
            <w:rFonts w:ascii="Times New Roman" w:hAnsi="Times New Roman" w:cs="Times New Roman"/>
            <w:rPrChange w:id="4285" w:author="PIERRE" w:date="2013-10-24T12:27:00Z">
              <w:rPr>
                <w:rFonts w:ascii="Times New Roman" w:hAnsi="Times New Roman" w:cs="Times New Roman"/>
                <w:vertAlign w:val="superscript"/>
              </w:rPr>
            </w:rPrChange>
          </w:rPr>
          <w:delText xml:space="preserve">Étape </w:delText>
        </w:r>
      </w:del>
      <w:r w:rsidR="00AF2F6F" w:rsidRPr="00AF2F6F">
        <w:rPr>
          <w:rFonts w:ascii="Times New Roman" w:hAnsi="Times New Roman" w:cs="Times New Roman"/>
          <w:rPrChange w:id="4286" w:author="PIERRE" w:date="2013-10-24T12:27:00Z">
            <w:rPr>
              <w:rFonts w:ascii="Times New Roman" w:hAnsi="Times New Roman" w:cs="Times New Roman"/>
              <w:vertAlign w:val="superscript"/>
            </w:rPr>
          </w:rPrChange>
        </w:rPr>
        <w:t>1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287" w:author="PIERRE" w:date="2013-10-24T12:27:00Z">
            <w:rPr>
              <w:rFonts w:ascii="Times New Roman" w:hAnsi="Times New Roman" w:cs="Times New Roman"/>
              <w:i/>
              <w:vertAlign w:val="superscript"/>
            </w:rPr>
          </w:rPrChange>
        </w:rPr>
        <w:t>« Il y a 1 boule blanche (bonne) dans le sac, et 9 boules noires (mauvaises).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288"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4289"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290"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4291"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292"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293" w:author="PIERRE" w:date="2013-10-24T12:27:00Z">
            <w:rPr>
              <w:rFonts w:ascii="Times New Roman" w:hAnsi="Times New Roman" w:cs="Times New Roman"/>
              <w:i/>
              <w:vertAlign w:val="superscript"/>
            </w:rPr>
          </w:rPrChange>
        </w:rPr>
        <w:lastRenderedPageBreak/>
        <w:t xml:space="preserve">« Si vous optez pour l’option B (choix du sac bleu), une boule blanche vaut 3850 </w:t>
      </w:r>
      <w:proofErr w:type="spellStart"/>
      <w:r w:rsidRPr="00AF2F6F">
        <w:rPr>
          <w:rFonts w:ascii="Times New Roman" w:hAnsi="Times New Roman" w:cs="Times New Roman"/>
          <w:i/>
          <w:rPrChange w:id="4294"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295"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4296"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297"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1"/>
        </w:numPr>
        <w:jc w:val="both"/>
        <w:rPr>
          <w:rFonts w:ascii="Times New Roman" w:hAnsi="Times New Roman" w:cs="Times New Roman"/>
        </w:rPr>
      </w:pPr>
      <w:r w:rsidRPr="00AF2F6F">
        <w:rPr>
          <w:rFonts w:ascii="Times New Roman" w:hAnsi="Times New Roman" w:cs="Times New Roman"/>
          <w:i/>
          <w:rPrChange w:id="4298" w:author="PIERRE" w:date="2013-10-24T12:27:00Z">
            <w:rPr>
              <w:rFonts w:ascii="Times New Roman" w:hAnsi="Times New Roman" w:cs="Times New Roman"/>
              <w:i/>
              <w:vertAlign w:val="superscript"/>
            </w:rPr>
          </w:rPrChange>
        </w:rPr>
        <w:t>«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299" w:author="PIERRE" w:date="2013-10-24T12:27:00Z">
            <w:rPr>
              <w:rFonts w:ascii="Times New Roman" w:hAnsi="Times New Roman" w:cs="Times New Roman"/>
              <w:vertAlign w:val="superscript"/>
            </w:rPr>
          </w:rPrChange>
        </w:rPr>
        <w:t>ENREGISTRER LE CHOIX DANS LE</w:t>
      </w:r>
      <w:del w:id="4300" w:author="Leuveld, Koen" w:date="2013-10-24T20:19:00Z">
        <w:r w:rsidRPr="00AF2F6F" w:rsidDel="00C0343C">
          <w:rPr>
            <w:rFonts w:ascii="Times New Roman" w:hAnsi="Times New Roman" w:cs="Times New Roman"/>
            <w:rPrChange w:id="4301"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4302" w:author="PIERRE" w:date="2013-10-24T12:27:00Z">
            <w:rPr>
              <w:rFonts w:ascii="Times New Roman" w:hAnsi="Times New Roman" w:cs="Times New Roman"/>
              <w:vertAlign w:val="superscript"/>
            </w:rPr>
          </w:rPrChange>
        </w:rPr>
        <w:t xml:space="preserve"> BAC</w:t>
      </w:r>
      <w:del w:id="4303" w:author="Leuveld, Koen" w:date="2013-10-24T20:19:00Z">
        <w:r w:rsidRPr="00AF2F6F" w:rsidDel="00C0343C">
          <w:rPr>
            <w:rFonts w:ascii="Times New Roman" w:hAnsi="Times New Roman" w:cs="Times New Roman"/>
            <w:rPrChange w:id="4304"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4305" w:author="PIERRE" w:date="2013-10-24T12:27:00Z">
            <w:rPr>
              <w:rFonts w:ascii="Times New Roman" w:hAnsi="Times New Roman" w:cs="Times New Roman"/>
              <w:vertAlign w:val="superscript"/>
            </w:rPr>
          </w:rPrChange>
        </w:rPr>
        <w:t xml:space="preserve"> [RF</w:t>
      </w:r>
      <w:del w:id="4306" w:author="Leuveld, Koen" w:date="2013-10-24T20:19:00Z">
        <w:r w:rsidRPr="00AF2F6F" w:rsidDel="00C0343C">
          <w:rPr>
            <w:rFonts w:ascii="Times New Roman" w:hAnsi="Times New Roman" w:cs="Times New Roman"/>
            <w:rPrChange w:id="4307"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4308" w:author="PIERRE" w:date="2013-10-24T12:27:00Z">
            <w:rPr>
              <w:rFonts w:ascii="Times New Roman" w:hAnsi="Times New Roman" w:cs="Times New Roman"/>
              <w:vertAlign w:val="superscript"/>
            </w:rPr>
          </w:rPrChange>
        </w:rPr>
        <w:t>1]</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309" w:author="PIERRE" w:date="2013-10-24T12:27:00Z">
            <w:rPr>
              <w:rFonts w:ascii="Times New Roman" w:hAnsi="Times New Roman" w:cs="Times New Roman"/>
              <w:vertAlign w:val="superscript"/>
            </w:rPr>
          </w:rPrChange>
        </w:rPr>
        <w:t xml:space="preserve">METTEZ 2 BOULES BLANCHES ET 8 BOULES NOIRES DANS </w:t>
      </w:r>
      <w:del w:id="4310" w:author="Leuveld, Koen" w:date="2013-10-24T20:07:00Z">
        <w:r w:rsidRPr="00AF2F6F" w:rsidDel="00F14C16">
          <w:rPr>
            <w:rFonts w:ascii="Times New Roman" w:hAnsi="Times New Roman" w:cs="Times New Roman"/>
            <w:rPrChange w:id="4311" w:author="PIERRE" w:date="2013-10-24T12:27:00Z">
              <w:rPr>
                <w:rFonts w:ascii="Times New Roman" w:hAnsi="Times New Roman" w:cs="Times New Roman"/>
                <w:vertAlign w:val="superscript"/>
              </w:rPr>
            </w:rPrChange>
          </w:rPr>
          <w:delText>L’ESPACE RESERVE A</w:delText>
        </w:r>
      </w:del>
      <w:ins w:id="4312" w:author="Leuveld, Koen" w:date="2013-10-24T20:07:00Z">
        <w:r w:rsidR="00F14C16">
          <w:rPr>
            <w:rFonts w:ascii="Times New Roman" w:hAnsi="Times New Roman" w:cs="Times New Roman"/>
          </w:rPr>
          <w:t>L’ESPACE RESERVÉ À</w:t>
        </w:r>
      </w:ins>
      <w:r w:rsidRPr="00AF2F6F">
        <w:rPr>
          <w:rFonts w:ascii="Times New Roman" w:hAnsi="Times New Roman" w:cs="Times New Roman"/>
          <w:rPrChange w:id="4313" w:author="PIERRE" w:date="2013-10-24T12:27:00Z">
            <w:rPr>
              <w:rFonts w:ascii="Times New Roman" w:hAnsi="Times New Roman" w:cs="Times New Roman"/>
              <w:vertAlign w:val="superscript"/>
            </w:rPr>
          </w:rPrChange>
        </w:rPr>
        <w:t xml:space="preserve"> L’EXERCICE</w:t>
      </w:r>
    </w:p>
    <w:p w:rsidR="002A57BD" w:rsidRPr="00442E10" w:rsidRDefault="00C0343C" w:rsidP="00AF6156">
      <w:pPr>
        <w:pStyle w:val="ListParagraph"/>
        <w:numPr>
          <w:ilvl w:val="0"/>
          <w:numId w:val="9"/>
        </w:numPr>
        <w:jc w:val="both"/>
        <w:rPr>
          <w:rFonts w:ascii="Times New Roman" w:hAnsi="Times New Roman" w:cs="Times New Roman"/>
        </w:rPr>
      </w:pPr>
      <w:ins w:id="4314" w:author="Leuveld, Koen" w:date="2013-10-24T20:25:00Z">
        <w:r>
          <w:rPr>
            <w:rFonts w:ascii="Times New Roman" w:hAnsi="Times New Roman" w:cs="Times New Roman"/>
          </w:rPr>
          <w:t>Mélange</w:t>
        </w:r>
        <w:r w:rsidRPr="009A34FC">
          <w:rPr>
            <w:rFonts w:ascii="Times New Roman" w:hAnsi="Times New Roman" w:cs="Times New Roman"/>
          </w:rPr>
          <w:t xml:space="preserve"> </w:t>
        </w:r>
      </w:ins>
      <w:del w:id="4315" w:author="Leuveld, Koen" w:date="2013-10-24T20:25:00Z">
        <w:r w:rsidR="00AF2F6F" w:rsidRPr="00AF2F6F" w:rsidDel="00C0343C">
          <w:rPr>
            <w:rFonts w:ascii="Times New Roman" w:hAnsi="Times New Roman" w:cs="Times New Roman"/>
            <w:rPrChange w:id="4316" w:author="PIERRE" w:date="2013-10-24T12:27:00Z">
              <w:rPr>
                <w:rFonts w:ascii="Times New Roman" w:hAnsi="Times New Roman" w:cs="Times New Roman"/>
                <w:vertAlign w:val="superscript"/>
              </w:rPr>
            </w:rPrChange>
          </w:rPr>
          <w:delText xml:space="preserve">Étape </w:delText>
        </w:r>
      </w:del>
      <w:r w:rsidR="00AF2F6F" w:rsidRPr="00AF2F6F">
        <w:rPr>
          <w:rFonts w:ascii="Times New Roman" w:hAnsi="Times New Roman" w:cs="Times New Roman"/>
          <w:rPrChange w:id="4317" w:author="PIERRE" w:date="2013-10-24T12:27:00Z">
            <w:rPr>
              <w:rFonts w:ascii="Times New Roman" w:hAnsi="Times New Roman" w:cs="Times New Roman"/>
              <w:vertAlign w:val="superscript"/>
            </w:rPr>
          </w:rPrChange>
        </w:rPr>
        <w:t>2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318" w:author="PIERRE" w:date="2013-10-24T12:27:00Z">
            <w:rPr>
              <w:rFonts w:ascii="Times New Roman" w:hAnsi="Times New Roman" w:cs="Times New Roman"/>
              <w:i/>
              <w:vertAlign w:val="superscript"/>
            </w:rPr>
          </w:rPrChange>
        </w:rPr>
        <w:t>« Il y a 2 boules blanches (bonne</w:t>
      </w:r>
      <w:ins w:id="4319" w:author="Leuveld, Koen" w:date="2013-10-24T20:22:00Z">
        <w:r w:rsidR="00C0343C">
          <w:rPr>
            <w:rFonts w:ascii="Times New Roman" w:hAnsi="Times New Roman" w:cs="Times New Roman"/>
            <w:i/>
          </w:rPr>
          <w:t>s</w:t>
        </w:r>
      </w:ins>
      <w:r w:rsidRPr="00AF2F6F">
        <w:rPr>
          <w:rFonts w:ascii="Times New Roman" w:hAnsi="Times New Roman" w:cs="Times New Roman"/>
          <w:i/>
          <w:rPrChange w:id="4320" w:author="PIERRE" w:date="2013-10-24T12:27:00Z">
            <w:rPr>
              <w:rFonts w:ascii="Times New Roman" w:hAnsi="Times New Roman" w:cs="Times New Roman"/>
              <w:i/>
              <w:vertAlign w:val="superscript"/>
            </w:rPr>
          </w:rPrChange>
        </w:rPr>
        <w:t>) dans le sac, et 8 boules noires (mauvaises).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321"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4322"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323"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4324"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325"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326"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4327"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328"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4329"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330"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1"/>
        </w:numPr>
        <w:jc w:val="both"/>
        <w:rPr>
          <w:rFonts w:ascii="Times New Roman" w:hAnsi="Times New Roman" w:cs="Times New Roman"/>
        </w:rPr>
      </w:pPr>
      <w:r w:rsidRPr="00AF2F6F">
        <w:rPr>
          <w:rFonts w:ascii="Times New Roman" w:hAnsi="Times New Roman" w:cs="Times New Roman"/>
          <w:i/>
          <w:rPrChange w:id="4331" w:author="PIERRE" w:date="2013-10-24T12:27:00Z">
            <w:rPr>
              <w:rFonts w:ascii="Times New Roman" w:hAnsi="Times New Roman" w:cs="Times New Roman"/>
              <w:i/>
              <w:vertAlign w:val="superscript"/>
            </w:rPr>
          </w:rPrChange>
        </w:rPr>
        <w:t>«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332" w:author="PIERRE" w:date="2013-10-24T12:27:00Z">
            <w:rPr>
              <w:rFonts w:ascii="Times New Roman" w:hAnsi="Times New Roman" w:cs="Times New Roman"/>
              <w:vertAlign w:val="superscript"/>
            </w:rPr>
          </w:rPrChange>
        </w:rPr>
        <w:t>ENREGISTRER LE CHOIX DANS LE</w:t>
      </w:r>
      <w:del w:id="4333" w:author="Leuveld, Koen" w:date="2013-10-24T20:19:00Z">
        <w:r w:rsidRPr="00AF2F6F" w:rsidDel="00C0343C">
          <w:rPr>
            <w:rFonts w:ascii="Times New Roman" w:hAnsi="Times New Roman" w:cs="Times New Roman"/>
            <w:rPrChange w:id="4334"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4335" w:author="PIERRE" w:date="2013-10-24T12:27:00Z">
            <w:rPr>
              <w:rFonts w:ascii="Times New Roman" w:hAnsi="Times New Roman" w:cs="Times New Roman"/>
              <w:vertAlign w:val="superscript"/>
            </w:rPr>
          </w:rPrChange>
        </w:rPr>
        <w:t xml:space="preserve"> BAC</w:t>
      </w:r>
      <w:del w:id="4336" w:author="Leuveld, Koen" w:date="2013-10-24T20:19:00Z">
        <w:r w:rsidRPr="00AF2F6F" w:rsidDel="00C0343C">
          <w:rPr>
            <w:rFonts w:ascii="Times New Roman" w:hAnsi="Times New Roman" w:cs="Times New Roman"/>
            <w:rPrChange w:id="4337"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4338" w:author="PIERRE" w:date="2013-10-24T12:27:00Z">
            <w:rPr>
              <w:rFonts w:ascii="Times New Roman" w:hAnsi="Times New Roman" w:cs="Times New Roman"/>
              <w:vertAlign w:val="superscript"/>
            </w:rPr>
          </w:rPrChange>
        </w:rPr>
        <w:t xml:space="preserve"> [RF</w:t>
      </w:r>
      <w:del w:id="4339" w:author="Leuveld, Koen" w:date="2013-10-24T20:19:00Z">
        <w:r w:rsidRPr="00AF2F6F" w:rsidDel="00C0343C">
          <w:rPr>
            <w:rFonts w:ascii="Times New Roman" w:hAnsi="Times New Roman" w:cs="Times New Roman"/>
            <w:rPrChange w:id="4340"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4341" w:author="PIERRE" w:date="2013-10-24T12:27:00Z">
            <w:rPr>
              <w:rFonts w:ascii="Times New Roman" w:hAnsi="Times New Roman" w:cs="Times New Roman"/>
              <w:vertAlign w:val="superscript"/>
            </w:rPr>
          </w:rPrChange>
        </w:rPr>
        <w:t>2]</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342" w:author="PIERRE" w:date="2013-10-24T12:27:00Z">
            <w:rPr>
              <w:rFonts w:ascii="Times New Roman" w:hAnsi="Times New Roman" w:cs="Times New Roman"/>
              <w:vertAlign w:val="superscript"/>
            </w:rPr>
          </w:rPrChange>
        </w:rPr>
        <w:t xml:space="preserve">METTEZ 3 BOULES BLANCHES ET 7 BOULES NOIRES SUR </w:t>
      </w:r>
      <w:del w:id="4343" w:author="Leuveld, Koen" w:date="2013-10-24T20:07:00Z">
        <w:r w:rsidRPr="00AF2F6F" w:rsidDel="00F14C16">
          <w:rPr>
            <w:rFonts w:ascii="Times New Roman" w:hAnsi="Times New Roman" w:cs="Times New Roman"/>
            <w:rPrChange w:id="4344" w:author="PIERRE" w:date="2013-10-24T12:27:00Z">
              <w:rPr>
                <w:rFonts w:ascii="Times New Roman" w:hAnsi="Times New Roman" w:cs="Times New Roman"/>
                <w:vertAlign w:val="superscript"/>
              </w:rPr>
            </w:rPrChange>
          </w:rPr>
          <w:delText>L’ESPACE RESERVE A</w:delText>
        </w:r>
      </w:del>
      <w:ins w:id="4345" w:author="Leuveld, Koen" w:date="2013-10-24T20:07:00Z">
        <w:r w:rsidR="00F14C16">
          <w:rPr>
            <w:rFonts w:ascii="Times New Roman" w:hAnsi="Times New Roman" w:cs="Times New Roman"/>
          </w:rPr>
          <w:t>L’ESPACE RESERVÉ À</w:t>
        </w:r>
      </w:ins>
      <w:r w:rsidRPr="00AF2F6F">
        <w:rPr>
          <w:rFonts w:ascii="Times New Roman" w:hAnsi="Times New Roman" w:cs="Times New Roman"/>
          <w:rPrChange w:id="4346" w:author="PIERRE" w:date="2013-10-24T12:27:00Z">
            <w:rPr>
              <w:rFonts w:ascii="Times New Roman" w:hAnsi="Times New Roman" w:cs="Times New Roman"/>
              <w:vertAlign w:val="superscript"/>
            </w:rPr>
          </w:rPrChange>
        </w:rPr>
        <w:t xml:space="preserve"> L’EXERCICE</w:t>
      </w:r>
    </w:p>
    <w:p w:rsidR="002A57BD" w:rsidRPr="00442E10" w:rsidRDefault="00C0343C" w:rsidP="00AF6156">
      <w:pPr>
        <w:pStyle w:val="ListParagraph"/>
        <w:numPr>
          <w:ilvl w:val="0"/>
          <w:numId w:val="9"/>
        </w:numPr>
        <w:jc w:val="both"/>
        <w:rPr>
          <w:rFonts w:ascii="Times New Roman" w:hAnsi="Times New Roman" w:cs="Times New Roman"/>
        </w:rPr>
      </w:pPr>
      <w:ins w:id="4347" w:author="Leuveld, Koen" w:date="2013-10-24T20:25:00Z">
        <w:r>
          <w:rPr>
            <w:rFonts w:ascii="Times New Roman" w:hAnsi="Times New Roman" w:cs="Times New Roman"/>
          </w:rPr>
          <w:t>Mélange</w:t>
        </w:r>
        <w:r w:rsidRPr="009A34FC">
          <w:rPr>
            <w:rFonts w:ascii="Times New Roman" w:hAnsi="Times New Roman" w:cs="Times New Roman"/>
          </w:rPr>
          <w:t xml:space="preserve"> </w:t>
        </w:r>
      </w:ins>
      <w:del w:id="4348" w:author="Leuveld, Koen" w:date="2013-10-24T20:25:00Z">
        <w:r w:rsidR="00AF2F6F" w:rsidRPr="00AF2F6F" w:rsidDel="00C0343C">
          <w:rPr>
            <w:rFonts w:ascii="Times New Roman" w:hAnsi="Times New Roman" w:cs="Times New Roman"/>
            <w:rPrChange w:id="4349" w:author="PIERRE" w:date="2013-10-24T12:27:00Z">
              <w:rPr>
                <w:rFonts w:ascii="Times New Roman" w:hAnsi="Times New Roman" w:cs="Times New Roman"/>
                <w:vertAlign w:val="superscript"/>
              </w:rPr>
            </w:rPrChange>
          </w:rPr>
          <w:delText xml:space="preserve">Étape </w:delText>
        </w:r>
      </w:del>
      <w:r w:rsidR="00AF2F6F" w:rsidRPr="00AF2F6F">
        <w:rPr>
          <w:rFonts w:ascii="Times New Roman" w:hAnsi="Times New Roman" w:cs="Times New Roman"/>
          <w:rPrChange w:id="4350" w:author="PIERRE" w:date="2013-10-24T12:27:00Z">
            <w:rPr>
              <w:rFonts w:ascii="Times New Roman" w:hAnsi="Times New Roman" w:cs="Times New Roman"/>
              <w:vertAlign w:val="superscript"/>
            </w:rPr>
          </w:rPrChange>
        </w:rPr>
        <w:t>3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351" w:author="PIERRE" w:date="2013-10-24T12:27:00Z">
            <w:rPr>
              <w:rFonts w:ascii="Times New Roman" w:hAnsi="Times New Roman" w:cs="Times New Roman"/>
              <w:i/>
              <w:vertAlign w:val="superscript"/>
            </w:rPr>
          </w:rPrChange>
        </w:rPr>
        <w:t>« Il y a 3 boules blanches (bonne</w:t>
      </w:r>
      <w:ins w:id="4352" w:author="Leuveld, Koen" w:date="2013-10-24T20:20:00Z">
        <w:r w:rsidR="00C0343C">
          <w:rPr>
            <w:rFonts w:ascii="Times New Roman" w:hAnsi="Times New Roman" w:cs="Times New Roman"/>
            <w:i/>
          </w:rPr>
          <w:t>s</w:t>
        </w:r>
      </w:ins>
      <w:r w:rsidRPr="00AF2F6F">
        <w:rPr>
          <w:rFonts w:ascii="Times New Roman" w:hAnsi="Times New Roman" w:cs="Times New Roman"/>
          <w:i/>
          <w:rPrChange w:id="4353" w:author="PIERRE" w:date="2013-10-24T12:27:00Z">
            <w:rPr>
              <w:rFonts w:ascii="Times New Roman" w:hAnsi="Times New Roman" w:cs="Times New Roman"/>
              <w:i/>
              <w:vertAlign w:val="superscript"/>
            </w:rPr>
          </w:rPrChange>
        </w:rPr>
        <w:t>) dans le sac, et 7 boules noires (mauvaises).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354"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4355"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356"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4357"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358"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359"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4360"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361"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4362"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363"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1"/>
        </w:numPr>
        <w:jc w:val="both"/>
        <w:rPr>
          <w:rFonts w:ascii="Times New Roman" w:hAnsi="Times New Roman" w:cs="Times New Roman"/>
        </w:rPr>
      </w:pPr>
      <w:r w:rsidRPr="00AF2F6F">
        <w:rPr>
          <w:rFonts w:ascii="Times New Roman" w:hAnsi="Times New Roman" w:cs="Times New Roman"/>
          <w:i/>
          <w:rPrChange w:id="4364" w:author="PIERRE" w:date="2013-10-24T12:27:00Z">
            <w:rPr>
              <w:rFonts w:ascii="Times New Roman" w:hAnsi="Times New Roman" w:cs="Times New Roman"/>
              <w:i/>
              <w:vertAlign w:val="superscript"/>
            </w:rPr>
          </w:rPrChange>
        </w:rPr>
        <w:t>«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365" w:author="PIERRE" w:date="2013-10-24T12:27:00Z">
            <w:rPr>
              <w:rFonts w:ascii="Times New Roman" w:hAnsi="Times New Roman" w:cs="Times New Roman"/>
              <w:vertAlign w:val="superscript"/>
            </w:rPr>
          </w:rPrChange>
        </w:rPr>
        <w:t>ENREGISTRER LE CHOIX DANS LE</w:t>
      </w:r>
      <w:del w:id="4366" w:author="Leuveld, Koen" w:date="2013-10-24T20:20:00Z">
        <w:r w:rsidRPr="00AF2F6F" w:rsidDel="00C0343C">
          <w:rPr>
            <w:rFonts w:ascii="Times New Roman" w:hAnsi="Times New Roman" w:cs="Times New Roman"/>
            <w:rPrChange w:id="4367"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4368" w:author="PIERRE" w:date="2013-10-24T12:27:00Z">
            <w:rPr>
              <w:rFonts w:ascii="Times New Roman" w:hAnsi="Times New Roman" w:cs="Times New Roman"/>
              <w:vertAlign w:val="superscript"/>
            </w:rPr>
          </w:rPrChange>
        </w:rPr>
        <w:t xml:space="preserve"> BAC</w:t>
      </w:r>
      <w:del w:id="4369" w:author="Leuveld, Koen" w:date="2013-10-24T20:20:00Z">
        <w:r w:rsidRPr="00AF2F6F" w:rsidDel="00C0343C">
          <w:rPr>
            <w:rFonts w:ascii="Times New Roman" w:hAnsi="Times New Roman" w:cs="Times New Roman"/>
            <w:rPrChange w:id="4370"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4371" w:author="PIERRE" w:date="2013-10-24T12:27:00Z">
            <w:rPr>
              <w:rFonts w:ascii="Times New Roman" w:hAnsi="Times New Roman" w:cs="Times New Roman"/>
              <w:vertAlign w:val="superscript"/>
            </w:rPr>
          </w:rPrChange>
        </w:rPr>
        <w:t xml:space="preserve"> [RF</w:t>
      </w:r>
      <w:del w:id="4372" w:author="Leuveld, Koen" w:date="2013-10-24T20:20:00Z">
        <w:r w:rsidRPr="00AF2F6F" w:rsidDel="00C0343C">
          <w:rPr>
            <w:rFonts w:ascii="Times New Roman" w:hAnsi="Times New Roman" w:cs="Times New Roman"/>
            <w:rPrChange w:id="4373"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4374" w:author="PIERRE" w:date="2013-10-24T12:27:00Z">
            <w:rPr>
              <w:rFonts w:ascii="Times New Roman" w:hAnsi="Times New Roman" w:cs="Times New Roman"/>
              <w:vertAlign w:val="superscript"/>
            </w:rPr>
          </w:rPrChange>
        </w:rPr>
        <w:t xml:space="preserve">3]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375" w:author="PIERRE" w:date="2013-10-24T12:27:00Z">
            <w:rPr>
              <w:rFonts w:ascii="Times New Roman" w:hAnsi="Times New Roman" w:cs="Times New Roman"/>
              <w:vertAlign w:val="superscript"/>
            </w:rPr>
          </w:rPrChange>
        </w:rPr>
        <w:t xml:space="preserve">METTEZ 4 BOULES BLANCHES ET 6 BOULES NOIRES SUR L’ESPACE </w:t>
      </w:r>
      <w:del w:id="4376" w:author="Leuveld, Koen" w:date="2013-10-24T20:20:00Z">
        <w:r w:rsidRPr="00AF2F6F" w:rsidDel="00C0343C">
          <w:rPr>
            <w:rFonts w:ascii="Times New Roman" w:hAnsi="Times New Roman" w:cs="Times New Roman"/>
            <w:rPrChange w:id="4377" w:author="PIERRE" w:date="2013-10-24T12:27:00Z">
              <w:rPr>
                <w:rFonts w:ascii="Times New Roman" w:hAnsi="Times New Roman" w:cs="Times New Roman"/>
                <w:vertAlign w:val="superscript"/>
              </w:rPr>
            </w:rPrChange>
          </w:rPr>
          <w:delText xml:space="preserve">PREVU </w:delText>
        </w:r>
      </w:del>
      <w:ins w:id="4378" w:author="Leuveld, Koen" w:date="2013-10-24T20:20:00Z">
        <w:r w:rsidR="00C0343C" w:rsidRPr="00AF2F6F">
          <w:rPr>
            <w:rFonts w:ascii="Times New Roman" w:hAnsi="Times New Roman" w:cs="Times New Roman"/>
            <w:rPrChange w:id="4379" w:author="PIERRE" w:date="2013-10-24T12:27:00Z">
              <w:rPr>
                <w:rFonts w:ascii="Times New Roman" w:hAnsi="Times New Roman" w:cs="Times New Roman"/>
                <w:vertAlign w:val="superscript"/>
              </w:rPr>
            </w:rPrChange>
          </w:rPr>
          <w:t>PR</w:t>
        </w:r>
        <w:r w:rsidR="00C0343C">
          <w:rPr>
            <w:rFonts w:ascii="Times New Roman" w:hAnsi="Times New Roman" w:cs="Times New Roman"/>
          </w:rPr>
          <w:t>É</w:t>
        </w:r>
        <w:r w:rsidR="00C0343C" w:rsidRPr="00AF2F6F">
          <w:rPr>
            <w:rFonts w:ascii="Times New Roman" w:hAnsi="Times New Roman" w:cs="Times New Roman"/>
            <w:rPrChange w:id="4380" w:author="PIERRE" w:date="2013-10-24T12:27:00Z">
              <w:rPr>
                <w:rFonts w:ascii="Times New Roman" w:hAnsi="Times New Roman" w:cs="Times New Roman"/>
                <w:vertAlign w:val="superscript"/>
              </w:rPr>
            </w:rPrChange>
          </w:rPr>
          <w:t xml:space="preserve">VU </w:t>
        </w:r>
      </w:ins>
      <w:del w:id="4381" w:author="Leuveld, Koen" w:date="2013-10-24T20:20:00Z">
        <w:r w:rsidRPr="00AF2F6F" w:rsidDel="00C0343C">
          <w:rPr>
            <w:rFonts w:ascii="Times New Roman" w:hAnsi="Times New Roman" w:cs="Times New Roman"/>
            <w:rPrChange w:id="4382" w:author="PIERRE" w:date="2013-10-24T12:27:00Z">
              <w:rPr>
                <w:rFonts w:ascii="Times New Roman" w:hAnsi="Times New Roman" w:cs="Times New Roman"/>
                <w:vertAlign w:val="superscript"/>
              </w:rPr>
            </w:rPrChange>
          </w:rPr>
          <w:delText xml:space="preserve">POUR </w:delText>
        </w:r>
      </w:del>
      <w:ins w:id="4383" w:author="Leuveld, Koen" w:date="2013-10-24T20:20:00Z">
        <w:r w:rsidR="00C0343C">
          <w:rPr>
            <w:rFonts w:ascii="Times New Roman" w:hAnsi="Times New Roman" w:cs="Times New Roman"/>
          </w:rPr>
          <w:t>À</w:t>
        </w:r>
        <w:r w:rsidR="00C0343C" w:rsidRPr="00AF2F6F">
          <w:rPr>
            <w:rFonts w:ascii="Times New Roman" w:hAnsi="Times New Roman" w:cs="Times New Roman"/>
            <w:rPrChange w:id="4384" w:author="PIERRE" w:date="2013-10-24T12:27:00Z">
              <w:rPr>
                <w:rFonts w:ascii="Times New Roman" w:hAnsi="Times New Roman" w:cs="Times New Roman"/>
                <w:vertAlign w:val="superscript"/>
              </w:rPr>
            </w:rPrChange>
          </w:rPr>
          <w:t xml:space="preserve"> </w:t>
        </w:r>
      </w:ins>
      <w:r w:rsidRPr="00AF2F6F">
        <w:rPr>
          <w:rFonts w:ascii="Times New Roman" w:hAnsi="Times New Roman" w:cs="Times New Roman"/>
          <w:rPrChange w:id="4385" w:author="PIERRE" w:date="2013-10-24T12:27:00Z">
            <w:rPr>
              <w:rFonts w:ascii="Times New Roman" w:hAnsi="Times New Roman" w:cs="Times New Roman"/>
              <w:vertAlign w:val="superscript"/>
            </w:rPr>
          </w:rPrChange>
        </w:rPr>
        <w:t>L’EXERCICE</w:t>
      </w:r>
    </w:p>
    <w:p w:rsidR="002A57BD" w:rsidRPr="00442E10" w:rsidRDefault="00C0343C" w:rsidP="00AF6156">
      <w:pPr>
        <w:pStyle w:val="ListParagraph"/>
        <w:numPr>
          <w:ilvl w:val="0"/>
          <w:numId w:val="9"/>
        </w:numPr>
        <w:jc w:val="both"/>
        <w:rPr>
          <w:rFonts w:ascii="Times New Roman" w:hAnsi="Times New Roman" w:cs="Times New Roman"/>
        </w:rPr>
      </w:pPr>
      <w:ins w:id="4386" w:author="Leuveld, Koen" w:date="2013-10-24T20:25:00Z">
        <w:r>
          <w:rPr>
            <w:rFonts w:ascii="Times New Roman" w:hAnsi="Times New Roman" w:cs="Times New Roman"/>
          </w:rPr>
          <w:t>Mélange</w:t>
        </w:r>
        <w:r w:rsidRPr="009A34FC">
          <w:rPr>
            <w:rFonts w:ascii="Times New Roman" w:hAnsi="Times New Roman" w:cs="Times New Roman"/>
          </w:rPr>
          <w:t xml:space="preserve"> </w:t>
        </w:r>
      </w:ins>
      <w:del w:id="4387" w:author="Leuveld, Koen" w:date="2013-10-24T20:25:00Z">
        <w:r w:rsidR="00AF2F6F" w:rsidRPr="00AF2F6F" w:rsidDel="00C0343C">
          <w:rPr>
            <w:rFonts w:ascii="Times New Roman" w:hAnsi="Times New Roman" w:cs="Times New Roman"/>
            <w:rPrChange w:id="4388" w:author="PIERRE" w:date="2013-10-24T12:27:00Z">
              <w:rPr>
                <w:rFonts w:ascii="Times New Roman" w:hAnsi="Times New Roman" w:cs="Times New Roman"/>
                <w:vertAlign w:val="superscript"/>
              </w:rPr>
            </w:rPrChange>
          </w:rPr>
          <w:delText xml:space="preserve">Étape </w:delText>
        </w:r>
      </w:del>
      <w:r w:rsidR="00AF2F6F" w:rsidRPr="00AF2F6F">
        <w:rPr>
          <w:rFonts w:ascii="Times New Roman" w:hAnsi="Times New Roman" w:cs="Times New Roman"/>
          <w:rPrChange w:id="4389" w:author="PIERRE" w:date="2013-10-24T12:27:00Z">
            <w:rPr>
              <w:rFonts w:ascii="Times New Roman" w:hAnsi="Times New Roman" w:cs="Times New Roman"/>
              <w:vertAlign w:val="superscript"/>
            </w:rPr>
          </w:rPrChange>
        </w:rPr>
        <w:t>4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390" w:author="PIERRE" w:date="2013-10-24T12:27:00Z">
            <w:rPr>
              <w:rFonts w:ascii="Times New Roman" w:hAnsi="Times New Roman" w:cs="Times New Roman"/>
              <w:i/>
              <w:vertAlign w:val="superscript"/>
            </w:rPr>
          </w:rPrChange>
        </w:rPr>
        <w:t>« Il y a 4 boules blanches (bonne</w:t>
      </w:r>
      <w:ins w:id="4391" w:author="Leuveld, Koen" w:date="2013-10-24T20:22:00Z">
        <w:r w:rsidR="00C0343C">
          <w:rPr>
            <w:rFonts w:ascii="Times New Roman" w:hAnsi="Times New Roman" w:cs="Times New Roman"/>
            <w:i/>
          </w:rPr>
          <w:t>s</w:t>
        </w:r>
      </w:ins>
      <w:r w:rsidRPr="00AF2F6F">
        <w:rPr>
          <w:rFonts w:ascii="Times New Roman" w:hAnsi="Times New Roman" w:cs="Times New Roman"/>
          <w:i/>
          <w:rPrChange w:id="4392" w:author="PIERRE" w:date="2013-10-24T12:27:00Z">
            <w:rPr>
              <w:rFonts w:ascii="Times New Roman" w:hAnsi="Times New Roman" w:cs="Times New Roman"/>
              <w:i/>
              <w:vertAlign w:val="superscript"/>
            </w:rPr>
          </w:rPrChange>
        </w:rPr>
        <w:t>) dans le sac, et 6 boules noires (mauvaises).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393"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4394"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395"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4396"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397"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398"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4399"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400"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4401"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402"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1"/>
        </w:numPr>
        <w:jc w:val="both"/>
        <w:rPr>
          <w:rFonts w:ascii="Times New Roman" w:hAnsi="Times New Roman" w:cs="Times New Roman"/>
        </w:rPr>
      </w:pPr>
      <w:r w:rsidRPr="00AF2F6F">
        <w:rPr>
          <w:rFonts w:ascii="Times New Roman" w:hAnsi="Times New Roman" w:cs="Times New Roman"/>
          <w:i/>
          <w:rPrChange w:id="4403" w:author="PIERRE" w:date="2013-10-24T12:27:00Z">
            <w:rPr>
              <w:rFonts w:ascii="Times New Roman" w:hAnsi="Times New Roman" w:cs="Times New Roman"/>
              <w:i/>
              <w:vertAlign w:val="superscript"/>
            </w:rPr>
          </w:rPrChange>
        </w:rPr>
        <w:t>«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404" w:author="PIERRE" w:date="2013-10-24T12:27:00Z">
            <w:rPr>
              <w:rFonts w:ascii="Times New Roman" w:hAnsi="Times New Roman" w:cs="Times New Roman"/>
              <w:vertAlign w:val="superscript"/>
            </w:rPr>
          </w:rPrChange>
        </w:rPr>
        <w:t>ENREGISTRER LE CHOIX DANS LE</w:t>
      </w:r>
      <w:del w:id="4405" w:author="Leuveld, Koen" w:date="2013-10-24T20:20:00Z">
        <w:r w:rsidRPr="00AF2F6F" w:rsidDel="00C0343C">
          <w:rPr>
            <w:rFonts w:ascii="Times New Roman" w:hAnsi="Times New Roman" w:cs="Times New Roman"/>
            <w:rPrChange w:id="4406"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4407" w:author="PIERRE" w:date="2013-10-24T12:27:00Z">
            <w:rPr>
              <w:rFonts w:ascii="Times New Roman" w:hAnsi="Times New Roman" w:cs="Times New Roman"/>
              <w:vertAlign w:val="superscript"/>
            </w:rPr>
          </w:rPrChange>
        </w:rPr>
        <w:t xml:space="preserve"> BAC</w:t>
      </w:r>
      <w:del w:id="4408" w:author="Leuveld, Koen" w:date="2013-10-24T20:20:00Z">
        <w:r w:rsidRPr="00AF2F6F" w:rsidDel="00C0343C">
          <w:rPr>
            <w:rFonts w:ascii="Times New Roman" w:hAnsi="Times New Roman" w:cs="Times New Roman"/>
            <w:rPrChange w:id="4409"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4410" w:author="PIERRE" w:date="2013-10-24T12:27:00Z">
            <w:rPr>
              <w:rFonts w:ascii="Times New Roman" w:hAnsi="Times New Roman" w:cs="Times New Roman"/>
              <w:vertAlign w:val="superscript"/>
            </w:rPr>
          </w:rPrChange>
        </w:rPr>
        <w:t xml:space="preserve"> [RF</w:t>
      </w:r>
      <w:del w:id="4411" w:author="Leuveld, Koen" w:date="2013-10-24T20:20:00Z">
        <w:r w:rsidRPr="00AF2F6F" w:rsidDel="00C0343C">
          <w:rPr>
            <w:rFonts w:ascii="Times New Roman" w:hAnsi="Times New Roman" w:cs="Times New Roman"/>
            <w:rPrChange w:id="4412"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4413" w:author="PIERRE" w:date="2013-10-24T12:27:00Z">
            <w:rPr>
              <w:rFonts w:ascii="Times New Roman" w:hAnsi="Times New Roman" w:cs="Times New Roman"/>
              <w:vertAlign w:val="superscript"/>
            </w:rPr>
          </w:rPrChange>
        </w:rPr>
        <w:t>4]</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414" w:author="PIERRE" w:date="2013-10-24T12:27:00Z">
            <w:rPr>
              <w:rFonts w:ascii="Times New Roman" w:hAnsi="Times New Roman" w:cs="Times New Roman"/>
              <w:vertAlign w:val="superscript"/>
            </w:rPr>
          </w:rPrChange>
        </w:rPr>
        <w:t xml:space="preserve">METTEZ 5 BOULES BLANCHES ET 5 BOULES NOIRES SUR </w:t>
      </w:r>
      <w:del w:id="4415" w:author="Leuveld, Koen" w:date="2013-10-24T20:07:00Z">
        <w:r w:rsidRPr="00AF2F6F" w:rsidDel="00F14C16">
          <w:rPr>
            <w:rFonts w:ascii="Times New Roman" w:hAnsi="Times New Roman" w:cs="Times New Roman"/>
            <w:rPrChange w:id="4416" w:author="PIERRE" w:date="2013-10-24T12:27:00Z">
              <w:rPr>
                <w:rFonts w:ascii="Times New Roman" w:hAnsi="Times New Roman" w:cs="Times New Roman"/>
                <w:vertAlign w:val="superscript"/>
              </w:rPr>
            </w:rPrChange>
          </w:rPr>
          <w:delText>L’ESPACE RESERVE A</w:delText>
        </w:r>
      </w:del>
      <w:ins w:id="4417" w:author="Leuveld, Koen" w:date="2013-10-24T20:07:00Z">
        <w:r w:rsidR="00F14C16">
          <w:rPr>
            <w:rFonts w:ascii="Times New Roman" w:hAnsi="Times New Roman" w:cs="Times New Roman"/>
          </w:rPr>
          <w:t>L’ESPACE RESERVÉ À</w:t>
        </w:r>
      </w:ins>
      <w:r w:rsidRPr="00AF2F6F">
        <w:rPr>
          <w:rFonts w:ascii="Times New Roman" w:hAnsi="Times New Roman" w:cs="Times New Roman"/>
          <w:rPrChange w:id="4418" w:author="PIERRE" w:date="2013-10-24T12:27:00Z">
            <w:rPr>
              <w:rFonts w:ascii="Times New Roman" w:hAnsi="Times New Roman" w:cs="Times New Roman"/>
              <w:vertAlign w:val="superscript"/>
            </w:rPr>
          </w:rPrChange>
        </w:rPr>
        <w:t xml:space="preserve"> L’EXERCICE</w:t>
      </w:r>
    </w:p>
    <w:p w:rsidR="002A57BD" w:rsidRPr="00442E10" w:rsidRDefault="00C0343C" w:rsidP="00AF6156">
      <w:pPr>
        <w:pStyle w:val="ListParagraph"/>
        <w:numPr>
          <w:ilvl w:val="0"/>
          <w:numId w:val="9"/>
        </w:numPr>
        <w:jc w:val="both"/>
        <w:rPr>
          <w:rFonts w:ascii="Times New Roman" w:hAnsi="Times New Roman" w:cs="Times New Roman"/>
        </w:rPr>
      </w:pPr>
      <w:ins w:id="4419" w:author="Leuveld, Koen" w:date="2013-10-24T20:25:00Z">
        <w:r>
          <w:rPr>
            <w:rFonts w:ascii="Times New Roman" w:hAnsi="Times New Roman" w:cs="Times New Roman"/>
          </w:rPr>
          <w:t>Mélange</w:t>
        </w:r>
        <w:r w:rsidRPr="009A34FC">
          <w:rPr>
            <w:rFonts w:ascii="Times New Roman" w:hAnsi="Times New Roman" w:cs="Times New Roman"/>
          </w:rPr>
          <w:t xml:space="preserve"> </w:t>
        </w:r>
      </w:ins>
      <w:del w:id="4420" w:author="Leuveld, Koen" w:date="2013-10-24T20:25:00Z">
        <w:r w:rsidR="00AF2F6F" w:rsidRPr="00AF2F6F" w:rsidDel="00C0343C">
          <w:rPr>
            <w:rFonts w:ascii="Times New Roman" w:hAnsi="Times New Roman" w:cs="Times New Roman"/>
            <w:rPrChange w:id="4421" w:author="PIERRE" w:date="2013-10-24T12:27:00Z">
              <w:rPr>
                <w:rFonts w:ascii="Times New Roman" w:hAnsi="Times New Roman" w:cs="Times New Roman"/>
                <w:vertAlign w:val="superscript"/>
              </w:rPr>
            </w:rPrChange>
          </w:rPr>
          <w:delText xml:space="preserve">Étape </w:delText>
        </w:r>
      </w:del>
      <w:r w:rsidR="00AF2F6F" w:rsidRPr="00AF2F6F">
        <w:rPr>
          <w:rFonts w:ascii="Times New Roman" w:hAnsi="Times New Roman" w:cs="Times New Roman"/>
          <w:rPrChange w:id="4422" w:author="PIERRE" w:date="2013-10-24T12:27:00Z">
            <w:rPr>
              <w:rFonts w:ascii="Times New Roman" w:hAnsi="Times New Roman" w:cs="Times New Roman"/>
              <w:vertAlign w:val="superscript"/>
            </w:rPr>
          </w:rPrChange>
        </w:rPr>
        <w:t>5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423" w:author="PIERRE" w:date="2013-10-24T12:27:00Z">
            <w:rPr>
              <w:rFonts w:ascii="Times New Roman" w:hAnsi="Times New Roman" w:cs="Times New Roman"/>
              <w:i/>
              <w:vertAlign w:val="superscript"/>
            </w:rPr>
          </w:rPrChange>
        </w:rPr>
        <w:t>« Il y a 5 boules blanches (bonne</w:t>
      </w:r>
      <w:ins w:id="4424" w:author="Leuveld, Koen" w:date="2013-10-24T20:22:00Z">
        <w:r w:rsidR="00C0343C">
          <w:rPr>
            <w:rFonts w:ascii="Times New Roman" w:hAnsi="Times New Roman" w:cs="Times New Roman"/>
            <w:i/>
          </w:rPr>
          <w:t>s</w:t>
        </w:r>
      </w:ins>
      <w:r w:rsidRPr="00AF2F6F">
        <w:rPr>
          <w:rFonts w:ascii="Times New Roman" w:hAnsi="Times New Roman" w:cs="Times New Roman"/>
          <w:i/>
          <w:rPrChange w:id="4425" w:author="PIERRE" w:date="2013-10-24T12:27:00Z">
            <w:rPr>
              <w:rFonts w:ascii="Times New Roman" w:hAnsi="Times New Roman" w:cs="Times New Roman"/>
              <w:i/>
              <w:vertAlign w:val="superscript"/>
            </w:rPr>
          </w:rPrChange>
        </w:rPr>
        <w:t>) dans le sac, et 5 boules noires (mauvaises).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426"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4427"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428"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4429"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430"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431"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4432"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433"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4434"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435"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1"/>
        </w:numPr>
        <w:jc w:val="both"/>
        <w:rPr>
          <w:rFonts w:ascii="Times New Roman" w:hAnsi="Times New Roman" w:cs="Times New Roman"/>
        </w:rPr>
      </w:pPr>
      <w:r w:rsidRPr="00AF2F6F">
        <w:rPr>
          <w:rFonts w:ascii="Times New Roman" w:hAnsi="Times New Roman" w:cs="Times New Roman"/>
          <w:i/>
          <w:rPrChange w:id="4436" w:author="PIERRE" w:date="2013-10-24T12:27:00Z">
            <w:rPr>
              <w:rFonts w:ascii="Times New Roman" w:hAnsi="Times New Roman" w:cs="Times New Roman"/>
              <w:i/>
              <w:vertAlign w:val="superscript"/>
            </w:rPr>
          </w:rPrChange>
        </w:rPr>
        <w:t>«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437" w:author="PIERRE" w:date="2013-10-24T12:27:00Z">
            <w:rPr>
              <w:rFonts w:ascii="Times New Roman" w:hAnsi="Times New Roman" w:cs="Times New Roman"/>
              <w:vertAlign w:val="superscript"/>
            </w:rPr>
          </w:rPrChange>
        </w:rPr>
        <w:t>ENREGISTRER LE CHOIX DANS LE</w:t>
      </w:r>
      <w:del w:id="4438" w:author="Leuveld, Koen" w:date="2013-10-24T20:20:00Z">
        <w:r w:rsidRPr="00AF2F6F" w:rsidDel="00C0343C">
          <w:rPr>
            <w:rFonts w:ascii="Times New Roman" w:hAnsi="Times New Roman" w:cs="Times New Roman"/>
            <w:rPrChange w:id="4439"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4440" w:author="PIERRE" w:date="2013-10-24T12:27:00Z">
            <w:rPr>
              <w:rFonts w:ascii="Times New Roman" w:hAnsi="Times New Roman" w:cs="Times New Roman"/>
              <w:vertAlign w:val="superscript"/>
            </w:rPr>
          </w:rPrChange>
        </w:rPr>
        <w:t xml:space="preserve"> BAC</w:t>
      </w:r>
      <w:del w:id="4441" w:author="Leuveld, Koen" w:date="2013-10-24T20:20:00Z">
        <w:r w:rsidRPr="00AF2F6F" w:rsidDel="00C0343C">
          <w:rPr>
            <w:rFonts w:ascii="Times New Roman" w:hAnsi="Times New Roman" w:cs="Times New Roman"/>
            <w:rPrChange w:id="4442"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4443" w:author="PIERRE" w:date="2013-10-24T12:27:00Z">
            <w:rPr>
              <w:rFonts w:ascii="Times New Roman" w:hAnsi="Times New Roman" w:cs="Times New Roman"/>
              <w:vertAlign w:val="superscript"/>
            </w:rPr>
          </w:rPrChange>
        </w:rPr>
        <w:t xml:space="preserve"> [RF</w:t>
      </w:r>
      <w:del w:id="4444" w:author="Leuveld, Koen" w:date="2013-10-24T20:20:00Z">
        <w:r w:rsidRPr="00AF2F6F" w:rsidDel="00C0343C">
          <w:rPr>
            <w:rFonts w:ascii="Times New Roman" w:hAnsi="Times New Roman" w:cs="Times New Roman"/>
            <w:rPrChange w:id="4445"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4446" w:author="PIERRE" w:date="2013-10-24T12:27:00Z">
            <w:rPr>
              <w:rFonts w:ascii="Times New Roman" w:hAnsi="Times New Roman" w:cs="Times New Roman"/>
              <w:vertAlign w:val="superscript"/>
            </w:rPr>
          </w:rPrChange>
        </w:rPr>
        <w:t>5]</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447" w:author="PIERRE" w:date="2013-10-24T12:27:00Z">
            <w:rPr>
              <w:rFonts w:ascii="Times New Roman" w:hAnsi="Times New Roman" w:cs="Times New Roman"/>
              <w:vertAlign w:val="superscript"/>
            </w:rPr>
          </w:rPrChange>
        </w:rPr>
        <w:t xml:space="preserve">METTEZ 6 BOULES BLANCHES ET 4 BOULES NOIRES SUR L’ESPACE </w:t>
      </w:r>
      <w:del w:id="4448" w:author="Leuveld, Koen" w:date="2013-10-24T20:21:00Z">
        <w:r w:rsidRPr="00AF2F6F" w:rsidDel="00C0343C">
          <w:rPr>
            <w:rFonts w:ascii="Times New Roman" w:hAnsi="Times New Roman" w:cs="Times New Roman"/>
            <w:rPrChange w:id="4449" w:author="PIERRE" w:date="2013-10-24T12:27:00Z">
              <w:rPr>
                <w:rFonts w:ascii="Times New Roman" w:hAnsi="Times New Roman" w:cs="Times New Roman"/>
                <w:vertAlign w:val="superscript"/>
              </w:rPr>
            </w:rPrChange>
          </w:rPr>
          <w:delText xml:space="preserve">PREVU </w:delText>
        </w:r>
      </w:del>
      <w:ins w:id="4450" w:author="Leuveld, Koen" w:date="2013-10-24T20:21:00Z">
        <w:r w:rsidR="00C0343C" w:rsidRPr="00AF2F6F">
          <w:rPr>
            <w:rFonts w:ascii="Times New Roman" w:hAnsi="Times New Roman" w:cs="Times New Roman"/>
            <w:rPrChange w:id="4451" w:author="PIERRE" w:date="2013-10-24T12:27:00Z">
              <w:rPr>
                <w:rFonts w:ascii="Times New Roman" w:hAnsi="Times New Roman" w:cs="Times New Roman"/>
                <w:vertAlign w:val="superscript"/>
              </w:rPr>
            </w:rPrChange>
          </w:rPr>
          <w:t>PR</w:t>
        </w:r>
        <w:r w:rsidR="00C0343C">
          <w:rPr>
            <w:rFonts w:ascii="Times New Roman" w:hAnsi="Times New Roman" w:cs="Times New Roman"/>
          </w:rPr>
          <w:t>É</w:t>
        </w:r>
        <w:r w:rsidR="00C0343C" w:rsidRPr="00AF2F6F">
          <w:rPr>
            <w:rFonts w:ascii="Times New Roman" w:hAnsi="Times New Roman" w:cs="Times New Roman"/>
            <w:rPrChange w:id="4452" w:author="PIERRE" w:date="2013-10-24T12:27:00Z">
              <w:rPr>
                <w:rFonts w:ascii="Times New Roman" w:hAnsi="Times New Roman" w:cs="Times New Roman"/>
                <w:vertAlign w:val="superscript"/>
              </w:rPr>
            </w:rPrChange>
          </w:rPr>
          <w:t xml:space="preserve">VU </w:t>
        </w:r>
      </w:ins>
      <w:del w:id="4453" w:author="Leuveld, Koen" w:date="2013-10-24T20:21:00Z">
        <w:r w:rsidRPr="00AF2F6F" w:rsidDel="00C0343C">
          <w:rPr>
            <w:rFonts w:ascii="Times New Roman" w:hAnsi="Times New Roman" w:cs="Times New Roman"/>
            <w:rPrChange w:id="4454" w:author="PIERRE" w:date="2013-10-24T12:27:00Z">
              <w:rPr>
                <w:rFonts w:ascii="Times New Roman" w:hAnsi="Times New Roman" w:cs="Times New Roman"/>
                <w:vertAlign w:val="superscript"/>
              </w:rPr>
            </w:rPrChange>
          </w:rPr>
          <w:delText xml:space="preserve">POUR </w:delText>
        </w:r>
      </w:del>
      <w:ins w:id="4455" w:author="Leuveld, Koen" w:date="2013-10-24T20:21:00Z">
        <w:r w:rsidR="00C0343C">
          <w:rPr>
            <w:rFonts w:ascii="Times New Roman" w:hAnsi="Times New Roman" w:cs="Times New Roman"/>
          </w:rPr>
          <w:t>À</w:t>
        </w:r>
        <w:r w:rsidR="00C0343C" w:rsidRPr="00AF2F6F">
          <w:rPr>
            <w:rFonts w:ascii="Times New Roman" w:hAnsi="Times New Roman" w:cs="Times New Roman"/>
            <w:rPrChange w:id="4456" w:author="PIERRE" w:date="2013-10-24T12:27:00Z">
              <w:rPr>
                <w:rFonts w:ascii="Times New Roman" w:hAnsi="Times New Roman" w:cs="Times New Roman"/>
                <w:vertAlign w:val="superscript"/>
              </w:rPr>
            </w:rPrChange>
          </w:rPr>
          <w:t xml:space="preserve"> </w:t>
        </w:r>
      </w:ins>
      <w:r w:rsidRPr="00AF2F6F">
        <w:rPr>
          <w:rFonts w:ascii="Times New Roman" w:hAnsi="Times New Roman" w:cs="Times New Roman"/>
          <w:rPrChange w:id="4457" w:author="PIERRE" w:date="2013-10-24T12:27:00Z">
            <w:rPr>
              <w:rFonts w:ascii="Times New Roman" w:hAnsi="Times New Roman" w:cs="Times New Roman"/>
              <w:vertAlign w:val="superscript"/>
            </w:rPr>
          </w:rPrChange>
        </w:rPr>
        <w:t>L’EXERCICE</w:t>
      </w:r>
    </w:p>
    <w:p w:rsidR="002A57BD" w:rsidRPr="00442E10" w:rsidRDefault="00C0343C" w:rsidP="00AF6156">
      <w:pPr>
        <w:pStyle w:val="ListParagraph"/>
        <w:numPr>
          <w:ilvl w:val="0"/>
          <w:numId w:val="9"/>
        </w:numPr>
        <w:jc w:val="both"/>
        <w:rPr>
          <w:rFonts w:ascii="Times New Roman" w:hAnsi="Times New Roman" w:cs="Times New Roman"/>
        </w:rPr>
      </w:pPr>
      <w:ins w:id="4458" w:author="Leuveld, Koen" w:date="2013-10-24T20:25:00Z">
        <w:r>
          <w:rPr>
            <w:rFonts w:ascii="Times New Roman" w:hAnsi="Times New Roman" w:cs="Times New Roman"/>
          </w:rPr>
          <w:t>Mélange</w:t>
        </w:r>
        <w:r w:rsidRPr="009A34FC">
          <w:rPr>
            <w:rFonts w:ascii="Times New Roman" w:hAnsi="Times New Roman" w:cs="Times New Roman"/>
          </w:rPr>
          <w:t xml:space="preserve"> </w:t>
        </w:r>
      </w:ins>
      <w:del w:id="4459" w:author="Leuveld, Koen" w:date="2013-10-24T20:25:00Z">
        <w:r w:rsidR="00AF2F6F" w:rsidRPr="00AF2F6F" w:rsidDel="00C0343C">
          <w:rPr>
            <w:rFonts w:ascii="Times New Roman" w:hAnsi="Times New Roman" w:cs="Times New Roman"/>
            <w:rPrChange w:id="4460" w:author="PIERRE" w:date="2013-10-24T12:27:00Z">
              <w:rPr>
                <w:rFonts w:ascii="Times New Roman" w:hAnsi="Times New Roman" w:cs="Times New Roman"/>
                <w:vertAlign w:val="superscript"/>
              </w:rPr>
            </w:rPrChange>
          </w:rPr>
          <w:delText xml:space="preserve">Étape </w:delText>
        </w:r>
      </w:del>
      <w:r w:rsidR="00AF2F6F" w:rsidRPr="00AF2F6F">
        <w:rPr>
          <w:rFonts w:ascii="Times New Roman" w:hAnsi="Times New Roman" w:cs="Times New Roman"/>
          <w:rPrChange w:id="4461" w:author="PIERRE" w:date="2013-10-24T12:27:00Z">
            <w:rPr>
              <w:rFonts w:ascii="Times New Roman" w:hAnsi="Times New Roman" w:cs="Times New Roman"/>
              <w:vertAlign w:val="superscript"/>
            </w:rPr>
          </w:rPrChange>
        </w:rPr>
        <w:t>6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462" w:author="PIERRE" w:date="2013-10-24T12:27:00Z">
            <w:rPr>
              <w:rFonts w:ascii="Times New Roman" w:hAnsi="Times New Roman" w:cs="Times New Roman"/>
              <w:i/>
              <w:vertAlign w:val="superscript"/>
            </w:rPr>
          </w:rPrChange>
        </w:rPr>
        <w:t>« Il y a 6 boules blanches (bonne</w:t>
      </w:r>
      <w:ins w:id="4463" w:author="Leuveld, Koen" w:date="2013-10-24T20:22:00Z">
        <w:r w:rsidR="00C0343C">
          <w:rPr>
            <w:rFonts w:ascii="Times New Roman" w:hAnsi="Times New Roman" w:cs="Times New Roman"/>
            <w:i/>
          </w:rPr>
          <w:t>s</w:t>
        </w:r>
      </w:ins>
      <w:r w:rsidRPr="00AF2F6F">
        <w:rPr>
          <w:rFonts w:ascii="Times New Roman" w:hAnsi="Times New Roman" w:cs="Times New Roman"/>
          <w:i/>
          <w:rPrChange w:id="4464" w:author="PIERRE" w:date="2013-10-24T12:27:00Z">
            <w:rPr>
              <w:rFonts w:ascii="Times New Roman" w:hAnsi="Times New Roman" w:cs="Times New Roman"/>
              <w:i/>
              <w:vertAlign w:val="superscript"/>
            </w:rPr>
          </w:rPrChange>
        </w:rPr>
        <w:t>) dans le sac, et 4 boules noires (mauvaises).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465" w:author="PIERRE" w:date="2013-10-24T12:27:00Z">
            <w:rPr>
              <w:rFonts w:ascii="Times New Roman" w:hAnsi="Times New Roman" w:cs="Times New Roman"/>
              <w:i/>
              <w:vertAlign w:val="superscript"/>
            </w:rPr>
          </w:rPrChange>
        </w:rPr>
        <w:lastRenderedPageBreak/>
        <w:t xml:space="preserve">« Si vous optez pour l’option A (choix du sac rouge), une boule blanche vaut 2000 </w:t>
      </w:r>
      <w:proofErr w:type="spellStart"/>
      <w:r w:rsidRPr="00AF2F6F">
        <w:rPr>
          <w:rFonts w:ascii="Times New Roman" w:hAnsi="Times New Roman" w:cs="Times New Roman"/>
          <w:i/>
          <w:rPrChange w:id="4466"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467"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4468"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469"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470"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4471"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472"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4473"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474"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1"/>
        </w:numPr>
        <w:jc w:val="both"/>
        <w:rPr>
          <w:rFonts w:ascii="Times New Roman" w:hAnsi="Times New Roman" w:cs="Times New Roman"/>
        </w:rPr>
      </w:pPr>
      <w:r w:rsidRPr="00AF2F6F">
        <w:rPr>
          <w:rFonts w:ascii="Times New Roman" w:hAnsi="Times New Roman" w:cs="Times New Roman"/>
          <w:i/>
          <w:rPrChange w:id="4475" w:author="PIERRE" w:date="2013-10-24T12:27:00Z">
            <w:rPr>
              <w:rFonts w:ascii="Times New Roman" w:hAnsi="Times New Roman" w:cs="Times New Roman"/>
              <w:i/>
              <w:vertAlign w:val="superscript"/>
            </w:rPr>
          </w:rPrChange>
        </w:rPr>
        <w:t>«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476" w:author="PIERRE" w:date="2013-10-24T12:27:00Z">
            <w:rPr>
              <w:rFonts w:ascii="Times New Roman" w:hAnsi="Times New Roman" w:cs="Times New Roman"/>
              <w:vertAlign w:val="superscript"/>
            </w:rPr>
          </w:rPrChange>
        </w:rPr>
        <w:t>ENREGISTRER LE CHOIX DANS LE</w:t>
      </w:r>
      <w:del w:id="4477" w:author="Leuveld, Koen" w:date="2013-10-24T20:21:00Z">
        <w:r w:rsidRPr="00AF2F6F" w:rsidDel="00C0343C">
          <w:rPr>
            <w:rFonts w:ascii="Times New Roman" w:hAnsi="Times New Roman" w:cs="Times New Roman"/>
            <w:rPrChange w:id="4478"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4479" w:author="PIERRE" w:date="2013-10-24T12:27:00Z">
            <w:rPr>
              <w:rFonts w:ascii="Times New Roman" w:hAnsi="Times New Roman" w:cs="Times New Roman"/>
              <w:vertAlign w:val="superscript"/>
            </w:rPr>
          </w:rPrChange>
        </w:rPr>
        <w:t xml:space="preserve"> BAC</w:t>
      </w:r>
      <w:del w:id="4480" w:author="Leuveld, Koen" w:date="2013-10-24T20:21:00Z">
        <w:r w:rsidRPr="00AF2F6F" w:rsidDel="00C0343C">
          <w:rPr>
            <w:rFonts w:ascii="Times New Roman" w:hAnsi="Times New Roman" w:cs="Times New Roman"/>
            <w:rPrChange w:id="4481"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4482" w:author="PIERRE" w:date="2013-10-24T12:27:00Z">
            <w:rPr>
              <w:rFonts w:ascii="Times New Roman" w:hAnsi="Times New Roman" w:cs="Times New Roman"/>
              <w:vertAlign w:val="superscript"/>
            </w:rPr>
          </w:rPrChange>
        </w:rPr>
        <w:t xml:space="preserve"> [RF</w:t>
      </w:r>
      <w:del w:id="4483" w:author="Leuveld, Koen" w:date="2013-10-24T20:21:00Z">
        <w:r w:rsidRPr="00AF2F6F" w:rsidDel="00C0343C">
          <w:rPr>
            <w:rFonts w:ascii="Times New Roman" w:hAnsi="Times New Roman" w:cs="Times New Roman"/>
            <w:rPrChange w:id="4484"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4485" w:author="PIERRE" w:date="2013-10-24T12:27:00Z">
            <w:rPr>
              <w:rFonts w:ascii="Times New Roman" w:hAnsi="Times New Roman" w:cs="Times New Roman"/>
              <w:vertAlign w:val="superscript"/>
            </w:rPr>
          </w:rPrChange>
        </w:rPr>
        <w:t>6]</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486" w:author="PIERRE" w:date="2013-10-24T12:27:00Z">
            <w:rPr>
              <w:rFonts w:ascii="Times New Roman" w:hAnsi="Times New Roman" w:cs="Times New Roman"/>
              <w:vertAlign w:val="superscript"/>
            </w:rPr>
          </w:rPrChange>
        </w:rPr>
        <w:t xml:space="preserve">METTEZ 7 BALLES BLANCHES ET 3 BALLES NOIRES SUR </w:t>
      </w:r>
      <w:del w:id="4487" w:author="Leuveld, Koen" w:date="2013-10-24T20:07:00Z">
        <w:r w:rsidRPr="00AF2F6F" w:rsidDel="00F14C16">
          <w:rPr>
            <w:rFonts w:ascii="Times New Roman" w:hAnsi="Times New Roman" w:cs="Times New Roman"/>
            <w:rPrChange w:id="4488" w:author="PIERRE" w:date="2013-10-24T12:27:00Z">
              <w:rPr>
                <w:rFonts w:ascii="Times New Roman" w:hAnsi="Times New Roman" w:cs="Times New Roman"/>
                <w:vertAlign w:val="superscript"/>
              </w:rPr>
            </w:rPrChange>
          </w:rPr>
          <w:delText>L’ESPACE RESERVE A</w:delText>
        </w:r>
      </w:del>
      <w:ins w:id="4489" w:author="Leuveld, Koen" w:date="2013-10-24T20:07:00Z">
        <w:r w:rsidR="00F14C16">
          <w:rPr>
            <w:rFonts w:ascii="Times New Roman" w:hAnsi="Times New Roman" w:cs="Times New Roman"/>
          </w:rPr>
          <w:t>L’ESPACE RESERVÉ À</w:t>
        </w:r>
      </w:ins>
      <w:r w:rsidRPr="00AF2F6F">
        <w:rPr>
          <w:rFonts w:ascii="Times New Roman" w:hAnsi="Times New Roman" w:cs="Times New Roman"/>
          <w:rPrChange w:id="4490" w:author="PIERRE" w:date="2013-10-24T12:27:00Z">
            <w:rPr>
              <w:rFonts w:ascii="Times New Roman" w:hAnsi="Times New Roman" w:cs="Times New Roman"/>
              <w:vertAlign w:val="superscript"/>
            </w:rPr>
          </w:rPrChange>
        </w:rPr>
        <w:t xml:space="preserve"> L’EXERCICE.</w:t>
      </w:r>
    </w:p>
    <w:p w:rsidR="002A57BD" w:rsidRPr="00442E10" w:rsidRDefault="00C0343C" w:rsidP="00AF6156">
      <w:pPr>
        <w:pStyle w:val="ListParagraph"/>
        <w:numPr>
          <w:ilvl w:val="0"/>
          <w:numId w:val="9"/>
        </w:numPr>
        <w:jc w:val="both"/>
        <w:rPr>
          <w:rFonts w:ascii="Times New Roman" w:hAnsi="Times New Roman" w:cs="Times New Roman"/>
        </w:rPr>
      </w:pPr>
      <w:ins w:id="4491" w:author="Leuveld, Koen" w:date="2013-10-24T20:25:00Z">
        <w:r>
          <w:rPr>
            <w:rFonts w:ascii="Times New Roman" w:hAnsi="Times New Roman" w:cs="Times New Roman"/>
          </w:rPr>
          <w:t>Mélange</w:t>
        </w:r>
        <w:r w:rsidRPr="009A34FC">
          <w:rPr>
            <w:rFonts w:ascii="Times New Roman" w:hAnsi="Times New Roman" w:cs="Times New Roman"/>
          </w:rPr>
          <w:t xml:space="preserve"> </w:t>
        </w:r>
      </w:ins>
      <w:del w:id="4492" w:author="Leuveld, Koen" w:date="2013-10-24T20:25:00Z">
        <w:r w:rsidR="00AF2F6F" w:rsidRPr="00AF2F6F" w:rsidDel="00C0343C">
          <w:rPr>
            <w:rFonts w:ascii="Times New Roman" w:hAnsi="Times New Roman" w:cs="Times New Roman"/>
            <w:rPrChange w:id="4493" w:author="PIERRE" w:date="2013-10-24T12:27:00Z">
              <w:rPr>
                <w:rFonts w:ascii="Times New Roman" w:hAnsi="Times New Roman" w:cs="Times New Roman"/>
                <w:vertAlign w:val="superscript"/>
              </w:rPr>
            </w:rPrChange>
          </w:rPr>
          <w:delText xml:space="preserve">Étape </w:delText>
        </w:r>
      </w:del>
      <w:r w:rsidR="00AF2F6F" w:rsidRPr="00AF2F6F">
        <w:rPr>
          <w:rFonts w:ascii="Times New Roman" w:hAnsi="Times New Roman" w:cs="Times New Roman"/>
          <w:rPrChange w:id="4494" w:author="PIERRE" w:date="2013-10-24T12:27:00Z">
            <w:rPr>
              <w:rFonts w:ascii="Times New Roman" w:hAnsi="Times New Roman" w:cs="Times New Roman"/>
              <w:vertAlign w:val="superscript"/>
            </w:rPr>
          </w:rPrChange>
        </w:rPr>
        <w:t>7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495" w:author="PIERRE" w:date="2013-10-24T12:27:00Z">
            <w:rPr>
              <w:rFonts w:ascii="Times New Roman" w:hAnsi="Times New Roman" w:cs="Times New Roman"/>
              <w:i/>
              <w:vertAlign w:val="superscript"/>
            </w:rPr>
          </w:rPrChange>
        </w:rPr>
        <w:t>« Il y a 7 boules blanches (bonne</w:t>
      </w:r>
      <w:ins w:id="4496" w:author="Leuveld, Koen" w:date="2013-10-24T20:22:00Z">
        <w:r w:rsidR="00C0343C">
          <w:rPr>
            <w:rFonts w:ascii="Times New Roman" w:hAnsi="Times New Roman" w:cs="Times New Roman"/>
            <w:i/>
          </w:rPr>
          <w:t>s</w:t>
        </w:r>
      </w:ins>
      <w:r w:rsidRPr="00AF2F6F">
        <w:rPr>
          <w:rFonts w:ascii="Times New Roman" w:hAnsi="Times New Roman" w:cs="Times New Roman"/>
          <w:i/>
          <w:rPrChange w:id="4497" w:author="PIERRE" w:date="2013-10-24T12:27:00Z">
            <w:rPr>
              <w:rFonts w:ascii="Times New Roman" w:hAnsi="Times New Roman" w:cs="Times New Roman"/>
              <w:i/>
              <w:vertAlign w:val="superscript"/>
            </w:rPr>
          </w:rPrChange>
        </w:rPr>
        <w:t>) dans le sac, et 3 boules noires (mauvaises).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498"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4499"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500"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4501"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502"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503"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4504"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505"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4506"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507"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1"/>
        </w:numPr>
        <w:jc w:val="both"/>
        <w:rPr>
          <w:rFonts w:ascii="Times New Roman" w:hAnsi="Times New Roman" w:cs="Times New Roman"/>
        </w:rPr>
      </w:pPr>
      <w:r w:rsidRPr="00AF2F6F">
        <w:rPr>
          <w:rFonts w:ascii="Times New Roman" w:hAnsi="Times New Roman" w:cs="Times New Roman"/>
          <w:i/>
          <w:rPrChange w:id="4508" w:author="PIERRE" w:date="2013-10-24T12:27:00Z">
            <w:rPr>
              <w:rFonts w:ascii="Times New Roman" w:hAnsi="Times New Roman" w:cs="Times New Roman"/>
              <w:i/>
              <w:vertAlign w:val="superscript"/>
            </w:rPr>
          </w:rPrChange>
        </w:rPr>
        <w:t>«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509" w:author="PIERRE" w:date="2013-10-24T12:27:00Z">
            <w:rPr>
              <w:rFonts w:ascii="Times New Roman" w:hAnsi="Times New Roman" w:cs="Times New Roman"/>
              <w:vertAlign w:val="superscript"/>
            </w:rPr>
          </w:rPrChange>
        </w:rPr>
        <w:t>ENREGISTRER LE CHOIX DANS LE</w:t>
      </w:r>
      <w:del w:id="4510" w:author="Leuveld, Koen" w:date="2013-10-24T20:21:00Z">
        <w:r w:rsidRPr="00AF2F6F" w:rsidDel="00C0343C">
          <w:rPr>
            <w:rFonts w:ascii="Times New Roman" w:hAnsi="Times New Roman" w:cs="Times New Roman"/>
            <w:rPrChange w:id="4511"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4512" w:author="PIERRE" w:date="2013-10-24T12:27:00Z">
            <w:rPr>
              <w:rFonts w:ascii="Times New Roman" w:hAnsi="Times New Roman" w:cs="Times New Roman"/>
              <w:vertAlign w:val="superscript"/>
            </w:rPr>
          </w:rPrChange>
        </w:rPr>
        <w:t xml:space="preserve"> BAC</w:t>
      </w:r>
      <w:del w:id="4513" w:author="Leuveld, Koen" w:date="2013-10-24T20:21:00Z">
        <w:r w:rsidRPr="00AF2F6F" w:rsidDel="00C0343C">
          <w:rPr>
            <w:rFonts w:ascii="Times New Roman" w:hAnsi="Times New Roman" w:cs="Times New Roman"/>
            <w:rPrChange w:id="4514"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4515" w:author="PIERRE" w:date="2013-10-24T12:27:00Z">
            <w:rPr>
              <w:rFonts w:ascii="Times New Roman" w:hAnsi="Times New Roman" w:cs="Times New Roman"/>
              <w:vertAlign w:val="superscript"/>
            </w:rPr>
          </w:rPrChange>
        </w:rPr>
        <w:t xml:space="preserve"> [RF</w:t>
      </w:r>
      <w:del w:id="4516" w:author="Leuveld, Koen" w:date="2013-10-24T20:21:00Z">
        <w:r w:rsidRPr="00AF2F6F" w:rsidDel="00C0343C">
          <w:rPr>
            <w:rFonts w:ascii="Times New Roman" w:hAnsi="Times New Roman" w:cs="Times New Roman"/>
            <w:rPrChange w:id="4517"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4518" w:author="PIERRE" w:date="2013-10-24T12:27:00Z">
            <w:rPr>
              <w:rFonts w:ascii="Times New Roman" w:hAnsi="Times New Roman" w:cs="Times New Roman"/>
              <w:vertAlign w:val="superscript"/>
            </w:rPr>
          </w:rPrChange>
        </w:rPr>
        <w:t>7]</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519" w:author="PIERRE" w:date="2013-10-24T12:27:00Z">
            <w:rPr>
              <w:rFonts w:ascii="Times New Roman" w:hAnsi="Times New Roman" w:cs="Times New Roman"/>
              <w:vertAlign w:val="superscript"/>
            </w:rPr>
          </w:rPrChange>
        </w:rPr>
        <w:t xml:space="preserve">METTEZ 8 BOULES BLANCHES ET 2 BOULES NOIRES SUR L’ESPACE </w:t>
      </w:r>
      <w:del w:id="4520" w:author="Leuveld, Koen" w:date="2013-10-24T20:21:00Z">
        <w:r w:rsidRPr="00AF2F6F" w:rsidDel="00C0343C">
          <w:rPr>
            <w:rFonts w:ascii="Times New Roman" w:hAnsi="Times New Roman" w:cs="Times New Roman"/>
            <w:rPrChange w:id="4521" w:author="PIERRE" w:date="2013-10-24T12:27:00Z">
              <w:rPr>
                <w:rFonts w:ascii="Times New Roman" w:hAnsi="Times New Roman" w:cs="Times New Roman"/>
                <w:vertAlign w:val="superscript"/>
              </w:rPr>
            </w:rPrChange>
          </w:rPr>
          <w:delText xml:space="preserve">PREVU </w:delText>
        </w:r>
      </w:del>
      <w:ins w:id="4522" w:author="Leuveld, Koen" w:date="2013-10-24T20:21:00Z">
        <w:r w:rsidR="00C0343C" w:rsidRPr="00AF2F6F">
          <w:rPr>
            <w:rFonts w:ascii="Times New Roman" w:hAnsi="Times New Roman" w:cs="Times New Roman"/>
            <w:rPrChange w:id="4523" w:author="PIERRE" w:date="2013-10-24T12:27:00Z">
              <w:rPr>
                <w:rFonts w:ascii="Times New Roman" w:hAnsi="Times New Roman" w:cs="Times New Roman"/>
                <w:vertAlign w:val="superscript"/>
              </w:rPr>
            </w:rPrChange>
          </w:rPr>
          <w:t>PR</w:t>
        </w:r>
        <w:r w:rsidR="00C0343C">
          <w:rPr>
            <w:rFonts w:ascii="Times New Roman" w:hAnsi="Times New Roman" w:cs="Times New Roman"/>
          </w:rPr>
          <w:t>É</w:t>
        </w:r>
        <w:r w:rsidR="00C0343C" w:rsidRPr="00AF2F6F">
          <w:rPr>
            <w:rFonts w:ascii="Times New Roman" w:hAnsi="Times New Roman" w:cs="Times New Roman"/>
            <w:rPrChange w:id="4524" w:author="PIERRE" w:date="2013-10-24T12:27:00Z">
              <w:rPr>
                <w:rFonts w:ascii="Times New Roman" w:hAnsi="Times New Roman" w:cs="Times New Roman"/>
                <w:vertAlign w:val="superscript"/>
              </w:rPr>
            </w:rPrChange>
          </w:rPr>
          <w:t xml:space="preserve">VU </w:t>
        </w:r>
      </w:ins>
      <w:del w:id="4525" w:author="Leuveld, Koen" w:date="2013-10-24T20:21:00Z">
        <w:r w:rsidRPr="00AF2F6F" w:rsidDel="00C0343C">
          <w:rPr>
            <w:rFonts w:ascii="Times New Roman" w:hAnsi="Times New Roman" w:cs="Times New Roman"/>
            <w:rPrChange w:id="4526" w:author="PIERRE" w:date="2013-10-24T12:27:00Z">
              <w:rPr>
                <w:rFonts w:ascii="Times New Roman" w:hAnsi="Times New Roman" w:cs="Times New Roman"/>
                <w:vertAlign w:val="superscript"/>
              </w:rPr>
            </w:rPrChange>
          </w:rPr>
          <w:delText>POUR A</w:delText>
        </w:r>
      </w:del>
      <w:ins w:id="4527" w:author="Leuveld, Koen" w:date="2013-10-24T20:21:00Z">
        <w:r w:rsidR="00C0343C">
          <w:rPr>
            <w:rFonts w:ascii="Times New Roman" w:hAnsi="Times New Roman" w:cs="Times New Roman"/>
          </w:rPr>
          <w:t>À</w:t>
        </w:r>
      </w:ins>
      <w:r w:rsidRPr="00AF2F6F">
        <w:rPr>
          <w:rFonts w:ascii="Times New Roman" w:hAnsi="Times New Roman" w:cs="Times New Roman"/>
          <w:rPrChange w:id="4528" w:author="PIERRE" w:date="2013-10-24T12:27:00Z">
            <w:rPr>
              <w:rFonts w:ascii="Times New Roman" w:hAnsi="Times New Roman" w:cs="Times New Roman"/>
              <w:vertAlign w:val="superscript"/>
            </w:rPr>
          </w:rPrChange>
        </w:rPr>
        <w:t xml:space="preserve"> L’EXERCICE</w:t>
      </w:r>
    </w:p>
    <w:p w:rsidR="002A57BD" w:rsidRPr="00442E10" w:rsidRDefault="00C0343C" w:rsidP="00AF6156">
      <w:pPr>
        <w:pStyle w:val="ListParagraph"/>
        <w:numPr>
          <w:ilvl w:val="0"/>
          <w:numId w:val="9"/>
        </w:numPr>
        <w:jc w:val="both"/>
        <w:rPr>
          <w:rFonts w:ascii="Times New Roman" w:hAnsi="Times New Roman" w:cs="Times New Roman"/>
        </w:rPr>
      </w:pPr>
      <w:ins w:id="4529" w:author="Leuveld, Koen" w:date="2013-10-24T20:25:00Z">
        <w:r>
          <w:rPr>
            <w:rFonts w:ascii="Times New Roman" w:hAnsi="Times New Roman" w:cs="Times New Roman"/>
          </w:rPr>
          <w:t>Mélange</w:t>
        </w:r>
        <w:r w:rsidRPr="009A34FC">
          <w:rPr>
            <w:rFonts w:ascii="Times New Roman" w:hAnsi="Times New Roman" w:cs="Times New Roman"/>
          </w:rPr>
          <w:t xml:space="preserve"> </w:t>
        </w:r>
      </w:ins>
      <w:del w:id="4530" w:author="Leuveld, Koen" w:date="2013-10-24T20:25:00Z">
        <w:r w:rsidR="00AF2F6F" w:rsidRPr="00AF2F6F" w:rsidDel="00C0343C">
          <w:rPr>
            <w:rFonts w:ascii="Times New Roman" w:hAnsi="Times New Roman" w:cs="Times New Roman"/>
            <w:rPrChange w:id="4531" w:author="PIERRE" w:date="2013-10-24T12:27:00Z">
              <w:rPr>
                <w:rFonts w:ascii="Times New Roman" w:hAnsi="Times New Roman" w:cs="Times New Roman"/>
                <w:vertAlign w:val="superscript"/>
              </w:rPr>
            </w:rPrChange>
          </w:rPr>
          <w:delText xml:space="preserve">Étape </w:delText>
        </w:r>
      </w:del>
      <w:r w:rsidR="00AF2F6F" w:rsidRPr="00AF2F6F">
        <w:rPr>
          <w:rFonts w:ascii="Times New Roman" w:hAnsi="Times New Roman" w:cs="Times New Roman"/>
          <w:rPrChange w:id="4532" w:author="PIERRE" w:date="2013-10-24T12:27:00Z">
            <w:rPr>
              <w:rFonts w:ascii="Times New Roman" w:hAnsi="Times New Roman" w:cs="Times New Roman"/>
              <w:vertAlign w:val="superscript"/>
            </w:rPr>
          </w:rPrChange>
        </w:rPr>
        <w:t>8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533" w:author="PIERRE" w:date="2013-10-24T12:27:00Z">
            <w:rPr>
              <w:rFonts w:ascii="Times New Roman" w:hAnsi="Times New Roman" w:cs="Times New Roman"/>
              <w:i/>
              <w:vertAlign w:val="superscript"/>
            </w:rPr>
          </w:rPrChange>
        </w:rPr>
        <w:t>« Il y a 8 boules blanches (bonne</w:t>
      </w:r>
      <w:ins w:id="4534" w:author="Leuveld, Koen" w:date="2013-10-24T20:22:00Z">
        <w:r w:rsidR="00C0343C">
          <w:rPr>
            <w:rFonts w:ascii="Times New Roman" w:hAnsi="Times New Roman" w:cs="Times New Roman"/>
            <w:i/>
          </w:rPr>
          <w:t>s</w:t>
        </w:r>
      </w:ins>
      <w:r w:rsidRPr="00AF2F6F">
        <w:rPr>
          <w:rFonts w:ascii="Times New Roman" w:hAnsi="Times New Roman" w:cs="Times New Roman"/>
          <w:i/>
          <w:rPrChange w:id="4535" w:author="PIERRE" w:date="2013-10-24T12:27:00Z">
            <w:rPr>
              <w:rFonts w:ascii="Times New Roman" w:hAnsi="Times New Roman" w:cs="Times New Roman"/>
              <w:i/>
              <w:vertAlign w:val="superscript"/>
            </w:rPr>
          </w:rPrChange>
        </w:rPr>
        <w:t>) dans le sac, et 2 boules noires (mauvaises).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536"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4537"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538"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4539"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540"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541"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4542"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543"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4544"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545"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1"/>
        </w:numPr>
        <w:jc w:val="both"/>
        <w:rPr>
          <w:rFonts w:ascii="Times New Roman" w:hAnsi="Times New Roman" w:cs="Times New Roman"/>
        </w:rPr>
      </w:pPr>
      <w:r w:rsidRPr="00AF2F6F">
        <w:rPr>
          <w:rFonts w:ascii="Times New Roman" w:hAnsi="Times New Roman" w:cs="Times New Roman"/>
          <w:i/>
          <w:rPrChange w:id="4546" w:author="PIERRE" w:date="2013-10-24T12:27:00Z">
            <w:rPr>
              <w:rFonts w:ascii="Times New Roman" w:hAnsi="Times New Roman" w:cs="Times New Roman"/>
              <w:i/>
              <w:vertAlign w:val="superscript"/>
            </w:rPr>
          </w:rPrChange>
        </w:rPr>
        <w:t>«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547" w:author="PIERRE" w:date="2013-10-24T12:27:00Z">
            <w:rPr>
              <w:rFonts w:ascii="Times New Roman" w:hAnsi="Times New Roman" w:cs="Times New Roman"/>
              <w:vertAlign w:val="superscript"/>
            </w:rPr>
          </w:rPrChange>
        </w:rPr>
        <w:t>ENREGISTRER LE CHOIX DANS LE</w:t>
      </w:r>
      <w:del w:id="4548" w:author="Leuveld, Koen" w:date="2013-10-24T20:22:00Z">
        <w:r w:rsidRPr="00AF2F6F" w:rsidDel="00C0343C">
          <w:rPr>
            <w:rFonts w:ascii="Times New Roman" w:hAnsi="Times New Roman" w:cs="Times New Roman"/>
            <w:rPrChange w:id="4549"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4550" w:author="PIERRE" w:date="2013-10-24T12:27:00Z">
            <w:rPr>
              <w:rFonts w:ascii="Times New Roman" w:hAnsi="Times New Roman" w:cs="Times New Roman"/>
              <w:vertAlign w:val="superscript"/>
            </w:rPr>
          </w:rPrChange>
        </w:rPr>
        <w:t xml:space="preserve"> BAC</w:t>
      </w:r>
      <w:del w:id="4551" w:author="Leuveld, Koen" w:date="2013-10-24T20:22:00Z">
        <w:r w:rsidRPr="00AF2F6F" w:rsidDel="00C0343C">
          <w:rPr>
            <w:rFonts w:ascii="Times New Roman" w:hAnsi="Times New Roman" w:cs="Times New Roman"/>
            <w:rPrChange w:id="4552"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4553" w:author="PIERRE" w:date="2013-10-24T12:27:00Z">
            <w:rPr>
              <w:rFonts w:ascii="Times New Roman" w:hAnsi="Times New Roman" w:cs="Times New Roman"/>
              <w:vertAlign w:val="superscript"/>
            </w:rPr>
          </w:rPrChange>
        </w:rPr>
        <w:t xml:space="preserve"> [RF</w:t>
      </w:r>
      <w:del w:id="4554" w:author="Leuveld, Koen" w:date="2013-10-24T20:22:00Z">
        <w:r w:rsidRPr="00AF2F6F" w:rsidDel="00C0343C">
          <w:rPr>
            <w:rFonts w:ascii="Times New Roman" w:hAnsi="Times New Roman" w:cs="Times New Roman"/>
            <w:rPrChange w:id="4555"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4556" w:author="PIERRE" w:date="2013-10-24T12:27:00Z">
            <w:rPr>
              <w:rFonts w:ascii="Times New Roman" w:hAnsi="Times New Roman" w:cs="Times New Roman"/>
              <w:vertAlign w:val="superscript"/>
            </w:rPr>
          </w:rPrChange>
        </w:rPr>
        <w:t>8]</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557" w:author="PIERRE" w:date="2013-10-24T12:27:00Z">
            <w:rPr>
              <w:rFonts w:ascii="Times New Roman" w:hAnsi="Times New Roman" w:cs="Times New Roman"/>
              <w:vertAlign w:val="superscript"/>
            </w:rPr>
          </w:rPrChange>
        </w:rPr>
        <w:t xml:space="preserve">METTEZ 9 BOULES BLANCHES ET 1 BOULES NOIRES SUR L’ESPACE </w:t>
      </w:r>
      <w:del w:id="4558" w:author="Leuveld, Koen" w:date="2013-10-24T20:22:00Z">
        <w:r w:rsidRPr="00AF2F6F" w:rsidDel="00C0343C">
          <w:rPr>
            <w:rFonts w:ascii="Times New Roman" w:hAnsi="Times New Roman" w:cs="Times New Roman"/>
            <w:rPrChange w:id="4559" w:author="PIERRE" w:date="2013-10-24T12:27:00Z">
              <w:rPr>
                <w:rFonts w:ascii="Times New Roman" w:hAnsi="Times New Roman" w:cs="Times New Roman"/>
                <w:vertAlign w:val="superscript"/>
              </w:rPr>
            </w:rPrChange>
          </w:rPr>
          <w:delText xml:space="preserve">PREVU </w:delText>
        </w:r>
      </w:del>
      <w:ins w:id="4560" w:author="Leuveld, Koen" w:date="2013-10-24T20:22:00Z">
        <w:r w:rsidR="00C0343C" w:rsidRPr="00AF2F6F">
          <w:rPr>
            <w:rFonts w:ascii="Times New Roman" w:hAnsi="Times New Roman" w:cs="Times New Roman"/>
            <w:rPrChange w:id="4561" w:author="PIERRE" w:date="2013-10-24T12:27:00Z">
              <w:rPr>
                <w:rFonts w:ascii="Times New Roman" w:hAnsi="Times New Roman" w:cs="Times New Roman"/>
                <w:vertAlign w:val="superscript"/>
              </w:rPr>
            </w:rPrChange>
          </w:rPr>
          <w:t>PR</w:t>
        </w:r>
        <w:r w:rsidR="00C0343C">
          <w:rPr>
            <w:rFonts w:ascii="Times New Roman" w:hAnsi="Times New Roman" w:cs="Times New Roman"/>
          </w:rPr>
          <w:t>ÉV</w:t>
        </w:r>
        <w:r w:rsidR="00C0343C" w:rsidRPr="00AF2F6F">
          <w:rPr>
            <w:rFonts w:ascii="Times New Roman" w:hAnsi="Times New Roman" w:cs="Times New Roman"/>
            <w:rPrChange w:id="4562" w:author="PIERRE" w:date="2013-10-24T12:27:00Z">
              <w:rPr>
                <w:rFonts w:ascii="Times New Roman" w:hAnsi="Times New Roman" w:cs="Times New Roman"/>
                <w:vertAlign w:val="superscript"/>
              </w:rPr>
            </w:rPrChange>
          </w:rPr>
          <w:t xml:space="preserve">U </w:t>
        </w:r>
      </w:ins>
      <w:del w:id="4563" w:author="Leuveld, Koen" w:date="2013-10-24T20:22:00Z">
        <w:r w:rsidRPr="00AF2F6F" w:rsidDel="00C0343C">
          <w:rPr>
            <w:rFonts w:ascii="Times New Roman" w:hAnsi="Times New Roman" w:cs="Times New Roman"/>
            <w:rPrChange w:id="4564" w:author="PIERRE" w:date="2013-10-24T12:27:00Z">
              <w:rPr>
                <w:rFonts w:ascii="Times New Roman" w:hAnsi="Times New Roman" w:cs="Times New Roman"/>
                <w:vertAlign w:val="superscript"/>
              </w:rPr>
            </w:rPrChange>
          </w:rPr>
          <w:delText>POUR A</w:delText>
        </w:r>
      </w:del>
      <w:ins w:id="4565" w:author="Leuveld, Koen" w:date="2013-10-24T20:22:00Z">
        <w:r w:rsidR="00C0343C">
          <w:rPr>
            <w:rFonts w:ascii="Times New Roman" w:hAnsi="Times New Roman" w:cs="Times New Roman"/>
          </w:rPr>
          <w:t>À</w:t>
        </w:r>
      </w:ins>
      <w:r w:rsidRPr="00AF2F6F">
        <w:rPr>
          <w:rFonts w:ascii="Times New Roman" w:hAnsi="Times New Roman" w:cs="Times New Roman"/>
          <w:rPrChange w:id="4566" w:author="PIERRE" w:date="2013-10-24T12:27:00Z">
            <w:rPr>
              <w:rFonts w:ascii="Times New Roman" w:hAnsi="Times New Roman" w:cs="Times New Roman"/>
              <w:vertAlign w:val="superscript"/>
            </w:rPr>
          </w:rPrChange>
        </w:rPr>
        <w:t xml:space="preserve"> L’EXERCICE</w:t>
      </w:r>
    </w:p>
    <w:p w:rsidR="002A57BD" w:rsidRPr="00442E10" w:rsidRDefault="00C0343C" w:rsidP="00AF6156">
      <w:pPr>
        <w:pStyle w:val="ListParagraph"/>
        <w:numPr>
          <w:ilvl w:val="0"/>
          <w:numId w:val="9"/>
        </w:numPr>
        <w:jc w:val="both"/>
        <w:rPr>
          <w:rFonts w:ascii="Times New Roman" w:hAnsi="Times New Roman" w:cs="Times New Roman"/>
        </w:rPr>
      </w:pPr>
      <w:ins w:id="4567" w:author="Leuveld, Koen" w:date="2013-10-24T20:24:00Z">
        <w:r>
          <w:rPr>
            <w:rFonts w:ascii="Times New Roman" w:hAnsi="Times New Roman" w:cs="Times New Roman"/>
          </w:rPr>
          <w:t>Mélange</w:t>
        </w:r>
        <w:r w:rsidRPr="009A34FC">
          <w:rPr>
            <w:rFonts w:ascii="Times New Roman" w:hAnsi="Times New Roman" w:cs="Times New Roman"/>
          </w:rPr>
          <w:t xml:space="preserve"> </w:t>
        </w:r>
      </w:ins>
      <w:del w:id="4568" w:author="Leuveld, Koen" w:date="2013-10-24T20:24:00Z">
        <w:r w:rsidR="00AF2F6F" w:rsidRPr="00AF2F6F" w:rsidDel="00C0343C">
          <w:rPr>
            <w:rFonts w:ascii="Times New Roman" w:hAnsi="Times New Roman" w:cs="Times New Roman"/>
            <w:rPrChange w:id="4569" w:author="PIERRE" w:date="2013-10-24T12:27:00Z">
              <w:rPr>
                <w:rFonts w:ascii="Times New Roman" w:hAnsi="Times New Roman" w:cs="Times New Roman"/>
                <w:vertAlign w:val="superscript"/>
              </w:rPr>
            </w:rPrChange>
          </w:rPr>
          <w:delText xml:space="preserve">Étape </w:delText>
        </w:r>
      </w:del>
      <w:r w:rsidR="00AF2F6F" w:rsidRPr="00AF2F6F">
        <w:rPr>
          <w:rFonts w:ascii="Times New Roman" w:hAnsi="Times New Roman" w:cs="Times New Roman"/>
          <w:rPrChange w:id="4570" w:author="PIERRE" w:date="2013-10-24T12:27:00Z">
            <w:rPr>
              <w:rFonts w:ascii="Times New Roman" w:hAnsi="Times New Roman" w:cs="Times New Roman"/>
              <w:vertAlign w:val="superscript"/>
            </w:rPr>
          </w:rPrChange>
        </w:rPr>
        <w:t>9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571" w:author="PIERRE" w:date="2013-10-24T12:27:00Z">
            <w:rPr>
              <w:rFonts w:ascii="Times New Roman" w:hAnsi="Times New Roman" w:cs="Times New Roman"/>
              <w:i/>
              <w:vertAlign w:val="superscript"/>
            </w:rPr>
          </w:rPrChange>
        </w:rPr>
        <w:t>« Il y a 9 boules blanches (bonne</w:t>
      </w:r>
      <w:ins w:id="4572" w:author="Leuveld, Koen" w:date="2013-10-24T20:22:00Z">
        <w:r w:rsidR="00C0343C">
          <w:rPr>
            <w:rFonts w:ascii="Times New Roman" w:hAnsi="Times New Roman" w:cs="Times New Roman"/>
            <w:i/>
          </w:rPr>
          <w:t>s</w:t>
        </w:r>
      </w:ins>
      <w:r w:rsidRPr="00AF2F6F">
        <w:rPr>
          <w:rFonts w:ascii="Times New Roman" w:hAnsi="Times New Roman" w:cs="Times New Roman"/>
          <w:i/>
          <w:rPrChange w:id="4573" w:author="PIERRE" w:date="2013-10-24T12:27:00Z">
            <w:rPr>
              <w:rFonts w:ascii="Times New Roman" w:hAnsi="Times New Roman" w:cs="Times New Roman"/>
              <w:i/>
              <w:vertAlign w:val="superscript"/>
            </w:rPr>
          </w:rPrChange>
        </w:rPr>
        <w:t>) dans le sac, et 1 boule noire (mauvaise).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574"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4575"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576"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4577"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578"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579"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4580"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581"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4582"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583"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1"/>
        </w:numPr>
        <w:jc w:val="both"/>
        <w:rPr>
          <w:rFonts w:ascii="Times New Roman" w:hAnsi="Times New Roman" w:cs="Times New Roman"/>
        </w:rPr>
      </w:pPr>
      <w:r w:rsidRPr="00AF2F6F">
        <w:rPr>
          <w:rFonts w:ascii="Times New Roman" w:hAnsi="Times New Roman" w:cs="Times New Roman"/>
          <w:i/>
          <w:rPrChange w:id="4584" w:author="PIERRE" w:date="2013-10-24T12:27:00Z">
            <w:rPr>
              <w:rFonts w:ascii="Times New Roman" w:hAnsi="Times New Roman" w:cs="Times New Roman"/>
              <w:i/>
              <w:vertAlign w:val="superscript"/>
            </w:rPr>
          </w:rPrChange>
        </w:rPr>
        <w:t>«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585" w:author="PIERRE" w:date="2013-10-24T12:27:00Z">
            <w:rPr>
              <w:rFonts w:ascii="Times New Roman" w:hAnsi="Times New Roman" w:cs="Times New Roman"/>
              <w:vertAlign w:val="superscript"/>
            </w:rPr>
          </w:rPrChange>
        </w:rPr>
        <w:t>ENREGISTRER LE CHOIX DANS LE</w:t>
      </w:r>
      <w:del w:id="4586" w:author="Leuveld, Koen" w:date="2013-10-24T20:23:00Z">
        <w:r w:rsidRPr="00AF2F6F" w:rsidDel="00C0343C">
          <w:rPr>
            <w:rFonts w:ascii="Times New Roman" w:hAnsi="Times New Roman" w:cs="Times New Roman"/>
            <w:rPrChange w:id="4587"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4588" w:author="PIERRE" w:date="2013-10-24T12:27:00Z">
            <w:rPr>
              <w:rFonts w:ascii="Times New Roman" w:hAnsi="Times New Roman" w:cs="Times New Roman"/>
              <w:vertAlign w:val="superscript"/>
            </w:rPr>
          </w:rPrChange>
        </w:rPr>
        <w:t xml:space="preserve"> BAC</w:t>
      </w:r>
      <w:del w:id="4589" w:author="Leuveld, Koen" w:date="2013-10-24T20:23:00Z">
        <w:r w:rsidRPr="00AF2F6F" w:rsidDel="00C0343C">
          <w:rPr>
            <w:rFonts w:ascii="Times New Roman" w:hAnsi="Times New Roman" w:cs="Times New Roman"/>
            <w:rPrChange w:id="4590"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4591" w:author="PIERRE" w:date="2013-10-24T12:27:00Z">
            <w:rPr>
              <w:rFonts w:ascii="Times New Roman" w:hAnsi="Times New Roman" w:cs="Times New Roman"/>
              <w:vertAlign w:val="superscript"/>
            </w:rPr>
          </w:rPrChange>
        </w:rPr>
        <w:t xml:space="preserve"> [RF</w:t>
      </w:r>
      <w:del w:id="4592" w:author="Leuveld, Koen" w:date="2013-10-24T20:23:00Z">
        <w:r w:rsidRPr="00AF2F6F" w:rsidDel="00C0343C">
          <w:rPr>
            <w:rFonts w:ascii="Times New Roman" w:hAnsi="Times New Roman" w:cs="Times New Roman"/>
            <w:rPrChange w:id="4593"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4594" w:author="PIERRE" w:date="2013-10-24T12:27:00Z">
            <w:rPr>
              <w:rFonts w:ascii="Times New Roman" w:hAnsi="Times New Roman" w:cs="Times New Roman"/>
              <w:vertAlign w:val="superscript"/>
            </w:rPr>
          </w:rPrChange>
        </w:rPr>
        <w:t>9]</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595" w:author="PIERRE" w:date="2013-10-24T12:27:00Z">
            <w:rPr>
              <w:rFonts w:ascii="Times New Roman" w:hAnsi="Times New Roman" w:cs="Times New Roman"/>
              <w:vertAlign w:val="superscript"/>
            </w:rPr>
          </w:rPrChange>
        </w:rPr>
        <w:t>METTEZ 10 BOULES BLANCHES ET 0 BOULE</w:t>
      </w:r>
      <w:del w:id="4596" w:author="Leuveld, Koen" w:date="2013-10-24T20:32:00Z">
        <w:r w:rsidRPr="00AF2F6F" w:rsidDel="000C4FA2">
          <w:rPr>
            <w:rFonts w:ascii="Times New Roman" w:hAnsi="Times New Roman" w:cs="Times New Roman"/>
            <w:rPrChange w:id="4597"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4598" w:author="PIERRE" w:date="2013-10-24T12:27:00Z">
            <w:rPr>
              <w:rFonts w:ascii="Times New Roman" w:hAnsi="Times New Roman" w:cs="Times New Roman"/>
              <w:vertAlign w:val="superscript"/>
            </w:rPr>
          </w:rPrChange>
        </w:rPr>
        <w:t xml:space="preserve"> NOIRE</w:t>
      </w:r>
      <w:del w:id="4599" w:author="Leuveld, Koen" w:date="2013-10-24T20:32:00Z">
        <w:r w:rsidRPr="00AF2F6F" w:rsidDel="000C4FA2">
          <w:rPr>
            <w:rFonts w:ascii="Times New Roman" w:hAnsi="Times New Roman" w:cs="Times New Roman"/>
            <w:rPrChange w:id="4600"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4601" w:author="PIERRE" w:date="2013-10-24T12:27:00Z">
            <w:rPr>
              <w:rFonts w:ascii="Times New Roman" w:hAnsi="Times New Roman" w:cs="Times New Roman"/>
              <w:vertAlign w:val="superscript"/>
            </w:rPr>
          </w:rPrChange>
        </w:rPr>
        <w:t xml:space="preserve"> SUR L’ESPACE </w:t>
      </w:r>
      <w:del w:id="4602" w:author="Leuveld, Koen" w:date="2013-10-24T20:23:00Z">
        <w:r w:rsidRPr="00AF2F6F" w:rsidDel="00C0343C">
          <w:rPr>
            <w:rFonts w:ascii="Times New Roman" w:hAnsi="Times New Roman" w:cs="Times New Roman"/>
            <w:rPrChange w:id="4603" w:author="PIERRE" w:date="2013-10-24T12:27:00Z">
              <w:rPr>
                <w:rFonts w:ascii="Times New Roman" w:hAnsi="Times New Roman" w:cs="Times New Roman"/>
                <w:vertAlign w:val="superscript"/>
              </w:rPr>
            </w:rPrChange>
          </w:rPr>
          <w:delText xml:space="preserve">PREVU </w:delText>
        </w:r>
      </w:del>
      <w:ins w:id="4604" w:author="Leuveld, Koen" w:date="2013-10-24T20:23:00Z">
        <w:r w:rsidR="00C0343C" w:rsidRPr="00AF2F6F">
          <w:rPr>
            <w:rFonts w:ascii="Times New Roman" w:hAnsi="Times New Roman" w:cs="Times New Roman"/>
            <w:rPrChange w:id="4605" w:author="PIERRE" w:date="2013-10-24T12:27:00Z">
              <w:rPr>
                <w:rFonts w:ascii="Times New Roman" w:hAnsi="Times New Roman" w:cs="Times New Roman"/>
                <w:vertAlign w:val="superscript"/>
              </w:rPr>
            </w:rPrChange>
          </w:rPr>
          <w:t>PR</w:t>
        </w:r>
        <w:r w:rsidR="00C0343C">
          <w:rPr>
            <w:rFonts w:ascii="Times New Roman" w:hAnsi="Times New Roman" w:cs="Times New Roman"/>
          </w:rPr>
          <w:t>É</w:t>
        </w:r>
        <w:r w:rsidR="00C0343C" w:rsidRPr="00AF2F6F">
          <w:rPr>
            <w:rFonts w:ascii="Times New Roman" w:hAnsi="Times New Roman" w:cs="Times New Roman"/>
            <w:rPrChange w:id="4606" w:author="PIERRE" w:date="2013-10-24T12:27:00Z">
              <w:rPr>
                <w:rFonts w:ascii="Times New Roman" w:hAnsi="Times New Roman" w:cs="Times New Roman"/>
                <w:vertAlign w:val="superscript"/>
              </w:rPr>
            </w:rPrChange>
          </w:rPr>
          <w:t xml:space="preserve">VU </w:t>
        </w:r>
      </w:ins>
      <w:del w:id="4607" w:author="Leuveld, Koen" w:date="2013-10-24T20:23:00Z">
        <w:r w:rsidRPr="00AF2F6F" w:rsidDel="00C0343C">
          <w:rPr>
            <w:rFonts w:ascii="Times New Roman" w:hAnsi="Times New Roman" w:cs="Times New Roman"/>
            <w:rPrChange w:id="4608" w:author="PIERRE" w:date="2013-10-24T12:27:00Z">
              <w:rPr>
                <w:rFonts w:ascii="Times New Roman" w:hAnsi="Times New Roman" w:cs="Times New Roman"/>
                <w:vertAlign w:val="superscript"/>
              </w:rPr>
            </w:rPrChange>
          </w:rPr>
          <w:delText xml:space="preserve">POUR  </w:delText>
        </w:r>
      </w:del>
      <w:ins w:id="4609" w:author="Leuveld, Koen" w:date="2013-10-24T20:23:00Z">
        <w:r w:rsidR="00C0343C">
          <w:rPr>
            <w:rFonts w:ascii="Times New Roman" w:hAnsi="Times New Roman" w:cs="Times New Roman"/>
          </w:rPr>
          <w:t>À</w:t>
        </w:r>
        <w:r w:rsidR="00C0343C" w:rsidRPr="00AF2F6F">
          <w:rPr>
            <w:rFonts w:ascii="Times New Roman" w:hAnsi="Times New Roman" w:cs="Times New Roman"/>
            <w:rPrChange w:id="4610" w:author="PIERRE" w:date="2013-10-24T12:27:00Z">
              <w:rPr>
                <w:rFonts w:ascii="Times New Roman" w:hAnsi="Times New Roman" w:cs="Times New Roman"/>
                <w:vertAlign w:val="superscript"/>
              </w:rPr>
            </w:rPrChange>
          </w:rPr>
          <w:t xml:space="preserve"> </w:t>
        </w:r>
      </w:ins>
      <w:r w:rsidRPr="00AF2F6F">
        <w:rPr>
          <w:rFonts w:ascii="Times New Roman" w:hAnsi="Times New Roman" w:cs="Times New Roman"/>
          <w:rPrChange w:id="4611" w:author="PIERRE" w:date="2013-10-24T12:27:00Z">
            <w:rPr>
              <w:rFonts w:ascii="Times New Roman" w:hAnsi="Times New Roman" w:cs="Times New Roman"/>
              <w:vertAlign w:val="superscript"/>
            </w:rPr>
          </w:rPrChange>
        </w:rPr>
        <w:t>L’EXERCICE</w:t>
      </w:r>
    </w:p>
    <w:p w:rsidR="002A57BD" w:rsidRPr="00442E10" w:rsidRDefault="00AF2F6F" w:rsidP="00AF6156">
      <w:pPr>
        <w:pStyle w:val="ListParagraph"/>
        <w:numPr>
          <w:ilvl w:val="0"/>
          <w:numId w:val="9"/>
        </w:numPr>
        <w:jc w:val="both"/>
        <w:rPr>
          <w:rFonts w:ascii="Times New Roman" w:hAnsi="Times New Roman" w:cs="Times New Roman"/>
        </w:rPr>
      </w:pPr>
      <w:del w:id="4612" w:author="Leuveld, Koen" w:date="2013-10-24T20:24:00Z">
        <w:r w:rsidRPr="00AF2F6F" w:rsidDel="00C0343C">
          <w:rPr>
            <w:rFonts w:ascii="Times New Roman" w:hAnsi="Times New Roman" w:cs="Times New Roman"/>
            <w:rPrChange w:id="4613" w:author="PIERRE" w:date="2013-10-24T12:27:00Z">
              <w:rPr>
                <w:rFonts w:ascii="Times New Roman" w:hAnsi="Times New Roman" w:cs="Times New Roman"/>
                <w:vertAlign w:val="superscript"/>
              </w:rPr>
            </w:rPrChange>
          </w:rPr>
          <w:delText xml:space="preserve">Étape </w:delText>
        </w:r>
      </w:del>
      <w:ins w:id="4614" w:author="Leuveld, Koen" w:date="2013-10-24T20:24:00Z">
        <w:r w:rsidR="00C0343C">
          <w:rPr>
            <w:rFonts w:ascii="Times New Roman" w:hAnsi="Times New Roman" w:cs="Times New Roman"/>
          </w:rPr>
          <w:t>Mélange</w:t>
        </w:r>
        <w:r w:rsidR="00C0343C" w:rsidRPr="00AF2F6F">
          <w:rPr>
            <w:rFonts w:ascii="Times New Roman" w:hAnsi="Times New Roman" w:cs="Times New Roman"/>
            <w:rPrChange w:id="4615" w:author="PIERRE" w:date="2013-10-24T12:27:00Z">
              <w:rPr>
                <w:rFonts w:ascii="Times New Roman" w:hAnsi="Times New Roman" w:cs="Times New Roman"/>
                <w:vertAlign w:val="superscript"/>
              </w:rPr>
            </w:rPrChange>
          </w:rPr>
          <w:t xml:space="preserve"> </w:t>
        </w:r>
      </w:ins>
      <w:r w:rsidRPr="00AF2F6F">
        <w:rPr>
          <w:rFonts w:ascii="Times New Roman" w:hAnsi="Times New Roman" w:cs="Times New Roman"/>
          <w:rPrChange w:id="4616" w:author="PIERRE" w:date="2013-10-24T12:27:00Z">
            <w:rPr>
              <w:rFonts w:ascii="Times New Roman" w:hAnsi="Times New Roman" w:cs="Times New Roman"/>
              <w:vertAlign w:val="superscript"/>
            </w:rPr>
          </w:rPrChange>
        </w:rPr>
        <w:t>10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617" w:author="PIERRE" w:date="2013-10-24T12:27:00Z">
            <w:rPr>
              <w:rFonts w:ascii="Times New Roman" w:hAnsi="Times New Roman" w:cs="Times New Roman"/>
              <w:i/>
              <w:vertAlign w:val="superscript"/>
            </w:rPr>
          </w:rPrChange>
        </w:rPr>
        <w:t>« Il y a 10 boules blanches (bonnes) dans le sac, et 0 boule noire (mauvaise).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618"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4619"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620"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4621"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622"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1"/>
        </w:numPr>
        <w:jc w:val="both"/>
        <w:rPr>
          <w:rFonts w:ascii="Times New Roman" w:hAnsi="Times New Roman" w:cs="Times New Roman"/>
          <w:i/>
        </w:rPr>
      </w:pPr>
      <w:r w:rsidRPr="00AF2F6F">
        <w:rPr>
          <w:rFonts w:ascii="Times New Roman" w:hAnsi="Times New Roman" w:cs="Times New Roman"/>
          <w:i/>
          <w:rPrChange w:id="4623"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4624"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625"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4626"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627"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1"/>
        </w:numPr>
        <w:jc w:val="both"/>
        <w:rPr>
          <w:rFonts w:ascii="Times New Roman" w:hAnsi="Times New Roman" w:cs="Times New Roman"/>
        </w:rPr>
      </w:pPr>
      <w:r w:rsidRPr="00AF2F6F">
        <w:rPr>
          <w:rFonts w:ascii="Times New Roman" w:hAnsi="Times New Roman" w:cs="Times New Roman"/>
          <w:i/>
          <w:rPrChange w:id="4628" w:author="PIERRE" w:date="2013-10-24T12:27:00Z">
            <w:rPr>
              <w:rFonts w:ascii="Times New Roman" w:hAnsi="Times New Roman" w:cs="Times New Roman"/>
              <w:i/>
              <w:vertAlign w:val="superscript"/>
            </w:rPr>
          </w:rPrChange>
        </w:rPr>
        <w:t>«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629" w:author="PIERRE" w:date="2013-10-24T12:27:00Z">
            <w:rPr>
              <w:rFonts w:ascii="Times New Roman" w:hAnsi="Times New Roman" w:cs="Times New Roman"/>
              <w:vertAlign w:val="superscript"/>
            </w:rPr>
          </w:rPrChange>
        </w:rPr>
        <w:t>ENREGISTRER LE CHOIX DANS LES BACS [RF10]</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630" w:author="PIERRE" w:date="2013-10-24T12:27:00Z">
            <w:rPr>
              <w:rFonts w:ascii="Times New Roman" w:hAnsi="Times New Roman" w:cs="Times New Roman"/>
              <w:vertAlign w:val="superscript"/>
            </w:rPr>
          </w:rPrChange>
        </w:rPr>
        <w:t>ENREGISTRER LE CHOIX SUR LE FORMULAIRE CORRESPONDANT A L’EXERCICE</w:t>
      </w:r>
    </w:p>
    <w:p w:rsidR="002A57BD" w:rsidRPr="00442E10" w:rsidRDefault="00AF2F6F" w:rsidP="002A57BD">
      <w:pPr>
        <w:pStyle w:val="Heading3"/>
        <w:rPr>
          <w:rFonts w:ascii="Times New Roman" w:hAnsi="Times New Roman" w:cs="Times New Roman"/>
          <w:lang w:val="fr-FR"/>
        </w:rPr>
      </w:pPr>
      <w:r w:rsidRPr="00AF2F6F">
        <w:rPr>
          <w:rFonts w:ascii="Times New Roman" w:hAnsi="Times New Roman" w:cs="Times New Roman"/>
          <w:lang w:val="fr-FR"/>
          <w:rPrChange w:id="4631" w:author="PIERRE" w:date="2013-10-24T12:27:00Z">
            <w:rPr>
              <w:rFonts w:ascii="Times New Roman" w:hAnsi="Times New Roman" w:cs="Times New Roman"/>
              <w:vertAlign w:val="superscript"/>
              <w:lang w:val="fr-FR"/>
            </w:rPr>
          </w:rPrChange>
        </w:rPr>
        <w:lastRenderedPageBreak/>
        <w:t>Après l’exercice avec la femme</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632" w:author="PIERRE" w:date="2013-10-24T12:27:00Z">
            <w:rPr>
              <w:rFonts w:ascii="Times New Roman" w:hAnsi="Times New Roman" w:cs="Times New Roman"/>
              <w:vertAlign w:val="superscript"/>
            </w:rPr>
          </w:rPrChange>
        </w:rPr>
        <w:t>Merci pour vos réponses</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633" w:author="PIERRE" w:date="2013-10-24T12:27:00Z">
            <w:rPr>
              <w:rFonts w:ascii="Times New Roman" w:hAnsi="Times New Roman" w:cs="Times New Roman"/>
              <w:vertAlign w:val="superscript"/>
            </w:rPr>
          </w:rPrChange>
        </w:rPr>
        <w:t>On attend maintenant que votre mari soit prêt</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634" w:author="PIERRE" w:date="2013-10-24T12:27:00Z">
            <w:rPr>
              <w:rFonts w:ascii="Times New Roman" w:hAnsi="Times New Roman" w:cs="Times New Roman"/>
              <w:vertAlign w:val="superscript"/>
            </w:rPr>
          </w:rPrChange>
        </w:rPr>
        <w:t>Dès qu’il arrive, nous allons vous demander de prendre une décision ensemble</w:t>
      </w:r>
    </w:p>
    <w:p w:rsidR="002A57BD" w:rsidRPr="00442E10" w:rsidRDefault="002A57BD" w:rsidP="002A57BD">
      <w:pPr>
        <w:pStyle w:val="ListParagraph"/>
        <w:jc w:val="both"/>
        <w:rPr>
          <w:rFonts w:ascii="Times New Roman" w:hAnsi="Times New Roman" w:cs="Times New Roman"/>
        </w:rPr>
      </w:pPr>
    </w:p>
    <w:p w:rsidR="002A57BD" w:rsidRPr="00442E10" w:rsidRDefault="00AF2F6F" w:rsidP="002A57BD">
      <w:pPr>
        <w:pStyle w:val="Heading2"/>
        <w:rPr>
          <w:rFonts w:ascii="Times New Roman" w:hAnsi="Times New Roman" w:cs="Times New Roman"/>
          <w:lang w:val="fr-FR"/>
        </w:rPr>
      </w:pPr>
      <w:r w:rsidRPr="00AF2F6F">
        <w:rPr>
          <w:rFonts w:ascii="Times New Roman" w:hAnsi="Times New Roman" w:cs="Times New Roman"/>
          <w:lang w:val="fr-FR"/>
          <w:rPrChange w:id="4635" w:author="PIERRE" w:date="2013-10-24T12:27:00Z">
            <w:rPr>
              <w:rFonts w:ascii="Times New Roman" w:hAnsi="Times New Roman" w:cs="Times New Roman"/>
              <w:vertAlign w:val="superscript"/>
              <w:lang w:val="fr-FR"/>
            </w:rPr>
          </w:rPrChange>
        </w:rPr>
        <w:t xml:space="preserve">Exercice 3: Exercice de Risque pour le Couple (RC) </w:t>
      </w:r>
    </w:p>
    <w:p w:rsidR="002A57BD" w:rsidRPr="00442E10" w:rsidRDefault="00AF2F6F" w:rsidP="002A57BD">
      <w:pPr>
        <w:pStyle w:val="Heading3"/>
        <w:rPr>
          <w:rFonts w:ascii="Times New Roman" w:hAnsi="Times New Roman" w:cs="Times New Roman"/>
          <w:color w:val="auto"/>
          <w:sz w:val="20"/>
          <w:szCs w:val="20"/>
          <w:lang w:val="fr-FR"/>
        </w:rPr>
      </w:pPr>
      <w:r w:rsidRPr="00AF2F6F">
        <w:rPr>
          <w:rFonts w:ascii="Times New Roman" w:hAnsi="Times New Roman" w:cs="Times New Roman"/>
          <w:lang w:val="fr-FR"/>
          <w:rPrChange w:id="4636" w:author="PIERRE" w:date="2013-10-24T12:27:00Z">
            <w:rPr>
              <w:rFonts w:ascii="Times New Roman" w:hAnsi="Times New Roman" w:cs="Times New Roman"/>
              <w:vertAlign w:val="superscript"/>
              <w:lang w:val="fr-FR"/>
            </w:rPr>
          </w:rPrChange>
        </w:rPr>
        <w:t xml:space="preserve"> </w:t>
      </w:r>
      <w:r w:rsidRPr="00AF2F6F">
        <w:rPr>
          <w:rFonts w:ascii="Times New Roman" w:hAnsi="Times New Roman" w:cs="Times New Roman"/>
          <w:color w:val="auto"/>
          <w:sz w:val="20"/>
          <w:szCs w:val="20"/>
          <w:lang w:val="fr-FR"/>
          <w:rPrChange w:id="4637" w:author="PIERRE" w:date="2013-10-24T12:27:00Z">
            <w:rPr>
              <w:rFonts w:ascii="Times New Roman" w:hAnsi="Times New Roman" w:cs="Times New Roman"/>
              <w:color w:val="auto"/>
              <w:sz w:val="20"/>
              <w:szCs w:val="20"/>
              <w:vertAlign w:val="superscript"/>
              <w:lang w:val="fr-FR"/>
            </w:rPr>
          </w:rPrChange>
        </w:rPr>
        <w:t xml:space="preserve">(CET EXERCICE NE CONCERNE PAS LES </w:t>
      </w:r>
      <w:del w:id="4638" w:author="PIERRE" w:date="2013-10-23T16:40:00Z">
        <w:r w:rsidRPr="00AF2F6F">
          <w:rPr>
            <w:rFonts w:ascii="Times New Roman" w:hAnsi="Times New Roman" w:cs="Times New Roman"/>
            <w:color w:val="auto"/>
            <w:sz w:val="20"/>
            <w:szCs w:val="20"/>
            <w:lang w:val="fr-FR"/>
            <w:rPrChange w:id="4639" w:author="PIERRE" w:date="2013-10-24T12:27:00Z">
              <w:rPr>
                <w:rFonts w:ascii="Times New Roman" w:hAnsi="Times New Roman" w:cs="Times New Roman"/>
                <w:color w:val="auto"/>
                <w:sz w:val="20"/>
                <w:szCs w:val="20"/>
                <w:vertAlign w:val="superscript"/>
                <w:lang w:val="fr-FR"/>
              </w:rPr>
            </w:rPrChange>
          </w:rPr>
          <w:delText>MENAGE</w:delText>
        </w:r>
      </w:del>
      <w:ins w:id="4640" w:author="PIERRE" w:date="2013-10-23T16:40:00Z">
        <w:r w:rsidRPr="00AF2F6F">
          <w:rPr>
            <w:rFonts w:ascii="Times New Roman" w:hAnsi="Times New Roman" w:cs="Times New Roman"/>
            <w:color w:val="auto"/>
            <w:sz w:val="20"/>
            <w:szCs w:val="20"/>
            <w:lang w:val="fr-FR"/>
            <w:rPrChange w:id="4641" w:author="PIERRE" w:date="2013-10-24T12:27:00Z">
              <w:rPr>
                <w:rFonts w:ascii="Times New Roman" w:hAnsi="Times New Roman" w:cs="Times New Roman"/>
                <w:color w:val="auto"/>
                <w:sz w:val="20"/>
                <w:szCs w:val="20"/>
                <w:vertAlign w:val="superscript"/>
                <w:lang w:val="fr-FR"/>
              </w:rPr>
            </w:rPrChange>
          </w:rPr>
          <w:t>MÉNAGE</w:t>
        </w:r>
      </w:ins>
      <w:r w:rsidRPr="00AF2F6F">
        <w:rPr>
          <w:rFonts w:ascii="Times New Roman" w:hAnsi="Times New Roman" w:cs="Times New Roman"/>
          <w:color w:val="auto"/>
          <w:sz w:val="20"/>
          <w:szCs w:val="20"/>
          <w:lang w:val="fr-FR"/>
          <w:rPrChange w:id="4642" w:author="PIERRE" w:date="2013-10-24T12:27:00Z">
            <w:rPr>
              <w:rFonts w:ascii="Times New Roman" w:hAnsi="Times New Roman" w:cs="Times New Roman"/>
              <w:color w:val="auto"/>
              <w:sz w:val="20"/>
              <w:szCs w:val="20"/>
              <w:vertAlign w:val="superscript"/>
              <w:lang w:val="fr-FR"/>
            </w:rPr>
          </w:rPrChange>
        </w:rPr>
        <w:t>S CELIBATAIRES)</w:t>
      </w:r>
    </w:p>
    <w:p w:rsidR="002A57BD" w:rsidRPr="00442E10" w:rsidRDefault="00AF2F6F" w:rsidP="002A57BD">
      <w:pPr>
        <w:pStyle w:val="Heading3"/>
        <w:rPr>
          <w:rFonts w:ascii="Times New Roman" w:hAnsi="Times New Roman" w:cs="Times New Roman"/>
          <w:lang w:val="fr-FR"/>
        </w:rPr>
      </w:pPr>
      <w:r w:rsidRPr="00AF2F6F">
        <w:rPr>
          <w:rFonts w:ascii="Times New Roman" w:hAnsi="Times New Roman" w:cs="Times New Roman"/>
          <w:lang w:val="fr-FR"/>
          <w:rPrChange w:id="4643" w:author="PIERRE" w:date="2013-10-24T12:27:00Z">
            <w:rPr>
              <w:rFonts w:ascii="Times New Roman" w:hAnsi="Times New Roman" w:cs="Times New Roman"/>
              <w:vertAlign w:val="superscript"/>
              <w:lang w:val="fr-FR"/>
            </w:rPr>
          </w:rPrChange>
        </w:rPr>
        <w:t>Explications de l’exercice 3</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644" w:author="PIERRE" w:date="2013-10-24T12:27:00Z">
            <w:rPr>
              <w:rFonts w:ascii="Times New Roman" w:hAnsi="Times New Roman" w:cs="Times New Roman"/>
              <w:vertAlign w:val="superscript"/>
            </w:rPr>
          </w:rPrChange>
        </w:rPr>
        <w:t xml:space="preserve">APRES AVOIR PRIS SEPAREMENT LE CHEF DE </w:t>
      </w:r>
      <w:del w:id="4645" w:author="PIERRE" w:date="2013-10-23T16:40:00Z">
        <w:r w:rsidRPr="00AF2F6F">
          <w:rPr>
            <w:rFonts w:ascii="Times New Roman" w:hAnsi="Times New Roman" w:cs="Times New Roman"/>
            <w:rPrChange w:id="4646" w:author="PIERRE" w:date="2013-10-24T12:27:00Z">
              <w:rPr>
                <w:rFonts w:ascii="Times New Roman" w:hAnsi="Times New Roman" w:cs="Times New Roman"/>
                <w:vertAlign w:val="superscript"/>
              </w:rPr>
            </w:rPrChange>
          </w:rPr>
          <w:delText>MENAGE</w:delText>
        </w:r>
      </w:del>
      <w:ins w:id="4647" w:author="PIERRE" w:date="2013-10-23T16:40:00Z">
        <w:r w:rsidRPr="00AF2F6F">
          <w:rPr>
            <w:rFonts w:ascii="Times New Roman" w:hAnsi="Times New Roman" w:cs="Times New Roman"/>
            <w:rPrChange w:id="4648" w:author="PIERRE" w:date="2013-10-24T12:27:00Z">
              <w:rPr>
                <w:rFonts w:ascii="Times New Roman" w:hAnsi="Times New Roman" w:cs="Times New Roman"/>
                <w:vertAlign w:val="superscript"/>
              </w:rPr>
            </w:rPrChange>
          </w:rPr>
          <w:t>MÉNAGE</w:t>
        </w:r>
      </w:ins>
      <w:r w:rsidRPr="00AF2F6F">
        <w:rPr>
          <w:rFonts w:ascii="Times New Roman" w:hAnsi="Times New Roman" w:cs="Times New Roman"/>
          <w:rPrChange w:id="4649" w:author="PIERRE" w:date="2013-10-24T12:27:00Z">
            <w:rPr>
              <w:rFonts w:ascii="Times New Roman" w:hAnsi="Times New Roman" w:cs="Times New Roman"/>
              <w:vertAlign w:val="superscript"/>
            </w:rPr>
          </w:rPrChange>
        </w:rPr>
        <w:t xml:space="preserve"> ET SA FEMME, REUNISSEZ-LES DEUX POUR CET EXERCICE.</w:t>
      </w:r>
    </w:p>
    <w:p w:rsidR="002A57BD" w:rsidRPr="002D6549" w:rsidRDefault="002D6549" w:rsidP="00AF6156">
      <w:pPr>
        <w:pStyle w:val="ListParagraph"/>
        <w:numPr>
          <w:ilvl w:val="0"/>
          <w:numId w:val="9"/>
        </w:numPr>
        <w:jc w:val="both"/>
        <w:rPr>
          <w:rFonts w:ascii="Times New Roman" w:hAnsi="Times New Roman" w:cs="Times New Roman"/>
          <w:i/>
          <w:rPrChange w:id="4650" w:author="Leuveld, Koen" w:date="2013-10-24T18:52:00Z">
            <w:rPr>
              <w:rFonts w:ascii="Times New Roman" w:hAnsi="Times New Roman" w:cs="Times New Roman"/>
            </w:rPr>
          </w:rPrChange>
        </w:rPr>
      </w:pPr>
      <w:ins w:id="4651" w:author="Leuveld, Koen" w:date="2013-10-24T18:52:00Z">
        <w:r w:rsidRPr="002D6549">
          <w:rPr>
            <w:rFonts w:ascii="Times New Roman" w:hAnsi="Times New Roman" w:cs="Times New Roman"/>
            <w:i/>
            <w:rPrChange w:id="4652" w:author="Leuveld, Koen" w:date="2013-10-24T18:52:00Z">
              <w:rPr>
                <w:rFonts w:ascii="Times New Roman" w:hAnsi="Times New Roman" w:cs="Times New Roman"/>
              </w:rPr>
            </w:rPrChange>
          </w:rPr>
          <w:t>« </w:t>
        </w:r>
      </w:ins>
      <w:r w:rsidR="00AF2F6F" w:rsidRPr="002D6549">
        <w:rPr>
          <w:rFonts w:ascii="Times New Roman" w:hAnsi="Times New Roman" w:cs="Times New Roman"/>
          <w:i/>
          <w:rPrChange w:id="4653" w:author="Leuveld, Koen" w:date="2013-10-24T18:52:00Z">
            <w:rPr>
              <w:rFonts w:ascii="Times New Roman" w:hAnsi="Times New Roman" w:cs="Times New Roman"/>
              <w:vertAlign w:val="superscript"/>
            </w:rPr>
          </w:rPrChange>
        </w:rPr>
        <w:t>Vous venez de terminer avec les exercices individuels dans lesquels vous avez pris des décisions séparément.</w:t>
      </w:r>
      <w:ins w:id="4654" w:author="Leuveld, Koen" w:date="2013-10-24T18:52:00Z">
        <w:r w:rsidRPr="002D6549">
          <w:rPr>
            <w:rFonts w:ascii="Times New Roman" w:hAnsi="Times New Roman" w:cs="Times New Roman"/>
            <w:i/>
            <w:rPrChange w:id="4655" w:author="Leuveld, Koen" w:date="2013-10-24T18:52:00Z">
              <w:rPr>
                <w:rFonts w:ascii="Times New Roman" w:hAnsi="Times New Roman" w:cs="Times New Roman"/>
              </w:rPr>
            </w:rPrChange>
          </w:rPr>
          <w:t> »</w:t>
        </w:r>
      </w:ins>
    </w:p>
    <w:p w:rsidR="002A57BD" w:rsidRPr="002D6549" w:rsidRDefault="002D6549" w:rsidP="00AF6156">
      <w:pPr>
        <w:pStyle w:val="ListParagraph"/>
        <w:numPr>
          <w:ilvl w:val="0"/>
          <w:numId w:val="9"/>
        </w:numPr>
        <w:jc w:val="both"/>
        <w:rPr>
          <w:rFonts w:ascii="Times New Roman" w:hAnsi="Times New Roman" w:cs="Times New Roman"/>
          <w:i/>
          <w:rPrChange w:id="4656" w:author="Leuveld, Koen" w:date="2013-10-24T18:52:00Z">
            <w:rPr>
              <w:rFonts w:ascii="Times New Roman" w:hAnsi="Times New Roman" w:cs="Times New Roman"/>
            </w:rPr>
          </w:rPrChange>
        </w:rPr>
      </w:pPr>
      <w:ins w:id="4657" w:author="Leuveld, Koen" w:date="2013-10-24T18:52:00Z">
        <w:r w:rsidRPr="002D6549">
          <w:rPr>
            <w:rFonts w:ascii="Times New Roman" w:hAnsi="Times New Roman" w:cs="Times New Roman"/>
            <w:i/>
            <w:rPrChange w:id="4658" w:author="Leuveld, Koen" w:date="2013-10-24T18:52:00Z">
              <w:rPr>
                <w:rFonts w:ascii="Times New Roman" w:hAnsi="Times New Roman" w:cs="Times New Roman"/>
              </w:rPr>
            </w:rPrChange>
          </w:rPr>
          <w:t>« </w:t>
        </w:r>
      </w:ins>
      <w:r w:rsidR="00AF2F6F" w:rsidRPr="002D6549">
        <w:rPr>
          <w:rFonts w:ascii="Times New Roman" w:hAnsi="Times New Roman" w:cs="Times New Roman"/>
          <w:i/>
          <w:rPrChange w:id="4659" w:author="Leuveld, Koen" w:date="2013-10-24T18:52:00Z">
            <w:rPr>
              <w:rFonts w:ascii="Times New Roman" w:hAnsi="Times New Roman" w:cs="Times New Roman"/>
              <w:vertAlign w:val="superscript"/>
            </w:rPr>
          </w:rPrChange>
        </w:rPr>
        <w:t>Maintenant, vous allez faire le même exercice, mais ensemble.</w:t>
      </w:r>
      <w:ins w:id="4660" w:author="Leuveld, Koen" w:date="2013-10-24T18:52:00Z">
        <w:r w:rsidRPr="002D6549">
          <w:rPr>
            <w:rFonts w:ascii="Times New Roman" w:hAnsi="Times New Roman" w:cs="Times New Roman"/>
            <w:i/>
            <w:rPrChange w:id="4661" w:author="Leuveld, Koen" w:date="2013-10-24T18:52:00Z">
              <w:rPr>
                <w:rFonts w:ascii="Times New Roman" w:hAnsi="Times New Roman" w:cs="Times New Roman"/>
              </w:rPr>
            </w:rPrChange>
          </w:rPr>
          <w:t> »</w:t>
        </w:r>
      </w:ins>
    </w:p>
    <w:p w:rsidR="002A57BD" w:rsidRPr="002D6549" w:rsidRDefault="002D6549" w:rsidP="00AF6156">
      <w:pPr>
        <w:pStyle w:val="ListParagraph"/>
        <w:numPr>
          <w:ilvl w:val="0"/>
          <w:numId w:val="9"/>
        </w:numPr>
        <w:jc w:val="both"/>
        <w:rPr>
          <w:rFonts w:ascii="Times New Roman" w:hAnsi="Times New Roman" w:cs="Times New Roman"/>
          <w:i/>
          <w:rPrChange w:id="4662" w:author="Leuveld, Koen" w:date="2013-10-24T18:52:00Z">
            <w:rPr>
              <w:rFonts w:ascii="Times New Roman" w:hAnsi="Times New Roman" w:cs="Times New Roman"/>
            </w:rPr>
          </w:rPrChange>
        </w:rPr>
      </w:pPr>
      <w:ins w:id="4663" w:author="Leuveld, Koen" w:date="2013-10-24T18:52:00Z">
        <w:r w:rsidRPr="002D6549">
          <w:rPr>
            <w:rFonts w:ascii="Times New Roman" w:hAnsi="Times New Roman" w:cs="Times New Roman"/>
            <w:i/>
            <w:rPrChange w:id="4664" w:author="Leuveld, Koen" w:date="2013-10-24T18:52:00Z">
              <w:rPr>
                <w:rFonts w:ascii="Times New Roman" w:hAnsi="Times New Roman" w:cs="Times New Roman"/>
              </w:rPr>
            </w:rPrChange>
          </w:rPr>
          <w:t>« </w:t>
        </w:r>
      </w:ins>
      <w:r w:rsidR="00AF2F6F" w:rsidRPr="002D6549">
        <w:rPr>
          <w:rFonts w:ascii="Times New Roman" w:hAnsi="Times New Roman" w:cs="Times New Roman"/>
          <w:i/>
          <w:rPrChange w:id="4665" w:author="Leuveld, Koen" w:date="2013-10-24T18:52:00Z">
            <w:rPr>
              <w:rFonts w:ascii="Times New Roman" w:hAnsi="Times New Roman" w:cs="Times New Roman"/>
              <w:vertAlign w:val="superscript"/>
            </w:rPr>
          </w:rPrChange>
        </w:rPr>
        <w:t>Vous allez vous concerter pour choisir l’option préférée (option A=sac rouge, option B=sac bleu). Je reporterai votre réponse commune lorsque vous aurez terminé.</w:t>
      </w:r>
      <w:ins w:id="4666" w:author="Leuveld, Koen" w:date="2013-10-24T18:52:00Z">
        <w:r w:rsidRPr="002D6549">
          <w:rPr>
            <w:rFonts w:ascii="Times New Roman" w:hAnsi="Times New Roman" w:cs="Times New Roman"/>
            <w:i/>
            <w:rPrChange w:id="4667" w:author="Leuveld, Koen" w:date="2013-10-24T18:52:00Z">
              <w:rPr>
                <w:rFonts w:ascii="Times New Roman" w:hAnsi="Times New Roman" w:cs="Times New Roman"/>
              </w:rPr>
            </w:rPrChange>
          </w:rPr>
          <w:t> »</w:t>
        </w:r>
      </w:ins>
    </w:p>
    <w:p w:rsidR="002A57BD" w:rsidRPr="002D6549" w:rsidRDefault="002D6549" w:rsidP="00AF6156">
      <w:pPr>
        <w:pStyle w:val="ListParagraph"/>
        <w:numPr>
          <w:ilvl w:val="0"/>
          <w:numId w:val="9"/>
        </w:numPr>
        <w:jc w:val="both"/>
        <w:rPr>
          <w:ins w:id="4668" w:author="Leuveld, Koen" w:date="2013-10-24T16:03:00Z"/>
          <w:rFonts w:ascii="Times New Roman" w:hAnsi="Times New Roman" w:cs="Times New Roman"/>
          <w:i/>
          <w:rPrChange w:id="4669" w:author="Leuveld, Koen" w:date="2013-10-24T18:52:00Z">
            <w:rPr>
              <w:ins w:id="4670" w:author="Leuveld, Koen" w:date="2013-10-24T16:03:00Z"/>
              <w:rFonts w:ascii="Times New Roman" w:hAnsi="Times New Roman" w:cs="Times New Roman"/>
            </w:rPr>
          </w:rPrChange>
        </w:rPr>
      </w:pPr>
      <w:ins w:id="4671" w:author="Leuveld, Koen" w:date="2013-10-24T18:52:00Z">
        <w:r w:rsidRPr="002D6549">
          <w:rPr>
            <w:rFonts w:ascii="Times New Roman" w:hAnsi="Times New Roman" w:cs="Times New Roman"/>
            <w:i/>
            <w:rPrChange w:id="4672" w:author="Leuveld, Koen" w:date="2013-10-24T18:52:00Z">
              <w:rPr>
                <w:rFonts w:ascii="Times New Roman" w:hAnsi="Times New Roman" w:cs="Times New Roman"/>
              </w:rPr>
            </w:rPrChange>
          </w:rPr>
          <w:t>« </w:t>
        </w:r>
      </w:ins>
      <w:r w:rsidR="00AF2F6F" w:rsidRPr="002D6549">
        <w:rPr>
          <w:rFonts w:ascii="Times New Roman" w:hAnsi="Times New Roman" w:cs="Times New Roman"/>
          <w:i/>
          <w:rPrChange w:id="4673" w:author="Leuveld, Koen" w:date="2013-10-24T18:52:00Z">
            <w:rPr>
              <w:rFonts w:ascii="Times New Roman" w:hAnsi="Times New Roman" w:cs="Times New Roman"/>
              <w:vertAlign w:val="superscript"/>
            </w:rPr>
          </w:rPrChange>
        </w:rPr>
        <w:t>Cet exercice sera suivi par d’autres et à l’issue de tous ces exercices vous recevrez un peu d’argent pour un seul exercice correspondant au numéro du jeton que vous sélectionnerez au hasard lors de la réunion de paiement</w:t>
      </w:r>
      <w:ins w:id="4674" w:author="Leuveld, Koen" w:date="2013-10-24T18:52:00Z">
        <w:r w:rsidRPr="002D6549">
          <w:rPr>
            <w:rFonts w:ascii="Times New Roman" w:hAnsi="Times New Roman" w:cs="Times New Roman"/>
            <w:i/>
            <w:rPrChange w:id="4675" w:author="Leuveld, Koen" w:date="2013-10-24T18:52:00Z">
              <w:rPr>
                <w:rFonts w:ascii="Times New Roman" w:hAnsi="Times New Roman" w:cs="Times New Roman"/>
              </w:rPr>
            </w:rPrChange>
          </w:rPr>
          <w:t> »</w:t>
        </w:r>
      </w:ins>
    </w:p>
    <w:p w:rsidR="008B5E80" w:rsidRDefault="008B5E80" w:rsidP="008B5E80">
      <w:pPr>
        <w:pStyle w:val="ListParagraph"/>
        <w:numPr>
          <w:ilvl w:val="0"/>
          <w:numId w:val="9"/>
        </w:numPr>
        <w:jc w:val="both"/>
        <w:rPr>
          <w:ins w:id="4676" w:author="Leuveld, Koen" w:date="2013-10-24T16:03:00Z"/>
          <w:rFonts w:ascii="Times New Roman" w:hAnsi="Times New Roman" w:cs="Times New Roman"/>
        </w:rPr>
      </w:pPr>
      <w:ins w:id="4677" w:author="Leuveld, Koen" w:date="2013-10-24T16:03:00Z">
        <w:r w:rsidRPr="00936514">
          <w:rPr>
            <w:rFonts w:ascii="Times New Roman" w:hAnsi="Times New Roman" w:cs="Times New Roman"/>
          </w:rPr>
          <w:t xml:space="preserve">Vérifiez si le </w:t>
        </w:r>
        <w:r>
          <w:rPr>
            <w:rFonts w:ascii="Times New Roman" w:hAnsi="Times New Roman" w:cs="Times New Roman"/>
          </w:rPr>
          <w:t>numéro du village est pair ou impair</w:t>
        </w:r>
        <w:r w:rsidRPr="00936514">
          <w:rPr>
            <w:rFonts w:ascii="Times New Roman" w:hAnsi="Times New Roman" w:cs="Times New Roman"/>
          </w:rPr>
          <w:t xml:space="preserve">. </w:t>
        </w:r>
      </w:ins>
    </w:p>
    <w:p w:rsidR="008B5E80" w:rsidRDefault="008B5E80" w:rsidP="008B5E80">
      <w:pPr>
        <w:pStyle w:val="ListParagraph"/>
        <w:numPr>
          <w:ilvl w:val="0"/>
          <w:numId w:val="9"/>
        </w:numPr>
        <w:jc w:val="both"/>
        <w:rPr>
          <w:ins w:id="4678" w:author="Leuveld, Koen" w:date="2013-10-24T16:03:00Z"/>
          <w:rFonts w:ascii="Times New Roman" w:hAnsi="Times New Roman" w:cs="Times New Roman"/>
        </w:rPr>
      </w:pPr>
      <w:ins w:id="4679" w:author="Leuveld, Koen" w:date="2013-10-24T16:03:00Z">
        <w:r>
          <w:rPr>
            <w:rFonts w:ascii="Times New Roman" w:hAnsi="Times New Roman" w:cs="Times New Roman"/>
          </w:rPr>
          <w:t>Si le numéro est impair, expliquez :</w:t>
        </w:r>
      </w:ins>
    </w:p>
    <w:p w:rsidR="008B5E80" w:rsidRPr="00936514" w:rsidRDefault="008B5E80" w:rsidP="008B5E80">
      <w:pPr>
        <w:pStyle w:val="ListParagraph"/>
        <w:numPr>
          <w:ilvl w:val="1"/>
          <w:numId w:val="9"/>
        </w:numPr>
        <w:jc w:val="both"/>
        <w:rPr>
          <w:ins w:id="4680" w:author="Leuveld, Koen" w:date="2013-10-24T16:03:00Z"/>
          <w:rFonts w:ascii="Times New Roman" w:hAnsi="Times New Roman" w:cs="Times New Roman"/>
        </w:rPr>
      </w:pPr>
      <w:ins w:id="4681" w:author="Leuveld, Koen" w:date="2013-10-24T16:03:00Z">
        <w:r w:rsidRPr="00A937B6">
          <w:rPr>
            <w:rFonts w:ascii="Times New Roman" w:hAnsi="Times New Roman" w:cs="Times New Roman"/>
            <w:i/>
            <w:lang w:val="fr-CM"/>
          </w:rPr>
          <w:t>« Vos décisions pendant tous les exercices resteront tout-à-fait anonymes. Mais nous ne pouvons pas garantir que les autres habitants du village ne connaissent pas votre gain. »</w:t>
        </w:r>
      </w:ins>
    </w:p>
    <w:p w:rsidR="008B5E80" w:rsidRPr="00936514" w:rsidRDefault="008B5E80" w:rsidP="008B5E80">
      <w:pPr>
        <w:pStyle w:val="ListParagraph"/>
        <w:numPr>
          <w:ilvl w:val="0"/>
          <w:numId w:val="9"/>
        </w:numPr>
        <w:jc w:val="both"/>
        <w:rPr>
          <w:ins w:id="4682" w:author="Leuveld, Koen" w:date="2013-10-24T16:03:00Z"/>
          <w:rFonts w:ascii="Times New Roman" w:hAnsi="Times New Roman" w:cs="Times New Roman"/>
        </w:rPr>
      </w:pPr>
      <w:ins w:id="4683" w:author="Leuveld, Koen" w:date="2013-10-24T16:03:00Z">
        <w:r>
          <w:rPr>
            <w:rFonts w:ascii="Times New Roman" w:hAnsi="Times New Roman" w:cs="Times New Roman"/>
            <w:lang w:val="fr-CM"/>
          </w:rPr>
          <w:t>Si le numéro est paire, expliquez :</w:t>
        </w:r>
      </w:ins>
    </w:p>
    <w:p w:rsidR="008B5E80" w:rsidRPr="00442E10" w:rsidRDefault="008B5E80" w:rsidP="008B5E80">
      <w:pPr>
        <w:pStyle w:val="ListParagraph"/>
        <w:numPr>
          <w:ilvl w:val="1"/>
          <w:numId w:val="9"/>
        </w:numPr>
        <w:jc w:val="both"/>
        <w:rPr>
          <w:ins w:id="4684" w:author="Leuveld, Koen" w:date="2013-10-24T16:03:00Z"/>
          <w:rFonts w:ascii="Times New Roman" w:hAnsi="Times New Roman" w:cs="Times New Roman"/>
        </w:rPr>
      </w:pPr>
      <w:ins w:id="4685" w:author="Leuveld, Koen" w:date="2013-10-24T16:03:00Z">
        <w:r w:rsidRPr="00A937B6">
          <w:rPr>
            <w:rFonts w:ascii="Times New Roman" w:hAnsi="Times New Roman" w:cs="Times New Roman"/>
            <w:i/>
            <w:lang w:val="fr-CM"/>
          </w:rPr>
          <w:t>« Vos décisions et votre gain pendant tous les exercices resteront un secret. »</w:t>
        </w:r>
      </w:ins>
    </w:p>
    <w:p w:rsidR="008B5E80" w:rsidRPr="00442E10" w:rsidRDefault="008B5E80" w:rsidP="008B5E80">
      <w:pPr>
        <w:pStyle w:val="ListParagraph"/>
        <w:numPr>
          <w:ilvl w:val="0"/>
          <w:numId w:val="9"/>
        </w:numPr>
        <w:jc w:val="both"/>
        <w:rPr>
          <w:ins w:id="4686" w:author="Leuveld, Koen" w:date="2013-10-24T16:03:00Z"/>
          <w:rFonts w:ascii="Times New Roman" w:hAnsi="Times New Roman" w:cs="Times New Roman"/>
        </w:rPr>
      </w:pPr>
      <w:ins w:id="4687" w:author="Leuveld, Koen" w:date="2013-10-24T16:03:00Z">
        <w:r>
          <w:rPr>
            <w:rFonts w:ascii="Times New Roman" w:hAnsi="Times New Roman" w:cs="Times New Roman"/>
          </w:rPr>
          <w:t xml:space="preserve">VÉRIFIEZ QUE VOUS AVEZ SUIVI LA LISTE DE CONTROLE. </w:t>
        </w:r>
      </w:ins>
    </w:p>
    <w:p w:rsidR="008B5E80" w:rsidRPr="00442E10" w:rsidDel="008B5E80" w:rsidRDefault="008B5E80" w:rsidP="00AF6156">
      <w:pPr>
        <w:pStyle w:val="ListParagraph"/>
        <w:numPr>
          <w:ilvl w:val="0"/>
          <w:numId w:val="9"/>
        </w:numPr>
        <w:jc w:val="both"/>
        <w:rPr>
          <w:del w:id="4688" w:author="Leuveld, Koen" w:date="2013-10-24T16:04:00Z"/>
          <w:rFonts w:ascii="Times New Roman" w:hAnsi="Times New Roman" w:cs="Times New Roman"/>
        </w:rPr>
      </w:pP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689" w:author="PIERRE" w:date="2013-10-24T12:27:00Z">
            <w:rPr>
              <w:rFonts w:ascii="Times New Roman" w:hAnsi="Times New Roman" w:cs="Times New Roman"/>
              <w:vertAlign w:val="superscript"/>
            </w:rPr>
          </w:rPrChange>
        </w:rPr>
        <w:t>Avez-vous des questions?</w:t>
      </w:r>
    </w:p>
    <w:p w:rsidR="002A57BD" w:rsidRPr="00442E10" w:rsidRDefault="00AF2F6F" w:rsidP="002A57BD">
      <w:pPr>
        <w:pStyle w:val="Heading3"/>
        <w:rPr>
          <w:rFonts w:ascii="Times New Roman" w:hAnsi="Times New Roman" w:cs="Times New Roman"/>
          <w:lang w:val="fr-FR"/>
        </w:rPr>
      </w:pPr>
      <w:r w:rsidRPr="00AF2F6F">
        <w:rPr>
          <w:rFonts w:ascii="Times New Roman" w:hAnsi="Times New Roman" w:cs="Times New Roman"/>
          <w:lang w:val="fr-FR"/>
          <w:rPrChange w:id="4690" w:author="PIERRE" w:date="2013-10-24T12:27:00Z">
            <w:rPr>
              <w:rFonts w:ascii="Times New Roman" w:hAnsi="Times New Roman" w:cs="Times New Roman"/>
              <w:vertAlign w:val="superscript"/>
              <w:lang w:val="fr-FR"/>
            </w:rPr>
          </w:rPrChange>
        </w:rPr>
        <w:t>Déroulement de l’exercice 3</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691" w:author="PIERRE" w:date="2013-10-24T12:27:00Z">
            <w:rPr>
              <w:rFonts w:ascii="Times New Roman" w:hAnsi="Times New Roman" w:cs="Times New Roman"/>
              <w:vertAlign w:val="superscript"/>
            </w:rPr>
          </w:rPrChange>
        </w:rPr>
        <w:t xml:space="preserve">METTEZ 1 BOULE BLANCHE ET 9 BOULES NOIRES SUR </w:t>
      </w:r>
      <w:del w:id="4692" w:author="Leuveld, Koen" w:date="2013-10-24T20:07:00Z">
        <w:r w:rsidRPr="00AF2F6F" w:rsidDel="00F14C16">
          <w:rPr>
            <w:rFonts w:ascii="Times New Roman" w:hAnsi="Times New Roman" w:cs="Times New Roman"/>
            <w:rPrChange w:id="4693" w:author="PIERRE" w:date="2013-10-24T12:27:00Z">
              <w:rPr>
                <w:rFonts w:ascii="Times New Roman" w:hAnsi="Times New Roman" w:cs="Times New Roman"/>
                <w:vertAlign w:val="superscript"/>
              </w:rPr>
            </w:rPrChange>
          </w:rPr>
          <w:delText>L’ESPACE RESERVE A</w:delText>
        </w:r>
      </w:del>
      <w:ins w:id="4694" w:author="Leuveld, Koen" w:date="2013-10-24T20:07:00Z">
        <w:r w:rsidR="00F14C16">
          <w:rPr>
            <w:rFonts w:ascii="Times New Roman" w:hAnsi="Times New Roman" w:cs="Times New Roman"/>
          </w:rPr>
          <w:t>L’ESPACE RESERVÉ À</w:t>
        </w:r>
      </w:ins>
      <w:r w:rsidRPr="00AF2F6F">
        <w:rPr>
          <w:rFonts w:ascii="Times New Roman" w:hAnsi="Times New Roman" w:cs="Times New Roman"/>
          <w:rPrChange w:id="4695" w:author="PIERRE" w:date="2013-10-24T12:27:00Z">
            <w:rPr>
              <w:rFonts w:ascii="Times New Roman" w:hAnsi="Times New Roman" w:cs="Times New Roman"/>
              <w:vertAlign w:val="superscript"/>
            </w:rPr>
          </w:rPrChange>
        </w:rPr>
        <w:t xml:space="preserve"> L’EXERCICE</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696" w:author="PIERRE" w:date="2013-10-24T12:27:00Z">
            <w:rPr>
              <w:rFonts w:ascii="Times New Roman" w:hAnsi="Times New Roman" w:cs="Times New Roman"/>
              <w:vertAlign w:val="superscript"/>
            </w:rPr>
          </w:rPrChange>
        </w:rPr>
        <w:t>Étape 1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697" w:author="PIERRE" w:date="2013-10-24T12:27:00Z">
            <w:rPr>
              <w:rFonts w:ascii="Times New Roman" w:hAnsi="Times New Roman" w:cs="Times New Roman"/>
              <w:i/>
              <w:vertAlign w:val="superscript"/>
            </w:rPr>
          </w:rPrChange>
        </w:rPr>
        <w:t>« Il y a 1 boule blanche (bonne) dans le sac, et 9 boules noires (mauvaises).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698"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4699"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700"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4701"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702"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703"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4704"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705"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4706"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707"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708" w:author="PIERRE" w:date="2013-10-24T12:27:00Z">
            <w:rPr>
              <w:rFonts w:ascii="Times New Roman" w:hAnsi="Times New Roman" w:cs="Times New Roman"/>
              <w:i/>
              <w:vertAlign w:val="superscript"/>
            </w:rPr>
          </w:rPrChange>
        </w:rPr>
        <w:t>Maintenant je vous laisse à deux pour que vous vous concertiez en vue de faire votre choix</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709" w:author="PIERRE" w:date="2013-10-24T12:27:00Z">
            <w:rPr>
              <w:rFonts w:ascii="Times New Roman" w:hAnsi="Times New Roman" w:cs="Times New Roman"/>
              <w:i/>
              <w:vertAlign w:val="superscript"/>
            </w:rPr>
          </w:rPrChange>
        </w:rPr>
        <w:t>L’ENQUÊTEUR DOIT SORTIR DE LA SALLE DE L’EXERCICE POUR LAISSER LE SOIN AU COUPLE DE DISCUTER, DE S’ACCORDER ET DE FAIRE LEUR CHOIX</w:t>
      </w:r>
    </w:p>
    <w:p w:rsidR="002A57BD" w:rsidRPr="00442E10" w:rsidRDefault="00AF2F6F" w:rsidP="00AF6156">
      <w:pPr>
        <w:pStyle w:val="ListParagraph"/>
        <w:numPr>
          <w:ilvl w:val="1"/>
          <w:numId w:val="32"/>
        </w:numPr>
        <w:jc w:val="both"/>
        <w:rPr>
          <w:rFonts w:ascii="Times New Roman" w:hAnsi="Times New Roman" w:cs="Times New Roman"/>
        </w:rPr>
      </w:pPr>
      <w:r w:rsidRPr="00AF2F6F">
        <w:rPr>
          <w:rFonts w:ascii="Times New Roman" w:hAnsi="Times New Roman" w:cs="Times New Roman"/>
          <w:i/>
          <w:rPrChange w:id="4710" w:author="PIERRE" w:date="2013-10-24T12:27:00Z">
            <w:rPr>
              <w:rFonts w:ascii="Times New Roman" w:hAnsi="Times New Roman" w:cs="Times New Roman"/>
              <w:i/>
              <w:vertAlign w:val="superscript"/>
            </w:rPr>
          </w:rPrChange>
        </w:rPr>
        <w:t>«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711" w:author="PIERRE" w:date="2013-10-24T12:27:00Z">
            <w:rPr>
              <w:rFonts w:ascii="Times New Roman" w:hAnsi="Times New Roman" w:cs="Times New Roman"/>
              <w:vertAlign w:val="superscript"/>
            </w:rPr>
          </w:rPrChange>
        </w:rPr>
        <w:t>ENREGISTRER LE CHOIX DANS LES BACS [RC</w:t>
      </w:r>
      <w:del w:id="4712" w:author="PIERRE" w:date="2013-10-23T15:40:00Z">
        <w:r w:rsidRPr="00AF2F6F">
          <w:rPr>
            <w:rFonts w:ascii="Times New Roman" w:hAnsi="Times New Roman" w:cs="Times New Roman"/>
            <w:rPrChange w:id="4713"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4714" w:author="PIERRE" w:date="2013-10-24T12:27:00Z">
            <w:rPr>
              <w:rFonts w:ascii="Times New Roman" w:hAnsi="Times New Roman" w:cs="Times New Roman"/>
              <w:vertAlign w:val="superscript"/>
            </w:rPr>
          </w:rPrChange>
        </w:rPr>
        <w:t>1]</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715" w:author="PIERRE" w:date="2013-10-24T12:27:00Z">
            <w:rPr>
              <w:rFonts w:ascii="Times New Roman" w:hAnsi="Times New Roman" w:cs="Times New Roman"/>
              <w:vertAlign w:val="superscript"/>
            </w:rPr>
          </w:rPrChange>
        </w:rPr>
        <w:t xml:space="preserve">METTEZ 2 BOULES BLANCHES ET 8 BOULES NOIRES DANS </w:t>
      </w:r>
      <w:del w:id="4716" w:author="Leuveld, Koen" w:date="2013-10-24T20:07:00Z">
        <w:r w:rsidRPr="00AF2F6F" w:rsidDel="00F14C16">
          <w:rPr>
            <w:rFonts w:ascii="Times New Roman" w:hAnsi="Times New Roman" w:cs="Times New Roman"/>
            <w:rPrChange w:id="4717" w:author="PIERRE" w:date="2013-10-24T12:27:00Z">
              <w:rPr>
                <w:rFonts w:ascii="Times New Roman" w:hAnsi="Times New Roman" w:cs="Times New Roman"/>
                <w:vertAlign w:val="superscript"/>
              </w:rPr>
            </w:rPrChange>
          </w:rPr>
          <w:delText>L’ESPACE RESERVE A</w:delText>
        </w:r>
      </w:del>
      <w:ins w:id="4718" w:author="Leuveld, Koen" w:date="2013-10-24T20:07:00Z">
        <w:r w:rsidR="00F14C16">
          <w:rPr>
            <w:rFonts w:ascii="Times New Roman" w:hAnsi="Times New Roman" w:cs="Times New Roman"/>
          </w:rPr>
          <w:t>L’ESPACE RESERVÉ À</w:t>
        </w:r>
      </w:ins>
      <w:r w:rsidRPr="00AF2F6F">
        <w:rPr>
          <w:rFonts w:ascii="Times New Roman" w:hAnsi="Times New Roman" w:cs="Times New Roman"/>
          <w:rPrChange w:id="4719" w:author="PIERRE" w:date="2013-10-24T12:27:00Z">
            <w:rPr>
              <w:rFonts w:ascii="Times New Roman" w:hAnsi="Times New Roman" w:cs="Times New Roman"/>
              <w:vertAlign w:val="superscript"/>
            </w:rPr>
          </w:rPrChange>
        </w:rPr>
        <w:t xml:space="preserve"> L’EXERCICE</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720" w:author="PIERRE" w:date="2013-10-24T12:27:00Z">
            <w:rPr>
              <w:rFonts w:ascii="Times New Roman" w:hAnsi="Times New Roman" w:cs="Times New Roman"/>
              <w:vertAlign w:val="superscript"/>
            </w:rPr>
          </w:rPrChange>
        </w:rPr>
        <w:lastRenderedPageBreak/>
        <w:t>Étape 2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721" w:author="PIERRE" w:date="2013-10-24T12:27:00Z">
            <w:rPr>
              <w:rFonts w:ascii="Times New Roman" w:hAnsi="Times New Roman" w:cs="Times New Roman"/>
              <w:i/>
              <w:vertAlign w:val="superscript"/>
            </w:rPr>
          </w:rPrChange>
        </w:rPr>
        <w:t>« Il y a 2 boules blanches (bonne) dans le sac, et 8 boules noires (mauvaises).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722"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4723"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724"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4725"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726"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727"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4728"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729"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4730"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731"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732" w:author="PIERRE" w:date="2013-10-24T12:27:00Z">
            <w:rPr>
              <w:rFonts w:ascii="Times New Roman" w:hAnsi="Times New Roman" w:cs="Times New Roman"/>
              <w:i/>
              <w:vertAlign w:val="superscript"/>
            </w:rPr>
          </w:rPrChange>
        </w:rPr>
        <w:t>Maintenant je vous laisse à deux pour que vous vous concertiez en vue de faire votre choix</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733" w:author="PIERRE" w:date="2013-10-24T12:27:00Z">
            <w:rPr>
              <w:rFonts w:ascii="Times New Roman" w:hAnsi="Times New Roman" w:cs="Times New Roman"/>
              <w:i/>
              <w:vertAlign w:val="superscript"/>
            </w:rPr>
          </w:rPrChange>
        </w:rPr>
        <w:t>L’ENQUÊTEUR DOIT SORTIR DE LA SALLE DE L’EXERCICE POUR LAISSER LE SOIN AU COUPLE DE DISCUTER, DE S’ACCORDER ET DE FAIRE LEUR CHOIX</w:t>
      </w:r>
    </w:p>
    <w:p w:rsidR="002A57BD" w:rsidRPr="00442E10" w:rsidRDefault="00AF2F6F" w:rsidP="00AF6156">
      <w:pPr>
        <w:pStyle w:val="ListParagraph"/>
        <w:numPr>
          <w:ilvl w:val="1"/>
          <w:numId w:val="32"/>
        </w:numPr>
        <w:jc w:val="both"/>
        <w:rPr>
          <w:rFonts w:ascii="Times New Roman" w:hAnsi="Times New Roman" w:cs="Times New Roman"/>
        </w:rPr>
      </w:pPr>
      <w:r w:rsidRPr="00AF2F6F">
        <w:rPr>
          <w:rFonts w:ascii="Times New Roman" w:hAnsi="Times New Roman" w:cs="Times New Roman"/>
          <w:i/>
          <w:rPrChange w:id="4734" w:author="PIERRE" w:date="2013-10-24T12:27:00Z">
            <w:rPr>
              <w:rFonts w:ascii="Times New Roman" w:hAnsi="Times New Roman" w:cs="Times New Roman"/>
              <w:i/>
              <w:vertAlign w:val="superscript"/>
            </w:rPr>
          </w:rPrChange>
        </w:rPr>
        <w:t>«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735" w:author="PIERRE" w:date="2013-10-24T12:27:00Z">
            <w:rPr>
              <w:rFonts w:ascii="Times New Roman" w:hAnsi="Times New Roman" w:cs="Times New Roman"/>
              <w:vertAlign w:val="superscript"/>
            </w:rPr>
          </w:rPrChange>
        </w:rPr>
        <w:t>ENREGISTRER LE CHOIX DANS LES BACS [RC</w:t>
      </w:r>
      <w:del w:id="4736" w:author="PIERRE" w:date="2013-10-23T15:43:00Z">
        <w:r w:rsidRPr="00AF2F6F">
          <w:rPr>
            <w:rFonts w:ascii="Times New Roman" w:hAnsi="Times New Roman" w:cs="Times New Roman"/>
            <w:rPrChange w:id="4737"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4738" w:author="PIERRE" w:date="2013-10-24T12:27:00Z">
            <w:rPr>
              <w:rFonts w:ascii="Times New Roman" w:hAnsi="Times New Roman" w:cs="Times New Roman"/>
              <w:vertAlign w:val="superscript"/>
            </w:rPr>
          </w:rPrChange>
        </w:rPr>
        <w:t>2]</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739" w:author="PIERRE" w:date="2013-10-24T12:27:00Z">
            <w:rPr>
              <w:rFonts w:ascii="Times New Roman" w:hAnsi="Times New Roman" w:cs="Times New Roman"/>
              <w:vertAlign w:val="superscript"/>
            </w:rPr>
          </w:rPrChange>
        </w:rPr>
        <w:t xml:space="preserve">METTEZ 3 BOULES BLANCHES ET 7 BOULES NOIRES SUR </w:t>
      </w:r>
      <w:del w:id="4740" w:author="Leuveld, Koen" w:date="2013-10-24T20:07:00Z">
        <w:r w:rsidRPr="00AF2F6F" w:rsidDel="00F14C16">
          <w:rPr>
            <w:rFonts w:ascii="Times New Roman" w:hAnsi="Times New Roman" w:cs="Times New Roman"/>
            <w:rPrChange w:id="4741" w:author="PIERRE" w:date="2013-10-24T12:27:00Z">
              <w:rPr>
                <w:rFonts w:ascii="Times New Roman" w:hAnsi="Times New Roman" w:cs="Times New Roman"/>
                <w:vertAlign w:val="superscript"/>
              </w:rPr>
            </w:rPrChange>
          </w:rPr>
          <w:delText>L’ESPACE RESERVE A</w:delText>
        </w:r>
      </w:del>
      <w:ins w:id="4742" w:author="Leuveld, Koen" w:date="2013-10-24T20:07:00Z">
        <w:r w:rsidR="00F14C16">
          <w:rPr>
            <w:rFonts w:ascii="Times New Roman" w:hAnsi="Times New Roman" w:cs="Times New Roman"/>
          </w:rPr>
          <w:t>L’ESPACE RESERVÉ À</w:t>
        </w:r>
      </w:ins>
      <w:r w:rsidRPr="00AF2F6F">
        <w:rPr>
          <w:rFonts w:ascii="Times New Roman" w:hAnsi="Times New Roman" w:cs="Times New Roman"/>
          <w:rPrChange w:id="4743" w:author="PIERRE" w:date="2013-10-24T12:27:00Z">
            <w:rPr>
              <w:rFonts w:ascii="Times New Roman" w:hAnsi="Times New Roman" w:cs="Times New Roman"/>
              <w:vertAlign w:val="superscript"/>
            </w:rPr>
          </w:rPrChange>
        </w:rPr>
        <w:t xml:space="preserve"> L’EXERCICE</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744" w:author="PIERRE" w:date="2013-10-24T12:27:00Z">
            <w:rPr>
              <w:rFonts w:ascii="Times New Roman" w:hAnsi="Times New Roman" w:cs="Times New Roman"/>
              <w:vertAlign w:val="superscript"/>
            </w:rPr>
          </w:rPrChange>
        </w:rPr>
        <w:t>Étape 3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745" w:author="PIERRE" w:date="2013-10-24T12:27:00Z">
            <w:rPr>
              <w:rFonts w:ascii="Times New Roman" w:hAnsi="Times New Roman" w:cs="Times New Roman"/>
              <w:i/>
              <w:vertAlign w:val="superscript"/>
            </w:rPr>
          </w:rPrChange>
        </w:rPr>
        <w:t>« Il y a 3 boules blanches (bonne) dans le sac, et 7 boules noires (mauvaises).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746"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4747"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748"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4749"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750"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751"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4752"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753"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4754"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755"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756" w:author="PIERRE" w:date="2013-10-24T12:27:00Z">
            <w:rPr>
              <w:rFonts w:ascii="Times New Roman" w:hAnsi="Times New Roman" w:cs="Times New Roman"/>
              <w:i/>
              <w:vertAlign w:val="superscript"/>
            </w:rPr>
          </w:rPrChange>
        </w:rPr>
        <w:t>Maintenant je vous laisse à deux pour que vous vous concertiez en vue de faire votre choix</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757" w:author="PIERRE" w:date="2013-10-24T12:27:00Z">
            <w:rPr>
              <w:rFonts w:ascii="Times New Roman" w:hAnsi="Times New Roman" w:cs="Times New Roman"/>
              <w:i/>
              <w:vertAlign w:val="superscript"/>
            </w:rPr>
          </w:rPrChange>
        </w:rPr>
        <w:t>L’ENQUÊTEUR DOIT SORTIR DE LA SALLE DE L’EXERCICE POUR LAISSER LE SOIN AU COUPLE DE DISCUTER, DE S’ACCORDER ET DE FAIRE LEUR CHOIX</w:t>
      </w:r>
    </w:p>
    <w:p w:rsidR="002A57BD" w:rsidRPr="00442E10" w:rsidRDefault="00AF2F6F" w:rsidP="00AF6156">
      <w:pPr>
        <w:pStyle w:val="ListParagraph"/>
        <w:numPr>
          <w:ilvl w:val="1"/>
          <w:numId w:val="32"/>
        </w:numPr>
        <w:jc w:val="both"/>
        <w:rPr>
          <w:rFonts w:ascii="Times New Roman" w:hAnsi="Times New Roman" w:cs="Times New Roman"/>
        </w:rPr>
      </w:pPr>
      <w:r w:rsidRPr="00AF2F6F">
        <w:rPr>
          <w:rFonts w:ascii="Times New Roman" w:hAnsi="Times New Roman" w:cs="Times New Roman"/>
          <w:i/>
          <w:rPrChange w:id="4758" w:author="PIERRE" w:date="2013-10-24T12:27:00Z">
            <w:rPr>
              <w:rFonts w:ascii="Times New Roman" w:hAnsi="Times New Roman" w:cs="Times New Roman"/>
              <w:i/>
              <w:vertAlign w:val="superscript"/>
            </w:rPr>
          </w:rPrChange>
        </w:rPr>
        <w:t xml:space="preserve"> «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759" w:author="PIERRE" w:date="2013-10-24T12:27:00Z">
            <w:rPr>
              <w:rFonts w:ascii="Times New Roman" w:hAnsi="Times New Roman" w:cs="Times New Roman"/>
              <w:vertAlign w:val="superscript"/>
            </w:rPr>
          </w:rPrChange>
        </w:rPr>
        <w:t>ENREGISTRER LE CHOIX DANS LES BACS [RC</w:t>
      </w:r>
      <w:del w:id="4760" w:author="PIERRE" w:date="2013-10-23T15:43:00Z">
        <w:r w:rsidRPr="00AF2F6F">
          <w:rPr>
            <w:rFonts w:ascii="Times New Roman" w:hAnsi="Times New Roman" w:cs="Times New Roman"/>
            <w:rPrChange w:id="4761"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4762" w:author="PIERRE" w:date="2013-10-24T12:27:00Z">
            <w:rPr>
              <w:rFonts w:ascii="Times New Roman" w:hAnsi="Times New Roman" w:cs="Times New Roman"/>
              <w:vertAlign w:val="superscript"/>
            </w:rPr>
          </w:rPrChange>
        </w:rPr>
        <w:t xml:space="preserve">3]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763" w:author="PIERRE" w:date="2013-10-24T12:27:00Z">
            <w:rPr>
              <w:rFonts w:ascii="Times New Roman" w:hAnsi="Times New Roman" w:cs="Times New Roman"/>
              <w:vertAlign w:val="superscript"/>
            </w:rPr>
          </w:rPrChange>
        </w:rPr>
        <w:t>METTEZ 4 BOULES BLANCHES ET 6 BOULES NOIRES SUR L’ESPACE PREVU POUR L’EXERCICE</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764" w:author="PIERRE" w:date="2013-10-24T12:27:00Z">
            <w:rPr>
              <w:rFonts w:ascii="Times New Roman" w:hAnsi="Times New Roman" w:cs="Times New Roman"/>
              <w:vertAlign w:val="superscript"/>
            </w:rPr>
          </w:rPrChange>
        </w:rPr>
        <w:t>Étape 4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765" w:author="PIERRE" w:date="2013-10-24T12:27:00Z">
            <w:rPr>
              <w:rFonts w:ascii="Times New Roman" w:hAnsi="Times New Roman" w:cs="Times New Roman"/>
              <w:i/>
              <w:vertAlign w:val="superscript"/>
            </w:rPr>
          </w:rPrChange>
        </w:rPr>
        <w:t>« Il y a 4 boules blanches (bonne) dans le sac, et 6 boules noires (mauvaises).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766"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4767"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768"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4769"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770"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771"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4772"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773"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4774"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775"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776" w:author="PIERRE" w:date="2013-10-24T12:27:00Z">
            <w:rPr>
              <w:rFonts w:ascii="Times New Roman" w:hAnsi="Times New Roman" w:cs="Times New Roman"/>
              <w:i/>
              <w:vertAlign w:val="superscript"/>
            </w:rPr>
          </w:rPrChange>
        </w:rPr>
        <w:t>Maintenant je vous laisse à deux pour que vous vous concertiez en vue de faire votre choix</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777" w:author="PIERRE" w:date="2013-10-24T12:27:00Z">
            <w:rPr>
              <w:rFonts w:ascii="Times New Roman" w:hAnsi="Times New Roman" w:cs="Times New Roman"/>
              <w:i/>
              <w:vertAlign w:val="superscript"/>
            </w:rPr>
          </w:rPrChange>
        </w:rPr>
        <w:t>L’ENQUÊTEUR DOIT SORTIR DE LA SALLE DE L’EXERCICE POUR LAISSER LE SOIN AU COUPLE DE DISCUTER, DE S’ACCORDER ET DE FAIRE LEUR CHOIX</w:t>
      </w:r>
    </w:p>
    <w:p w:rsidR="002A57BD" w:rsidRPr="00442E10" w:rsidRDefault="00AF2F6F" w:rsidP="00AF6156">
      <w:pPr>
        <w:pStyle w:val="ListParagraph"/>
        <w:numPr>
          <w:ilvl w:val="1"/>
          <w:numId w:val="32"/>
        </w:numPr>
        <w:jc w:val="both"/>
        <w:rPr>
          <w:rFonts w:ascii="Times New Roman" w:hAnsi="Times New Roman" w:cs="Times New Roman"/>
        </w:rPr>
      </w:pPr>
      <w:r w:rsidRPr="00AF2F6F">
        <w:rPr>
          <w:rFonts w:ascii="Times New Roman" w:hAnsi="Times New Roman" w:cs="Times New Roman"/>
          <w:i/>
          <w:rPrChange w:id="4778" w:author="PIERRE" w:date="2013-10-24T12:27:00Z">
            <w:rPr>
              <w:rFonts w:ascii="Times New Roman" w:hAnsi="Times New Roman" w:cs="Times New Roman"/>
              <w:i/>
              <w:vertAlign w:val="superscript"/>
            </w:rPr>
          </w:rPrChange>
        </w:rPr>
        <w:t xml:space="preserve"> «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779" w:author="PIERRE" w:date="2013-10-24T12:27:00Z">
            <w:rPr>
              <w:rFonts w:ascii="Times New Roman" w:hAnsi="Times New Roman" w:cs="Times New Roman"/>
              <w:vertAlign w:val="superscript"/>
            </w:rPr>
          </w:rPrChange>
        </w:rPr>
        <w:t>ENREGISTRER LE CHOIX DANS LES BACS [RC</w:t>
      </w:r>
      <w:del w:id="4780" w:author="PIERRE" w:date="2013-10-23T15:44:00Z">
        <w:r w:rsidRPr="00AF2F6F">
          <w:rPr>
            <w:rFonts w:ascii="Times New Roman" w:hAnsi="Times New Roman" w:cs="Times New Roman"/>
            <w:rPrChange w:id="4781"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4782" w:author="PIERRE" w:date="2013-10-24T12:27:00Z">
            <w:rPr>
              <w:rFonts w:ascii="Times New Roman" w:hAnsi="Times New Roman" w:cs="Times New Roman"/>
              <w:vertAlign w:val="superscript"/>
            </w:rPr>
          </w:rPrChange>
        </w:rPr>
        <w:t>4]</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783" w:author="PIERRE" w:date="2013-10-24T12:27:00Z">
            <w:rPr>
              <w:rFonts w:ascii="Times New Roman" w:hAnsi="Times New Roman" w:cs="Times New Roman"/>
              <w:vertAlign w:val="superscript"/>
            </w:rPr>
          </w:rPrChange>
        </w:rPr>
        <w:t xml:space="preserve">METTEZ 5 BOULES BLANCHES ET 5 BOULES NOIRES SUR </w:t>
      </w:r>
      <w:del w:id="4784" w:author="Leuveld, Koen" w:date="2013-10-24T20:07:00Z">
        <w:r w:rsidRPr="00AF2F6F" w:rsidDel="00F14C16">
          <w:rPr>
            <w:rFonts w:ascii="Times New Roman" w:hAnsi="Times New Roman" w:cs="Times New Roman"/>
            <w:rPrChange w:id="4785" w:author="PIERRE" w:date="2013-10-24T12:27:00Z">
              <w:rPr>
                <w:rFonts w:ascii="Times New Roman" w:hAnsi="Times New Roman" w:cs="Times New Roman"/>
                <w:vertAlign w:val="superscript"/>
              </w:rPr>
            </w:rPrChange>
          </w:rPr>
          <w:delText>L’ESPACE RESERVE A</w:delText>
        </w:r>
      </w:del>
      <w:ins w:id="4786" w:author="Leuveld, Koen" w:date="2013-10-24T20:07:00Z">
        <w:r w:rsidR="00F14C16">
          <w:rPr>
            <w:rFonts w:ascii="Times New Roman" w:hAnsi="Times New Roman" w:cs="Times New Roman"/>
          </w:rPr>
          <w:t>L’ESPACE RESERVÉ À</w:t>
        </w:r>
      </w:ins>
      <w:r w:rsidRPr="00AF2F6F">
        <w:rPr>
          <w:rFonts w:ascii="Times New Roman" w:hAnsi="Times New Roman" w:cs="Times New Roman"/>
          <w:rPrChange w:id="4787" w:author="PIERRE" w:date="2013-10-24T12:27:00Z">
            <w:rPr>
              <w:rFonts w:ascii="Times New Roman" w:hAnsi="Times New Roman" w:cs="Times New Roman"/>
              <w:vertAlign w:val="superscript"/>
            </w:rPr>
          </w:rPrChange>
        </w:rPr>
        <w:t xml:space="preserve"> L’EXERCICE</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788" w:author="PIERRE" w:date="2013-10-24T12:27:00Z">
            <w:rPr>
              <w:rFonts w:ascii="Times New Roman" w:hAnsi="Times New Roman" w:cs="Times New Roman"/>
              <w:vertAlign w:val="superscript"/>
            </w:rPr>
          </w:rPrChange>
        </w:rPr>
        <w:t>Étape 5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789" w:author="PIERRE" w:date="2013-10-24T12:27:00Z">
            <w:rPr>
              <w:rFonts w:ascii="Times New Roman" w:hAnsi="Times New Roman" w:cs="Times New Roman"/>
              <w:i/>
              <w:vertAlign w:val="superscript"/>
            </w:rPr>
          </w:rPrChange>
        </w:rPr>
        <w:t>« Il y a 5 boules blanches (bonne) dans le sac, et 5 boules noires (mauvaises).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790" w:author="PIERRE" w:date="2013-10-24T12:27:00Z">
            <w:rPr>
              <w:rFonts w:ascii="Times New Roman" w:hAnsi="Times New Roman" w:cs="Times New Roman"/>
              <w:i/>
              <w:vertAlign w:val="superscript"/>
            </w:rPr>
          </w:rPrChange>
        </w:rPr>
        <w:lastRenderedPageBreak/>
        <w:t xml:space="preserve">« Si vous optez pour l’option A (choix du sac rouge), une boule blanche vaut 2000 </w:t>
      </w:r>
      <w:proofErr w:type="spellStart"/>
      <w:r w:rsidRPr="00AF2F6F">
        <w:rPr>
          <w:rFonts w:ascii="Times New Roman" w:hAnsi="Times New Roman" w:cs="Times New Roman"/>
          <w:i/>
          <w:rPrChange w:id="4791"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792"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4793"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794"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795"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4796"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797"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4798"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799"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800" w:author="PIERRE" w:date="2013-10-24T12:27:00Z">
            <w:rPr>
              <w:rFonts w:ascii="Times New Roman" w:hAnsi="Times New Roman" w:cs="Times New Roman"/>
              <w:i/>
              <w:vertAlign w:val="superscript"/>
            </w:rPr>
          </w:rPrChange>
        </w:rPr>
        <w:t>Maintenant je vous laisse à deux pour que vous vous concertiez en vue de faire votre choix</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801" w:author="PIERRE" w:date="2013-10-24T12:27:00Z">
            <w:rPr>
              <w:rFonts w:ascii="Times New Roman" w:hAnsi="Times New Roman" w:cs="Times New Roman"/>
              <w:i/>
              <w:vertAlign w:val="superscript"/>
            </w:rPr>
          </w:rPrChange>
        </w:rPr>
        <w:t>L’ENQUÊTEUR DOIT SORTIR DE LA SALLE DE L’EXERCICE POUR LAISSER LE SOIN AU COUPLE DE DISCUTER, DE S’ACCORDER ET DE FAIRE LEUR CHOIX</w:t>
      </w:r>
    </w:p>
    <w:p w:rsidR="002A57BD" w:rsidRPr="00442E10" w:rsidRDefault="00AF2F6F" w:rsidP="00AF6156">
      <w:pPr>
        <w:pStyle w:val="ListParagraph"/>
        <w:numPr>
          <w:ilvl w:val="1"/>
          <w:numId w:val="32"/>
        </w:numPr>
        <w:jc w:val="both"/>
        <w:rPr>
          <w:rFonts w:ascii="Times New Roman" w:hAnsi="Times New Roman" w:cs="Times New Roman"/>
        </w:rPr>
      </w:pPr>
      <w:r w:rsidRPr="00AF2F6F">
        <w:rPr>
          <w:rFonts w:ascii="Times New Roman" w:hAnsi="Times New Roman" w:cs="Times New Roman"/>
          <w:i/>
          <w:rPrChange w:id="4802" w:author="PIERRE" w:date="2013-10-24T12:27:00Z">
            <w:rPr>
              <w:rFonts w:ascii="Times New Roman" w:hAnsi="Times New Roman" w:cs="Times New Roman"/>
              <w:i/>
              <w:vertAlign w:val="superscript"/>
            </w:rPr>
          </w:rPrChange>
        </w:rPr>
        <w:t xml:space="preserve"> «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803" w:author="PIERRE" w:date="2013-10-24T12:27:00Z">
            <w:rPr>
              <w:rFonts w:ascii="Times New Roman" w:hAnsi="Times New Roman" w:cs="Times New Roman"/>
              <w:vertAlign w:val="superscript"/>
            </w:rPr>
          </w:rPrChange>
        </w:rPr>
        <w:t>ENREGISTRER LE CHOIX DANS LES BACS [RC</w:t>
      </w:r>
      <w:del w:id="4804" w:author="PIERRE" w:date="2013-10-23T15:44:00Z">
        <w:r w:rsidRPr="00AF2F6F">
          <w:rPr>
            <w:rFonts w:ascii="Times New Roman" w:hAnsi="Times New Roman" w:cs="Times New Roman"/>
            <w:rPrChange w:id="4805"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4806" w:author="PIERRE" w:date="2013-10-24T12:27:00Z">
            <w:rPr>
              <w:rFonts w:ascii="Times New Roman" w:hAnsi="Times New Roman" w:cs="Times New Roman"/>
              <w:vertAlign w:val="superscript"/>
            </w:rPr>
          </w:rPrChange>
        </w:rPr>
        <w:t>5]</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807" w:author="PIERRE" w:date="2013-10-24T12:27:00Z">
            <w:rPr>
              <w:rFonts w:ascii="Times New Roman" w:hAnsi="Times New Roman" w:cs="Times New Roman"/>
              <w:vertAlign w:val="superscript"/>
            </w:rPr>
          </w:rPrChange>
        </w:rPr>
        <w:t>METTEZ 6 BOULES BLANCHES ET 4 BOULES NOIRES SUR L’ESPACE PREVU POUR L’EXERCICE</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808" w:author="PIERRE" w:date="2013-10-24T12:27:00Z">
            <w:rPr>
              <w:rFonts w:ascii="Times New Roman" w:hAnsi="Times New Roman" w:cs="Times New Roman"/>
              <w:vertAlign w:val="superscript"/>
            </w:rPr>
          </w:rPrChange>
        </w:rPr>
        <w:t>Étape 6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809" w:author="PIERRE" w:date="2013-10-24T12:27:00Z">
            <w:rPr>
              <w:rFonts w:ascii="Times New Roman" w:hAnsi="Times New Roman" w:cs="Times New Roman"/>
              <w:i/>
              <w:vertAlign w:val="superscript"/>
            </w:rPr>
          </w:rPrChange>
        </w:rPr>
        <w:t>« Il y a 6 boules blanches (bonne) dans le sac, et 4 boules noires (mauvaises).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810"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4811"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812"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4813"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814"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815"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4816"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817"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4818"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819"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820" w:author="PIERRE" w:date="2013-10-24T12:27:00Z">
            <w:rPr>
              <w:rFonts w:ascii="Times New Roman" w:hAnsi="Times New Roman" w:cs="Times New Roman"/>
              <w:i/>
              <w:vertAlign w:val="superscript"/>
            </w:rPr>
          </w:rPrChange>
        </w:rPr>
        <w:t>Maintenant je vous laisse à deux pour que vous vous concertiez en vue de faire votre choix</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821" w:author="PIERRE" w:date="2013-10-24T12:27:00Z">
            <w:rPr>
              <w:rFonts w:ascii="Times New Roman" w:hAnsi="Times New Roman" w:cs="Times New Roman"/>
              <w:i/>
              <w:vertAlign w:val="superscript"/>
            </w:rPr>
          </w:rPrChange>
        </w:rPr>
        <w:t>L’ENQUÊTEUR DOIT SORTIR DE LA SALLE DE L’EXERCICE POUR LAISSER LE SOIN AU COUPLE DE DISCUTER, DE S’ACCORDER ET DE FAIRE LEUR CHOIX</w:t>
      </w:r>
    </w:p>
    <w:p w:rsidR="002A57BD" w:rsidRPr="00442E10" w:rsidRDefault="00AF2F6F" w:rsidP="00AF6156">
      <w:pPr>
        <w:pStyle w:val="ListParagraph"/>
        <w:numPr>
          <w:ilvl w:val="1"/>
          <w:numId w:val="32"/>
        </w:numPr>
        <w:jc w:val="both"/>
        <w:rPr>
          <w:rFonts w:ascii="Times New Roman" w:hAnsi="Times New Roman" w:cs="Times New Roman"/>
        </w:rPr>
      </w:pPr>
      <w:r w:rsidRPr="00AF2F6F">
        <w:rPr>
          <w:rFonts w:ascii="Times New Roman" w:hAnsi="Times New Roman" w:cs="Times New Roman"/>
          <w:i/>
          <w:rPrChange w:id="4822" w:author="PIERRE" w:date="2013-10-24T12:27:00Z">
            <w:rPr>
              <w:rFonts w:ascii="Times New Roman" w:hAnsi="Times New Roman" w:cs="Times New Roman"/>
              <w:i/>
              <w:vertAlign w:val="superscript"/>
            </w:rPr>
          </w:rPrChange>
        </w:rPr>
        <w:t xml:space="preserve"> «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823" w:author="PIERRE" w:date="2013-10-24T12:27:00Z">
            <w:rPr>
              <w:rFonts w:ascii="Times New Roman" w:hAnsi="Times New Roman" w:cs="Times New Roman"/>
              <w:vertAlign w:val="superscript"/>
            </w:rPr>
          </w:rPrChange>
        </w:rPr>
        <w:t>ENREGISTRER LE CHOIX DANS LES BACS [RC</w:t>
      </w:r>
      <w:del w:id="4824" w:author="PIERRE" w:date="2013-10-23T15:44:00Z">
        <w:r w:rsidRPr="00AF2F6F">
          <w:rPr>
            <w:rFonts w:ascii="Times New Roman" w:hAnsi="Times New Roman" w:cs="Times New Roman"/>
            <w:rPrChange w:id="4825"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4826" w:author="PIERRE" w:date="2013-10-24T12:27:00Z">
            <w:rPr>
              <w:rFonts w:ascii="Times New Roman" w:hAnsi="Times New Roman" w:cs="Times New Roman"/>
              <w:vertAlign w:val="superscript"/>
            </w:rPr>
          </w:rPrChange>
        </w:rPr>
        <w:t>6]</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827" w:author="PIERRE" w:date="2013-10-24T12:27:00Z">
            <w:rPr>
              <w:rFonts w:ascii="Times New Roman" w:hAnsi="Times New Roman" w:cs="Times New Roman"/>
              <w:vertAlign w:val="superscript"/>
            </w:rPr>
          </w:rPrChange>
        </w:rPr>
        <w:t xml:space="preserve">METTEZ 7 BALLES BLANCHES ET 3 BALLES NOIRES SUR </w:t>
      </w:r>
      <w:del w:id="4828" w:author="Leuveld, Koen" w:date="2013-10-24T20:07:00Z">
        <w:r w:rsidRPr="00AF2F6F" w:rsidDel="00F14C16">
          <w:rPr>
            <w:rFonts w:ascii="Times New Roman" w:hAnsi="Times New Roman" w:cs="Times New Roman"/>
            <w:rPrChange w:id="4829" w:author="PIERRE" w:date="2013-10-24T12:27:00Z">
              <w:rPr>
                <w:rFonts w:ascii="Times New Roman" w:hAnsi="Times New Roman" w:cs="Times New Roman"/>
                <w:vertAlign w:val="superscript"/>
              </w:rPr>
            </w:rPrChange>
          </w:rPr>
          <w:delText>L’ESPACE RESERVE A</w:delText>
        </w:r>
      </w:del>
      <w:ins w:id="4830" w:author="Leuveld, Koen" w:date="2013-10-24T20:07:00Z">
        <w:r w:rsidR="00F14C16">
          <w:rPr>
            <w:rFonts w:ascii="Times New Roman" w:hAnsi="Times New Roman" w:cs="Times New Roman"/>
          </w:rPr>
          <w:t>L’ESPACE RESERVÉ À</w:t>
        </w:r>
      </w:ins>
      <w:r w:rsidRPr="00AF2F6F">
        <w:rPr>
          <w:rFonts w:ascii="Times New Roman" w:hAnsi="Times New Roman" w:cs="Times New Roman"/>
          <w:rPrChange w:id="4831" w:author="PIERRE" w:date="2013-10-24T12:27:00Z">
            <w:rPr>
              <w:rFonts w:ascii="Times New Roman" w:hAnsi="Times New Roman" w:cs="Times New Roman"/>
              <w:vertAlign w:val="superscript"/>
            </w:rPr>
          </w:rPrChange>
        </w:rPr>
        <w:t xml:space="preserve"> L’EXERCICE.</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832" w:author="PIERRE" w:date="2013-10-24T12:27:00Z">
            <w:rPr>
              <w:rFonts w:ascii="Times New Roman" w:hAnsi="Times New Roman" w:cs="Times New Roman"/>
              <w:vertAlign w:val="superscript"/>
            </w:rPr>
          </w:rPrChange>
        </w:rPr>
        <w:t>Étape 7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833" w:author="PIERRE" w:date="2013-10-24T12:27:00Z">
            <w:rPr>
              <w:rFonts w:ascii="Times New Roman" w:hAnsi="Times New Roman" w:cs="Times New Roman"/>
              <w:i/>
              <w:vertAlign w:val="superscript"/>
            </w:rPr>
          </w:rPrChange>
        </w:rPr>
        <w:t>« Il y a 7 boules blanches (bonne) dans le sac, et 3 boules noires (mauvaises).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834"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4835"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836"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4837"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838"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839"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4840"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841"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4842"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843"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844" w:author="PIERRE" w:date="2013-10-24T12:27:00Z">
            <w:rPr>
              <w:rFonts w:ascii="Times New Roman" w:hAnsi="Times New Roman" w:cs="Times New Roman"/>
              <w:i/>
              <w:vertAlign w:val="superscript"/>
            </w:rPr>
          </w:rPrChange>
        </w:rPr>
        <w:t>Maintenant je vous laisse à deux pour que vous vous concertiez en vue de faire votre choix</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845" w:author="PIERRE" w:date="2013-10-24T12:27:00Z">
            <w:rPr>
              <w:rFonts w:ascii="Times New Roman" w:hAnsi="Times New Roman" w:cs="Times New Roman"/>
              <w:i/>
              <w:vertAlign w:val="superscript"/>
            </w:rPr>
          </w:rPrChange>
        </w:rPr>
        <w:t>L’ENQUÊTEUR DOIT SORTIR DE LA SALLE DE L’EXERCICE POUR LAISSER LE SOIN AU COUPLE DE DISCUTER, DE S’ACCORDER ET DE FAIRE LEUR CHOIX</w:t>
      </w:r>
    </w:p>
    <w:p w:rsidR="002A57BD" w:rsidRPr="00442E10" w:rsidRDefault="00AF2F6F" w:rsidP="00AF6156">
      <w:pPr>
        <w:pStyle w:val="ListParagraph"/>
        <w:numPr>
          <w:ilvl w:val="1"/>
          <w:numId w:val="32"/>
        </w:numPr>
        <w:jc w:val="both"/>
        <w:rPr>
          <w:rFonts w:ascii="Times New Roman" w:hAnsi="Times New Roman" w:cs="Times New Roman"/>
        </w:rPr>
      </w:pPr>
      <w:r w:rsidRPr="00AF2F6F">
        <w:rPr>
          <w:rFonts w:ascii="Times New Roman" w:hAnsi="Times New Roman" w:cs="Times New Roman"/>
          <w:i/>
          <w:rPrChange w:id="4846" w:author="PIERRE" w:date="2013-10-24T12:27:00Z">
            <w:rPr>
              <w:rFonts w:ascii="Times New Roman" w:hAnsi="Times New Roman" w:cs="Times New Roman"/>
              <w:i/>
              <w:vertAlign w:val="superscript"/>
            </w:rPr>
          </w:rPrChange>
        </w:rPr>
        <w:t xml:space="preserve"> «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847" w:author="PIERRE" w:date="2013-10-24T12:27:00Z">
            <w:rPr>
              <w:rFonts w:ascii="Times New Roman" w:hAnsi="Times New Roman" w:cs="Times New Roman"/>
              <w:vertAlign w:val="superscript"/>
            </w:rPr>
          </w:rPrChange>
        </w:rPr>
        <w:t>ENREGISTRER LE CHOIX DANS LES BACS [RC</w:t>
      </w:r>
      <w:del w:id="4848" w:author="PIERRE" w:date="2013-10-23T15:45:00Z">
        <w:r w:rsidRPr="00AF2F6F">
          <w:rPr>
            <w:rFonts w:ascii="Times New Roman" w:hAnsi="Times New Roman" w:cs="Times New Roman"/>
            <w:rPrChange w:id="4849"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4850" w:author="PIERRE" w:date="2013-10-24T12:27:00Z">
            <w:rPr>
              <w:rFonts w:ascii="Times New Roman" w:hAnsi="Times New Roman" w:cs="Times New Roman"/>
              <w:vertAlign w:val="superscript"/>
            </w:rPr>
          </w:rPrChange>
        </w:rPr>
        <w:t>7]</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851" w:author="PIERRE" w:date="2013-10-24T12:27:00Z">
            <w:rPr>
              <w:rFonts w:ascii="Times New Roman" w:hAnsi="Times New Roman" w:cs="Times New Roman"/>
              <w:vertAlign w:val="superscript"/>
            </w:rPr>
          </w:rPrChange>
        </w:rPr>
        <w:t>METTEZ 8 BOULES BLANCHES ET 2 BOULES NOIRES SUR L’ESPACE PREVU POUR A L’EXERCICE</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852" w:author="PIERRE" w:date="2013-10-24T12:27:00Z">
            <w:rPr>
              <w:rFonts w:ascii="Times New Roman" w:hAnsi="Times New Roman" w:cs="Times New Roman"/>
              <w:vertAlign w:val="superscript"/>
            </w:rPr>
          </w:rPrChange>
        </w:rPr>
        <w:t>Étape 8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853" w:author="PIERRE" w:date="2013-10-24T12:27:00Z">
            <w:rPr>
              <w:rFonts w:ascii="Times New Roman" w:hAnsi="Times New Roman" w:cs="Times New Roman"/>
              <w:i/>
              <w:vertAlign w:val="superscript"/>
            </w:rPr>
          </w:rPrChange>
        </w:rPr>
        <w:t>« Il y a 8 boules blanches (bonne) dans le sac, et 2 boules noires (mauvaises).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854"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4855"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856"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4857"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858"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859" w:author="PIERRE" w:date="2013-10-24T12:27:00Z">
            <w:rPr>
              <w:rFonts w:ascii="Times New Roman" w:hAnsi="Times New Roman" w:cs="Times New Roman"/>
              <w:i/>
              <w:vertAlign w:val="superscript"/>
            </w:rPr>
          </w:rPrChange>
        </w:rPr>
        <w:lastRenderedPageBreak/>
        <w:t xml:space="preserve">« Si vous optez pour l’option B (choix du sac bleu), une boule blanche vaut 3850 </w:t>
      </w:r>
      <w:proofErr w:type="spellStart"/>
      <w:r w:rsidRPr="00AF2F6F">
        <w:rPr>
          <w:rFonts w:ascii="Times New Roman" w:hAnsi="Times New Roman" w:cs="Times New Roman"/>
          <w:i/>
          <w:rPrChange w:id="4860"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861"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4862"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863"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864" w:author="PIERRE" w:date="2013-10-24T12:27:00Z">
            <w:rPr>
              <w:rFonts w:ascii="Times New Roman" w:hAnsi="Times New Roman" w:cs="Times New Roman"/>
              <w:i/>
              <w:vertAlign w:val="superscript"/>
            </w:rPr>
          </w:rPrChange>
        </w:rPr>
        <w:t>Maintenant je vous laisse à deux pour que vous vous concertiez en vue de faire votre choix</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865" w:author="PIERRE" w:date="2013-10-24T12:27:00Z">
            <w:rPr>
              <w:rFonts w:ascii="Times New Roman" w:hAnsi="Times New Roman" w:cs="Times New Roman"/>
              <w:i/>
              <w:vertAlign w:val="superscript"/>
            </w:rPr>
          </w:rPrChange>
        </w:rPr>
        <w:t>L’ENQUÊTEUR DOIT SORTIR DE LA SALLE DE L’EXERCICE POUR LAISSER LE SOIN AU COUPLE DE DISCUTER, DE S’ACCORDER ET DE FAIRE LEUR CHOIX</w:t>
      </w:r>
    </w:p>
    <w:p w:rsidR="002A57BD" w:rsidRPr="00442E10" w:rsidRDefault="00AF2F6F" w:rsidP="00AF6156">
      <w:pPr>
        <w:pStyle w:val="ListParagraph"/>
        <w:numPr>
          <w:ilvl w:val="1"/>
          <w:numId w:val="32"/>
        </w:numPr>
        <w:jc w:val="both"/>
        <w:rPr>
          <w:rFonts w:ascii="Times New Roman" w:hAnsi="Times New Roman" w:cs="Times New Roman"/>
        </w:rPr>
      </w:pPr>
      <w:r w:rsidRPr="00AF2F6F">
        <w:rPr>
          <w:rFonts w:ascii="Times New Roman" w:hAnsi="Times New Roman" w:cs="Times New Roman"/>
          <w:i/>
          <w:rPrChange w:id="4866" w:author="PIERRE" w:date="2013-10-24T12:27:00Z">
            <w:rPr>
              <w:rFonts w:ascii="Times New Roman" w:hAnsi="Times New Roman" w:cs="Times New Roman"/>
              <w:i/>
              <w:vertAlign w:val="superscript"/>
            </w:rPr>
          </w:rPrChange>
        </w:rPr>
        <w:t xml:space="preserve"> «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867" w:author="PIERRE" w:date="2013-10-24T12:27:00Z">
            <w:rPr>
              <w:rFonts w:ascii="Times New Roman" w:hAnsi="Times New Roman" w:cs="Times New Roman"/>
              <w:vertAlign w:val="superscript"/>
            </w:rPr>
          </w:rPrChange>
        </w:rPr>
        <w:t>ENREGISTRER LE CHOIX DANS LES BACS [RC</w:t>
      </w:r>
      <w:del w:id="4868" w:author="PIERRE" w:date="2013-10-23T15:45:00Z">
        <w:r w:rsidRPr="00AF2F6F">
          <w:rPr>
            <w:rFonts w:ascii="Times New Roman" w:hAnsi="Times New Roman" w:cs="Times New Roman"/>
            <w:rPrChange w:id="4869"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4870" w:author="PIERRE" w:date="2013-10-24T12:27:00Z">
            <w:rPr>
              <w:rFonts w:ascii="Times New Roman" w:hAnsi="Times New Roman" w:cs="Times New Roman"/>
              <w:vertAlign w:val="superscript"/>
            </w:rPr>
          </w:rPrChange>
        </w:rPr>
        <w:t>8]</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871" w:author="PIERRE" w:date="2013-10-24T12:27:00Z">
            <w:rPr>
              <w:rFonts w:ascii="Times New Roman" w:hAnsi="Times New Roman" w:cs="Times New Roman"/>
              <w:vertAlign w:val="superscript"/>
            </w:rPr>
          </w:rPrChange>
        </w:rPr>
        <w:t>METTEZ 9 BOULES BLANCHES ET 1 BOULES NOIRES SUR L’ESPACE PREVU POUR A L’EXERCICE</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872" w:author="PIERRE" w:date="2013-10-24T12:27:00Z">
            <w:rPr>
              <w:rFonts w:ascii="Times New Roman" w:hAnsi="Times New Roman" w:cs="Times New Roman"/>
              <w:vertAlign w:val="superscript"/>
            </w:rPr>
          </w:rPrChange>
        </w:rPr>
        <w:t>Étape 9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873" w:author="PIERRE" w:date="2013-10-24T12:27:00Z">
            <w:rPr>
              <w:rFonts w:ascii="Times New Roman" w:hAnsi="Times New Roman" w:cs="Times New Roman"/>
              <w:i/>
              <w:vertAlign w:val="superscript"/>
            </w:rPr>
          </w:rPrChange>
        </w:rPr>
        <w:t>« Il y a 9 boules blanches (bonne) dans le sac, et 1 boule noire (mauvaise).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874"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4875"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876"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4877"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878"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879"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4880"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881"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4882"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883"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884" w:author="PIERRE" w:date="2013-10-24T12:27:00Z">
            <w:rPr>
              <w:rFonts w:ascii="Times New Roman" w:hAnsi="Times New Roman" w:cs="Times New Roman"/>
              <w:i/>
              <w:vertAlign w:val="superscript"/>
            </w:rPr>
          </w:rPrChange>
        </w:rPr>
        <w:t>Maintenant je vous laisse à deux pour que vous vous concertiez en vue de faire votre choix</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885" w:author="PIERRE" w:date="2013-10-24T12:27:00Z">
            <w:rPr>
              <w:rFonts w:ascii="Times New Roman" w:hAnsi="Times New Roman" w:cs="Times New Roman"/>
              <w:i/>
              <w:vertAlign w:val="superscript"/>
            </w:rPr>
          </w:rPrChange>
        </w:rPr>
        <w:t>L’ENQUÊTEUR DOIT SORTIR DE LA SALLE DE L’EXERCICE POUR LAISSER LE SOIN AU COUPLE DE DISCUTER, DE S’ACCORDER ET DE FAIRE LEUR CHOIX</w:t>
      </w:r>
    </w:p>
    <w:p w:rsidR="002A57BD" w:rsidRPr="00442E10" w:rsidRDefault="00AF2F6F" w:rsidP="00AF6156">
      <w:pPr>
        <w:pStyle w:val="ListParagraph"/>
        <w:numPr>
          <w:ilvl w:val="1"/>
          <w:numId w:val="32"/>
        </w:numPr>
        <w:jc w:val="both"/>
        <w:rPr>
          <w:rFonts w:ascii="Times New Roman" w:hAnsi="Times New Roman" w:cs="Times New Roman"/>
        </w:rPr>
      </w:pPr>
      <w:r w:rsidRPr="00AF2F6F">
        <w:rPr>
          <w:rFonts w:ascii="Times New Roman" w:hAnsi="Times New Roman" w:cs="Times New Roman"/>
          <w:i/>
          <w:rPrChange w:id="4886" w:author="PIERRE" w:date="2013-10-24T12:27:00Z">
            <w:rPr>
              <w:rFonts w:ascii="Times New Roman" w:hAnsi="Times New Roman" w:cs="Times New Roman"/>
              <w:i/>
              <w:vertAlign w:val="superscript"/>
            </w:rPr>
          </w:rPrChange>
        </w:rPr>
        <w:t xml:space="preserve"> «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887" w:author="PIERRE" w:date="2013-10-24T12:27:00Z">
            <w:rPr>
              <w:rFonts w:ascii="Times New Roman" w:hAnsi="Times New Roman" w:cs="Times New Roman"/>
              <w:vertAlign w:val="superscript"/>
            </w:rPr>
          </w:rPrChange>
        </w:rPr>
        <w:t>ENREGISTRER LE CHOIX DANS LES BACS [RC</w:t>
      </w:r>
      <w:del w:id="4888" w:author="PIERRE" w:date="2013-10-23T15:45:00Z">
        <w:r w:rsidRPr="00AF2F6F">
          <w:rPr>
            <w:rFonts w:ascii="Times New Roman" w:hAnsi="Times New Roman" w:cs="Times New Roman"/>
            <w:rPrChange w:id="4889"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4890" w:author="PIERRE" w:date="2013-10-24T12:27:00Z">
            <w:rPr>
              <w:rFonts w:ascii="Times New Roman" w:hAnsi="Times New Roman" w:cs="Times New Roman"/>
              <w:vertAlign w:val="superscript"/>
            </w:rPr>
          </w:rPrChange>
        </w:rPr>
        <w:t>9]</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891" w:author="PIERRE" w:date="2013-10-24T12:27:00Z">
            <w:rPr>
              <w:rFonts w:ascii="Times New Roman" w:hAnsi="Times New Roman" w:cs="Times New Roman"/>
              <w:vertAlign w:val="superscript"/>
            </w:rPr>
          </w:rPrChange>
        </w:rPr>
        <w:t>METTEZ 10 BOULES BLANCHES ET 0 BOULES NOIRES SUR L’ESPACE PREVU POUR  L’EXERCICE</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892" w:author="PIERRE" w:date="2013-10-24T12:27:00Z">
            <w:rPr>
              <w:rFonts w:ascii="Times New Roman" w:hAnsi="Times New Roman" w:cs="Times New Roman"/>
              <w:vertAlign w:val="superscript"/>
            </w:rPr>
          </w:rPrChange>
        </w:rPr>
        <w:t>Étape 10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893" w:author="PIERRE" w:date="2013-10-24T12:27:00Z">
            <w:rPr>
              <w:rFonts w:ascii="Times New Roman" w:hAnsi="Times New Roman" w:cs="Times New Roman"/>
              <w:i/>
              <w:vertAlign w:val="superscript"/>
            </w:rPr>
          </w:rPrChange>
        </w:rPr>
        <w:t>« Il y a 10 boule blanche (bonne) dans le sac, et 0 boules noires (mauvaises).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894" w:author="PIERRE" w:date="2013-10-24T12:27:00Z">
            <w:rPr>
              <w:rFonts w:ascii="Times New Roman" w:hAnsi="Times New Roman" w:cs="Times New Roman"/>
              <w:i/>
              <w:vertAlign w:val="superscript"/>
            </w:rPr>
          </w:rPrChange>
        </w:rPr>
        <w:t xml:space="preserve">« Si vous optez pour l’option A (choix du sac rouge), une boule blanche vaut 2000 </w:t>
      </w:r>
      <w:proofErr w:type="spellStart"/>
      <w:r w:rsidRPr="00AF2F6F">
        <w:rPr>
          <w:rFonts w:ascii="Times New Roman" w:hAnsi="Times New Roman" w:cs="Times New Roman"/>
          <w:i/>
          <w:rPrChange w:id="4895"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896" w:author="PIERRE" w:date="2013-10-24T12:27:00Z">
            <w:rPr>
              <w:rFonts w:ascii="Times New Roman" w:hAnsi="Times New Roman" w:cs="Times New Roman"/>
              <w:i/>
              <w:vertAlign w:val="superscript"/>
            </w:rPr>
          </w:rPrChange>
        </w:rPr>
        <w:t xml:space="preserve"> alors qu’une boule noire vaut 1600 </w:t>
      </w:r>
      <w:proofErr w:type="spellStart"/>
      <w:r w:rsidRPr="00AF2F6F">
        <w:rPr>
          <w:rFonts w:ascii="Times New Roman" w:hAnsi="Times New Roman" w:cs="Times New Roman"/>
          <w:i/>
          <w:rPrChange w:id="4897"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898"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899" w:author="PIERRE" w:date="2013-10-24T12:27:00Z">
            <w:rPr>
              <w:rFonts w:ascii="Times New Roman" w:hAnsi="Times New Roman" w:cs="Times New Roman"/>
              <w:i/>
              <w:vertAlign w:val="superscript"/>
            </w:rPr>
          </w:rPrChange>
        </w:rPr>
        <w:t xml:space="preserve">« Si vous optez pour l’option B (choix du sac bleu), une boule blanche vaut 3850 </w:t>
      </w:r>
      <w:proofErr w:type="spellStart"/>
      <w:r w:rsidRPr="00AF2F6F">
        <w:rPr>
          <w:rFonts w:ascii="Times New Roman" w:hAnsi="Times New Roman" w:cs="Times New Roman"/>
          <w:i/>
          <w:rPrChange w:id="4900"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901" w:author="PIERRE" w:date="2013-10-24T12:27:00Z">
            <w:rPr>
              <w:rFonts w:ascii="Times New Roman" w:hAnsi="Times New Roman" w:cs="Times New Roman"/>
              <w:i/>
              <w:vertAlign w:val="superscript"/>
            </w:rPr>
          </w:rPrChange>
        </w:rPr>
        <w:t xml:space="preserve"> alors qu’une boule noire vaut 100 </w:t>
      </w:r>
      <w:proofErr w:type="spellStart"/>
      <w:r w:rsidRPr="00AF2F6F">
        <w:rPr>
          <w:rFonts w:ascii="Times New Roman" w:hAnsi="Times New Roman" w:cs="Times New Roman"/>
          <w:i/>
          <w:rPrChange w:id="4902" w:author="PIERRE" w:date="2013-10-24T12:27:00Z">
            <w:rPr>
              <w:rFonts w:ascii="Times New Roman" w:hAnsi="Times New Roman" w:cs="Times New Roman"/>
              <w:i/>
              <w:vertAlign w:val="superscript"/>
            </w:rPr>
          </w:rPrChange>
        </w:rPr>
        <w:t>fCFA</w:t>
      </w:r>
      <w:proofErr w:type="spellEnd"/>
      <w:r w:rsidRPr="00AF2F6F">
        <w:rPr>
          <w:rFonts w:ascii="Times New Roman" w:hAnsi="Times New Roman" w:cs="Times New Roman"/>
          <w:i/>
          <w:rPrChange w:id="4903" w:author="PIERRE" w:date="2013-10-24T12:27:00Z">
            <w:rPr>
              <w:rFonts w:ascii="Times New Roman" w:hAnsi="Times New Roman" w:cs="Times New Roman"/>
              <w:i/>
              <w:vertAlign w:val="superscript"/>
            </w:rPr>
          </w:rPrChange>
        </w:rPr>
        <w:t>. »</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904" w:author="PIERRE" w:date="2013-10-24T12:27:00Z">
            <w:rPr>
              <w:rFonts w:ascii="Times New Roman" w:hAnsi="Times New Roman" w:cs="Times New Roman"/>
              <w:i/>
              <w:vertAlign w:val="superscript"/>
            </w:rPr>
          </w:rPrChange>
        </w:rPr>
        <w:t>Maintenant je vous laisse à deux pour que vous vous concertiez en vue de faire votre choix</w:t>
      </w:r>
    </w:p>
    <w:p w:rsidR="002A57BD" w:rsidRPr="00442E10" w:rsidRDefault="00AF2F6F" w:rsidP="00AF6156">
      <w:pPr>
        <w:pStyle w:val="ListParagraph"/>
        <w:numPr>
          <w:ilvl w:val="1"/>
          <w:numId w:val="32"/>
        </w:numPr>
        <w:jc w:val="both"/>
        <w:rPr>
          <w:rFonts w:ascii="Times New Roman" w:hAnsi="Times New Roman" w:cs="Times New Roman"/>
          <w:i/>
        </w:rPr>
      </w:pPr>
      <w:r w:rsidRPr="00AF2F6F">
        <w:rPr>
          <w:rFonts w:ascii="Times New Roman" w:hAnsi="Times New Roman" w:cs="Times New Roman"/>
          <w:i/>
          <w:rPrChange w:id="4905" w:author="PIERRE" w:date="2013-10-24T12:27:00Z">
            <w:rPr>
              <w:rFonts w:ascii="Times New Roman" w:hAnsi="Times New Roman" w:cs="Times New Roman"/>
              <w:i/>
              <w:vertAlign w:val="superscript"/>
            </w:rPr>
          </w:rPrChange>
        </w:rPr>
        <w:t>L’ENQUÊTEUR DOIT SORTIR DE LA SALLE DE L’EXERCICE POUR LAISSER LE SOIN AU COUPLE DE DISCUTER, DE S’ACCORDER ET DE FAIRE LEUR CHOIX</w:t>
      </w:r>
    </w:p>
    <w:p w:rsidR="002A57BD" w:rsidRPr="00442E10" w:rsidRDefault="00AF2F6F" w:rsidP="00AF6156">
      <w:pPr>
        <w:pStyle w:val="ListParagraph"/>
        <w:numPr>
          <w:ilvl w:val="1"/>
          <w:numId w:val="32"/>
        </w:numPr>
        <w:jc w:val="both"/>
        <w:rPr>
          <w:rFonts w:ascii="Times New Roman" w:hAnsi="Times New Roman" w:cs="Times New Roman"/>
        </w:rPr>
      </w:pPr>
      <w:r w:rsidRPr="00AF2F6F">
        <w:rPr>
          <w:rFonts w:ascii="Times New Roman" w:hAnsi="Times New Roman" w:cs="Times New Roman"/>
          <w:i/>
          <w:rPrChange w:id="4906" w:author="PIERRE" w:date="2013-10-24T12:27:00Z">
            <w:rPr>
              <w:rFonts w:ascii="Times New Roman" w:hAnsi="Times New Roman" w:cs="Times New Roman"/>
              <w:i/>
              <w:vertAlign w:val="superscript"/>
            </w:rPr>
          </w:rPrChange>
        </w:rPr>
        <w:t xml:space="preserve"> « Quel est votre choix?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907" w:author="PIERRE" w:date="2013-10-24T12:27:00Z">
            <w:rPr>
              <w:rFonts w:ascii="Times New Roman" w:hAnsi="Times New Roman" w:cs="Times New Roman"/>
              <w:vertAlign w:val="superscript"/>
            </w:rPr>
          </w:rPrChange>
        </w:rPr>
        <w:t>ENREGISTRER LE CHOIX DANS LES BACS [RC10]</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4908" w:author="PIERRE" w:date="2013-10-24T12:27:00Z">
            <w:rPr>
              <w:rFonts w:ascii="Times New Roman" w:hAnsi="Times New Roman" w:cs="Times New Roman"/>
              <w:vertAlign w:val="superscript"/>
            </w:rPr>
          </w:rPrChange>
        </w:rPr>
        <w:t>ENREGISTRER LE CHOIX SUR LE FORMULAIRE CORRESPONDANT A L’EXERCICE</w:t>
      </w:r>
    </w:p>
    <w:p w:rsidR="002A57BD" w:rsidRPr="000C4FA2" w:rsidRDefault="00AF2F6F" w:rsidP="002A57BD">
      <w:pPr>
        <w:spacing w:before="120" w:after="120" w:line="240" w:lineRule="auto"/>
        <w:jc w:val="both"/>
        <w:rPr>
          <w:rFonts w:ascii="Times New Roman" w:hAnsi="Times New Roman" w:cs="Times New Roman"/>
          <w:b/>
          <w:i/>
          <w:color w:val="000000" w:themeColor="text1"/>
          <w:u w:val="single"/>
          <w:rPrChange w:id="4909" w:author="Leuveld, Koen" w:date="2013-10-24T20:33:00Z">
            <w:rPr>
              <w:rFonts w:ascii="Times New Roman" w:hAnsi="Times New Roman" w:cs="Times New Roman"/>
              <w:color w:val="000000" w:themeColor="text1"/>
            </w:rPr>
          </w:rPrChange>
        </w:rPr>
      </w:pPr>
      <w:r w:rsidRPr="000C4FA2">
        <w:rPr>
          <w:rFonts w:ascii="Times New Roman" w:hAnsi="Times New Roman" w:cs="Times New Roman"/>
          <w:b/>
          <w:i/>
          <w:u w:val="single"/>
          <w:rPrChange w:id="4910" w:author="Leuveld, Koen" w:date="2013-10-24T20:33:00Z">
            <w:rPr>
              <w:rFonts w:ascii="Times New Roman" w:hAnsi="Times New Roman" w:cs="Times New Roman"/>
              <w:vertAlign w:val="superscript"/>
            </w:rPr>
          </w:rPrChange>
        </w:rPr>
        <w:t>Maintenant, nous allons nous entretenir avec la femme dans un espace privé pour poser quelques questions qui concernent les femme</w:t>
      </w:r>
      <w:ins w:id="4911" w:author="Leuveld, Koen" w:date="2013-10-24T20:34:00Z">
        <w:r w:rsidR="000C4FA2">
          <w:rPr>
            <w:rFonts w:ascii="Times New Roman" w:hAnsi="Times New Roman" w:cs="Times New Roman"/>
            <w:b/>
            <w:i/>
            <w:u w:val="single"/>
          </w:rPr>
          <w:t xml:space="preserve"> (MAINTENANT L’ENQUETRICE ADMINIS</w:t>
        </w:r>
        <w:r w:rsidR="00317F8C">
          <w:rPr>
            <w:rFonts w:ascii="Times New Roman" w:hAnsi="Times New Roman" w:cs="Times New Roman"/>
            <w:b/>
            <w:i/>
            <w:u w:val="single"/>
          </w:rPr>
          <w:t>TRE LE QUESTIONNAIRE FEMME A L</w:t>
        </w:r>
      </w:ins>
      <w:ins w:id="4912" w:author="Leuveld, Koen" w:date="2013-10-24T20:37:00Z">
        <w:r w:rsidR="00317F8C">
          <w:rPr>
            <w:rFonts w:ascii="Times New Roman" w:hAnsi="Times New Roman" w:cs="Times New Roman"/>
            <w:b/>
            <w:i/>
            <w:u w:val="single"/>
          </w:rPr>
          <w:t xml:space="preserve">’EPOUSE CHOISIE PAR LE </w:t>
        </w:r>
      </w:ins>
      <w:ins w:id="4913" w:author="Leuveld, Koen" w:date="2013-10-24T20:34:00Z">
        <w:r w:rsidR="000C4FA2">
          <w:rPr>
            <w:rFonts w:ascii="Times New Roman" w:hAnsi="Times New Roman" w:cs="Times New Roman"/>
            <w:b/>
            <w:i/>
            <w:u w:val="single"/>
          </w:rPr>
          <w:t>CHEF DE MENAGE ET L</w:t>
        </w:r>
      </w:ins>
      <w:ins w:id="4914" w:author="Leuveld, Koen" w:date="2013-10-24T20:35:00Z">
        <w:r w:rsidR="000C4FA2">
          <w:rPr>
            <w:rFonts w:ascii="Times New Roman" w:hAnsi="Times New Roman" w:cs="Times New Roman"/>
            <w:b/>
            <w:i/>
            <w:u w:val="single"/>
          </w:rPr>
          <w:t>’ENQUETEUR CONTINUE AVEC LE DEROULEMENT DES EXERCICE</w:t>
        </w:r>
      </w:ins>
      <w:ins w:id="4915" w:author="Leuveld, Koen" w:date="2013-10-24T20:37:00Z">
        <w:r w:rsidR="00317F8C">
          <w:rPr>
            <w:rFonts w:ascii="Times New Roman" w:hAnsi="Times New Roman" w:cs="Times New Roman"/>
            <w:b/>
            <w:i/>
            <w:u w:val="single"/>
          </w:rPr>
          <w:t>S</w:t>
        </w:r>
      </w:ins>
      <w:ins w:id="4916" w:author="Leuveld, Koen" w:date="2013-10-24T20:35:00Z">
        <w:r w:rsidR="000C4FA2">
          <w:rPr>
            <w:rFonts w:ascii="Times New Roman" w:hAnsi="Times New Roman" w:cs="Times New Roman"/>
            <w:b/>
            <w:i/>
            <w:u w:val="single"/>
          </w:rPr>
          <w:t xml:space="preserve"> AVEC LE CHEF DU MENAGE</w:t>
        </w:r>
      </w:ins>
      <w:ins w:id="4917" w:author="Leuveld, Koen" w:date="2013-10-24T20:34:00Z">
        <w:r w:rsidR="000C4FA2">
          <w:rPr>
            <w:rFonts w:ascii="Times New Roman" w:hAnsi="Times New Roman" w:cs="Times New Roman"/>
            <w:b/>
            <w:i/>
            <w:u w:val="single"/>
          </w:rPr>
          <w:t xml:space="preserve"> </w:t>
        </w:r>
      </w:ins>
      <w:del w:id="4918" w:author="Leuveld, Koen" w:date="2013-10-24T20:34:00Z">
        <w:r w:rsidRPr="000C4FA2" w:rsidDel="000C4FA2">
          <w:rPr>
            <w:rFonts w:ascii="Times New Roman" w:hAnsi="Times New Roman" w:cs="Times New Roman"/>
            <w:b/>
            <w:i/>
            <w:u w:val="single"/>
            <w:rPrChange w:id="4919" w:author="Leuveld, Koen" w:date="2013-10-24T20:33:00Z">
              <w:rPr>
                <w:rFonts w:ascii="Times New Roman" w:hAnsi="Times New Roman" w:cs="Times New Roman"/>
                <w:vertAlign w:val="superscript"/>
              </w:rPr>
            </w:rPrChange>
          </w:rPr>
          <w:delText>s</w:delText>
        </w:r>
      </w:del>
      <w:r w:rsidRPr="000C4FA2">
        <w:rPr>
          <w:rFonts w:ascii="Times New Roman" w:hAnsi="Times New Roman" w:cs="Times New Roman"/>
          <w:b/>
          <w:i/>
          <w:u w:val="single"/>
          <w:rPrChange w:id="4920" w:author="Leuveld, Koen" w:date="2013-10-24T20:33:00Z">
            <w:rPr>
              <w:rFonts w:ascii="Times New Roman" w:hAnsi="Times New Roman" w:cs="Times New Roman"/>
              <w:vertAlign w:val="superscript"/>
            </w:rPr>
          </w:rPrChange>
        </w:rPr>
        <w:t>.</w:t>
      </w:r>
    </w:p>
    <w:p w:rsidR="002A57BD" w:rsidRPr="00442E10" w:rsidRDefault="00AF2F6F" w:rsidP="002A57BD">
      <w:pPr>
        <w:pStyle w:val="Heading2"/>
        <w:rPr>
          <w:rFonts w:ascii="Times New Roman" w:hAnsi="Times New Roman" w:cs="Times New Roman"/>
          <w:lang w:val="fr-FR"/>
        </w:rPr>
      </w:pPr>
      <w:ins w:id="4921" w:author="PIERRE" w:date="2013-10-23T17:24:00Z">
        <w:r w:rsidRPr="00AF2F6F">
          <w:rPr>
            <w:rFonts w:ascii="Times New Roman" w:hAnsi="Times New Roman" w:cs="Times New Roman"/>
            <w:color w:val="365F91" w:themeColor="accent1" w:themeShade="BF"/>
            <w:sz w:val="28"/>
            <w:szCs w:val="28"/>
            <w:lang w:val="fr-FR"/>
            <w:rPrChange w:id="4922" w:author="PIERRE" w:date="2013-10-24T12:27:00Z">
              <w:rPr>
                <w:rFonts w:ascii="Times New Roman" w:hAnsi="Times New Roman" w:cs="Times New Roman"/>
                <w:color w:val="365F91" w:themeColor="accent1" w:themeShade="BF"/>
                <w:sz w:val="28"/>
                <w:szCs w:val="28"/>
                <w:vertAlign w:val="superscript"/>
                <w:lang w:val="fr-FR"/>
              </w:rPr>
            </w:rPrChange>
          </w:rPr>
          <w:lastRenderedPageBreak/>
          <w:t>E</w:t>
        </w:r>
      </w:ins>
      <w:ins w:id="4923" w:author="PIERRE" w:date="2013-10-23T17:25:00Z">
        <w:r w:rsidRPr="00AF2F6F">
          <w:rPr>
            <w:rFonts w:ascii="Times New Roman" w:hAnsi="Times New Roman" w:cs="Times New Roman"/>
            <w:color w:val="365F91" w:themeColor="accent1" w:themeShade="BF"/>
            <w:sz w:val="28"/>
            <w:szCs w:val="28"/>
            <w:lang w:val="fr-FR"/>
            <w:rPrChange w:id="4924" w:author="PIERRE" w:date="2013-10-24T12:27:00Z">
              <w:rPr>
                <w:rFonts w:ascii="Times New Roman" w:hAnsi="Times New Roman" w:cs="Times New Roman"/>
                <w:color w:val="365F91" w:themeColor="accent1" w:themeShade="BF"/>
                <w:sz w:val="28"/>
                <w:szCs w:val="28"/>
                <w:vertAlign w:val="superscript"/>
                <w:lang w:val="fr-FR"/>
              </w:rPr>
            </w:rPrChange>
          </w:rPr>
          <w:t>XERCICE D’ECHAUFFEMENT DONNE TRIPLE</w:t>
        </w:r>
      </w:ins>
      <w:del w:id="4925" w:author="PIERRE" w:date="2013-10-23T17:25:00Z">
        <w:r w:rsidRPr="00AF2F6F">
          <w:rPr>
            <w:rFonts w:ascii="Times New Roman" w:hAnsi="Times New Roman" w:cs="Times New Roman"/>
            <w:color w:val="365F91" w:themeColor="accent1" w:themeShade="BF"/>
            <w:sz w:val="28"/>
            <w:szCs w:val="28"/>
            <w:lang w:val="fr-FR"/>
            <w:rPrChange w:id="4926" w:author="PIERRE" w:date="2013-10-24T12:27:00Z">
              <w:rPr>
                <w:rFonts w:ascii="Times New Roman" w:hAnsi="Times New Roman" w:cs="Times New Roman"/>
                <w:color w:val="365F91" w:themeColor="accent1" w:themeShade="BF"/>
                <w:sz w:val="28"/>
                <w:szCs w:val="28"/>
                <w:vertAlign w:val="superscript"/>
                <w:lang w:val="fr-FR"/>
              </w:rPr>
            </w:rPrChange>
          </w:rPr>
          <w:delText>I</w:delText>
        </w:r>
      </w:del>
      <w:del w:id="4927" w:author="PIERRE" w:date="2013-10-23T17:26:00Z">
        <w:r w:rsidRPr="00AF2F6F">
          <w:rPr>
            <w:rFonts w:ascii="Times New Roman" w:hAnsi="Times New Roman" w:cs="Times New Roman"/>
            <w:color w:val="365F91" w:themeColor="accent1" w:themeShade="BF"/>
            <w:sz w:val="28"/>
            <w:szCs w:val="28"/>
            <w:lang w:val="fr-FR"/>
            <w:rPrChange w:id="4928" w:author="PIERRE" w:date="2013-10-24T12:27:00Z">
              <w:rPr>
                <w:rFonts w:ascii="Times New Roman" w:hAnsi="Times New Roman" w:cs="Times New Roman"/>
                <w:color w:val="365F91" w:themeColor="accent1" w:themeShade="BF"/>
                <w:sz w:val="28"/>
                <w:szCs w:val="28"/>
                <w:vertAlign w:val="superscript"/>
                <w:lang w:val="fr-FR"/>
              </w:rPr>
            </w:rPrChange>
          </w:rPr>
          <w:delText>nvestment Game</w:delText>
        </w:r>
        <w:r w:rsidRPr="00AF2F6F">
          <w:rPr>
            <w:rFonts w:ascii="Times New Roman" w:hAnsi="Times New Roman" w:cs="Times New Roman"/>
            <w:lang w:val="fr-FR"/>
            <w:rPrChange w:id="4929" w:author="PIERRE" w:date="2013-10-24T12:27:00Z">
              <w:rPr>
                <w:rFonts w:ascii="Times New Roman" w:hAnsi="Times New Roman" w:cs="Times New Roman"/>
                <w:vertAlign w:val="superscript"/>
                <w:lang w:val="fr-FR"/>
              </w:rPr>
            </w:rPrChange>
          </w:rPr>
          <w:delText>Triple</w:delText>
        </w:r>
      </w:del>
      <w:r w:rsidRPr="00AF2F6F">
        <w:rPr>
          <w:rFonts w:ascii="Times New Roman" w:hAnsi="Times New Roman" w:cs="Times New Roman"/>
          <w:lang w:val="fr-FR"/>
          <w:rPrChange w:id="4930" w:author="PIERRE" w:date="2013-10-24T12:27:00Z">
            <w:rPr>
              <w:rFonts w:ascii="Times New Roman" w:hAnsi="Times New Roman" w:cs="Times New Roman"/>
              <w:vertAlign w:val="superscript"/>
              <w:lang w:val="fr-FR"/>
            </w:rPr>
          </w:rPrChange>
        </w:rPr>
        <w:t xml:space="preserve"> </w:t>
      </w:r>
    </w:p>
    <w:p w:rsidR="002A57BD" w:rsidRPr="00442E10" w:rsidRDefault="00AF2F6F" w:rsidP="00AF6156">
      <w:pPr>
        <w:pStyle w:val="ListParagraph"/>
        <w:numPr>
          <w:ilvl w:val="0"/>
          <w:numId w:val="9"/>
        </w:numPr>
        <w:jc w:val="both"/>
        <w:rPr>
          <w:rFonts w:ascii="Times New Roman" w:hAnsi="Times New Roman" w:cs="Times New Roman"/>
          <w:i/>
          <w:rPrChange w:id="4931" w:author="PIERRE" w:date="2013-10-24T12:27:00Z">
            <w:rPr>
              <w:rFonts w:ascii="Times New Roman" w:hAnsi="Times New Roman" w:cs="Times New Roman"/>
            </w:rPr>
          </w:rPrChange>
        </w:rPr>
      </w:pPr>
      <w:ins w:id="4932" w:author="PIERRE" w:date="2013-10-23T17:30:00Z">
        <w:r w:rsidRPr="00AF2F6F">
          <w:rPr>
            <w:rFonts w:ascii="Times New Roman" w:hAnsi="Times New Roman" w:cs="Times New Roman"/>
            <w:i/>
            <w:rPrChange w:id="4933" w:author="PIERRE" w:date="2013-10-24T12:27:00Z">
              <w:rPr>
                <w:rFonts w:ascii="Times New Roman" w:hAnsi="Times New Roman" w:cs="Times New Roman"/>
                <w:vertAlign w:val="superscript"/>
              </w:rPr>
            </w:rPrChange>
          </w:rPr>
          <w:t>« </w:t>
        </w:r>
      </w:ins>
      <w:r w:rsidRPr="00AF2F6F">
        <w:rPr>
          <w:rFonts w:ascii="Times New Roman" w:hAnsi="Times New Roman" w:cs="Times New Roman"/>
          <w:i/>
          <w:rPrChange w:id="4934" w:author="PIERRE" w:date="2013-10-24T12:27:00Z">
            <w:rPr>
              <w:rFonts w:ascii="Times New Roman" w:hAnsi="Times New Roman" w:cs="Times New Roman"/>
              <w:vertAlign w:val="superscript"/>
            </w:rPr>
          </w:rPrChange>
        </w:rPr>
        <w:t>Pour cet exercice, imaginez que vous avez 10 sacs de maïs</w:t>
      </w:r>
      <w:ins w:id="4935" w:author="PIERRE" w:date="2013-10-23T17:31:00Z">
        <w:r w:rsidRPr="00AF2F6F">
          <w:rPr>
            <w:rFonts w:ascii="Times New Roman" w:hAnsi="Times New Roman" w:cs="Times New Roman"/>
            <w:i/>
            <w:rPrChange w:id="4936" w:author="PIERRE" w:date="2013-10-24T12:27:00Z">
              <w:rPr>
                <w:rFonts w:ascii="Times New Roman" w:hAnsi="Times New Roman" w:cs="Times New Roman"/>
                <w:vertAlign w:val="superscript"/>
              </w:rPr>
            </w:rPrChange>
          </w:rPr>
          <w:t> »</w:t>
        </w:r>
      </w:ins>
      <w:r w:rsidRPr="00AF2F6F">
        <w:rPr>
          <w:rFonts w:ascii="Times New Roman" w:hAnsi="Times New Roman" w:cs="Times New Roman"/>
          <w:i/>
          <w:rPrChange w:id="4937" w:author="PIERRE" w:date="2013-10-24T12:27:00Z">
            <w:rPr>
              <w:rFonts w:ascii="Times New Roman" w:hAnsi="Times New Roman" w:cs="Times New Roman"/>
              <w:vertAlign w:val="superscript"/>
            </w:rPr>
          </w:rPrChange>
        </w:rPr>
        <w:t xml:space="preserve">. </w:t>
      </w:r>
    </w:p>
    <w:p w:rsidR="002A57BD" w:rsidRPr="00442E10" w:rsidRDefault="00AF2F6F" w:rsidP="00AF6156">
      <w:pPr>
        <w:pStyle w:val="ListParagraph"/>
        <w:numPr>
          <w:ilvl w:val="0"/>
          <w:numId w:val="9"/>
        </w:numPr>
        <w:jc w:val="both"/>
        <w:rPr>
          <w:rFonts w:ascii="Times New Roman" w:hAnsi="Times New Roman" w:cs="Times New Roman"/>
          <w:i/>
          <w:rPrChange w:id="4938" w:author="PIERRE" w:date="2013-10-24T12:27:00Z">
            <w:rPr>
              <w:rFonts w:ascii="Times New Roman" w:hAnsi="Times New Roman" w:cs="Times New Roman"/>
            </w:rPr>
          </w:rPrChange>
        </w:rPr>
      </w:pPr>
      <w:r w:rsidRPr="00AF2F6F">
        <w:rPr>
          <w:rFonts w:ascii="Times New Roman" w:hAnsi="Times New Roman" w:cs="Times New Roman"/>
          <w:i/>
          <w:rPrChange w:id="4939" w:author="PIERRE" w:date="2013-10-24T12:27:00Z">
            <w:rPr>
              <w:rFonts w:ascii="Times New Roman" w:hAnsi="Times New Roman" w:cs="Times New Roman"/>
              <w:vertAlign w:val="superscript"/>
            </w:rPr>
          </w:rPrChange>
        </w:rPr>
        <w:t>Quelqu’un d’autre dans votre village (n’importe qui dont vous ne connaissez pas l’identité)</w:t>
      </w:r>
      <w:del w:id="4940" w:author="Leuveld, Koen" w:date="2013-10-24T16:05:00Z">
        <w:r w:rsidRPr="00AF2F6F" w:rsidDel="008B5E80">
          <w:rPr>
            <w:rFonts w:ascii="Times New Roman" w:hAnsi="Times New Roman" w:cs="Times New Roman"/>
            <w:i/>
            <w:rPrChange w:id="4941" w:author="PIERRE" w:date="2013-10-24T12:27:00Z">
              <w:rPr>
                <w:rFonts w:ascii="Times New Roman" w:hAnsi="Times New Roman" w:cs="Times New Roman"/>
                <w:vertAlign w:val="superscript"/>
              </w:rPr>
            </w:rPrChange>
          </w:rPr>
          <w:delText xml:space="preserve"> a besoin de maïs</w:delText>
        </w:r>
      </w:del>
      <w:ins w:id="4942" w:author="Leuveld, Koen" w:date="2013-10-24T16:05:00Z">
        <w:r w:rsidR="008B5E80">
          <w:rPr>
            <w:rFonts w:ascii="Times New Roman" w:hAnsi="Times New Roman" w:cs="Times New Roman"/>
            <w:i/>
          </w:rPr>
          <w:t xml:space="preserve"> veut du </w:t>
        </w:r>
      </w:ins>
      <w:ins w:id="4943" w:author="Leuveld, Koen" w:date="2013-10-24T16:06:00Z">
        <w:r w:rsidR="008B5E80">
          <w:rPr>
            <w:rFonts w:ascii="Times New Roman" w:hAnsi="Times New Roman" w:cs="Times New Roman"/>
            <w:i/>
          </w:rPr>
          <w:t>maïs</w:t>
        </w:r>
      </w:ins>
      <w:r w:rsidRPr="00AF2F6F">
        <w:rPr>
          <w:rFonts w:ascii="Times New Roman" w:hAnsi="Times New Roman" w:cs="Times New Roman"/>
          <w:i/>
          <w:rPrChange w:id="4944" w:author="PIERRE" w:date="2013-10-24T12:27:00Z">
            <w:rPr>
              <w:rFonts w:ascii="Times New Roman" w:hAnsi="Times New Roman" w:cs="Times New Roman"/>
              <w:vertAlign w:val="superscript"/>
            </w:rPr>
          </w:rPrChange>
        </w:rPr>
        <w:t xml:space="preserve">. Cette personne s’appelle le </w:t>
      </w:r>
      <w:r w:rsidR="008B5E80" w:rsidRPr="00AF2F6F">
        <w:rPr>
          <w:rFonts w:ascii="Times New Roman" w:hAnsi="Times New Roman" w:cs="Times New Roman"/>
          <w:i/>
        </w:rPr>
        <w:t>RECEPTEUR</w:t>
      </w:r>
      <w:r w:rsidRPr="00AF2F6F">
        <w:rPr>
          <w:rFonts w:ascii="Times New Roman" w:hAnsi="Times New Roman" w:cs="Times New Roman"/>
          <w:i/>
          <w:rPrChange w:id="4945" w:author="PIERRE" w:date="2013-10-24T12:27:00Z">
            <w:rPr>
              <w:rFonts w:ascii="Times New Roman" w:hAnsi="Times New Roman" w:cs="Times New Roman"/>
              <w:vertAlign w:val="superscript"/>
            </w:rPr>
          </w:rPrChange>
        </w:rPr>
        <w:t xml:space="preserve"> et vous êtes  l’</w:t>
      </w:r>
      <w:r w:rsidR="008B5E80" w:rsidRPr="00AF2F6F">
        <w:rPr>
          <w:rFonts w:ascii="Times New Roman" w:hAnsi="Times New Roman" w:cs="Times New Roman"/>
          <w:i/>
        </w:rPr>
        <w:t>ENVOYEUR</w:t>
      </w:r>
    </w:p>
    <w:p w:rsidR="002A57BD" w:rsidRPr="00442E10" w:rsidRDefault="00AF2F6F" w:rsidP="00AF6156">
      <w:pPr>
        <w:pStyle w:val="ListParagraph"/>
        <w:numPr>
          <w:ilvl w:val="0"/>
          <w:numId w:val="9"/>
        </w:numPr>
        <w:jc w:val="both"/>
        <w:rPr>
          <w:rFonts w:ascii="Times New Roman" w:hAnsi="Times New Roman" w:cs="Times New Roman"/>
          <w:i/>
          <w:rPrChange w:id="4946" w:author="PIERRE" w:date="2013-10-24T12:27:00Z">
            <w:rPr>
              <w:rFonts w:ascii="Times New Roman" w:hAnsi="Times New Roman" w:cs="Times New Roman"/>
            </w:rPr>
          </w:rPrChange>
        </w:rPr>
      </w:pPr>
      <w:ins w:id="4947" w:author="PIERRE" w:date="2013-10-23T17:31:00Z">
        <w:r w:rsidRPr="00AF2F6F">
          <w:rPr>
            <w:rFonts w:ascii="Times New Roman" w:hAnsi="Times New Roman" w:cs="Times New Roman"/>
            <w:i/>
            <w:rPrChange w:id="4948" w:author="PIERRE" w:date="2013-10-24T12:27:00Z">
              <w:rPr>
                <w:rFonts w:ascii="Times New Roman" w:hAnsi="Times New Roman" w:cs="Times New Roman"/>
                <w:i/>
                <w:vertAlign w:val="superscript"/>
              </w:rPr>
            </w:rPrChange>
          </w:rPr>
          <w:t>« </w:t>
        </w:r>
      </w:ins>
      <w:r w:rsidRPr="00AF2F6F">
        <w:rPr>
          <w:rFonts w:ascii="Times New Roman" w:hAnsi="Times New Roman" w:cs="Times New Roman"/>
          <w:i/>
          <w:rPrChange w:id="4949" w:author="PIERRE" w:date="2013-10-24T12:27:00Z">
            <w:rPr>
              <w:rFonts w:ascii="Times New Roman" w:hAnsi="Times New Roman" w:cs="Times New Roman"/>
              <w:vertAlign w:val="superscript"/>
            </w:rPr>
          </w:rPrChange>
        </w:rPr>
        <w:t>Si vous en tant qu’</w:t>
      </w:r>
      <w:r w:rsidR="008B5E80" w:rsidRPr="00AF2F6F">
        <w:rPr>
          <w:rFonts w:ascii="Times New Roman" w:hAnsi="Times New Roman" w:cs="Times New Roman"/>
          <w:i/>
        </w:rPr>
        <w:t>ENVOYEUR</w:t>
      </w:r>
      <w:r w:rsidRPr="00AF2F6F">
        <w:rPr>
          <w:rFonts w:ascii="Times New Roman" w:hAnsi="Times New Roman" w:cs="Times New Roman"/>
          <w:i/>
          <w:rPrChange w:id="4950" w:author="PIERRE" w:date="2013-10-24T12:27:00Z">
            <w:rPr>
              <w:rFonts w:ascii="Times New Roman" w:hAnsi="Times New Roman" w:cs="Times New Roman"/>
              <w:vertAlign w:val="superscript"/>
            </w:rPr>
          </w:rPrChange>
        </w:rPr>
        <w:t xml:space="preserve"> donnez une partie de votre maïs au </w:t>
      </w:r>
      <w:r w:rsidR="008B5E80" w:rsidRPr="00AF2F6F">
        <w:rPr>
          <w:rFonts w:ascii="Times New Roman" w:hAnsi="Times New Roman" w:cs="Times New Roman"/>
          <w:i/>
        </w:rPr>
        <w:t>RECEPTEUR</w:t>
      </w:r>
      <w:r w:rsidRPr="00AF2F6F">
        <w:rPr>
          <w:rFonts w:ascii="Times New Roman" w:hAnsi="Times New Roman" w:cs="Times New Roman"/>
          <w:i/>
          <w:rPrChange w:id="4951" w:author="PIERRE" w:date="2013-10-24T12:27:00Z">
            <w:rPr>
              <w:rFonts w:ascii="Times New Roman" w:hAnsi="Times New Roman" w:cs="Times New Roman"/>
              <w:vertAlign w:val="superscript"/>
            </w:rPr>
          </w:rPrChange>
        </w:rPr>
        <w:t xml:space="preserve">, </w:t>
      </w:r>
      <w:del w:id="4952" w:author="Leuveld, Koen" w:date="2013-10-24T16:06:00Z">
        <w:r w:rsidRPr="00AF2F6F" w:rsidDel="008B5E80">
          <w:rPr>
            <w:rFonts w:ascii="Times New Roman" w:hAnsi="Times New Roman" w:cs="Times New Roman"/>
            <w:i/>
            <w:rPrChange w:id="4953" w:author="PIERRE" w:date="2013-10-24T12:27:00Z">
              <w:rPr>
                <w:rFonts w:ascii="Times New Roman" w:hAnsi="Times New Roman" w:cs="Times New Roman"/>
                <w:vertAlign w:val="superscript"/>
              </w:rPr>
            </w:rPrChange>
          </w:rPr>
          <w:delText>il</w:delText>
        </w:r>
      </w:del>
      <w:ins w:id="4954" w:author="Leuveld, Koen" w:date="2013-10-24T16:06:00Z">
        <w:r w:rsidR="008B5E80">
          <w:rPr>
            <w:rFonts w:ascii="Times New Roman" w:hAnsi="Times New Roman" w:cs="Times New Roman"/>
            <w:i/>
          </w:rPr>
          <w:t xml:space="preserve">on va </w:t>
        </w:r>
      </w:ins>
      <w:ins w:id="4955" w:author="Leuveld, Koen" w:date="2013-10-24T16:07:00Z">
        <w:r w:rsidR="008B5E80">
          <w:rPr>
            <w:rFonts w:ascii="Times New Roman" w:hAnsi="Times New Roman" w:cs="Times New Roman"/>
            <w:i/>
          </w:rPr>
          <w:t>multiplier par trois la</w:t>
        </w:r>
      </w:ins>
      <w:ins w:id="4956" w:author="Leuveld, Koen" w:date="2013-10-24T16:06:00Z">
        <w:r w:rsidR="008B5E80">
          <w:rPr>
            <w:rFonts w:ascii="Times New Roman" w:hAnsi="Times New Roman" w:cs="Times New Roman"/>
            <w:i/>
          </w:rPr>
          <w:t xml:space="preserve"> quantité que vous avez envoyé</w:t>
        </w:r>
      </w:ins>
      <w:ins w:id="4957" w:author="Leuveld, Koen" w:date="2013-10-24T16:07:00Z">
        <w:r w:rsidR="008B5E80">
          <w:rPr>
            <w:rFonts w:ascii="Times New Roman" w:hAnsi="Times New Roman" w:cs="Times New Roman"/>
            <w:i/>
          </w:rPr>
          <w:t>e</w:t>
        </w:r>
      </w:ins>
      <w:ins w:id="4958" w:author="Leuveld, Koen" w:date="2013-10-24T16:06:00Z">
        <w:r w:rsidR="008B5E80">
          <w:rPr>
            <w:rFonts w:ascii="Times New Roman" w:hAnsi="Times New Roman" w:cs="Times New Roman"/>
            <w:i/>
          </w:rPr>
          <w:t>, et donc il/elle</w:t>
        </w:r>
      </w:ins>
      <w:r w:rsidRPr="00AF2F6F">
        <w:rPr>
          <w:rFonts w:ascii="Times New Roman" w:hAnsi="Times New Roman" w:cs="Times New Roman"/>
          <w:i/>
          <w:rPrChange w:id="4959" w:author="PIERRE" w:date="2013-10-24T12:27:00Z">
            <w:rPr>
              <w:rFonts w:ascii="Times New Roman" w:hAnsi="Times New Roman" w:cs="Times New Roman"/>
              <w:vertAlign w:val="superscript"/>
            </w:rPr>
          </w:rPrChange>
        </w:rPr>
        <w:t xml:space="preserve"> recevra le triple de ce que vous lui avez envoyé</w:t>
      </w:r>
      <w:ins w:id="4960" w:author="PIERRE" w:date="2013-10-23T17:31:00Z">
        <w:r w:rsidRPr="00AF2F6F">
          <w:rPr>
            <w:rFonts w:ascii="Times New Roman" w:hAnsi="Times New Roman" w:cs="Times New Roman"/>
            <w:i/>
            <w:rPrChange w:id="4961" w:author="PIERRE" w:date="2013-10-24T12:27:00Z">
              <w:rPr>
                <w:rFonts w:ascii="Times New Roman" w:hAnsi="Times New Roman" w:cs="Times New Roman"/>
                <w:i/>
                <w:vertAlign w:val="superscript"/>
              </w:rPr>
            </w:rPrChange>
          </w:rPr>
          <w:t> »</w:t>
        </w:r>
      </w:ins>
      <w:r w:rsidRPr="00AF2F6F">
        <w:rPr>
          <w:rFonts w:ascii="Times New Roman" w:hAnsi="Times New Roman" w:cs="Times New Roman"/>
          <w:i/>
          <w:rPrChange w:id="4962" w:author="PIERRE" w:date="2013-10-24T12:27:00Z">
            <w:rPr>
              <w:rFonts w:ascii="Times New Roman" w:hAnsi="Times New Roman" w:cs="Times New Roman"/>
              <w:vertAlign w:val="superscript"/>
            </w:rPr>
          </w:rPrChange>
        </w:rPr>
        <w:t>.</w:t>
      </w:r>
      <w:ins w:id="4963" w:author="PIERRE" w:date="2013-10-23T17:31:00Z">
        <w:r w:rsidRPr="00AF2F6F">
          <w:rPr>
            <w:rFonts w:ascii="Times New Roman" w:hAnsi="Times New Roman" w:cs="Times New Roman"/>
            <w:i/>
            <w:rPrChange w:id="4964" w:author="PIERRE" w:date="2013-10-24T12:27:00Z">
              <w:rPr>
                <w:rFonts w:ascii="Times New Roman" w:hAnsi="Times New Roman" w:cs="Times New Roman"/>
                <w:i/>
                <w:vertAlign w:val="superscript"/>
              </w:rPr>
            </w:rPrChange>
          </w:rPr>
          <w:t> </w:t>
        </w:r>
      </w:ins>
      <w:r w:rsidRPr="00AF2F6F">
        <w:rPr>
          <w:rFonts w:ascii="Times New Roman" w:hAnsi="Times New Roman" w:cs="Times New Roman"/>
          <w:i/>
          <w:rPrChange w:id="4965" w:author="PIERRE" w:date="2013-10-24T12:27:00Z">
            <w:rPr>
              <w:rFonts w:ascii="Times New Roman" w:hAnsi="Times New Roman" w:cs="Times New Roman"/>
              <w:vertAlign w:val="superscript"/>
            </w:rPr>
          </w:rPrChange>
        </w:rPr>
        <w:t xml:space="preserve"> </w:t>
      </w:r>
    </w:p>
    <w:p w:rsidR="002A57BD" w:rsidRPr="00442E10" w:rsidRDefault="00AF2F6F" w:rsidP="00AF6156">
      <w:pPr>
        <w:pStyle w:val="ListParagraph"/>
        <w:numPr>
          <w:ilvl w:val="0"/>
          <w:numId w:val="9"/>
        </w:numPr>
        <w:jc w:val="both"/>
        <w:rPr>
          <w:rFonts w:ascii="Times New Roman" w:hAnsi="Times New Roman" w:cs="Times New Roman"/>
          <w:i/>
          <w:rPrChange w:id="4966" w:author="PIERRE" w:date="2013-10-24T12:27:00Z">
            <w:rPr>
              <w:rFonts w:ascii="Times New Roman" w:hAnsi="Times New Roman" w:cs="Times New Roman"/>
            </w:rPr>
          </w:rPrChange>
        </w:rPr>
      </w:pPr>
      <w:ins w:id="4967" w:author="PIERRE" w:date="2013-10-23T17:32:00Z">
        <w:r w:rsidRPr="00AF2F6F">
          <w:rPr>
            <w:rFonts w:ascii="Times New Roman" w:hAnsi="Times New Roman" w:cs="Times New Roman"/>
            <w:i/>
            <w:rPrChange w:id="4968" w:author="PIERRE" w:date="2013-10-24T12:27:00Z">
              <w:rPr>
                <w:rFonts w:ascii="Times New Roman" w:hAnsi="Times New Roman" w:cs="Times New Roman"/>
                <w:i/>
                <w:vertAlign w:val="superscript"/>
              </w:rPr>
            </w:rPrChange>
          </w:rPr>
          <w:t>« </w:t>
        </w:r>
      </w:ins>
      <w:r w:rsidRPr="00AF2F6F">
        <w:rPr>
          <w:rFonts w:ascii="Times New Roman" w:hAnsi="Times New Roman" w:cs="Times New Roman"/>
          <w:i/>
          <w:rPrChange w:id="4969" w:author="PIERRE" w:date="2013-10-24T12:27:00Z">
            <w:rPr>
              <w:rFonts w:ascii="Times New Roman" w:hAnsi="Times New Roman" w:cs="Times New Roman"/>
              <w:vertAlign w:val="superscript"/>
            </w:rPr>
          </w:rPrChange>
        </w:rPr>
        <w:t>Ceci veut dire que si vous lui donnez un sac de maïs, il obtiendra 3 sacs de maïs, si vous donnez 2 sacs de maïs, il obtiendra 6 sacs de maïs et ainsi de suite</w:t>
      </w:r>
      <w:ins w:id="4970" w:author="PIERRE" w:date="2013-10-23T17:32:00Z">
        <w:r w:rsidRPr="00AF2F6F">
          <w:rPr>
            <w:rFonts w:ascii="Times New Roman" w:hAnsi="Times New Roman" w:cs="Times New Roman"/>
            <w:i/>
            <w:rPrChange w:id="4971" w:author="PIERRE" w:date="2013-10-24T12:27:00Z">
              <w:rPr>
                <w:rFonts w:ascii="Times New Roman" w:hAnsi="Times New Roman" w:cs="Times New Roman"/>
                <w:i/>
                <w:vertAlign w:val="superscript"/>
              </w:rPr>
            </w:rPrChange>
          </w:rPr>
          <w:t> »</w:t>
        </w:r>
      </w:ins>
      <w:r w:rsidRPr="00AF2F6F">
        <w:rPr>
          <w:rFonts w:ascii="Times New Roman" w:hAnsi="Times New Roman" w:cs="Times New Roman"/>
          <w:i/>
          <w:rPrChange w:id="4972" w:author="PIERRE" w:date="2013-10-24T12:27:00Z">
            <w:rPr>
              <w:rFonts w:ascii="Times New Roman" w:hAnsi="Times New Roman" w:cs="Times New Roman"/>
              <w:vertAlign w:val="superscript"/>
            </w:rPr>
          </w:rPrChange>
        </w:rPr>
        <w:t>.</w:t>
      </w:r>
    </w:p>
    <w:p w:rsidR="002A57BD" w:rsidRPr="00442E10" w:rsidRDefault="00AF2F6F" w:rsidP="00AF6156">
      <w:pPr>
        <w:pStyle w:val="ListParagraph"/>
        <w:numPr>
          <w:ilvl w:val="0"/>
          <w:numId w:val="9"/>
        </w:numPr>
        <w:jc w:val="both"/>
        <w:rPr>
          <w:rFonts w:ascii="Times New Roman" w:hAnsi="Times New Roman" w:cs="Times New Roman"/>
          <w:i/>
          <w:rPrChange w:id="4973" w:author="PIERRE" w:date="2013-10-24T12:27:00Z">
            <w:rPr>
              <w:rFonts w:ascii="Times New Roman" w:hAnsi="Times New Roman" w:cs="Times New Roman"/>
            </w:rPr>
          </w:rPrChange>
        </w:rPr>
      </w:pPr>
      <w:ins w:id="4974" w:author="PIERRE" w:date="2013-10-23T17:32:00Z">
        <w:r w:rsidRPr="00AF2F6F">
          <w:rPr>
            <w:rFonts w:ascii="Times New Roman" w:hAnsi="Times New Roman" w:cs="Times New Roman"/>
            <w:i/>
            <w:rPrChange w:id="4975" w:author="PIERRE" w:date="2013-10-24T12:27:00Z">
              <w:rPr>
                <w:rFonts w:ascii="Times New Roman" w:hAnsi="Times New Roman" w:cs="Times New Roman"/>
                <w:i/>
                <w:vertAlign w:val="superscript"/>
              </w:rPr>
            </w:rPrChange>
          </w:rPr>
          <w:t>« </w:t>
        </w:r>
      </w:ins>
      <w:r w:rsidRPr="00AF2F6F">
        <w:rPr>
          <w:rFonts w:ascii="Times New Roman" w:hAnsi="Times New Roman" w:cs="Times New Roman"/>
          <w:i/>
          <w:rPrChange w:id="4976" w:author="PIERRE" w:date="2013-10-24T12:27:00Z">
            <w:rPr>
              <w:rFonts w:ascii="Times New Roman" w:hAnsi="Times New Roman" w:cs="Times New Roman"/>
              <w:vertAlign w:val="superscript"/>
            </w:rPr>
          </w:rPrChange>
        </w:rPr>
        <w:t xml:space="preserve">C’est </w:t>
      </w:r>
      <w:r w:rsidRPr="00AF2F6F">
        <w:rPr>
          <w:rFonts w:ascii="Times New Roman" w:hAnsi="Times New Roman" w:cs="Times New Roman"/>
          <w:b/>
          <w:i/>
          <w:u w:val="single"/>
          <w:rPrChange w:id="4977" w:author="PIERRE" w:date="2013-10-24T12:27:00Z">
            <w:rPr>
              <w:rFonts w:ascii="Times New Roman" w:hAnsi="Times New Roman" w:cs="Times New Roman"/>
              <w:b/>
              <w:u w:val="single"/>
              <w:vertAlign w:val="superscript"/>
            </w:rPr>
          </w:rPrChange>
        </w:rPr>
        <w:t>GARANTI</w:t>
      </w:r>
      <w:r w:rsidRPr="00AF2F6F">
        <w:rPr>
          <w:rFonts w:ascii="Times New Roman" w:hAnsi="Times New Roman" w:cs="Times New Roman"/>
          <w:i/>
          <w:rPrChange w:id="4978" w:author="PIERRE" w:date="2013-10-24T12:27:00Z">
            <w:rPr>
              <w:rFonts w:ascii="Times New Roman" w:hAnsi="Times New Roman" w:cs="Times New Roman"/>
              <w:vertAlign w:val="superscript"/>
            </w:rPr>
          </w:rPrChange>
        </w:rPr>
        <w:t xml:space="preserve"> que ce sera triplé</w:t>
      </w:r>
      <w:ins w:id="4979" w:author="PIERRE" w:date="2013-10-23T17:32:00Z">
        <w:r w:rsidRPr="00AF2F6F">
          <w:rPr>
            <w:rFonts w:ascii="Times New Roman" w:hAnsi="Times New Roman" w:cs="Times New Roman"/>
            <w:i/>
            <w:rPrChange w:id="4980" w:author="PIERRE" w:date="2013-10-24T12:27:00Z">
              <w:rPr>
                <w:rFonts w:ascii="Times New Roman" w:hAnsi="Times New Roman" w:cs="Times New Roman"/>
                <w:i/>
                <w:vertAlign w:val="superscript"/>
              </w:rPr>
            </w:rPrChange>
          </w:rPr>
          <w:t> »</w:t>
        </w:r>
      </w:ins>
      <w:r w:rsidRPr="00AF2F6F">
        <w:rPr>
          <w:rFonts w:ascii="Times New Roman" w:hAnsi="Times New Roman" w:cs="Times New Roman"/>
          <w:i/>
          <w:rPrChange w:id="4981" w:author="PIERRE" w:date="2013-10-24T12:27:00Z">
            <w:rPr>
              <w:rFonts w:ascii="Times New Roman" w:hAnsi="Times New Roman" w:cs="Times New Roman"/>
              <w:vertAlign w:val="superscript"/>
            </w:rPr>
          </w:rPrChange>
        </w:rPr>
        <w:t xml:space="preserve">. </w:t>
      </w:r>
    </w:p>
    <w:p w:rsidR="002A57BD" w:rsidRPr="00442E10" w:rsidRDefault="00AF2F6F" w:rsidP="00AF6156">
      <w:pPr>
        <w:pStyle w:val="ListParagraph"/>
        <w:numPr>
          <w:ilvl w:val="0"/>
          <w:numId w:val="9"/>
        </w:numPr>
        <w:jc w:val="both"/>
        <w:rPr>
          <w:rFonts w:ascii="Times New Roman" w:hAnsi="Times New Roman" w:cs="Times New Roman"/>
          <w:i/>
          <w:rPrChange w:id="4982" w:author="PIERRE" w:date="2013-10-24T12:27:00Z">
            <w:rPr>
              <w:rFonts w:ascii="Times New Roman" w:hAnsi="Times New Roman" w:cs="Times New Roman"/>
            </w:rPr>
          </w:rPrChange>
        </w:rPr>
      </w:pPr>
      <w:ins w:id="4983" w:author="PIERRE" w:date="2013-10-23T17:32:00Z">
        <w:r w:rsidRPr="00AF2F6F">
          <w:rPr>
            <w:rFonts w:ascii="Times New Roman" w:hAnsi="Times New Roman" w:cs="Times New Roman"/>
            <w:i/>
            <w:rPrChange w:id="4984" w:author="PIERRE" w:date="2013-10-24T12:27:00Z">
              <w:rPr>
                <w:rFonts w:ascii="Times New Roman" w:hAnsi="Times New Roman" w:cs="Times New Roman"/>
                <w:i/>
                <w:vertAlign w:val="superscript"/>
              </w:rPr>
            </w:rPrChange>
          </w:rPr>
          <w:t>« </w:t>
        </w:r>
      </w:ins>
      <w:r w:rsidRPr="00AF2F6F">
        <w:rPr>
          <w:rFonts w:ascii="Times New Roman" w:hAnsi="Times New Roman" w:cs="Times New Roman"/>
          <w:i/>
          <w:rPrChange w:id="4985" w:author="PIERRE" w:date="2013-10-24T12:27:00Z">
            <w:rPr>
              <w:rFonts w:ascii="Times New Roman" w:hAnsi="Times New Roman" w:cs="Times New Roman"/>
              <w:vertAlign w:val="superscript"/>
            </w:rPr>
          </w:rPrChange>
        </w:rPr>
        <w:t>Celui qui aura reçu vos sacs ne connait</w:t>
      </w:r>
      <w:del w:id="4986" w:author="PIERRE" w:date="2013-10-23T17:27:00Z">
        <w:r w:rsidRPr="00AF2F6F">
          <w:rPr>
            <w:rFonts w:ascii="Times New Roman" w:hAnsi="Times New Roman" w:cs="Times New Roman"/>
            <w:i/>
            <w:rPrChange w:id="4987" w:author="PIERRE" w:date="2013-10-24T12:27:00Z">
              <w:rPr>
                <w:rFonts w:ascii="Times New Roman" w:hAnsi="Times New Roman" w:cs="Times New Roman"/>
                <w:vertAlign w:val="superscript"/>
              </w:rPr>
            </w:rPrChange>
          </w:rPr>
          <w:delText xml:space="preserve"> peut-être</w:delText>
        </w:r>
      </w:del>
      <w:r w:rsidRPr="00AF2F6F">
        <w:rPr>
          <w:rFonts w:ascii="Times New Roman" w:hAnsi="Times New Roman" w:cs="Times New Roman"/>
          <w:i/>
          <w:rPrChange w:id="4988" w:author="PIERRE" w:date="2013-10-24T12:27:00Z">
            <w:rPr>
              <w:rFonts w:ascii="Times New Roman" w:hAnsi="Times New Roman" w:cs="Times New Roman"/>
              <w:vertAlign w:val="superscript"/>
            </w:rPr>
          </w:rPrChange>
        </w:rPr>
        <w:t xml:space="preserve"> pas votre identité</w:t>
      </w:r>
      <w:ins w:id="4989" w:author="PIERRE" w:date="2013-10-23T17:32:00Z">
        <w:r w:rsidRPr="00AF2F6F">
          <w:rPr>
            <w:rFonts w:ascii="Times New Roman" w:hAnsi="Times New Roman" w:cs="Times New Roman"/>
            <w:i/>
            <w:rPrChange w:id="4990" w:author="PIERRE" w:date="2013-10-24T12:27:00Z">
              <w:rPr>
                <w:rFonts w:ascii="Times New Roman" w:hAnsi="Times New Roman" w:cs="Times New Roman"/>
                <w:i/>
                <w:vertAlign w:val="superscript"/>
              </w:rPr>
            </w:rPrChange>
          </w:rPr>
          <w:t> »</w:t>
        </w:r>
      </w:ins>
      <w:r w:rsidRPr="00AF2F6F">
        <w:rPr>
          <w:rFonts w:ascii="Times New Roman" w:hAnsi="Times New Roman" w:cs="Times New Roman"/>
          <w:i/>
          <w:rPrChange w:id="4991" w:author="PIERRE" w:date="2013-10-24T12:27:00Z">
            <w:rPr>
              <w:rFonts w:ascii="Times New Roman" w:hAnsi="Times New Roman" w:cs="Times New Roman"/>
              <w:vertAlign w:val="superscript"/>
            </w:rPr>
          </w:rPrChange>
        </w:rPr>
        <w:t>.</w:t>
      </w:r>
    </w:p>
    <w:p w:rsidR="002A57BD" w:rsidRPr="00442E10" w:rsidRDefault="00AF2F6F" w:rsidP="00AF6156">
      <w:pPr>
        <w:pStyle w:val="ListParagraph"/>
        <w:numPr>
          <w:ilvl w:val="0"/>
          <w:numId w:val="9"/>
        </w:numPr>
        <w:jc w:val="both"/>
        <w:rPr>
          <w:rFonts w:ascii="Times New Roman" w:hAnsi="Times New Roman" w:cs="Times New Roman"/>
          <w:i/>
          <w:rPrChange w:id="4992" w:author="PIERRE" w:date="2013-10-24T12:27:00Z">
            <w:rPr>
              <w:rFonts w:ascii="Times New Roman" w:hAnsi="Times New Roman" w:cs="Times New Roman"/>
            </w:rPr>
          </w:rPrChange>
        </w:rPr>
      </w:pPr>
      <w:ins w:id="4993" w:author="PIERRE" w:date="2013-10-23T17:32:00Z">
        <w:r w:rsidRPr="00AF2F6F">
          <w:rPr>
            <w:rFonts w:ascii="Times New Roman" w:hAnsi="Times New Roman" w:cs="Times New Roman"/>
            <w:i/>
            <w:rPrChange w:id="4994" w:author="PIERRE" w:date="2013-10-24T12:27:00Z">
              <w:rPr>
                <w:rFonts w:ascii="Times New Roman" w:hAnsi="Times New Roman" w:cs="Times New Roman"/>
                <w:i/>
                <w:vertAlign w:val="superscript"/>
              </w:rPr>
            </w:rPrChange>
          </w:rPr>
          <w:t>« </w:t>
        </w:r>
      </w:ins>
      <w:r w:rsidRPr="00AF2F6F">
        <w:rPr>
          <w:rFonts w:ascii="Times New Roman" w:hAnsi="Times New Roman" w:cs="Times New Roman"/>
          <w:i/>
          <w:rPrChange w:id="4995" w:author="PIERRE" w:date="2013-10-24T12:27:00Z">
            <w:rPr>
              <w:rFonts w:ascii="Times New Roman" w:hAnsi="Times New Roman" w:cs="Times New Roman"/>
              <w:vertAlign w:val="superscript"/>
            </w:rPr>
          </w:rPrChange>
        </w:rPr>
        <w:t xml:space="preserve">Le récepteur ne peut pas retourner les sacs de maïs que vous lui avez envoyés.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i/>
          <w:rPrChange w:id="4996" w:author="PIERRE" w:date="2013-10-24T12:27:00Z">
            <w:rPr>
              <w:rFonts w:ascii="Times New Roman" w:hAnsi="Times New Roman" w:cs="Times New Roman"/>
              <w:vertAlign w:val="superscript"/>
            </w:rPr>
          </w:rPrChange>
        </w:rPr>
        <w:t>Voici le jeton correspondant à cet exercice en tant que ENVOYEUR</w:t>
      </w:r>
      <w:ins w:id="4997" w:author="PIERRE" w:date="2013-10-23T17:32:00Z">
        <w:r w:rsidRPr="00AF2F6F">
          <w:rPr>
            <w:rFonts w:ascii="Times New Roman" w:hAnsi="Times New Roman" w:cs="Times New Roman"/>
            <w:i/>
            <w:rPrChange w:id="4998" w:author="PIERRE" w:date="2013-10-24T12:27:00Z">
              <w:rPr>
                <w:rFonts w:ascii="Times New Roman" w:hAnsi="Times New Roman" w:cs="Times New Roman"/>
                <w:i/>
                <w:vertAlign w:val="superscript"/>
              </w:rPr>
            </w:rPrChange>
          </w:rPr>
          <w:t> »</w:t>
        </w:r>
      </w:ins>
      <w:r w:rsidRPr="00AF2F6F">
        <w:rPr>
          <w:rFonts w:ascii="Times New Roman" w:hAnsi="Times New Roman" w:cs="Times New Roman"/>
          <w:rPrChange w:id="4999" w:author="PIERRE" w:date="2013-10-24T12:27:00Z">
            <w:rPr>
              <w:rFonts w:ascii="Times New Roman" w:hAnsi="Times New Roman" w:cs="Times New Roman"/>
              <w:vertAlign w:val="superscript"/>
            </w:rPr>
          </w:rPrChange>
        </w:rPr>
        <w:t xml:space="preserve"> (MONTREZ LE JETON </w:t>
      </w:r>
      <w:ins w:id="5000" w:author="PIERRE" w:date="2013-10-24T06:00:00Z">
        <w:r w:rsidRPr="00AF2F6F">
          <w:rPr>
            <w:rFonts w:ascii="Times New Roman" w:hAnsi="Times New Roman" w:cs="Times New Roman"/>
            <w:rPrChange w:id="5001" w:author="PIERRE" w:date="2013-10-24T12:27:00Z">
              <w:rPr>
                <w:rFonts w:ascii="Times New Roman" w:hAnsi="Times New Roman" w:cs="Times New Roman"/>
                <w:vertAlign w:val="superscript"/>
              </w:rPr>
            </w:rPrChange>
          </w:rPr>
          <w:t>N°4</w:t>
        </w:r>
      </w:ins>
      <w:del w:id="5002" w:author="PIERRE" w:date="2013-10-24T06:00:00Z">
        <w:r w:rsidRPr="00AF2F6F">
          <w:rPr>
            <w:rFonts w:ascii="Times New Roman" w:hAnsi="Times New Roman" w:cs="Times New Roman"/>
            <w:rPrChange w:id="5003" w:author="PIERRE" w:date="2013-10-24T12:27:00Z">
              <w:rPr>
                <w:rFonts w:ascii="Times New Roman" w:hAnsi="Times New Roman" w:cs="Times New Roman"/>
                <w:vertAlign w:val="superscript"/>
              </w:rPr>
            </w:rPrChange>
          </w:rPr>
          <w:delText>CORRESPONDANT</w:delText>
        </w:r>
      </w:del>
      <w:r w:rsidRPr="00AF2F6F">
        <w:rPr>
          <w:rFonts w:ascii="Times New Roman" w:hAnsi="Times New Roman" w:cs="Times New Roman"/>
          <w:rPrChange w:id="5004" w:author="PIERRE" w:date="2013-10-24T12:27:00Z">
            <w:rPr>
              <w:rFonts w:ascii="Times New Roman" w:hAnsi="Times New Roman" w:cs="Times New Roman"/>
              <w:vertAlign w:val="superscript"/>
            </w:rPr>
          </w:rPrChange>
        </w:rPr>
        <w:t xml:space="preserve"> </w:t>
      </w:r>
      <w:ins w:id="5005" w:author="PIERRE" w:date="2013-10-24T06:00:00Z">
        <w:r w:rsidRPr="00AF2F6F">
          <w:rPr>
            <w:rFonts w:ascii="Times New Roman" w:hAnsi="Times New Roman" w:cs="Times New Roman"/>
            <w:rPrChange w:id="5006" w:author="PIERRE" w:date="2013-10-24T12:27:00Z">
              <w:rPr>
                <w:rFonts w:ascii="Times New Roman" w:hAnsi="Times New Roman" w:cs="Times New Roman"/>
                <w:vertAlign w:val="superscript"/>
              </w:rPr>
            </w:rPrChange>
          </w:rPr>
          <w:t>À</w:t>
        </w:r>
      </w:ins>
      <w:del w:id="5007" w:author="PIERRE" w:date="2013-10-24T06:00:00Z">
        <w:r w:rsidRPr="00AF2F6F">
          <w:rPr>
            <w:rFonts w:ascii="Times New Roman" w:hAnsi="Times New Roman" w:cs="Times New Roman"/>
            <w:rPrChange w:id="5008" w:author="PIERRE" w:date="2013-10-24T12:27:00Z">
              <w:rPr>
                <w:rFonts w:ascii="Times New Roman" w:hAnsi="Times New Roman" w:cs="Times New Roman"/>
                <w:vertAlign w:val="superscript"/>
              </w:rPr>
            </w:rPrChange>
          </w:rPr>
          <w:delText>A</w:delText>
        </w:r>
      </w:del>
      <w:r w:rsidRPr="00AF2F6F">
        <w:rPr>
          <w:rFonts w:ascii="Times New Roman" w:hAnsi="Times New Roman" w:cs="Times New Roman"/>
          <w:rPrChange w:id="5009" w:author="PIERRE" w:date="2013-10-24T12:27:00Z">
            <w:rPr>
              <w:rFonts w:ascii="Times New Roman" w:hAnsi="Times New Roman" w:cs="Times New Roman"/>
              <w:vertAlign w:val="superscript"/>
            </w:rPr>
          </w:rPrChange>
        </w:rPr>
        <w:t xml:space="preserve"> l’</w:t>
      </w:r>
      <w:del w:id="5010" w:author="PIERRE" w:date="2013-10-23T15:52:00Z">
        <w:r w:rsidRPr="00AF2F6F">
          <w:rPr>
            <w:rFonts w:ascii="Times New Roman" w:hAnsi="Times New Roman" w:cs="Times New Roman"/>
            <w:rPrChange w:id="5011" w:author="PIERRE" w:date="2013-10-24T12:27:00Z">
              <w:rPr>
                <w:rFonts w:ascii="Times New Roman" w:hAnsi="Times New Roman" w:cs="Times New Roman"/>
                <w:vertAlign w:val="superscript"/>
              </w:rPr>
            </w:rPrChange>
          </w:rPr>
          <w:delText>ENQUETE</w:delText>
        </w:r>
      </w:del>
      <w:ins w:id="5012" w:author="PIERRE" w:date="2013-10-23T15:52:00Z">
        <w:r w:rsidRPr="00AF2F6F">
          <w:rPr>
            <w:rFonts w:ascii="Times New Roman" w:hAnsi="Times New Roman" w:cs="Times New Roman"/>
            <w:rPrChange w:id="5013" w:author="PIERRE" w:date="2013-10-24T12:27:00Z">
              <w:rPr>
                <w:rFonts w:ascii="Times New Roman" w:hAnsi="Times New Roman" w:cs="Times New Roman"/>
                <w:vertAlign w:val="superscript"/>
              </w:rPr>
            </w:rPrChange>
          </w:rPr>
          <w:t>ENQUÊTÉ</w:t>
        </w:r>
      </w:ins>
      <w:r w:rsidRPr="00AF2F6F">
        <w:rPr>
          <w:rFonts w:ascii="Times New Roman" w:hAnsi="Times New Roman" w:cs="Times New Roman"/>
          <w:rPrChange w:id="5014" w:author="PIERRE" w:date="2013-10-24T12:27:00Z">
            <w:rPr>
              <w:rFonts w:ascii="Times New Roman" w:hAnsi="Times New Roman" w:cs="Times New Roman"/>
              <w:vertAlign w:val="superscript"/>
            </w:rPr>
          </w:rPrChange>
        </w:rPr>
        <w:t xml:space="preserve">) </w:t>
      </w:r>
      <w:ins w:id="5015" w:author="PIERRE" w:date="2013-10-23T17:32:00Z">
        <w:r w:rsidRPr="00AF2F6F">
          <w:rPr>
            <w:rFonts w:ascii="Times New Roman" w:hAnsi="Times New Roman" w:cs="Times New Roman"/>
            <w:rPrChange w:id="5016" w:author="PIERRE" w:date="2013-10-24T12:27:00Z">
              <w:rPr>
                <w:rFonts w:ascii="Times New Roman" w:hAnsi="Times New Roman" w:cs="Times New Roman"/>
                <w:vertAlign w:val="superscript"/>
              </w:rPr>
            </w:rPrChange>
          </w:rPr>
          <w:t>« </w:t>
        </w:r>
      </w:ins>
      <w:r w:rsidRPr="00AF2F6F">
        <w:rPr>
          <w:rFonts w:ascii="Times New Roman" w:hAnsi="Times New Roman" w:cs="Times New Roman"/>
          <w:i/>
          <w:rPrChange w:id="5017" w:author="PIERRE" w:date="2013-10-24T12:27:00Z">
            <w:rPr>
              <w:rFonts w:ascii="Times New Roman" w:hAnsi="Times New Roman" w:cs="Times New Roman"/>
              <w:vertAlign w:val="superscript"/>
            </w:rPr>
          </w:rPrChange>
        </w:rPr>
        <w:t>et voici le jeton correspondant à l’exercice en tant que RÉCEPTEUR</w:t>
      </w:r>
      <w:ins w:id="5018" w:author="PIERRE" w:date="2013-10-23T17:32:00Z">
        <w:r w:rsidRPr="00AF2F6F">
          <w:rPr>
            <w:rFonts w:ascii="Times New Roman" w:hAnsi="Times New Roman" w:cs="Times New Roman"/>
            <w:i/>
            <w:rPrChange w:id="5019" w:author="PIERRE" w:date="2013-10-24T12:27:00Z">
              <w:rPr>
                <w:rFonts w:ascii="Times New Roman" w:hAnsi="Times New Roman" w:cs="Times New Roman"/>
                <w:vertAlign w:val="superscript"/>
              </w:rPr>
            </w:rPrChange>
          </w:rPr>
          <w:t> »</w:t>
        </w:r>
      </w:ins>
      <w:r w:rsidRPr="00AF2F6F">
        <w:rPr>
          <w:rFonts w:ascii="Times New Roman" w:hAnsi="Times New Roman" w:cs="Times New Roman"/>
          <w:rPrChange w:id="5020" w:author="PIERRE" w:date="2013-10-24T12:27:00Z">
            <w:rPr>
              <w:rFonts w:ascii="Times New Roman" w:hAnsi="Times New Roman" w:cs="Times New Roman"/>
              <w:vertAlign w:val="superscript"/>
            </w:rPr>
          </w:rPrChange>
        </w:rPr>
        <w:t xml:space="preserve"> (MONTREZ LE JETON </w:t>
      </w:r>
      <w:ins w:id="5021" w:author="PIERRE" w:date="2013-10-24T06:00:00Z">
        <w:r w:rsidRPr="00AF2F6F">
          <w:rPr>
            <w:rFonts w:ascii="Times New Roman" w:hAnsi="Times New Roman" w:cs="Times New Roman"/>
            <w:rPrChange w:id="5022" w:author="PIERRE" w:date="2013-10-24T12:27:00Z">
              <w:rPr>
                <w:rFonts w:ascii="Times New Roman" w:hAnsi="Times New Roman" w:cs="Times New Roman"/>
                <w:vertAlign w:val="superscript"/>
              </w:rPr>
            </w:rPrChange>
          </w:rPr>
          <w:t>N</w:t>
        </w:r>
      </w:ins>
      <w:ins w:id="5023" w:author="PIERRE" w:date="2013-10-24T06:01:00Z">
        <w:r w:rsidRPr="00AF2F6F">
          <w:rPr>
            <w:rFonts w:ascii="Times New Roman" w:hAnsi="Times New Roman" w:cs="Times New Roman"/>
            <w:rPrChange w:id="5024" w:author="PIERRE" w:date="2013-10-24T12:27:00Z">
              <w:rPr>
                <w:rFonts w:ascii="Times New Roman" w:hAnsi="Times New Roman" w:cs="Times New Roman"/>
                <w:vertAlign w:val="superscript"/>
              </w:rPr>
            </w:rPrChange>
          </w:rPr>
          <w:t>°5</w:t>
        </w:r>
      </w:ins>
      <w:del w:id="5025" w:author="PIERRE" w:date="2013-10-24T06:01:00Z">
        <w:r w:rsidRPr="00AF2F6F">
          <w:rPr>
            <w:rFonts w:ascii="Times New Roman" w:hAnsi="Times New Roman" w:cs="Times New Roman"/>
            <w:rPrChange w:id="5026" w:author="PIERRE" w:date="2013-10-24T12:27:00Z">
              <w:rPr>
                <w:rFonts w:ascii="Times New Roman" w:hAnsi="Times New Roman" w:cs="Times New Roman"/>
                <w:vertAlign w:val="superscript"/>
              </w:rPr>
            </w:rPrChange>
          </w:rPr>
          <w:delText>CORRESPONDANT</w:delText>
        </w:r>
      </w:del>
      <w:r w:rsidRPr="00AF2F6F">
        <w:rPr>
          <w:rFonts w:ascii="Times New Roman" w:hAnsi="Times New Roman" w:cs="Times New Roman"/>
          <w:rPrChange w:id="5027" w:author="PIERRE" w:date="2013-10-24T12:27:00Z">
            <w:rPr>
              <w:rFonts w:ascii="Times New Roman" w:hAnsi="Times New Roman" w:cs="Times New Roman"/>
              <w:vertAlign w:val="superscript"/>
            </w:rPr>
          </w:rPrChange>
        </w:rPr>
        <w:t xml:space="preserve"> </w:t>
      </w:r>
      <w:ins w:id="5028" w:author="PIERRE" w:date="2013-10-24T06:01:00Z">
        <w:r w:rsidRPr="00AF2F6F">
          <w:rPr>
            <w:rFonts w:ascii="Times New Roman" w:hAnsi="Times New Roman" w:cs="Times New Roman"/>
            <w:rPrChange w:id="5029" w:author="PIERRE" w:date="2013-10-24T12:27:00Z">
              <w:rPr>
                <w:rFonts w:ascii="Times New Roman" w:hAnsi="Times New Roman" w:cs="Times New Roman"/>
                <w:vertAlign w:val="superscript"/>
              </w:rPr>
            </w:rPrChange>
          </w:rPr>
          <w:t>À</w:t>
        </w:r>
      </w:ins>
      <w:del w:id="5030" w:author="PIERRE" w:date="2013-10-24T06:01:00Z">
        <w:r w:rsidRPr="00AF2F6F">
          <w:rPr>
            <w:rFonts w:ascii="Times New Roman" w:hAnsi="Times New Roman" w:cs="Times New Roman"/>
            <w:rPrChange w:id="5031" w:author="PIERRE" w:date="2013-10-24T12:27:00Z">
              <w:rPr>
                <w:rFonts w:ascii="Times New Roman" w:hAnsi="Times New Roman" w:cs="Times New Roman"/>
                <w:vertAlign w:val="superscript"/>
              </w:rPr>
            </w:rPrChange>
          </w:rPr>
          <w:delText>A</w:delText>
        </w:r>
      </w:del>
      <w:r w:rsidRPr="00AF2F6F">
        <w:rPr>
          <w:rFonts w:ascii="Times New Roman" w:hAnsi="Times New Roman" w:cs="Times New Roman"/>
          <w:rPrChange w:id="5032" w:author="PIERRE" w:date="2013-10-24T12:27:00Z">
            <w:rPr>
              <w:rFonts w:ascii="Times New Roman" w:hAnsi="Times New Roman" w:cs="Times New Roman"/>
              <w:vertAlign w:val="superscript"/>
            </w:rPr>
          </w:rPrChange>
        </w:rPr>
        <w:t xml:space="preserve"> L’</w:t>
      </w:r>
      <w:del w:id="5033" w:author="PIERRE" w:date="2013-10-23T15:52:00Z">
        <w:r w:rsidRPr="00AF2F6F">
          <w:rPr>
            <w:rFonts w:ascii="Times New Roman" w:hAnsi="Times New Roman" w:cs="Times New Roman"/>
            <w:rPrChange w:id="5034" w:author="PIERRE" w:date="2013-10-24T12:27:00Z">
              <w:rPr>
                <w:rFonts w:ascii="Times New Roman" w:hAnsi="Times New Roman" w:cs="Times New Roman"/>
                <w:vertAlign w:val="superscript"/>
              </w:rPr>
            </w:rPrChange>
          </w:rPr>
          <w:delText>ENQUETE</w:delText>
        </w:r>
      </w:del>
      <w:ins w:id="5035" w:author="PIERRE" w:date="2013-10-23T15:52:00Z">
        <w:r w:rsidRPr="00AF2F6F">
          <w:rPr>
            <w:rFonts w:ascii="Times New Roman" w:hAnsi="Times New Roman" w:cs="Times New Roman"/>
            <w:rPrChange w:id="5036" w:author="PIERRE" w:date="2013-10-24T12:27:00Z">
              <w:rPr>
                <w:rFonts w:ascii="Times New Roman" w:hAnsi="Times New Roman" w:cs="Times New Roman"/>
                <w:vertAlign w:val="superscript"/>
              </w:rPr>
            </w:rPrChange>
          </w:rPr>
          <w:t>ENQUÊTÉ</w:t>
        </w:r>
      </w:ins>
      <w:r w:rsidRPr="00AF2F6F">
        <w:rPr>
          <w:rFonts w:ascii="Times New Roman" w:hAnsi="Times New Roman" w:cs="Times New Roman"/>
          <w:rPrChange w:id="5037" w:author="PIERRE" w:date="2013-10-24T12:27:00Z">
            <w:rPr>
              <w:rFonts w:ascii="Times New Roman" w:hAnsi="Times New Roman" w:cs="Times New Roman"/>
              <w:vertAlign w:val="superscript"/>
            </w:rPr>
          </w:rPrChange>
        </w:rPr>
        <w:t>)</w:t>
      </w:r>
    </w:p>
    <w:p w:rsidR="002A57BD" w:rsidRPr="00442E10" w:rsidRDefault="00AF2F6F" w:rsidP="00AF6156">
      <w:pPr>
        <w:pStyle w:val="ListParagraph"/>
        <w:numPr>
          <w:ilvl w:val="0"/>
          <w:numId w:val="9"/>
        </w:numPr>
        <w:jc w:val="both"/>
        <w:rPr>
          <w:rFonts w:ascii="Times New Roman" w:hAnsi="Times New Roman" w:cs="Times New Roman"/>
        </w:rPr>
      </w:pPr>
      <w:ins w:id="5038" w:author="PIERRE" w:date="2013-10-23T17:32:00Z">
        <w:r w:rsidRPr="00AF2F6F">
          <w:rPr>
            <w:rFonts w:ascii="Times New Roman" w:hAnsi="Times New Roman" w:cs="Times New Roman"/>
            <w:rPrChange w:id="5039" w:author="PIERRE" w:date="2013-10-24T12:27:00Z">
              <w:rPr>
                <w:rFonts w:ascii="Times New Roman" w:hAnsi="Times New Roman" w:cs="Times New Roman"/>
                <w:vertAlign w:val="superscript"/>
              </w:rPr>
            </w:rPrChange>
          </w:rPr>
          <w:t>« </w:t>
        </w:r>
      </w:ins>
      <w:r w:rsidRPr="00AF2F6F">
        <w:rPr>
          <w:rFonts w:ascii="Times New Roman" w:hAnsi="Times New Roman" w:cs="Times New Roman"/>
          <w:i/>
          <w:rPrChange w:id="5040" w:author="PIERRE" w:date="2013-10-24T12:27:00Z">
            <w:rPr>
              <w:rFonts w:ascii="Times New Roman" w:hAnsi="Times New Roman" w:cs="Times New Roman"/>
              <w:vertAlign w:val="superscript"/>
            </w:rPr>
          </w:rPrChange>
        </w:rPr>
        <w:t>Dans le cas où vous tirez le jeton de l’ENVOYEUR</w:t>
      </w:r>
      <w:ins w:id="5041" w:author="PIERRE" w:date="2013-10-23T17:33:00Z">
        <w:r w:rsidRPr="00AF2F6F">
          <w:rPr>
            <w:rFonts w:ascii="Times New Roman" w:hAnsi="Times New Roman" w:cs="Times New Roman"/>
            <w:rPrChange w:id="5042" w:author="PIERRE" w:date="2013-10-24T12:27:00Z">
              <w:rPr>
                <w:rFonts w:ascii="Times New Roman" w:hAnsi="Times New Roman" w:cs="Times New Roman"/>
                <w:vertAlign w:val="superscript"/>
              </w:rPr>
            </w:rPrChange>
          </w:rPr>
          <w:t> »</w:t>
        </w:r>
      </w:ins>
      <w:r w:rsidRPr="00AF2F6F">
        <w:rPr>
          <w:rFonts w:ascii="Times New Roman" w:hAnsi="Times New Roman" w:cs="Times New Roman"/>
          <w:rPrChange w:id="5043" w:author="PIERRE" w:date="2013-10-24T12:27:00Z">
            <w:rPr>
              <w:rFonts w:ascii="Times New Roman" w:hAnsi="Times New Roman" w:cs="Times New Roman"/>
              <w:vertAlign w:val="superscript"/>
            </w:rPr>
          </w:rPrChange>
        </w:rPr>
        <w:t xml:space="preserve"> (MONTREZ DE NOUVEAU LE JETON </w:t>
      </w:r>
      <w:ins w:id="5044" w:author="PIERRE" w:date="2013-10-24T06:01:00Z">
        <w:r w:rsidRPr="00AF2F6F">
          <w:rPr>
            <w:rFonts w:ascii="Times New Roman" w:hAnsi="Times New Roman" w:cs="Times New Roman"/>
            <w:rPrChange w:id="5045" w:author="PIERRE" w:date="2013-10-24T12:27:00Z">
              <w:rPr>
                <w:rFonts w:ascii="Times New Roman" w:hAnsi="Times New Roman" w:cs="Times New Roman"/>
                <w:vertAlign w:val="superscript"/>
              </w:rPr>
            </w:rPrChange>
          </w:rPr>
          <w:t xml:space="preserve">N°4 </w:t>
        </w:r>
      </w:ins>
      <w:ins w:id="5046" w:author="PIERRE" w:date="2013-10-24T06:02:00Z">
        <w:del w:id="5047" w:author="Leuveld, Koen" w:date="2013-10-24T20:41:00Z">
          <w:r w:rsidRPr="00AF2F6F" w:rsidDel="00F9544A">
            <w:rPr>
              <w:rFonts w:ascii="Times New Roman" w:hAnsi="Times New Roman" w:cs="Times New Roman"/>
              <w:rPrChange w:id="5048" w:author="PIERRE" w:date="2013-10-24T12:27:00Z">
                <w:rPr>
                  <w:rFonts w:ascii="Times New Roman" w:hAnsi="Times New Roman" w:cs="Times New Roman"/>
                  <w:vertAlign w:val="superscript"/>
                </w:rPr>
              </w:rPrChange>
            </w:rPr>
            <w:delText>COORESPONDANT</w:delText>
          </w:r>
        </w:del>
      </w:ins>
      <w:ins w:id="5049" w:author="Leuveld, Koen" w:date="2013-10-24T20:41:00Z">
        <w:r w:rsidR="00F9544A" w:rsidRPr="00AF2F6F">
          <w:rPr>
            <w:rFonts w:ascii="Times New Roman" w:hAnsi="Times New Roman" w:cs="Times New Roman"/>
            <w:rPrChange w:id="5050" w:author="PIERRE" w:date="2013-10-24T12:27:00Z">
              <w:rPr>
                <w:rFonts w:ascii="Times New Roman" w:hAnsi="Times New Roman" w:cs="Times New Roman"/>
              </w:rPr>
            </w:rPrChange>
          </w:rPr>
          <w:t>CORRESPONDANT</w:t>
        </w:r>
      </w:ins>
      <w:ins w:id="5051" w:author="PIERRE" w:date="2013-10-24T06:02:00Z">
        <w:r w:rsidRPr="00AF2F6F">
          <w:rPr>
            <w:rFonts w:ascii="Times New Roman" w:hAnsi="Times New Roman" w:cs="Times New Roman"/>
            <w:rPrChange w:id="5052" w:author="PIERRE" w:date="2013-10-24T12:27:00Z">
              <w:rPr>
                <w:rFonts w:ascii="Times New Roman" w:hAnsi="Times New Roman" w:cs="Times New Roman"/>
                <w:vertAlign w:val="superscript"/>
              </w:rPr>
            </w:rPrChange>
          </w:rPr>
          <w:t xml:space="preserve"> À</w:t>
        </w:r>
      </w:ins>
      <w:del w:id="5053" w:author="PIERRE" w:date="2013-10-24T06:02:00Z">
        <w:r w:rsidRPr="00AF2F6F">
          <w:rPr>
            <w:rFonts w:ascii="Times New Roman" w:hAnsi="Times New Roman" w:cs="Times New Roman"/>
            <w:rPrChange w:id="5054" w:author="PIERRE" w:date="2013-10-24T12:27:00Z">
              <w:rPr>
                <w:rFonts w:ascii="Times New Roman" w:hAnsi="Times New Roman" w:cs="Times New Roman"/>
                <w:vertAlign w:val="superscript"/>
              </w:rPr>
            </w:rPrChange>
          </w:rPr>
          <w:delText>DE</w:delText>
        </w:r>
      </w:del>
      <w:r w:rsidRPr="00AF2F6F">
        <w:rPr>
          <w:rFonts w:ascii="Times New Roman" w:hAnsi="Times New Roman" w:cs="Times New Roman"/>
          <w:rPrChange w:id="5055" w:author="PIERRE" w:date="2013-10-24T12:27:00Z">
            <w:rPr>
              <w:rFonts w:ascii="Times New Roman" w:hAnsi="Times New Roman" w:cs="Times New Roman"/>
              <w:vertAlign w:val="superscript"/>
            </w:rPr>
          </w:rPrChange>
        </w:rPr>
        <w:t xml:space="preserve"> L’ENVOYEUR) </w:t>
      </w:r>
      <w:ins w:id="5056" w:author="PIERRE" w:date="2013-10-23T17:33:00Z">
        <w:r w:rsidRPr="00AF2F6F">
          <w:rPr>
            <w:rFonts w:ascii="Times New Roman" w:hAnsi="Times New Roman" w:cs="Times New Roman"/>
            <w:i/>
            <w:rPrChange w:id="5057" w:author="PIERRE" w:date="2013-10-24T12:27:00Z">
              <w:rPr>
                <w:rFonts w:ascii="Times New Roman" w:hAnsi="Times New Roman" w:cs="Times New Roman"/>
                <w:vertAlign w:val="superscript"/>
              </w:rPr>
            </w:rPrChange>
          </w:rPr>
          <w:t>«</w:t>
        </w:r>
      </w:ins>
      <w:r w:rsidRPr="00AF2F6F">
        <w:rPr>
          <w:rFonts w:ascii="Times New Roman" w:hAnsi="Times New Roman" w:cs="Times New Roman"/>
          <w:i/>
          <w:rPrChange w:id="5058" w:author="PIERRE" w:date="2013-10-24T12:27:00Z">
            <w:rPr>
              <w:rFonts w:ascii="Times New Roman" w:hAnsi="Times New Roman" w:cs="Times New Roman"/>
              <w:vertAlign w:val="superscript"/>
            </w:rPr>
          </w:rPrChange>
        </w:rPr>
        <w:t>vous recevrez seulement le gain correspondant aux sacs de maïs que vous n’avez pas envoyés</w:t>
      </w:r>
      <w:ins w:id="5059" w:author="PIERRE" w:date="2013-10-23T17:33:00Z">
        <w:r w:rsidRPr="00AF2F6F">
          <w:rPr>
            <w:rFonts w:ascii="Times New Roman" w:hAnsi="Times New Roman" w:cs="Times New Roman"/>
            <w:i/>
            <w:rPrChange w:id="5060" w:author="PIERRE" w:date="2013-10-24T12:27:00Z">
              <w:rPr>
                <w:rFonts w:ascii="Times New Roman" w:hAnsi="Times New Roman" w:cs="Times New Roman"/>
                <w:vertAlign w:val="superscript"/>
              </w:rPr>
            </w:rPrChange>
          </w:rPr>
          <w:t>»</w:t>
        </w:r>
      </w:ins>
      <w:r w:rsidRPr="00AF2F6F">
        <w:rPr>
          <w:rFonts w:ascii="Times New Roman" w:hAnsi="Times New Roman" w:cs="Times New Roman"/>
          <w:rPrChange w:id="5061" w:author="PIERRE" w:date="2013-10-24T12:27:00Z">
            <w:rPr>
              <w:rFonts w:ascii="Times New Roman" w:hAnsi="Times New Roman" w:cs="Times New Roman"/>
              <w:vertAlign w:val="superscript"/>
            </w:rPr>
          </w:rPrChange>
        </w:rPr>
        <w:t>. (Exemple: si vous envoyez 3 sacs, il vous en reste 7 et vous gagnerez les 7 sacs).</w:t>
      </w:r>
    </w:p>
    <w:p w:rsidR="002A57BD" w:rsidRPr="00442E10" w:rsidRDefault="00AF2F6F" w:rsidP="00AF6156">
      <w:pPr>
        <w:pStyle w:val="ListParagraph"/>
        <w:numPr>
          <w:ilvl w:val="0"/>
          <w:numId w:val="9"/>
        </w:numPr>
        <w:jc w:val="both"/>
        <w:rPr>
          <w:rFonts w:ascii="Times New Roman" w:hAnsi="Times New Roman" w:cs="Times New Roman"/>
        </w:rPr>
      </w:pPr>
      <w:ins w:id="5062" w:author="PIERRE" w:date="2013-10-23T17:33:00Z">
        <w:r w:rsidRPr="00AF2F6F">
          <w:rPr>
            <w:rFonts w:ascii="Times New Roman" w:hAnsi="Times New Roman" w:cs="Times New Roman"/>
            <w:i/>
            <w:rPrChange w:id="5063" w:author="PIERRE" w:date="2013-10-24T12:27:00Z">
              <w:rPr>
                <w:rFonts w:ascii="Times New Roman" w:hAnsi="Times New Roman" w:cs="Times New Roman"/>
                <w:vertAlign w:val="superscript"/>
              </w:rPr>
            </w:rPrChange>
          </w:rPr>
          <w:t>« </w:t>
        </w:r>
      </w:ins>
      <w:r w:rsidRPr="00AF2F6F">
        <w:rPr>
          <w:rFonts w:ascii="Times New Roman" w:hAnsi="Times New Roman" w:cs="Times New Roman"/>
          <w:i/>
          <w:rPrChange w:id="5064" w:author="PIERRE" w:date="2013-10-24T12:27:00Z">
            <w:rPr>
              <w:rFonts w:ascii="Times New Roman" w:hAnsi="Times New Roman" w:cs="Times New Roman"/>
              <w:vertAlign w:val="superscript"/>
            </w:rPr>
          </w:rPrChange>
        </w:rPr>
        <w:t xml:space="preserve">Dans le cas où vous tirez le jeton de </w:t>
      </w:r>
      <w:del w:id="5065" w:author="PIERRE" w:date="2013-10-23T16:55:00Z">
        <w:r w:rsidRPr="00AF2F6F">
          <w:rPr>
            <w:rFonts w:ascii="Times New Roman" w:hAnsi="Times New Roman" w:cs="Times New Roman"/>
            <w:i/>
            <w:rPrChange w:id="5066" w:author="PIERRE" w:date="2013-10-24T12:27:00Z">
              <w:rPr>
                <w:rFonts w:ascii="Times New Roman" w:hAnsi="Times New Roman" w:cs="Times New Roman"/>
                <w:vertAlign w:val="superscript"/>
              </w:rPr>
            </w:rPrChange>
          </w:rPr>
          <w:delText>RECEPTEUR</w:delText>
        </w:r>
      </w:del>
      <w:ins w:id="5067" w:author="PIERRE" w:date="2013-10-23T16:55:00Z">
        <w:r w:rsidRPr="00AF2F6F">
          <w:rPr>
            <w:rFonts w:ascii="Times New Roman" w:hAnsi="Times New Roman" w:cs="Times New Roman"/>
            <w:i/>
            <w:rPrChange w:id="5068" w:author="PIERRE" w:date="2013-10-24T12:27:00Z">
              <w:rPr>
                <w:rFonts w:ascii="Times New Roman" w:hAnsi="Times New Roman" w:cs="Times New Roman"/>
                <w:vertAlign w:val="superscript"/>
              </w:rPr>
            </w:rPrChange>
          </w:rPr>
          <w:t>RÉCEPTEUR</w:t>
        </w:r>
      </w:ins>
      <w:r w:rsidRPr="00AF2F6F">
        <w:rPr>
          <w:rFonts w:ascii="Times New Roman" w:hAnsi="Times New Roman" w:cs="Times New Roman"/>
          <w:i/>
          <w:rPrChange w:id="5069" w:author="PIERRE" w:date="2013-10-24T12:27:00Z">
            <w:rPr>
              <w:rFonts w:ascii="Times New Roman" w:hAnsi="Times New Roman" w:cs="Times New Roman"/>
              <w:vertAlign w:val="superscript"/>
            </w:rPr>
          </w:rPrChange>
        </w:rPr>
        <w:t>, il vous sera demandé de choisir une des enveloppes pré-remplies par nos superviseurs et vous recevrez 3 fois ce que l’ENVOYEUR vous a expédié</w:t>
      </w:r>
      <w:ins w:id="5070" w:author="PIERRE" w:date="2013-10-23T17:33:00Z">
        <w:r w:rsidRPr="00AF2F6F">
          <w:rPr>
            <w:rFonts w:ascii="Times New Roman" w:hAnsi="Times New Roman" w:cs="Times New Roman"/>
            <w:i/>
            <w:rPrChange w:id="5071" w:author="PIERRE" w:date="2013-10-24T12:27:00Z">
              <w:rPr>
                <w:rFonts w:ascii="Times New Roman" w:hAnsi="Times New Roman" w:cs="Times New Roman"/>
                <w:vertAlign w:val="superscript"/>
              </w:rPr>
            </w:rPrChange>
          </w:rPr>
          <w:t> »</w:t>
        </w:r>
      </w:ins>
      <w:r w:rsidRPr="00AF2F6F">
        <w:rPr>
          <w:rFonts w:ascii="Times New Roman" w:hAnsi="Times New Roman" w:cs="Times New Roman"/>
          <w:rPrChange w:id="5072" w:author="PIERRE" w:date="2013-10-24T12:27:00Z">
            <w:rPr>
              <w:rFonts w:ascii="Times New Roman" w:hAnsi="Times New Roman" w:cs="Times New Roman"/>
              <w:vertAlign w:val="superscript"/>
            </w:rPr>
          </w:rPrChange>
        </w:rPr>
        <w:t xml:space="preserve"> (Si nos superviseurs envoient 3 sacs, alors vous allez gagner 9 sacs).</w:t>
      </w:r>
    </w:p>
    <w:p w:rsidR="00D66175" w:rsidRPr="00D66175" w:rsidRDefault="00D66175" w:rsidP="00AF6156">
      <w:pPr>
        <w:pStyle w:val="ListParagraph"/>
        <w:numPr>
          <w:ilvl w:val="0"/>
          <w:numId w:val="9"/>
        </w:numPr>
        <w:autoSpaceDE w:val="0"/>
        <w:autoSpaceDN w:val="0"/>
        <w:adjustRightInd w:val="0"/>
        <w:spacing w:after="0" w:line="240" w:lineRule="auto"/>
        <w:rPr>
          <w:ins w:id="5073" w:author="Leuveld, Koen" w:date="2013-10-24T16:21:00Z"/>
          <w:rFonts w:ascii="Times New Roman" w:hAnsi="Times New Roman" w:cs="Times New Roman"/>
          <w:sz w:val="24"/>
          <w:szCs w:val="24"/>
          <w:rPrChange w:id="5074" w:author="Leuveld, Koen" w:date="2013-10-24T16:21:00Z">
            <w:rPr>
              <w:ins w:id="5075" w:author="Leuveld, Koen" w:date="2013-10-24T16:21:00Z"/>
              <w:rFonts w:ascii="Times New Roman" w:hAnsi="Times New Roman" w:cs="Times New Roman"/>
            </w:rPr>
          </w:rPrChange>
        </w:rPr>
      </w:pPr>
      <w:ins w:id="5076" w:author="Leuveld, Koen" w:date="2013-10-24T16:23:00Z">
        <w:r>
          <w:rPr>
            <w:rFonts w:ascii="Times New Roman" w:hAnsi="Times New Roman" w:cs="Times New Roman"/>
            <w:sz w:val="24"/>
            <w:szCs w:val="24"/>
          </w:rPr>
          <w:t>ASSUREZ-VOUS</w:t>
        </w:r>
      </w:ins>
      <w:ins w:id="5077" w:author="Leuveld, Koen" w:date="2013-10-24T16:21:00Z">
        <w:r>
          <w:rPr>
            <w:rFonts w:ascii="Times New Roman" w:hAnsi="Times New Roman" w:cs="Times New Roman"/>
            <w:sz w:val="24"/>
            <w:szCs w:val="24"/>
          </w:rPr>
          <w:t xml:space="preserve"> QUE LA LISTE DE CONTROLE (</w:t>
        </w:r>
      </w:ins>
      <w:ins w:id="5078" w:author="Leuveld, Koen" w:date="2013-10-24T16:22:00Z">
        <w:r>
          <w:rPr>
            <w:rFonts w:ascii="Times New Roman" w:hAnsi="Times New Roman" w:cs="Times New Roman"/>
            <w:sz w:val="24"/>
            <w:szCs w:val="24"/>
          </w:rPr>
          <w:t>E</w:t>
        </w:r>
      </w:ins>
      <w:ins w:id="5079" w:author="Leuveld, Koen" w:date="2013-10-24T16:21:00Z">
        <w:r>
          <w:rPr>
            <w:rFonts w:ascii="Times New Roman" w:hAnsi="Times New Roman" w:cs="Times New Roman"/>
            <w:sz w:val="24"/>
            <w:szCs w:val="24"/>
          </w:rPr>
          <w:t>TD</w:t>
        </w:r>
      </w:ins>
      <w:ins w:id="5080" w:author="Leuveld, Koen" w:date="2013-10-24T16:22:00Z">
        <w:r>
          <w:rPr>
            <w:rFonts w:ascii="Times New Roman" w:hAnsi="Times New Roman" w:cs="Times New Roman"/>
            <w:sz w:val="24"/>
            <w:szCs w:val="24"/>
          </w:rPr>
          <w:t>S</w:t>
        </w:r>
      </w:ins>
      <w:ins w:id="5081" w:author="Leuveld, Koen" w:date="2013-10-24T16:21:00Z">
        <w:r>
          <w:rPr>
            <w:rFonts w:ascii="Times New Roman" w:hAnsi="Times New Roman" w:cs="Times New Roman"/>
            <w:sz w:val="24"/>
            <w:szCs w:val="24"/>
          </w:rPr>
          <w:t>A</w:t>
        </w:r>
      </w:ins>
      <w:ins w:id="5082" w:author="Leuveld, Koen" w:date="2013-10-24T16:22:00Z">
        <w:r>
          <w:rPr>
            <w:rFonts w:ascii="Times New Roman" w:hAnsi="Times New Roman" w:cs="Times New Roman"/>
            <w:sz w:val="24"/>
            <w:szCs w:val="24"/>
          </w:rPr>
          <w:t xml:space="preserve">0 A-D) </w:t>
        </w:r>
      </w:ins>
      <w:ins w:id="5083" w:author="Leuveld, Koen" w:date="2013-10-24T16:21:00Z">
        <w:r>
          <w:rPr>
            <w:rFonts w:ascii="Times New Roman" w:hAnsi="Times New Roman" w:cs="Times New Roman"/>
            <w:sz w:val="24"/>
            <w:szCs w:val="24"/>
          </w:rPr>
          <w:t xml:space="preserve">EST </w:t>
        </w:r>
      </w:ins>
      <w:ins w:id="5084" w:author="Leuveld, Koen" w:date="2013-10-24T16:23:00Z">
        <w:r>
          <w:rPr>
            <w:rFonts w:ascii="Times New Roman" w:hAnsi="Times New Roman" w:cs="Times New Roman"/>
            <w:sz w:val="24"/>
            <w:szCs w:val="24"/>
          </w:rPr>
          <w:t>EXECUTÉE.</w:t>
        </w:r>
      </w:ins>
    </w:p>
    <w:p w:rsidR="002A57BD" w:rsidRPr="00442E10" w:rsidRDefault="00AF2F6F" w:rsidP="00AF6156">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ins w:id="5085" w:author="PIERRE" w:date="2013-10-23T17:34:00Z">
        <w:r w:rsidRPr="00AF2F6F">
          <w:rPr>
            <w:rFonts w:ascii="Times New Roman" w:hAnsi="Times New Roman" w:cs="Times New Roman"/>
            <w:rPrChange w:id="5086" w:author="PIERRE" w:date="2013-10-24T12:27:00Z">
              <w:rPr>
                <w:rFonts w:ascii="Times New Roman" w:hAnsi="Times New Roman" w:cs="Times New Roman"/>
                <w:vertAlign w:val="superscript"/>
              </w:rPr>
            </w:rPrChange>
          </w:rPr>
          <w:t>«</w:t>
        </w:r>
        <w:r w:rsidRPr="00AF2F6F">
          <w:rPr>
            <w:rFonts w:ascii="Times New Roman" w:hAnsi="Times New Roman" w:cs="Times New Roman"/>
            <w:i/>
            <w:rPrChange w:id="5087" w:author="PIERRE" w:date="2013-10-24T12:27:00Z">
              <w:rPr>
                <w:rFonts w:ascii="Times New Roman" w:hAnsi="Times New Roman" w:cs="Times New Roman"/>
                <w:vertAlign w:val="superscript"/>
              </w:rPr>
            </w:rPrChange>
          </w:rPr>
          <w:t> </w:t>
        </w:r>
      </w:ins>
      <w:r w:rsidRPr="00AF2F6F">
        <w:rPr>
          <w:rFonts w:ascii="Times New Roman" w:hAnsi="Times New Roman" w:cs="Times New Roman"/>
          <w:i/>
          <w:rPrChange w:id="5088" w:author="PIERRE" w:date="2013-10-24T12:27:00Z">
            <w:rPr>
              <w:rFonts w:ascii="Times New Roman" w:hAnsi="Times New Roman" w:cs="Times New Roman"/>
              <w:vertAlign w:val="superscript"/>
            </w:rPr>
          </w:rPrChange>
        </w:rPr>
        <w:t>Sachant tout ceci, combien de</w:t>
      </w:r>
      <w:ins w:id="5089" w:author="Leuveld, Koen" w:date="2013-10-24T16:09:00Z">
        <w:r w:rsidR="0093509C">
          <w:rPr>
            <w:rFonts w:ascii="Times New Roman" w:hAnsi="Times New Roman" w:cs="Times New Roman"/>
            <w:i/>
          </w:rPr>
          <w:t xml:space="preserve"> </w:t>
        </w:r>
      </w:ins>
      <w:del w:id="5090" w:author="Leuveld, Koen" w:date="2013-10-24T16:09:00Z">
        <w:r w:rsidRPr="00AF2F6F" w:rsidDel="0093509C">
          <w:rPr>
            <w:rFonts w:ascii="Times New Roman" w:hAnsi="Times New Roman" w:cs="Times New Roman"/>
            <w:i/>
            <w:rPrChange w:id="5091" w:author="PIERRE" w:date="2013-10-24T12:27:00Z">
              <w:rPr>
                <w:rFonts w:ascii="Times New Roman" w:hAnsi="Times New Roman" w:cs="Times New Roman"/>
                <w:vertAlign w:val="superscript"/>
              </w:rPr>
            </w:rPrChange>
          </w:rPr>
          <w:delText xml:space="preserve">s </w:delText>
        </w:r>
      </w:del>
      <w:ins w:id="5092" w:author="PIERRE" w:date="2013-10-23T17:36:00Z">
        <w:r w:rsidRPr="00AF2F6F">
          <w:rPr>
            <w:rFonts w:ascii="Times New Roman" w:hAnsi="Times New Roman" w:cs="Times New Roman"/>
            <w:i/>
            <w:rPrChange w:id="5093" w:author="PIERRE" w:date="2013-10-24T12:27:00Z">
              <w:rPr>
                <w:rFonts w:ascii="Times New Roman" w:hAnsi="Times New Roman" w:cs="Times New Roman"/>
                <w:i/>
                <w:vertAlign w:val="superscript"/>
              </w:rPr>
            </w:rPrChange>
          </w:rPr>
          <w:t xml:space="preserve">vos </w:t>
        </w:r>
      </w:ins>
      <w:r w:rsidRPr="00AF2F6F">
        <w:rPr>
          <w:rFonts w:ascii="Times New Roman" w:hAnsi="Times New Roman" w:cs="Times New Roman"/>
          <w:i/>
          <w:rPrChange w:id="5094" w:author="PIERRE" w:date="2013-10-24T12:27:00Z">
            <w:rPr>
              <w:rFonts w:ascii="Times New Roman" w:hAnsi="Times New Roman" w:cs="Times New Roman"/>
              <w:vertAlign w:val="superscript"/>
            </w:rPr>
          </w:rPrChange>
        </w:rPr>
        <w:t xml:space="preserve">10 sacs de maïs </w:t>
      </w:r>
      <w:del w:id="5095" w:author="Leuveld, Koen" w:date="2013-10-24T16:09:00Z">
        <w:r w:rsidRPr="00AF2F6F" w:rsidDel="0093509C">
          <w:rPr>
            <w:rFonts w:ascii="Times New Roman" w:hAnsi="Times New Roman" w:cs="Times New Roman"/>
            <w:i/>
            <w:rPrChange w:id="5096" w:author="PIERRE" w:date="2013-10-24T12:27:00Z">
              <w:rPr>
                <w:rFonts w:ascii="Times New Roman" w:hAnsi="Times New Roman" w:cs="Times New Roman"/>
                <w:vertAlign w:val="superscript"/>
              </w:rPr>
            </w:rPrChange>
          </w:rPr>
          <w:delText>voulez vous</w:delText>
        </w:r>
      </w:del>
      <w:ins w:id="5097" w:author="Leuveld, Koen" w:date="2013-10-24T16:09:00Z">
        <w:r w:rsidR="0093509C" w:rsidRPr="00AF2F6F">
          <w:rPr>
            <w:rFonts w:ascii="Times New Roman" w:hAnsi="Times New Roman" w:cs="Times New Roman"/>
            <w:i/>
          </w:rPr>
          <w:t>voulez-vous</w:t>
        </w:r>
      </w:ins>
      <w:r w:rsidRPr="00AF2F6F">
        <w:rPr>
          <w:rFonts w:ascii="Times New Roman" w:hAnsi="Times New Roman" w:cs="Times New Roman"/>
          <w:i/>
          <w:rPrChange w:id="5098" w:author="PIERRE" w:date="2013-10-24T12:27:00Z">
            <w:rPr>
              <w:rFonts w:ascii="Times New Roman" w:hAnsi="Times New Roman" w:cs="Times New Roman"/>
              <w:vertAlign w:val="superscript"/>
            </w:rPr>
          </w:rPrChange>
        </w:rPr>
        <w:t xml:space="preserve"> lui envoyer ?</w:t>
      </w:r>
      <w:ins w:id="5099" w:author="PIERRE" w:date="2013-10-23T17:34:00Z">
        <w:r w:rsidRPr="00AF2F6F">
          <w:rPr>
            <w:rFonts w:ascii="Times New Roman" w:hAnsi="Times New Roman" w:cs="Times New Roman"/>
            <w:i/>
            <w:rPrChange w:id="5100" w:author="PIERRE" w:date="2013-10-24T12:27:00Z">
              <w:rPr>
                <w:rFonts w:ascii="Times New Roman" w:hAnsi="Times New Roman" w:cs="Times New Roman"/>
                <w:vertAlign w:val="superscript"/>
              </w:rPr>
            </w:rPrChange>
          </w:rPr>
          <w:t> </w:t>
        </w:r>
        <w:r w:rsidRPr="00AF2F6F">
          <w:rPr>
            <w:rFonts w:ascii="Times New Roman" w:hAnsi="Times New Roman" w:cs="Times New Roman"/>
            <w:rPrChange w:id="5101" w:author="PIERRE" w:date="2013-10-24T12:27:00Z">
              <w:rPr>
                <w:rFonts w:ascii="Times New Roman" w:hAnsi="Times New Roman" w:cs="Times New Roman"/>
                <w:vertAlign w:val="superscript"/>
              </w:rPr>
            </w:rPrChange>
          </w:rPr>
          <w:t>»</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5102" w:author="PIERRE" w:date="2013-10-24T12:27:00Z">
            <w:rPr>
              <w:rFonts w:ascii="Times New Roman" w:hAnsi="Times New Roman" w:cs="Times New Roman"/>
              <w:vertAlign w:val="superscript"/>
            </w:rPr>
          </w:rPrChange>
        </w:rPr>
        <w:t>ECRIRE LA REPONSE DANS LES BACS DE REPONSE [ETDSA01]</w:t>
      </w:r>
      <w:ins w:id="5103" w:author="Leuveld, Koen" w:date="2013-10-24T16:10:00Z">
        <w:r w:rsidR="0093509C">
          <w:rPr>
            <w:rFonts w:ascii="Times New Roman" w:hAnsi="Times New Roman" w:cs="Times New Roman"/>
          </w:rPr>
          <w:t xml:space="preserve"> ET CALCULEZ ETDSA2</w:t>
        </w:r>
      </w:ins>
      <w:ins w:id="5104" w:author="Leuveld, Koen" w:date="2013-10-24T16:11:00Z">
        <w:r w:rsidR="0093509C">
          <w:rPr>
            <w:rFonts w:ascii="Times New Roman" w:hAnsi="Times New Roman" w:cs="Times New Roman"/>
          </w:rPr>
          <w:t xml:space="preserve"> (=10-ETDSA1)</w:t>
        </w:r>
      </w:ins>
      <w:ins w:id="5105" w:author="Leuveld, Koen" w:date="2013-10-24T16:10:00Z">
        <w:r w:rsidR="0093509C">
          <w:rPr>
            <w:rFonts w:ascii="Times New Roman" w:hAnsi="Times New Roman" w:cs="Times New Roman"/>
          </w:rPr>
          <w:t xml:space="preserve"> ET ETDSA3</w:t>
        </w:r>
      </w:ins>
      <w:ins w:id="5106" w:author="Leuveld, Koen" w:date="2013-10-24T16:11:00Z">
        <w:r w:rsidR="0093509C">
          <w:rPr>
            <w:rFonts w:ascii="Times New Roman" w:hAnsi="Times New Roman" w:cs="Times New Roman"/>
          </w:rPr>
          <w:t xml:space="preserve"> (=3 x ETDSA1)</w:t>
        </w:r>
      </w:ins>
      <w:ins w:id="5107" w:author="Leuveld, Koen" w:date="2013-10-24T16:10:00Z">
        <w:r w:rsidR="0093509C">
          <w:rPr>
            <w:rFonts w:ascii="Times New Roman" w:hAnsi="Times New Roman" w:cs="Times New Roman"/>
          </w:rPr>
          <w:t>.</w:t>
        </w:r>
      </w:ins>
    </w:p>
    <w:p w:rsidR="002A57BD" w:rsidRPr="00442E10" w:rsidDel="0093509C" w:rsidRDefault="00AF2F6F">
      <w:pPr>
        <w:pStyle w:val="ListParagraph"/>
        <w:numPr>
          <w:ilvl w:val="0"/>
          <w:numId w:val="9"/>
        </w:numPr>
        <w:jc w:val="both"/>
        <w:rPr>
          <w:del w:id="5108" w:author="Leuveld, Koen" w:date="2013-10-24T16:11:00Z"/>
          <w:rFonts w:ascii="Times New Roman" w:hAnsi="Times New Roman" w:cs="Times New Roman"/>
        </w:rPr>
      </w:pPr>
      <w:del w:id="5109" w:author="Leuveld, Koen" w:date="2013-10-24T16:11:00Z">
        <w:r w:rsidRPr="0093509C" w:rsidDel="0093509C">
          <w:rPr>
            <w:rFonts w:ascii="Times New Roman" w:hAnsi="Times New Roman" w:cs="Times New Roman"/>
            <w:rPrChange w:id="5110" w:author="Leuveld, Koen" w:date="2013-10-24T16:11:00Z">
              <w:rPr>
                <w:rFonts w:ascii="Times New Roman" w:hAnsi="Times New Roman" w:cs="Times New Roman"/>
                <w:vertAlign w:val="superscript"/>
              </w:rPr>
            </w:rPrChange>
          </w:rPr>
          <w:delText>DEMANDEZ A L’ENQUETE</w:delText>
        </w:r>
      </w:del>
      <w:ins w:id="5111" w:author="PIERRE" w:date="2013-10-24T06:08:00Z">
        <w:del w:id="5112" w:author="Leuveld, Koen" w:date="2013-10-24T16:11:00Z">
          <w:r w:rsidRPr="0093509C" w:rsidDel="0093509C">
            <w:rPr>
              <w:rFonts w:ascii="Times New Roman" w:hAnsi="Times New Roman" w:cs="Times New Roman"/>
              <w:rPrChange w:id="5113" w:author="Leuveld, Koen" w:date="2013-10-24T16:11:00Z">
                <w:rPr>
                  <w:rFonts w:ascii="Times New Roman" w:hAnsi="Times New Roman" w:cs="Times New Roman"/>
                  <w:vertAlign w:val="superscript"/>
                </w:rPr>
              </w:rPrChange>
            </w:rPr>
            <w:delText xml:space="preserve"> À L’ENQUÊTE</w:delText>
          </w:r>
        </w:del>
      </w:ins>
      <w:del w:id="5114" w:author="Leuveld, Koen" w:date="2013-10-24T16:11:00Z">
        <w:r w:rsidRPr="0093509C" w:rsidDel="0093509C">
          <w:rPr>
            <w:rFonts w:ascii="Times New Roman" w:hAnsi="Times New Roman" w:cs="Times New Roman"/>
            <w:rPrChange w:id="5115" w:author="Leuveld, Koen" w:date="2013-10-24T16:11:00Z">
              <w:rPr>
                <w:rFonts w:ascii="Times New Roman" w:hAnsi="Times New Roman" w:cs="Times New Roman"/>
                <w:vertAlign w:val="superscript"/>
              </w:rPr>
            </w:rPrChange>
          </w:rPr>
          <w:delText xml:space="preserve"> DE TIRER UN JETON.</w:delText>
        </w:r>
      </w:del>
    </w:p>
    <w:p w:rsidR="002A57BD" w:rsidRPr="0093509C" w:rsidRDefault="00AF2F6F">
      <w:pPr>
        <w:pStyle w:val="ListParagraph"/>
        <w:numPr>
          <w:ilvl w:val="0"/>
          <w:numId w:val="9"/>
        </w:numPr>
        <w:jc w:val="both"/>
        <w:rPr>
          <w:rFonts w:ascii="Times New Roman" w:hAnsi="Times New Roman" w:cs="Times New Roman"/>
        </w:rPr>
      </w:pPr>
      <w:del w:id="5116" w:author="Leuveld, Koen" w:date="2013-10-24T16:11:00Z">
        <w:r w:rsidRPr="0093509C" w:rsidDel="0093509C">
          <w:rPr>
            <w:rFonts w:ascii="Times New Roman" w:hAnsi="Times New Roman" w:cs="Times New Roman"/>
            <w:rPrChange w:id="5117" w:author="Leuveld, Koen" w:date="2013-10-24T16:11:00Z">
              <w:rPr>
                <w:rFonts w:ascii="Times New Roman" w:hAnsi="Times New Roman" w:cs="Times New Roman"/>
                <w:vertAlign w:val="superscript"/>
              </w:rPr>
            </w:rPrChange>
          </w:rPr>
          <w:delText xml:space="preserve"> </w:delText>
        </w:r>
      </w:del>
      <w:ins w:id="5118" w:author="Leuveld, Koen" w:date="2013-10-24T16:12:00Z">
        <w:r w:rsidR="0093509C">
          <w:rPr>
            <w:rFonts w:ascii="Times New Roman" w:hAnsi="Times New Roman" w:cs="Times New Roman"/>
          </w:rPr>
          <w:t>« </w:t>
        </w:r>
        <w:r w:rsidR="0093509C">
          <w:rPr>
            <w:rFonts w:ascii="Times New Roman" w:hAnsi="Times New Roman" w:cs="Times New Roman"/>
            <w:i/>
          </w:rPr>
          <w:t>S</w:t>
        </w:r>
      </w:ins>
      <w:del w:id="5119" w:author="Leuveld, Koen" w:date="2013-10-24T16:12:00Z">
        <w:r w:rsidR="0093509C" w:rsidRPr="0093509C" w:rsidDel="0093509C">
          <w:rPr>
            <w:rFonts w:ascii="Times New Roman" w:hAnsi="Times New Roman" w:cs="Times New Roman"/>
            <w:i/>
            <w:rPrChange w:id="5120" w:author="Leuveld, Koen" w:date="2013-10-24T16:12:00Z">
              <w:rPr>
                <w:rFonts w:ascii="Times New Roman" w:hAnsi="Times New Roman" w:cs="Times New Roman"/>
              </w:rPr>
            </w:rPrChange>
          </w:rPr>
          <w:delText>s</w:delText>
        </w:r>
      </w:del>
      <w:r w:rsidR="0093509C" w:rsidRPr="0093509C">
        <w:rPr>
          <w:rFonts w:ascii="Times New Roman" w:hAnsi="Times New Roman" w:cs="Times New Roman"/>
          <w:i/>
          <w:rPrChange w:id="5121" w:author="Leuveld, Koen" w:date="2013-10-24T16:12:00Z">
            <w:rPr>
              <w:rFonts w:ascii="Times New Roman" w:hAnsi="Times New Roman" w:cs="Times New Roman"/>
            </w:rPr>
          </w:rPrChange>
        </w:rPr>
        <w:t xml:space="preserve">i le jeton </w:t>
      </w:r>
      <w:del w:id="5122" w:author="Leuveld, Koen" w:date="2013-10-24T16:13:00Z">
        <w:r w:rsidR="0093509C" w:rsidRPr="0093509C" w:rsidDel="0093509C">
          <w:rPr>
            <w:rFonts w:ascii="Times New Roman" w:hAnsi="Times New Roman" w:cs="Times New Roman"/>
            <w:i/>
            <w:rPrChange w:id="5123" w:author="Leuveld, Koen" w:date="2013-10-24T16:12:00Z">
              <w:rPr>
                <w:rFonts w:ascii="Times New Roman" w:hAnsi="Times New Roman" w:cs="Times New Roman"/>
              </w:rPr>
            </w:rPrChange>
          </w:rPr>
          <w:delText xml:space="preserve">tire </w:delText>
        </w:r>
      </w:del>
      <w:ins w:id="5124" w:author="Leuveld, Koen" w:date="2013-10-24T16:13:00Z">
        <w:r w:rsidR="0093509C" w:rsidRPr="0093509C">
          <w:rPr>
            <w:rFonts w:ascii="Times New Roman" w:hAnsi="Times New Roman" w:cs="Times New Roman"/>
            <w:i/>
            <w:rPrChange w:id="5125" w:author="Leuveld, Koen" w:date="2013-10-24T16:12:00Z">
              <w:rPr>
                <w:rFonts w:ascii="Times New Roman" w:hAnsi="Times New Roman" w:cs="Times New Roman"/>
              </w:rPr>
            </w:rPrChange>
          </w:rPr>
          <w:t>ti</w:t>
        </w:r>
        <w:r w:rsidR="0093509C">
          <w:rPr>
            <w:rFonts w:ascii="Times New Roman" w:hAnsi="Times New Roman" w:cs="Times New Roman"/>
            <w:i/>
          </w:rPr>
          <w:t>ré</w:t>
        </w:r>
        <w:r w:rsidR="0093509C" w:rsidRPr="0093509C">
          <w:rPr>
            <w:rFonts w:ascii="Times New Roman" w:hAnsi="Times New Roman" w:cs="Times New Roman"/>
            <w:i/>
            <w:rPrChange w:id="5126" w:author="Leuveld, Koen" w:date="2013-10-24T16:12:00Z">
              <w:rPr>
                <w:rFonts w:ascii="Times New Roman" w:hAnsi="Times New Roman" w:cs="Times New Roman"/>
              </w:rPr>
            </w:rPrChange>
          </w:rPr>
          <w:t xml:space="preserve"> </w:t>
        </w:r>
      </w:ins>
      <w:r w:rsidR="0093509C" w:rsidRPr="0093509C">
        <w:rPr>
          <w:rFonts w:ascii="Times New Roman" w:hAnsi="Times New Roman" w:cs="Times New Roman"/>
          <w:i/>
          <w:rPrChange w:id="5127" w:author="Leuveld, Koen" w:date="2013-10-24T16:12:00Z">
            <w:rPr>
              <w:rFonts w:ascii="Times New Roman" w:hAnsi="Times New Roman" w:cs="Times New Roman"/>
            </w:rPr>
          </w:rPrChange>
        </w:rPr>
        <w:t xml:space="preserve">est le jeton correspondant </w:t>
      </w:r>
      <w:del w:id="5128" w:author="Leuveld, Koen" w:date="2013-10-24T16:13:00Z">
        <w:r w:rsidR="0093509C" w:rsidRPr="0093509C" w:rsidDel="0093509C">
          <w:rPr>
            <w:rFonts w:ascii="Times New Roman" w:hAnsi="Times New Roman" w:cs="Times New Roman"/>
            <w:i/>
            <w:rPrChange w:id="5129" w:author="Leuveld, Koen" w:date="2013-10-24T16:12:00Z">
              <w:rPr>
                <w:rFonts w:ascii="Times New Roman" w:hAnsi="Times New Roman" w:cs="Times New Roman"/>
              </w:rPr>
            </w:rPrChange>
          </w:rPr>
          <w:delText>a</w:delText>
        </w:r>
      </w:del>
      <w:ins w:id="5130" w:author="Leuveld, Koen" w:date="2013-10-24T16:13:00Z">
        <w:r w:rsidR="0093509C" w:rsidRPr="0093509C">
          <w:rPr>
            <w:rFonts w:ascii="Times New Roman" w:hAnsi="Times New Roman" w:cs="Times New Roman"/>
            <w:i/>
          </w:rPr>
          <w:t>à</w:t>
        </w:r>
      </w:ins>
      <w:r w:rsidR="0093509C" w:rsidRPr="0093509C">
        <w:rPr>
          <w:rFonts w:ascii="Times New Roman" w:hAnsi="Times New Roman" w:cs="Times New Roman"/>
          <w:i/>
          <w:rPrChange w:id="5131" w:author="Leuveld, Koen" w:date="2013-10-24T16:12:00Z">
            <w:rPr>
              <w:rFonts w:ascii="Times New Roman" w:hAnsi="Times New Roman" w:cs="Times New Roman"/>
            </w:rPr>
          </w:rPrChange>
        </w:rPr>
        <w:t xml:space="preserve"> </w:t>
      </w:r>
      <w:r w:rsidR="0093509C" w:rsidRPr="0093509C">
        <w:rPr>
          <w:rFonts w:ascii="Times New Roman" w:hAnsi="Times New Roman" w:cs="Times New Roman"/>
          <w:i/>
          <w:rPrChange w:id="5132" w:author="Leuveld, Koen" w:date="2013-10-24T16:13:00Z">
            <w:rPr>
              <w:rFonts w:ascii="Times New Roman" w:hAnsi="Times New Roman" w:cs="Times New Roman"/>
              <w:b/>
            </w:rPr>
          </w:rPrChange>
        </w:rPr>
        <w:t>l’ENVOYEUR</w:t>
      </w:r>
      <w:ins w:id="5133" w:author="Leuveld, Koen" w:date="2013-10-24T16:12:00Z">
        <w:r w:rsidR="0093509C">
          <w:rPr>
            <w:rFonts w:ascii="Times New Roman" w:hAnsi="Times New Roman" w:cs="Times New Roman"/>
            <w:b/>
          </w:rPr>
          <w:t xml:space="preserve"> </w:t>
        </w:r>
        <w:r w:rsidR="0093509C" w:rsidRPr="0093509C">
          <w:rPr>
            <w:rFonts w:ascii="Times New Roman" w:hAnsi="Times New Roman" w:cs="Times New Roman"/>
            <w:rPrChange w:id="5134" w:author="Leuveld, Koen" w:date="2013-10-24T16:12:00Z">
              <w:rPr>
                <w:rFonts w:ascii="Times New Roman" w:hAnsi="Times New Roman" w:cs="Times New Roman"/>
                <w:b/>
              </w:rPr>
            </w:rPrChange>
          </w:rPr>
          <w:t>(MONTREZ JETON 4)</w:t>
        </w:r>
      </w:ins>
      <w:r w:rsidR="0093509C" w:rsidRPr="0093509C">
        <w:rPr>
          <w:rFonts w:ascii="Times New Roman" w:hAnsi="Times New Roman" w:cs="Times New Roman"/>
        </w:rPr>
        <w:t> </w:t>
      </w:r>
      <w:r w:rsidRPr="0093509C">
        <w:rPr>
          <w:rFonts w:ascii="Times New Roman" w:hAnsi="Times New Roman" w:cs="Times New Roman"/>
          <w:rPrChange w:id="5135" w:author="Leuveld, Koen" w:date="2013-10-24T16:11:00Z">
            <w:rPr>
              <w:rFonts w:ascii="Times New Roman" w:hAnsi="Times New Roman" w:cs="Times New Roman"/>
              <w:vertAlign w:val="superscript"/>
            </w:rPr>
          </w:rPrChange>
        </w:rPr>
        <w:t xml:space="preserve">: </w:t>
      </w:r>
      <w:del w:id="5136" w:author="Leuveld, Koen" w:date="2013-10-24T16:12:00Z">
        <w:r w:rsidRPr="0093509C" w:rsidDel="0093509C">
          <w:rPr>
            <w:rFonts w:ascii="Times New Roman" w:hAnsi="Times New Roman" w:cs="Times New Roman"/>
            <w:rPrChange w:id="5137" w:author="Leuveld, Koen" w:date="2013-10-24T16:11:00Z">
              <w:rPr>
                <w:rFonts w:ascii="Times New Roman" w:hAnsi="Times New Roman" w:cs="Times New Roman"/>
                <w:vertAlign w:val="superscript"/>
              </w:rPr>
            </w:rPrChange>
          </w:rPr>
          <w:delText>CALCULER [ETDSA02] (= 10 – [ETDSA01]</w:delText>
        </w:r>
      </w:del>
      <w:ins w:id="5138" w:author="Leuveld, Koen" w:date="2013-10-24T16:12:00Z">
        <w:r w:rsidR="0093509C">
          <w:rPr>
            <w:rFonts w:ascii="Times New Roman" w:hAnsi="Times New Roman" w:cs="Times New Roman"/>
            <w:i/>
          </w:rPr>
          <w:t xml:space="preserve">votre gain sera </w:t>
        </w:r>
        <w:r w:rsidR="0093509C">
          <w:rPr>
            <w:rFonts w:ascii="Times New Roman" w:hAnsi="Times New Roman" w:cs="Times New Roman"/>
          </w:rPr>
          <w:t>[ETDSA2]</w:t>
        </w:r>
      </w:ins>
      <w:ins w:id="5139" w:author="Leuveld, Koen" w:date="2013-10-24T16:13:00Z">
        <w:r w:rsidR="0093509C">
          <w:rPr>
            <w:rFonts w:ascii="Times New Roman" w:hAnsi="Times New Roman" w:cs="Times New Roman"/>
          </w:rPr>
          <w:t> »</w:t>
        </w:r>
      </w:ins>
      <w:del w:id="5140" w:author="Leuveld, Koen" w:date="2013-10-24T16:12:00Z">
        <w:r w:rsidRPr="0093509C" w:rsidDel="0093509C">
          <w:rPr>
            <w:rFonts w:ascii="Times New Roman" w:hAnsi="Times New Roman" w:cs="Times New Roman"/>
            <w:rPrChange w:id="5141" w:author="Leuveld, Koen" w:date="2013-10-24T16:11:00Z">
              <w:rPr>
                <w:rFonts w:ascii="Times New Roman" w:hAnsi="Times New Roman" w:cs="Times New Roman"/>
                <w:vertAlign w:val="superscript"/>
              </w:rPr>
            </w:rPrChange>
          </w:rPr>
          <w:delText xml:space="preserve"> </w:delText>
        </w:r>
      </w:del>
    </w:p>
    <w:p w:rsidR="0093509C" w:rsidRPr="0093509C" w:rsidRDefault="0093509C" w:rsidP="00AF6156">
      <w:pPr>
        <w:pStyle w:val="ListParagraph"/>
        <w:numPr>
          <w:ilvl w:val="0"/>
          <w:numId w:val="9"/>
        </w:numPr>
        <w:jc w:val="both"/>
        <w:rPr>
          <w:ins w:id="5142" w:author="Leuveld, Koen" w:date="2013-10-24T16:14:00Z"/>
          <w:rFonts w:ascii="Times New Roman" w:hAnsi="Times New Roman" w:cs="Times New Roman"/>
          <w:i/>
          <w:rPrChange w:id="5143" w:author="Leuveld, Koen" w:date="2013-10-24T16:14:00Z">
            <w:rPr>
              <w:ins w:id="5144" w:author="Leuveld, Koen" w:date="2013-10-24T16:14:00Z"/>
              <w:rFonts w:ascii="Times New Roman" w:hAnsi="Times New Roman" w:cs="Times New Roman"/>
            </w:rPr>
          </w:rPrChange>
        </w:rPr>
      </w:pPr>
      <w:ins w:id="5145" w:author="Leuveld, Koen" w:date="2013-10-24T16:14:00Z">
        <w:r w:rsidRPr="0093509C">
          <w:rPr>
            <w:rFonts w:ascii="Times New Roman" w:hAnsi="Times New Roman" w:cs="Times New Roman"/>
            <w:i/>
            <w:rPrChange w:id="5146" w:author="Leuveld, Koen" w:date="2013-10-24T16:14:00Z">
              <w:rPr>
                <w:rFonts w:ascii="Times New Roman" w:hAnsi="Times New Roman" w:cs="Times New Roman"/>
              </w:rPr>
            </w:rPrChange>
          </w:rPr>
          <w:t>« S</w:t>
        </w:r>
      </w:ins>
      <w:del w:id="5147" w:author="Leuveld, Koen" w:date="2013-10-24T16:14:00Z">
        <w:r w:rsidRPr="0093509C" w:rsidDel="0093509C">
          <w:rPr>
            <w:rFonts w:ascii="Times New Roman" w:hAnsi="Times New Roman" w:cs="Times New Roman"/>
            <w:i/>
            <w:rPrChange w:id="5148" w:author="Leuveld, Koen" w:date="2013-10-24T16:14:00Z">
              <w:rPr>
                <w:rFonts w:ascii="Times New Roman" w:hAnsi="Times New Roman" w:cs="Times New Roman"/>
              </w:rPr>
            </w:rPrChange>
          </w:rPr>
          <w:delText>s</w:delText>
        </w:r>
      </w:del>
      <w:r w:rsidRPr="0093509C">
        <w:rPr>
          <w:rFonts w:ascii="Times New Roman" w:hAnsi="Times New Roman" w:cs="Times New Roman"/>
          <w:i/>
          <w:rPrChange w:id="5149" w:author="Leuveld, Koen" w:date="2013-10-24T16:14:00Z">
            <w:rPr>
              <w:rFonts w:ascii="Times New Roman" w:hAnsi="Times New Roman" w:cs="Times New Roman"/>
            </w:rPr>
          </w:rPrChange>
        </w:rPr>
        <w:t xml:space="preserve">i </w:t>
      </w:r>
      <w:del w:id="5150" w:author="Leuveld, Koen" w:date="2013-10-24T16:14:00Z">
        <w:r w:rsidR="00AF2F6F" w:rsidRPr="0093509C" w:rsidDel="0093509C">
          <w:rPr>
            <w:rFonts w:ascii="Times New Roman" w:hAnsi="Times New Roman" w:cs="Times New Roman"/>
            <w:i/>
            <w:rPrChange w:id="5151" w:author="Leuveld, Koen" w:date="2013-10-24T16:14:00Z">
              <w:rPr>
                <w:rFonts w:ascii="Times New Roman" w:hAnsi="Times New Roman" w:cs="Times New Roman"/>
                <w:vertAlign w:val="superscript"/>
              </w:rPr>
            </w:rPrChange>
          </w:rPr>
          <w:delText xml:space="preserve">L’ENQUETE </w:delText>
        </w:r>
      </w:del>
      <w:ins w:id="5152" w:author="Leuveld, Koen" w:date="2013-10-24T16:14:00Z">
        <w:r w:rsidRPr="0093509C">
          <w:rPr>
            <w:rFonts w:ascii="Times New Roman" w:hAnsi="Times New Roman" w:cs="Times New Roman"/>
            <w:i/>
            <w:rPrChange w:id="5153" w:author="Leuveld, Koen" w:date="2013-10-24T16:14:00Z">
              <w:rPr>
                <w:rFonts w:ascii="Times New Roman" w:hAnsi="Times New Roman" w:cs="Times New Roman"/>
              </w:rPr>
            </w:rPrChange>
          </w:rPr>
          <w:t xml:space="preserve">vous </w:t>
        </w:r>
      </w:ins>
      <w:r w:rsidRPr="0093509C">
        <w:rPr>
          <w:rFonts w:ascii="Times New Roman" w:hAnsi="Times New Roman" w:cs="Times New Roman"/>
          <w:i/>
          <w:rPrChange w:id="5154" w:author="Leuveld, Koen" w:date="2013-10-24T16:14:00Z">
            <w:rPr>
              <w:rFonts w:ascii="Times New Roman" w:hAnsi="Times New Roman" w:cs="Times New Roman"/>
            </w:rPr>
          </w:rPrChange>
        </w:rPr>
        <w:t>tire</w:t>
      </w:r>
      <w:ins w:id="5155" w:author="Leuveld, Koen" w:date="2013-10-24T16:14:00Z">
        <w:r w:rsidRPr="0093509C">
          <w:rPr>
            <w:rFonts w:ascii="Times New Roman" w:hAnsi="Times New Roman" w:cs="Times New Roman"/>
            <w:i/>
            <w:rPrChange w:id="5156" w:author="Leuveld, Koen" w:date="2013-10-24T16:14:00Z">
              <w:rPr>
                <w:rFonts w:ascii="Times New Roman" w:hAnsi="Times New Roman" w:cs="Times New Roman"/>
              </w:rPr>
            </w:rPrChange>
          </w:rPr>
          <w:t>z</w:t>
        </w:r>
      </w:ins>
      <w:r w:rsidRPr="0093509C">
        <w:rPr>
          <w:rFonts w:ascii="Times New Roman" w:hAnsi="Times New Roman" w:cs="Times New Roman"/>
          <w:i/>
          <w:rPrChange w:id="5157" w:author="Leuveld, Koen" w:date="2013-10-24T16:14:00Z">
            <w:rPr>
              <w:rFonts w:ascii="Times New Roman" w:hAnsi="Times New Roman" w:cs="Times New Roman"/>
            </w:rPr>
          </w:rPrChange>
        </w:rPr>
        <w:t xml:space="preserve"> le jeton correspondant </w:t>
      </w:r>
      <w:del w:id="5158" w:author="Leuveld, Koen" w:date="2013-10-24T16:14:00Z">
        <w:r w:rsidRPr="0093509C" w:rsidDel="0093509C">
          <w:rPr>
            <w:rFonts w:ascii="Times New Roman" w:hAnsi="Times New Roman" w:cs="Times New Roman"/>
            <w:i/>
            <w:rPrChange w:id="5159" w:author="Leuveld, Koen" w:date="2013-10-24T16:14:00Z">
              <w:rPr>
                <w:rFonts w:ascii="Times New Roman" w:hAnsi="Times New Roman" w:cs="Times New Roman"/>
              </w:rPr>
            </w:rPrChange>
          </w:rPr>
          <w:delText>a</w:delText>
        </w:r>
      </w:del>
      <w:ins w:id="5160" w:author="Leuveld, Koen" w:date="2013-10-24T16:14:00Z">
        <w:r w:rsidRPr="0093509C">
          <w:rPr>
            <w:rFonts w:ascii="Times New Roman" w:hAnsi="Times New Roman" w:cs="Times New Roman"/>
            <w:i/>
          </w:rPr>
          <w:t>à</w:t>
        </w:r>
      </w:ins>
      <w:r w:rsidRPr="0093509C">
        <w:rPr>
          <w:rFonts w:ascii="Times New Roman" w:hAnsi="Times New Roman" w:cs="Times New Roman"/>
          <w:i/>
          <w:rPrChange w:id="5161" w:author="Leuveld, Koen" w:date="2013-10-24T16:14:00Z">
            <w:rPr>
              <w:rFonts w:ascii="Times New Roman" w:hAnsi="Times New Roman" w:cs="Times New Roman"/>
            </w:rPr>
          </w:rPrChange>
        </w:rPr>
        <w:t xml:space="preserve"> </w:t>
      </w:r>
      <w:del w:id="5162" w:author="PIERRE" w:date="2013-10-23T16:55:00Z">
        <w:r w:rsidR="00AF2F6F" w:rsidRPr="0093509C">
          <w:rPr>
            <w:rFonts w:ascii="Times New Roman" w:hAnsi="Times New Roman" w:cs="Times New Roman"/>
            <w:i/>
            <w:rPrChange w:id="5163" w:author="Leuveld, Koen" w:date="2013-10-24T16:15:00Z">
              <w:rPr>
                <w:rFonts w:ascii="Times New Roman" w:hAnsi="Times New Roman" w:cs="Times New Roman"/>
                <w:vertAlign w:val="superscript"/>
              </w:rPr>
            </w:rPrChange>
          </w:rPr>
          <w:delText>RECEPTEUR</w:delText>
        </w:r>
      </w:del>
      <w:ins w:id="5164" w:author="PIERRE" w:date="2013-10-23T16:55:00Z">
        <w:r w:rsidRPr="0093509C">
          <w:rPr>
            <w:rFonts w:ascii="Times New Roman" w:hAnsi="Times New Roman" w:cs="Times New Roman"/>
            <w:i/>
            <w:rPrChange w:id="5165" w:author="Leuveld, Koen" w:date="2013-10-24T16:15:00Z">
              <w:rPr>
                <w:rFonts w:ascii="Times New Roman" w:hAnsi="Times New Roman" w:cs="Times New Roman"/>
                <w:b/>
                <w:i/>
              </w:rPr>
            </w:rPrChange>
          </w:rPr>
          <w:t>RECEPTEUR</w:t>
        </w:r>
      </w:ins>
      <w:r w:rsidRPr="0093509C">
        <w:rPr>
          <w:rFonts w:ascii="Times New Roman" w:hAnsi="Times New Roman" w:cs="Times New Roman"/>
          <w:i/>
          <w:rPrChange w:id="5166" w:author="Leuveld, Koen" w:date="2013-10-24T16:14:00Z">
            <w:rPr>
              <w:rFonts w:ascii="Times New Roman" w:hAnsi="Times New Roman" w:cs="Times New Roman"/>
            </w:rPr>
          </w:rPrChange>
        </w:rPr>
        <w:t xml:space="preserve">, </w:t>
      </w:r>
      <w:del w:id="5167" w:author="Leuveld, Koen" w:date="2013-10-24T16:14:00Z">
        <w:r w:rsidR="00AF2F6F" w:rsidRPr="0093509C" w:rsidDel="0093509C">
          <w:rPr>
            <w:rFonts w:ascii="Times New Roman" w:hAnsi="Times New Roman" w:cs="Times New Roman"/>
            <w:i/>
            <w:rPrChange w:id="5168" w:author="Leuveld, Koen" w:date="2013-10-24T16:14:00Z">
              <w:rPr>
                <w:rFonts w:ascii="Times New Roman" w:hAnsi="Times New Roman" w:cs="Times New Roman"/>
                <w:vertAlign w:val="superscript"/>
              </w:rPr>
            </w:rPrChange>
          </w:rPr>
          <w:delText>DEMANDEZ</w:delText>
        </w:r>
      </w:del>
      <w:ins w:id="5169" w:author="Leuveld, Koen" w:date="2013-10-24T16:14:00Z">
        <w:r w:rsidRPr="0093509C">
          <w:rPr>
            <w:rFonts w:ascii="Times New Roman" w:hAnsi="Times New Roman" w:cs="Times New Roman"/>
            <w:i/>
            <w:rPrChange w:id="5170" w:author="Leuveld, Koen" w:date="2013-10-24T16:14:00Z">
              <w:rPr>
                <w:rFonts w:ascii="Times New Roman" w:hAnsi="Times New Roman" w:cs="Times New Roman"/>
              </w:rPr>
            </w:rPrChange>
          </w:rPr>
          <w:t xml:space="preserve">vous </w:t>
        </w:r>
      </w:ins>
      <w:del w:id="5171" w:author="Leuveld, Koen" w:date="2013-10-24T16:14:00Z">
        <w:r w:rsidR="00AF2F6F" w:rsidRPr="0093509C" w:rsidDel="0093509C">
          <w:rPr>
            <w:rFonts w:ascii="Times New Roman" w:hAnsi="Times New Roman" w:cs="Times New Roman"/>
            <w:i/>
            <w:rPrChange w:id="5172" w:author="Leuveld, Koen" w:date="2013-10-24T16:14:00Z">
              <w:rPr>
                <w:rFonts w:ascii="Times New Roman" w:hAnsi="Times New Roman" w:cs="Times New Roman"/>
                <w:vertAlign w:val="superscript"/>
              </w:rPr>
            </w:rPrChange>
          </w:rPr>
          <w:delText>-LUI DE</w:delText>
        </w:r>
      </w:del>
      <w:ins w:id="5173" w:author="Leuveld, Koen" w:date="2013-10-24T16:14:00Z">
        <w:r w:rsidRPr="0093509C">
          <w:rPr>
            <w:rFonts w:ascii="Times New Roman" w:hAnsi="Times New Roman" w:cs="Times New Roman"/>
            <w:i/>
            <w:rPrChange w:id="5174" w:author="Leuveld, Koen" w:date="2013-10-24T16:14:00Z">
              <w:rPr>
                <w:rFonts w:ascii="Times New Roman" w:hAnsi="Times New Roman" w:cs="Times New Roman"/>
              </w:rPr>
            </w:rPrChange>
          </w:rPr>
          <w:t>allez</w:t>
        </w:r>
      </w:ins>
      <w:r w:rsidRPr="0093509C">
        <w:rPr>
          <w:rFonts w:ascii="Times New Roman" w:hAnsi="Times New Roman" w:cs="Times New Roman"/>
          <w:i/>
          <w:rPrChange w:id="5175" w:author="Leuveld, Koen" w:date="2013-10-24T16:14:00Z">
            <w:rPr>
              <w:rFonts w:ascii="Times New Roman" w:hAnsi="Times New Roman" w:cs="Times New Roman"/>
            </w:rPr>
          </w:rPrChange>
        </w:rPr>
        <w:t xml:space="preserve"> choisir l’une des enveloppes</w:t>
      </w:r>
      <w:ins w:id="5176" w:author="Leuveld, Koen" w:date="2013-10-24T16:14:00Z">
        <w:r w:rsidRPr="0093509C">
          <w:rPr>
            <w:rFonts w:ascii="Times New Roman" w:hAnsi="Times New Roman" w:cs="Times New Roman"/>
            <w:i/>
            <w:rPrChange w:id="5177" w:author="Leuveld, Koen" w:date="2013-10-24T16:14:00Z">
              <w:rPr>
                <w:rFonts w:ascii="Times New Roman" w:hAnsi="Times New Roman" w:cs="Times New Roman"/>
              </w:rPr>
            </w:rPrChange>
          </w:rPr>
          <w:t xml:space="preserve"> </w:t>
        </w:r>
      </w:ins>
      <w:ins w:id="5178" w:author="Leuveld, Koen" w:date="2013-10-24T16:15:00Z">
        <w:r w:rsidRPr="0093509C">
          <w:rPr>
            <w:rFonts w:ascii="Times New Roman" w:hAnsi="Times New Roman" w:cs="Times New Roman"/>
            <w:i/>
          </w:rPr>
          <w:t>pré</w:t>
        </w:r>
      </w:ins>
      <w:ins w:id="5179" w:author="Leuveld, Koen" w:date="2013-10-24T16:14:00Z">
        <w:r w:rsidRPr="0093509C">
          <w:rPr>
            <w:rFonts w:ascii="Times New Roman" w:hAnsi="Times New Roman" w:cs="Times New Roman"/>
            <w:i/>
            <w:rPrChange w:id="5180" w:author="Leuveld, Koen" w:date="2013-10-24T16:14:00Z">
              <w:rPr>
                <w:rFonts w:ascii="Times New Roman" w:hAnsi="Times New Roman" w:cs="Times New Roman"/>
              </w:rPr>
            </w:rPrChange>
          </w:rPr>
          <w:t>-remplies par nos superviseurs »</w:t>
        </w:r>
      </w:ins>
      <w:del w:id="5181" w:author="Leuveld, Koen" w:date="2013-10-24T16:14:00Z">
        <w:r w:rsidR="00AF2F6F" w:rsidRPr="0093509C" w:rsidDel="0093509C">
          <w:rPr>
            <w:rFonts w:ascii="Times New Roman" w:hAnsi="Times New Roman" w:cs="Times New Roman"/>
            <w:i/>
            <w:rPrChange w:id="5182" w:author="Leuveld, Koen" w:date="2013-10-24T16:14:00Z">
              <w:rPr>
                <w:rFonts w:ascii="Times New Roman" w:hAnsi="Times New Roman" w:cs="Times New Roman"/>
                <w:vertAlign w:val="superscript"/>
              </w:rPr>
            </w:rPrChange>
          </w:rPr>
          <w:delText>,</w:delText>
        </w:r>
      </w:del>
    </w:p>
    <w:p w:rsidR="002A57BD" w:rsidRPr="00442E10" w:rsidRDefault="00AF2F6F" w:rsidP="00AF6156">
      <w:pPr>
        <w:pStyle w:val="ListParagraph"/>
        <w:numPr>
          <w:ilvl w:val="0"/>
          <w:numId w:val="9"/>
        </w:numPr>
        <w:jc w:val="both"/>
        <w:rPr>
          <w:ins w:id="5183" w:author="PIERRE" w:date="2013-10-23T18:11:00Z"/>
          <w:rFonts w:ascii="Times New Roman" w:hAnsi="Times New Roman" w:cs="Times New Roman"/>
        </w:rPr>
      </w:pPr>
      <w:r w:rsidRPr="00AF2F6F">
        <w:rPr>
          <w:rFonts w:ascii="Times New Roman" w:hAnsi="Times New Roman" w:cs="Times New Roman"/>
          <w:rPrChange w:id="5184" w:author="PIERRE" w:date="2013-10-24T12:27:00Z">
            <w:rPr>
              <w:rFonts w:ascii="Times New Roman" w:hAnsi="Times New Roman" w:cs="Times New Roman"/>
              <w:vertAlign w:val="superscript"/>
            </w:rPr>
          </w:rPrChange>
        </w:rPr>
        <w:t xml:space="preserve"> LISEZ CE QUE </w:t>
      </w:r>
      <w:r w:rsidRPr="00AF2F6F">
        <w:rPr>
          <w:rFonts w:ascii="Times New Roman" w:hAnsi="Times New Roman" w:cs="Times New Roman"/>
          <w:b/>
          <w:rPrChange w:id="5185" w:author="PIERRE" w:date="2013-10-24T12:27:00Z">
            <w:rPr>
              <w:rFonts w:ascii="Times New Roman" w:hAnsi="Times New Roman" w:cs="Times New Roman"/>
              <w:b/>
              <w:vertAlign w:val="superscript"/>
            </w:rPr>
          </w:rPrChange>
        </w:rPr>
        <w:t>L’ENVOYEUR</w:t>
      </w:r>
      <w:r w:rsidRPr="00AF2F6F">
        <w:rPr>
          <w:rFonts w:ascii="Times New Roman" w:hAnsi="Times New Roman" w:cs="Times New Roman"/>
          <w:rPrChange w:id="5186" w:author="PIERRE" w:date="2013-10-24T12:27:00Z">
            <w:rPr>
              <w:rFonts w:ascii="Times New Roman" w:hAnsi="Times New Roman" w:cs="Times New Roman"/>
              <w:vertAlign w:val="superscript"/>
            </w:rPr>
          </w:rPrChange>
        </w:rPr>
        <w:t xml:space="preserve"> (SUPERVISEUR) LUI A EXPEDI</w:t>
      </w:r>
      <w:del w:id="5187" w:author="Leuveld, Koen" w:date="2013-10-24T20:42:00Z">
        <w:r w:rsidRPr="00AF2F6F" w:rsidDel="00F9544A">
          <w:rPr>
            <w:rFonts w:ascii="Times New Roman" w:hAnsi="Times New Roman" w:cs="Times New Roman"/>
            <w:rPrChange w:id="5188" w:author="PIERRE" w:date="2013-10-24T12:27:00Z">
              <w:rPr>
                <w:rFonts w:ascii="Times New Roman" w:hAnsi="Times New Roman" w:cs="Times New Roman"/>
                <w:vertAlign w:val="superscript"/>
              </w:rPr>
            </w:rPrChange>
          </w:rPr>
          <w:delText>E</w:delText>
        </w:r>
      </w:del>
      <w:ins w:id="5189" w:author="Leuveld, Koen" w:date="2013-10-24T20:42:00Z">
        <w:r w:rsidR="00F9544A">
          <w:rPr>
            <w:rFonts w:ascii="Times New Roman" w:hAnsi="Times New Roman" w:cs="Times New Roman"/>
          </w:rPr>
          <w:t>É</w:t>
        </w:r>
      </w:ins>
      <w:r w:rsidRPr="00AF2F6F">
        <w:rPr>
          <w:rFonts w:ascii="Times New Roman" w:hAnsi="Times New Roman" w:cs="Times New Roman"/>
          <w:rPrChange w:id="5190" w:author="PIERRE" w:date="2013-10-24T12:27:00Z">
            <w:rPr>
              <w:rFonts w:ascii="Times New Roman" w:hAnsi="Times New Roman" w:cs="Times New Roman"/>
              <w:vertAlign w:val="superscript"/>
            </w:rPr>
          </w:rPrChange>
        </w:rPr>
        <w:t xml:space="preserve"> DANS CETTE ENVELOPPE [ETDS</w:t>
      </w:r>
      <w:del w:id="5191" w:author="Leuveld, Koen" w:date="2013-10-24T16:15:00Z">
        <w:r w:rsidRPr="00AF2F6F" w:rsidDel="0093509C">
          <w:rPr>
            <w:rFonts w:ascii="Times New Roman" w:hAnsi="Times New Roman" w:cs="Times New Roman"/>
            <w:rPrChange w:id="5192" w:author="PIERRE" w:date="2013-10-24T12:27:00Z">
              <w:rPr>
                <w:rFonts w:ascii="Times New Roman" w:hAnsi="Times New Roman" w:cs="Times New Roman"/>
                <w:vertAlign w:val="superscript"/>
              </w:rPr>
            </w:rPrChange>
          </w:rPr>
          <w:delText>A</w:delText>
        </w:r>
      </w:del>
      <w:ins w:id="5193" w:author="Leuveld, Koen" w:date="2013-10-24T16:15:00Z">
        <w:r w:rsidR="0093509C">
          <w:rPr>
            <w:rFonts w:ascii="Times New Roman" w:hAnsi="Times New Roman" w:cs="Times New Roman"/>
          </w:rPr>
          <w:t>B</w:t>
        </w:r>
      </w:ins>
      <w:r w:rsidRPr="00AF2F6F">
        <w:rPr>
          <w:rFonts w:ascii="Times New Roman" w:hAnsi="Times New Roman" w:cs="Times New Roman"/>
          <w:rPrChange w:id="5194" w:author="PIERRE" w:date="2013-10-24T12:27:00Z">
            <w:rPr>
              <w:rFonts w:ascii="Times New Roman" w:hAnsi="Times New Roman" w:cs="Times New Roman"/>
              <w:vertAlign w:val="superscript"/>
            </w:rPr>
          </w:rPrChange>
        </w:rPr>
        <w:t>0</w:t>
      </w:r>
      <w:del w:id="5195" w:author="Leuveld, Koen" w:date="2013-10-24T16:15:00Z">
        <w:r w:rsidRPr="00AF2F6F" w:rsidDel="0093509C">
          <w:rPr>
            <w:rFonts w:ascii="Times New Roman" w:hAnsi="Times New Roman" w:cs="Times New Roman"/>
            <w:rPrChange w:id="5196" w:author="PIERRE" w:date="2013-10-24T12:27:00Z">
              <w:rPr>
                <w:rFonts w:ascii="Times New Roman" w:hAnsi="Times New Roman" w:cs="Times New Roman"/>
                <w:vertAlign w:val="superscript"/>
              </w:rPr>
            </w:rPrChange>
          </w:rPr>
          <w:delText>1</w:delText>
        </w:r>
      </w:del>
      <w:ins w:id="5197" w:author="Leuveld, Koen" w:date="2013-10-24T16:16:00Z">
        <w:r w:rsidR="0093509C">
          <w:rPr>
            <w:rFonts w:ascii="Times New Roman" w:hAnsi="Times New Roman" w:cs="Times New Roman"/>
          </w:rPr>
          <w:t>1</w:t>
        </w:r>
      </w:ins>
      <w:r w:rsidRPr="00AF2F6F">
        <w:rPr>
          <w:rFonts w:ascii="Times New Roman" w:hAnsi="Times New Roman" w:cs="Times New Roman"/>
          <w:rPrChange w:id="5198" w:author="PIERRE" w:date="2013-10-24T12:27:00Z">
            <w:rPr>
              <w:rFonts w:ascii="Times New Roman" w:hAnsi="Times New Roman" w:cs="Times New Roman"/>
              <w:vertAlign w:val="superscript"/>
            </w:rPr>
          </w:rPrChange>
        </w:rPr>
        <w:t>]</w:t>
      </w:r>
      <w:del w:id="5199" w:author="Leuveld, Koen" w:date="2013-10-24T16:15:00Z">
        <w:r w:rsidRPr="00AF2F6F" w:rsidDel="0093509C">
          <w:rPr>
            <w:rFonts w:ascii="Times New Roman" w:hAnsi="Times New Roman" w:cs="Times New Roman"/>
            <w:rPrChange w:id="5200" w:author="PIERRE" w:date="2013-10-24T12:27:00Z">
              <w:rPr>
                <w:rFonts w:ascii="Times New Roman" w:hAnsi="Times New Roman" w:cs="Times New Roman"/>
                <w:vertAlign w:val="superscript"/>
              </w:rPr>
            </w:rPrChange>
          </w:rPr>
          <w:delText xml:space="preserve"> ET MULTIPLIEZ LE NOMBRE DE SACS EXPEDIES PAR 3. CE QUI CORRESPOND A CE QUE L’ENQUETE GAGNERA</w:delText>
        </w:r>
      </w:del>
      <w:ins w:id="5201" w:author="Leuveld, Koen" w:date="2013-10-24T16:15:00Z">
        <w:r w:rsidR="0093509C">
          <w:rPr>
            <w:rFonts w:ascii="Times New Roman" w:hAnsi="Times New Roman" w:cs="Times New Roman"/>
          </w:rPr>
          <w:t xml:space="preserve"> ET EXPLIQUEZ QUE</w:t>
        </w:r>
      </w:ins>
      <w:ins w:id="5202" w:author="Leuveld, Koen" w:date="2013-10-24T16:16:00Z">
        <w:r w:rsidR="0093509C">
          <w:rPr>
            <w:rFonts w:ascii="Times New Roman" w:hAnsi="Times New Roman" w:cs="Times New Roman"/>
          </w:rPr>
          <w:t xml:space="preserve"> PARCE QUE LA QUANTITÉ ENVOYÉ</w:t>
        </w:r>
      </w:ins>
      <w:ins w:id="5203" w:author="Leuveld, Koen" w:date="2013-10-24T16:17:00Z">
        <w:r w:rsidR="0093509C">
          <w:rPr>
            <w:rFonts w:ascii="Times New Roman" w:hAnsi="Times New Roman" w:cs="Times New Roman"/>
          </w:rPr>
          <w:t>E</w:t>
        </w:r>
      </w:ins>
      <w:ins w:id="5204" w:author="Leuveld, Koen" w:date="2013-10-24T16:16:00Z">
        <w:r w:rsidR="0093509C">
          <w:rPr>
            <w:rFonts w:ascii="Times New Roman" w:hAnsi="Times New Roman" w:cs="Times New Roman"/>
          </w:rPr>
          <w:t xml:space="preserve"> EST TRIPL</w:t>
        </w:r>
      </w:ins>
      <w:ins w:id="5205" w:author="Leuveld, Koen" w:date="2013-10-24T16:17:00Z">
        <w:r w:rsidR="0093509C">
          <w:rPr>
            <w:rFonts w:ascii="Times New Roman" w:hAnsi="Times New Roman" w:cs="Times New Roman"/>
          </w:rPr>
          <w:t>ÉE</w:t>
        </w:r>
      </w:ins>
      <w:ins w:id="5206" w:author="Leuveld, Koen" w:date="2013-10-24T16:16:00Z">
        <w:r w:rsidR="0093509C">
          <w:rPr>
            <w:rFonts w:ascii="Times New Roman" w:hAnsi="Times New Roman" w:cs="Times New Roman"/>
          </w:rPr>
          <w:t xml:space="preserve"> LE GAIN SERA [ETDSB03]</w:t>
        </w:r>
      </w:ins>
      <w:r w:rsidRPr="00AF2F6F">
        <w:rPr>
          <w:rFonts w:ascii="Times New Roman" w:hAnsi="Times New Roman" w:cs="Times New Roman"/>
          <w:rPrChange w:id="5207" w:author="PIERRE" w:date="2013-10-24T12:27:00Z">
            <w:rPr>
              <w:rFonts w:ascii="Times New Roman" w:hAnsi="Times New Roman" w:cs="Times New Roman"/>
              <w:vertAlign w:val="superscript"/>
            </w:rPr>
          </w:rPrChange>
        </w:rPr>
        <w:t>.</w:t>
      </w:r>
    </w:p>
    <w:p w:rsidR="00391AE8" w:rsidRPr="00F9544A" w:rsidRDefault="00AF2F6F" w:rsidP="00AF6156">
      <w:pPr>
        <w:pStyle w:val="ListParagraph"/>
        <w:numPr>
          <w:ilvl w:val="0"/>
          <w:numId w:val="9"/>
        </w:numPr>
        <w:jc w:val="both"/>
        <w:rPr>
          <w:rFonts w:ascii="Times New Roman" w:hAnsi="Times New Roman" w:cs="Times New Roman"/>
          <w:i/>
          <w:rPrChange w:id="5208" w:author="Leuveld, Koen" w:date="2013-10-24T20:43:00Z">
            <w:rPr>
              <w:rFonts w:ascii="Times New Roman" w:hAnsi="Times New Roman" w:cs="Times New Roman"/>
            </w:rPr>
          </w:rPrChange>
        </w:rPr>
      </w:pPr>
      <w:ins w:id="5209" w:author="PIERRE" w:date="2013-10-23T18:11:00Z">
        <w:del w:id="5210" w:author="Leuveld, Koen" w:date="2013-10-24T16:18:00Z">
          <w:r w:rsidRPr="00D66175" w:rsidDel="00D66175">
            <w:rPr>
              <w:rFonts w:ascii="Times New Roman" w:hAnsi="Times New Roman" w:cs="Times New Roman"/>
              <w:b/>
              <w:rPrChange w:id="5211" w:author="Leuveld, Koen" w:date="2013-10-24T16:18:00Z">
                <w:rPr>
                  <w:rFonts w:ascii="Times New Roman" w:hAnsi="Times New Roman" w:cs="Times New Roman"/>
                  <w:vertAlign w:val="superscript"/>
                </w:rPr>
              </w:rPrChange>
            </w:rPr>
            <w:delText>Dire</w:delText>
          </w:r>
        </w:del>
      </w:ins>
      <w:ins w:id="5212" w:author="Leuveld, Koen" w:date="2013-10-24T16:20:00Z">
        <w:r w:rsidR="00D66175">
          <w:rPr>
            <w:rFonts w:ascii="Times New Roman" w:hAnsi="Times New Roman" w:cs="Times New Roman"/>
            <w:b/>
          </w:rPr>
          <w:t>INSISTEZ</w:t>
        </w:r>
      </w:ins>
      <w:ins w:id="5213" w:author="PIERRE" w:date="2013-10-23T18:11:00Z">
        <w:r w:rsidRPr="00AF2F6F">
          <w:rPr>
            <w:rFonts w:ascii="Times New Roman" w:hAnsi="Times New Roman" w:cs="Times New Roman"/>
            <w:rPrChange w:id="5214" w:author="PIERRE" w:date="2013-10-24T12:27:00Z">
              <w:rPr>
                <w:rFonts w:ascii="Times New Roman" w:hAnsi="Times New Roman" w:cs="Times New Roman"/>
                <w:vertAlign w:val="superscript"/>
              </w:rPr>
            </w:rPrChange>
          </w:rPr>
          <w:t xml:space="preserve"> </w:t>
        </w:r>
        <w:del w:id="5215" w:author="Leuveld, Koen" w:date="2013-10-24T16:20:00Z">
          <w:r w:rsidRPr="00AF2F6F" w:rsidDel="00D66175">
            <w:rPr>
              <w:rFonts w:ascii="Times New Roman" w:hAnsi="Times New Roman" w:cs="Times New Roman"/>
              <w:rPrChange w:id="5216" w:author="PIERRE" w:date="2013-10-24T12:27:00Z">
                <w:rPr>
                  <w:rFonts w:ascii="Times New Roman" w:hAnsi="Times New Roman" w:cs="Times New Roman"/>
                  <w:vertAlign w:val="superscript"/>
                </w:rPr>
              </w:rPrChange>
            </w:rPr>
            <w:delText>à</w:delText>
          </w:r>
        </w:del>
      </w:ins>
      <w:ins w:id="5217" w:author="Leuveld, Koen" w:date="2013-10-24T16:20:00Z">
        <w:r w:rsidR="00F9544A">
          <w:rPr>
            <w:rFonts w:ascii="Times New Roman" w:hAnsi="Times New Roman" w:cs="Times New Roman"/>
          </w:rPr>
          <w:t>AUPRES DE</w:t>
        </w:r>
      </w:ins>
      <w:ins w:id="5218" w:author="PIERRE" w:date="2013-10-23T18:11:00Z">
        <w:r w:rsidR="00F9544A" w:rsidRPr="00AF2F6F">
          <w:rPr>
            <w:rFonts w:ascii="Times New Roman" w:hAnsi="Times New Roman" w:cs="Times New Roman"/>
            <w:rPrChange w:id="5219" w:author="PIERRE" w:date="2013-10-24T12:27:00Z">
              <w:rPr>
                <w:rFonts w:ascii="Times New Roman" w:hAnsi="Times New Roman" w:cs="Times New Roman"/>
              </w:rPr>
            </w:rPrChange>
          </w:rPr>
          <w:t xml:space="preserve"> L’ENQUETE QUE</w:t>
        </w:r>
        <w:r w:rsidRPr="00AF2F6F">
          <w:rPr>
            <w:rFonts w:ascii="Times New Roman" w:hAnsi="Times New Roman" w:cs="Times New Roman"/>
            <w:rPrChange w:id="5220" w:author="PIERRE" w:date="2013-10-24T12:27:00Z">
              <w:rPr>
                <w:rFonts w:ascii="Times New Roman" w:hAnsi="Times New Roman" w:cs="Times New Roman"/>
                <w:vertAlign w:val="superscript"/>
              </w:rPr>
            </w:rPrChange>
          </w:rPr>
          <w:t xml:space="preserve"> </w:t>
        </w:r>
      </w:ins>
      <w:ins w:id="5221" w:author="Leuveld, Koen" w:date="2013-10-24T20:43:00Z">
        <w:r w:rsidR="00F9544A">
          <w:rPr>
            <w:rFonts w:ascii="Times New Roman" w:hAnsi="Times New Roman" w:cs="Times New Roman"/>
          </w:rPr>
          <w:t>« </w:t>
        </w:r>
      </w:ins>
      <w:ins w:id="5222" w:author="PIERRE" w:date="2013-10-23T18:12:00Z">
        <w:r w:rsidRPr="00F9544A">
          <w:rPr>
            <w:rFonts w:ascii="Times New Roman" w:hAnsi="Times New Roman" w:cs="Times New Roman"/>
            <w:i/>
            <w:rPrChange w:id="5223" w:author="Leuveld, Koen" w:date="2013-10-24T20:43:00Z">
              <w:rPr>
                <w:rFonts w:ascii="Times New Roman" w:hAnsi="Times New Roman" w:cs="Times New Roman"/>
                <w:vertAlign w:val="superscript"/>
              </w:rPr>
            </w:rPrChange>
          </w:rPr>
          <w:t>pour l’exercice d’échauffement, l</w:t>
        </w:r>
      </w:ins>
      <w:ins w:id="5224" w:author="PIERRE" w:date="2013-10-23T18:15:00Z">
        <w:r w:rsidRPr="00F9544A">
          <w:rPr>
            <w:rFonts w:ascii="Times New Roman" w:hAnsi="Times New Roman" w:cs="Times New Roman"/>
            <w:i/>
            <w:rPrChange w:id="5225" w:author="Leuveld, Koen" w:date="2013-10-24T20:43:00Z">
              <w:rPr>
                <w:rFonts w:ascii="Times New Roman" w:hAnsi="Times New Roman" w:cs="Times New Roman"/>
                <w:vertAlign w:val="superscript"/>
              </w:rPr>
            </w:rPrChange>
          </w:rPr>
          <w:t xml:space="preserve">’enveloppe </w:t>
        </w:r>
      </w:ins>
      <w:ins w:id="5226" w:author="PIERRE" w:date="2013-10-23T18:12:00Z">
        <w:r w:rsidRPr="00F9544A">
          <w:rPr>
            <w:rFonts w:ascii="Times New Roman" w:hAnsi="Times New Roman" w:cs="Times New Roman"/>
            <w:i/>
            <w:rPrChange w:id="5227" w:author="Leuveld, Koen" w:date="2013-10-24T20:43:00Z">
              <w:rPr>
                <w:rFonts w:ascii="Times New Roman" w:hAnsi="Times New Roman" w:cs="Times New Roman"/>
                <w:vertAlign w:val="superscript"/>
              </w:rPr>
            </w:rPrChange>
          </w:rPr>
          <w:t>choisi</w:t>
        </w:r>
      </w:ins>
      <w:ins w:id="5228" w:author="PIERRE" w:date="2013-10-23T18:15:00Z">
        <w:r w:rsidRPr="00F9544A">
          <w:rPr>
            <w:rFonts w:ascii="Times New Roman" w:hAnsi="Times New Roman" w:cs="Times New Roman"/>
            <w:i/>
            <w:rPrChange w:id="5229" w:author="Leuveld, Koen" w:date="2013-10-24T20:43:00Z">
              <w:rPr>
                <w:rFonts w:ascii="Times New Roman" w:hAnsi="Times New Roman" w:cs="Times New Roman"/>
                <w:vertAlign w:val="superscript"/>
              </w:rPr>
            </w:rPrChange>
          </w:rPr>
          <w:t>e</w:t>
        </w:r>
      </w:ins>
      <w:ins w:id="5230" w:author="PIERRE" w:date="2013-10-23T18:13:00Z">
        <w:r w:rsidRPr="00F9544A">
          <w:rPr>
            <w:rFonts w:ascii="Times New Roman" w:hAnsi="Times New Roman" w:cs="Times New Roman"/>
            <w:i/>
            <w:rPrChange w:id="5231" w:author="Leuveld, Koen" w:date="2013-10-24T20:43:00Z">
              <w:rPr>
                <w:rFonts w:ascii="Times New Roman" w:hAnsi="Times New Roman" w:cs="Times New Roman"/>
                <w:vertAlign w:val="superscript"/>
              </w:rPr>
            </w:rPrChange>
          </w:rPr>
          <w:t xml:space="preserve"> a été pré-remplie par </w:t>
        </w:r>
        <w:del w:id="5232" w:author="Leuveld, Koen" w:date="2013-10-24T20:44:00Z">
          <w:r w:rsidRPr="00F9544A" w:rsidDel="00F9544A">
            <w:rPr>
              <w:rFonts w:ascii="Times New Roman" w:hAnsi="Times New Roman" w:cs="Times New Roman"/>
              <w:i/>
              <w:rPrChange w:id="5233" w:author="Leuveld, Koen" w:date="2013-10-24T20:43:00Z">
                <w:rPr>
                  <w:rFonts w:ascii="Times New Roman" w:hAnsi="Times New Roman" w:cs="Times New Roman"/>
                  <w:vertAlign w:val="superscript"/>
                </w:rPr>
              </w:rPrChange>
            </w:rPr>
            <w:delText>vos</w:delText>
          </w:r>
        </w:del>
      </w:ins>
      <w:ins w:id="5234" w:author="Leuveld, Koen" w:date="2013-10-24T20:44:00Z">
        <w:r w:rsidR="00F9544A">
          <w:rPr>
            <w:rFonts w:ascii="Times New Roman" w:hAnsi="Times New Roman" w:cs="Times New Roman"/>
            <w:i/>
          </w:rPr>
          <w:t>nos</w:t>
        </w:r>
      </w:ins>
      <w:ins w:id="5235" w:author="PIERRE" w:date="2013-10-23T18:13:00Z">
        <w:r w:rsidRPr="00F9544A">
          <w:rPr>
            <w:rFonts w:ascii="Times New Roman" w:hAnsi="Times New Roman" w:cs="Times New Roman"/>
            <w:i/>
            <w:rPrChange w:id="5236" w:author="Leuveld, Koen" w:date="2013-10-24T20:43:00Z">
              <w:rPr>
                <w:rFonts w:ascii="Times New Roman" w:hAnsi="Times New Roman" w:cs="Times New Roman"/>
                <w:vertAlign w:val="superscript"/>
              </w:rPr>
            </w:rPrChange>
          </w:rPr>
          <w:t xml:space="preserve"> superviseur</w:t>
        </w:r>
      </w:ins>
      <w:ins w:id="5237" w:author="PIERRE" w:date="2013-10-23T18:16:00Z">
        <w:r w:rsidRPr="00F9544A">
          <w:rPr>
            <w:rFonts w:ascii="Times New Roman" w:hAnsi="Times New Roman" w:cs="Times New Roman"/>
            <w:i/>
            <w:rPrChange w:id="5238" w:author="Leuveld, Koen" w:date="2013-10-24T20:43:00Z">
              <w:rPr>
                <w:rFonts w:ascii="Times New Roman" w:hAnsi="Times New Roman" w:cs="Times New Roman"/>
                <w:vertAlign w:val="superscript"/>
              </w:rPr>
            </w:rPrChange>
          </w:rPr>
          <w:t>s</w:t>
        </w:r>
      </w:ins>
      <w:ins w:id="5239" w:author="PIERRE" w:date="2013-10-23T18:13:00Z">
        <w:r w:rsidRPr="00F9544A">
          <w:rPr>
            <w:rFonts w:ascii="Times New Roman" w:hAnsi="Times New Roman" w:cs="Times New Roman"/>
            <w:i/>
            <w:rPrChange w:id="5240" w:author="Leuveld, Koen" w:date="2013-10-24T20:43:00Z">
              <w:rPr>
                <w:rFonts w:ascii="Times New Roman" w:hAnsi="Times New Roman" w:cs="Times New Roman"/>
                <w:vertAlign w:val="superscript"/>
              </w:rPr>
            </w:rPrChange>
          </w:rPr>
          <w:t>, mais si le jeton de cet exercice est t</w:t>
        </w:r>
      </w:ins>
      <w:ins w:id="5241" w:author="PIERRE" w:date="2013-10-23T18:14:00Z">
        <w:r w:rsidRPr="00F9544A">
          <w:rPr>
            <w:rFonts w:ascii="Times New Roman" w:hAnsi="Times New Roman" w:cs="Times New Roman"/>
            <w:i/>
            <w:rPrChange w:id="5242" w:author="Leuveld, Koen" w:date="2013-10-24T20:43:00Z">
              <w:rPr>
                <w:rFonts w:ascii="Times New Roman" w:hAnsi="Times New Roman" w:cs="Times New Roman"/>
                <w:vertAlign w:val="superscript"/>
              </w:rPr>
            </w:rPrChange>
          </w:rPr>
          <w:t xml:space="preserve">iré à la réunion de paiement, </w:t>
        </w:r>
      </w:ins>
      <w:ins w:id="5243" w:author="Leuveld, Koen" w:date="2013-10-24T20:44:00Z">
        <w:r w:rsidR="00F9544A">
          <w:rPr>
            <w:rFonts w:ascii="Times New Roman" w:hAnsi="Times New Roman" w:cs="Times New Roman"/>
            <w:i/>
          </w:rPr>
          <w:t xml:space="preserve">vous </w:t>
        </w:r>
      </w:ins>
      <w:ins w:id="5244" w:author="PIERRE" w:date="2013-10-23T18:14:00Z">
        <w:del w:id="5245" w:author="Leuveld, Koen" w:date="2013-10-24T20:44:00Z">
          <w:r w:rsidRPr="00F9544A" w:rsidDel="00F9544A">
            <w:rPr>
              <w:rFonts w:ascii="Times New Roman" w:hAnsi="Times New Roman" w:cs="Times New Roman"/>
              <w:i/>
              <w:rPrChange w:id="5246" w:author="Leuveld, Koen" w:date="2013-10-24T20:43:00Z">
                <w:rPr>
                  <w:rFonts w:ascii="Times New Roman" w:hAnsi="Times New Roman" w:cs="Times New Roman"/>
                  <w:vertAlign w:val="superscript"/>
                </w:rPr>
              </w:rPrChange>
            </w:rPr>
            <w:delText xml:space="preserve">l’enquêté </w:delText>
          </w:r>
        </w:del>
        <w:del w:id="5247" w:author="Leuveld, Koen" w:date="2013-10-24T20:45:00Z">
          <w:r w:rsidRPr="00F9544A" w:rsidDel="00F9544A">
            <w:rPr>
              <w:rFonts w:ascii="Times New Roman" w:hAnsi="Times New Roman" w:cs="Times New Roman"/>
              <w:i/>
              <w:rPrChange w:id="5248" w:author="Leuveld, Koen" w:date="2013-10-24T20:43:00Z">
                <w:rPr>
                  <w:rFonts w:ascii="Times New Roman" w:hAnsi="Times New Roman" w:cs="Times New Roman"/>
                  <w:vertAlign w:val="superscript"/>
                </w:rPr>
              </w:rPrChange>
            </w:rPr>
            <w:delText>d</w:delText>
          </w:r>
        </w:del>
      </w:ins>
      <w:ins w:id="5249" w:author="Leuveld, Koen" w:date="2013-10-24T20:45:00Z">
        <w:r w:rsidR="00F9544A" w:rsidRPr="00F9544A">
          <w:rPr>
            <w:rFonts w:ascii="Times New Roman" w:hAnsi="Times New Roman" w:cs="Times New Roman"/>
            <w:i/>
            <w:rPrChange w:id="5250" w:author="Leuveld, Koen" w:date="2013-10-24T20:43:00Z">
              <w:rPr>
                <w:rFonts w:ascii="Times New Roman" w:hAnsi="Times New Roman" w:cs="Times New Roman"/>
                <w:i/>
              </w:rPr>
            </w:rPrChange>
          </w:rPr>
          <w:t>d</w:t>
        </w:r>
        <w:r w:rsidR="00F9544A">
          <w:rPr>
            <w:rFonts w:ascii="Times New Roman" w:hAnsi="Times New Roman" w:cs="Times New Roman"/>
            <w:i/>
          </w:rPr>
          <w:t>evrez</w:t>
        </w:r>
      </w:ins>
      <w:ins w:id="5251" w:author="PIERRE" w:date="2013-10-23T18:14:00Z">
        <w:del w:id="5252" w:author="Leuveld, Koen" w:date="2013-10-24T20:44:00Z">
          <w:r w:rsidRPr="00F9544A" w:rsidDel="00F9544A">
            <w:rPr>
              <w:rFonts w:ascii="Times New Roman" w:hAnsi="Times New Roman" w:cs="Times New Roman"/>
              <w:i/>
              <w:rPrChange w:id="5253" w:author="Leuveld, Koen" w:date="2013-10-24T20:43:00Z">
                <w:rPr>
                  <w:rFonts w:ascii="Times New Roman" w:hAnsi="Times New Roman" w:cs="Times New Roman"/>
                  <w:vertAlign w:val="superscript"/>
                </w:rPr>
              </w:rPrChange>
            </w:rPr>
            <w:delText>oi</w:delText>
          </w:r>
        </w:del>
        <w:del w:id="5254" w:author="Leuveld, Koen" w:date="2013-10-24T20:45:00Z">
          <w:r w:rsidRPr="00F9544A" w:rsidDel="00F9544A">
            <w:rPr>
              <w:rFonts w:ascii="Times New Roman" w:hAnsi="Times New Roman" w:cs="Times New Roman"/>
              <w:i/>
              <w:rPrChange w:id="5255" w:author="Leuveld, Koen" w:date="2013-10-24T20:43:00Z">
                <w:rPr>
                  <w:rFonts w:ascii="Times New Roman" w:hAnsi="Times New Roman" w:cs="Times New Roman"/>
                  <w:vertAlign w:val="superscript"/>
                </w:rPr>
              </w:rPrChange>
            </w:rPr>
            <w:delText>t</w:delText>
          </w:r>
        </w:del>
        <w:r w:rsidRPr="00F9544A">
          <w:rPr>
            <w:rFonts w:ascii="Times New Roman" w:hAnsi="Times New Roman" w:cs="Times New Roman"/>
            <w:i/>
            <w:rPrChange w:id="5256" w:author="Leuveld, Koen" w:date="2013-10-24T20:43:00Z">
              <w:rPr>
                <w:rFonts w:ascii="Times New Roman" w:hAnsi="Times New Roman" w:cs="Times New Roman"/>
                <w:vertAlign w:val="superscript"/>
              </w:rPr>
            </w:rPrChange>
          </w:rPr>
          <w:t xml:space="preserve"> choisir une enveloppe </w:t>
        </w:r>
      </w:ins>
      <w:ins w:id="5257" w:author="PIERRE" w:date="2013-10-23T18:15:00Z">
        <w:r w:rsidRPr="00F9544A">
          <w:rPr>
            <w:rFonts w:ascii="Times New Roman" w:hAnsi="Times New Roman" w:cs="Times New Roman"/>
            <w:i/>
            <w:rPrChange w:id="5258" w:author="Leuveld, Koen" w:date="2013-10-24T20:43:00Z">
              <w:rPr>
                <w:rFonts w:ascii="Times New Roman" w:hAnsi="Times New Roman" w:cs="Times New Roman"/>
                <w:vertAlign w:val="superscript"/>
              </w:rPr>
            </w:rPrChange>
          </w:rPr>
          <w:t>rempli</w:t>
        </w:r>
      </w:ins>
      <w:ins w:id="5259" w:author="PIERRE" w:date="2013-10-23T18:16:00Z">
        <w:r w:rsidRPr="00F9544A">
          <w:rPr>
            <w:rFonts w:ascii="Times New Roman" w:hAnsi="Times New Roman" w:cs="Times New Roman"/>
            <w:i/>
            <w:rPrChange w:id="5260" w:author="Leuveld, Koen" w:date="2013-10-24T20:43:00Z">
              <w:rPr>
                <w:rFonts w:ascii="Times New Roman" w:hAnsi="Times New Roman" w:cs="Times New Roman"/>
                <w:vertAlign w:val="superscript"/>
              </w:rPr>
            </w:rPrChange>
          </w:rPr>
          <w:t>e</w:t>
        </w:r>
      </w:ins>
      <w:ins w:id="5261" w:author="PIERRE" w:date="2013-10-23T18:15:00Z">
        <w:r w:rsidRPr="00F9544A">
          <w:rPr>
            <w:rFonts w:ascii="Times New Roman" w:hAnsi="Times New Roman" w:cs="Times New Roman"/>
            <w:i/>
            <w:rPrChange w:id="5262" w:author="Leuveld, Koen" w:date="2013-10-24T20:43:00Z">
              <w:rPr>
                <w:rFonts w:ascii="Times New Roman" w:hAnsi="Times New Roman" w:cs="Times New Roman"/>
                <w:vertAlign w:val="superscript"/>
              </w:rPr>
            </w:rPrChange>
          </w:rPr>
          <w:t xml:space="preserve"> par les autres habitants du village</w:t>
        </w:r>
      </w:ins>
      <w:ins w:id="5263" w:author="Leuveld, Koen" w:date="2013-10-24T20:43:00Z">
        <w:r w:rsidR="00F9544A">
          <w:rPr>
            <w:rFonts w:ascii="Times New Roman" w:hAnsi="Times New Roman" w:cs="Times New Roman"/>
            <w:i/>
          </w:rPr>
          <w:t> »</w:t>
        </w:r>
      </w:ins>
    </w:p>
    <w:p w:rsidR="002A57BD" w:rsidRPr="00442E10" w:rsidRDefault="00AF2F6F" w:rsidP="002A57BD">
      <w:pPr>
        <w:rPr>
          <w:rFonts w:ascii="Times New Roman" w:eastAsiaTheme="majorEastAsia" w:hAnsi="Times New Roman" w:cs="Times New Roman"/>
          <w:b/>
          <w:bCs/>
          <w:color w:val="4F81BD" w:themeColor="accent1"/>
          <w:szCs w:val="26"/>
          <w:lang w:eastAsia="en-US"/>
        </w:rPr>
      </w:pPr>
      <w:r w:rsidRPr="00AF2F6F">
        <w:rPr>
          <w:rFonts w:ascii="Times New Roman" w:eastAsiaTheme="majorEastAsia" w:hAnsi="Times New Roman" w:cs="Times New Roman"/>
          <w:b/>
          <w:bCs/>
          <w:color w:val="4F81BD" w:themeColor="accent1"/>
          <w:szCs w:val="26"/>
          <w:lang w:eastAsia="en-US"/>
          <w:rPrChange w:id="5264" w:author="PIERRE" w:date="2013-10-24T12:27:00Z">
            <w:rPr>
              <w:rFonts w:ascii="Times New Roman" w:eastAsiaTheme="majorEastAsia" w:hAnsi="Times New Roman" w:cs="Times New Roman"/>
              <w:b/>
              <w:bCs/>
              <w:color w:val="4F81BD" w:themeColor="accent1"/>
              <w:szCs w:val="26"/>
              <w:vertAlign w:val="superscript"/>
              <w:lang w:eastAsia="en-US"/>
            </w:rPr>
          </w:rPrChange>
        </w:rPr>
        <w:t>Exercice 4 : Exercice donne triple</w:t>
      </w:r>
    </w:p>
    <w:p w:rsidR="002A57BD" w:rsidRPr="00442E10" w:rsidRDefault="00AF2F6F" w:rsidP="00AF6156">
      <w:pPr>
        <w:pStyle w:val="ListParagraph"/>
        <w:numPr>
          <w:ilvl w:val="0"/>
          <w:numId w:val="9"/>
        </w:numPr>
        <w:jc w:val="both"/>
        <w:rPr>
          <w:rFonts w:ascii="Times New Roman" w:hAnsi="Times New Roman" w:cs="Times New Roman"/>
          <w:i/>
          <w:rPrChange w:id="5265" w:author="PIERRE" w:date="2013-10-24T12:27:00Z">
            <w:rPr>
              <w:rFonts w:ascii="Times New Roman" w:hAnsi="Times New Roman" w:cs="Times New Roman"/>
            </w:rPr>
          </w:rPrChange>
        </w:rPr>
      </w:pPr>
      <w:ins w:id="5266" w:author="PIERRE" w:date="2013-10-23T17:36:00Z">
        <w:r w:rsidRPr="00AF2F6F">
          <w:rPr>
            <w:rFonts w:ascii="Times New Roman" w:hAnsi="Times New Roman" w:cs="Times New Roman"/>
            <w:rPrChange w:id="5267" w:author="PIERRE" w:date="2013-10-24T12:27:00Z">
              <w:rPr>
                <w:rFonts w:ascii="Times New Roman" w:hAnsi="Times New Roman" w:cs="Times New Roman"/>
                <w:vertAlign w:val="superscript"/>
              </w:rPr>
            </w:rPrChange>
          </w:rPr>
          <w:t>«</w:t>
        </w:r>
        <w:r w:rsidRPr="00AF2F6F">
          <w:rPr>
            <w:rFonts w:ascii="Times New Roman" w:hAnsi="Times New Roman" w:cs="Times New Roman"/>
            <w:i/>
            <w:rPrChange w:id="5268" w:author="PIERRE" w:date="2013-10-24T12:27:00Z">
              <w:rPr>
                <w:rFonts w:ascii="Times New Roman" w:hAnsi="Times New Roman" w:cs="Times New Roman"/>
                <w:vertAlign w:val="superscript"/>
              </w:rPr>
            </w:rPrChange>
          </w:rPr>
          <w:t> </w:t>
        </w:r>
      </w:ins>
      <w:r w:rsidRPr="00AF2F6F">
        <w:rPr>
          <w:rFonts w:ascii="Times New Roman" w:hAnsi="Times New Roman" w:cs="Times New Roman"/>
          <w:i/>
          <w:rPrChange w:id="5269" w:author="PIERRE" w:date="2013-10-24T12:27:00Z">
            <w:rPr>
              <w:rFonts w:ascii="Times New Roman" w:hAnsi="Times New Roman" w:cs="Times New Roman"/>
              <w:vertAlign w:val="superscript"/>
            </w:rPr>
          </w:rPrChange>
        </w:rPr>
        <w:t>Maintenant, nous faisons l’exercice pour avoir réellement de l’argent</w:t>
      </w:r>
      <w:ins w:id="5270" w:author="PIERRE" w:date="2013-10-23T17:36:00Z">
        <w:r w:rsidRPr="00AF2F6F">
          <w:rPr>
            <w:rFonts w:ascii="Times New Roman" w:hAnsi="Times New Roman" w:cs="Times New Roman"/>
            <w:i/>
            <w:rPrChange w:id="5271" w:author="PIERRE" w:date="2013-10-24T12:27:00Z">
              <w:rPr>
                <w:rFonts w:ascii="Times New Roman" w:hAnsi="Times New Roman" w:cs="Times New Roman"/>
                <w:vertAlign w:val="superscript"/>
              </w:rPr>
            </w:rPrChange>
          </w:rPr>
          <w:t> »</w:t>
        </w:r>
      </w:ins>
    </w:p>
    <w:p w:rsidR="002A57BD" w:rsidRPr="00442E10" w:rsidRDefault="00AF2F6F" w:rsidP="00AF6156">
      <w:pPr>
        <w:pStyle w:val="ListParagraph"/>
        <w:numPr>
          <w:ilvl w:val="0"/>
          <w:numId w:val="9"/>
        </w:numPr>
        <w:jc w:val="both"/>
        <w:rPr>
          <w:rFonts w:ascii="Times New Roman" w:hAnsi="Times New Roman" w:cs="Times New Roman"/>
          <w:i/>
          <w:rPrChange w:id="5272" w:author="PIERRE" w:date="2013-10-24T12:27:00Z">
            <w:rPr>
              <w:rFonts w:ascii="Times New Roman" w:hAnsi="Times New Roman" w:cs="Times New Roman"/>
            </w:rPr>
          </w:rPrChange>
        </w:rPr>
      </w:pPr>
      <w:ins w:id="5273" w:author="PIERRE" w:date="2013-10-23T17:36:00Z">
        <w:r w:rsidRPr="00AF2F6F">
          <w:rPr>
            <w:rFonts w:ascii="Times New Roman" w:hAnsi="Times New Roman" w:cs="Times New Roman"/>
            <w:i/>
            <w:rPrChange w:id="5274" w:author="PIERRE" w:date="2013-10-24T12:27:00Z">
              <w:rPr>
                <w:rFonts w:ascii="Times New Roman" w:hAnsi="Times New Roman" w:cs="Times New Roman"/>
                <w:vertAlign w:val="superscript"/>
              </w:rPr>
            </w:rPrChange>
          </w:rPr>
          <w:t>« </w:t>
        </w:r>
      </w:ins>
      <w:r w:rsidRPr="00AF2F6F">
        <w:rPr>
          <w:rFonts w:ascii="Times New Roman" w:hAnsi="Times New Roman" w:cs="Times New Roman"/>
          <w:i/>
          <w:rPrChange w:id="5275" w:author="PIERRE" w:date="2013-10-24T12:27:00Z">
            <w:rPr>
              <w:rFonts w:ascii="Times New Roman" w:hAnsi="Times New Roman" w:cs="Times New Roman"/>
              <w:vertAlign w:val="superscript"/>
            </w:rPr>
          </w:rPrChange>
        </w:rPr>
        <w:t xml:space="preserve">Vous avez  10 </w:t>
      </w:r>
      <w:del w:id="5276" w:author="PIERRE" w:date="2013-10-23T17:37:00Z">
        <w:r w:rsidRPr="00AF2F6F">
          <w:rPr>
            <w:rFonts w:ascii="Times New Roman" w:hAnsi="Times New Roman" w:cs="Times New Roman"/>
            <w:i/>
            <w:rPrChange w:id="5277" w:author="PIERRE" w:date="2013-10-24T12:27:00Z">
              <w:rPr>
                <w:rFonts w:ascii="Times New Roman" w:hAnsi="Times New Roman" w:cs="Times New Roman"/>
                <w:vertAlign w:val="superscript"/>
              </w:rPr>
            </w:rPrChange>
          </w:rPr>
          <w:delText xml:space="preserve">coupons </w:delText>
        </w:r>
      </w:del>
      <w:ins w:id="5278" w:author="PIERRE" w:date="2013-10-23T17:37:00Z">
        <w:r w:rsidRPr="00AF2F6F">
          <w:rPr>
            <w:rFonts w:ascii="Times New Roman" w:hAnsi="Times New Roman" w:cs="Times New Roman"/>
            <w:i/>
            <w:rPrChange w:id="5279" w:author="PIERRE" w:date="2013-10-24T12:27:00Z">
              <w:rPr>
                <w:rFonts w:ascii="Times New Roman" w:hAnsi="Times New Roman" w:cs="Times New Roman"/>
                <w:i/>
                <w:vertAlign w:val="superscript"/>
              </w:rPr>
            </w:rPrChange>
          </w:rPr>
          <w:t xml:space="preserve">pièces </w:t>
        </w:r>
      </w:ins>
      <w:r w:rsidRPr="00AF2F6F">
        <w:rPr>
          <w:rFonts w:ascii="Times New Roman" w:hAnsi="Times New Roman" w:cs="Times New Roman"/>
          <w:i/>
          <w:rPrChange w:id="5280" w:author="PIERRE" w:date="2013-10-24T12:27:00Z">
            <w:rPr>
              <w:rFonts w:ascii="Times New Roman" w:hAnsi="Times New Roman" w:cs="Times New Roman"/>
              <w:vertAlign w:val="superscript"/>
            </w:rPr>
          </w:rPrChange>
        </w:rPr>
        <w:t xml:space="preserve">et chaque </w:t>
      </w:r>
      <w:del w:id="5281" w:author="Leuveld, Koen" w:date="2013-10-24T16:26:00Z">
        <w:r w:rsidRPr="00AF2F6F" w:rsidDel="00D66175">
          <w:rPr>
            <w:rFonts w:ascii="Times New Roman" w:hAnsi="Times New Roman" w:cs="Times New Roman"/>
            <w:i/>
            <w:rPrChange w:id="5282" w:author="PIERRE" w:date="2013-10-24T12:27:00Z">
              <w:rPr>
                <w:rFonts w:ascii="Times New Roman" w:hAnsi="Times New Roman" w:cs="Times New Roman"/>
                <w:vertAlign w:val="superscript"/>
              </w:rPr>
            </w:rPrChange>
          </w:rPr>
          <w:delText>coupon</w:delText>
        </w:r>
      </w:del>
      <w:ins w:id="5283" w:author="Leuveld, Koen" w:date="2013-10-24T16:26:00Z">
        <w:r w:rsidR="00D66175">
          <w:rPr>
            <w:rFonts w:ascii="Times New Roman" w:hAnsi="Times New Roman" w:cs="Times New Roman"/>
            <w:i/>
          </w:rPr>
          <w:t>pièce</w:t>
        </w:r>
      </w:ins>
      <w:r w:rsidRPr="00AF2F6F">
        <w:rPr>
          <w:rFonts w:ascii="Times New Roman" w:hAnsi="Times New Roman" w:cs="Times New Roman"/>
          <w:i/>
          <w:rPrChange w:id="5284" w:author="PIERRE" w:date="2013-10-24T12:27:00Z">
            <w:rPr>
              <w:rFonts w:ascii="Times New Roman" w:hAnsi="Times New Roman" w:cs="Times New Roman"/>
              <w:vertAlign w:val="superscript"/>
            </w:rPr>
          </w:rPrChange>
        </w:rPr>
        <w:t xml:space="preserve"> vaut 100 </w:t>
      </w:r>
      <w:proofErr w:type="spellStart"/>
      <w:r w:rsidRPr="00AF2F6F">
        <w:rPr>
          <w:rFonts w:ascii="Times New Roman" w:hAnsi="Times New Roman" w:cs="Times New Roman"/>
          <w:i/>
          <w:rPrChange w:id="5285" w:author="PIERRE" w:date="2013-10-24T12:27:00Z">
            <w:rPr>
              <w:rFonts w:ascii="Times New Roman" w:hAnsi="Times New Roman" w:cs="Times New Roman"/>
              <w:vertAlign w:val="superscript"/>
            </w:rPr>
          </w:rPrChange>
        </w:rPr>
        <w:t>fCFA</w:t>
      </w:r>
      <w:proofErr w:type="spellEnd"/>
      <w:ins w:id="5286" w:author="PIERRE" w:date="2013-10-23T17:37:00Z">
        <w:r w:rsidRPr="00AF2F6F">
          <w:rPr>
            <w:rFonts w:ascii="Times New Roman" w:hAnsi="Times New Roman" w:cs="Times New Roman"/>
            <w:i/>
            <w:rPrChange w:id="5287" w:author="PIERRE" w:date="2013-10-24T12:27:00Z">
              <w:rPr>
                <w:rFonts w:ascii="Times New Roman" w:hAnsi="Times New Roman" w:cs="Times New Roman"/>
                <w:vertAlign w:val="superscript"/>
              </w:rPr>
            </w:rPrChange>
          </w:rPr>
          <w:t> »</w:t>
        </w:r>
      </w:ins>
      <w:r w:rsidRPr="00AF2F6F">
        <w:rPr>
          <w:rFonts w:ascii="Times New Roman" w:hAnsi="Times New Roman" w:cs="Times New Roman"/>
          <w:i/>
          <w:rPrChange w:id="5288" w:author="PIERRE" w:date="2013-10-24T12:27:00Z">
            <w:rPr>
              <w:rFonts w:ascii="Times New Roman" w:hAnsi="Times New Roman" w:cs="Times New Roman"/>
              <w:vertAlign w:val="superscript"/>
            </w:rPr>
          </w:rPrChange>
        </w:rPr>
        <w:t>.</w:t>
      </w:r>
    </w:p>
    <w:p w:rsidR="002A57BD" w:rsidRPr="00442E10" w:rsidRDefault="00AF2F6F" w:rsidP="00AF6156">
      <w:pPr>
        <w:pStyle w:val="ListParagraph"/>
        <w:numPr>
          <w:ilvl w:val="0"/>
          <w:numId w:val="9"/>
        </w:numPr>
        <w:jc w:val="both"/>
        <w:rPr>
          <w:rFonts w:ascii="Times New Roman" w:hAnsi="Times New Roman" w:cs="Times New Roman"/>
          <w:i/>
          <w:rPrChange w:id="5289" w:author="PIERRE" w:date="2013-10-24T12:27:00Z">
            <w:rPr>
              <w:rFonts w:ascii="Times New Roman" w:hAnsi="Times New Roman" w:cs="Times New Roman"/>
            </w:rPr>
          </w:rPrChange>
        </w:rPr>
      </w:pPr>
      <w:ins w:id="5290" w:author="PIERRE" w:date="2013-10-23T17:37:00Z">
        <w:r w:rsidRPr="00AF2F6F">
          <w:rPr>
            <w:rFonts w:ascii="Times New Roman" w:hAnsi="Times New Roman" w:cs="Times New Roman"/>
            <w:i/>
            <w:rPrChange w:id="5291" w:author="PIERRE" w:date="2013-10-24T12:27:00Z">
              <w:rPr>
                <w:rFonts w:ascii="Times New Roman" w:hAnsi="Times New Roman" w:cs="Times New Roman"/>
                <w:vertAlign w:val="superscript"/>
              </w:rPr>
            </w:rPrChange>
          </w:rPr>
          <w:t>« </w:t>
        </w:r>
      </w:ins>
      <w:r w:rsidRPr="00AF2F6F">
        <w:rPr>
          <w:rFonts w:ascii="Times New Roman" w:hAnsi="Times New Roman" w:cs="Times New Roman"/>
          <w:i/>
          <w:rPrChange w:id="5292" w:author="PIERRE" w:date="2013-10-24T12:27:00Z">
            <w:rPr>
              <w:rFonts w:ascii="Times New Roman" w:hAnsi="Times New Roman" w:cs="Times New Roman"/>
              <w:vertAlign w:val="superscript"/>
            </w:rPr>
          </w:rPrChange>
        </w:rPr>
        <w:t xml:space="preserve">Vous pouvez envoyer une partie de ces </w:t>
      </w:r>
      <w:del w:id="5293" w:author="Leuveld, Koen" w:date="2013-10-24T16:26:00Z">
        <w:r w:rsidRPr="00AF2F6F" w:rsidDel="00D66175">
          <w:rPr>
            <w:rFonts w:ascii="Times New Roman" w:hAnsi="Times New Roman" w:cs="Times New Roman"/>
            <w:i/>
            <w:rPrChange w:id="5294" w:author="PIERRE" w:date="2013-10-24T12:27:00Z">
              <w:rPr>
                <w:rFonts w:ascii="Times New Roman" w:hAnsi="Times New Roman" w:cs="Times New Roman"/>
                <w:vertAlign w:val="superscript"/>
              </w:rPr>
            </w:rPrChange>
          </w:rPr>
          <w:delText>coupon</w:delText>
        </w:r>
      </w:del>
      <w:ins w:id="5295" w:author="Leuveld, Koen" w:date="2013-10-24T16:26:00Z">
        <w:r w:rsidR="00D66175">
          <w:rPr>
            <w:rFonts w:ascii="Times New Roman" w:hAnsi="Times New Roman" w:cs="Times New Roman"/>
            <w:i/>
          </w:rPr>
          <w:t>pièce</w:t>
        </w:r>
      </w:ins>
      <w:r w:rsidRPr="00AF2F6F">
        <w:rPr>
          <w:rFonts w:ascii="Times New Roman" w:hAnsi="Times New Roman" w:cs="Times New Roman"/>
          <w:i/>
          <w:rPrChange w:id="5296" w:author="PIERRE" w:date="2013-10-24T12:27:00Z">
            <w:rPr>
              <w:rFonts w:ascii="Times New Roman" w:hAnsi="Times New Roman" w:cs="Times New Roman"/>
              <w:vertAlign w:val="superscript"/>
            </w:rPr>
          </w:rPrChange>
        </w:rPr>
        <w:t>s à quelqu’un d’autre ou vous pouvez tou</w:t>
      </w:r>
      <w:ins w:id="5297" w:author="Leuveld, Koen" w:date="2013-10-24T20:46:00Z">
        <w:r w:rsidR="00F9544A">
          <w:rPr>
            <w:rFonts w:ascii="Times New Roman" w:hAnsi="Times New Roman" w:cs="Times New Roman"/>
            <w:i/>
          </w:rPr>
          <w:t>te</w:t>
        </w:r>
      </w:ins>
      <w:r w:rsidRPr="00AF2F6F">
        <w:rPr>
          <w:rFonts w:ascii="Times New Roman" w:hAnsi="Times New Roman" w:cs="Times New Roman"/>
          <w:i/>
          <w:rPrChange w:id="5298" w:author="PIERRE" w:date="2013-10-24T12:27:00Z">
            <w:rPr>
              <w:rFonts w:ascii="Times New Roman" w:hAnsi="Times New Roman" w:cs="Times New Roman"/>
              <w:vertAlign w:val="superscript"/>
            </w:rPr>
          </w:rPrChange>
        </w:rPr>
        <w:t>s les garder pour vous</w:t>
      </w:r>
      <w:ins w:id="5299" w:author="PIERRE" w:date="2013-10-23T17:37:00Z">
        <w:r w:rsidRPr="00AF2F6F">
          <w:rPr>
            <w:rFonts w:ascii="Times New Roman" w:hAnsi="Times New Roman" w:cs="Times New Roman"/>
            <w:i/>
            <w:rPrChange w:id="5300" w:author="PIERRE" w:date="2013-10-24T12:27:00Z">
              <w:rPr>
                <w:rFonts w:ascii="Times New Roman" w:hAnsi="Times New Roman" w:cs="Times New Roman"/>
                <w:vertAlign w:val="superscript"/>
              </w:rPr>
            </w:rPrChange>
          </w:rPr>
          <w:t> »</w:t>
        </w:r>
      </w:ins>
      <w:r w:rsidRPr="00AF2F6F">
        <w:rPr>
          <w:rFonts w:ascii="Times New Roman" w:hAnsi="Times New Roman" w:cs="Times New Roman"/>
          <w:i/>
          <w:rPrChange w:id="5301" w:author="PIERRE" w:date="2013-10-24T12:27:00Z">
            <w:rPr>
              <w:rFonts w:ascii="Times New Roman" w:hAnsi="Times New Roman" w:cs="Times New Roman"/>
              <w:vertAlign w:val="superscript"/>
            </w:rPr>
          </w:rPrChange>
        </w:rPr>
        <w:t>.</w:t>
      </w:r>
    </w:p>
    <w:p w:rsidR="002A57BD" w:rsidRPr="00442E10" w:rsidRDefault="00AF2F6F" w:rsidP="00AF6156">
      <w:pPr>
        <w:pStyle w:val="ListParagraph"/>
        <w:numPr>
          <w:ilvl w:val="0"/>
          <w:numId w:val="9"/>
        </w:numPr>
        <w:jc w:val="both"/>
        <w:rPr>
          <w:rFonts w:ascii="Times New Roman" w:hAnsi="Times New Roman" w:cs="Times New Roman"/>
        </w:rPr>
      </w:pPr>
      <w:ins w:id="5302" w:author="PIERRE" w:date="2013-10-23T17:37:00Z">
        <w:r w:rsidRPr="00AF2F6F">
          <w:rPr>
            <w:rFonts w:ascii="Times New Roman" w:hAnsi="Times New Roman" w:cs="Times New Roman"/>
            <w:i/>
            <w:rPrChange w:id="5303" w:author="PIERRE" w:date="2013-10-24T12:27:00Z">
              <w:rPr>
                <w:rFonts w:ascii="Times New Roman" w:hAnsi="Times New Roman" w:cs="Times New Roman"/>
                <w:vertAlign w:val="superscript"/>
              </w:rPr>
            </w:rPrChange>
          </w:rPr>
          <w:t>« </w:t>
        </w:r>
      </w:ins>
      <w:r w:rsidRPr="00AF2F6F">
        <w:rPr>
          <w:rFonts w:ascii="Times New Roman" w:hAnsi="Times New Roman" w:cs="Times New Roman"/>
          <w:i/>
          <w:rPrChange w:id="5304" w:author="PIERRE" w:date="2013-10-24T12:27:00Z">
            <w:rPr>
              <w:rFonts w:ascii="Times New Roman" w:hAnsi="Times New Roman" w:cs="Times New Roman"/>
              <w:vertAlign w:val="superscript"/>
            </w:rPr>
          </w:rPrChange>
        </w:rPr>
        <w:t xml:space="preserve">Les </w:t>
      </w:r>
      <w:del w:id="5305" w:author="PIERRE" w:date="2013-10-23T17:37:00Z">
        <w:r w:rsidRPr="00AF2F6F">
          <w:rPr>
            <w:rFonts w:ascii="Times New Roman" w:hAnsi="Times New Roman" w:cs="Times New Roman"/>
            <w:i/>
            <w:rPrChange w:id="5306" w:author="PIERRE" w:date="2013-10-24T12:27:00Z">
              <w:rPr>
                <w:rFonts w:ascii="Times New Roman" w:hAnsi="Times New Roman" w:cs="Times New Roman"/>
                <w:vertAlign w:val="superscript"/>
              </w:rPr>
            </w:rPrChange>
          </w:rPr>
          <w:delText xml:space="preserve">coupons </w:delText>
        </w:r>
      </w:del>
      <w:ins w:id="5307" w:author="PIERRE" w:date="2013-10-23T17:37:00Z">
        <w:r w:rsidRPr="00AF2F6F">
          <w:rPr>
            <w:rFonts w:ascii="Times New Roman" w:hAnsi="Times New Roman" w:cs="Times New Roman"/>
            <w:i/>
            <w:rPrChange w:id="5308" w:author="PIERRE" w:date="2013-10-24T12:27:00Z">
              <w:rPr>
                <w:rFonts w:ascii="Times New Roman" w:hAnsi="Times New Roman" w:cs="Times New Roman"/>
                <w:vertAlign w:val="superscript"/>
              </w:rPr>
            </w:rPrChange>
          </w:rPr>
          <w:t xml:space="preserve">pièces </w:t>
        </w:r>
      </w:ins>
      <w:r w:rsidRPr="00AF2F6F">
        <w:rPr>
          <w:rFonts w:ascii="Times New Roman" w:hAnsi="Times New Roman" w:cs="Times New Roman"/>
          <w:i/>
          <w:rPrChange w:id="5309" w:author="PIERRE" w:date="2013-10-24T12:27:00Z">
            <w:rPr>
              <w:rFonts w:ascii="Times New Roman" w:hAnsi="Times New Roman" w:cs="Times New Roman"/>
              <w:vertAlign w:val="superscript"/>
            </w:rPr>
          </w:rPrChange>
        </w:rPr>
        <w:t>que vous envoyez à quelqu’un d’autre seront automatiquement triplé</w:t>
      </w:r>
      <w:ins w:id="5310" w:author="Leuveld, Koen" w:date="2013-10-24T20:47:00Z">
        <w:r w:rsidR="00F9544A">
          <w:rPr>
            <w:rFonts w:ascii="Times New Roman" w:hAnsi="Times New Roman" w:cs="Times New Roman"/>
            <w:i/>
          </w:rPr>
          <w:t>e</w:t>
        </w:r>
      </w:ins>
      <w:r w:rsidRPr="00AF2F6F">
        <w:rPr>
          <w:rFonts w:ascii="Times New Roman" w:hAnsi="Times New Roman" w:cs="Times New Roman"/>
          <w:i/>
          <w:rPrChange w:id="5311" w:author="PIERRE" w:date="2013-10-24T12:27:00Z">
            <w:rPr>
              <w:rFonts w:ascii="Times New Roman" w:hAnsi="Times New Roman" w:cs="Times New Roman"/>
              <w:vertAlign w:val="superscript"/>
            </w:rPr>
          </w:rPrChange>
        </w:rPr>
        <w:t>s. Vous pouvez regarder les quantités ici</w:t>
      </w:r>
      <w:ins w:id="5312" w:author="PIERRE" w:date="2013-10-23T17:37:00Z">
        <w:r w:rsidRPr="00AF2F6F">
          <w:rPr>
            <w:rFonts w:ascii="Times New Roman" w:hAnsi="Times New Roman" w:cs="Times New Roman"/>
            <w:i/>
            <w:rPrChange w:id="5313" w:author="PIERRE" w:date="2013-10-24T12:27:00Z">
              <w:rPr>
                <w:rFonts w:ascii="Times New Roman" w:hAnsi="Times New Roman" w:cs="Times New Roman"/>
                <w:vertAlign w:val="superscript"/>
              </w:rPr>
            </w:rPrChange>
          </w:rPr>
          <w:t> »</w:t>
        </w:r>
      </w:ins>
      <w:r w:rsidRPr="00AF2F6F">
        <w:rPr>
          <w:rFonts w:ascii="Times New Roman" w:hAnsi="Times New Roman" w:cs="Times New Roman"/>
          <w:rPrChange w:id="5314" w:author="PIERRE" w:date="2013-10-24T12:27:00Z">
            <w:rPr>
              <w:rFonts w:ascii="Times New Roman" w:hAnsi="Times New Roman" w:cs="Times New Roman"/>
              <w:vertAlign w:val="superscript"/>
            </w:rPr>
          </w:rPrChange>
        </w:rPr>
        <w:t xml:space="preserve"> (MONTREZ-LUI LE SCHEMA DE L’EXERCICE).</w:t>
      </w:r>
    </w:p>
    <w:p w:rsidR="002A57BD" w:rsidRPr="00442E10" w:rsidRDefault="00AF2F6F" w:rsidP="00AF6156">
      <w:pPr>
        <w:pStyle w:val="ListParagraph"/>
        <w:numPr>
          <w:ilvl w:val="0"/>
          <w:numId w:val="9"/>
        </w:numPr>
        <w:jc w:val="both"/>
        <w:rPr>
          <w:rFonts w:ascii="Times New Roman" w:hAnsi="Times New Roman" w:cs="Times New Roman"/>
          <w:i/>
          <w:rPrChange w:id="5315" w:author="PIERRE" w:date="2013-10-24T12:27:00Z">
            <w:rPr>
              <w:rFonts w:ascii="Times New Roman" w:hAnsi="Times New Roman" w:cs="Times New Roman"/>
            </w:rPr>
          </w:rPrChange>
        </w:rPr>
      </w:pPr>
      <w:ins w:id="5316" w:author="PIERRE" w:date="2013-10-23T17:38:00Z">
        <w:r w:rsidRPr="00AF2F6F">
          <w:rPr>
            <w:rFonts w:ascii="Times New Roman" w:hAnsi="Times New Roman" w:cs="Times New Roman"/>
            <w:i/>
            <w:rPrChange w:id="5317" w:author="PIERRE" w:date="2013-10-24T12:27:00Z">
              <w:rPr>
                <w:rFonts w:ascii="Times New Roman" w:hAnsi="Times New Roman" w:cs="Times New Roman"/>
                <w:vertAlign w:val="superscript"/>
              </w:rPr>
            </w:rPrChange>
          </w:rPr>
          <w:lastRenderedPageBreak/>
          <w:t>« </w:t>
        </w:r>
      </w:ins>
      <w:r w:rsidRPr="00AF2F6F">
        <w:rPr>
          <w:rFonts w:ascii="Times New Roman" w:hAnsi="Times New Roman" w:cs="Times New Roman"/>
          <w:i/>
          <w:rPrChange w:id="5318" w:author="PIERRE" w:date="2013-10-24T12:27:00Z">
            <w:rPr>
              <w:rFonts w:ascii="Times New Roman" w:hAnsi="Times New Roman" w:cs="Times New Roman"/>
              <w:vertAlign w:val="superscript"/>
            </w:rPr>
          </w:rPrChange>
        </w:rPr>
        <w:t xml:space="preserve">Ce qui signifie que si vous envoyez 1 </w:t>
      </w:r>
      <w:del w:id="5319" w:author="Leuveld, Koen" w:date="2013-10-24T16:26:00Z">
        <w:r w:rsidRPr="00AF2F6F" w:rsidDel="00D66175">
          <w:rPr>
            <w:rFonts w:ascii="Times New Roman" w:hAnsi="Times New Roman" w:cs="Times New Roman"/>
            <w:i/>
            <w:rPrChange w:id="5320" w:author="PIERRE" w:date="2013-10-24T12:27:00Z">
              <w:rPr>
                <w:rFonts w:ascii="Times New Roman" w:hAnsi="Times New Roman" w:cs="Times New Roman"/>
                <w:vertAlign w:val="superscript"/>
              </w:rPr>
            </w:rPrChange>
          </w:rPr>
          <w:delText>coupon</w:delText>
        </w:r>
      </w:del>
      <w:ins w:id="5321" w:author="Leuveld, Koen" w:date="2013-10-24T16:26:00Z">
        <w:r w:rsidR="00D66175">
          <w:rPr>
            <w:rFonts w:ascii="Times New Roman" w:hAnsi="Times New Roman" w:cs="Times New Roman"/>
            <w:i/>
          </w:rPr>
          <w:t>pièce</w:t>
        </w:r>
      </w:ins>
      <w:r w:rsidRPr="00AF2F6F">
        <w:rPr>
          <w:rFonts w:ascii="Times New Roman" w:hAnsi="Times New Roman" w:cs="Times New Roman"/>
          <w:i/>
          <w:rPrChange w:id="5322" w:author="PIERRE" w:date="2013-10-24T12:27:00Z">
            <w:rPr>
              <w:rFonts w:ascii="Times New Roman" w:hAnsi="Times New Roman" w:cs="Times New Roman"/>
              <w:vertAlign w:val="superscript"/>
            </w:rPr>
          </w:rPrChange>
        </w:rPr>
        <w:t xml:space="preserve"> qui vaut 100fCFA, l’autre personne recevra 3 </w:t>
      </w:r>
      <w:del w:id="5323" w:author="Leuveld, Koen" w:date="2013-10-24T16:26:00Z">
        <w:r w:rsidRPr="00AF2F6F" w:rsidDel="00D66175">
          <w:rPr>
            <w:rFonts w:ascii="Times New Roman" w:hAnsi="Times New Roman" w:cs="Times New Roman"/>
            <w:i/>
            <w:rPrChange w:id="5324" w:author="PIERRE" w:date="2013-10-24T12:27:00Z">
              <w:rPr>
                <w:rFonts w:ascii="Times New Roman" w:hAnsi="Times New Roman" w:cs="Times New Roman"/>
                <w:vertAlign w:val="superscript"/>
              </w:rPr>
            </w:rPrChange>
          </w:rPr>
          <w:delText>coupon</w:delText>
        </w:r>
      </w:del>
      <w:ins w:id="5325" w:author="Leuveld, Koen" w:date="2013-10-24T16:26:00Z">
        <w:r w:rsidR="00D66175">
          <w:rPr>
            <w:rFonts w:ascii="Times New Roman" w:hAnsi="Times New Roman" w:cs="Times New Roman"/>
            <w:i/>
          </w:rPr>
          <w:t>pièce</w:t>
        </w:r>
      </w:ins>
      <w:r w:rsidRPr="00AF2F6F">
        <w:rPr>
          <w:rFonts w:ascii="Times New Roman" w:hAnsi="Times New Roman" w:cs="Times New Roman"/>
          <w:i/>
          <w:rPrChange w:id="5326" w:author="PIERRE" w:date="2013-10-24T12:27:00Z">
            <w:rPr>
              <w:rFonts w:ascii="Times New Roman" w:hAnsi="Times New Roman" w:cs="Times New Roman"/>
              <w:vertAlign w:val="superscript"/>
            </w:rPr>
          </w:rPrChange>
        </w:rPr>
        <w:t xml:space="preserve">s qui valent au total 300 </w:t>
      </w:r>
      <w:proofErr w:type="spellStart"/>
      <w:r w:rsidRPr="00AF2F6F">
        <w:rPr>
          <w:rFonts w:ascii="Times New Roman" w:hAnsi="Times New Roman" w:cs="Times New Roman"/>
          <w:i/>
          <w:rPrChange w:id="5327" w:author="PIERRE" w:date="2013-10-24T12:27:00Z">
            <w:rPr>
              <w:rFonts w:ascii="Times New Roman" w:hAnsi="Times New Roman" w:cs="Times New Roman"/>
              <w:vertAlign w:val="superscript"/>
            </w:rPr>
          </w:rPrChange>
        </w:rPr>
        <w:t>fCFA</w:t>
      </w:r>
      <w:proofErr w:type="spellEnd"/>
      <w:r w:rsidRPr="00AF2F6F">
        <w:rPr>
          <w:rFonts w:ascii="Times New Roman" w:hAnsi="Times New Roman" w:cs="Times New Roman"/>
          <w:i/>
          <w:rPrChange w:id="5328" w:author="PIERRE" w:date="2013-10-24T12:27:00Z">
            <w:rPr>
              <w:rFonts w:ascii="Times New Roman" w:hAnsi="Times New Roman" w:cs="Times New Roman"/>
              <w:vertAlign w:val="superscript"/>
            </w:rPr>
          </w:rPrChange>
        </w:rPr>
        <w:t xml:space="preserve">. Si vous envoyez 2 </w:t>
      </w:r>
      <w:del w:id="5329" w:author="Leuveld, Koen" w:date="2013-10-24T16:26:00Z">
        <w:r w:rsidRPr="00AF2F6F" w:rsidDel="00D66175">
          <w:rPr>
            <w:rFonts w:ascii="Times New Roman" w:hAnsi="Times New Roman" w:cs="Times New Roman"/>
            <w:i/>
            <w:rPrChange w:id="5330" w:author="PIERRE" w:date="2013-10-24T12:27:00Z">
              <w:rPr>
                <w:rFonts w:ascii="Times New Roman" w:hAnsi="Times New Roman" w:cs="Times New Roman"/>
                <w:vertAlign w:val="superscript"/>
              </w:rPr>
            </w:rPrChange>
          </w:rPr>
          <w:delText>coupon</w:delText>
        </w:r>
      </w:del>
      <w:ins w:id="5331" w:author="Leuveld, Koen" w:date="2013-10-24T16:26:00Z">
        <w:r w:rsidR="00D66175">
          <w:rPr>
            <w:rFonts w:ascii="Times New Roman" w:hAnsi="Times New Roman" w:cs="Times New Roman"/>
            <w:i/>
          </w:rPr>
          <w:t>pièce</w:t>
        </w:r>
      </w:ins>
      <w:r w:rsidRPr="00AF2F6F">
        <w:rPr>
          <w:rFonts w:ascii="Times New Roman" w:hAnsi="Times New Roman" w:cs="Times New Roman"/>
          <w:i/>
          <w:rPrChange w:id="5332" w:author="PIERRE" w:date="2013-10-24T12:27:00Z">
            <w:rPr>
              <w:rFonts w:ascii="Times New Roman" w:hAnsi="Times New Roman" w:cs="Times New Roman"/>
              <w:vertAlign w:val="superscript"/>
            </w:rPr>
          </w:rPrChange>
        </w:rPr>
        <w:t xml:space="preserve">s qui valent au total 200fCFA, l’autre personne recevra 6 </w:t>
      </w:r>
      <w:del w:id="5333" w:author="Leuveld, Koen" w:date="2013-10-24T16:26:00Z">
        <w:r w:rsidRPr="00AF2F6F" w:rsidDel="00D66175">
          <w:rPr>
            <w:rFonts w:ascii="Times New Roman" w:hAnsi="Times New Roman" w:cs="Times New Roman"/>
            <w:i/>
            <w:rPrChange w:id="5334" w:author="PIERRE" w:date="2013-10-24T12:27:00Z">
              <w:rPr>
                <w:rFonts w:ascii="Times New Roman" w:hAnsi="Times New Roman" w:cs="Times New Roman"/>
                <w:vertAlign w:val="superscript"/>
              </w:rPr>
            </w:rPrChange>
          </w:rPr>
          <w:delText>coupon</w:delText>
        </w:r>
      </w:del>
      <w:ins w:id="5335" w:author="Leuveld, Koen" w:date="2013-10-24T16:26:00Z">
        <w:r w:rsidR="00D66175">
          <w:rPr>
            <w:rFonts w:ascii="Times New Roman" w:hAnsi="Times New Roman" w:cs="Times New Roman"/>
            <w:i/>
          </w:rPr>
          <w:t>pièce</w:t>
        </w:r>
      </w:ins>
      <w:r w:rsidRPr="00AF2F6F">
        <w:rPr>
          <w:rFonts w:ascii="Times New Roman" w:hAnsi="Times New Roman" w:cs="Times New Roman"/>
          <w:i/>
          <w:rPrChange w:id="5336" w:author="PIERRE" w:date="2013-10-24T12:27:00Z">
            <w:rPr>
              <w:rFonts w:ascii="Times New Roman" w:hAnsi="Times New Roman" w:cs="Times New Roman"/>
              <w:vertAlign w:val="superscript"/>
            </w:rPr>
          </w:rPrChange>
        </w:rPr>
        <w:t xml:space="preserve">s qui valent au total 600 </w:t>
      </w:r>
      <w:proofErr w:type="spellStart"/>
      <w:r w:rsidRPr="00AF2F6F">
        <w:rPr>
          <w:rFonts w:ascii="Times New Roman" w:hAnsi="Times New Roman" w:cs="Times New Roman"/>
          <w:i/>
          <w:rPrChange w:id="5337" w:author="PIERRE" w:date="2013-10-24T12:27:00Z">
            <w:rPr>
              <w:rFonts w:ascii="Times New Roman" w:hAnsi="Times New Roman" w:cs="Times New Roman"/>
              <w:vertAlign w:val="superscript"/>
            </w:rPr>
          </w:rPrChange>
        </w:rPr>
        <w:t>fCFA</w:t>
      </w:r>
      <w:proofErr w:type="spellEnd"/>
      <w:r w:rsidRPr="00AF2F6F">
        <w:rPr>
          <w:rFonts w:ascii="Times New Roman" w:hAnsi="Times New Roman" w:cs="Times New Roman"/>
          <w:i/>
          <w:rPrChange w:id="5338" w:author="PIERRE" w:date="2013-10-24T12:27:00Z">
            <w:rPr>
              <w:rFonts w:ascii="Times New Roman" w:hAnsi="Times New Roman" w:cs="Times New Roman"/>
              <w:vertAlign w:val="superscript"/>
            </w:rPr>
          </w:rPrChange>
        </w:rPr>
        <w:t xml:space="preserve"> Si vous envoyez 3 </w:t>
      </w:r>
      <w:del w:id="5339" w:author="Leuveld, Koen" w:date="2013-10-24T16:26:00Z">
        <w:r w:rsidRPr="00AF2F6F" w:rsidDel="00D66175">
          <w:rPr>
            <w:rFonts w:ascii="Times New Roman" w:hAnsi="Times New Roman" w:cs="Times New Roman"/>
            <w:i/>
            <w:rPrChange w:id="5340" w:author="PIERRE" w:date="2013-10-24T12:27:00Z">
              <w:rPr>
                <w:rFonts w:ascii="Times New Roman" w:hAnsi="Times New Roman" w:cs="Times New Roman"/>
                <w:vertAlign w:val="superscript"/>
              </w:rPr>
            </w:rPrChange>
          </w:rPr>
          <w:delText>coupon</w:delText>
        </w:r>
      </w:del>
      <w:ins w:id="5341" w:author="Leuveld, Koen" w:date="2013-10-24T16:26:00Z">
        <w:r w:rsidR="00D66175">
          <w:rPr>
            <w:rFonts w:ascii="Times New Roman" w:hAnsi="Times New Roman" w:cs="Times New Roman"/>
            <w:i/>
          </w:rPr>
          <w:t>pièce</w:t>
        </w:r>
      </w:ins>
      <w:r w:rsidRPr="00AF2F6F">
        <w:rPr>
          <w:rFonts w:ascii="Times New Roman" w:hAnsi="Times New Roman" w:cs="Times New Roman"/>
          <w:i/>
          <w:rPrChange w:id="5342" w:author="PIERRE" w:date="2013-10-24T12:27:00Z">
            <w:rPr>
              <w:rFonts w:ascii="Times New Roman" w:hAnsi="Times New Roman" w:cs="Times New Roman"/>
              <w:vertAlign w:val="superscript"/>
            </w:rPr>
          </w:rPrChange>
        </w:rPr>
        <w:t xml:space="preserve">s qui valent au total 300fCFA, l’autre personne recevra 9 </w:t>
      </w:r>
      <w:del w:id="5343" w:author="Leuveld, Koen" w:date="2013-10-24T16:26:00Z">
        <w:r w:rsidRPr="00AF2F6F" w:rsidDel="00D66175">
          <w:rPr>
            <w:rFonts w:ascii="Times New Roman" w:hAnsi="Times New Roman" w:cs="Times New Roman"/>
            <w:i/>
            <w:rPrChange w:id="5344" w:author="PIERRE" w:date="2013-10-24T12:27:00Z">
              <w:rPr>
                <w:rFonts w:ascii="Times New Roman" w:hAnsi="Times New Roman" w:cs="Times New Roman"/>
                <w:vertAlign w:val="superscript"/>
              </w:rPr>
            </w:rPrChange>
          </w:rPr>
          <w:delText>coupon</w:delText>
        </w:r>
      </w:del>
      <w:ins w:id="5345" w:author="Leuveld, Koen" w:date="2013-10-24T16:26:00Z">
        <w:r w:rsidR="00D66175">
          <w:rPr>
            <w:rFonts w:ascii="Times New Roman" w:hAnsi="Times New Roman" w:cs="Times New Roman"/>
            <w:i/>
          </w:rPr>
          <w:t>pièce</w:t>
        </w:r>
      </w:ins>
      <w:r w:rsidRPr="00AF2F6F">
        <w:rPr>
          <w:rFonts w:ascii="Times New Roman" w:hAnsi="Times New Roman" w:cs="Times New Roman"/>
          <w:i/>
          <w:rPrChange w:id="5346" w:author="PIERRE" w:date="2013-10-24T12:27:00Z">
            <w:rPr>
              <w:rFonts w:ascii="Times New Roman" w:hAnsi="Times New Roman" w:cs="Times New Roman"/>
              <w:vertAlign w:val="superscript"/>
            </w:rPr>
          </w:rPrChange>
        </w:rPr>
        <w:t xml:space="preserve">s qui valent au total 900 </w:t>
      </w:r>
      <w:proofErr w:type="spellStart"/>
      <w:r w:rsidRPr="00AF2F6F">
        <w:rPr>
          <w:rFonts w:ascii="Times New Roman" w:hAnsi="Times New Roman" w:cs="Times New Roman"/>
          <w:i/>
          <w:rPrChange w:id="5347" w:author="PIERRE" w:date="2013-10-24T12:27:00Z">
            <w:rPr>
              <w:rFonts w:ascii="Times New Roman" w:hAnsi="Times New Roman" w:cs="Times New Roman"/>
              <w:vertAlign w:val="superscript"/>
            </w:rPr>
          </w:rPrChange>
        </w:rPr>
        <w:t>fCFA</w:t>
      </w:r>
      <w:proofErr w:type="spellEnd"/>
      <w:r w:rsidRPr="00AF2F6F">
        <w:rPr>
          <w:rFonts w:ascii="Times New Roman" w:hAnsi="Times New Roman" w:cs="Times New Roman"/>
          <w:i/>
          <w:rPrChange w:id="5348" w:author="PIERRE" w:date="2013-10-24T12:27:00Z">
            <w:rPr>
              <w:rFonts w:ascii="Times New Roman" w:hAnsi="Times New Roman" w:cs="Times New Roman"/>
              <w:vertAlign w:val="superscript"/>
            </w:rPr>
          </w:rPrChange>
        </w:rPr>
        <w:t>. etc.</w:t>
      </w:r>
      <w:ins w:id="5349" w:author="PIERRE" w:date="2013-10-23T17:38:00Z">
        <w:r w:rsidRPr="00AF2F6F">
          <w:rPr>
            <w:rFonts w:ascii="Times New Roman" w:hAnsi="Times New Roman" w:cs="Times New Roman"/>
            <w:i/>
            <w:rPrChange w:id="5350" w:author="PIERRE" w:date="2013-10-24T12:27:00Z">
              <w:rPr>
                <w:rFonts w:ascii="Times New Roman" w:hAnsi="Times New Roman" w:cs="Times New Roman"/>
                <w:vertAlign w:val="superscript"/>
              </w:rPr>
            </w:rPrChange>
          </w:rPr>
          <w:t> »</w:t>
        </w:r>
      </w:ins>
    </w:p>
    <w:p w:rsidR="002A57BD" w:rsidRDefault="00AF2F6F" w:rsidP="00AF6156">
      <w:pPr>
        <w:pStyle w:val="ListParagraph"/>
        <w:numPr>
          <w:ilvl w:val="0"/>
          <w:numId w:val="9"/>
        </w:numPr>
        <w:jc w:val="both"/>
        <w:rPr>
          <w:ins w:id="5351" w:author="Leuveld, Koen" w:date="2013-10-24T16:54:00Z"/>
          <w:rFonts w:ascii="Times New Roman" w:hAnsi="Times New Roman" w:cs="Times New Roman"/>
          <w:i/>
        </w:rPr>
      </w:pPr>
      <w:ins w:id="5352" w:author="PIERRE" w:date="2013-10-23T17:38:00Z">
        <w:r w:rsidRPr="00AF2F6F">
          <w:rPr>
            <w:rFonts w:ascii="Times New Roman" w:hAnsi="Times New Roman" w:cs="Times New Roman"/>
            <w:i/>
            <w:rPrChange w:id="5353" w:author="PIERRE" w:date="2013-10-24T12:27:00Z">
              <w:rPr>
                <w:rFonts w:ascii="Times New Roman" w:hAnsi="Times New Roman" w:cs="Times New Roman"/>
                <w:i/>
                <w:vertAlign w:val="superscript"/>
              </w:rPr>
            </w:rPrChange>
          </w:rPr>
          <w:t>« </w:t>
        </w:r>
      </w:ins>
      <w:r w:rsidRPr="00AF2F6F">
        <w:rPr>
          <w:rFonts w:ascii="Times New Roman" w:hAnsi="Times New Roman" w:cs="Times New Roman"/>
          <w:b/>
          <w:i/>
          <w:rPrChange w:id="5354" w:author="PIERRE" w:date="2013-10-24T12:27:00Z">
            <w:rPr>
              <w:rFonts w:ascii="Times New Roman" w:hAnsi="Times New Roman" w:cs="Times New Roman"/>
              <w:vertAlign w:val="superscript"/>
            </w:rPr>
          </w:rPrChange>
        </w:rPr>
        <w:t>Cette personne ne connaitra jamais votre identité</w:t>
      </w:r>
      <w:r w:rsidRPr="00AF2F6F">
        <w:rPr>
          <w:rFonts w:ascii="Times New Roman" w:hAnsi="Times New Roman" w:cs="Times New Roman"/>
          <w:i/>
          <w:rPrChange w:id="5355" w:author="PIERRE" w:date="2013-10-24T12:27:00Z">
            <w:rPr>
              <w:rFonts w:ascii="Times New Roman" w:hAnsi="Times New Roman" w:cs="Times New Roman"/>
              <w:vertAlign w:val="superscript"/>
            </w:rPr>
          </w:rPrChange>
        </w:rPr>
        <w:t>.</w:t>
      </w:r>
      <w:ins w:id="5356" w:author="PIERRE" w:date="2013-10-23T17:38:00Z">
        <w:r w:rsidRPr="00AF2F6F">
          <w:rPr>
            <w:rFonts w:ascii="Times New Roman" w:hAnsi="Times New Roman" w:cs="Times New Roman"/>
            <w:i/>
            <w:rPrChange w:id="5357" w:author="PIERRE" w:date="2013-10-24T12:27:00Z">
              <w:rPr>
                <w:rFonts w:ascii="Times New Roman" w:hAnsi="Times New Roman" w:cs="Times New Roman"/>
                <w:i/>
                <w:vertAlign w:val="superscript"/>
              </w:rPr>
            </w:rPrChange>
          </w:rPr>
          <w:t> »</w:t>
        </w:r>
      </w:ins>
    </w:p>
    <w:p w:rsidR="005A36BA" w:rsidRPr="00442E10" w:rsidRDefault="005A36BA" w:rsidP="00AF6156">
      <w:pPr>
        <w:pStyle w:val="ListParagraph"/>
        <w:numPr>
          <w:ilvl w:val="0"/>
          <w:numId w:val="9"/>
        </w:numPr>
        <w:jc w:val="both"/>
        <w:rPr>
          <w:rFonts w:ascii="Times New Roman" w:hAnsi="Times New Roman" w:cs="Times New Roman"/>
          <w:i/>
          <w:rPrChange w:id="5358" w:author="PIERRE" w:date="2013-10-24T12:27:00Z">
            <w:rPr>
              <w:rFonts w:ascii="Times New Roman" w:hAnsi="Times New Roman" w:cs="Times New Roman"/>
            </w:rPr>
          </w:rPrChange>
        </w:rPr>
      </w:pPr>
      <w:ins w:id="5359" w:author="Leuveld, Koen" w:date="2013-10-24T16:54:00Z">
        <w:r>
          <w:rPr>
            <w:rFonts w:ascii="Times New Roman" w:hAnsi="Times New Roman" w:cs="Times New Roman"/>
          </w:rPr>
          <w:t>VÉRIFIEZ SI L’ENQUETÉ A TOUT COMPRIS. SINON REEXPLIQUEZ.</w:t>
        </w:r>
      </w:ins>
    </w:p>
    <w:p w:rsidR="002A57BD" w:rsidRPr="00442E10" w:rsidRDefault="00AF2F6F" w:rsidP="00AF6156">
      <w:pPr>
        <w:pStyle w:val="ListParagraph"/>
        <w:numPr>
          <w:ilvl w:val="0"/>
          <w:numId w:val="9"/>
        </w:numPr>
        <w:jc w:val="both"/>
        <w:rPr>
          <w:rFonts w:ascii="Times New Roman" w:hAnsi="Times New Roman" w:cs="Times New Roman"/>
        </w:rPr>
      </w:pPr>
      <w:ins w:id="5360" w:author="PIERRE" w:date="2013-10-23T17:39:00Z">
        <w:r w:rsidRPr="00AF2F6F">
          <w:rPr>
            <w:rFonts w:ascii="Times New Roman" w:hAnsi="Times New Roman" w:cs="Times New Roman"/>
            <w:rPrChange w:id="5361" w:author="PIERRE" w:date="2013-10-24T12:27:00Z">
              <w:rPr>
                <w:rFonts w:ascii="Times New Roman" w:hAnsi="Times New Roman" w:cs="Times New Roman"/>
                <w:vertAlign w:val="superscript"/>
              </w:rPr>
            </w:rPrChange>
          </w:rPr>
          <w:t>« </w:t>
        </w:r>
      </w:ins>
      <w:r w:rsidRPr="00AF2F6F">
        <w:rPr>
          <w:rFonts w:ascii="Times New Roman" w:hAnsi="Times New Roman" w:cs="Times New Roman"/>
          <w:i/>
          <w:rPrChange w:id="5362" w:author="PIERRE" w:date="2013-10-24T12:27:00Z">
            <w:rPr>
              <w:rFonts w:ascii="Times New Roman" w:hAnsi="Times New Roman" w:cs="Times New Roman"/>
              <w:vertAlign w:val="superscript"/>
            </w:rPr>
          </w:rPrChange>
        </w:rPr>
        <w:t>Voici le jeton correspondant à cet exercice comme ENVOYEUR</w:t>
      </w:r>
      <w:ins w:id="5363" w:author="PIERRE" w:date="2013-10-23T17:39:00Z">
        <w:r w:rsidRPr="00AF2F6F">
          <w:rPr>
            <w:rFonts w:ascii="Times New Roman" w:hAnsi="Times New Roman" w:cs="Times New Roman"/>
            <w:i/>
            <w:rPrChange w:id="5364" w:author="PIERRE" w:date="2013-10-24T12:27:00Z">
              <w:rPr>
                <w:rFonts w:ascii="Times New Roman" w:hAnsi="Times New Roman" w:cs="Times New Roman"/>
                <w:vertAlign w:val="superscript"/>
              </w:rPr>
            </w:rPrChange>
          </w:rPr>
          <w:t> </w:t>
        </w:r>
        <w:r w:rsidRPr="00AF2F6F">
          <w:rPr>
            <w:rFonts w:ascii="Times New Roman" w:hAnsi="Times New Roman" w:cs="Times New Roman"/>
            <w:rPrChange w:id="5365" w:author="PIERRE" w:date="2013-10-24T12:27:00Z">
              <w:rPr>
                <w:rFonts w:ascii="Times New Roman" w:hAnsi="Times New Roman" w:cs="Times New Roman"/>
                <w:vertAlign w:val="superscript"/>
              </w:rPr>
            </w:rPrChange>
          </w:rPr>
          <w:t>»</w:t>
        </w:r>
      </w:ins>
      <w:r w:rsidRPr="00AF2F6F">
        <w:rPr>
          <w:rFonts w:ascii="Times New Roman" w:hAnsi="Times New Roman" w:cs="Times New Roman"/>
          <w:rPrChange w:id="5366" w:author="PIERRE" w:date="2013-10-24T12:27:00Z">
            <w:rPr>
              <w:rFonts w:ascii="Times New Roman" w:hAnsi="Times New Roman" w:cs="Times New Roman"/>
              <w:vertAlign w:val="superscript"/>
            </w:rPr>
          </w:rPrChange>
        </w:rPr>
        <w:t xml:space="preserve"> (MONTREZ LE JETON </w:t>
      </w:r>
      <w:ins w:id="5367" w:author="PIERRE" w:date="2013-10-24T06:03:00Z">
        <w:r w:rsidRPr="00AF2F6F">
          <w:rPr>
            <w:rFonts w:ascii="Times New Roman" w:hAnsi="Times New Roman" w:cs="Times New Roman"/>
            <w:rPrChange w:id="5368" w:author="PIERRE" w:date="2013-10-24T12:27:00Z">
              <w:rPr>
                <w:rFonts w:ascii="Times New Roman" w:hAnsi="Times New Roman" w:cs="Times New Roman"/>
                <w:vertAlign w:val="superscript"/>
              </w:rPr>
            </w:rPrChange>
          </w:rPr>
          <w:t>N°4</w:t>
        </w:r>
      </w:ins>
      <w:del w:id="5369" w:author="PIERRE" w:date="2013-10-24T06:03:00Z">
        <w:r w:rsidRPr="00AF2F6F">
          <w:rPr>
            <w:rFonts w:ascii="Times New Roman" w:hAnsi="Times New Roman" w:cs="Times New Roman"/>
            <w:rPrChange w:id="5370" w:author="PIERRE" w:date="2013-10-24T12:27:00Z">
              <w:rPr>
                <w:rFonts w:ascii="Times New Roman" w:hAnsi="Times New Roman" w:cs="Times New Roman"/>
                <w:vertAlign w:val="superscript"/>
              </w:rPr>
            </w:rPrChange>
          </w:rPr>
          <w:delText>CORRESPONDANT</w:delText>
        </w:r>
      </w:del>
      <w:r w:rsidRPr="00AF2F6F">
        <w:rPr>
          <w:rFonts w:ascii="Times New Roman" w:hAnsi="Times New Roman" w:cs="Times New Roman"/>
          <w:rPrChange w:id="5371" w:author="PIERRE" w:date="2013-10-24T12:27:00Z">
            <w:rPr>
              <w:rFonts w:ascii="Times New Roman" w:hAnsi="Times New Roman" w:cs="Times New Roman"/>
              <w:vertAlign w:val="superscript"/>
            </w:rPr>
          </w:rPrChange>
        </w:rPr>
        <w:t xml:space="preserve"> </w:t>
      </w:r>
      <w:ins w:id="5372" w:author="PIERRE" w:date="2013-10-24T06:03:00Z">
        <w:r w:rsidRPr="00AF2F6F">
          <w:rPr>
            <w:rFonts w:ascii="Times New Roman" w:hAnsi="Times New Roman" w:cs="Times New Roman"/>
            <w:rPrChange w:id="5373" w:author="PIERRE" w:date="2013-10-24T12:27:00Z">
              <w:rPr>
                <w:rFonts w:ascii="Times New Roman" w:hAnsi="Times New Roman" w:cs="Times New Roman"/>
                <w:vertAlign w:val="superscript"/>
              </w:rPr>
            </w:rPrChange>
          </w:rPr>
          <w:t>À</w:t>
        </w:r>
      </w:ins>
      <w:del w:id="5374" w:author="PIERRE" w:date="2013-10-24T06:03:00Z">
        <w:r w:rsidRPr="00AF2F6F">
          <w:rPr>
            <w:rFonts w:ascii="Times New Roman" w:hAnsi="Times New Roman" w:cs="Times New Roman"/>
            <w:rPrChange w:id="5375" w:author="PIERRE" w:date="2013-10-24T12:27:00Z">
              <w:rPr>
                <w:rFonts w:ascii="Times New Roman" w:hAnsi="Times New Roman" w:cs="Times New Roman"/>
                <w:vertAlign w:val="superscript"/>
              </w:rPr>
            </w:rPrChange>
          </w:rPr>
          <w:delText>A</w:delText>
        </w:r>
      </w:del>
      <w:r w:rsidRPr="00AF2F6F">
        <w:rPr>
          <w:rFonts w:ascii="Times New Roman" w:hAnsi="Times New Roman" w:cs="Times New Roman"/>
          <w:rPrChange w:id="5376" w:author="PIERRE" w:date="2013-10-24T12:27:00Z">
            <w:rPr>
              <w:rFonts w:ascii="Times New Roman" w:hAnsi="Times New Roman" w:cs="Times New Roman"/>
              <w:vertAlign w:val="superscript"/>
            </w:rPr>
          </w:rPrChange>
        </w:rPr>
        <w:t xml:space="preserve"> L’</w:t>
      </w:r>
      <w:del w:id="5377" w:author="PIERRE" w:date="2013-10-23T15:52:00Z">
        <w:r w:rsidRPr="00AF2F6F">
          <w:rPr>
            <w:rFonts w:ascii="Times New Roman" w:hAnsi="Times New Roman" w:cs="Times New Roman"/>
            <w:rPrChange w:id="5378" w:author="PIERRE" w:date="2013-10-24T12:27:00Z">
              <w:rPr>
                <w:rFonts w:ascii="Times New Roman" w:hAnsi="Times New Roman" w:cs="Times New Roman"/>
                <w:vertAlign w:val="superscript"/>
              </w:rPr>
            </w:rPrChange>
          </w:rPr>
          <w:delText>ENQUETE</w:delText>
        </w:r>
      </w:del>
      <w:ins w:id="5379" w:author="PIERRE" w:date="2013-10-23T15:52:00Z">
        <w:r w:rsidRPr="00AF2F6F">
          <w:rPr>
            <w:rFonts w:ascii="Times New Roman" w:hAnsi="Times New Roman" w:cs="Times New Roman"/>
            <w:rPrChange w:id="5380" w:author="PIERRE" w:date="2013-10-24T12:27:00Z">
              <w:rPr>
                <w:rFonts w:ascii="Times New Roman" w:hAnsi="Times New Roman" w:cs="Times New Roman"/>
                <w:vertAlign w:val="superscript"/>
              </w:rPr>
            </w:rPrChange>
          </w:rPr>
          <w:t>ENQUÊTÉ</w:t>
        </w:r>
      </w:ins>
      <w:r w:rsidRPr="00AF2F6F">
        <w:rPr>
          <w:rFonts w:ascii="Times New Roman" w:hAnsi="Times New Roman" w:cs="Times New Roman"/>
          <w:rPrChange w:id="5381" w:author="PIERRE" w:date="2013-10-24T12:27:00Z">
            <w:rPr>
              <w:rFonts w:ascii="Times New Roman" w:hAnsi="Times New Roman" w:cs="Times New Roman"/>
              <w:vertAlign w:val="superscript"/>
            </w:rPr>
          </w:rPrChange>
        </w:rPr>
        <w:t xml:space="preserve">) </w:t>
      </w:r>
      <w:r w:rsidRPr="00AF2F6F">
        <w:rPr>
          <w:rFonts w:ascii="Times New Roman" w:hAnsi="Times New Roman" w:cs="Times New Roman"/>
          <w:i/>
          <w:rPrChange w:id="5382" w:author="PIERRE" w:date="2013-10-24T12:27:00Z">
            <w:rPr>
              <w:rFonts w:ascii="Times New Roman" w:hAnsi="Times New Roman" w:cs="Times New Roman"/>
              <w:vertAlign w:val="superscript"/>
            </w:rPr>
          </w:rPrChange>
        </w:rPr>
        <w:t xml:space="preserve">et voici le jeton correspondant au </w:t>
      </w:r>
      <w:del w:id="5383" w:author="PIERRE" w:date="2013-10-23T16:55:00Z">
        <w:r w:rsidRPr="00AF2F6F">
          <w:rPr>
            <w:rFonts w:ascii="Times New Roman" w:hAnsi="Times New Roman" w:cs="Times New Roman"/>
            <w:i/>
            <w:rPrChange w:id="5384" w:author="PIERRE" w:date="2013-10-24T12:27:00Z">
              <w:rPr>
                <w:rFonts w:ascii="Times New Roman" w:hAnsi="Times New Roman" w:cs="Times New Roman"/>
                <w:vertAlign w:val="superscript"/>
              </w:rPr>
            </w:rPrChange>
          </w:rPr>
          <w:delText>RECEPTEUR</w:delText>
        </w:r>
      </w:del>
      <w:ins w:id="5385" w:author="PIERRE" w:date="2013-10-23T16:55:00Z">
        <w:r w:rsidRPr="00AF2F6F">
          <w:rPr>
            <w:rFonts w:ascii="Times New Roman" w:hAnsi="Times New Roman" w:cs="Times New Roman"/>
            <w:i/>
            <w:rPrChange w:id="5386" w:author="PIERRE" w:date="2013-10-24T12:27:00Z">
              <w:rPr>
                <w:rFonts w:ascii="Times New Roman" w:hAnsi="Times New Roman" w:cs="Times New Roman"/>
                <w:vertAlign w:val="superscript"/>
              </w:rPr>
            </w:rPrChange>
          </w:rPr>
          <w:t>RÉCEPTEUR</w:t>
        </w:r>
      </w:ins>
      <w:r w:rsidRPr="00AF2F6F">
        <w:rPr>
          <w:rFonts w:ascii="Times New Roman" w:hAnsi="Times New Roman" w:cs="Times New Roman"/>
          <w:i/>
          <w:rPrChange w:id="5387" w:author="PIERRE" w:date="2013-10-24T12:27:00Z">
            <w:rPr>
              <w:rFonts w:ascii="Times New Roman" w:hAnsi="Times New Roman" w:cs="Times New Roman"/>
              <w:vertAlign w:val="superscript"/>
            </w:rPr>
          </w:rPrChange>
        </w:rPr>
        <w:t xml:space="preserve"> </w:t>
      </w:r>
      <w:r w:rsidRPr="00AF2F6F">
        <w:rPr>
          <w:rFonts w:ascii="Times New Roman" w:hAnsi="Times New Roman" w:cs="Times New Roman"/>
          <w:rPrChange w:id="5388" w:author="PIERRE" w:date="2013-10-24T12:27:00Z">
            <w:rPr>
              <w:rFonts w:ascii="Times New Roman" w:hAnsi="Times New Roman" w:cs="Times New Roman"/>
              <w:vertAlign w:val="superscript"/>
            </w:rPr>
          </w:rPrChange>
        </w:rPr>
        <w:t>(MONTREZ LE JETON</w:t>
      </w:r>
      <w:ins w:id="5389" w:author="PIERRE" w:date="2013-10-24T06:03:00Z">
        <w:r w:rsidRPr="00AF2F6F">
          <w:rPr>
            <w:rFonts w:ascii="Times New Roman" w:hAnsi="Times New Roman" w:cs="Times New Roman"/>
            <w:rPrChange w:id="5390" w:author="PIERRE" w:date="2013-10-24T12:27:00Z">
              <w:rPr>
                <w:rFonts w:ascii="Times New Roman" w:hAnsi="Times New Roman" w:cs="Times New Roman"/>
                <w:vertAlign w:val="superscript"/>
              </w:rPr>
            </w:rPrChange>
          </w:rPr>
          <w:t xml:space="preserve"> N</w:t>
        </w:r>
      </w:ins>
      <w:ins w:id="5391" w:author="PIERRE" w:date="2013-10-24T06:04:00Z">
        <w:r w:rsidRPr="00AF2F6F">
          <w:rPr>
            <w:rFonts w:ascii="Times New Roman" w:hAnsi="Times New Roman" w:cs="Times New Roman"/>
            <w:rPrChange w:id="5392" w:author="PIERRE" w:date="2013-10-24T12:27:00Z">
              <w:rPr>
                <w:rFonts w:ascii="Times New Roman" w:hAnsi="Times New Roman" w:cs="Times New Roman"/>
                <w:vertAlign w:val="superscript"/>
              </w:rPr>
            </w:rPrChange>
          </w:rPr>
          <w:t>°5</w:t>
        </w:r>
      </w:ins>
      <w:del w:id="5393" w:author="PIERRE" w:date="2013-10-24T06:04:00Z">
        <w:r w:rsidRPr="00AF2F6F">
          <w:rPr>
            <w:rFonts w:ascii="Times New Roman" w:hAnsi="Times New Roman" w:cs="Times New Roman"/>
            <w:rPrChange w:id="5394" w:author="PIERRE" w:date="2013-10-24T12:27:00Z">
              <w:rPr>
                <w:rFonts w:ascii="Times New Roman" w:hAnsi="Times New Roman" w:cs="Times New Roman"/>
                <w:vertAlign w:val="superscript"/>
              </w:rPr>
            </w:rPrChange>
          </w:rPr>
          <w:delText xml:space="preserve"> CORRESPONDANT</w:delText>
        </w:r>
      </w:del>
      <w:ins w:id="5395" w:author="PIERRE" w:date="2013-10-24T06:04:00Z">
        <w:r w:rsidRPr="00AF2F6F">
          <w:rPr>
            <w:rFonts w:ascii="Times New Roman" w:hAnsi="Times New Roman" w:cs="Times New Roman"/>
            <w:rPrChange w:id="5396" w:author="PIERRE" w:date="2013-10-24T12:27:00Z">
              <w:rPr>
                <w:rFonts w:ascii="Times New Roman" w:hAnsi="Times New Roman" w:cs="Times New Roman"/>
                <w:vertAlign w:val="superscript"/>
              </w:rPr>
            </w:rPrChange>
          </w:rPr>
          <w:t xml:space="preserve"> À</w:t>
        </w:r>
      </w:ins>
      <w:del w:id="5397" w:author="PIERRE" w:date="2013-10-24T06:04:00Z">
        <w:r w:rsidRPr="00AF2F6F">
          <w:rPr>
            <w:rFonts w:ascii="Times New Roman" w:hAnsi="Times New Roman" w:cs="Times New Roman"/>
            <w:rPrChange w:id="5398" w:author="PIERRE" w:date="2013-10-24T12:27:00Z">
              <w:rPr>
                <w:rFonts w:ascii="Times New Roman" w:hAnsi="Times New Roman" w:cs="Times New Roman"/>
                <w:vertAlign w:val="superscript"/>
              </w:rPr>
            </w:rPrChange>
          </w:rPr>
          <w:delText xml:space="preserve"> A</w:delText>
        </w:r>
      </w:del>
      <w:r w:rsidRPr="00AF2F6F">
        <w:rPr>
          <w:rFonts w:ascii="Times New Roman" w:hAnsi="Times New Roman" w:cs="Times New Roman"/>
          <w:rPrChange w:id="5399" w:author="PIERRE" w:date="2013-10-24T12:27:00Z">
            <w:rPr>
              <w:rFonts w:ascii="Times New Roman" w:hAnsi="Times New Roman" w:cs="Times New Roman"/>
              <w:vertAlign w:val="superscript"/>
            </w:rPr>
          </w:rPrChange>
        </w:rPr>
        <w:t xml:space="preserve"> L’</w:t>
      </w:r>
      <w:del w:id="5400" w:author="PIERRE" w:date="2013-10-23T15:53:00Z">
        <w:r w:rsidRPr="00AF2F6F">
          <w:rPr>
            <w:rFonts w:ascii="Times New Roman" w:hAnsi="Times New Roman" w:cs="Times New Roman"/>
            <w:rPrChange w:id="5401" w:author="PIERRE" w:date="2013-10-24T12:27:00Z">
              <w:rPr>
                <w:rFonts w:ascii="Times New Roman" w:hAnsi="Times New Roman" w:cs="Times New Roman"/>
                <w:vertAlign w:val="superscript"/>
              </w:rPr>
            </w:rPrChange>
          </w:rPr>
          <w:delText>ENQUETE</w:delText>
        </w:r>
      </w:del>
      <w:ins w:id="5402" w:author="PIERRE" w:date="2013-10-23T15:53:00Z">
        <w:r w:rsidRPr="00AF2F6F">
          <w:rPr>
            <w:rFonts w:ascii="Times New Roman" w:hAnsi="Times New Roman" w:cs="Times New Roman"/>
            <w:rPrChange w:id="5403" w:author="PIERRE" w:date="2013-10-24T12:27:00Z">
              <w:rPr>
                <w:rFonts w:ascii="Times New Roman" w:hAnsi="Times New Roman" w:cs="Times New Roman"/>
                <w:vertAlign w:val="superscript"/>
              </w:rPr>
            </w:rPrChange>
          </w:rPr>
          <w:t>ENQUÊTÉ</w:t>
        </w:r>
      </w:ins>
      <w:r w:rsidRPr="00AF2F6F">
        <w:rPr>
          <w:rFonts w:ascii="Times New Roman" w:hAnsi="Times New Roman" w:cs="Times New Roman"/>
          <w:rPrChange w:id="5404" w:author="PIERRE" w:date="2013-10-24T12:27:00Z">
            <w:rPr>
              <w:rFonts w:ascii="Times New Roman" w:hAnsi="Times New Roman" w:cs="Times New Roman"/>
              <w:vertAlign w:val="superscript"/>
            </w:rPr>
          </w:rPrChange>
        </w:rPr>
        <w:t>)</w:t>
      </w:r>
      <w:ins w:id="5405" w:author="PIERRE" w:date="2013-10-23T17:39:00Z">
        <w:r w:rsidRPr="00AF2F6F">
          <w:rPr>
            <w:rFonts w:ascii="Times New Roman" w:hAnsi="Times New Roman" w:cs="Times New Roman"/>
            <w:rPrChange w:id="5406" w:author="PIERRE" w:date="2013-10-24T12:27:00Z">
              <w:rPr>
                <w:rFonts w:ascii="Times New Roman" w:hAnsi="Times New Roman" w:cs="Times New Roman"/>
                <w:vertAlign w:val="superscript"/>
              </w:rPr>
            </w:rPrChange>
          </w:rPr>
          <w:t> »</w:t>
        </w:r>
      </w:ins>
      <w:r w:rsidRPr="00AF2F6F">
        <w:rPr>
          <w:rFonts w:ascii="Times New Roman" w:hAnsi="Times New Roman" w:cs="Times New Roman"/>
          <w:rPrChange w:id="5407" w:author="PIERRE" w:date="2013-10-24T12:27:00Z">
            <w:rPr>
              <w:rFonts w:ascii="Times New Roman" w:hAnsi="Times New Roman" w:cs="Times New Roman"/>
              <w:vertAlign w:val="superscript"/>
            </w:rPr>
          </w:rPrChange>
        </w:rPr>
        <w:t>.</w:t>
      </w:r>
    </w:p>
    <w:p w:rsidR="002A57BD" w:rsidRPr="00442E10" w:rsidRDefault="00AF2F6F" w:rsidP="00AF6156">
      <w:pPr>
        <w:pStyle w:val="ListParagraph"/>
        <w:numPr>
          <w:ilvl w:val="0"/>
          <w:numId w:val="9"/>
        </w:numPr>
        <w:jc w:val="both"/>
        <w:rPr>
          <w:rFonts w:ascii="Times New Roman" w:hAnsi="Times New Roman" w:cs="Times New Roman"/>
          <w:i/>
          <w:rPrChange w:id="5408" w:author="PIERRE" w:date="2013-10-24T12:27:00Z">
            <w:rPr>
              <w:rFonts w:ascii="Times New Roman" w:hAnsi="Times New Roman" w:cs="Times New Roman"/>
            </w:rPr>
          </w:rPrChange>
        </w:rPr>
      </w:pPr>
      <w:ins w:id="5409" w:author="PIERRE" w:date="2013-10-23T17:39:00Z">
        <w:r w:rsidRPr="00AF2F6F">
          <w:rPr>
            <w:rFonts w:ascii="Times New Roman" w:hAnsi="Times New Roman" w:cs="Times New Roman"/>
            <w:i/>
            <w:rPrChange w:id="5410" w:author="PIERRE" w:date="2013-10-24T12:27:00Z">
              <w:rPr>
                <w:rFonts w:ascii="Times New Roman" w:hAnsi="Times New Roman" w:cs="Times New Roman"/>
                <w:i/>
                <w:vertAlign w:val="superscript"/>
              </w:rPr>
            </w:rPrChange>
          </w:rPr>
          <w:t>« </w:t>
        </w:r>
      </w:ins>
      <w:r w:rsidRPr="00AF2F6F">
        <w:rPr>
          <w:rFonts w:ascii="Times New Roman" w:hAnsi="Times New Roman" w:cs="Times New Roman"/>
          <w:i/>
          <w:rPrChange w:id="5411" w:author="PIERRE" w:date="2013-10-24T12:27:00Z">
            <w:rPr>
              <w:rFonts w:ascii="Times New Roman" w:hAnsi="Times New Roman" w:cs="Times New Roman"/>
              <w:vertAlign w:val="superscript"/>
            </w:rPr>
          </w:rPrChange>
        </w:rPr>
        <w:t>Dans le cas où vous tirez le jeton correspondant à l’ENVOYEUR</w:t>
      </w:r>
      <w:ins w:id="5412" w:author="PIERRE" w:date="2013-10-23T17:39:00Z">
        <w:r w:rsidRPr="00AF2F6F">
          <w:rPr>
            <w:rFonts w:ascii="Times New Roman" w:hAnsi="Times New Roman" w:cs="Times New Roman"/>
            <w:i/>
            <w:rPrChange w:id="5413" w:author="PIERRE" w:date="2013-10-24T12:27:00Z">
              <w:rPr>
                <w:rFonts w:ascii="Times New Roman" w:hAnsi="Times New Roman" w:cs="Times New Roman"/>
                <w:i/>
                <w:vertAlign w:val="superscript"/>
              </w:rPr>
            </w:rPrChange>
          </w:rPr>
          <w:t> </w:t>
        </w:r>
      </w:ins>
      <w:ins w:id="5414" w:author="Leuveld, Koen" w:date="2013-10-24T16:27:00Z">
        <w:r w:rsidR="00D66175">
          <w:rPr>
            <w:rFonts w:ascii="Times New Roman" w:hAnsi="Times New Roman" w:cs="Times New Roman"/>
            <w:i/>
          </w:rPr>
          <w:t>lors de la réunion de paiement</w:t>
        </w:r>
      </w:ins>
      <w:ins w:id="5415" w:author="PIERRE" w:date="2013-10-23T17:39:00Z">
        <w:r w:rsidRPr="00AF2F6F">
          <w:rPr>
            <w:rFonts w:ascii="Times New Roman" w:hAnsi="Times New Roman" w:cs="Times New Roman"/>
            <w:i/>
            <w:rPrChange w:id="5416" w:author="PIERRE" w:date="2013-10-24T12:27:00Z">
              <w:rPr>
                <w:rFonts w:ascii="Times New Roman" w:hAnsi="Times New Roman" w:cs="Times New Roman"/>
                <w:i/>
                <w:vertAlign w:val="superscript"/>
              </w:rPr>
            </w:rPrChange>
          </w:rPr>
          <w:t>»</w:t>
        </w:r>
      </w:ins>
      <w:r w:rsidRPr="00AF2F6F">
        <w:rPr>
          <w:rFonts w:ascii="Times New Roman" w:hAnsi="Times New Roman" w:cs="Times New Roman"/>
          <w:rPrChange w:id="5417" w:author="PIERRE" w:date="2013-10-24T12:27:00Z">
            <w:rPr>
              <w:rFonts w:ascii="Times New Roman" w:hAnsi="Times New Roman" w:cs="Times New Roman"/>
              <w:vertAlign w:val="superscript"/>
            </w:rPr>
          </w:rPrChange>
        </w:rPr>
        <w:t>, (MONTREZ DE NOUVEAU LE JETON</w:t>
      </w:r>
      <w:ins w:id="5418" w:author="Leuveld, Koen" w:date="2013-10-24T20:47:00Z">
        <w:r w:rsidR="00F9544A">
          <w:rPr>
            <w:rFonts w:ascii="Times New Roman" w:hAnsi="Times New Roman" w:cs="Times New Roman"/>
          </w:rPr>
          <w:t xml:space="preserve"> N</w:t>
        </w:r>
        <w:r w:rsidR="00F9544A">
          <w:rPr>
            <w:rFonts w:ascii="Times New Roman" w:hAnsi="Times New Roman" w:cs="Times New Roman"/>
            <w:vertAlign w:val="superscript"/>
          </w:rPr>
          <w:t>0</w:t>
        </w:r>
      </w:ins>
      <w:ins w:id="5419" w:author="Leuveld, Koen" w:date="2013-10-24T20:48:00Z">
        <w:r w:rsidR="00F9544A">
          <w:rPr>
            <w:rFonts w:ascii="Times New Roman" w:hAnsi="Times New Roman" w:cs="Times New Roman"/>
          </w:rPr>
          <w:t>5</w:t>
        </w:r>
      </w:ins>
      <w:r w:rsidRPr="00AF2F6F">
        <w:rPr>
          <w:rFonts w:ascii="Times New Roman" w:hAnsi="Times New Roman" w:cs="Times New Roman"/>
          <w:rPrChange w:id="5420" w:author="PIERRE" w:date="2013-10-24T12:27:00Z">
            <w:rPr>
              <w:rFonts w:ascii="Times New Roman" w:hAnsi="Times New Roman" w:cs="Times New Roman"/>
              <w:vertAlign w:val="superscript"/>
            </w:rPr>
          </w:rPrChange>
        </w:rPr>
        <w:t xml:space="preserve">) </w:t>
      </w:r>
      <w:ins w:id="5421" w:author="PIERRE" w:date="2013-10-23T17:39:00Z">
        <w:r w:rsidRPr="00AF2F6F">
          <w:rPr>
            <w:rFonts w:ascii="Times New Roman" w:hAnsi="Times New Roman" w:cs="Times New Roman"/>
            <w:rPrChange w:id="5422" w:author="PIERRE" w:date="2013-10-24T12:27:00Z">
              <w:rPr>
                <w:rFonts w:ascii="Times New Roman" w:hAnsi="Times New Roman" w:cs="Times New Roman"/>
                <w:vertAlign w:val="superscript"/>
              </w:rPr>
            </w:rPrChange>
          </w:rPr>
          <w:t>«</w:t>
        </w:r>
        <w:r w:rsidRPr="00AF2F6F">
          <w:rPr>
            <w:rFonts w:ascii="Times New Roman" w:hAnsi="Times New Roman" w:cs="Times New Roman"/>
            <w:i/>
            <w:rPrChange w:id="5423" w:author="PIERRE" w:date="2013-10-24T12:27:00Z">
              <w:rPr>
                <w:rFonts w:ascii="Times New Roman" w:hAnsi="Times New Roman" w:cs="Times New Roman"/>
                <w:vertAlign w:val="superscript"/>
              </w:rPr>
            </w:rPrChange>
          </w:rPr>
          <w:t> </w:t>
        </w:r>
      </w:ins>
      <w:r w:rsidRPr="00AF2F6F">
        <w:rPr>
          <w:rFonts w:ascii="Times New Roman" w:hAnsi="Times New Roman" w:cs="Times New Roman"/>
          <w:i/>
          <w:rPrChange w:id="5424" w:author="PIERRE" w:date="2013-10-24T12:27:00Z">
            <w:rPr>
              <w:rFonts w:ascii="Times New Roman" w:hAnsi="Times New Roman" w:cs="Times New Roman"/>
              <w:vertAlign w:val="superscript"/>
            </w:rPr>
          </w:rPrChange>
        </w:rPr>
        <w:t xml:space="preserve">vous allez seulement recevoir l’argent correspondant aux </w:t>
      </w:r>
      <w:del w:id="5425" w:author="Leuveld, Koen" w:date="2013-10-24T16:26:00Z">
        <w:r w:rsidRPr="00AF2F6F" w:rsidDel="00D66175">
          <w:rPr>
            <w:rFonts w:ascii="Times New Roman" w:hAnsi="Times New Roman" w:cs="Times New Roman"/>
            <w:i/>
            <w:rPrChange w:id="5426" w:author="PIERRE" w:date="2013-10-24T12:27:00Z">
              <w:rPr>
                <w:rFonts w:ascii="Times New Roman" w:hAnsi="Times New Roman" w:cs="Times New Roman"/>
                <w:vertAlign w:val="superscript"/>
              </w:rPr>
            </w:rPrChange>
          </w:rPr>
          <w:delText>coupon</w:delText>
        </w:r>
      </w:del>
      <w:ins w:id="5427" w:author="Leuveld, Koen" w:date="2013-10-24T16:26:00Z">
        <w:r w:rsidR="00D66175">
          <w:rPr>
            <w:rFonts w:ascii="Times New Roman" w:hAnsi="Times New Roman" w:cs="Times New Roman"/>
            <w:i/>
          </w:rPr>
          <w:t>pièce</w:t>
        </w:r>
      </w:ins>
      <w:r w:rsidRPr="00AF2F6F">
        <w:rPr>
          <w:rFonts w:ascii="Times New Roman" w:hAnsi="Times New Roman" w:cs="Times New Roman"/>
          <w:i/>
          <w:rPrChange w:id="5428" w:author="PIERRE" w:date="2013-10-24T12:27:00Z">
            <w:rPr>
              <w:rFonts w:ascii="Times New Roman" w:hAnsi="Times New Roman" w:cs="Times New Roman"/>
              <w:vertAlign w:val="superscript"/>
            </w:rPr>
          </w:rPrChange>
        </w:rPr>
        <w:t>s que vous n’avez pas envoyé</w:t>
      </w:r>
      <w:ins w:id="5429" w:author="Leuveld, Koen" w:date="2013-10-24T20:48:00Z">
        <w:r w:rsidR="00F9544A">
          <w:rPr>
            <w:rFonts w:ascii="Times New Roman" w:hAnsi="Times New Roman" w:cs="Times New Roman"/>
            <w:i/>
          </w:rPr>
          <w:t>e</w:t>
        </w:r>
      </w:ins>
      <w:r w:rsidRPr="00AF2F6F">
        <w:rPr>
          <w:rFonts w:ascii="Times New Roman" w:hAnsi="Times New Roman" w:cs="Times New Roman"/>
          <w:i/>
          <w:rPrChange w:id="5430" w:author="PIERRE" w:date="2013-10-24T12:27:00Z">
            <w:rPr>
              <w:rFonts w:ascii="Times New Roman" w:hAnsi="Times New Roman" w:cs="Times New Roman"/>
              <w:vertAlign w:val="superscript"/>
            </w:rPr>
          </w:rPrChange>
        </w:rPr>
        <w:t xml:space="preserve">s. Par exemple, si vous envoyez 3 </w:t>
      </w:r>
      <w:del w:id="5431" w:author="Leuveld, Koen" w:date="2013-10-24T16:26:00Z">
        <w:r w:rsidRPr="00AF2F6F" w:rsidDel="00D66175">
          <w:rPr>
            <w:rFonts w:ascii="Times New Roman" w:hAnsi="Times New Roman" w:cs="Times New Roman"/>
            <w:i/>
            <w:rPrChange w:id="5432" w:author="PIERRE" w:date="2013-10-24T12:27:00Z">
              <w:rPr>
                <w:rFonts w:ascii="Times New Roman" w:hAnsi="Times New Roman" w:cs="Times New Roman"/>
                <w:vertAlign w:val="superscript"/>
              </w:rPr>
            </w:rPrChange>
          </w:rPr>
          <w:delText>coupon</w:delText>
        </w:r>
      </w:del>
      <w:ins w:id="5433" w:author="Leuveld, Koen" w:date="2013-10-24T16:26:00Z">
        <w:r w:rsidR="00D66175">
          <w:rPr>
            <w:rFonts w:ascii="Times New Roman" w:hAnsi="Times New Roman" w:cs="Times New Roman"/>
            <w:i/>
          </w:rPr>
          <w:t>pièce</w:t>
        </w:r>
      </w:ins>
      <w:r w:rsidRPr="00AF2F6F">
        <w:rPr>
          <w:rFonts w:ascii="Times New Roman" w:hAnsi="Times New Roman" w:cs="Times New Roman"/>
          <w:i/>
          <w:rPrChange w:id="5434" w:author="PIERRE" w:date="2013-10-24T12:27:00Z">
            <w:rPr>
              <w:rFonts w:ascii="Times New Roman" w:hAnsi="Times New Roman" w:cs="Times New Roman"/>
              <w:vertAlign w:val="superscript"/>
            </w:rPr>
          </w:rPrChange>
        </w:rPr>
        <w:t xml:space="preserve">s, vous restez avec 7 </w:t>
      </w:r>
      <w:del w:id="5435" w:author="Leuveld, Koen" w:date="2013-10-24T16:26:00Z">
        <w:r w:rsidRPr="00AF2F6F" w:rsidDel="00D66175">
          <w:rPr>
            <w:rFonts w:ascii="Times New Roman" w:hAnsi="Times New Roman" w:cs="Times New Roman"/>
            <w:i/>
            <w:rPrChange w:id="5436" w:author="PIERRE" w:date="2013-10-24T12:27:00Z">
              <w:rPr>
                <w:rFonts w:ascii="Times New Roman" w:hAnsi="Times New Roman" w:cs="Times New Roman"/>
                <w:vertAlign w:val="superscript"/>
              </w:rPr>
            </w:rPrChange>
          </w:rPr>
          <w:delText>coupon</w:delText>
        </w:r>
      </w:del>
      <w:ins w:id="5437" w:author="Leuveld, Koen" w:date="2013-10-24T16:26:00Z">
        <w:r w:rsidR="00D66175">
          <w:rPr>
            <w:rFonts w:ascii="Times New Roman" w:hAnsi="Times New Roman" w:cs="Times New Roman"/>
            <w:i/>
          </w:rPr>
          <w:t>pièce</w:t>
        </w:r>
      </w:ins>
      <w:r w:rsidRPr="00AF2F6F">
        <w:rPr>
          <w:rFonts w:ascii="Times New Roman" w:hAnsi="Times New Roman" w:cs="Times New Roman"/>
          <w:i/>
          <w:rPrChange w:id="5438" w:author="PIERRE" w:date="2013-10-24T12:27:00Z">
            <w:rPr>
              <w:rFonts w:ascii="Times New Roman" w:hAnsi="Times New Roman" w:cs="Times New Roman"/>
              <w:vertAlign w:val="superscript"/>
            </w:rPr>
          </w:rPrChange>
        </w:rPr>
        <w:t xml:space="preserve">s et vous allez gagner 700 </w:t>
      </w:r>
      <w:proofErr w:type="spellStart"/>
      <w:r w:rsidRPr="00AF2F6F">
        <w:rPr>
          <w:rFonts w:ascii="Times New Roman" w:hAnsi="Times New Roman" w:cs="Times New Roman"/>
          <w:i/>
          <w:rPrChange w:id="5439" w:author="PIERRE" w:date="2013-10-24T12:27:00Z">
            <w:rPr>
              <w:rFonts w:ascii="Times New Roman" w:hAnsi="Times New Roman" w:cs="Times New Roman"/>
              <w:vertAlign w:val="superscript"/>
            </w:rPr>
          </w:rPrChange>
        </w:rPr>
        <w:t>fCFA</w:t>
      </w:r>
      <w:proofErr w:type="spellEnd"/>
      <w:ins w:id="5440" w:author="PIERRE" w:date="2013-10-23T17:39:00Z">
        <w:r w:rsidRPr="00AF2F6F">
          <w:rPr>
            <w:rFonts w:ascii="Times New Roman" w:hAnsi="Times New Roman" w:cs="Times New Roman"/>
            <w:i/>
            <w:rPrChange w:id="5441" w:author="PIERRE" w:date="2013-10-24T12:27:00Z">
              <w:rPr>
                <w:rFonts w:ascii="Times New Roman" w:hAnsi="Times New Roman" w:cs="Times New Roman"/>
                <w:vertAlign w:val="superscript"/>
              </w:rPr>
            </w:rPrChange>
          </w:rPr>
          <w:t> »</w:t>
        </w:r>
      </w:ins>
      <w:r w:rsidRPr="00AF2F6F">
        <w:rPr>
          <w:rFonts w:ascii="Times New Roman" w:hAnsi="Times New Roman" w:cs="Times New Roman"/>
          <w:i/>
          <w:rPrChange w:id="5442" w:author="PIERRE" w:date="2013-10-24T12:27:00Z">
            <w:rPr>
              <w:rFonts w:ascii="Times New Roman" w:hAnsi="Times New Roman" w:cs="Times New Roman"/>
              <w:vertAlign w:val="superscript"/>
            </w:rPr>
          </w:rPrChange>
        </w:rPr>
        <w:t>.</w:t>
      </w:r>
      <w:r w:rsidRPr="00AF2F6F">
        <w:rPr>
          <w:rFonts w:ascii="Times New Roman" w:hAnsi="Times New Roman" w:cs="Times New Roman"/>
          <w:rPrChange w:id="5443" w:author="PIERRE" w:date="2013-10-24T12:27:00Z">
            <w:rPr>
              <w:rFonts w:ascii="Times New Roman" w:hAnsi="Times New Roman" w:cs="Times New Roman"/>
              <w:vertAlign w:val="superscript"/>
            </w:rPr>
          </w:rPrChange>
        </w:rPr>
        <w:t xml:space="preserve"> </w:t>
      </w:r>
    </w:p>
    <w:p w:rsidR="002A57BD" w:rsidRDefault="00AF2F6F" w:rsidP="00AF6156">
      <w:pPr>
        <w:pStyle w:val="ListParagraph"/>
        <w:numPr>
          <w:ilvl w:val="0"/>
          <w:numId w:val="9"/>
        </w:numPr>
        <w:jc w:val="both"/>
        <w:rPr>
          <w:ins w:id="5444" w:author="Leuveld, Koen" w:date="2013-10-24T16:29:00Z"/>
          <w:rFonts w:ascii="Times New Roman" w:hAnsi="Times New Roman" w:cs="Times New Roman"/>
        </w:rPr>
      </w:pPr>
      <w:ins w:id="5445" w:author="PIERRE" w:date="2013-10-23T17:40:00Z">
        <w:r w:rsidRPr="00AF2F6F">
          <w:rPr>
            <w:rFonts w:ascii="Times New Roman" w:hAnsi="Times New Roman" w:cs="Times New Roman"/>
            <w:i/>
            <w:rPrChange w:id="5446" w:author="PIERRE" w:date="2013-10-24T12:27:00Z">
              <w:rPr>
                <w:rFonts w:ascii="Times New Roman" w:hAnsi="Times New Roman" w:cs="Times New Roman"/>
                <w:vertAlign w:val="superscript"/>
              </w:rPr>
            </w:rPrChange>
          </w:rPr>
          <w:t>« </w:t>
        </w:r>
      </w:ins>
      <w:r w:rsidRPr="00AF2F6F">
        <w:rPr>
          <w:rFonts w:ascii="Times New Roman" w:hAnsi="Times New Roman" w:cs="Times New Roman"/>
          <w:i/>
          <w:rPrChange w:id="5447" w:author="PIERRE" w:date="2013-10-24T12:27:00Z">
            <w:rPr>
              <w:rFonts w:ascii="Times New Roman" w:hAnsi="Times New Roman" w:cs="Times New Roman"/>
              <w:vertAlign w:val="superscript"/>
            </w:rPr>
          </w:rPrChange>
        </w:rPr>
        <w:t xml:space="preserve">Dans le cas où vous tirez le jeton correspondant à </w:t>
      </w:r>
      <w:del w:id="5448" w:author="PIERRE" w:date="2013-10-23T16:55:00Z">
        <w:r w:rsidRPr="00AF2F6F">
          <w:rPr>
            <w:rFonts w:ascii="Times New Roman" w:hAnsi="Times New Roman" w:cs="Times New Roman"/>
            <w:i/>
            <w:rPrChange w:id="5449" w:author="PIERRE" w:date="2013-10-24T12:27:00Z">
              <w:rPr>
                <w:rFonts w:ascii="Times New Roman" w:hAnsi="Times New Roman" w:cs="Times New Roman"/>
                <w:vertAlign w:val="superscript"/>
              </w:rPr>
            </w:rPrChange>
          </w:rPr>
          <w:delText>RECEPTEUR</w:delText>
        </w:r>
      </w:del>
      <w:ins w:id="5450" w:author="PIERRE" w:date="2013-10-23T16:55:00Z">
        <w:r w:rsidRPr="00AF2F6F">
          <w:rPr>
            <w:rFonts w:ascii="Times New Roman" w:hAnsi="Times New Roman" w:cs="Times New Roman"/>
            <w:i/>
            <w:rPrChange w:id="5451" w:author="PIERRE" w:date="2013-10-24T12:27:00Z">
              <w:rPr>
                <w:rFonts w:ascii="Times New Roman" w:hAnsi="Times New Roman" w:cs="Times New Roman"/>
                <w:vertAlign w:val="superscript"/>
              </w:rPr>
            </w:rPrChange>
          </w:rPr>
          <w:t>RÉCEPTEUR</w:t>
        </w:r>
      </w:ins>
      <w:ins w:id="5452" w:author="Leuveld, Koen" w:date="2013-10-24T16:27:00Z">
        <w:r w:rsidR="003508BB">
          <w:rPr>
            <w:rFonts w:ascii="Times New Roman" w:hAnsi="Times New Roman" w:cs="Times New Roman"/>
            <w:i/>
          </w:rPr>
          <w:t xml:space="preserve"> lors de la réunion de paiement</w:t>
        </w:r>
      </w:ins>
      <w:r w:rsidRPr="00AF2F6F">
        <w:rPr>
          <w:rFonts w:ascii="Times New Roman" w:hAnsi="Times New Roman" w:cs="Times New Roman"/>
          <w:i/>
          <w:rPrChange w:id="5453" w:author="PIERRE" w:date="2013-10-24T12:27:00Z">
            <w:rPr>
              <w:rFonts w:ascii="Times New Roman" w:hAnsi="Times New Roman" w:cs="Times New Roman"/>
              <w:vertAlign w:val="superscript"/>
            </w:rPr>
          </w:rPrChange>
        </w:rPr>
        <w:t xml:space="preserve">, il vous sera demandé de tirer une enveloppe remplie par un autre habitant du village et vous gagnerez le triple de ce qu’il vous a envoyé (Si cet autre habitant du village vous envoie 3 </w:t>
      </w:r>
      <w:del w:id="5454" w:author="Leuveld, Koen" w:date="2013-10-24T16:26:00Z">
        <w:r w:rsidRPr="00AF2F6F" w:rsidDel="00D66175">
          <w:rPr>
            <w:rFonts w:ascii="Times New Roman" w:hAnsi="Times New Roman" w:cs="Times New Roman"/>
            <w:i/>
            <w:rPrChange w:id="5455" w:author="PIERRE" w:date="2013-10-24T12:27:00Z">
              <w:rPr>
                <w:rFonts w:ascii="Times New Roman" w:hAnsi="Times New Roman" w:cs="Times New Roman"/>
                <w:vertAlign w:val="superscript"/>
              </w:rPr>
            </w:rPrChange>
          </w:rPr>
          <w:delText>coupon</w:delText>
        </w:r>
      </w:del>
      <w:ins w:id="5456" w:author="Leuveld, Koen" w:date="2013-10-24T16:26:00Z">
        <w:r w:rsidR="00D66175">
          <w:rPr>
            <w:rFonts w:ascii="Times New Roman" w:hAnsi="Times New Roman" w:cs="Times New Roman"/>
            <w:i/>
          </w:rPr>
          <w:t>pièce</w:t>
        </w:r>
      </w:ins>
      <w:r w:rsidRPr="00AF2F6F">
        <w:rPr>
          <w:rFonts w:ascii="Times New Roman" w:hAnsi="Times New Roman" w:cs="Times New Roman"/>
          <w:i/>
          <w:rPrChange w:id="5457" w:author="PIERRE" w:date="2013-10-24T12:27:00Z">
            <w:rPr>
              <w:rFonts w:ascii="Times New Roman" w:hAnsi="Times New Roman" w:cs="Times New Roman"/>
              <w:vertAlign w:val="superscript"/>
            </w:rPr>
          </w:rPrChange>
        </w:rPr>
        <w:t xml:space="preserve">s, alors vous recevrez 900 </w:t>
      </w:r>
      <w:proofErr w:type="spellStart"/>
      <w:r w:rsidRPr="00AF2F6F">
        <w:rPr>
          <w:rFonts w:ascii="Times New Roman" w:hAnsi="Times New Roman" w:cs="Times New Roman"/>
          <w:i/>
          <w:rPrChange w:id="5458" w:author="PIERRE" w:date="2013-10-24T12:27:00Z">
            <w:rPr>
              <w:rFonts w:ascii="Times New Roman" w:hAnsi="Times New Roman" w:cs="Times New Roman"/>
              <w:vertAlign w:val="superscript"/>
            </w:rPr>
          </w:rPrChange>
        </w:rPr>
        <w:t>fCFA</w:t>
      </w:r>
      <w:proofErr w:type="spellEnd"/>
      <w:r w:rsidRPr="00AF2F6F">
        <w:rPr>
          <w:rFonts w:ascii="Times New Roman" w:hAnsi="Times New Roman" w:cs="Times New Roman"/>
          <w:i/>
          <w:rPrChange w:id="5459" w:author="PIERRE" w:date="2013-10-24T12:27:00Z">
            <w:rPr>
              <w:rFonts w:ascii="Times New Roman" w:hAnsi="Times New Roman" w:cs="Times New Roman"/>
              <w:vertAlign w:val="superscript"/>
            </w:rPr>
          </w:rPrChange>
        </w:rPr>
        <w:t xml:space="preserve">. S’il vous envoie 4 </w:t>
      </w:r>
      <w:del w:id="5460" w:author="Leuveld, Koen" w:date="2013-10-24T16:26:00Z">
        <w:r w:rsidRPr="00AF2F6F" w:rsidDel="00D66175">
          <w:rPr>
            <w:rFonts w:ascii="Times New Roman" w:hAnsi="Times New Roman" w:cs="Times New Roman"/>
            <w:i/>
            <w:rPrChange w:id="5461" w:author="PIERRE" w:date="2013-10-24T12:27:00Z">
              <w:rPr>
                <w:rFonts w:ascii="Times New Roman" w:hAnsi="Times New Roman" w:cs="Times New Roman"/>
                <w:vertAlign w:val="superscript"/>
              </w:rPr>
            </w:rPrChange>
          </w:rPr>
          <w:delText>coupon</w:delText>
        </w:r>
      </w:del>
      <w:ins w:id="5462" w:author="Leuveld, Koen" w:date="2013-10-24T16:26:00Z">
        <w:r w:rsidR="00D66175">
          <w:rPr>
            <w:rFonts w:ascii="Times New Roman" w:hAnsi="Times New Roman" w:cs="Times New Roman"/>
            <w:i/>
          </w:rPr>
          <w:t>pièce</w:t>
        </w:r>
      </w:ins>
      <w:r w:rsidRPr="00AF2F6F">
        <w:rPr>
          <w:rFonts w:ascii="Times New Roman" w:hAnsi="Times New Roman" w:cs="Times New Roman"/>
          <w:i/>
          <w:rPrChange w:id="5463" w:author="PIERRE" w:date="2013-10-24T12:27:00Z">
            <w:rPr>
              <w:rFonts w:ascii="Times New Roman" w:hAnsi="Times New Roman" w:cs="Times New Roman"/>
              <w:vertAlign w:val="superscript"/>
            </w:rPr>
          </w:rPrChange>
        </w:rPr>
        <w:t>s, vous recevrez 1200fCFA)</w:t>
      </w:r>
      <w:ins w:id="5464" w:author="PIERRE" w:date="2013-10-23T17:40:00Z">
        <w:r w:rsidRPr="00AF2F6F">
          <w:rPr>
            <w:rFonts w:ascii="Times New Roman" w:hAnsi="Times New Roman" w:cs="Times New Roman"/>
            <w:i/>
            <w:rPrChange w:id="5465" w:author="PIERRE" w:date="2013-10-24T12:27:00Z">
              <w:rPr>
                <w:rFonts w:ascii="Times New Roman" w:hAnsi="Times New Roman" w:cs="Times New Roman"/>
                <w:vertAlign w:val="superscript"/>
              </w:rPr>
            </w:rPrChange>
          </w:rPr>
          <w:t> »</w:t>
        </w:r>
      </w:ins>
      <w:r w:rsidRPr="00AF2F6F">
        <w:rPr>
          <w:rFonts w:ascii="Times New Roman" w:hAnsi="Times New Roman" w:cs="Times New Roman"/>
          <w:rPrChange w:id="5466" w:author="PIERRE" w:date="2013-10-24T12:27:00Z">
            <w:rPr>
              <w:rFonts w:ascii="Times New Roman" w:hAnsi="Times New Roman" w:cs="Times New Roman"/>
              <w:vertAlign w:val="superscript"/>
            </w:rPr>
          </w:rPrChange>
        </w:rPr>
        <w:t xml:space="preserve">. </w:t>
      </w:r>
    </w:p>
    <w:p w:rsidR="003508BB" w:rsidRDefault="003508BB" w:rsidP="003508BB">
      <w:pPr>
        <w:pStyle w:val="ListParagraph"/>
        <w:numPr>
          <w:ilvl w:val="0"/>
          <w:numId w:val="9"/>
        </w:numPr>
        <w:jc w:val="both"/>
        <w:rPr>
          <w:ins w:id="5467" w:author="Leuveld, Koen" w:date="2013-10-24T16:29:00Z"/>
          <w:rFonts w:ascii="Times New Roman" w:hAnsi="Times New Roman" w:cs="Times New Roman"/>
        </w:rPr>
      </w:pPr>
      <w:ins w:id="5468" w:author="Leuveld, Koen" w:date="2013-10-24T16:29:00Z">
        <w:r w:rsidRPr="00936514">
          <w:rPr>
            <w:rFonts w:ascii="Times New Roman" w:hAnsi="Times New Roman" w:cs="Times New Roman"/>
          </w:rPr>
          <w:t xml:space="preserve">Vérifiez si le </w:t>
        </w:r>
        <w:r>
          <w:rPr>
            <w:rFonts w:ascii="Times New Roman" w:hAnsi="Times New Roman" w:cs="Times New Roman"/>
          </w:rPr>
          <w:t>numéro du village est pair ou impair</w:t>
        </w:r>
        <w:r w:rsidRPr="00936514">
          <w:rPr>
            <w:rFonts w:ascii="Times New Roman" w:hAnsi="Times New Roman" w:cs="Times New Roman"/>
          </w:rPr>
          <w:t xml:space="preserve">. </w:t>
        </w:r>
      </w:ins>
    </w:p>
    <w:p w:rsidR="003508BB" w:rsidRDefault="003508BB" w:rsidP="003508BB">
      <w:pPr>
        <w:pStyle w:val="ListParagraph"/>
        <w:numPr>
          <w:ilvl w:val="0"/>
          <w:numId w:val="9"/>
        </w:numPr>
        <w:jc w:val="both"/>
        <w:rPr>
          <w:ins w:id="5469" w:author="Leuveld, Koen" w:date="2013-10-24T16:29:00Z"/>
          <w:rFonts w:ascii="Times New Roman" w:hAnsi="Times New Roman" w:cs="Times New Roman"/>
        </w:rPr>
      </w:pPr>
      <w:ins w:id="5470" w:author="Leuveld, Koen" w:date="2013-10-24T16:29:00Z">
        <w:r>
          <w:rPr>
            <w:rFonts w:ascii="Times New Roman" w:hAnsi="Times New Roman" w:cs="Times New Roman"/>
          </w:rPr>
          <w:t>Si le numéro est impair, expliquez :</w:t>
        </w:r>
      </w:ins>
    </w:p>
    <w:p w:rsidR="003508BB" w:rsidRPr="00936514" w:rsidRDefault="003508BB" w:rsidP="003508BB">
      <w:pPr>
        <w:pStyle w:val="ListParagraph"/>
        <w:numPr>
          <w:ilvl w:val="1"/>
          <w:numId w:val="9"/>
        </w:numPr>
        <w:jc w:val="both"/>
        <w:rPr>
          <w:ins w:id="5471" w:author="Leuveld, Koen" w:date="2013-10-24T16:29:00Z"/>
          <w:rFonts w:ascii="Times New Roman" w:hAnsi="Times New Roman" w:cs="Times New Roman"/>
        </w:rPr>
      </w:pPr>
      <w:ins w:id="5472" w:author="Leuveld, Koen" w:date="2013-10-24T16:29:00Z">
        <w:r w:rsidRPr="00A937B6">
          <w:rPr>
            <w:rFonts w:ascii="Times New Roman" w:hAnsi="Times New Roman" w:cs="Times New Roman"/>
            <w:i/>
            <w:lang w:val="fr-CM"/>
          </w:rPr>
          <w:t>« Vos décisions pendant tous les exercices resteront tout-à-fait anonymes. Mais nous ne pouvons pas garantir que les autres habitants du village ne connaissent pas votre gain. »</w:t>
        </w:r>
      </w:ins>
    </w:p>
    <w:p w:rsidR="003508BB" w:rsidRPr="00936514" w:rsidRDefault="003508BB" w:rsidP="003508BB">
      <w:pPr>
        <w:pStyle w:val="ListParagraph"/>
        <w:numPr>
          <w:ilvl w:val="0"/>
          <w:numId w:val="9"/>
        </w:numPr>
        <w:jc w:val="both"/>
        <w:rPr>
          <w:ins w:id="5473" w:author="Leuveld, Koen" w:date="2013-10-24T16:29:00Z"/>
          <w:rFonts w:ascii="Times New Roman" w:hAnsi="Times New Roman" w:cs="Times New Roman"/>
        </w:rPr>
      </w:pPr>
      <w:ins w:id="5474" w:author="Leuveld, Koen" w:date="2013-10-24T16:29:00Z">
        <w:r>
          <w:rPr>
            <w:rFonts w:ascii="Times New Roman" w:hAnsi="Times New Roman" w:cs="Times New Roman"/>
            <w:lang w:val="fr-CM"/>
          </w:rPr>
          <w:t xml:space="preserve">Si le numéro </w:t>
        </w:r>
        <w:r w:rsidR="00F9544A">
          <w:rPr>
            <w:rFonts w:ascii="Times New Roman" w:hAnsi="Times New Roman" w:cs="Times New Roman"/>
            <w:lang w:val="fr-CM"/>
          </w:rPr>
          <w:t>est pair</w:t>
        </w:r>
        <w:r>
          <w:rPr>
            <w:rFonts w:ascii="Times New Roman" w:hAnsi="Times New Roman" w:cs="Times New Roman"/>
            <w:lang w:val="fr-CM"/>
          </w:rPr>
          <w:t>, expliquez :</w:t>
        </w:r>
      </w:ins>
    </w:p>
    <w:p w:rsidR="003508BB" w:rsidRPr="00442E10" w:rsidRDefault="003508BB" w:rsidP="003508BB">
      <w:pPr>
        <w:pStyle w:val="ListParagraph"/>
        <w:numPr>
          <w:ilvl w:val="1"/>
          <w:numId w:val="9"/>
        </w:numPr>
        <w:jc w:val="both"/>
        <w:rPr>
          <w:ins w:id="5475" w:author="Leuveld, Koen" w:date="2013-10-24T16:29:00Z"/>
          <w:rFonts w:ascii="Times New Roman" w:hAnsi="Times New Roman" w:cs="Times New Roman"/>
        </w:rPr>
      </w:pPr>
      <w:ins w:id="5476" w:author="Leuveld, Koen" w:date="2013-10-24T16:29:00Z">
        <w:r w:rsidRPr="00A937B6">
          <w:rPr>
            <w:rFonts w:ascii="Times New Roman" w:hAnsi="Times New Roman" w:cs="Times New Roman"/>
            <w:i/>
            <w:lang w:val="fr-CM"/>
          </w:rPr>
          <w:t>« Vos décisions et votre gain pendant tous les exercices resteront un secret. »</w:t>
        </w:r>
      </w:ins>
    </w:p>
    <w:p w:rsidR="003508BB" w:rsidRDefault="003508BB" w:rsidP="003508BB">
      <w:pPr>
        <w:pStyle w:val="ListParagraph"/>
        <w:numPr>
          <w:ilvl w:val="0"/>
          <w:numId w:val="9"/>
        </w:numPr>
        <w:jc w:val="both"/>
        <w:rPr>
          <w:ins w:id="5477" w:author="Leuveld, Koen" w:date="2013-10-24T16:54:00Z"/>
          <w:rFonts w:ascii="Times New Roman" w:hAnsi="Times New Roman" w:cs="Times New Roman"/>
        </w:rPr>
      </w:pPr>
      <w:ins w:id="5478" w:author="Leuveld, Koen" w:date="2013-10-24T16:29:00Z">
        <w:r>
          <w:rPr>
            <w:rFonts w:ascii="Times New Roman" w:hAnsi="Times New Roman" w:cs="Times New Roman"/>
          </w:rPr>
          <w:t xml:space="preserve">VÉRIFIEZ QUE VOUS AVEZ SUIVI LA LISTE DE CONTROLE. </w:t>
        </w:r>
      </w:ins>
    </w:p>
    <w:p w:rsidR="005A36BA" w:rsidRPr="00936514" w:rsidRDefault="005A36BA" w:rsidP="005A36BA">
      <w:pPr>
        <w:pStyle w:val="ListParagraph"/>
        <w:numPr>
          <w:ilvl w:val="0"/>
          <w:numId w:val="9"/>
        </w:numPr>
        <w:jc w:val="both"/>
        <w:rPr>
          <w:ins w:id="5479" w:author="Leuveld, Koen" w:date="2013-10-24T16:55:00Z"/>
          <w:rFonts w:ascii="Times New Roman" w:hAnsi="Times New Roman" w:cs="Times New Roman"/>
          <w:i/>
        </w:rPr>
      </w:pPr>
      <w:ins w:id="5480" w:author="Leuveld, Koen" w:date="2013-10-24T16:55:00Z">
        <w:r>
          <w:rPr>
            <w:rFonts w:ascii="Times New Roman" w:hAnsi="Times New Roman" w:cs="Times New Roman"/>
          </w:rPr>
          <w:t>VÉRIFIEZ SI L’ENQUETÉ A TOUT COMPRIS. SINON REEXPLIQUEZ.</w:t>
        </w:r>
      </w:ins>
    </w:p>
    <w:p w:rsidR="003508BB" w:rsidRPr="00442E10" w:rsidDel="003508BB" w:rsidRDefault="003508BB" w:rsidP="00AF6156">
      <w:pPr>
        <w:pStyle w:val="ListParagraph"/>
        <w:numPr>
          <w:ilvl w:val="0"/>
          <w:numId w:val="9"/>
        </w:numPr>
        <w:jc w:val="both"/>
        <w:rPr>
          <w:del w:id="5481" w:author="Leuveld, Koen" w:date="2013-10-24T16:29:00Z"/>
          <w:rFonts w:ascii="Times New Roman" w:hAnsi="Times New Roman" w:cs="Times New Roman"/>
        </w:rPr>
      </w:pPr>
    </w:p>
    <w:p w:rsidR="002A57BD" w:rsidRPr="00442E10" w:rsidRDefault="00AF2F6F" w:rsidP="00AF6156">
      <w:pPr>
        <w:pStyle w:val="ListParagraph"/>
        <w:numPr>
          <w:ilvl w:val="0"/>
          <w:numId w:val="9"/>
        </w:numPr>
        <w:jc w:val="both"/>
        <w:rPr>
          <w:rFonts w:ascii="Times New Roman" w:hAnsi="Times New Roman" w:cs="Times New Roman"/>
        </w:rPr>
      </w:pPr>
      <w:ins w:id="5482" w:author="PIERRE" w:date="2013-10-23T17:40:00Z">
        <w:r w:rsidRPr="00AF2F6F">
          <w:rPr>
            <w:rFonts w:ascii="Times New Roman" w:hAnsi="Times New Roman" w:cs="Times New Roman"/>
            <w:rPrChange w:id="5483" w:author="PIERRE" w:date="2013-10-24T12:27:00Z">
              <w:rPr>
                <w:rFonts w:ascii="Times New Roman" w:hAnsi="Times New Roman" w:cs="Times New Roman"/>
                <w:vertAlign w:val="superscript"/>
              </w:rPr>
            </w:rPrChange>
          </w:rPr>
          <w:t>« </w:t>
        </w:r>
      </w:ins>
      <w:r w:rsidRPr="00AF2F6F">
        <w:rPr>
          <w:rFonts w:ascii="Times New Roman" w:hAnsi="Times New Roman" w:cs="Times New Roman"/>
          <w:i/>
          <w:rPrChange w:id="5484" w:author="PIERRE" w:date="2013-10-24T12:27:00Z">
            <w:rPr>
              <w:rFonts w:ascii="Times New Roman" w:hAnsi="Times New Roman" w:cs="Times New Roman"/>
              <w:vertAlign w:val="superscript"/>
            </w:rPr>
          </w:rPrChange>
        </w:rPr>
        <w:t xml:space="preserve">Combien de </w:t>
      </w:r>
      <w:del w:id="5485" w:author="Leuveld, Koen" w:date="2013-10-24T16:26:00Z">
        <w:r w:rsidRPr="00AF2F6F" w:rsidDel="00D66175">
          <w:rPr>
            <w:rFonts w:ascii="Times New Roman" w:hAnsi="Times New Roman" w:cs="Times New Roman"/>
            <w:i/>
            <w:rPrChange w:id="5486" w:author="PIERRE" w:date="2013-10-24T12:27:00Z">
              <w:rPr>
                <w:rFonts w:ascii="Times New Roman" w:hAnsi="Times New Roman" w:cs="Times New Roman"/>
                <w:vertAlign w:val="superscript"/>
              </w:rPr>
            </w:rPrChange>
          </w:rPr>
          <w:delText>coupon</w:delText>
        </w:r>
      </w:del>
      <w:ins w:id="5487" w:author="Leuveld, Koen" w:date="2013-10-24T16:26:00Z">
        <w:r w:rsidR="00D66175">
          <w:rPr>
            <w:rFonts w:ascii="Times New Roman" w:hAnsi="Times New Roman" w:cs="Times New Roman"/>
            <w:i/>
          </w:rPr>
          <w:t>pièce</w:t>
        </w:r>
      </w:ins>
      <w:r w:rsidRPr="00AF2F6F">
        <w:rPr>
          <w:rFonts w:ascii="Times New Roman" w:hAnsi="Times New Roman" w:cs="Times New Roman"/>
          <w:i/>
          <w:rPrChange w:id="5488" w:author="PIERRE" w:date="2013-10-24T12:27:00Z">
            <w:rPr>
              <w:rFonts w:ascii="Times New Roman" w:hAnsi="Times New Roman" w:cs="Times New Roman"/>
              <w:vertAlign w:val="superscript"/>
            </w:rPr>
          </w:rPrChange>
        </w:rPr>
        <w:t>s voulez-vous envoyer?</w:t>
      </w:r>
      <w:ins w:id="5489" w:author="PIERRE" w:date="2013-10-23T17:40:00Z">
        <w:r w:rsidRPr="00AF2F6F">
          <w:rPr>
            <w:rFonts w:ascii="Times New Roman" w:hAnsi="Times New Roman" w:cs="Times New Roman"/>
            <w:i/>
            <w:rPrChange w:id="5490" w:author="PIERRE" w:date="2013-10-24T12:27:00Z">
              <w:rPr>
                <w:rFonts w:ascii="Times New Roman" w:hAnsi="Times New Roman" w:cs="Times New Roman"/>
                <w:i/>
                <w:vertAlign w:val="superscript"/>
              </w:rPr>
            </w:rPrChange>
          </w:rPr>
          <w:t> »</w:t>
        </w:r>
      </w:ins>
    </w:p>
    <w:p w:rsidR="002A57BD" w:rsidRPr="00442E10" w:rsidRDefault="00AF2F6F" w:rsidP="00AF6156">
      <w:pPr>
        <w:pStyle w:val="ListParagraph"/>
        <w:numPr>
          <w:ilvl w:val="0"/>
          <w:numId w:val="9"/>
        </w:numPr>
        <w:jc w:val="both"/>
        <w:rPr>
          <w:rFonts w:ascii="Times New Roman" w:hAnsi="Times New Roman" w:cs="Times New Roman"/>
        </w:rPr>
      </w:pPr>
      <w:ins w:id="5491" w:author="PIERRE" w:date="2013-10-23T17:40:00Z">
        <w:r w:rsidRPr="00AF2F6F">
          <w:rPr>
            <w:rFonts w:ascii="Times New Roman" w:hAnsi="Times New Roman" w:cs="Times New Roman"/>
            <w:rPrChange w:id="5492" w:author="PIERRE" w:date="2013-10-24T12:27:00Z">
              <w:rPr>
                <w:rFonts w:ascii="Times New Roman" w:hAnsi="Times New Roman" w:cs="Times New Roman"/>
                <w:vertAlign w:val="superscript"/>
              </w:rPr>
            </w:rPrChange>
          </w:rPr>
          <w:t> </w:t>
        </w:r>
      </w:ins>
      <w:r w:rsidRPr="00AF2F6F">
        <w:rPr>
          <w:rFonts w:ascii="Times New Roman" w:hAnsi="Times New Roman" w:cs="Times New Roman"/>
          <w:rPrChange w:id="5493" w:author="PIERRE" w:date="2013-10-24T12:27:00Z">
            <w:rPr>
              <w:rFonts w:ascii="Times New Roman" w:hAnsi="Times New Roman" w:cs="Times New Roman"/>
              <w:vertAlign w:val="superscript"/>
            </w:rPr>
          </w:rPrChange>
        </w:rPr>
        <w:t>INSCRIRE LA REPONSE DANS LE BAC [TDA1]</w:t>
      </w:r>
      <w:ins w:id="5494" w:author="PIERRE" w:date="2013-10-23T17:40:00Z">
        <w:r w:rsidRPr="00AF2F6F">
          <w:rPr>
            <w:rFonts w:ascii="Times New Roman" w:hAnsi="Times New Roman" w:cs="Times New Roman"/>
            <w:rPrChange w:id="5495" w:author="PIERRE" w:date="2013-10-24T12:27:00Z">
              <w:rPr>
                <w:rFonts w:ascii="Times New Roman" w:hAnsi="Times New Roman" w:cs="Times New Roman"/>
                <w:vertAlign w:val="superscript"/>
              </w:rPr>
            </w:rPrChange>
          </w:rPr>
          <w:t> </w:t>
        </w:r>
      </w:ins>
    </w:p>
    <w:p w:rsidR="002A57BD" w:rsidRDefault="00AF2F6F" w:rsidP="00AF6156">
      <w:pPr>
        <w:pStyle w:val="ListParagraph"/>
        <w:numPr>
          <w:ilvl w:val="0"/>
          <w:numId w:val="9"/>
        </w:numPr>
        <w:jc w:val="both"/>
        <w:rPr>
          <w:ins w:id="5496" w:author="Leuveld, Koen" w:date="2013-10-24T16:28:00Z"/>
          <w:rFonts w:ascii="Times New Roman" w:hAnsi="Times New Roman" w:cs="Times New Roman"/>
        </w:rPr>
      </w:pPr>
      <w:ins w:id="5497" w:author="PIERRE" w:date="2013-10-23T17:40:00Z">
        <w:r w:rsidRPr="00AF2F6F">
          <w:rPr>
            <w:rFonts w:ascii="Times New Roman" w:hAnsi="Times New Roman" w:cs="Times New Roman"/>
            <w:rPrChange w:id="5498" w:author="PIERRE" w:date="2013-10-24T12:27:00Z">
              <w:rPr>
                <w:rFonts w:ascii="Times New Roman" w:hAnsi="Times New Roman" w:cs="Times New Roman"/>
                <w:vertAlign w:val="superscript"/>
              </w:rPr>
            </w:rPrChange>
          </w:rPr>
          <w:t> </w:t>
        </w:r>
      </w:ins>
      <w:r w:rsidRPr="00AF2F6F">
        <w:rPr>
          <w:rFonts w:ascii="Times New Roman" w:hAnsi="Times New Roman" w:cs="Times New Roman"/>
          <w:rPrChange w:id="5499" w:author="PIERRE" w:date="2013-10-24T12:27:00Z">
            <w:rPr>
              <w:rFonts w:ascii="Times New Roman" w:hAnsi="Times New Roman" w:cs="Times New Roman"/>
              <w:vertAlign w:val="superscript"/>
            </w:rPr>
          </w:rPrChange>
        </w:rPr>
        <w:t>CALCULER [TDA2]  = 10 – [TDA1] ET [TDA3]  = 3*[TDA1]</w:t>
      </w:r>
      <w:ins w:id="5500" w:author="PIERRE" w:date="2013-10-23T17:40:00Z">
        <w:r w:rsidRPr="00AF2F6F">
          <w:rPr>
            <w:rFonts w:ascii="Times New Roman" w:hAnsi="Times New Roman" w:cs="Times New Roman"/>
            <w:rPrChange w:id="5501" w:author="PIERRE" w:date="2013-10-24T12:27:00Z">
              <w:rPr>
                <w:rFonts w:ascii="Times New Roman" w:hAnsi="Times New Roman" w:cs="Times New Roman"/>
                <w:vertAlign w:val="superscript"/>
              </w:rPr>
            </w:rPrChange>
          </w:rPr>
          <w:t> </w:t>
        </w:r>
      </w:ins>
      <w:r w:rsidRPr="00AF2F6F">
        <w:rPr>
          <w:rFonts w:ascii="Times New Roman" w:hAnsi="Times New Roman" w:cs="Times New Roman"/>
          <w:rPrChange w:id="5502" w:author="PIERRE" w:date="2013-10-24T12:27:00Z">
            <w:rPr>
              <w:rFonts w:ascii="Times New Roman" w:hAnsi="Times New Roman" w:cs="Times New Roman"/>
              <w:vertAlign w:val="superscript"/>
            </w:rPr>
          </w:rPrChange>
        </w:rPr>
        <w:t>.</w:t>
      </w:r>
    </w:p>
    <w:p w:rsidR="003508BB" w:rsidRPr="00442E10" w:rsidRDefault="003508BB" w:rsidP="00AF6156">
      <w:pPr>
        <w:pStyle w:val="ListParagraph"/>
        <w:numPr>
          <w:ilvl w:val="0"/>
          <w:numId w:val="9"/>
        </w:numPr>
        <w:jc w:val="both"/>
        <w:rPr>
          <w:rFonts w:ascii="Times New Roman" w:hAnsi="Times New Roman" w:cs="Times New Roman"/>
        </w:rPr>
      </w:pPr>
      <w:ins w:id="5503" w:author="Leuveld, Koen" w:date="2013-10-24T16:28:00Z">
        <w:r>
          <w:rPr>
            <w:rFonts w:ascii="Times New Roman" w:hAnsi="Times New Roman" w:cs="Times New Roman"/>
          </w:rPr>
          <w:t>REPORTEZ TOUTES LES RÉPONSES À LA VERSION B.</w:t>
        </w:r>
      </w:ins>
    </w:p>
    <w:p w:rsidR="002A57BD" w:rsidRPr="00442E10" w:rsidRDefault="00AF2F6F" w:rsidP="002A57BD">
      <w:pPr>
        <w:rPr>
          <w:rFonts w:ascii="Times New Roman" w:hAnsi="Times New Roman" w:cs="Times New Roman"/>
          <w:b/>
        </w:rPr>
      </w:pPr>
      <w:r w:rsidRPr="00AF2F6F">
        <w:rPr>
          <w:rFonts w:ascii="Times New Roman" w:eastAsiaTheme="majorEastAsia" w:hAnsi="Times New Roman" w:cs="Times New Roman"/>
          <w:b/>
          <w:bCs/>
          <w:color w:val="4F81BD" w:themeColor="accent1"/>
          <w:szCs w:val="26"/>
          <w:lang w:eastAsia="en-US"/>
          <w:rPrChange w:id="5504" w:author="PIERRE" w:date="2013-10-24T12:27:00Z">
            <w:rPr>
              <w:rFonts w:ascii="Times New Roman" w:eastAsiaTheme="majorEastAsia" w:hAnsi="Times New Roman" w:cs="Times New Roman"/>
              <w:b/>
              <w:bCs/>
              <w:color w:val="4F81BD" w:themeColor="accent1"/>
              <w:szCs w:val="26"/>
              <w:vertAlign w:val="superscript"/>
              <w:lang w:eastAsia="en-US"/>
            </w:rPr>
          </w:rPrChange>
        </w:rPr>
        <w:t>Echauffement exercice d’allocation</w:t>
      </w:r>
      <w:r w:rsidRPr="00AF2F6F">
        <w:rPr>
          <w:rFonts w:ascii="Times New Roman" w:hAnsi="Times New Roman" w:cs="Times New Roman"/>
          <w:b/>
          <w:rPrChange w:id="5505" w:author="PIERRE" w:date="2013-10-24T12:27:00Z">
            <w:rPr>
              <w:rFonts w:ascii="Times New Roman" w:hAnsi="Times New Roman" w:cs="Times New Roman"/>
              <w:b/>
              <w:vertAlign w:val="superscript"/>
            </w:rPr>
          </w:rPrChange>
        </w:rPr>
        <w:t xml:space="preserve">  </w:t>
      </w:r>
    </w:p>
    <w:p w:rsidR="002A57BD" w:rsidRPr="00442E10" w:rsidRDefault="00AF2F6F" w:rsidP="00AF6156">
      <w:pPr>
        <w:pStyle w:val="ListParagraph"/>
        <w:numPr>
          <w:ilvl w:val="0"/>
          <w:numId w:val="9"/>
        </w:numPr>
        <w:jc w:val="both"/>
        <w:rPr>
          <w:rFonts w:ascii="Times New Roman" w:hAnsi="Times New Roman" w:cs="Times New Roman"/>
        </w:rPr>
      </w:pPr>
      <w:ins w:id="5506" w:author="PIERRE" w:date="2013-10-23T17:41:00Z">
        <w:r w:rsidRPr="00AF2F6F">
          <w:rPr>
            <w:rFonts w:ascii="Times New Roman" w:hAnsi="Times New Roman" w:cs="Times New Roman"/>
            <w:rPrChange w:id="5507" w:author="PIERRE" w:date="2013-10-24T12:27:00Z">
              <w:rPr>
                <w:rFonts w:ascii="Times New Roman" w:hAnsi="Times New Roman" w:cs="Times New Roman"/>
                <w:vertAlign w:val="superscript"/>
              </w:rPr>
            </w:rPrChange>
          </w:rPr>
          <w:t>« </w:t>
        </w:r>
      </w:ins>
      <w:r w:rsidRPr="00AF2F6F">
        <w:rPr>
          <w:rFonts w:ascii="Times New Roman" w:hAnsi="Times New Roman" w:cs="Times New Roman"/>
          <w:i/>
          <w:rPrChange w:id="5508" w:author="PIERRE" w:date="2013-10-24T12:27:00Z">
            <w:rPr>
              <w:rFonts w:ascii="Times New Roman" w:hAnsi="Times New Roman" w:cs="Times New Roman"/>
              <w:vertAlign w:val="superscript"/>
            </w:rPr>
          </w:rPrChange>
        </w:rPr>
        <w:t>Changeons de situation dans l’exemple avec les sacs de maïs</w:t>
      </w:r>
      <w:ins w:id="5509" w:author="PIERRE" w:date="2013-10-23T17:41:00Z">
        <w:r w:rsidRPr="00AF2F6F">
          <w:rPr>
            <w:rFonts w:ascii="Times New Roman" w:hAnsi="Times New Roman" w:cs="Times New Roman"/>
            <w:i/>
            <w:rPrChange w:id="5510" w:author="PIERRE" w:date="2013-10-24T12:27:00Z">
              <w:rPr>
                <w:rFonts w:ascii="Times New Roman" w:hAnsi="Times New Roman" w:cs="Times New Roman"/>
                <w:vertAlign w:val="superscript"/>
              </w:rPr>
            </w:rPrChange>
          </w:rPr>
          <w:t> </w:t>
        </w:r>
        <w:r w:rsidRPr="00AF2F6F">
          <w:rPr>
            <w:rFonts w:ascii="Times New Roman" w:hAnsi="Times New Roman" w:cs="Times New Roman"/>
            <w:rPrChange w:id="5511" w:author="PIERRE" w:date="2013-10-24T12:27:00Z">
              <w:rPr>
                <w:rFonts w:ascii="Times New Roman" w:hAnsi="Times New Roman" w:cs="Times New Roman"/>
                <w:vertAlign w:val="superscript"/>
              </w:rPr>
            </w:rPrChange>
          </w:rPr>
          <w:t>»</w:t>
        </w:r>
      </w:ins>
      <w:r w:rsidRPr="00AF2F6F">
        <w:rPr>
          <w:rFonts w:ascii="Times New Roman" w:hAnsi="Times New Roman" w:cs="Times New Roman"/>
          <w:rPrChange w:id="5512" w:author="PIERRE" w:date="2013-10-24T12:27:00Z">
            <w:rPr>
              <w:rFonts w:ascii="Times New Roman" w:hAnsi="Times New Roman" w:cs="Times New Roman"/>
              <w:vertAlign w:val="superscript"/>
            </w:rPr>
          </w:rPrChange>
        </w:rPr>
        <w:t xml:space="preserve">. </w:t>
      </w:r>
    </w:p>
    <w:p w:rsidR="002A57BD" w:rsidRPr="00442E10" w:rsidRDefault="00AF2F6F" w:rsidP="00AF6156">
      <w:pPr>
        <w:pStyle w:val="ListParagraph"/>
        <w:numPr>
          <w:ilvl w:val="0"/>
          <w:numId w:val="9"/>
        </w:numPr>
        <w:jc w:val="both"/>
        <w:rPr>
          <w:rFonts w:ascii="Times New Roman" w:hAnsi="Times New Roman" w:cs="Times New Roman"/>
        </w:rPr>
      </w:pPr>
      <w:ins w:id="5513" w:author="PIERRE" w:date="2013-10-23T17:41:00Z">
        <w:r w:rsidRPr="00AF2F6F">
          <w:rPr>
            <w:rFonts w:ascii="Times New Roman" w:hAnsi="Times New Roman" w:cs="Times New Roman"/>
            <w:rPrChange w:id="5514" w:author="PIERRE" w:date="2013-10-24T12:27:00Z">
              <w:rPr>
                <w:rFonts w:ascii="Times New Roman" w:hAnsi="Times New Roman" w:cs="Times New Roman"/>
                <w:vertAlign w:val="superscript"/>
              </w:rPr>
            </w:rPrChange>
          </w:rPr>
          <w:t>« </w:t>
        </w:r>
      </w:ins>
      <w:r w:rsidRPr="00AF2F6F">
        <w:rPr>
          <w:rFonts w:ascii="Times New Roman" w:hAnsi="Times New Roman" w:cs="Times New Roman"/>
          <w:i/>
          <w:rPrChange w:id="5515" w:author="PIERRE" w:date="2013-10-24T12:27:00Z">
            <w:rPr>
              <w:rFonts w:ascii="Times New Roman" w:hAnsi="Times New Roman" w:cs="Times New Roman"/>
              <w:vertAlign w:val="superscript"/>
            </w:rPr>
          </w:rPrChange>
        </w:rPr>
        <w:t>Maintenant imaginez que vous avez un certain nombre de sacs de maïs</w:t>
      </w:r>
      <w:ins w:id="5516" w:author="PIERRE" w:date="2013-10-23T17:42:00Z">
        <w:r w:rsidRPr="00AF2F6F">
          <w:rPr>
            <w:rFonts w:ascii="Times New Roman" w:hAnsi="Times New Roman" w:cs="Times New Roman"/>
            <w:rPrChange w:id="5517" w:author="PIERRE" w:date="2013-10-24T12:27:00Z">
              <w:rPr>
                <w:rFonts w:ascii="Times New Roman" w:hAnsi="Times New Roman" w:cs="Times New Roman"/>
                <w:vertAlign w:val="superscript"/>
              </w:rPr>
            </w:rPrChange>
          </w:rPr>
          <w:t> »</w:t>
        </w:r>
      </w:ins>
      <w:r w:rsidRPr="00AF2F6F">
        <w:rPr>
          <w:rFonts w:ascii="Times New Roman" w:hAnsi="Times New Roman" w:cs="Times New Roman"/>
          <w:rPrChange w:id="5518" w:author="PIERRE" w:date="2013-10-24T12:27:00Z">
            <w:rPr>
              <w:rFonts w:ascii="Times New Roman" w:hAnsi="Times New Roman" w:cs="Times New Roman"/>
              <w:vertAlign w:val="superscript"/>
            </w:rPr>
          </w:rPrChange>
        </w:rPr>
        <w:t>.</w:t>
      </w:r>
    </w:p>
    <w:p w:rsidR="002A57BD" w:rsidRPr="003508BB" w:rsidRDefault="003508BB" w:rsidP="00AF6156">
      <w:pPr>
        <w:pStyle w:val="ListParagraph"/>
        <w:numPr>
          <w:ilvl w:val="0"/>
          <w:numId w:val="9"/>
        </w:numPr>
        <w:jc w:val="both"/>
        <w:rPr>
          <w:rFonts w:ascii="Times New Roman" w:hAnsi="Times New Roman" w:cs="Times New Roman"/>
          <w:i/>
          <w:rPrChange w:id="5519" w:author="Leuveld, Koen" w:date="2013-10-24T16:30:00Z">
            <w:rPr>
              <w:rFonts w:ascii="Times New Roman" w:hAnsi="Times New Roman" w:cs="Times New Roman"/>
            </w:rPr>
          </w:rPrChange>
        </w:rPr>
      </w:pPr>
      <w:ins w:id="5520" w:author="Leuveld, Koen" w:date="2013-10-24T16:30:00Z">
        <w:r>
          <w:rPr>
            <w:rFonts w:ascii="Times New Roman" w:hAnsi="Times New Roman" w:cs="Times New Roman"/>
          </w:rPr>
          <w:t>« </w:t>
        </w:r>
      </w:ins>
      <w:r w:rsidR="00AF2F6F" w:rsidRPr="003508BB">
        <w:rPr>
          <w:rFonts w:ascii="Times New Roman" w:hAnsi="Times New Roman" w:cs="Times New Roman"/>
          <w:i/>
          <w:rPrChange w:id="5521" w:author="Leuveld, Koen" w:date="2013-10-24T16:30:00Z">
            <w:rPr>
              <w:rFonts w:ascii="Times New Roman" w:hAnsi="Times New Roman" w:cs="Times New Roman"/>
              <w:vertAlign w:val="superscript"/>
            </w:rPr>
          </w:rPrChange>
        </w:rPr>
        <w:t>En plus, vous connaissez le nombre de sacs de maïs que l’autre personne possède (Une fois de plus, vous ne connaissez pas l’identité de cette personne).</w:t>
      </w:r>
      <w:ins w:id="5522" w:author="Leuveld, Koen" w:date="2013-10-24T16:30:00Z">
        <w:r w:rsidRPr="003508BB">
          <w:rPr>
            <w:rFonts w:ascii="Times New Roman" w:hAnsi="Times New Roman" w:cs="Times New Roman"/>
            <w:i/>
            <w:rPrChange w:id="5523" w:author="Leuveld, Koen" w:date="2013-10-24T16:30:00Z">
              <w:rPr>
                <w:rFonts w:ascii="Times New Roman" w:hAnsi="Times New Roman" w:cs="Times New Roman"/>
              </w:rPr>
            </w:rPrChange>
          </w:rPr>
          <w:t> »</w:t>
        </w:r>
      </w:ins>
    </w:p>
    <w:p w:rsidR="002A57BD" w:rsidRPr="003508BB" w:rsidRDefault="003508BB" w:rsidP="00AF6156">
      <w:pPr>
        <w:pStyle w:val="ListParagraph"/>
        <w:numPr>
          <w:ilvl w:val="0"/>
          <w:numId w:val="9"/>
        </w:numPr>
        <w:jc w:val="both"/>
        <w:rPr>
          <w:rFonts w:ascii="Times New Roman" w:hAnsi="Times New Roman" w:cs="Times New Roman"/>
          <w:i/>
          <w:rPrChange w:id="5524" w:author="Leuveld, Koen" w:date="2013-10-24T16:30:00Z">
            <w:rPr>
              <w:rFonts w:ascii="Times New Roman" w:hAnsi="Times New Roman" w:cs="Times New Roman"/>
            </w:rPr>
          </w:rPrChange>
        </w:rPr>
      </w:pPr>
      <w:ins w:id="5525" w:author="Leuveld, Koen" w:date="2013-10-24T16:30:00Z">
        <w:r w:rsidRPr="003508BB">
          <w:rPr>
            <w:rFonts w:ascii="Times New Roman" w:hAnsi="Times New Roman" w:cs="Times New Roman"/>
            <w:i/>
            <w:rPrChange w:id="5526" w:author="Leuveld, Koen" w:date="2013-10-24T16:30:00Z">
              <w:rPr>
                <w:rFonts w:ascii="Times New Roman" w:hAnsi="Times New Roman" w:cs="Times New Roman"/>
              </w:rPr>
            </w:rPrChange>
          </w:rPr>
          <w:t>« </w:t>
        </w:r>
      </w:ins>
      <w:r w:rsidR="00AF2F6F" w:rsidRPr="003508BB">
        <w:rPr>
          <w:rFonts w:ascii="Times New Roman" w:hAnsi="Times New Roman" w:cs="Times New Roman"/>
          <w:i/>
          <w:rPrChange w:id="5527" w:author="Leuveld, Koen" w:date="2013-10-24T16:30:00Z">
            <w:rPr>
              <w:rFonts w:ascii="Times New Roman" w:hAnsi="Times New Roman" w:cs="Times New Roman"/>
              <w:vertAlign w:val="superscript"/>
            </w:rPr>
          </w:rPrChange>
        </w:rPr>
        <w:t>Vous pouvez donner à l’autre personne certains de vos sacs (vous décidez du nombre à donner), ou aucun des sacs.</w:t>
      </w:r>
      <w:ins w:id="5528" w:author="Leuveld, Koen" w:date="2013-10-24T16:30:00Z">
        <w:r w:rsidRPr="003508BB">
          <w:rPr>
            <w:rFonts w:ascii="Times New Roman" w:hAnsi="Times New Roman" w:cs="Times New Roman"/>
            <w:i/>
            <w:rPrChange w:id="5529" w:author="Leuveld, Koen" w:date="2013-10-24T16:30:00Z">
              <w:rPr>
                <w:rFonts w:ascii="Times New Roman" w:hAnsi="Times New Roman" w:cs="Times New Roman"/>
              </w:rPr>
            </w:rPrChange>
          </w:rPr>
          <w:t> »</w:t>
        </w:r>
      </w:ins>
    </w:p>
    <w:p w:rsidR="002A57BD" w:rsidRPr="00442E10" w:rsidRDefault="003508BB" w:rsidP="00AF6156">
      <w:pPr>
        <w:pStyle w:val="ListParagraph"/>
        <w:numPr>
          <w:ilvl w:val="0"/>
          <w:numId w:val="9"/>
        </w:numPr>
        <w:jc w:val="both"/>
        <w:rPr>
          <w:rFonts w:ascii="Times New Roman" w:hAnsi="Times New Roman" w:cs="Times New Roman"/>
        </w:rPr>
      </w:pPr>
      <w:ins w:id="5530" w:author="Leuveld, Koen" w:date="2013-10-24T16:30:00Z">
        <w:r w:rsidRPr="003508BB">
          <w:rPr>
            <w:rFonts w:ascii="Times New Roman" w:hAnsi="Times New Roman" w:cs="Times New Roman"/>
            <w:i/>
            <w:rPrChange w:id="5531" w:author="Leuveld, Koen" w:date="2013-10-24T16:30:00Z">
              <w:rPr>
                <w:rFonts w:ascii="Times New Roman" w:hAnsi="Times New Roman" w:cs="Times New Roman"/>
              </w:rPr>
            </w:rPrChange>
          </w:rPr>
          <w:t>« </w:t>
        </w:r>
      </w:ins>
      <w:r w:rsidR="00AF2F6F" w:rsidRPr="003508BB">
        <w:rPr>
          <w:rFonts w:ascii="Times New Roman" w:hAnsi="Times New Roman" w:cs="Times New Roman"/>
          <w:i/>
          <w:rPrChange w:id="5532" w:author="Leuveld, Koen" w:date="2013-10-24T16:30:00Z">
            <w:rPr>
              <w:rFonts w:ascii="Times New Roman" w:hAnsi="Times New Roman" w:cs="Times New Roman"/>
              <w:vertAlign w:val="superscript"/>
            </w:rPr>
          </w:rPrChange>
        </w:rPr>
        <w:t>Cette personne ne connaitra jamais votre identité.</w:t>
      </w:r>
      <w:ins w:id="5533" w:author="Leuveld, Koen" w:date="2013-10-24T16:30:00Z">
        <w:r w:rsidRPr="003508BB">
          <w:rPr>
            <w:rFonts w:ascii="Times New Roman" w:hAnsi="Times New Roman" w:cs="Times New Roman"/>
            <w:i/>
            <w:rPrChange w:id="5534" w:author="Leuveld, Koen" w:date="2013-10-24T16:30:00Z">
              <w:rPr>
                <w:rFonts w:ascii="Times New Roman" w:hAnsi="Times New Roman" w:cs="Times New Roman"/>
              </w:rPr>
            </w:rPrChange>
          </w:rPr>
          <w:t> »</w:t>
        </w:r>
      </w:ins>
      <w:del w:id="5535" w:author="Leuveld, Koen" w:date="2013-10-24T16:30:00Z">
        <w:r w:rsidR="00AF2F6F" w:rsidRPr="00AF2F6F" w:rsidDel="003508BB">
          <w:rPr>
            <w:rFonts w:ascii="Times New Roman" w:hAnsi="Times New Roman" w:cs="Times New Roman"/>
            <w:rPrChange w:id="5536" w:author="PIERRE" w:date="2013-10-24T12:27:00Z">
              <w:rPr>
                <w:rFonts w:ascii="Times New Roman" w:hAnsi="Times New Roman" w:cs="Times New Roman"/>
                <w:vertAlign w:val="superscript"/>
              </w:rPr>
            </w:rPrChange>
          </w:rPr>
          <w:delText xml:space="preserve"> </w:delText>
        </w:r>
      </w:del>
    </w:p>
    <w:p w:rsidR="002A57BD" w:rsidRPr="00442E10" w:rsidRDefault="003508BB" w:rsidP="00AF6156">
      <w:pPr>
        <w:pStyle w:val="ListParagraph"/>
        <w:numPr>
          <w:ilvl w:val="0"/>
          <w:numId w:val="9"/>
        </w:numPr>
        <w:jc w:val="both"/>
        <w:rPr>
          <w:rFonts w:ascii="Times New Roman" w:hAnsi="Times New Roman" w:cs="Times New Roman"/>
        </w:rPr>
      </w:pPr>
      <w:ins w:id="5537" w:author="Leuveld, Koen" w:date="2013-10-24T16:30:00Z">
        <w:r w:rsidRPr="003508BB">
          <w:rPr>
            <w:rFonts w:ascii="Times New Roman" w:hAnsi="Times New Roman" w:cs="Times New Roman"/>
            <w:i/>
            <w:rPrChange w:id="5538" w:author="Leuveld, Koen" w:date="2013-10-24T16:31:00Z">
              <w:rPr>
                <w:rFonts w:ascii="Times New Roman" w:hAnsi="Times New Roman" w:cs="Times New Roman"/>
              </w:rPr>
            </w:rPrChange>
          </w:rPr>
          <w:t>« </w:t>
        </w:r>
      </w:ins>
      <w:r w:rsidR="00AF2F6F" w:rsidRPr="003508BB">
        <w:rPr>
          <w:rFonts w:ascii="Times New Roman" w:hAnsi="Times New Roman" w:cs="Times New Roman"/>
          <w:i/>
          <w:rPrChange w:id="5539" w:author="Leuveld, Koen" w:date="2013-10-24T16:31:00Z">
            <w:rPr>
              <w:rFonts w:ascii="Times New Roman" w:hAnsi="Times New Roman" w:cs="Times New Roman"/>
              <w:vertAlign w:val="superscript"/>
            </w:rPr>
          </w:rPrChange>
        </w:rPr>
        <w:t>Voici le jeton correspondant à l’exercice en tant que ENVOYEUR</w:t>
      </w:r>
      <w:ins w:id="5540" w:author="Leuveld, Koen" w:date="2013-10-24T16:30:00Z">
        <w:r w:rsidRPr="003508BB">
          <w:rPr>
            <w:rFonts w:ascii="Times New Roman" w:hAnsi="Times New Roman" w:cs="Times New Roman"/>
            <w:i/>
            <w:rPrChange w:id="5541" w:author="Leuveld, Koen" w:date="2013-10-24T16:31:00Z">
              <w:rPr>
                <w:rFonts w:ascii="Times New Roman" w:hAnsi="Times New Roman" w:cs="Times New Roman"/>
              </w:rPr>
            </w:rPrChange>
          </w:rPr>
          <w:t> »</w:t>
        </w:r>
      </w:ins>
      <w:r w:rsidR="00AF2F6F" w:rsidRPr="00AF2F6F">
        <w:rPr>
          <w:rFonts w:ascii="Times New Roman" w:hAnsi="Times New Roman" w:cs="Times New Roman"/>
          <w:rPrChange w:id="5542" w:author="PIERRE" w:date="2013-10-24T12:27:00Z">
            <w:rPr>
              <w:rFonts w:ascii="Times New Roman" w:hAnsi="Times New Roman" w:cs="Times New Roman"/>
              <w:vertAlign w:val="superscript"/>
            </w:rPr>
          </w:rPrChange>
        </w:rPr>
        <w:t xml:space="preserve"> (MONTREZ LE JETON</w:t>
      </w:r>
      <w:ins w:id="5543" w:author="PIERRE" w:date="2013-10-24T06:09:00Z">
        <w:r w:rsidR="00AF2F6F" w:rsidRPr="00AF2F6F">
          <w:rPr>
            <w:rFonts w:ascii="Times New Roman" w:hAnsi="Times New Roman" w:cs="Times New Roman"/>
            <w:rPrChange w:id="5544" w:author="PIERRE" w:date="2013-10-24T12:27:00Z">
              <w:rPr>
                <w:rFonts w:ascii="Times New Roman" w:hAnsi="Times New Roman" w:cs="Times New Roman"/>
                <w:vertAlign w:val="superscript"/>
              </w:rPr>
            </w:rPrChange>
          </w:rPr>
          <w:t xml:space="preserve"> N°6 </w:t>
        </w:r>
      </w:ins>
      <w:del w:id="5545" w:author="PIERRE" w:date="2013-10-24T06:09:00Z">
        <w:r w:rsidR="00AF2F6F" w:rsidRPr="00AF2F6F">
          <w:rPr>
            <w:rFonts w:ascii="Times New Roman" w:hAnsi="Times New Roman" w:cs="Times New Roman"/>
            <w:rPrChange w:id="5546" w:author="PIERRE" w:date="2013-10-24T12:27:00Z">
              <w:rPr>
                <w:rFonts w:ascii="Times New Roman" w:hAnsi="Times New Roman" w:cs="Times New Roman"/>
                <w:vertAlign w:val="superscript"/>
              </w:rPr>
            </w:rPrChange>
          </w:rPr>
          <w:delText xml:space="preserve"> </w:delText>
        </w:r>
      </w:del>
      <w:ins w:id="5547" w:author="PIERRE" w:date="2013-10-24T06:05:00Z">
        <w:r w:rsidR="00AF2F6F" w:rsidRPr="00AF2F6F">
          <w:rPr>
            <w:rFonts w:ascii="Times New Roman" w:hAnsi="Times New Roman" w:cs="Times New Roman"/>
            <w:rPrChange w:id="5548" w:author="PIERRE" w:date="2013-10-24T12:27:00Z">
              <w:rPr>
                <w:rFonts w:ascii="Times New Roman" w:hAnsi="Times New Roman" w:cs="Times New Roman"/>
                <w:vertAlign w:val="superscript"/>
              </w:rPr>
            </w:rPrChange>
          </w:rPr>
          <w:t>À</w:t>
        </w:r>
      </w:ins>
      <w:del w:id="5549" w:author="PIERRE" w:date="2013-10-24T06:05:00Z">
        <w:r w:rsidR="00AF2F6F" w:rsidRPr="00AF2F6F">
          <w:rPr>
            <w:rFonts w:ascii="Times New Roman" w:hAnsi="Times New Roman" w:cs="Times New Roman"/>
            <w:rPrChange w:id="5550" w:author="PIERRE" w:date="2013-10-24T12:27:00Z">
              <w:rPr>
                <w:rFonts w:ascii="Times New Roman" w:hAnsi="Times New Roman" w:cs="Times New Roman"/>
                <w:vertAlign w:val="superscript"/>
              </w:rPr>
            </w:rPrChange>
          </w:rPr>
          <w:delText>A</w:delText>
        </w:r>
      </w:del>
      <w:r w:rsidR="00AF2F6F" w:rsidRPr="00AF2F6F">
        <w:rPr>
          <w:rFonts w:ascii="Times New Roman" w:hAnsi="Times New Roman" w:cs="Times New Roman"/>
          <w:rPrChange w:id="5551" w:author="PIERRE" w:date="2013-10-24T12:27:00Z">
            <w:rPr>
              <w:rFonts w:ascii="Times New Roman" w:hAnsi="Times New Roman" w:cs="Times New Roman"/>
              <w:vertAlign w:val="superscript"/>
            </w:rPr>
          </w:rPrChange>
        </w:rPr>
        <w:t xml:space="preserve"> L’ENQU</w:t>
      </w:r>
      <w:ins w:id="5552" w:author="PIERRE" w:date="2013-10-23T15:48:00Z">
        <w:r w:rsidR="00AF2F6F" w:rsidRPr="00AF2F6F">
          <w:rPr>
            <w:rFonts w:ascii="Times New Roman" w:hAnsi="Times New Roman" w:cs="Times New Roman"/>
            <w:rPrChange w:id="5553" w:author="PIERRE" w:date="2013-10-24T12:27:00Z">
              <w:rPr>
                <w:rFonts w:ascii="Times New Roman" w:hAnsi="Times New Roman" w:cs="Times New Roman"/>
                <w:vertAlign w:val="superscript"/>
              </w:rPr>
            </w:rPrChange>
          </w:rPr>
          <w:t>Ê</w:t>
        </w:r>
      </w:ins>
      <w:del w:id="5554" w:author="PIERRE" w:date="2013-10-23T15:49:00Z">
        <w:r w:rsidR="00AF2F6F" w:rsidRPr="00AF2F6F">
          <w:rPr>
            <w:rFonts w:ascii="Times New Roman" w:hAnsi="Times New Roman" w:cs="Times New Roman"/>
            <w:rPrChange w:id="5555" w:author="PIERRE" w:date="2013-10-24T12:27:00Z">
              <w:rPr>
                <w:rFonts w:ascii="Times New Roman" w:hAnsi="Times New Roman" w:cs="Times New Roman"/>
                <w:vertAlign w:val="superscript"/>
              </w:rPr>
            </w:rPrChange>
          </w:rPr>
          <w:delText>E</w:delText>
        </w:r>
      </w:del>
      <w:r w:rsidR="00AF2F6F" w:rsidRPr="00AF2F6F">
        <w:rPr>
          <w:rFonts w:ascii="Times New Roman" w:hAnsi="Times New Roman" w:cs="Times New Roman"/>
          <w:rPrChange w:id="5556" w:author="PIERRE" w:date="2013-10-24T12:27:00Z">
            <w:rPr>
              <w:rFonts w:ascii="Times New Roman" w:hAnsi="Times New Roman" w:cs="Times New Roman"/>
              <w:vertAlign w:val="superscript"/>
            </w:rPr>
          </w:rPrChange>
        </w:rPr>
        <w:t>T</w:t>
      </w:r>
      <w:ins w:id="5557" w:author="PIERRE" w:date="2013-10-23T15:49:00Z">
        <w:r w:rsidR="00AF2F6F" w:rsidRPr="00AF2F6F">
          <w:rPr>
            <w:rFonts w:ascii="Times New Roman" w:hAnsi="Times New Roman" w:cs="Times New Roman"/>
            <w:rPrChange w:id="5558" w:author="PIERRE" w:date="2013-10-24T12:27:00Z">
              <w:rPr>
                <w:rFonts w:ascii="Times New Roman" w:hAnsi="Times New Roman" w:cs="Times New Roman"/>
                <w:vertAlign w:val="superscript"/>
              </w:rPr>
            </w:rPrChange>
          </w:rPr>
          <w:t>É</w:t>
        </w:r>
      </w:ins>
      <w:del w:id="5559" w:author="PIERRE" w:date="2013-10-23T15:49:00Z">
        <w:r w:rsidR="00AF2F6F" w:rsidRPr="00AF2F6F">
          <w:rPr>
            <w:rFonts w:ascii="Times New Roman" w:hAnsi="Times New Roman" w:cs="Times New Roman"/>
            <w:rPrChange w:id="5560" w:author="PIERRE" w:date="2013-10-24T12:27:00Z">
              <w:rPr>
                <w:rFonts w:ascii="Times New Roman" w:hAnsi="Times New Roman" w:cs="Times New Roman"/>
                <w:vertAlign w:val="superscript"/>
              </w:rPr>
            </w:rPrChange>
          </w:rPr>
          <w:delText>E</w:delText>
        </w:r>
      </w:del>
      <w:r w:rsidR="00AF2F6F" w:rsidRPr="00AF2F6F">
        <w:rPr>
          <w:rFonts w:ascii="Times New Roman" w:hAnsi="Times New Roman" w:cs="Times New Roman"/>
          <w:rPrChange w:id="5561" w:author="PIERRE" w:date="2013-10-24T12:27:00Z">
            <w:rPr>
              <w:rFonts w:ascii="Times New Roman" w:hAnsi="Times New Roman" w:cs="Times New Roman"/>
              <w:vertAlign w:val="superscript"/>
            </w:rPr>
          </w:rPrChange>
        </w:rPr>
        <w:t xml:space="preserve">) </w:t>
      </w:r>
      <w:ins w:id="5562" w:author="Leuveld, Koen" w:date="2013-10-24T16:30:00Z">
        <w:r w:rsidRPr="003508BB">
          <w:rPr>
            <w:rFonts w:ascii="Times New Roman" w:hAnsi="Times New Roman" w:cs="Times New Roman"/>
            <w:i/>
            <w:rPrChange w:id="5563" w:author="Leuveld, Koen" w:date="2013-10-24T16:30:00Z">
              <w:rPr>
                <w:rFonts w:ascii="Times New Roman" w:hAnsi="Times New Roman" w:cs="Times New Roman"/>
              </w:rPr>
            </w:rPrChange>
          </w:rPr>
          <w:t>« </w:t>
        </w:r>
      </w:ins>
      <w:r w:rsidR="00AF2F6F" w:rsidRPr="003508BB">
        <w:rPr>
          <w:rFonts w:ascii="Times New Roman" w:hAnsi="Times New Roman" w:cs="Times New Roman"/>
          <w:i/>
          <w:rPrChange w:id="5564" w:author="Leuveld, Koen" w:date="2013-10-24T16:30:00Z">
            <w:rPr>
              <w:rFonts w:ascii="Times New Roman" w:hAnsi="Times New Roman" w:cs="Times New Roman"/>
              <w:vertAlign w:val="superscript"/>
            </w:rPr>
          </w:rPrChange>
        </w:rPr>
        <w:t xml:space="preserve">et voici le jeton correspondant à l’exercice en tant que </w:t>
      </w:r>
      <w:del w:id="5565" w:author="PIERRE" w:date="2013-10-23T16:55:00Z">
        <w:r w:rsidR="00AF2F6F" w:rsidRPr="003508BB">
          <w:rPr>
            <w:rFonts w:ascii="Times New Roman" w:hAnsi="Times New Roman" w:cs="Times New Roman"/>
            <w:i/>
            <w:rPrChange w:id="5566" w:author="Leuveld, Koen" w:date="2013-10-24T16:30:00Z">
              <w:rPr>
                <w:rFonts w:ascii="Times New Roman" w:hAnsi="Times New Roman" w:cs="Times New Roman"/>
                <w:vertAlign w:val="superscript"/>
              </w:rPr>
            </w:rPrChange>
          </w:rPr>
          <w:delText>RECEPTEUR</w:delText>
        </w:r>
      </w:del>
      <w:ins w:id="5567" w:author="PIERRE" w:date="2013-10-23T16:55:00Z">
        <w:r w:rsidR="00AF2F6F" w:rsidRPr="003508BB">
          <w:rPr>
            <w:rFonts w:ascii="Times New Roman" w:hAnsi="Times New Roman" w:cs="Times New Roman"/>
            <w:i/>
            <w:rPrChange w:id="5568" w:author="Leuveld, Koen" w:date="2013-10-24T16:30:00Z">
              <w:rPr>
                <w:rFonts w:ascii="Times New Roman" w:hAnsi="Times New Roman" w:cs="Times New Roman"/>
                <w:vertAlign w:val="superscript"/>
              </w:rPr>
            </w:rPrChange>
          </w:rPr>
          <w:t>RÉCEPTEUR</w:t>
        </w:r>
      </w:ins>
      <w:ins w:id="5569" w:author="Leuveld, Koen" w:date="2013-10-24T16:30:00Z">
        <w:r w:rsidRPr="003508BB">
          <w:rPr>
            <w:rFonts w:ascii="Times New Roman" w:hAnsi="Times New Roman" w:cs="Times New Roman"/>
            <w:i/>
            <w:rPrChange w:id="5570" w:author="Leuveld, Koen" w:date="2013-10-24T16:30:00Z">
              <w:rPr>
                <w:rFonts w:ascii="Times New Roman" w:hAnsi="Times New Roman" w:cs="Times New Roman"/>
              </w:rPr>
            </w:rPrChange>
          </w:rPr>
          <w:t> »</w:t>
        </w:r>
      </w:ins>
      <w:r w:rsidR="00AF2F6F" w:rsidRPr="003508BB">
        <w:rPr>
          <w:rFonts w:ascii="Times New Roman" w:hAnsi="Times New Roman" w:cs="Times New Roman"/>
          <w:i/>
          <w:rPrChange w:id="5571" w:author="Leuveld, Koen" w:date="2013-10-24T16:30:00Z">
            <w:rPr>
              <w:rFonts w:ascii="Times New Roman" w:hAnsi="Times New Roman" w:cs="Times New Roman"/>
              <w:vertAlign w:val="superscript"/>
            </w:rPr>
          </w:rPrChange>
        </w:rPr>
        <w:t xml:space="preserve"> </w:t>
      </w:r>
      <w:r w:rsidR="00AF2F6F" w:rsidRPr="00AF2F6F">
        <w:rPr>
          <w:rFonts w:ascii="Times New Roman" w:hAnsi="Times New Roman" w:cs="Times New Roman"/>
          <w:rPrChange w:id="5572" w:author="PIERRE" w:date="2013-10-24T12:27:00Z">
            <w:rPr>
              <w:rFonts w:ascii="Times New Roman" w:hAnsi="Times New Roman" w:cs="Times New Roman"/>
              <w:vertAlign w:val="superscript"/>
            </w:rPr>
          </w:rPrChange>
        </w:rPr>
        <w:t>(MONTREZ LE JETON</w:t>
      </w:r>
      <w:ins w:id="5573" w:author="PIERRE" w:date="2013-10-24T06:09:00Z">
        <w:r w:rsidR="00AF2F6F" w:rsidRPr="00AF2F6F">
          <w:rPr>
            <w:rFonts w:ascii="Times New Roman" w:hAnsi="Times New Roman" w:cs="Times New Roman"/>
            <w:rPrChange w:id="5574" w:author="PIERRE" w:date="2013-10-24T12:27:00Z">
              <w:rPr>
                <w:rFonts w:ascii="Times New Roman" w:hAnsi="Times New Roman" w:cs="Times New Roman"/>
                <w:vertAlign w:val="superscript"/>
              </w:rPr>
            </w:rPrChange>
          </w:rPr>
          <w:t xml:space="preserve"> N°7 </w:t>
        </w:r>
      </w:ins>
      <w:ins w:id="5575" w:author="PIERRE" w:date="2013-10-24T06:10:00Z">
        <w:r w:rsidR="00AF2F6F" w:rsidRPr="00AF2F6F">
          <w:rPr>
            <w:rFonts w:ascii="Times New Roman" w:hAnsi="Times New Roman" w:cs="Times New Roman"/>
            <w:rPrChange w:id="5576" w:author="PIERRE" w:date="2013-10-24T12:27:00Z">
              <w:rPr>
                <w:rFonts w:ascii="Times New Roman" w:hAnsi="Times New Roman" w:cs="Times New Roman"/>
                <w:vertAlign w:val="superscript"/>
              </w:rPr>
            </w:rPrChange>
          </w:rPr>
          <w:t>À</w:t>
        </w:r>
      </w:ins>
      <w:del w:id="5577" w:author="PIERRE" w:date="2013-10-24T06:10:00Z">
        <w:r w:rsidR="00AF2F6F" w:rsidRPr="00AF2F6F">
          <w:rPr>
            <w:rFonts w:ascii="Times New Roman" w:hAnsi="Times New Roman" w:cs="Times New Roman"/>
            <w:rPrChange w:id="5578" w:author="PIERRE" w:date="2013-10-24T12:27:00Z">
              <w:rPr>
                <w:rFonts w:ascii="Times New Roman" w:hAnsi="Times New Roman" w:cs="Times New Roman"/>
                <w:vertAlign w:val="superscript"/>
              </w:rPr>
            </w:rPrChange>
          </w:rPr>
          <w:delText xml:space="preserve"> A</w:delText>
        </w:r>
      </w:del>
      <w:r w:rsidR="00AF2F6F" w:rsidRPr="00AF2F6F">
        <w:rPr>
          <w:rFonts w:ascii="Times New Roman" w:hAnsi="Times New Roman" w:cs="Times New Roman"/>
          <w:rPrChange w:id="5579" w:author="PIERRE" w:date="2013-10-24T12:27:00Z">
            <w:rPr>
              <w:rFonts w:ascii="Times New Roman" w:hAnsi="Times New Roman" w:cs="Times New Roman"/>
              <w:vertAlign w:val="superscript"/>
            </w:rPr>
          </w:rPrChange>
        </w:rPr>
        <w:t xml:space="preserve"> L’</w:t>
      </w:r>
      <w:del w:id="5580" w:author="PIERRE" w:date="2013-10-23T15:50:00Z">
        <w:r w:rsidR="00AF2F6F" w:rsidRPr="00AF2F6F">
          <w:rPr>
            <w:rFonts w:ascii="Times New Roman" w:hAnsi="Times New Roman" w:cs="Times New Roman"/>
            <w:rPrChange w:id="5581" w:author="PIERRE" w:date="2013-10-24T12:27:00Z">
              <w:rPr>
                <w:rFonts w:ascii="Times New Roman" w:hAnsi="Times New Roman" w:cs="Times New Roman"/>
                <w:vertAlign w:val="superscript"/>
              </w:rPr>
            </w:rPrChange>
          </w:rPr>
          <w:delText>ENQUETE</w:delText>
        </w:r>
      </w:del>
      <w:ins w:id="5582" w:author="PIERRE" w:date="2013-10-23T15:50:00Z">
        <w:r w:rsidR="00AF2F6F" w:rsidRPr="00AF2F6F">
          <w:rPr>
            <w:rFonts w:ascii="Times New Roman" w:hAnsi="Times New Roman" w:cs="Times New Roman"/>
            <w:rPrChange w:id="5583" w:author="PIERRE" w:date="2013-10-24T12:27:00Z">
              <w:rPr>
                <w:rFonts w:ascii="Times New Roman" w:hAnsi="Times New Roman" w:cs="Times New Roman"/>
                <w:vertAlign w:val="superscript"/>
              </w:rPr>
            </w:rPrChange>
          </w:rPr>
          <w:t>ENQUÊTÉ</w:t>
        </w:r>
      </w:ins>
      <w:r w:rsidR="00AF2F6F" w:rsidRPr="00AF2F6F">
        <w:rPr>
          <w:rFonts w:ascii="Times New Roman" w:hAnsi="Times New Roman" w:cs="Times New Roman"/>
          <w:rPrChange w:id="5584" w:author="PIERRE" w:date="2013-10-24T12:27:00Z">
            <w:rPr>
              <w:rFonts w:ascii="Times New Roman" w:hAnsi="Times New Roman" w:cs="Times New Roman"/>
              <w:vertAlign w:val="superscript"/>
            </w:rPr>
          </w:rPrChange>
        </w:rPr>
        <w:t>).</w:t>
      </w:r>
    </w:p>
    <w:p w:rsidR="002A57BD" w:rsidRPr="00442E10" w:rsidRDefault="003508BB" w:rsidP="00AF6156">
      <w:pPr>
        <w:pStyle w:val="ListParagraph"/>
        <w:numPr>
          <w:ilvl w:val="0"/>
          <w:numId w:val="9"/>
        </w:numPr>
        <w:jc w:val="both"/>
        <w:rPr>
          <w:rFonts w:ascii="Times New Roman" w:hAnsi="Times New Roman" w:cs="Times New Roman"/>
        </w:rPr>
      </w:pPr>
      <w:ins w:id="5585" w:author="Leuveld, Koen" w:date="2013-10-24T16:31:00Z">
        <w:r w:rsidRPr="003508BB">
          <w:rPr>
            <w:rFonts w:ascii="Times New Roman" w:hAnsi="Times New Roman" w:cs="Times New Roman"/>
            <w:i/>
            <w:rPrChange w:id="5586" w:author="Leuveld, Koen" w:date="2013-10-24T16:31:00Z">
              <w:rPr>
                <w:rFonts w:ascii="Times New Roman" w:hAnsi="Times New Roman" w:cs="Times New Roman"/>
              </w:rPr>
            </w:rPrChange>
          </w:rPr>
          <w:t>« </w:t>
        </w:r>
      </w:ins>
      <w:r w:rsidR="00AF2F6F" w:rsidRPr="003508BB">
        <w:rPr>
          <w:rFonts w:ascii="Times New Roman" w:hAnsi="Times New Roman" w:cs="Times New Roman"/>
          <w:i/>
          <w:rPrChange w:id="5587" w:author="Leuveld, Koen" w:date="2013-10-24T16:31:00Z">
            <w:rPr>
              <w:rFonts w:ascii="Times New Roman" w:hAnsi="Times New Roman" w:cs="Times New Roman"/>
              <w:vertAlign w:val="superscript"/>
            </w:rPr>
          </w:rPrChange>
        </w:rPr>
        <w:t>Dans le cas où vous tirez le jeton ENVOYEUR</w:t>
      </w:r>
      <w:ins w:id="5588" w:author="Leuveld, Koen" w:date="2013-10-24T16:31:00Z">
        <w:r w:rsidRPr="003508BB">
          <w:rPr>
            <w:rFonts w:ascii="Times New Roman" w:hAnsi="Times New Roman" w:cs="Times New Roman"/>
            <w:i/>
            <w:rPrChange w:id="5589" w:author="Leuveld, Koen" w:date="2013-10-24T16:31:00Z">
              <w:rPr>
                <w:rFonts w:ascii="Times New Roman" w:hAnsi="Times New Roman" w:cs="Times New Roman"/>
              </w:rPr>
            </w:rPrChange>
          </w:rPr>
          <w:t> »</w:t>
        </w:r>
      </w:ins>
      <w:r w:rsidR="00AF2F6F" w:rsidRPr="00AF2F6F">
        <w:rPr>
          <w:rFonts w:ascii="Times New Roman" w:hAnsi="Times New Roman" w:cs="Times New Roman"/>
          <w:rPrChange w:id="5590" w:author="PIERRE" w:date="2013-10-24T12:27:00Z">
            <w:rPr>
              <w:rFonts w:ascii="Times New Roman" w:hAnsi="Times New Roman" w:cs="Times New Roman"/>
              <w:vertAlign w:val="superscript"/>
            </w:rPr>
          </w:rPrChange>
        </w:rPr>
        <w:t xml:space="preserve"> (MONTREZ DE NOUVEAU LE JETON</w:t>
      </w:r>
      <w:ins w:id="5591" w:author="PIERRE" w:date="2013-10-24T06:11:00Z">
        <w:r w:rsidR="00AF2F6F" w:rsidRPr="00AF2F6F">
          <w:rPr>
            <w:rFonts w:ascii="Times New Roman" w:hAnsi="Times New Roman" w:cs="Times New Roman"/>
            <w:rPrChange w:id="5592" w:author="PIERRE" w:date="2013-10-24T12:27:00Z">
              <w:rPr>
                <w:rFonts w:ascii="Times New Roman" w:hAnsi="Times New Roman" w:cs="Times New Roman"/>
                <w:vertAlign w:val="superscript"/>
              </w:rPr>
            </w:rPrChange>
          </w:rPr>
          <w:t xml:space="preserve"> N°6</w:t>
        </w:r>
      </w:ins>
      <w:r w:rsidR="00AF2F6F" w:rsidRPr="00AF2F6F">
        <w:rPr>
          <w:rFonts w:ascii="Times New Roman" w:hAnsi="Times New Roman" w:cs="Times New Roman"/>
          <w:rPrChange w:id="5593" w:author="PIERRE" w:date="2013-10-24T12:27:00Z">
            <w:rPr>
              <w:rFonts w:ascii="Times New Roman" w:hAnsi="Times New Roman" w:cs="Times New Roman"/>
              <w:vertAlign w:val="superscript"/>
            </w:rPr>
          </w:rPrChange>
        </w:rPr>
        <w:t xml:space="preserve">), </w:t>
      </w:r>
      <w:ins w:id="5594" w:author="Leuveld, Koen" w:date="2013-10-24T16:31:00Z">
        <w:r w:rsidRPr="003508BB">
          <w:rPr>
            <w:rFonts w:ascii="Times New Roman" w:hAnsi="Times New Roman" w:cs="Times New Roman"/>
            <w:i/>
            <w:rPrChange w:id="5595" w:author="Leuveld, Koen" w:date="2013-10-24T16:31:00Z">
              <w:rPr>
                <w:rFonts w:ascii="Times New Roman" w:hAnsi="Times New Roman" w:cs="Times New Roman"/>
              </w:rPr>
            </w:rPrChange>
          </w:rPr>
          <w:t>« </w:t>
        </w:r>
      </w:ins>
      <w:r w:rsidR="00AF2F6F" w:rsidRPr="003508BB">
        <w:rPr>
          <w:rFonts w:ascii="Times New Roman" w:hAnsi="Times New Roman" w:cs="Times New Roman"/>
          <w:i/>
          <w:rPrChange w:id="5596" w:author="Leuveld, Koen" w:date="2013-10-24T16:31:00Z">
            <w:rPr>
              <w:rFonts w:ascii="Times New Roman" w:hAnsi="Times New Roman" w:cs="Times New Roman"/>
              <w:vertAlign w:val="superscript"/>
            </w:rPr>
          </w:rPrChange>
        </w:rPr>
        <w:t xml:space="preserve">il vous sera demandé de tirer un autre jeton, dont le numéro est compris entre 1 et 3. </w:t>
      </w:r>
      <w:del w:id="5597" w:author="PIERRE" w:date="2013-10-24T06:10:00Z">
        <w:r w:rsidR="00AF2F6F" w:rsidRPr="003508BB">
          <w:rPr>
            <w:rFonts w:ascii="Times New Roman" w:hAnsi="Times New Roman" w:cs="Times New Roman"/>
            <w:i/>
            <w:rPrChange w:id="5598" w:author="Leuveld, Koen" w:date="2013-10-24T16:31:00Z">
              <w:rPr>
                <w:rFonts w:ascii="Times New Roman" w:hAnsi="Times New Roman" w:cs="Times New Roman"/>
                <w:vertAlign w:val="superscript"/>
              </w:rPr>
            </w:rPrChange>
          </w:rPr>
          <w:delText xml:space="preserve">Appelons </w:delText>
        </w:r>
        <w:r w:rsidR="00AF2F6F" w:rsidRPr="003508BB">
          <w:rPr>
            <w:rFonts w:ascii="Times New Roman" w:hAnsi="Times New Roman" w:cs="Times New Roman"/>
            <w:b/>
            <w:i/>
            <w:rPrChange w:id="5599" w:author="Leuveld, Koen" w:date="2013-10-24T16:31:00Z">
              <w:rPr>
                <w:rFonts w:ascii="Times New Roman" w:hAnsi="Times New Roman" w:cs="Times New Roman"/>
                <w:b/>
                <w:vertAlign w:val="superscript"/>
              </w:rPr>
            </w:rPrChange>
          </w:rPr>
          <w:delText>x</w:delText>
        </w:r>
        <w:r w:rsidR="00AF2F6F" w:rsidRPr="003508BB">
          <w:rPr>
            <w:rFonts w:ascii="Times New Roman" w:hAnsi="Times New Roman" w:cs="Times New Roman"/>
            <w:i/>
            <w:rPrChange w:id="5600" w:author="Leuveld, Koen" w:date="2013-10-24T16:31:00Z">
              <w:rPr>
                <w:rFonts w:ascii="Times New Roman" w:hAnsi="Times New Roman" w:cs="Times New Roman"/>
                <w:vertAlign w:val="superscript"/>
              </w:rPr>
            </w:rPrChange>
          </w:rPr>
          <w:delText xml:space="preserve"> le numéro porté sur ce dernier jeton tiré. Le gain correspond au montant de la ligne E</w:delText>
        </w:r>
        <w:r w:rsidR="00AF2F6F" w:rsidRPr="003508BB">
          <w:rPr>
            <w:rFonts w:ascii="Times New Roman" w:hAnsi="Times New Roman" w:cs="Times New Roman"/>
            <w:b/>
            <w:i/>
            <w:rPrChange w:id="5601" w:author="Leuveld, Koen" w:date="2013-10-24T16:31:00Z">
              <w:rPr>
                <w:rFonts w:ascii="Times New Roman" w:hAnsi="Times New Roman" w:cs="Times New Roman"/>
                <w:b/>
                <w:vertAlign w:val="superscript"/>
              </w:rPr>
            </w:rPrChange>
          </w:rPr>
          <w:delText>ASAx</w:delText>
        </w:r>
        <w:r w:rsidR="00AF2F6F" w:rsidRPr="003508BB">
          <w:rPr>
            <w:rFonts w:ascii="Times New Roman" w:hAnsi="Times New Roman" w:cs="Times New Roman"/>
            <w:i/>
            <w:rPrChange w:id="5602" w:author="Leuveld, Koen" w:date="2013-10-24T16:31:00Z">
              <w:rPr>
                <w:rFonts w:ascii="Times New Roman" w:hAnsi="Times New Roman" w:cs="Times New Roman"/>
                <w:vertAlign w:val="superscript"/>
              </w:rPr>
            </w:rPrChange>
          </w:rPr>
          <w:delText xml:space="preserve"> de la feuille d’enregistrement de l’ENVOYEUR. </w:delText>
        </w:r>
      </w:del>
      <w:r w:rsidR="00AF2F6F" w:rsidRPr="003508BB">
        <w:rPr>
          <w:rFonts w:ascii="Times New Roman" w:hAnsi="Times New Roman" w:cs="Times New Roman"/>
          <w:i/>
          <w:rPrChange w:id="5603" w:author="Leuveld, Koen" w:date="2013-10-24T16:31:00Z">
            <w:rPr>
              <w:rFonts w:ascii="Times New Roman" w:hAnsi="Times New Roman" w:cs="Times New Roman"/>
              <w:vertAlign w:val="superscript"/>
            </w:rPr>
          </w:rPrChange>
        </w:rPr>
        <w:t xml:space="preserve">Par exemple, si le numéro tiré est 2, le gain correspondant est celui de </w:t>
      </w:r>
      <w:ins w:id="5604" w:author="Leuveld, Koen" w:date="2013-10-24T16:35:00Z">
        <w:r>
          <w:rPr>
            <w:rFonts w:ascii="Times New Roman" w:hAnsi="Times New Roman" w:cs="Times New Roman"/>
            <w:i/>
          </w:rPr>
          <w:t>cette</w:t>
        </w:r>
      </w:ins>
      <w:del w:id="5605" w:author="Leuveld, Koen" w:date="2013-10-24T16:35:00Z">
        <w:r w:rsidR="00AF2F6F" w:rsidRPr="003508BB" w:rsidDel="003508BB">
          <w:rPr>
            <w:rFonts w:ascii="Times New Roman" w:hAnsi="Times New Roman" w:cs="Times New Roman"/>
            <w:i/>
            <w:rPrChange w:id="5606" w:author="Leuveld, Koen" w:date="2013-10-24T16:31:00Z">
              <w:rPr>
                <w:rFonts w:ascii="Times New Roman" w:hAnsi="Times New Roman" w:cs="Times New Roman"/>
                <w:vertAlign w:val="superscript"/>
              </w:rPr>
            </w:rPrChange>
          </w:rPr>
          <w:delText>la</w:delText>
        </w:r>
      </w:del>
      <w:r w:rsidR="00AF2F6F" w:rsidRPr="003508BB">
        <w:rPr>
          <w:rFonts w:ascii="Times New Roman" w:hAnsi="Times New Roman" w:cs="Times New Roman"/>
          <w:i/>
          <w:rPrChange w:id="5607" w:author="Leuveld, Koen" w:date="2013-10-24T16:31:00Z">
            <w:rPr>
              <w:rFonts w:ascii="Times New Roman" w:hAnsi="Times New Roman" w:cs="Times New Roman"/>
              <w:vertAlign w:val="superscript"/>
            </w:rPr>
          </w:rPrChange>
        </w:rPr>
        <w:t xml:space="preserve"> </w:t>
      </w:r>
      <w:r w:rsidR="00AF2F6F" w:rsidRPr="003508BB">
        <w:rPr>
          <w:rFonts w:ascii="Times New Roman" w:hAnsi="Times New Roman" w:cs="Times New Roman"/>
          <w:i/>
          <w:rPrChange w:id="5608" w:author="Leuveld, Koen" w:date="2013-10-24T16:31:00Z">
            <w:rPr>
              <w:rFonts w:ascii="Times New Roman" w:hAnsi="Times New Roman" w:cs="Times New Roman"/>
              <w:vertAlign w:val="superscript"/>
            </w:rPr>
          </w:rPrChange>
        </w:rPr>
        <w:lastRenderedPageBreak/>
        <w:t>ligne</w:t>
      </w:r>
      <w:ins w:id="5609" w:author="Leuveld, Koen" w:date="2013-10-24T16:36:00Z">
        <w:r>
          <w:rPr>
            <w:rFonts w:ascii="Times New Roman" w:hAnsi="Times New Roman" w:cs="Times New Roman"/>
            <w:i/>
          </w:rPr>
          <w:t> » </w:t>
        </w:r>
      </w:ins>
      <w:r w:rsidR="00AF2F6F" w:rsidRPr="003508BB">
        <w:rPr>
          <w:rFonts w:ascii="Times New Roman" w:hAnsi="Times New Roman" w:cs="Times New Roman"/>
          <w:i/>
          <w:rPrChange w:id="5610" w:author="Leuveld, Koen" w:date="2013-10-24T16:31:00Z">
            <w:rPr>
              <w:rFonts w:ascii="Times New Roman" w:hAnsi="Times New Roman" w:cs="Times New Roman"/>
              <w:vertAlign w:val="superscript"/>
            </w:rPr>
          </w:rPrChange>
        </w:rPr>
        <w:t xml:space="preserve"> </w:t>
      </w:r>
      <w:ins w:id="5611" w:author="Leuveld, Koen" w:date="2013-10-24T16:35:00Z">
        <w:r>
          <w:rPr>
            <w:rFonts w:ascii="Times New Roman" w:hAnsi="Times New Roman" w:cs="Times New Roman"/>
          </w:rPr>
          <w:t xml:space="preserve">MONTREZ LIGNE 2 </w:t>
        </w:r>
      </w:ins>
      <w:del w:id="5612" w:author="Leuveld, Koen" w:date="2013-10-24T16:35:00Z">
        <w:r w:rsidR="00AF2F6F" w:rsidRPr="003508BB" w:rsidDel="003508BB">
          <w:rPr>
            <w:rFonts w:ascii="Times New Roman" w:hAnsi="Times New Roman" w:cs="Times New Roman"/>
            <w:i/>
            <w:rPrChange w:id="5613" w:author="Leuveld, Koen" w:date="2013-10-24T16:31:00Z">
              <w:rPr>
                <w:rFonts w:ascii="Times New Roman" w:hAnsi="Times New Roman" w:cs="Times New Roman"/>
                <w:vertAlign w:val="superscript"/>
              </w:rPr>
            </w:rPrChange>
          </w:rPr>
          <w:delText xml:space="preserve">EASA2. </w:delText>
        </w:r>
      </w:del>
      <w:ins w:id="5614" w:author="Leuveld, Koen" w:date="2013-10-24T16:35:00Z">
        <w:r>
          <w:rPr>
            <w:rFonts w:ascii="Times New Roman" w:hAnsi="Times New Roman" w:cs="Times New Roman"/>
            <w:i/>
          </w:rPr>
          <w:t>« </w:t>
        </w:r>
      </w:ins>
      <w:r w:rsidR="00AF2F6F" w:rsidRPr="003508BB">
        <w:rPr>
          <w:rFonts w:ascii="Times New Roman" w:hAnsi="Times New Roman" w:cs="Times New Roman"/>
          <w:i/>
          <w:rPrChange w:id="5615" w:author="Leuveld, Koen" w:date="2013-10-24T16:31:00Z">
            <w:rPr>
              <w:rFonts w:ascii="Times New Roman" w:hAnsi="Times New Roman" w:cs="Times New Roman"/>
              <w:vertAlign w:val="superscript"/>
            </w:rPr>
          </w:rPrChange>
        </w:rPr>
        <w:t xml:space="preserve">Dans ce cas vous avez 15 sacs de maïs et l’autre en a 5. Si vous envoyez 3 sacs, il vous restera </w:t>
      </w:r>
      <w:ins w:id="5616" w:author="Leuveld, Koen" w:date="2013-10-24T16:37:00Z">
        <w:r>
          <w:rPr>
            <w:rFonts w:ascii="Times New Roman" w:hAnsi="Times New Roman" w:cs="Times New Roman"/>
            <w:i/>
          </w:rPr>
          <w:t>1</w:t>
        </w:r>
      </w:ins>
      <w:del w:id="5617" w:author="Leuveld, Koen" w:date="2013-10-24T16:36:00Z">
        <w:r w:rsidR="00AF2F6F" w:rsidRPr="003508BB" w:rsidDel="003508BB">
          <w:rPr>
            <w:rFonts w:ascii="Times New Roman" w:hAnsi="Times New Roman" w:cs="Times New Roman"/>
            <w:i/>
            <w:rPrChange w:id="5618" w:author="Leuveld, Koen" w:date="2013-10-24T16:31:00Z">
              <w:rPr>
                <w:rFonts w:ascii="Times New Roman" w:hAnsi="Times New Roman" w:cs="Times New Roman"/>
                <w:vertAlign w:val="superscript"/>
              </w:rPr>
            </w:rPrChange>
          </w:rPr>
          <w:delText>EASA2 = 1</w:delText>
        </w:r>
      </w:del>
      <w:r w:rsidR="00AF2F6F" w:rsidRPr="003508BB">
        <w:rPr>
          <w:rFonts w:ascii="Times New Roman" w:hAnsi="Times New Roman" w:cs="Times New Roman"/>
          <w:i/>
          <w:rPrChange w:id="5619" w:author="Leuveld, Koen" w:date="2013-10-24T16:31:00Z">
            <w:rPr>
              <w:rFonts w:ascii="Times New Roman" w:hAnsi="Times New Roman" w:cs="Times New Roman"/>
              <w:vertAlign w:val="superscript"/>
            </w:rPr>
          </w:rPrChange>
        </w:rPr>
        <w:t>5-3=12 sacs, ce qui constitue votre gain en tant qu’ENVOYEUR.</w:t>
      </w:r>
      <w:ins w:id="5620" w:author="Leuveld, Koen" w:date="2013-10-24T16:31:00Z">
        <w:r w:rsidRPr="003508BB">
          <w:rPr>
            <w:rFonts w:ascii="Times New Roman" w:hAnsi="Times New Roman" w:cs="Times New Roman"/>
            <w:i/>
            <w:rPrChange w:id="5621" w:author="Leuveld, Koen" w:date="2013-10-24T16:31:00Z">
              <w:rPr>
                <w:rFonts w:ascii="Times New Roman" w:hAnsi="Times New Roman" w:cs="Times New Roman"/>
              </w:rPr>
            </w:rPrChange>
          </w:rPr>
          <w:t> »</w:t>
        </w:r>
      </w:ins>
    </w:p>
    <w:p w:rsidR="002A57BD" w:rsidRPr="00442E10" w:rsidRDefault="003508BB" w:rsidP="00AF6156">
      <w:pPr>
        <w:pStyle w:val="ListParagraph"/>
        <w:numPr>
          <w:ilvl w:val="0"/>
          <w:numId w:val="9"/>
        </w:numPr>
        <w:jc w:val="both"/>
        <w:rPr>
          <w:rFonts w:ascii="Times New Roman" w:hAnsi="Times New Roman" w:cs="Times New Roman"/>
        </w:rPr>
      </w:pPr>
      <w:ins w:id="5622" w:author="Leuveld, Koen" w:date="2013-10-24T16:34:00Z">
        <w:r>
          <w:rPr>
            <w:rFonts w:ascii="Times New Roman" w:hAnsi="Times New Roman" w:cs="Times New Roman"/>
            <w:i/>
          </w:rPr>
          <w:t>« </w:t>
        </w:r>
      </w:ins>
      <w:r w:rsidR="00AF2F6F" w:rsidRPr="003508BB">
        <w:rPr>
          <w:rFonts w:ascii="Times New Roman" w:hAnsi="Times New Roman" w:cs="Times New Roman"/>
          <w:i/>
          <w:rPrChange w:id="5623" w:author="Leuveld, Koen" w:date="2013-10-24T16:34:00Z">
            <w:rPr>
              <w:rFonts w:ascii="Times New Roman" w:hAnsi="Times New Roman" w:cs="Times New Roman"/>
              <w:vertAlign w:val="superscript"/>
            </w:rPr>
          </w:rPrChange>
        </w:rPr>
        <w:t xml:space="preserve">Dans le cas où vous tirez le jeton correspondant à </w:t>
      </w:r>
      <w:del w:id="5624" w:author="PIERRE" w:date="2013-10-23T16:55:00Z">
        <w:r w:rsidR="00AF2F6F" w:rsidRPr="003508BB">
          <w:rPr>
            <w:rFonts w:ascii="Times New Roman" w:hAnsi="Times New Roman" w:cs="Times New Roman"/>
            <w:i/>
            <w:rPrChange w:id="5625" w:author="Leuveld, Koen" w:date="2013-10-24T16:34:00Z">
              <w:rPr>
                <w:rFonts w:ascii="Times New Roman" w:hAnsi="Times New Roman" w:cs="Times New Roman"/>
                <w:vertAlign w:val="superscript"/>
              </w:rPr>
            </w:rPrChange>
          </w:rPr>
          <w:delText>RECEPTEUR</w:delText>
        </w:r>
      </w:del>
      <w:ins w:id="5626" w:author="PIERRE" w:date="2013-10-23T16:55:00Z">
        <w:r w:rsidR="00AF2F6F" w:rsidRPr="003508BB">
          <w:rPr>
            <w:rFonts w:ascii="Times New Roman" w:hAnsi="Times New Roman" w:cs="Times New Roman"/>
            <w:i/>
            <w:rPrChange w:id="5627" w:author="Leuveld, Koen" w:date="2013-10-24T16:34:00Z">
              <w:rPr>
                <w:rFonts w:ascii="Times New Roman" w:hAnsi="Times New Roman" w:cs="Times New Roman"/>
                <w:vertAlign w:val="superscript"/>
              </w:rPr>
            </w:rPrChange>
          </w:rPr>
          <w:t>RÉCEPTEUR</w:t>
        </w:r>
      </w:ins>
      <w:ins w:id="5628" w:author="Leuveld, Koen" w:date="2013-10-24T16:38:00Z">
        <w:r w:rsidR="00227BE9">
          <w:rPr>
            <w:rFonts w:ascii="Times New Roman" w:hAnsi="Times New Roman" w:cs="Times New Roman"/>
            <w:i/>
          </w:rPr>
          <w:t> »</w:t>
        </w:r>
      </w:ins>
      <w:r w:rsidR="00AF2F6F" w:rsidRPr="003508BB">
        <w:rPr>
          <w:rFonts w:ascii="Times New Roman" w:hAnsi="Times New Roman" w:cs="Times New Roman"/>
          <w:i/>
          <w:rPrChange w:id="5629" w:author="Leuveld, Koen" w:date="2013-10-24T16:34:00Z">
            <w:rPr>
              <w:rFonts w:ascii="Times New Roman" w:hAnsi="Times New Roman" w:cs="Times New Roman"/>
              <w:vertAlign w:val="superscript"/>
            </w:rPr>
          </w:rPrChange>
        </w:rPr>
        <w:t xml:space="preserve"> (</w:t>
      </w:r>
      <w:r w:rsidR="00AF2F6F" w:rsidRPr="00227BE9">
        <w:rPr>
          <w:rFonts w:ascii="Times New Roman" w:hAnsi="Times New Roman" w:cs="Times New Roman"/>
          <w:rPrChange w:id="5630" w:author="Leuveld, Koen" w:date="2013-10-24T16:38:00Z">
            <w:rPr>
              <w:rFonts w:ascii="Times New Roman" w:hAnsi="Times New Roman" w:cs="Times New Roman"/>
              <w:vertAlign w:val="superscript"/>
            </w:rPr>
          </w:rPrChange>
        </w:rPr>
        <w:t>MONTREZ DE NOUVEAU LE JETON</w:t>
      </w:r>
      <w:ins w:id="5631" w:author="PIERRE" w:date="2013-10-24T06:11:00Z">
        <w:r w:rsidR="00AF2F6F" w:rsidRPr="00227BE9">
          <w:rPr>
            <w:rFonts w:ascii="Times New Roman" w:hAnsi="Times New Roman" w:cs="Times New Roman"/>
            <w:rPrChange w:id="5632" w:author="Leuveld, Koen" w:date="2013-10-24T16:38:00Z">
              <w:rPr>
                <w:rFonts w:ascii="Times New Roman" w:hAnsi="Times New Roman" w:cs="Times New Roman"/>
                <w:vertAlign w:val="superscript"/>
              </w:rPr>
            </w:rPrChange>
          </w:rPr>
          <w:t xml:space="preserve"> N°7</w:t>
        </w:r>
      </w:ins>
      <w:r w:rsidR="00AF2F6F" w:rsidRPr="00227BE9">
        <w:rPr>
          <w:rFonts w:ascii="Times New Roman" w:hAnsi="Times New Roman" w:cs="Times New Roman"/>
          <w:rPrChange w:id="5633" w:author="Leuveld, Koen" w:date="2013-10-24T16:38:00Z">
            <w:rPr>
              <w:rFonts w:ascii="Times New Roman" w:hAnsi="Times New Roman" w:cs="Times New Roman"/>
              <w:vertAlign w:val="superscript"/>
            </w:rPr>
          </w:rPrChange>
        </w:rPr>
        <w:t>),</w:t>
      </w:r>
      <w:r w:rsidR="00AF2F6F" w:rsidRPr="003508BB">
        <w:rPr>
          <w:rFonts w:ascii="Times New Roman" w:hAnsi="Times New Roman" w:cs="Times New Roman"/>
          <w:i/>
          <w:rPrChange w:id="5634" w:author="Leuveld, Koen" w:date="2013-10-24T16:34:00Z">
            <w:rPr>
              <w:rFonts w:ascii="Times New Roman" w:hAnsi="Times New Roman" w:cs="Times New Roman"/>
              <w:vertAlign w:val="superscript"/>
            </w:rPr>
          </w:rPrChange>
        </w:rPr>
        <w:t xml:space="preserve"> </w:t>
      </w:r>
      <w:ins w:id="5635" w:author="Leuveld, Koen" w:date="2013-10-24T16:38:00Z">
        <w:r w:rsidR="00227BE9">
          <w:rPr>
            <w:rFonts w:ascii="Times New Roman" w:hAnsi="Times New Roman" w:cs="Times New Roman"/>
            <w:i/>
          </w:rPr>
          <w:t>« </w:t>
        </w:r>
      </w:ins>
      <w:r w:rsidR="00AF2F6F" w:rsidRPr="003508BB">
        <w:rPr>
          <w:rFonts w:ascii="Times New Roman" w:hAnsi="Times New Roman" w:cs="Times New Roman"/>
          <w:i/>
          <w:rPrChange w:id="5636" w:author="Leuveld, Koen" w:date="2013-10-24T16:34:00Z">
            <w:rPr>
              <w:rFonts w:ascii="Times New Roman" w:hAnsi="Times New Roman" w:cs="Times New Roman"/>
              <w:vertAlign w:val="superscript"/>
            </w:rPr>
          </w:rPrChange>
        </w:rPr>
        <w:t xml:space="preserve">il vous sera demandé de choisir une enveloppe pré-remplie par nos superviseurs. Par la suite, il vous sera demandé de tirer un autre jeton, dont le numéro est compris entre 1 et 3. </w:t>
      </w:r>
      <w:del w:id="5637" w:author="Leuveld, Koen" w:date="2013-10-24T16:36:00Z">
        <w:r w:rsidR="00AF2F6F" w:rsidRPr="003508BB" w:rsidDel="003508BB">
          <w:rPr>
            <w:rFonts w:ascii="Times New Roman" w:hAnsi="Times New Roman" w:cs="Times New Roman"/>
            <w:i/>
            <w:rPrChange w:id="5638" w:author="Leuveld, Koen" w:date="2013-10-24T16:34:00Z">
              <w:rPr>
                <w:rFonts w:ascii="Times New Roman" w:hAnsi="Times New Roman" w:cs="Times New Roman"/>
                <w:vertAlign w:val="superscript"/>
              </w:rPr>
            </w:rPrChange>
          </w:rPr>
          <w:delText xml:space="preserve">Appelons </w:delText>
        </w:r>
        <w:r w:rsidR="00AF2F6F" w:rsidRPr="003508BB" w:rsidDel="003508BB">
          <w:rPr>
            <w:rFonts w:ascii="Times New Roman" w:hAnsi="Times New Roman" w:cs="Times New Roman"/>
            <w:b/>
            <w:i/>
            <w:rPrChange w:id="5639" w:author="Leuveld, Koen" w:date="2013-10-24T16:34:00Z">
              <w:rPr>
                <w:rFonts w:ascii="Times New Roman" w:hAnsi="Times New Roman" w:cs="Times New Roman"/>
                <w:b/>
                <w:vertAlign w:val="superscript"/>
              </w:rPr>
            </w:rPrChange>
          </w:rPr>
          <w:delText>x</w:delText>
        </w:r>
        <w:r w:rsidR="00AF2F6F" w:rsidRPr="003508BB" w:rsidDel="003508BB">
          <w:rPr>
            <w:rFonts w:ascii="Times New Roman" w:hAnsi="Times New Roman" w:cs="Times New Roman"/>
            <w:i/>
            <w:rPrChange w:id="5640" w:author="Leuveld, Koen" w:date="2013-10-24T16:34:00Z">
              <w:rPr>
                <w:rFonts w:ascii="Times New Roman" w:hAnsi="Times New Roman" w:cs="Times New Roman"/>
                <w:vertAlign w:val="superscript"/>
              </w:rPr>
            </w:rPrChange>
          </w:rPr>
          <w:delText xml:space="preserve"> le numéro porté sur ce dernier jeton tiré. Le gain correspond au [montant de la ligne </w:delText>
        </w:r>
        <w:r w:rsidR="00AF2F6F" w:rsidRPr="003508BB" w:rsidDel="003508BB">
          <w:rPr>
            <w:rFonts w:ascii="Times New Roman" w:hAnsi="Times New Roman" w:cs="Times New Roman"/>
            <w:b/>
            <w:i/>
            <w:rPrChange w:id="5641" w:author="Leuveld, Koen" w:date="2013-10-24T16:34:00Z">
              <w:rPr>
                <w:rFonts w:ascii="Times New Roman" w:hAnsi="Times New Roman" w:cs="Times New Roman"/>
                <w:b/>
                <w:vertAlign w:val="superscript"/>
              </w:rPr>
            </w:rPrChange>
          </w:rPr>
          <w:delText>EARAx</w:delText>
        </w:r>
        <w:r w:rsidR="00AF2F6F" w:rsidRPr="003508BB" w:rsidDel="003508BB">
          <w:rPr>
            <w:rFonts w:ascii="Times New Roman" w:hAnsi="Times New Roman" w:cs="Times New Roman"/>
            <w:i/>
            <w:rPrChange w:id="5642" w:author="Leuveld, Koen" w:date="2013-10-24T16:34:00Z">
              <w:rPr>
                <w:rFonts w:ascii="Times New Roman" w:hAnsi="Times New Roman" w:cs="Times New Roman"/>
                <w:vertAlign w:val="superscript"/>
              </w:rPr>
            </w:rPrChange>
          </w:rPr>
          <w:delText xml:space="preserve"> de la feuille d’enregistrement issue de l’enveloppe c’est-à-dire ce que l’autre répondant a envoyé] + [votre allocation initiale]. </w:delText>
        </w:r>
      </w:del>
      <w:r w:rsidR="00AF2F6F" w:rsidRPr="003508BB">
        <w:rPr>
          <w:rFonts w:ascii="Times New Roman" w:hAnsi="Times New Roman" w:cs="Times New Roman"/>
          <w:i/>
          <w:rPrChange w:id="5643" w:author="Leuveld, Koen" w:date="2013-10-24T16:34:00Z">
            <w:rPr>
              <w:rFonts w:ascii="Times New Roman" w:hAnsi="Times New Roman" w:cs="Times New Roman"/>
              <w:vertAlign w:val="superscript"/>
            </w:rPr>
          </w:rPrChange>
        </w:rPr>
        <w:t>Par exemple, si le numéro tiré est 2,</w:t>
      </w:r>
      <w:ins w:id="5644" w:author="Leuveld, Koen" w:date="2013-10-24T16:37:00Z">
        <w:r>
          <w:rPr>
            <w:rFonts w:ascii="Times New Roman" w:hAnsi="Times New Roman" w:cs="Times New Roman"/>
            <w:i/>
          </w:rPr>
          <w:t> »</w:t>
        </w:r>
        <w:r>
          <w:rPr>
            <w:rFonts w:ascii="Times New Roman" w:hAnsi="Times New Roman" w:cs="Times New Roman"/>
          </w:rPr>
          <w:t xml:space="preserve">MONTREZ LIGNE 2 </w:t>
        </w:r>
      </w:ins>
      <w:del w:id="5645" w:author="Leuveld, Koen" w:date="2013-10-24T16:37:00Z">
        <w:r w:rsidR="00AF2F6F" w:rsidRPr="003508BB" w:rsidDel="003508BB">
          <w:rPr>
            <w:rFonts w:ascii="Times New Roman" w:hAnsi="Times New Roman" w:cs="Times New Roman"/>
            <w:i/>
            <w:rPrChange w:id="5646" w:author="Leuveld, Koen" w:date="2013-10-24T16:34:00Z">
              <w:rPr>
                <w:rFonts w:ascii="Times New Roman" w:hAnsi="Times New Roman" w:cs="Times New Roman"/>
                <w:vertAlign w:val="superscript"/>
              </w:rPr>
            </w:rPrChange>
          </w:rPr>
          <w:delText xml:space="preserve"> </w:delText>
        </w:r>
      </w:del>
      <w:ins w:id="5647" w:author="Leuveld, Koen" w:date="2013-10-24T16:37:00Z">
        <w:r>
          <w:rPr>
            <w:rFonts w:ascii="Times New Roman" w:hAnsi="Times New Roman" w:cs="Times New Roman"/>
            <w:i/>
          </w:rPr>
          <w:t>« </w:t>
        </w:r>
      </w:ins>
      <w:r w:rsidR="00AF2F6F" w:rsidRPr="003508BB">
        <w:rPr>
          <w:rFonts w:ascii="Times New Roman" w:hAnsi="Times New Roman" w:cs="Times New Roman"/>
          <w:i/>
          <w:rPrChange w:id="5648" w:author="Leuveld, Koen" w:date="2013-10-24T16:34:00Z">
            <w:rPr>
              <w:rFonts w:ascii="Times New Roman" w:hAnsi="Times New Roman" w:cs="Times New Roman"/>
              <w:vertAlign w:val="superscript"/>
            </w:rPr>
          </w:rPrChange>
        </w:rPr>
        <w:t xml:space="preserve">et que l’autre répondant avait envoyé 4 de ses 15 sacs, alors votre gain est </w:t>
      </w:r>
      <w:del w:id="5649" w:author="Leuveld, Koen" w:date="2013-10-24T16:38:00Z">
        <w:r w:rsidR="00AF2F6F" w:rsidRPr="003508BB" w:rsidDel="00227BE9">
          <w:rPr>
            <w:rFonts w:ascii="Times New Roman" w:hAnsi="Times New Roman" w:cs="Times New Roman"/>
            <w:i/>
            <w:rPrChange w:id="5650" w:author="Leuveld, Koen" w:date="2013-10-24T16:34:00Z">
              <w:rPr>
                <w:rFonts w:ascii="Times New Roman" w:hAnsi="Times New Roman" w:cs="Times New Roman"/>
                <w:vertAlign w:val="superscript"/>
              </w:rPr>
            </w:rPrChange>
          </w:rPr>
          <w:delText>[nombre de sacs de la ligne EARA2 de la feuille d’enregistrement sortie de l’enveloppe.=</w:delText>
        </w:r>
      </w:del>
      <w:r w:rsidR="00AF2F6F" w:rsidRPr="003508BB">
        <w:rPr>
          <w:rFonts w:ascii="Times New Roman" w:hAnsi="Times New Roman" w:cs="Times New Roman"/>
          <w:i/>
          <w:rPrChange w:id="5651" w:author="Leuveld, Koen" w:date="2013-10-24T16:34:00Z">
            <w:rPr>
              <w:rFonts w:ascii="Times New Roman" w:hAnsi="Times New Roman" w:cs="Times New Roman"/>
              <w:vertAlign w:val="superscript"/>
            </w:rPr>
          </w:rPrChange>
        </w:rPr>
        <w:t xml:space="preserve"> 4</w:t>
      </w:r>
      <w:del w:id="5652" w:author="Leuveld, Koen" w:date="2013-10-24T16:38:00Z">
        <w:r w:rsidR="00AF2F6F" w:rsidRPr="003508BB" w:rsidDel="00227BE9">
          <w:rPr>
            <w:rFonts w:ascii="Times New Roman" w:hAnsi="Times New Roman" w:cs="Times New Roman"/>
            <w:i/>
            <w:rPrChange w:id="5653" w:author="Leuveld, Koen" w:date="2013-10-24T16:34:00Z">
              <w:rPr>
                <w:rFonts w:ascii="Times New Roman" w:hAnsi="Times New Roman" w:cs="Times New Roman"/>
                <w:vertAlign w:val="superscript"/>
              </w:rPr>
            </w:rPrChange>
          </w:rPr>
          <w:delText>]</w:delText>
        </w:r>
      </w:del>
      <w:r w:rsidR="00AF2F6F" w:rsidRPr="003508BB">
        <w:rPr>
          <w:rFonts w:ascii="Times New Roman" w:hAnsi="Times New Roman" w:cs="Times New Roman"/>
          <w:i/>
          <w:rPrChange w:id="5654" w:author="Leuveld, Koen" w:date="2013-10-24T16:34:00Z">
            <w:rPr>
              <w:rFonts w:ascii="Times New Roman" w:hAnsi="Times New Roman" w:cs="Times New Roman"/>
              <w:vertAlign w:val="superscript"/>
            </w:rPr>
          </w:rPrChange>
        </w:rPr>
        <w:t xml:space="preserve"> + 5</w:t>
      </w:r>
      <w:del w:id="5655" w:author="Leuveld, Koen" w:date="2013-10-24T16:38:00Z">
        <w:r w:rsidR="00AF2F6F" w:rsidRPr="003508BB" w:rsidDel="00227BE9">
          <w:rPr>
            <w:rFonts w:ascii="Times New Roman" w:hAnsi="Times New Roman" w:cs="Times New Roman"/>
            <w:i/>
            <w:rPrChange w:id="5656" w:author="Leuveld, Koen" w:date="2013-10-24T16:34:00Z">
              <w:rPr>
                <w:rFonts w:ascii="Times New Roman" w:hAnsi="Times New Roman" w:cs="Times New Roman"/>
                <w:vertAlign w:val="superscript"/>
              </w:rPr>
            </w:rPrChange>
          </w:rPr>
          <w:delText xml:space="preserve">(allocation initiale) </w:delText>
        </w:r>
      </w:del>
      <w:ins w:id="5657" w:author="Leuveld, Koen" w:date="2013-10-24T16:38:00Z">
        <w:r w:rsidR="00227BE9">
          <w:rPr>
            <w:rFonts w:ascii="Times New Roman" w:hAnsi="Times New Roman" w:cs="Times New Roman"/>
            <w:i/>
          </w:rPr>
          <w:t xml:space="preserve"> </w:t>
        </w:r>
      </w:ins>
      <w:r w:rsidR="00AF2F6F" w:rsidRPr="003508BB">
        <w:rPr>
          <w:rFonts w:ascii="Times New Roman" w:hAnsi="Times New Roman" w:cs="Times New Roman"/>
          <w:i/>
          <w:rPrChange w:id="5658" w:author="Leuveld, Koen" w:date="2013-10-24T16:34:00Z">
            <w:rPr>
              <w:rFonts w:ascii="Times New Roman" w:hAnsi="Times New Roman" w:cs="Times New Roman"/>
              <w:vertAlign w:val="superscript"/>
            </w:rPr>
          </w:rPrChange>
        </w:rPr>
        <w:t>soit 9 sacs</w:t>
      </w:r>
      <w:r w:rsidR="00AF2F6F" w:rsidRPr="00AF2F6F">
        <w:rPr>
          <w:rFonts w:ascii="Times New Roman" w:hAnsi="Times New Roman" w:cs="Times New Roman"/>
          <w:rPrChange w:id="5659" w:author="PIERRE" w:date="2013-10-24T12:27:00Z">
            <w:rPr>
              <w:rFonts w:ascii="Times New Roman" w:hAnsi="Times New Roman" w:cs="Times New Roman"/>
              <w:vertAlign w:val="superscript"/>
            </w:rPr>
          </w:rPrChange>
        </w:rPr>
        <w:t>.</w:t>
      </w:r>
      <w:ins w:id="5660" w:author="Leuveld, Koen" w:date="2013-10-24T16:34:00Z">
        <w:r>
          <w:rPr>
            <w:rFonts w:ascii="Times New Roman" w:hAnsi="Times New Roman" w:cs="Times New Roman"/>
          </w:rPr>
          <w:t> »</w:t>
        </w:r>
      </w:ins>
    </w:p>
    <w:p w:rsidR="002A57BD" w:rsidRDefault="00227BE9" w:rsidP="00AF6156">
      <w:pPr>
        <w:pStyle w:val="ListParagraph"/>
        <w:numPr>
          <w:ilvl w:val="0"/>
          <w:numId w:val="9"/>
        </w:numPr>
        <w:jc w:val="both"/>
        <w:rPr>
          <w:ins w:id="5661" w:author="Leuveld, Koen" w:date="2013-10-24T16:55:00Z"/>
          <w:rFonts w:ascii="Times New Roman" w:hAnsi="Times New Roman" w:cs="Times New Roman"/>
        </w:rPr>
      </w:pPr>
      <w:ins w:id="5662" w:author="Leuveld, Koen" w:date="2013-10-24T16:38:00Z">
        <w:r>
          <w:rPr>
            <w:rFonts w:ascii="Times New Roman" w:hAnsi="Times New Roman" w:cs="Times New Roman"/>
            <w:i/>
          </w:rPr>
          <w:t>« </w:t>
        </w:r>
      </w:ins>
      <w:r w:rsidR="00AF2F6F" w:rsidRPr="00227BE9">
        <w:rPr>
          <w:rFonts w:ascii="Times New Roman" w:hAnsi="Times New Roman" w:cs="Times New Roman"/>
          <w:i/>
          <w:rPrChange w:id="5663" w:author="Leuveld, Koen" w:date="2013-10-24T16:38:00Z">
            <w:rPr>
              <w:rFonts w:ascii="Times New Roman" w:hAnsi="Times New Roman" w:cs="Times New Roman"/>
              <w:vertAlign w:val="superscript"/>
            </w:rPr>
          </w:rPrChange>
        </w:rPr>
        <w:t>Est ce que vous avez tout compris?</w:t>
      </w:r>
      <w:ins w:id="5664" w:author="Leuveld, Koen" w:date="2013-10-24T16:38:00Z">
        <w:r>
          <w:rPr>
            <w:rFonts w:ascii="Times New Roman" w:hAnsi="Times New Roman" w:cs="Times New Roman"/>
            <w:i/>
          </w:rPr>
          <w:t> »</w:t>
        </w:r>
      </w:ins>
      <w:r w:rsidR="00AF2F6F" w:rsidRPr="00AF2F6F">
        <w:rPr>
          <w:rFonts w:ascii="Times New Roman" w:hAnsi="Times New Roman" w:cs="Times New Roman"/>
          <w:rPrChange w:id="5665" w:author="PIERRE" w:date="2013-10-24T12:27:00Z">
            <w:rPr>
              <w:rFonts w:ascii="Times New Roman" w:hAnsi="Times New Roman" w:cs="Times New Roman"/>
              <w:vertAlign w:val="superscript"/>
            </w:rPr>
          </w:rPrChange>
        </w:rPr>
        <w:t xml:space="preserve"> SINON, EXPLIQUEZ </w:t>
      </w:r>
      <w:del w:id="5666" w:author="Leuveld, Koen" w:date="2013-10-24T20:51:00Z">
        <w:r w:rsidR="00AF2F6F" w:rsidRPr="00AF2F6F" w:rsidDel="00DE5804">
          <w:rPr>
            <w:rFonts w:ascii="Times New Roman" w:hAnsi="Times New Roman" w:cs="Times New Roman"/>
            <w:rPrChange w:id="5667" w:author="PIERRE" w:date="2013-10-24T12:27:00Z">
              <w:rPr>
                <w:rFonts w:ascii="Times New Roman" w:hAnsi="Times New Roman" w:cs="Times New Roman"/>
                <w:vertAlign w:val="superscript"/>
              </w:rPr>
            </w:rPrChange>
          </w:rPr>
          <w:delText xml:space="preserve">JUSQU’A </w:delText>
        </w:r>
      </w:del>
      <w:ins w:id="5668" w:author="Leuveld, Koen" w:date="2013-10-24T20:51:00Z">
        <w:r w:rsidR="00DE5804" w:rsidRPr="00AF2F6F">
          <w:rPr>
            <w:rFonts w:ascii="Times New Roman" w:hAnsi="Times New Roman" w:cs="Times New Roman"/>
            <w:rPrChange w:id="5669" w:author="PIERRE" w:date="2013-10-24T12:27:00Z">
              <w:rPr>
                <w:rFonts w:ascii="Times New Roman" w:hAnsi="Times New Roman" w:cs="Times New Roman"/>
                <w:vertAlign w:val="superscript"/>
              </w:rPr>
            </w:rPrChange>
          </w:rPr>
          <w:t>JUSQU’</w:t>
        </w:r>
        <w:r w:rsidR="00DE5804">
          <w:rPr>
            <w:rFonts w:ascii="Times New Roman" w:hAnsi="Times New Roman" w:cs="Times New Roman"/>
          </w:rPr>
          <w:t>Á</w:t>
        </w:r>
        <w:r w:rsidR="00DE5804" w:rsidRPr="00AF2F6F">
          <w:rPr>
            <w:rFonts w:ascii="Times New Roman" w:hAnsi="Times New Roman" w:cs="Times New Roman"/>
            <w:rPrChange w:id="5670" w:author="PIERRE" w:date="2013-10-24T12:27:00Z">
              <w:rPr>
                <w:rFonts w:ascii="Times New Roman" w:hAnsi="Times New Roman" w:cs="Times New Roman"/>
                <w:vertAlign w:val="superscript"/>
              </w:rPr>
            </w:rPrChange>
          </w:rPr>
          <w:t xml:space="preserve"> </w:t>
        </w:r>
      </w:ins>
      <w:r w:rsidR="00AF2F6F" w:rsidRPr="00AF2F6F">
        <w:rPr>
          <w:rFonts w:ascii="Times New Roman" w:hAnsi="Times New Roman" w:cs="Times New Roman"/>
          <w:rPrChange w:id="5671" w:author="PIERRE" w:date="2013-10-24T12:27:00Z">
            <w:rPr>
              <w:rFonts w:ascii="Times New Roman" w:hAnsi="Times New Roman" w:cs="Times New Roman"/>
              <w:vertAlign w:val="superscript"/>
            </w:rPr>
          </w:rPrChange>
        </w:rPr>
        <w:t>CE QUE L’</w:t>
      </w:r>
      <w:del w:id="5672" w:author="PIERRE" w:date="2013-10-23T15:50:00Z">
        <w:r w:rsidR="00AF2F6F" w:rsidRPr="00AF2F6F">
          <w:rPr>
            <w:rFonts w:ascii="Times New Roman" w:hAnsi="Times New Roman" w:cs="Times New Roman"/>
            <w:rPrChange w:id="5673" w:author="PIERRE" w:date="2013-10-24T12:27:00Z">
              <w:rPr>
                <w:rFonts w:ascii="Times New Roman" w:hAnsi="Times New Roman" w:cs="Times New Roman"/>
                <w:vertAlign w:val="superscript"/>
              </w:rPr>
            </w:rPrChange>
          </w:rPr>
          <w:delText>ENQUETE</w:delText>
        </w:r>
      </w:del>
      <w:ins w:id="5674" w:author="PIERRE" w:date="2013-10-23T15:50:00Z">
        <w:r w:rsidR="00AF2F6F" w:rsidRPr="00AF2F6F">
          <w:rPr>
            <w:rFonts w:ascii="Times New Roman" w:hAnsi="Times New Roman" w:cs="Times New Roman"/>
            <w:rPrChange w:id="5675" w:author="PIERRE" w:date="2013-10-24T12:27:00Z">
              <w:rPr>
                <w:rFonts w:ascii="Times New Roman" w:hAnsi="Times New Roman" w:cs="Times New Roman"/>
                <w:vertAlign w:val="superscript"/>
              </w:rPr>
            </w:rPrChange>
          </w:rPr>
          <w:t>ENQUÊTÉ</w:t>
        </w:r>
      </w:ins>
      <w:r w:rsidR="00AF2F6F" w:rsidRPr="00AF2F6F">
        <w:rPr>
          <w:rFonts w:ascii="Times New Roman" w:hAnsi="Times New Roman" w:cs="Times New Roman"/>
          <w:rPrChange w:id="5676" w:author="PIERRE" w:date="2013-10-24T12:27:00Z">
            <w:rPr>
              <w:rFonts w:ascii="Times New Roman" w:hAnsi="Times New Roman" w:cs="Times New Roman"/>
              <w:vertAlign w:val="superscript"/>
            </w:rPr>
          </w:rPrChange>
        </w:rPr>
        <w:t xml:space="preserve"> COMPRENNE TOUT.  </w:t>
      </w:r>
    </w:p>
    <w:p w:rsidR="005A36BA" w:rsidRDefault="005A36BA" w:rsidP="005A36BA">
      <w:pPr>
        <w:pStyle w:val="ListParagraph"/>
        <w:numPr>
          <w:ilvl w:val="0"/>
          <w:numId w:val="9"/>
        </w:numPr>
        <w:jc w:val="both"/>
        <w:rPr>
          <w:ins w:id="5677" w:author="Leuveld, Koen" w:date="2013-10-24T16:55:00Z"/>
          <w:rFonts w:ascii="Times New Roman" w:hAnsi="Times New Roman" w:cs="Times New Roman"/>
        </w:rPr>
      </w:pPr>
      <w:ins w:id="5678" w:author="Leuveld, Koen" w:date="2013-10-24T16:55:00Z">
        <w:r>
          <w:rPr>
            <w:rFonts w:ascii="Times New Roman" w:hAnsi="Times New Roman" w:cs="Times New Roman"/>
          </w:rPr>
          <w:t xml:space="preserve">VÉRIFIEZ QUE VOUS AVEZ SUIVI LA LISTE DE CONTROLE. </w:t>
        </w:r>
      </w:ins>
    </w:p>
    <w:p w:rsidR="005A36BA" w:rsidRPr="00442E10" w:rsidDel="005A36BA" w:rsidRDefault="005A36BA" w:rsidP="00AF6156">
      <w:pPr>
        <w:pStyle w:val="ListParagraph"/>
        <w:numPr>
          <w:ilvl w:val="0"/>
          <w:numId w:val="9"/>
        </w:numPr>
        <w:jc w:val="both"/>
        <w:rPr>
          <w:del w:id="5679" w:author="Leuveld, Koen" w:date="2013-10-24T16:55:00Z"/>
          <w:rFonts w:ascii="Times New Roman" w:hAnsi="Times New Roman" w:cs="Times New Roman"/>
        </w:rPr>
      </w:pP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5680" w:author="PIERRE" w:date="2013-10-24T12:27:00Z">
            <w:rPr>
              <w:rFonts w:ascii="Times New Roman" w:hAnsi="Times New Roman" w:cs="Times New Roman"/>
              <w:vertAlign w:val="superscript"/>
            </w:rPr>
          </w:rPrChange>
        </w:rPr>
        <w:t xml:space="preserve">NE CONTINUER QUE SI LE </w:t>
      </w:r>
      <w:del w:id="5681" w:author="PIERRE" w:date="2013-10-23T16:38:00Z">
        <w:r w:rsidRPr="00AF2F6F">
          <w:rPr>
            <w:rFonts w:ascii="Times New Roman" w:hAnsi="Times New Roman" w:cs="Times New Roman"/>
            <w:rPrChange w:id="5682" w:author="PIERRE" w:date="2013-10-24T12:27:00Z">
              <w:rPr>
                <w:rFonts w:ascii="Times New Roman" w:hAnsi="Times New Roman" w:cs="Times New Roman"/>
                <w:vertAlign w:val="superscript"/>
              </w:rPr>
            </w:rPrChange>
          </w:rPr>
          <w:delText>REPONDANT</w:delText>
        </w:r>
      </w:del>
      <w:ins w:id="5683" w:author="PIERRE" w:date="2013-10-23T16:38:00Z">
        <w:r w:rsidRPr="00AF2F6F">
          <w:rPr>
            <w:rFonts w:ascii="Times New Roman" w:hAnsi="Times New Roman" w:cs="Times New Roman"/>
            <w:rPrChange w:id="5684"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5685" w:author="PIERRE" w:date="2013-10-24T12:27:00Z">
            <w:rPr>
              <w:rFonts w:ascii="Times New Roman" w:hAnsi="Times New Roman" w:cs="Times New Roman"/>
              <w:vertAlign w:val="superscript"/>
            </w:rPr>
          </w:rPrChange>
        </w:rPr>
        <w:t xml:space="preserve"> A TOUT COMPRIS</w:t>
      </w:r>
    </w:p>
    <w:p w:rsidR="002A57BD" w:rsidRPr="00227BE9" w:rsidRDefault="00227BE9" w:rsidP="00AF6156">
      <w:pPr>
        <w:pStyle w:val="ListParagraph"/>
        <w:numPr>
          <w:ilvl w:val="0"/>
          <w:numId w:val="9"/>
        </w:numPr>
        <w:jc w:val="both"/>
        <w:rPr>
          <w:rFonts w:ascii="Times New Roman" w:hAnsi="Times New Roman" w:cs="Times New Roman"/>
          <w:i/>
          <w:rPrChange w:id="5686" w:author="Leuveld, Koen" w:date="2013-10-24T16:41:00Z">
            <w:rPr>
              <w:rFonts w:ascii="Times New Roman" w:hAnsi="Times New Roman" w:cs="Times New Roman"/>
            </w:rPr>
          </w:rPrChange>
        </w:rPr>
      </w:pPr>
      <w:ins w:id="5687" w:author="Leuveld, Koen" w:date="2013-10-24T16:41:00Z">
        <w:r>
          <w:rPr>
            <w:rFonts w:ascii="Times New Roman" w:hAnsi="Times New Roman" w:cs="Times New Roman"/>
            <w:i/>
          </w:rPr>
          <w:t>« </w:t>
        </w:r>
      </w:ins>
      <w:r w:rsidR="00AF2F6F" w:rsidRPr="00227BE9">
        <w:rPr>
          <w:rFonts w:ascii="Times New Roman" w:hAnsi="Times New Roman" w:cs="Times New Roman"/>
          <w:i/>
          <w:rPrChange w:id="5688" w:author="Leuveld, Koen" w:date="2013-10-24T16:41:00Z">
            <w:rPr>
              <w:rFonts w:ascii="Times New Roman" w:hAnsi="Times New Roman" w:cs="Times New Roman"/>
              <w:vertAlign w:val="superscript"/>
            </w:rPr>
          </w:rPrChange>
        </w:rPr>
        <w:t>Supposez que vous avez 6 sacs de maïs et l’autre personne a 8 sacs. Enverrez-vous quelques sacs ?</w:t>
      </w:r>
      <w:ins w:id="5689" w:author="Leuveld, Koen" w:date="2013-10-24T16:41:00Z">
        <w:r>
          <w:rPr>
            <w:rFonts w:ascii="Times New Roman" w:hAnsi="Times New Roman" w:cs="Times New Roman"/>
            <w:i/>
          </w:rPr>
          <w:t> »</w:t>
        </w:r>
      </w:ins>
      <w:del w:id="5690" w:author="Leuveld, Koen" w:date="2013-10-24T16:41:00Z">
        <w:r w:rsidR="00AF2F6F" w:rsidRPr="00227BE9" w:rsidDel="00227BE9">
          <w:rPr>
            <w:rFonts w:ascii="Times New Roman" w:hAnsi="Times New Roman" w:cs="Times New Roman"/>
            <w:i/>
            <w:rPrChange w:id="5691" w:author="Leuveld, Koen" w:date="2013-10-24T16:41:00Z">
              <w:rPr>
                <w:rFonts w:ascii="Times New Roman" w:hAnsi="Times New Roman" w:cs="Times New Roman"/>
                <w:vertAlign w:val="superscript"/>
              </w:rPr>
            </w:rPrChange>
          </w:rPr>
          <w:delText xml:space="preserve"> </w:delText>
        </w:r>
      </w:del>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5692" w:author="PIERRE" w:date="2013-10-24T12:27:00Z">
            <w:rPr>
              <w:rFonts w:ascii="Times New Roman" w:hAnsi="Times New Roman" w:cs="Times New Roman"/>
              <w:vertAlign w:val="superscript"/>
            </w:rPr>
          </w:rPrChange>
        </w:rPr>
        <w:t>SI LE R</w:t>
      </w:r>
      <w:ins w:id="5693" w:author="PIERRE" w:date="2013-10-23T16:36:00Z">
        <w:r w:rsidRPr="00AF2F6F">
          <w:rPr>
            <w:rFonts w:ascii="Times New Roman" w:hAnsi="Times New Roman" w:cs="Times New Roman"/>
            <w:rPrChange w:id="5694" w:author="PIERRE" w:date="2013-10-24T12:27:00Z">
              <w:rPr>
                <w:rFonts w:ascii="Times New Roman" w:hAnsi="Times New Roman" w:cs="Times New Roman"/>
                <w:vertAlign w:val="superscript"/>
              </w:rPr>
            </w:rPrChange>
          </w:rPr>
          <w:t>É</w:t>
        </w:r>
      </w:ins>
      <w:del w:id="5695" w:author="PIERRE" w:date="2013-10-23T16:36:00Z">
        <w:r w:rsidRPr="00AF2F6F">
          <w:rPr>
            <w:rFonts w:ascii="Times New Roman" w:hAnsi="Times New Roman" w:cs="Times New Roman"/>
            <w:rPrChange w:id="5696" w:author="PIERRE" w:date="2013-10-24T12:27:00Z">
              <w:rPr>
                <w:rFonts w:ascii="Times New Roman" w:hAnsi="Times New Roman" w:cs="Times New Roman"/>
                <w:vertAlign w:val="superscript"/>
              </w:rPr>
            </w:rPrChange>
          </w:rPr>
          <w:delText>E</w:delText>
        </w:r>
      </w:del>
      <w:r w:rsidRPr="00AF2F6F">
        <w:rPr>
          <w:rFonts w:ascii="Times New Roman" w:hAnsi="Times New Roman" w:cs="Times New Roman"/>
          <w:rPrChange w:id="5697" w:author="PIERRE" w:date="2013-10-24T12:27:00Z">
            <w:rPr>
              <w:rFonts w:ascii="Times New Roman" w:hAnsi="Times New Roman" w:cs="Times New Roman"/>
              <w:vertAlign w:val="superscript"/>
            </w:rPr>
          </w:rPrChange>
        </w:rPr>
        <w:t xml:space="preserve">PONDANT DIT NON, INSCRIRE </w:t>
      </w:r>
      <w:ins w:id="5698" w:author="PIERRE" w:date="2013-10-24T06:45:00Z">
        <w:del w:id="5699" w:author="Leuveld, Koen" w:date="2013-10-24T16:39:00Z">
          <w:r w:rsidRPr="00AF2F6F" w:rsidDel="00227BE9">
            <w:rPr>
              <w:rFonts w:ascii="Times New Roman" w:hAnsi="Times New Roman" w:cs="Times New Roman"/>
              <w:rPrChange w:id="5700" w:author="PIERRE" w:date="2013-10-24T12:27:00Z">
                <w:rPr>
                  <w:rFonts w:ascii="Times New Roman" w:hAnsi="Times New Roman" w:cs="Times New Roman"/>
                  <w:vertAlign w:val="superscript"/>
                </w:rPr>
              </w:rPrChange>
            </w:rPr>
            <w:delText>8</w:delText>
          </w:r>
        </w:del>
      </w:ins>
      <w:ins w:id="5701" w:author="Leuveld, Koen" w:date="2013-10-24T16:39:00Z">
        <w:r w:rsidR="00227BE9">
          <w:rPr>
            <w:rFonts w:ascii="Times New Roman" w:hAnsi="Times New Roman" w:cs="Times New Roman"/>
          </w:rPr>
          <w:t>0</w:t>
        </w:r>
      </w:ins>
      <w:del w:id="5702" w:author="PIERRE" w:date="2013-10-24T06:45:00Z">
        <w:r w:rsidRPr="00AF2F6F">
          <w:rPr>
            <w:rFonts w:ascii="Times New Roman" w:hAnsi="Times New Roman" w:cs="Times New Roman"/>
            <w:rPrChange w:id="5703"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5704" w:author="PIERRE" w:date="2013-10-24T12:27:00Z">
            <w:rPr>
              <w:rFonts w:ascii="Times New Roman" w:hAnsi="Times New Roman" w:cs="Times New Roman"/>
              <w:vertAlign w:val="superscript"/>
            </w:rPr>
          </w:rPrChange>
        </w:rPr>
        <w:t xml:space="preserve"> DANS LE BAC [EA</w:t>
      </w:r>
      <w:del w:id="5705" w:author="Leuveld, Koen" w:date="2013-10-24T16:39:00Z">
        <w:r w:rsidRPr="00AF2F6F" w:rsidDel="00227BE9">
          <w:rPr>
            <w:rFonts w:ascii="Times New Roman" w:hAnsi="Times New Roman" w:cs="Times New Roman"/>
            <w:rPrChange w:id="5706" w:author="PIERRE" w:date="2013-10-24T12:27:00Z">
              <w:rPr>
                <w:rFonts w:ascii="Times New Roman" w:hAnsi="Times New Roman" w:cs="Times New Roman"/>
                <w:vertAlign w:val="superscript"/>
              </w:rPr>
            </w:rPrChange>
          </w:rPr>
          <w:delText>R</w:delText>
        </w:r>
      </w:del>
      <w:r w:rsidRPr="00AF2F6F">
        <w:rPr>
          <w:rFonts w:ascii="Times New Roman" w:hAnsi="Times New Roman" w:cs="Times New Roman"/>
          <w:rPrChange w:id="5707" w:author="PIERRE" w:date="2013-10-24T12:27:00Z">
            <w:rPr>
              <w:rFonts w:ascii="Times New Roman" w:hAnsi="Times New Roman" w:cs="Times New Roman"/>
              <w:vertAlign w:val="superscript"/>
            </w:rPr>
          </w:rPrChange>
        </w:rPr>
        <w:t>A1].</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5708" w:author="PIERRE" w:date="2013-10-24T12:27:00Z">
            <w:rPr>
              <w:rFonts w:ascii="Times New Roman" w:hAnsi="Times New Roman" w:cs="Times New Roman"/>
              <w:vertAlign w:val="superscript"/>
            </w:rPr>
          </w:rPrChange>
        </w:rPr>
        <w:t xml:space="preserve">SI LE </w:t>
      </w:r>
      <w:del w:id="5709" w:author="PIERRE" w:date="2013-10-23T16:37:00Z">
        <w:r w:rsidRPr="00AF2F6F">
          <w:rPr>
            <w:rFonts w:ascii="Times New Roman" w:hAnsi="Times New Roman" w:cs="Times New Roman"/>
            <w:rPrChange w:id="5710" w:author="PIERRE" w:date="2013-10-24T12:27:00Z">
              <w:rPr>
                <w:rFonts w:ascii="Times New Roman" w:hAnsi="Times New Roman" w:cs="Times New Roman"/>
                <w:vertAlign w:val="superscript"/>
              </w:rPr>
            </w:rPrChange>
          </w:rPr>
          <w:delText>REPONDANT</w:delText>
        </w:r>
      </w:del>
      <w:ins w:id="5711" w:author="PIERRE" w:date="2013-10-23T16:37:00Z">
        <w:r w:rsidRPr="00AF2F6F">
          <w:rPr>
            <w:rFonts w:ascii="Times New Roman" w:hAnsi="Times New Roman" w:cs="Times New Roman"/>
            <w:rPrChange w:id="5712"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5713" w:author="PIERRE" w:date="2013-10-24T12:27:00Z">
            <w:rPr>
              <w:rFonts w:ascii="Times New Roman" w:hAnsi="Times New Roman" w:cs="Times New Roman"/>
              <w:vertAlign w:val="superscript"/>
            </w:rPr>
          </w:rPrChange>
        </w:rPr>
        <w:t xml:space="preserve"> DIT OUI, DEMANDEZ-LUI : </w:t>
      </w:r>
      <w:ins w:id="5714" w:author="Leuveld, Koen" w:date="2013-10-24T20:52:00Z">
        <w:r w:rsidR="00DE5804" w:rsidRPr="00DE5804">
          <w:rPr>
            <w:rFonts w:ascii="Times New Roman" w:hAnsi="Times New Roman" w:cs="Times New Roman"/>
            <w:i/>
            <w:rPrChange w:id="5715" w:author="Leuveld, Koen" w:date="2013-10-24T20:52:00Z">
              <w:rPr>
                <w:rFonts w:ascii="Times New Roman" w:hAnsi="Times New Roman" w:cs="Times New Roman"/>
              </w:rPr>
            </w:rPrChange>
          </w:rPr>
          <w:t>« </w:t>
        </w:r>
      </w:ins>
      <w:r w:rsidRPr="00DE5804">
        <w:rPr>
          <w:rFonts w:ascii="Times New Roman" w:hAnsi="Times New Roman" w:cs="Times New Roman"/>
          <w:i/>
          <w:rPrChange w:id="5716" w:author="Leuveld, Koen" w:date="2013-10-24T20:52:00Z">
            <w:rPr>
              <w:rFonts w:ascii="Times New Roman" w:hAnsi="Times New Roman" w:cs="Times New Roman"/>
              <w:vertAlign w:val="superscript"/>
            </w:rPr>
          </w:rPrChange>
        </w:rPr>
        <w:t>combien de sacs voulez-vous envoyer  ?</w:t>
      </w:r>
      <w:ins w:id="5717" w:author="Leuveld, Koen" w:date="2013-10-24T20:52:00Z">
        <w:r w:rsidR="00DE5804" w:rsidRPr="00DE5804">
          <w:rPr>
            <w:rFonts w:ascii="Times New Roman" w:hAnsi="Times New Roman" w:cs="Times New Roman"/>
            <w:i/>
            <w:rPrChange w:id="5718" w:author="Leuveld, Koen" w:date="2013-10-24T20:52:00Z">
              <w:rPr>
                <w:rFonts w:ascii="Times New Roman" w:hAnsi="Times New Roman" w:cs="Times New Roman"/>
              </w:rPr>
            </w:rPrChange>
          </w:rPr>
          <w:t>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5719" w:author="PIERRE" w:date="2013-10-24T12:27:00Z">
            <w:rPr>
              <w:rFonts w:ascii="Times New Roman" w:hAnsi="Times New Roman" w:cs="Times New Roman"/>
              <w:vertAlign w:val="superscript"/>
            </w:rPr>
          </w:rPrChange>
        </w:rPr>
        <w:t xml:space="preserve">INSCRIRE LA </w:t>
      </w:r>
      <w:del w:id="5720" w:author="PIERRE" w:date="2013-10-23T16:42:00Z">
        <w:r w:rsidRPr="00AF2F6F">
          <w:rPr>
            <w:rFonts w:ascii="Times New Roman" w:hAnsi="Times New Roman" w:cs="Times New Roman"/>
            <w:rPrChange w:id="5721" w:author="PIERRE" w:date="2013-10-24T12:27:00Z">
              <w:rPr>
                <w:rFonts w:ascii="Times New Roman" w:hAnsi="Times New Roman" w:cs="Times New Roman"/>
                <w:vertAlign w:val="superscript"/>
              </w:rPr>
            </w:rPrChange>
          </w:rPr>
          <w:delText>REPONSE</w:delText>
        </w:r>
      </w:del>
      <w:ins w:id="5722" w:author="PIERRE" w:date="2013-10-23T16:42:00Z">
        <w:r w:rsidRPr="00AF2F6F">
          <w:rPr>
            <w:rFonts w:ascii="Times New Roman" w:hAnsi="Times New Roman" w:cs="Times New Roman"/>
            <w:rPrChange w:id="5723" w:author="PIERRE" w:date="2013-10-24T12:27:00Z">
              <w:rPr>
                <w:rFonts w:ascii="Times New Roman" w:hAnsi="Times New Roman" w:cs="Times New Roman"/>
                <w:vertAlign w:val="superscript"/>
              </w:rPr>
            </w:rPrChange>
          </w:rPr>
          <w:t>RÉPONSE</w:t>
        </w:r>
      </w:ins>
      <w:r w:rsidRPr="00AF2F6F">
        <w:rPr>
          <w:rFonts w:ascii="Times New Roman" w:hAnsi="Times New Roman" w:cs="Times New Roman"/>
          <w:rPrChange w:id="5724" w:author="PIERRE" w:date="2013-10-24T12:27:00Z">
            <w:rPr>
              <w:rFonts w:ascii="Times New Roman" w:hAnsi="Times New Roman" w:cs="Times New Roman"/>
              <w:vertAlign w:val="superscript"/>
            </w:rPr>
          </w:rPrChange>
        </w:rPr>
        <w:t xml:space="preserve"> DANS LE BAC [EA</w:t>
      </w:r>
      <w:del w:id="5725" w:author="Leuveld, Koen" w:date="2013-10-24T16:39:00Z">
        <w:r w:rsidRPr="00AF2F6F" w:rsidDel="00227BE9">
          <w:rPr>
            <w:rFonts w:ascii="Times New Roman" w:hAnsi="Times New Roman" w:cs="Times New Roman"/>
            <w:rPrChange w:id="5726" w:author="PIERRE" w:date="2013-10-24T12:27:00Z">
              <w:rPr>
                <w:rFonts w:ascii="Times New Roman" w:hAnsi="Times New Roman" w:cs="Times New Roman"/>
                <w:vertAlign w:val="superscript"/>
              </w:rPr>
            </w:rPrChange>
          </w:rPr>
          <w:delText>R</w:delText>
        </w:r>
      </w:del>
      <w:r w:rsidRPr="00AF2F6F">
        <w:rPr>
          <w:rFonts w:ascii="Times New Roman" w:hAnsi="Times New Roman" w:cs="Times New Roman"/>
          <w:rPrChange w:id="5727" w:author="PIERRE" w:date="2013-10-24T12:27:00Z">
            <w:rPr>
              <w:rFonts w:ascii="Times New Roman" w:hAnsi="Times New Roman" w:cs="Times New Roman"/>
              <w:vertAlign w:val="superscript"/>
            </w:rPr>
          </w:rPrChange>
        </w:rPr>
        <w:t>A1]</w:t>
      </w:r>
      <w:ins w:id="5728" w:author="Leuveld, Koen" w:date="2013-10-24T16:39:00Z">
        <w:r w:rsidR="00227BE9">
          <w:rPr>
            <w:rFonts w:ascii="Times New Roman" w:hAnsi="Times New Roman" w:cs="Times New Roman"/>
          </w:rPr>
          <w:t xml:space="preserve"> ET CALCULEZ LES BACS [EASA1</w:t>
        </w:r>
      </w:ins>
      <w:ins w:id="5729" w:author="Leuveld, Koen" w:date="2013-10-24T16:40:00Z">
        <w:r w:rsidR="00227BE9">
          <w:rPr>
            <w:rFonts w:ascii="Times New Roman" w:hAnsi="Times New Roman" w:cs="Times New Roman"/>
          </w:rPr>
          <w:t>]</w:t>
        </w:r>
      </w:ins>
      <w:ins w:id="5730" w:author="Leuveld, Koen" w:date="2013-10-24T16:39:00Z">
        <w:r w:rsidR="00227BE9">
          <w:rPr>
            <w:rFonts w:ascii="Times New Roman" w:hAnsi="Times New Roman" w:cs="Times New Roman"/>
          </w:rPr>
          <w:t xml:space="preserve"> ET </w:t>
        </w:r>
      </w:ins>
      <w:ins w:id="5731" w:author="Leuveld, Koen" w:date="2013-10-24T16:40:00Z">
        <w:r w:rsidR="00227BE9">
          <w:rPr>
            <w:rFonts w:ascii="Times New Roman" w:hAnsi="Times New Roman" w:cs="Times New Roman"/>
          </w:rPr>
          <w:t>[</w:t>
        </w:r>
      </w:ins>
      <w:ins w:id="5732" w:author="Leuveld, Koen" w:date="2013-10-24T16:39:00Z">
        <w:r w:rsidR="00227BE9">
          <w:rPr>
            <w:rFonts w:ascii="Times New Roman" w:hAnsi="Times New Roman" w:cs="Times New Roman"/>
          </w:rPr>
          <w:t>EARA1</w:t>
        </w:r>
      </w:ins>
      <w:ins w:id="5733" w:author="Leuveld, Koen" w:date="2013-10-24T16:40:00Z">
        <w:r w:rsidR="00227BE9">
          <w:rPr>
            <w:rFonts w:ascii="Times New Roman" w:hAnsi="Times New Roman" w:cs="Times New Roman"/>
          </w:rPr>
          <w:t>]</w:t>
        </w:r>
      </w:ins>
    </w:p>
    <w:p w:rsidR="002A57BD" w:rsidRPr="00227BE9" w:rsidRDefault="00227BE9" w:rsidP="00AF6156">
      <w:pPr>
        <w:pStyle w:val="ListParagraph"/>
        <w:numPr>
          <w:ilvl w:val="0"/>
          <w:numId w:val="9"/>
        </w:numPr>
        <w:jc w:val="both"/>
        <w:rPr>
          <w:rFonts w:ascii="Times New Roman" w:hAnsi="Times New Roman" w:cs="Times New Roman"/>
          <w:i/>
          <w:rPrChange w:id="5734" w:author="Leuveld, Koen" w:date="2013-10-24T16:41:00Z">
            <w:rPr>
              <w:rFonts w:ascii="Times New Roman" w:hAnsi="Times New Roman" w:cs="Times New Roman"/>
            </w:rPr>
          </w:rPrChange>
        </w:rPr>
      </w:pPr>
      <w:ins w:id="5735" w:author="Leuveld, Koen" w:date="2013-10-24T16:41:00Z">
        <w:r>
          <w:rPr>
            <w:rFonts w:ascii="Times New Roman" w:hAnsi="Times New Roman" w:cs="Times New Roman"/>
            <w:i/>
          </w:rPr>
          <w:t>« </w:t>
        </w:r>
      </w:ins>
      <w:r w:rsidR="00AF2F6F" w:rsidRPr="00227BE9">
        <w:rPr>
          <w:rFonts w:ascii="Times New Roman" w:hAnsi="Times New Roman" w:cs="Times New Roman"/>
          <w:i/>
          <w:rPrChange w:id="5736" w:author="Leuveld, Koen" w:date="2013-10-24T16:41:00Z">
            <w:rPr>
              <w:rFonts w:ascii="Times New Roman" w:hAnsi="Times New Roman" w:cs="Times New Roman"/>
              <w:vertAlign w:val="superscript"/>
            </w:rPr>
          </w:rPrChange>
        </w:rPr>
        <w:t>Supposez que vous avez 15 sacs de maïs et l’autre personne a 5 sacs. Enverrez-vous quelques sacs ?</w:t>
      </w:r>
      <w:ins w:id="5737" w:author="Leuveld, Koen" w:date="2013-10-24T16:41:00Z">
        <w:r>
          <w:rPr>
            <w:rFonts w:ascii="Times New Roman" w:hAnsi="Times New Roman" w:cs="Times New Roman"/>
            <w:i/>
          </w:rPr>
          <w:t> »</w:t>
        </w:r>
      </w:ins>
      <w:del w:id="5738" w:author="Leuveld, Koen" w:date="2013-10-24T16:41:00Z">
        <w:r w:rsidR="00AF2F6F" w:rsidRPr="00227BE9" w:rsidDel="00227BE9">
          <w:rPr>
            <w:rFonts w:ascii="Times New Roman" w:hAnsi="Times New Roman" w:cs="Times New Roman"/>
            <w:i/>
            <w:rPrChange w:id="5739" w:author="Leuveld, Koen" w:date="2013-10-24T16:41:00Z">
              <w:rPr>
                <w:rFonts w:ascii="Times New Roman" w:hAnsi="Times New Roman" w:cs="Times New Roman"/>
                <w:vertAlign w:val="superscript"/>
              </w:rPr>
            </w:rPrChange>
          </w:rPr>
          <w:delText xml:space="preserve"> </w:delText>
        </w:r>
      </w:del>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5740" w:author="PIERRE" w:date="2013-10-24T12:27:00Z">
            <w:rPr>
              <w:rFonts w:ascii="Times New Roman" w:hAnsi="Times New Roman" w:cs="Times New Roman"/>
              <w:vertAlign w:val="superscript"/>
            </w:rPr>
          </w:rPrChange>
        </w:rPr>
        <w:t xml:space="preserve">SI LE </w:t>
      </w:r>
      <w:del w:id="5741" w:author="PIERRE" w:date="2013-10-23T16:37:00Z">
        <w:r w:rsidRPr="00AF2F6F">
          <w:rPr>
            <w:rFonts w:ascii="Times New Roman" w:hAnsi="Times New Roman" w:cs="Times New Roman"/>
            <w:rPrChange w:id="5742" w:author="PIERRE" w:date="2013-10-24T12:27:00Z">
              <w:rPr>
                <w:rFonts w:ascii="Times New Roman" w:hAnsi="Times New Roman" w:cs="Times New Roman"/>
                <w:vertAlign w:val="superscript"/>
              </w:rPr>
            </w:rPrChange>
          </w:rPr>
          <w:delText>REPONDANT</w:delText>
        </w:r>
      </w:del>
      <w:ins w:id="5743" w:author="PIERRE" w:date="2013-10-23T16:37:00Z">
        <w:r w:rsidRPr="00AF2F6F">
          <w:rPr>
            <w:rFonts w:ascii="Times New Roman" w:hAnsi="Times New Roman" w:cs="Times New Roman"/>
            <w:rPrChange w:id="5744"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5745" w:author="PIERRE" w:date="2013-10-24T12:27:00Z">
            <w:rPr>
              <w:rFonts w:ascii="Times New Roman" w:hAnsi="Times New Roman" w:cs="Times New Roman"/>
              <w:vertAlign w:val="superscript"/>
            </w:rPr>
          </w:rPrChange>
        </w:rPr>
        <w:t xml:space="preserve"> DIT NON, INSCRIRE </w:t>
      </w:r>
      <w:ins w:id="5746" w:author="PIERRE" w:date="2013-10-24T06:46:00Z">
        <w:del w:id="5747" w:author="Leuveld, Koen" w:date="2013-10-24T16:40:00Z">
          <w:r w:rsidRPr="00AF2F6F" w:rsidDel="00227BE9">
            <w:rPr>
              <w:rFonts w:ascii="Times New Roman" w:hAnsi="Times New Roman" w:cs="Times New Roman"/>
              <w:rPrChange w:id="5748" w:author="PIERRE" w:date="2013-10-24T12:27:00Z">
                <w:rPr>
                  <w:rFonts w:ascii="Times New Roman" w:hAnsi="Times New Roman" w:cs="Times New Roman"/>
                  <w:vertAlign w:val="superscript"/>
                </w:rPr>
              </w:rPrChange>
            </w:rPr>
            <w:delText>5</w:delText>
          </w:r>
        </w:del>
      </w:ins>
      <w:ins w:id="5749" w:author="Leuveld, Koen" w:date="2013-10-24T16:40:00Z">
        <w:r w:rsidR="00227BE9">
          <w:rPr>
            <w:rFonts w:ascii="Times New Roman" w:hAnsi="Times New Roman" w:cs="Times New Roman"/>
          </w:rPr>
          <w:t>0</w:t>
        </w:r>
      </w:ins>
      <w:del w:id="5750" w:author="PIERRE" w:date="2013-10-24T06:45:00Z">
        <w:r w:rsidRPr="00AF2F6F">
          <w:rPr>
            <w:rFonts w:ascii="Times New Roman" w:hAnsi="Times New Roman" w:cs="Times New Roman"/>
            <w:rPrChange w:id="5751"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5752" w:author="PIERRE" w:date="2013-10-24T12:27:00Z">
            <w:rPr>
              <w:rFonts w:ascii="Times New Roman" w:hAnsi="Times New Roman" w:cs="Times New Roman"/>
              <w:vertAlign w:val="superscript"/>
            </w:rPr>
          </w:rPrChange>
        </w:rPr>
        <w:t xml:space="preserve"> DANS LE BAC [EA</w:t>
      </w:r>
      <w:del w:id="5753" w:author="Leuveld, Koen" w:date="2013-10-24T16:40:00Z">
        <w:r w:rsidRPr="00AF2F6F" w:rsidDel="00227BE9">
          <w:rPr>
            <w:rFonts w:ascii="Times New Roman" w:hAnsi="Times New Roman" w:cs="Times New Roman"/>
            <w:rPrChange w:id="5754" w:author="PIERRE" w:date="2013-10-24T12:27:00Z">
              <w:rPr>
                <w:rFonts w:ascii="Times New Roman" w:hAnsi="Times New Roman" w:cs="Times New Roman"/>
                <w:vertAlign w:val="superscript"/>
              </w:rPr>
            </w:rPrChange>
          </w:rPr>
          <w:delText>R</w:delText>
        </w:r>
      </w:del>
      <w:r w:rsidRPr="00AF2F6F">
        <w:rPr>
          <w:rFonts w:ascii="Times New Roman" w:hAnsi="Times New Roman" w:cs="Times New Roman"/>
          <w:rPrChange w:id="5755" w:author="PIERRE" w:date="2013-10-24T12:27:00Z">
            <w:rPr>
              <w:rFonts w:ascii="Times New Roman" w:hAnsi="Times New Roman" w:cs="Times New Roman"/>
              <w:vertAlign w:val="superscript"/>
            </w:rPr>
          </w:rPrChange>
        </w:rPr>
        <w:t>A2].</w:t>
      </w:r>
    </w:p>
    <w:p w:rsidR="002A57BD" w:rsidRPr="00227BE9" w:rsidRDefault="00AF2F6F" w:rsidP="00AF6156">
      <w:pPr>
        <w:pStyle w:val="ListParagraph"/>
        <w:numPr>
          <w:ilvl w:val="0"/>
          <w:numId w:val="9"/>
        </w:numPr>
        <w:jc w:val="both"/>
        <w:rPr>
          <w:rFonts w:ascii="Times New Roman" w:hAnsi="Times New Roman" w:cs="Times New Roman"/>
          <w:i/>
          <w:rPrChange w:id="5756" w:author="Leuveld, Koen" w:date="2013-10-24T16:42:00Z">
            <w:rPr>
              <w:rFonts w:ascii="Times New Roman" w:hAnsi="Times New Roman" w:cs="Times New Roman"/>
            </w:rPr>
          </w:rPrChange>
        </w:rPr>
      </w:pPr>
      <w:r w:rsidRPr="00AF2F6F">
        <w:rPr>
          <w:rFonts w:ascii="Times New Roman" w:hAnsi="Times New Roman" w:cs="Times New Roman"/>
          <w:rPrChange w:id="5757" w:author="PIERRE" w:date="2013-10-24T12:27:00Z">
            <w:rPr>
              <w:rFonts w:ascii="Times New Roman" w:hAnsi="Times New Roman" w:cs="Times New Roman"/>
              <w:vertAlign w:val="superscript"/>
            </w:rPr>
          </w:rPrChange>
        </w:rPr>
        <w:t xml:space="preserve">SI LE </w:t>
      </w:r>
      <w:del w:id="5758" w:author="PIERRE" w:date="2013-10-23T16:37:00Z">
        <w:r w:rsidRPr="00AF2F6F">
          <w:rPr>
            <w:rFonts w:ascii="Times New Roman" w:hAnsi="Times New Roman" w:cs="Times New Roman"/>
            <w:rPrChange w:id="5759" w:author="PIERRE" w:date="2013-10-24T12:27:00Z">
              <w:rPr>
                <w:rFonts w:ascii="Times New Roman" w:hAnsi="Times New Roman" w:cs="Times New Roman"/>
                <w:vertAlign w:val="superscript"/>
              </w:rPr>
            </w:rPrChange>
          </w:rPr>
          <w:delText>REPONDANT</w:delText>
        </w:r>
      </w:del>
      <w:ins w:id="5760" w:author="PIERRE" w:date="2013-10-23T16:37:00Z">
        <w:r w:rsidRPr="00AF2F6F">
          <w:rPr>
            <w:rFonts w:ascii="Times New Roman" w:hAnsi="Times New Roman" w:cs="Times New Roman"/>
            <w:rPrChange w:id="5761"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5762" w:author="PIERRE" w:date="2013-10-24T12:27:00Z">
            <w:rPr>
              <w:rFonts w:ascii="Times New Roman" w:hAnsi="Times New Roman" w:cs="Times New Roman"/>
              <w:vertAlign w:val="superscript"/>
            </w:rPr>
          </w:rPrChange>
        </w:rPr>
        <w:t xml:space="preserve"> DIT OUI, DEMANDEZ-LUI : </w:t>
      </w:r>
      <w:ins w:id="5763" w:author="Leuveld, Koen" w:date="2013-10-24T16:42:00Z">
        <w:r w:rsidR="00227BE9">
          <w:rPr>
            <w:rFonts w:ascii="Times New Roman" w:hAnsi="Times New Roman" w:cs="Times New Roman"/>
          </w:rPr>
          <w:t>« </w:t>
        </w:r>
      </w:ins>
      <w:r w:rsidRPr="00227BE9">
        <w:rPr>
          <w:rFonts w:ascii="Times New Roman" w:hAnsi="Times New Roman" w:cs="Times New Roman"/>
          <w:i/>
          <w:rPrChange w:id="5764" w:author="Leuveld, Koen" w:date="2013-10-24T16:42:00Z">
            <w:rPr>
              <w:rFonts w:ascii="Times New Roman" w:hAnsi="Times New Roman" w:cs="Times New Roman"/>
              <w:vertAlign w:val="superscript"/>
            </w:rPr>
          </w:rPrChange>
        </w:rPr>
        <w:t>combien de sacs voulez-vous envoyer ?</w:t>
      </w:r>
      <w:ins w:id="5765" w:author="Leuveld, Koen" w:date="2013-10-24T16:42:00Z">
        <w:r w:rsidR="00227BE9">
          <w:rPr>
            <w:rFonts w:ascii="Times New Roman" w:hAnsi="Times New Roman" w:cs="Times New Roman"/>
            <w:i/>
          </w:rPr>
          <w:t> »</w:t>
        </w:r>
      </w:ins>
    </w:p>
    <w:p w:rsidR="00227BE9" w:rsidRDefault="00AF2F6F" w:rsidP="00AF6156">
      <w:pPr>
        <w:pStyle w:val="ListParagraph"/>
        <w:numPr>
          <w:ilvl w:val="0"/>
          <w:numId w:val="9"/>
        </w:numPr>
        <w:jc w:val="both"/>
        <w:rPr>
          <w:ins w:id="5766" w:author="Leuveld, Koen" w:date="2013-10-24T16:40:00Z"/>
          <w:rFonts w:ascii="Times New Roman" w:hAnsi="Times New Roman" w:cs="Times New Roman"/>
        </w:rPr>
      </w:pPr>
      <w:r w:rsidRPr="00227BE9">
        <w:rPr>
          <w:rFonts w:ascii="Times New Roman" w:hAnsi="Times New Roman" w:cs="Times New Roman"/>
          <w:rPrChange w:id="5767" w:author="PIERRE" w:date="2013-10-24T12:27:00Z">
            <w:rPr>
              <w:rFonts w:ascii="Times New Roman" w:hAnsi="Times New Roman" w:cs="Times New Roman"/>
              <w:vertAlign w:val="superscript"/>
            </w:rPr>
          </w:rPrChange>
        </w:rPr>
        <w:t xml:space="preserve">INSCRIRE LA </w:t>
      </w:r>
      <w:del w:id="5768" w:author="PIERRE" w:date="2013-10-23T16:42:00Z">
        <w:r w:rsidRPr="00227BE9">
          <w:rPr>
            <w:rFonts w:ascii="Times New Roman" w:hAnsi="Times New Roman" w:cs="Times New Roman"/>
            <w:rPrChange w:id="5769" w:author="PIERRE" w:date="2013-10-24T12:27:00Z">
              <w:rPr>
                <w:rFonts w:ascii="Times New Roman" w:hAnsi="Times New Roman" w:cs="Times New Roman"/>
                <w:vertAlign w:val="superscript"/>
              </w:rPr>
            </w:rPrChange>
          </w:rPr>
          <w:delText>REPONSE</w:delText>
        </w:r>
      </w:del>
      <w:ins w:id="5770" w:author="PIERRE" w:date="2013-10-23T16:42:00Z">
        <w:r w:rsidRPr="00227BE9">
          <w:rPr>
            <w:rFonts w:ascii="Times New Roman" w:hAnsi="Times New Roman" w:cs="Times New Roman"/>
            <w:rPrChange w:id="5771" w:author="PIERRE" w:date="2013-10-24T12:27:00Z">
              <w:rPr>
                <w:rFonts w:ascii="Times New Roman" w:hAnsi="Times New Roman" w:cs="Times New Roman"/>
                <w:vertAlign w:val="superscript"/>
              </w:rPr>
            </w:rPrChange>
          </w:rPr>
          <w:t>RÉPONSE</w:t>
        </w:r>
      </w:ins>
      <w:r w:rsidRPr="00227BE9">
        <w:rPr>
          <w:rFonts w:ascii="Times New Roman" w:hAnsi="Times New Roman" w:cs="Times New Roman"/>
          <w:rPrChange w:id="5772" w:author="PIERRE" w:date="2013-10-24T12:27:00Z">
            <w:rPr>
              <w:rFonts w:ascii="Times New Roman" w:hAnsi="Times New Roman" w:cs="Times New Roman"/>
              <w:vertAlign w:val="superscript"/>
            </w:rPr>
          </w:rPrChange>
        </w:rPr>
        <w:t xml:space="preserve"> DANS LE BAC </w:t>
      </w:r>
      <w:ins w:id="5773" w:author="Leuveld, Koen" w:date="2013-10-24T16:40:00Z">
        <w:r w:rsidR="00227BE9" w:rsidRPr="00936514">
          <w:rPr>
            <w:rFonts w:ascii="Times New Roman" w:hAnsi="Times New Roman" w:cs="Times New Roman"/>
          </w:rPr>
          <w:t>[EAA</w:t>
        </w:r>
        <w:r w:rsidR="00227BE9">
          <w:rPr>
            <w:rFonts w:ascii="Times New Roman" w:hAnsi="Times New Roman" w:cs="Times New Roman"/>
          </w:rPr>
          <w:t>2</w:t>
        </w:r>
        <w:r w:rsidR="00227BE9" w:rsidRPr="00936514">
          <w:rPr>
            <w:rFonts w:ascii="Times New Roman" w:hAnsi="Times New Roman" w:cs="Times New Roman"/>
          </w:rPr>
          <w:t>]</w:t>
        </w:r>
        <w:r w:rsidR="00227BE9">
          <w:rPr>
            <w:rFonts w:ascii="Times New Roman" w:hAnsi="Times New Roman" w:cs="Times New Roman"/>
          </w:rPr>
          <w:t xml:space="preserve"> ET CALCULEZ LES BACS [EASA2] ET [EARA2]</w:t>
        </w:r>
      </w:ins>
    </w:p>
    <w:p w:rsidR="002A57BD" w:rsidRPr="00227BE9" w:rsidDel="00227BE9" w:rsidRDefault="00227BE9" w:rsidP="00AF6156">
      <w:pPr>
        <w:pStyle w:val="ListParagraph"/>
        <w:numPr>
          <w:ilvl w:val="0"/>
          <w:numId w:val="9"/>
        </w:numPr>
        <w:jc w:val="both"/>
        <w:rPr>
          <w:del w:id="5774" w:author="Leuveld, Koen" w:date="2013-10-24T16:40:00Z"/>
          <w:rFonts w:ascii="Times New Roman" w:hAnsi="Times New Roman" w:cs="Times New Roman"/>
          <w:i/>
          <w:rPrChange w:id="5775" w:author="Leuveld, Koen" w:date="2013-10-24T16:42:00Z">
            <w:rPr>
              <w:del w:id="5776" w:author="Leuveld, Koen" w:date="2013-10-24T16:40:00Z"/>
              <w:rFonts w:ascii="Times New Roman" w:hAnsi="Times New Roman" w:cs="Times New Roman"/>
            </w:rPr>
          </w:rPrChange>
        </w:rPr>
      </w:pPr>
      <w:ins w:id="5777" w:author="Leuveld, Koen" w:date="2013-10-24T16:42:00Z">
        <w:r>
          <w:rPr>
            <w:rFonts w:ascii="Times New Roman" w:hAnsi="Times New Roman" w:cs="Times New Roman"/>
            <w:i/>
          </w:rPr>
          <w:t>« </w:t>
        </w:r>
      </w:ins>
      <w:del w:id="5778" w:author="Leuveld, Koen" w:date="2013-10-24T16:40:00Z">
        <w:r w:rsidR="00AF2F6F" w:rsidRPr="00227BE9" w:rsidDel="00227BE9">
          <w:rPr>
            <w:rFonts w:ascii="Times New Roman" w:hAnsi="Times New Roman" w:cs="Times New Roman"/>
            <w:i/>
            <w:rPrChange w:id="5779" w:author="Leuveld, Koen" w:date="2013-10-24T16:42:00Z">
              <w:rPr>
                <w:rFonts w:ascii="Times New Roman" w:hAnsi="Times New Roman" w:cs="Times New Roman"/>
                <w:vertAlign w:val="superscript"/>
              </w:rPr>
            </w:rPrChange>
          </w:rPr>
          <w:delText>[EARA2]</w:delText>
        </w:r>
      </w:del>
    </w:p>
    <w:p w:rsidR="002A57BD" w:rsidRPr="00227BE9" w:rsidRDefault="00AF2F6F" w:rsidP="00AF6156">
      <w:pPr>
        <w:pStyle w:val="ListParagraph"/>
        <w:numPr>
          <w:ilvl w:val="0"/>
          <w:numId w:val="9"/>
        </w:numPr>
        <w:jc w:val="both"/>
        <w:rPr>
          <w:rFonts w:ascii="Times New Roman" w:hAnsi="Times New Roman" w:cs="Times New Roman"/>
          <w:i/>
          <w:rPrChange w:id="5780" w:author="Leuveld, Koen" w:date="2013-10-24T16:42:00Z">
            <w:rPr>
              <w:rFonts w:ascii="Times New Roman" w:hAnsi="Times New Roman" w:cs="Times New Roman"/>
            </w:rPr>
          </w:rPrChange>
        </w:rPr>
      </w:pPr>
      <w:r w:rsidRPr="00227BE9">
        <w:rPr>
          <w:rFonts w:ascii="Times New Roman" w:hAnsi="Times New Roman" w:cs="Times New Roman"/>
          <w:i/>
          <w:rPrChange w:id="5781" w:author="Leuveld, Koen" w:date="2013-10-24T16:42:00Z">
            <w:rPr>
              <w:rFonts w:ascii="Times New Roman" w:hAnsi="Times New Roman" w:cs="Times New Roman"/>
              <w:vertAlign w:val="superscript"/>
            </w:rPr>
          </w:rPrChange>
        </w:rPr>
        <w:t>Supposez que vous avez 27 sacs de maïs et l’autre personne a 1 sac. Enverrez-vous quelques sacs ?</w:t>
      </w:r>
      <w:ins w:id="5782" w:author="Leuveld, Koen" w:date="2013-10-24T16:42:00Z">
        <w:r w:rsidR="00227BE9">
          <w:rPr>
            <w:rFonts w:ascii="Times New Roman" w:hAnsi="Times New Roman" w:cs="Times New Roman"/>
            <w:i/>
          </w:rPr>
          <w:t> »</w:t>
        </w:r>
      </w:ins>
      <w:del w:id="5783" w:author="Leuveld, Koen" w:date="2013-10-24T16:42:00Z">
        <w:r w:rsidRPr="00227BE9" w:rsidDel="00227BE9">
          <w:rPr>
            <w:rFonts w:ascii="Times New Roman" w:hAnsi="Times New Roman" w:cs="Times New Roman"/>
            <w:i/>
            <w:rPrChange w:id="5784" w:author="Leuveld, Koen" w:date="2013-10-24T16:42:00Z">
              <w:rPr>
                <w:rFonts w:ascii="Times New Roman" w:hAnsi="Times New Roman" w:cs="Times New Roman"/>
                <w:vertAlign w:val="superscript"/>
              </w:rPr>
            </w:rPrChange>
          </w:rPr>
          <w:delText xml:space="preserve"> </w:delText>
        </w:r>
      </w:del>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5785" w:author="PIERRE" w:date="2013-10-24T12:27:00Z">
            <w:rPr>
              <w:rFonts w:ascii="Times New Roman" w:hAnsi="Times New Roman" w:cs="Times New Roman"/>
              <w:vertAlign w:val="superscript"/>
            </w:rPr>
          </w:rPrChange>
        </w:rPr>
        <w:t xml:space="preserve">SI LE </w:t>
      </w:r>
      <w:del w:id="5786" w:author="PIERRE" w:date="2013-10-23T16:37:00Z">
        <w:r w:rsidRPr="00AF2F6F">
          <w:rPr>
            <w:rFonts w:ascii="Times New Roman" w:hAnsi="Times New Roman" w:cs="Times New Roman"/>
            <w:rPrChange w:id="5787" w:author="PIERRE" w:date="2013-10-24T12:27:00Z">
              <w:rPr>
                <w:rFonts w:ascii="Times New Roman" w:hAnsi="Times New Roman" w:cs="Times New Roman"/>
                <w:vertAlign w:val="superscript"/>
              </w:rPr>
            </w:rPrChange>
          </w:rPr>
          <w:delText>REPONDANT</w:delText>
        </w:r>
      </w:del>
      <w:ins w:id="5788" w:author="PIERRE" w:date="2013-10-23T16:37:00Z">
        <w:r w:rsidRPr="00AF2F6F">
          <w:rPr>
            <w:rFonts w:ascii="Times New Roman" w:hAnsi="Times New Roman" w:cs="Times New Roman"/>
            <w:rPrChange w:id="5789"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5790" w:author="PIERRE" w:date="2013-10-24T12:27:00Z">
            <w:rPr>
              <w:rFonts w:ascii="Times New Roman" w:hAnsi="Times New Roman" w:cs="Times New Roman"/>
              <w:vertAlign w:val="superscript"/>
            </w:rPr>
          </w:rPrChange>
        </w:rPr>
        <w:t xml:space="preserve"> DIT NON, INSCRIRE </w:t>
      </w:r>
      <w:ins w:id="5791" w:author="PIERRE" w:date="2013-10-24T06:46:00Z">
        <w:del w:id="5792" w:author="Leuveld, Koen" w:date="2013-10-24T16:41:00Z">
          <w:r w:rsidRPr="00AF2F6F" w:rsidDel="00227BE9">
            <w:rPr>
              <w:rFonts w:ascii="Times New Roman" w:hAnsi="Times New Roman" w:cs="Times New Roman"/>
              <w:rPrChange w:id="5793" w:author="PIERRE" w:date="2013-10-24T12:27:00Z">
                <w:rPr>
                  <w:rFonts w:ascii="Times New Roman" w:hAnsi="Times New Roman" w:cs="Times New Roman"/>
                  <w:vertAlign w:val="superscript"/>
                </w:rPr>
              </w:rPrChange>
            </w:rPr>
            <w:delText>1</w:delText>
          </w:r>
        </w:del>
      </w:ins>
      <w:ins w:id="5794" w:author="Leuveld, Koen" w:date="2013-10-24T16:41:00Z">
        <w:r w:rsidR="00227BE9">
          <w:rPr>
            <w:rFonts w:ascii="Times New Roman" w:hAnsi="Times New Roman" w:cs="Times New Roman"/>
          </w:rPr>
          <w:t>0</w:t>
        </w:r>
      </w:ins>
      <w:del w:id="5795" w:author="PIERRE" w:date="2013-10-24T06:46:00Z">
        <w:r w:rsidRPr="00AF2F6F">
          <w:rPr>
            <w:rFonts w:ascii="Times New Roman" w:hAnsi="Times New Roman" w:cs="Times New Roman"/>
            <w:rPrChange w:id="5796"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5797" w:author="PIERRE" w:date="2013-10-24T12:27:00Z">
            <w:rPr>
              <w:rFonts w:ascii="Times New Roman" w:hAnsi="Times New Roman" w:cs="Times New Roman"/>
              <w:vertAlign w:val="superscript"/>
            </w:rPr>
          </w:rPrChange>
        </w:rPr>
        <w:t xml:space="preserve"> DANS LE BAC [EA</w:t>
      </w:r>
      <w:del w:id="5798" w:author="Leuveld, Koen" w:date="2013-10-24T16:41:00Z">
        <w:r w:rsidRPr="00AF2F6F" w:rsidDel="00227BE9">
          <w:rPr>
            <w:rFonts w:ascii="Times New Roman" w:hAnsi="Times New Roman" w:cs="Times New Roman"/>
            <w:rPrChange w:id="5799" w:author="PIERRE" w:date="2013-10-24T12:27:00Z">
              <w:rPr>
                <w:rFonts w:ascii="Times New Roman" w:hAnsi="Times New Roman" w:cs="Times New Roman"/>
                <w:vertAlign w:val="superscript"/>
              </w:rPr>
            </w:rPrChange>
          </w:rPr>
          <w:delText>R</w:delText>
        </w:r>
      </w:del>
      <w:r w:rsidRPr="00AF2F6F">
        <w:rPr>
          <w:rFonts w:ascii="Times New Roman" w:hAnsi="Times New Roman" w:cs="Times New Roman"/>
          <w:rPrChange w:id="5800" w:author="PIERRE" w:date="2013-10-24T12:27:00Z">
            <w:rPr>
              <w:rFonts w:ascii="Times New Roman" w:hAnsi="Times New Roman" w:cs="Times New Roman"/>
              <w:vertAlign w:val="superscript"/>
            </w:rPr>
          </w:rPrChange>
        </w:rPr>
        <w:t>A3].</w:t>
      </w:r>
    </w:p>
    <w:p w:rsidR="002A57BD" w:rsidRPr="00227BE9" w:rsidRDefault="00AF2F6F" w:rsidP="00AF6156">
      <w:pPr>
        <w:pStyle w:val="ListParagraph"/>
        <w:numPr>
          <w:ilvl w:val="0"/>
          <w:numId w:val="9"/>
        </w:numPr>
        <w:jc w:val="both"/>
        <w:rPr>
          <w:rFonts w:ascii="Times New Roman" w:hAnsi="Times New Roman" w:cs="Times New Roman"/>
          <w:i/>
          <w:rPrChange w:id="5801" w:author="Leuveld, Koen" w:date="2013-10-24T16:42:00Z">
            <w:rPr>
              <w:rFonts w:ascii="Times New Roman" w:hAnsi="Times New Roman" w:cs="Times New Roman"/>
            </w:rPr>
          </w:rPrChange>
        </w:rPr>
      </w:pPr>
      <w:r w:rsidRPr="00AF2F6F">
        <w:rPr>
          <w:rFonts w:ascii="Times New Roman" w:hAnsi="Times New Roman" w:cs="Times New Roman"/>
          <w:rPrChange w:id="5802" w:author="PIERRE" w:date="2013-10-24T12:27:00Z">
            <w:rPr>
              <w:rFonts w:ascii="Times New Roman" w:hAnsi="Times New Roman" w:cs="Times New Roman"/>
              <w:vertAlign w:val="superscript"/>
            </w:rPr>
          </w:rPrChange>
        </w:rPr>
        <w:t xml:space="preserve">SI LE </w:t>
      </w:r>
      <w:del w:id="5803" w:author="PIERRE" w:date="2013-10-23T16:37:00Z">
        <w:r w:rsidRPr="00AF2F6F">
          <w:rPr>
            <w:rFonts w:ascii="Times New Roman" w:hAnsi="Times New Roman" w:cs="Times New Roman"/>
            <w:rPrChange w:id="5804" w:author="PIERRE" w:date="2013-10-24T12:27:00Z">
              <w:rPr>
                <w:rFonts w:ascii="Times New Roman" w:hAnsi="Times New Roman" w:cs="Times New Roman"/>
                <w:vertAlign w:val="superscript"/>
              </w:rPr>
            </w:rPrChange>
          </w:rPr>
          <w:delText>REPONDANT</w:delText>
        </w:r>
      </w:del>
      <w:ins w:id="5805" w:author="PIERRE" w:date="2013-10-23T16:37:00Z">
        <w:r w:rsidRPr="00AF2F6F">
          <w:rPr>
            <w:rFonts w:ascii="Times New Roman" w:hAnsi="Times New Roman" w:cs="Times New Roman"/>
            <w:rPrChange w:id="5806"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5807" w:author="PIERRE" w:date="2013-10-24T12:27:00Z">
            <w:rPr>
              <w:rFonts w:ascii="Times New Roman" w:hAnsi="Times New Roman" w:cs="Times New Roman"/>
              <w:vertAlign w:val="superscript"/>
            </w:rPr>
          </w:rPrChange>
        </w:rPr>
        <w:t xml:space="preserve"> DIT OUI, DEMANDEZ-LUI : </w:t>
      </w:r>
      <w:ins w:id="5808" w:author="Leuveld, Koen" w:date="2013-10-24T16:42:00Z">
        <w:r w:rsidR="00227BE9">
          <w:rPr>
            <w:rFonts w:ascii="Times New Roman" w:hAnsi="Times New Roman" w:cs="Times New Roman"/>
          </w:rPr>
          <w:t>« </w:t>
        </w:r>
      </w:ins>
      <w:del w:id="5809" w:author="Leuveld, Koen" w:date="2013-10-24T16:42:00Z">
        <w:r w:rsidRPr="00227BE9" w:rsidDel="00227BE9">
          <w:rPr>
            <w:rFonts w:ascii="Times New Roman" w:hAnsi="Times New Roman" w:cs="Times New Roman"/>
            <w:i/>
            <w:rPrChange w:id="5810" w:author="Leuveld, Koen" w:date="2013-10-24T16:42:00Z">
              <w:rPr>
                <w:rFonts w:ascii="Times New Roman" w:hAnsi="Times New Roman" w:cs="Times New Roman"/>
                <w:vertAlign w:val="superscript"/>
              </w:rPr>
            </w:rPrChange>
          </w:rPr>
          <w:delText>c</w:delText>
        </w:r>
      </w:del>
      <w:ins w:id="5811" w:author="Leuveld, Koen" w:date="2013-10-24T16:42:00Z">
        <w:r w:rsidR="00227BE9">
          <w:rPr>
            <w:rFonts w:ascii="Times New Roman" w:hAnsi="Times New Roman" w:cs="Times New Roman"/>
            <w:i/>
          </w:rPr>
          <w:t>C</w:t>
        </w:r>
      </w:ins>
      <w:r w:rsidRPr="00227BE9">
        <w:rPr>
          <w:rFonts w:ascii="Times New Roman" w:hAnsi="Times New Roman" w:cs="Times New Roman"/>
          <w:i/>
          <w:rPrChange w:id="5812" w:author="Leuveld, Koen" w:date="2013-10-24T16:42:00Z">
            <w:rPr>
              <w:rFonts w:ascii="Times New Roman" w:hAnsi="Times New Roman" w:cs="Times New Roman"/>
              <w:vertAlign w:val="superscript"/>
            </w:rPr>
          </w:rPrChange>
        </w:rPr>
        <w:t>ombien de sacs voulez-vous envoyer ?</w:t>
      </w:r>
      <w:ins w:id="5813" w:author="Leuveld, Koen" w:date="2013-10-24T16:42:00Z">
        <w:r w:rsidR="00227BE9">
          <w:rPr>
            <w:rFonts w:ascii="Times New Roman" w:hAnsi="Times New Roman" w:cs="Times New Roman"/>
            <w:i/>
          </w:rPr>
          <w:t>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5814" w:author="PIERRE" w:date="2013-10-24T12:27:00Z">
            <w:rPr>
              <w:rFonts w:ascii="Times New Roman" w:hAnsi="Times New Roman" w:cs="Times New Roman"/>
              <w:vertAlign w:val="superscript"/>
            </w:rPr>
          </w:rPrChange>
        </w:rPr>
        <w:t>INSCRIRE LA R</w:t>
      </w:r>
      <w:ins w:id="5815" w:author="PIERRE" w:date="2013-10-23T16:40:00Z">
        <w:r w:rsidRPr="00AF2F6F">
          <w:rPr>
            <w:rFonts w:ascii="Times New Roman" w:hAnsi="Times New Roman" w:cs="Times New Roman"/>
            <w:rPrChange w:id="5816" w:author="PIERRE" w:date="2013-10-24T12:27:00Z">
              <w:rPr>
                <w:rFonts w:ascii="Times New Roman" w:hAnsi="Times New Roman" w:cs="Times New Roman"/>
                <w:vertAlign w:val="superscript"/>
              </w:rPr>
            </w:rPrChange>
          </w:rPr>
          <w:t>É</w:t>
        </w:r>
      </w:ins>
      <w:del w:id="5817" w:author="PIERRE" w:date="2013-10-23T16:40:00Z">
        <w:r w:rsidRPr="00AF2F6F">
          <w:rPr>
            <w:rFonts w:ascii="Times New Roman" w:hAnsi="Times New Roman" w:cs="Times New Roman"/>
            <w:rPrChange w:id="5818" w:author="PIERRE" w:date="2013-10-24T12:27:00Z">
              <w:rPr>
                <w:rFonts w:ascii="Times New Roman" w:hAnsi="Times New Roman" w:cs="Times New Roman"/>
                <w:vertAlign w:val="superscript"/>
              </w:rPr>
            </w:rPrChange>
          </w:rPr>
          <w:delText>E</w:delText>
        </w:r>
      </w:del>
      <w:r w:rsidRPr="00AF2F6F">
        <w:rPr>
          <w:rFonts w:ascii="Times New Roman" w:hAnsi="Times New Roman" w:cs="Times New Roman"/>
          <w:rPrChange w:id="5819" w:author="PIERRE" w:date="2013-10-24T12:27:00Z">
            <w:rPr>
              <w:rFonts w:ascii="Times New Roman" w:hAnsi="Times New Roman" w:cs="Times New Roman"/>
              <w:vertAlign w:val="superscript"/>
            </w:rPr>
          </w:rPrChange>
        </w:rPr>
        <w:t xml:space="preserve">PONSE DANS LE BAC </w:t>
      </w:r>
      <w:del w:id="5820" w:author="Leuveld, Koen" w:date="2013-10-24T16:41:00Z">
        <w:r w:rsidRPr="00AF2F6F" w:rsidDel="00227BE9">
          <w:rPr>
            <w:rFonts w:ascii="Times New Roman" w:hAnsi="Times New Roman" w:cs="Times New Roman"/>
            <w:rPrChange w:id="5821" w:author="PIERRE" w:date="2013-10-24T12:27:00Z">
              <w:rPr>
                <w:rFonts w:ascii="Times New Roman" w:hAnsi="Times New Roman" w:cs="Times New Roman"/>
                <w:vertAlign w:val="superscript"/>
              </w:rPr>
            </w:rPrChange>
          </w:rPr>
          <w:delText>[EARA3]</w:delText>
        </w:r>
      </w:del>
      <w:ins w:id="5822" w:author="Leuveld, Koen" w:date="2013-10-24T16:41:00Z">
        <w:r w:rsidR="00227BE9" w:rsidRPr="00936514">
          <w:rPr>
            <w:rFonts w:ascii="Times New Roman" w:hAnsi="Times New Roman" w:cs="Times New Roman"/>
          </w:rPr>
          <w:t>[EAA</w:t>
        </w:r>
        <w:r w:rsidR="00227BE9">
          <w:rPr>
            <w:rFonts w:ascii="Times New Roman" w:hAnsi="Times New Roman" w:cs="Times New Roman"/>
          </w:rPr>
          <w:t>3</w:t>
        </w:r>
        <w:r w:rsidR="00227BE9" w:rsidRPr="00936514">
          <w:rPr>
            <w:rFonts w:ascii="Times New Roman" w:hAnsi="Times New Roman" w:cs="Times New Roman"/>
          </w:rPr>
          <w:t>]</w:t>
        </w:r>
        <w:r w:rsidR="00227BE9">
          <w:rPr>
            <w:rFonts w:ascii="Times New Roman" w:hAnsi="Times New Roman" w:cs="Times New Roman"/>
          </w:rPr>
          <w:t xml:space="preserve"> ET CALCULEZ LES BACS [EASA3] ET [EARA3]</w:t>
        </w:r>
      </w:ins>
    </w:p>
    <w:p w:rsidR="002A57BD" w:rsidRPr="00442E10" w:rsidRDefault="00AF2F6F" w:rsidP="00AF6156">
      <w:pPr>
        <w:pStyle w:val="ListParagraph"/>
        <w:numPr>
          <w:ilvl w:val="0"/>
          <w:numId w:val="9"/>
        </w:numPr>
        <w:jc w:val="both"/>
        <w:rPr>
          <w:rFonts w:ascii="Times New Roman" w:hAnsi="Times New Roman" w:cs="Times New Roman"/>
        </w:rPr>
      </w:pPr>
      <w:del w:id="5823" w:author="Leuveld, Koen" w:date="2013-10-24T16:43:00Z">
        <w:r w:rsidRPr="00AF2F6F" w:rsidDel="00227BE9">
          <w:rPr>
            <w:rFonts w:ascii="Times New Roman" w:hAnsi="Times New Roman" w:cs="Times New Roman"/>
            <w:rPrChange w:id="5824" w:author="PIERRE" w:date="2013-10-24T12:27:00Z">
              <w:rPr>
                <w:rFonts w:ascii="Times New Roman" w:hAnsi="Times New Roman" w:cs="Times New Roman"/>
                <w:vertAlign w:val="superscript"/>
              </w:rPr>
            </w:rPrChange>
          </w:rPr>
          <w:delText>Demandez à l’enquêté de tirer le jeton</w:delText>
        </w:r>
      </w:del>
      <w:ins w:id="5825" w:author="Leuveld, Koen" w:date="2013-10-24T16:43:00Z">
        <w:r w:rsidR="00227BE9">
          <w:rPr>
            <w:rFonts w:ascii="Times New Roman" w:hAnsi="Times New Roman" w:cs="Times New Roman"/>
          </w:rPr>
          <w:t>EXPLIQUEZ LE GAIN EN TANT QU’</w:t>
        </w:r>
      </w:ins>
      <w:del w:id="5826" w:author="Leuveld, Koen" w:date="2013-10-24T16:43:00Z">
        <w:r w:rsidRPr="00AF2F6F" w:rsidDel="00227BE9">
          <w:rPr>
            <w:rFonts w:ascii="Times New Roman" w:hAnsi="Times New Roman" w:cs="Times New Roman"/>
            <w:rPrChange w:id="5827" w:author="PIERRE" w:date="2013-10-24T12:27:00Z">
              <w:rPr>
                <w:rFonts w:ascii="Times New Roman" w:hAnsi="Times New Roman" w:cs="Times New Roman"/>
                <w:vertAlign w:val="superscript"/>
              </w:rPr>
            </w:rPrChange>
          </w:rPr>
          <w:delText xml:space="preserve"> </w:delText>
        </w:r>
      </w:del>
      <w:r w:rsidRPr="00AF2F6F">
        <w:rPr>
          <w:rFonts w:ascii="Times New Roman" w:hAnsi="Times New Roman" w:cs="Times New Roman"/>
          <w:rPrChange w:id="5828" w:author="PIERRE" w:date="2013-10-24T12:27:00Z">
            <w:rPr>
              <w:rFonts w:ascii="Times New Roman" w:hAnsi="Times New Roman" w:cs="Times New Roman"/>
              <w:vertAlign w:val="superscript"/>
            </w:rPr>
          </w:rPrChange>
        </w:rPr>
        <w:t>ENVOYEUR</w:t>
      </w:r>
      <w:ins w:id="5829" w:author="Leuveld, Koen" w:date="2013-10-24T16:43:00Z">
        <w:r w:rsidR="00227BE9">
          <w:rPr>
            <w:rFonts w:ascii="Times New Roman" w:hAnsi="Times New Roman" w:cs="Times New Roman"/>
          </w:rPr>
          <w:t>.</w:t>
        </w:r>
      </w:ins>
      <w:del w:id="5830" w:author="Leuveld, Koen" w:date="2013-10-24T16:43:00Z">
        <w:r w:rsidRPr="00AF2F6F" w:rsidDel="00227BE9">
          <w:rPr>
            <w:rFonts w:ascii="Times New Roman" w:hAnsi="Times New Roman" w:cs="Times New Roman"/>
            <w:rPrChange w:id="5831" w:author="PIERRE" w:date="2013-10-24T12:27:00Z">
              <w:rPr>
                <w:rFonts w:ascii="Times New Roman" w:hAnsi="Times New Roman" w:cs="Times New Roman"/>
                <w:vertAlign w:val="superscript"/>
              </w:rPr>
            </w:rPrChange>
          </w:rPr>
          <w:delText>/</w:delText>
        </w:r>
      </w:del>
      <w:del w:id="5832" w:author="PIERRE" w:date="2013-10-23T16:55:00Z">
        <w:r w:rsidRPr="00AF2F6F">
          <w:rPr>
            <w:rFonts w:ascii="Times New Roman" w:hAnsi="Times New Roman" w:cs="Times New Roman"/>
            <w:rPrChange w:id="5833" w:author="PIERRE" w:date="2013-10-24T12:27:00Z">
              <w:rPr>
                <w:rFonts w:ascii="Times New Roman" w:hAnsi="Times New Roman" w:cs="Times New Roman"/>
                <w:vertAlign w:val="superscript"/>
              </w:rPr>
            </w:rPrChange>
          </w:rPr>
          <w:delText>RECEPTEUR</w:delText>
        </w:r>
      </w:del>
      <w:ins w:id="5834" w:author="PIERRE" w:date="2013-10-23T16:55:00Z">
        <w:del w:id="5835" w:author="Leuveld, Koen" w:date="2013-10-24T16:43:00Z">
          <w:r w:rsidRPr="00AF2F6F" w:rsidDel="00227BE9">
            <w:rPr>
              <w:rFonts w:ascii="Times New Roman" w:hAnsi="Times New Roman" w:cs="Times New Roman"/>
              <w:rPrChange w:id="5836" w:author="PIERRE" w:date="2013-10-24T12:27:00Z">
                <w:rPr>
                  <w:rFonts w:ascii="Times New Roman" w:hAnsi="Times New Roman" w:cs="Times New Roman"/>
                  <w:vertAlign w:val="superscript"/>
                </w:rPr>
              </w:rPrChange>
            </w:rPr>
            <w:delText>RÉCEPTEUR</w:delText>
          </w:r>
        </w:del>
      </w:ins>
      <w:del w:id="5837" w:author="Leuveld, Koen" w:date="2013-10-24T16:43:00Z">
        <w:r w:rsidRPr="00AF2F6F" w:rsidDel="00227BE9">
          <w:rPr>
            <w:rFonts w:ascii="Times New Roman" w:hAnsi="Times New Roman" w:cs="Times New Roman"/>
            <w:rPrChange w:id="5838" w:author="PIERRE" w:date="2013-10-24T12:27:00Z">
              <w:rPr>
                <w:rFonts w:ascii="Times New Roman" w:hAnsi="Times New Roman" w:cs="Times New Roman"/>
                <w:vertAlign w:val="superscript"/>
              </w:rPr>
            </w:rPrChange>
          </w:rPr>
          <w:delText xml:space="preserve">. </w:delText>
        </w:r>
      </w:del>
    </w:p>
    <w:p w:rsidR="002A57BD" w:rsidRPr="00442E10" w:rsidRDefault="00AF2F6F" w:rsidP="00AF6156">
      <w:pPr>
        <w:pStyle w:val="ListParagraph"/>
        <w:numPr>
          <w:ilvl w:val="0"/>
          <w:numId w:val="9"/>
        </w:numPr>
        <w:jc w:val="both"/>
        <w:rPr>
          <w:rFonts w:ascii="Times New Roman" w:hAnsi="Times New Roman" w:cs="Times New Roman"/>
        </w:rPr>
      </w:pPr>
      <w:del w:id="5839" w:author="Leuveld, Koen" w:date="2013-10-24T16:43:00Z">
        <w:r w:rsidRPr="00AF2F6F" w:rsidDel="00227BE9">
          <w:rPr>
            <w:rFonts w:ascii="Times New Roman" w:hAnsi="Times New Roman" w:cs="Times New Roman"/>
            <w:rPrChange w:id="5840" w:author="PIERRE" w:date="2013-10-24T12:27:00Z">
              <w:rPr>
                <w:rFonts w:ascii="Times New Roman" w:hAnsi="Times New Roman" w:cs="Times New Roman"/>
                <w:vertAlign w:val="superscript"/>
              </w:rPr>
            </w:rPrChange>
          </w:rPr>
          <w:delText>Si le jeton tiré est ENVOYEUR, d</w:delText>
        </w:r>
      </w:del>
      <w:ins w:id="5841" w:author="Leuveld, Koen" w:date="2013-10-24T16:43:00Z">
        <w:r w:rsidR="00227BE9">
          <w:rPr>
            <w:rFonts w:ascii="Times New Roman" w:hAnsi="Times New Roman" w:cs="Times New Roman"/>
          </w:rPr>
          <w:t>D</w:t>
        </w:r>
      </w:ins>
      <w:r w:rsidR="00227BE9" w:rsidRPr="00AF2F6F">
        <w:rPr>
          <w:rFonts w:ascii="Times New Roman" w:hAnsi="Times New Roman" w:cs="Times New Roman"/>
        </w:rPr>
        <w:t xml:space="preserve">EMANDEZ-LUI DE TIRER UN DES JETONS NUMEROTES DE 1 A 3. </w:t>
      </w:r>
      <w:ins w:id="5842" w:author="Leuveld, Koen" w:date="2013-10-24T16:44:00Z">
        <w:r w:rsidR="00227BE9">
          <w:rPr>
            <w:rFonts w:ascii="Times New Roman" w:hAnsi="Times New Roman" w:cs="Times New Roman"/>
          </w:rPr>
          <w:t>ET ENREGISTREZ LE NUMÉRO DAN</w:t>
        </w:r>
      </w:ins>
      <w:ins w:id="5843" w:author="Leuveld, Koen" w:date="2013-10-24T16:45:00Z">
        <w:r w:rsidR="00227BE9">
          <w:rPr>
            <w:rFonts w:ascii="Times New Roman" w:hAnsi="Times New Roman" w:cs="Times New Roman"/>
          </w:rPr>
          <w:t>S</w:t>
        </w:r>
      </w:ins>
      <w:ins w:id="5844" w:author="Leuveld, Koen" w:date="2013-10-24T16:50:00Z">
        <w:r w:rsidR="005A36BA">
          <w:rPr>
            <w:rFonts w:ascii="Times New Roman" w:hAnsi="Times New Roman" w:cs="Times New Roman"/>
          </w:rPr>
          <w:t xml:space="preserve"> LE</w:t>
        </w:r>
      </w:ins>
      <w:ins w:id="5845" w:author="Leuveld, Koen" w:date="2013-10-24T16:44:00Z">
        <w:r w:rsidR="00227BE9">
          <w:rPr>
            <w:rFonts w:ascii="Times New Roman" w:hAnsi="Times New Roman" w:cs="Times New Roman"/>
          </w:rPr>
          <w:t xml:space="preserve"> BAC </w:t>
        </w:r>
      </w:ins>
      <w:ins w:id="5846" w:author="Leuveld, Koen" w:date="2013-10-24T16:45:00Z">
        <w:r w:rsidR="00227BE9">
          <w:rPr>
            <w:rFonts w:ascii="Times New Roman" w:hAnsi="Times New Roman" w:cs="Times New Roman"/>
          </w:rPr>
          <w:t>[EAA4]</w:t>
        </w:r>
      </w:ins>
    </w:p>
    <w:p w:rsidR="002A57BD" w:rsidRPr="00442E10" w:rsidRDefault="00227BE9"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
        <w:t>LISEZ LE NUMERO DU JETON TIR</w:t>
      </w:r>
      <w:ins w:id="5847" w:author="Leuveld, Koen" w:date="2013-10-24T20:53:00Z">
        <w:r w:rsidR="00CC682D">
          <w:rPr>
            <w:rFonts w:ascii="Times New Roman" w:hAnsi="Times New Roman" w:cs="Times New Roman"/>
          </w:rPr>
          <w:t>É</w:t>
        </w:r>
      </w:ins>
      <w:del w:id="5848" w:author="Leuveld, Koen" w:date="2013-10-24T20:53:00Z">
        <w:r w:rsidRPr="00AF2F6F" w:rsidDel="00CC682D">
          <w:rPr>
            <w:rFonts w:ascii="Times New Roman" w:hAnsi="Times New Roman" w:cs="Times New Roman"/>
          </w:rPr>
          <w:delText>E</w:delText>
        </w:r>
      </w:del>
      <w:r w:rsidRPr="00AF2F6F">
        <w:rPr>
          <w:rFonts w:ascii="Times New Roman" w:hAnsi="Times New Roman" w:cs="Times New Roman"/>
        </w:rPr>
        <w:t xml:space="preserve"> (</w:t>
      </w:r>
      <w:r w:rsidRPr="00AF2F6F">
        <w:rPr>
          <w:rFonts w:ascii="Times New Roman" w:hAnsi="Times New Roman" w:cs="Times New Roman"/>
          <w:b/>
        </w:rPr>
        <w:t>X</w:t>
      </w:r>
      <w:r w:rsidRPr="00AF2F6F">
        <w:rPr>
          <w:rFonts w:ascii="Times New Roman" w:hAnsi="Times New Roman" w:cs="Times New Roman"/>
        </w:rPr>
        <w:t>) PAR L’ENQU</w:t>
      </w:r>
      <w:del w:id="5849" w:author="Leuveld, Koen" w:date="2013-10-24T20:53:00Z">
        <w:r w:rsidRPr="00AF2F6F" w:rsidDel="00CC682D">
          <w:rPr>
            <w:rFonts w:ascii="Times New Roman" w:hAnsi="Times New Roman" w:cs="Times New Roman"/>
          </w:rPr>
          <w:delText>E</w:delText>
        </w:r>
      </w:del>
      <w:ins w:id="5850" w:author="Leuveld, Koen" w:date="2013-10-24T20:53:00Z">
        <w:r w:rsidR="00CC682D">
          <w:rPr>
            <w:rFonts w:ascii="Times New Roman" w:hAnsi="Times New Roman" w:cs="Times New Roman"/>
          </w:rPr>
          <w:t>Ê</w:t>
        </w:r>
      </w:ins>
      <w:r w:rsidRPr="00AF2F6F">
        <w:rPr>
          <w:rFonts w:ascii="Times New Roman" w:hAnsi="Times New Roman" w:cs="Times New Roman"/>
        </w:rPr>
        <w:t>T</w:t>
      </w:r>
      <w:ins w:id="5851" w:author="Leuveld, Koen" w:date="2013-10-24T20:53:00Z">
        <w:r w:rsidR="00CC682D">
          <w:rPr>
            <w:rFonts w:ascii="Times New Roman" w:hAnsi="Times New Roman" w:cs="Times New Roman"/>
          </w:rPr>
          <w:t>É</w:t>
        </w:r>
      </w:ins>
      <w:del w:id="5852" w:author="Leuveld, Koen" w:date="2013-10-24T20:53:00Z">
        <w:r w:rsidRPr="00AF2F6F" w:rsidDel="00CC682D">
          <w:rPr>
            <w:rFonts w:ascii="Times New Roman" w:hAnsi="Times New Roman" w:cs="Times New Roman"/>
          </w:rPr>
          <w:delText>E</w:delText>
        </w:r>
      </w:del>
      <w:r w:rsidRPr="00AF2F6F">
        <w:rPr>
          <w:rFonts w:ascii="Times New Roman" w:hAnsi="Times New Roman" w:cs="Times New Roman"/>
        </w:rPr>
        <w:t xml:space="preserve"> ET ALLEZ </w:t>
      </w:r>
      <w:del w:id="5853" w:author="Leuveld, Koen" w:date="2013-10-24T20:53:00Z">
        <w:r w:rsidRPr="00AF2F6F" w:rsidDel="00CC682D">
          <w:rPr>
            <w:rFonts w:ascii="Times New Roman" w:hAnsi="Times New Roman" w:cs="Times New Roman"/>
          </w:rPr>
          <w:delText>A</w:delText>
        </w:r>
      </w:del>
      <w:ins w:id="5854" w:author="Leuveld, Koen" w:date="2013-10-24T20:53:00Z">
        <w:r w:rsidR="00CC682D">
          <w:rPr>
            <w:rFonts w:ascii="Times New Roman" w:hAnsi="Times New Roman" w:cs="Times New Roman"/>
          </w:rPr>
          <w:t>Á</w:t>
        </w:r>
        <w:r w:rsidR="00CC682D">
          <w:rPr>
            <w:rFonts w:ascii="Times New Roman" w:hAnsi="Times New Roman" w:cs="Times New Roman"/>
          </w:rPr>
          <w:t xml:space="preserve"> </w:t>
        </w:r>
      </w:ins>
      <w:ins w:id="5855" w:author="Leuveld, Koen" w:date="2013-10-24T16:46:00Z">
        <w:r>
          <w:rPr>
            <w:rFonts w:ascii="Times New Roman" w:hAnsi="Times New Roman" w:cs="Times New Roman"/>
          </w:rPr>
          <w:t xml:space="preserve">LA SITUATION </w:t>
        </w:r>
      </w:ins>
      <w:del w:id="5856" w:author="Leuveld, Koen" w:date="2013-10-24T16:46:00Z">
        <w:r w:rsidRPr="00AF2F6F" w:rsidDel="00227BE9">
          <w:rPr>
            <w:rFonts w:ascii="Times New Roman" w:hAnsi="Times New Roman" w:cs="Times New Roman"/>
          </w:rPr>
          <w:delText xml:space="preserve">U CHOIX </w:delText>
        </w:r>
      </w:del>
      <w:r w:rsidRPr="00AF2F6F">
        <w:rPr>
          <w:rFonts w:ascii="Times New Roman" w:hAnsi="Times New Roman" w:cs="Times New Roman"/>
        </w:rPr>
        <w:t>CORRESPONDANT</w:t>
      </w:r>
      <w:ins w:id="5857" w:author="Leuveld, Koen" w:date="2013-10-24T16:50:00Z">
        <w:r w:rsidR="005A36BA">
          <w:rPr>
            <w:rFonts w:ascii="Times New Roman" w:hAnsi="Times New Roman" w:cs="Times New Roman"/>
          </w:rPr>
          <w:t>E</w:t>
        </w:r>
      </w:ins>
      <w:r w:rsidRPr="00AF2F6F">
        <w:rPr>
          <w:rFonts w:ascii="Times New Roman" w:hAnsi="Times New Roman" w:cs="Times New Roman"/>
        </w:rPr>
        <w:t xml:space="preserve"> [</w:t>
      </w:r>
      <w:proofErr w:type="spellStart"/>
      <w:r w:rsidRPr="00AF2F6F">
        <w:rPr>
          <w:rFonts w:ascii="Times New Roman" w:hAnsi="Times New Roman" w:cs="Times New Roman"/>
        </w:rPr>
        <w:t>EA</w:t>
      </w:r>
      <w:ins w:id="5858" w:author="PIERRE" w:date="2013-10-24T06:46:00Z">
        <w:r w:rsidRPr="00AF2F6F">
          <w:rPr>
            <w:rFonts w:ascii="Times New Roman" w:hAnsi="Times New Roman" w:cs="Times New Roman"/>
          </w:rPr>
          <w:t>S</w:t>
        </w:r>
      </w:ins>
      <w:del w:id="5859" w:author="PIERRE" w:date="2013-10-24T06:46:00Z">
        <w:r w:rsidR="00AF2F6F" w:rsidRPr="00AF2F6F">
          <w:rPr>
            <w:rFonts w:ascii="Times New Roman" w:hAnsi="Times New Roman" w:cs="Times New Roman"/>
            <w:rPrChange w:id="5860" w:author="PIERRE" w:date="2013-10-24T12:27:00Z">
              <w:rPr>
                <w:rFonts w:ascii="Times New Roman" w:hAnsi="Times New Roman" w:cs="Times New Roman"/>
                <w:vertAlign w:val="superscript"/>
              </w:rPr>
            </w:rPrChange>
          </w:rPr>
          <w:delText>R</w:delText>
        </w:r>
      </w:del>
      <w:r w:rsidRPr="00AF2F6F">
        <w:rPr>
          <w:rFonts w:ascii="Times New Roman" w:hAnsi="Times New Roman" w:cs="Times New Roman"/>
        </w:rPr>
        <w:t>AX</w:t>
      </w:r>
      <w:proofErr w:type="spellEnd"/>
      <w:r w:rsidRPr="00AF2F6F">
        <w:rPr>
          <w:rFonts w:ascii="Times New Roman" w:hAnsi="Times New Roman" w:cs="Times New Roman"/>
        </w:rPr>
        <w:t xml:space="preserve">] POUR </w:t>
      </w:r>
      <w:del w:id="5861" w:author="Leuveld, Koen" w:date="2013-10-24T20:53:00Z">
        <w:r w:rsidRPr="00AF2F6F" w:rsidDel="00CC682D">
          <w:rPr>
            <w:rFonts w:ascii="Times New Roman" w:hAnsi="Times New Roman" w:cs="Times New Roman"/>
          </w:rPr>
          <w:delText xml:space="preserve">DETERMINER </w:delText>
        </w:r>
      </w:del>
      <w:proofErr w:type="spellStart"/>
      <w:ins w:id="5862" w:author="Leuveld, Koen" w:date="2013-10-24T20:53:00Z">
        <w:r w:rsidR="00CC682D" w:rsidRPr="00AF2F6F">
          <w:rPr>
            <w:rFonts w:ascii="Times New Roman" w:hAnsi="Times New Roman" w:cs="Times New Roman"/>
          </w:rPr>
          <w:t>D</w:t>
        </w:r>
        <w:r w:rsidR="00CC682D">
          <w:rPr>
            <w:rFonts w:ascii="Times New Roman" w:hAnsi="Times New Roman" w:cs="Times New Roman"/>
          </w:rPr>
          <w:t>Ê</w:t>
        </w:r>
        <w:r w:rsidR="00CC682D" w:rsidRPr="00AF2F6F">
          <w:rPr>
            <w:rFonts w:ascii="Times New Roman" w:hAnsi="Times New Roman" w:cs="Times New Roman"/>
          </w:rPr>
          <w:t>TERMINER</w:t>
        </w:r>
        <w:proofErr w:type="spellEnd"/>
        <w:r w:rsidR="00CC682D" w:rsidRPr="00AF2F6F">
          <w:rPr>
            <w:rFonts w:ascii="Times New Roman" w:hAnsi="Times New Roman" w:cs="Times New Roman"/>
          </w:rPr>
          <w:t xml:space="preserve"> </w:t>
        </w:r>
      </w:ins>
      <w:r w:rsidRPr="00AF2F6F">
        <w:rPr>
          <w:rFonts w:ascii="Times New Roman" w:hAnsi="Times New Roman" w:cs="Times New Roman"/>
        </w:rPr>
        <w:t>SON GAIN</w:t>
      </w:r>
      <w:ins w:id="5863" w:author="Leuveld, Koen" w:date="2013-10-24T16:45:00Z">
        <w:r>
          <w:rPr>
            <w:rFonts w:ascii="Times New Roman" w:hAnsi="Times New Roman" w:cs="Times New Roman"/>
          </w:rPr>
          <w:t xml:space="preserve">. </w:t>
        </w:r>
      </w:ins>
      <w:del w:id="5864" w:author="Leuveld, Koen" w:date="2013-10-24T16:45:00Z">
        <w:r w:rsidRPr="00AF2F6F" w:rsidDel="00227BE9">
          <w:rPr>
            <w:rFonts w:ascii="Times New Roman" w:hAnsi="Times New Roman" w:cs="Times New Roman"/>
          </w:rPr>
          <w:delText xml:space="preserve">. </w:delText>
        </w:r>
      </w:del>
    </w:p>
    <w:p w:rsidR="002A57BD" w:rsidRDefault="00AF2F6F" w:rsidP="00AF6156">
      <w:pPr>
        <w:pStyle w:val="ListParagraph"/>
        <w:numPr>
          <w:ilvl w:val="0"/>
          <w:numId w:val="9"/>
        </w:numPr>
        <w:jc w:val="both"/>
        <w:rPr>
          <w:ins w:id="5865" w:author="Leuveld, Koen" w:date="2013-10-24T16:48:00Z"/>
          <w:rFonts w:ascii="Times New Roman" w:hAnsi="Times New Roman" w:cs="Times New Roman"/>
        </w:rPr>
      </w:pPr>
      <w:del w:id="5866" w:author="Leuveld, Koen" w:date="2013-10-24T16:47:00Z">
        <w:r w:rsidRPr="00AF2F6F" w:rsidDel="00227BE9">
          <w:rPr>
            <w:rFonts w:ascii="Times New Roman" w:hAnsi="Times New Roman" w:cs="Times New Roman"/>
            <w:rPrChange w:id="5867" w:author="PIERRE" w:date="2013-10-24T12:27:00Z">
              <w:rPr>
                <w:rFonts w:ascii="Times New Roman" w:hAnsi="Times New Roman" w:cs="Times New Roman"/>
                <w:vertAlign w:val="superscript"/>
              </w:rPr>
            </w:rPrChange>
          </w:rPr>
          <w:delText>AU CHOIX : LIRE LE NUMERO DU CHOIX CORRESPONDANT AU JETON TIRE,</w:delText>
        </w:r>
      </w:del>
      <w:ins w:id="5868" w:author="Leuveld, Koen" w:date="2013-10-24T16:47:00Z">
        <w:r w:rsidR="00227BE9">
          <w:rPr>
            <w:rFonts w:ascii="Times New Roman" w:hAnsi="Times New Roman" w:cs="Times New Roman"/>
          </w:rPr>
          <w:t>EXPLIQUEZ :</w:t>
        </w:r>
      </w:ins>
      <w:r w:rsidRPr="00AF2F6F">
        <w:rPr>
          <w:rFonts w:ascii="Times New Roman" w:hAnsi="Times New Roman" w:cs="Times New Roman"/>
          <w:rPrChange w:id="5869" w:author="PIERRE" w:date="2013-10-24T12:27:00Z">
            <w:rPr>
              <w:rFonts w:ascii="Times New Roman" w:hAnsi="Times New Roman" w:cs="Times New Roman"/>
              <w:vertAlign w:val="superscript"/>
            </w:rPr>
          </w:rPrChange>
        </w:rPr>
        <w:t xml:space="preserve"> </w:t>
      </w:r>
      <w:ins w:id="5870" w:author="Leuveld, Koen" w:date="2013-10-24T16:47:00Z">
        <w:r w:rsidR="005A36BA">
          <w:rPr>
            <w:rFonts w:ascii="Times New Roman" w:hAnsi="Times New Roman" w:cs="Times New Roman"/>
          </w:rPr>
          <w:t>« </w:t>
        </w:r>
      </w:ins>
      <w:del w:id="5871" w:author="Leuveld, Koen" w:date="2013-10-24T16:48:00Z">
        <w:r w:rsidR="005A36BA" w:rsidRPr="005A36BA" w:rsidDel="005A36BA">
          <w:rPr>
            <w:rFonts w:ascii="Times New Roman" w:hAnsi="Times New Roman" w:cs="Times New Roman"/>
            <w:i/>
            <w:rPrChange w:id="5872" w:author="Leuveld, Koen" w:date="2013-10-24T16:48:00Z">
              <w:rPr>
                <w:rFonts w:ascii="Times New Roman" w:hAnsi="Times New Roman" w:cs="Times New Roman"/>
              </w:rPr>
            </w:rPrChange>
          </w:rPr>
          <w:delText>v</w:delText>
        </w:r>
      </w:del>
      <w:ins w:id="5873" w:author="Leuveld, Koen" w:date="2013-10-24T16:48:00Z">
        <w:r w:rsidR="005A36BA" w:rsidRPr="005A36BA">
          <w:rPr>
            <w:rFonts w:ascii="Times New Roman" w:hAnsi="Times New Roman" w:cs="Times New Roman"/>
            <w:i/>
            <w:rPrChange w:id="5874" w:author="Leuveld, Koen" w:date="2013-10-24T16:48:00Z">
              <w:rPr>
                <w:rFonts w:ascii="Times New Roman" w:hAnsi="Times New Roman" w:cs="Times New Roman"/>
              </w:rPr>
            </w:rPrChange>
          </w:rPr>
          <w:t>V</w:t>
        </w:r>
      </w:ins>
      <w:r w:rsidR="005A36BA" w:rsidRPr="005A36BA">
        <w:rPr>
          <w:rFonts w:ascii="Times New Roman" w:hAnsi="Times New Roman" w:cs="Times New Roman"/>
          <w:i/>
          <w:rPrChange w:id="5875" w:author="Leuveld, Koen" w:date="2013-10-24T16:48:00Z">
            <w:rPr>
              <w:rFonts w:ascii="Times New Roman" w:hAnsi="Times New Roman" w:cs="Times New Roman"/>
            </w:rPr>
          </w:rPrChange>
        </w:rPr>
        <w:t xml:space="preserve">ous avez </w:t>
      </w:r>
      <w:del w:id="5876" w:author="Leuveld, Koen" w:date="2013-10-24T16:48:00Z">
        <w:r w:rsidR="005A36BA" w:rsidRPr="005A36BA" w:rsidDel="005A36BA">
          <w:rPr>
            <w:rFonts w:ascii="Times New Roman" w:hAnsi="Times New Roman" w:cs="Times New Roman"/>
            <w:i/>
            <w:rPrChange w:id="5877" w:author="Leuveld, Koen" w:date="2013-10-24T16:48:00Z">
              <w:rPr>
                <w:rFonts w:ascii="Times New Roman" w:hAnsi="Times New Roman" w:cs="Times New Roman"/>
              </w:rPr>
            </w:rPrChange>
          </w:rPr>
          <w:delText>envoye</w:delText>
        </w:r>
      </w:del>
      <w:ins w:id="5878" w:author="Leuveld, Koen" w:date="2013-10-24T16:48:00Z">
        <w:r w:rsidR="005A36BA" w:rsidRPr="005A36BA">
          <w:rPr>
            <w:rFonts w:ascii="Times New Roman" w:hAnsi="Times New Roman" w:cs="Times New Roman"/>
            <w:i/>
            <w:rPrChange w:id="5879" w:author="Leuveld, Koen" w:date="2013-10-24T16:48:00Z">
              <w:rPr>
                <w:rFonts w:ascii="Times New Roman" w:hAnsi="Times New Roman" w:cs="Times New Roman"/>
              </w:rPr>
            </w:rPrChange>
          </w:rPr>
          <w:t>envoyé</w:t>
        </w:r>
      </w:ins>
      <w:r w:rsidR="005A36BA" w:rsidRPr="00AF2F6F">
        <w:rPr>
          <w:rFonts w:ascii="Times New Roman" w:hAnsi="Times New Roman" w:cs="Times New Roman"/>
        </w:rPr>
        <w:t xml:space="preserve"> </w:t>
      </w:r>
      <w:ins w:id="5880" w:author="Leuveld, Koen" w:date="2013-10-24T16:48:00Z">
        <w:r w:rsidR="005A36BA">
          <w:rPr>
            <w:rFonts w:ascii="Times New Roman" w:hAnsi="Times New Roman" w:cs="Times New Roman"/>
          </w:rPr>
          <w:t>[</w:t>
        </w:r>
        <w:proofErr w:type="spellStart"/>
        <w:r w:rsidR="005A36BA">
          <w:rPr>
            <w:rFonts w:ascii="Times New Roman" w:hAnsi="Times New Roman" w:cs="Times New Roman"/>
          </w:rPr>
          <w:t>EA</w:t>
        </w:r>
        <w:r w:rsidR="005A36BA" w:rsidRPr="00936514">
          <w:rPr>
            <w:rFonts w:ascii="Times New Roman" w:hAnsi="Times New Roman" w:cs="Times New Roman"/>
          </w:rPr>
          <w:t>Ax</w:t>
        </w:r>
        <w:proofErr w:type="spellEnd"/>
        <w:r w:rsidR="005A36BA" w:rsidRPr="00936514">
          <w:rPr>
            <w:rFonts w:ascii="Times New Roman" w:hAnsi="Times New Roman" w:cs="Times New Roman"/>
          </w:rPr>
          <w:t>]</w:t>
        </w:r>
      </w:ins>
      <w:del w:id="5881" w:author="Leuveld, Koen" w:date="2013-10-24T16:48:00Z">
        <w:r w:rsidR="005A36BA" w:rsidRPr="005A36BA" w:rsidDel="005A36BA">
          <w:rPr>
            <w:rFonts w:ascii="Times New Roman" w:hAnsi="Times New Roman" w:cs="Times New Roman"/>
            <w:i/>
            <w:rPrChange w:id="5882" w:author="Leuveld, Koen" w:date="2013-10-24T16:48:00Z">
              <w:rPr>
                <w:rFonts w:ascii="Times New Roman" w:hAnsi="Times New Roman" w:cs="Times New Roman"/>
              </w:rPr>
            </w:rPrChange>
          </w:rPr>
          <w:delText xml:space="preserve">cette quantite </w:delText>
        </w:r>
      </w:del>
      <w:r w:rsidR="005A36BA" w:rsidRPr="005A36BA">
        <w:rPr>
          <w:rFonts w:ascii="Times New Roman" w:hAnsi="Times New Roman" w:cs="Times New Roman"/>
          <w:i/>
          <w:rPrChange w:id="5883" w:author="Leuveld, Koen" w:date="2013-10-24T16:48:00Z">
            <w:rPr>
              <w:rFonts w:ascii="Times New Roman" w:hAnsi="Times New Roman" w:cs="Times New Roman"/>
            </w:rPr>
          </w:rPrChange>
        </w:rPr>
        <w:t xml:space="preserve">de sacs </w:t>
      </w:r>
      <w:del w:id="5884" w:author="Leuveld, Koen" w:date="2013-10-24T16:48:00Z">
        <w:r w:rsidRPr="005A36BA" w:rsidDel="005A36BA">
          <w:rPr>
            <w:rFonts w:ascii="Times New Roman" w:hAnsi="Times New Roman" w:cs="Times New Roman"/>
            <w:i/>
            <w:rPrChange w:id="5885" w:author="Leuveld, Koen" w:date="2013-10-24T16:48:00Z">
              <w:rPr>
                <w:rFonts w:ascii="Times New Roman" w:hAnsi="Times New Roman" w:cs="Times New Roman"/>
                <w:vertAlign w:val="superscript"/>
              </w:rPr>
            </w:rPrChange>
          </w:rPr>
          <w:delText xml:space="preserve">[LIRE EARAx] </w:delText>
        </w:r>
      </w:del>
      <w:r w:rsidR="005A36BA" w:rsidRPr="005A36BA">
        <w:rPr>
          <w:rFonts w:ascii="Times New Roman" w:hAnsi="Times New Roman" w:cs="Times New Roman"/>
          <w:i/>
          <w:rPrChange w:id="5886" w:author="Leuveld, Koen" w:date="2013-10-24T16:48:00Z">
            <w:rPr>
              <w:rFonts w:ascii="Times New Roman" w:hAnsi="Times New Roman" w:cs="Times New Roman"/>
            </w:rPr>
          </w:rPrChange>
        </w:rPr>
        <w:t xml:space="preserve">et par </w:t>
      </w:r>
      <w:del w:id="5887" w:author="Leuveld, Koen" w:date="2013-10-24T16:48:00Z">
        <w:r w:rsidR="005A36BA" w:rsidRPr="005A36BA" w:rsidDel="005A36BA">
          <w:rPr>
            <w:rFonts w:ascii="Times New Roman" w:hAnsi="Times New Roman" w:cs="Times New Roman"/>
            <w:i/>
            <w:rPrChange w:id="5888" w:author="Leuveld, Koen" w:date="2013-10-24T16:48:00Z">
              <w:rPr>
                <w:rFonts w:ascii="Times New Roman" w:hAnsi="Times New Roman" w:cs="Times New Roman"/>
              </w:rPr>
            </w:rPrChange>
          </w:rPr>
          <w:delText>consequen</w:delText>
        </w:r>
      </w:del>
      <w:ins w:id="5889" w:author="Leuveld, Koen" w:date="2013-10-24T16:48:00Z">
        <w:r w:rsidR="00CC682D">
          <w:rPr>
            <w:rFonts w:ascii="Times New Roman" w:hAnsi="Times New Roman" w:cs="Times New Roman"/>
            <w:i/>
            <w:rPrChange w:id="5890" w:author="Leuveld, Koen" w:date="2013-10-24T16:48:00Z">
              <w:rPr>
                <w:rFonts w:ascii="Times New Roman" w:hAnsi="Times New Roman" w:cs="Times New Roman"/>
                <w:i/>
              </w:rPr>
            </w:rPrChange>
          </w:rPr>
          <w:t>conséquen</w:t>
        </w:r>
      </w:ins>
      <w:ins w:id="5891" w:author="Leuveld, Koen" w:date="2013-10-24T20:54:00Z">
        <w:r w:rsidR="00CC682D">
          <w:rPr>
            <w:rFonts w:ascii="Times New Roman" w:hAnsi="Times New Roman" w:cs="Times New Roman"/>
            <w:i/>
          </w:rPr>
          <w:t>t</w:t>
        </w:r>
      </w:ins>
      <w:del w:id="5892" w:author="Leuveld, Koen" w:date="2013-10-24T16:48:00Z">
        <w:r w:rsidR="005A36BA" w:rsidRPr="005A36BA" w:rsidDel="005A36BA">
          <w:rPr>
            <w:rFonts w:ascii="Times New Roman" w:hAnsi="Times New Roman" w:cs="Times New Roman"/>
            <w:i/>
            <w:rPrChange w:id="5893" w:author="Leuveld, Koen" w:date="2013-10-24T16:48:00Z">
              <w:rPr>
                <w:rFonts w:ascii="Times New Roman" w:hAnsi="Times New Roman" w:cs="Times New Roman"/>
              </w:rPr>
            </w:rPrChange>
          </w:rPr>
          <w:delText>t</w:delText>
        </w:r>
      </w:del>
      <w:r w:rsidR="005A36BA" w:rsidRPr="005A36BA">
        <w:rPr>
          <w:rFonts w:ascii="Times New Roman" w:hAnsi="Times New Roman" w:cs="Times New Roman"/>
          <w:i/>
          <w:rPrChange w:id="5894" w:author="Leuveld, Koen" w:date="2013-10-24T16:48:00Z">
            <w:rPr>
              <w:rFonts w:ascii="Times New Roman" w:hAnsi="Times New Roman" w:cs="Times New Roman"/>
            </w:rPr>
          </w:rPrChange>
        </w:rPr>
        <w:t xml:space="preserve"> votre gain est de</w:t>
      </w:r>
      <w:r w:rsidRPr="00AF2F6F">
        <w:rPr>
          <w:rFonts w:ascii="Times New Roman" w:hAnsi="Times New Roman" w:cs="Times New Roman"/>
          <w:rPrChange w:id="5895" w:author="PIERRE" w:date="2013-10-24T12:27:00Z">
            <w:rPr>
              <w:rFonts w:ascii="Times New Roman" w:hAnsi="Times New Roman" w:cs="Times New Roman"/>
              <w:vertAlign w:val="superscript"/>
            </w:rPr>
          </w:rPrChange>
        </w:rPr>
        <w:t xml:space="preserve"> [</w:t>
      </w:r>
      <w:proofErr w:type="spellStart"/>
      <w:del w:id="5896" w:author="Leuveld, Koen" w:date="2013-10-24T16:48:00Z">
        <w:r w:rsidRPr="00AF2F6F" w:rsidDel="005A36BA">
          <w:rPr>
            <w:rFonts w:ascii="Times New Roman" w:hAnsi="Times New Roman" w:cs="Times New Roman"/>
            <w:rPrChange w:id="5897" w:author="PIERRE" w:date="2013-10-24T12:27:00Z">
              <w:rPr>
                <w:rFonts w:ascii="Times New Roman" w:hAnsi="Times New Roman" w:cs="Times New Roman"/>
                <w:vertAlign w:val="superscript"/>
              </w:rPr>
            </w:rPrChange>
          </w:rPr>
          <w:delText xml:space="preserve">LIRE </w:delText>
        </w:r>
      </w:del>
      <w:r w:rsidRPr="00AF2F6F">
        <w:rPr>
          <w:rFonts w:ascii="Times New Roman" w:hAnsi="Times New Roman" w:cs="Times New Roman"/>
          <w:rPrChange w:id="5898" w:author="PIERRE" w:date="2013-10-24T12:27:00Z">
            <w:rPr>
              <w:rFonts w:ascii="Times New Roman" w:hAnsi="Times New Roman" w:cs="Times New Roman"/>
              <w:vertAlign w:val="superscript"/>
            </w:rPr>
          </w:rPrChange>
        </w:rPr>
        <w:t>EASAx</w:t>
      </w:r>
      <w:proofErr w:type="spellEnd"/>
      <w:r w:rsidRPr="00AF2F6F">
        <w:rPr>
          <w:rFonts w:ascii="Times New Roman" w:hAnsi="Times New Roman" w:cs="Times New Roman"/>
          <w:rPrChange w:id="5899" w:author="PIERRE" w:date="2013-10-24T12:27:00Z">
            <w:rPr>
              <w:rFonts w:ascii="Times New Roman" w:hAnsi="Times New Roman" w:cs="Times New Roman"/>
              <w:vertAlign w:val="superscript"/>
            </w:rPr>
          </w:rPrChange>
        </w:rPr>
        <w:t>].</w:t>
      </w:r>
      <w:ins w:id="5900" w:author="Leuveld, Koen" w:date="2013-10-24T16:48:00Z">
        <w:r w:rsidR="005A36BA">
          <w:rPr>
            <w:rFonts w:ascii="Times New Roman" w:hAnsi="Times New Roman" w:cs="Times New Roman"/>
          </w:rPr>
          <w:t> »</w:t>
        </w:r>
      </w:ins>
    </w:p>
    <w:p w:rsidR="005A36BA" w:rsidRPr="00442E10" w:rsidRDefault="005A36BA" w:rsidP="00AF6156">
      <w:pPr>
        <w:pStyle w:val="ListParagraph"/>
        <w:numPr>
          <w:ilvl w:val="0"/>
          <w:numId w:val="9"/>
        </w:numPr>
        <w:jc w:val="both"/>
        <w:rPr>
          <w:rFonts w:ascii="Times New Roman" w:hAnsi="Times New Roman" w:cs="Times New Roman"/>
        </w:rPr>
      </w:pPr>
      <w:ins w:id="5901" w:author="Leuveld, Koen" w:date="2013-10-24T16:48:00Z">
        <w:r>
          <w:rPr>
            <w:rFonts w:ascii="Times New Roman" w:hAnsi="Times New Roman" w:cs="Times New Roman"/>
          </w:rPr>
          <w:t>ENREGISTREZ LE GAIN DANS</w:t>
        </w:r>
      </w:ins>
      <w:ins w:id="5902" w:author="Leuveld, Koen" w:date="2013-10-24T16:50:00Z">
        <w:r>
          <w:rPr>
            <w:rFonts w:ascii="Times New Roman" w:hAnsi="Times New Roman" w:cs="Times New Roman"/>
          </w:rPr>
          <w:t xml:space="preserve"> LE </w:t>
        </w:r>
      </w:ins>
      <w:ins w:id="5903" w:author="Leuveld, Koen" w:date="2013-10-24T16:48:00Z">
        <w:r>
          <w:rPr>
            <w:rFonts w:ascii="Times New Roman" w:hAnsi="Times New Roman" w:cs="Times New Roman"/>
          </w:rPr>
          <w:t>BAC [EAA5], ET EXPLIQUEZ LE GAIN DES AUTRES SITUATIONS</w:t>
        </w:r>
      </w:ins>
    </w:p>
    <w:p w:rsidR="005A36BA" w:rsidRPr="005A36BA" w:rsidRDefault="005A36BA">
      <w:pPr>
        <w:pStyle w:val="ListParagraph"/>
        <w:numPr>
          <w:ilvl w:val="0"/>
          <w:numId w:val="9"/>
        </w:numPr>
        <w:jc w:val="both"/>
        <w:rPr>
          <w:ins w:id="5904" w:author="Leuveld, Koen" w:date="2013-10-24T16:51:00Z"/>
          <w:rFonts w:ascii="Times New Roman" w:hAnsi="Times New Roman" w:cs="Times New Roman"/>
        </w:rPr>
      </w:pPr>
      <w:ins w:id="5905" w:author="Leuveld, Koen" w:date="2013-10-24T16:51:00Z">
        <w:r w:rsidRPr="005A36BA">
          <w:rPr>
            <w:rFonts w:ascii="Times New Roman" w:hAnsi="Times New Roman" w:cs="Times New Roman"/>
          </w:rPr>
          <w:t xml:space="preserve">EXPLIQUEZ LE GAIN EN TANT QUE RECEPTEUR ET </w:t>
        </w:r>
        <w:r w:rsidRPr="005A36BA">
          <w:rPr>
            <w:rFonts w:ascii="Times New Roman" w:hAnsi="Times New Roman"/>
            <w:lang w:val="fr-CM"/>
            <w:rPrChange w:id="5906" w:author="Leuveld, Koen" w:date="2013-10-24T16:52:00Z">
              <w:rPr>
                <w:rFonts w:ascii="Times New Roman" w:hAnsi="Times New Roman"/>
                <w:sz w:val="20"/>
                <w:szCs w:val="20"/>
                <w:lang w:val="fr-CM"/>
              </w:rPr>
            </w:rPrChange>
          </w:rPr>
          <w:t>FAITES TIRER UNE ENVELOPPE PRÉ REMPLIE</w:t>
        </w:r>
      </w:ins>
    </w:p>
    <w:p w:rsidR="005A36BA" w:rsidRPr="00442E10" w:rsidRDefault="005A36BA" w:rsidP="005A36BA">
      <w:pPr>
        <w:pStyle w:val="ListParagraph"/>
        <w:numPr>
          <w:ilvl w:val="0"/>
          <w:numId w:val="9"/>
        </w:numPr>
        <w:jc w:val="both"/>
        <w:rPr>
          <w:ins w:id="5907" w:author="Leuveld, Koen" w:date="2013-10-24T16:51:00Z"/>
          <w:rFonts w:ascii="Times New Roman" w:hAnsi="Times New Roman" w:cs="Times New Roman"/>
        </w:rPr>
      </w:pPr>
      <w:ins w:id="5908" w:author="Leuveld, Koen" w:date="2013-10-24T16:51:00Z">
        <w:r>
          <w:rPr>
            <w:rFonts w:ascii="Times New Roman" w:hAnsi="Times New Roman" w:cs="Times New Roman"/>
          </w:rPr>
          <w:t>D</w:t>
        </w:r>
        <w:r w:rsidRPr="00936514">
          <w:rPr>
            <w:rFonts w:ascii="Times New Roman" w:hAnsi="Times New Roman" w:cs="Times New Roman"/>
          </w:rPr>
          <w:t xml:space="preserve">EMANDEZ-LUI DE TIRER UN DES JETONS NUMEROTES DE 1 A 3. </w:t>
        </w:r>
        <w:r>
          <w:rPr>
            <w:rFonts w:ascii="Times New Roman" w:hAnsi="Times New Roman" w:cs="Times New Roman"/>
          </w:rPr>
          <w:t>ET ENREGISTREZ LE NUMÉRO DANS LE BAC [EA</w:t>
        </w:r>
      </w:ins>
      <w:ins w:id="5909" w:author="Leuveld, Koen" w:date="2013-10-24T16:52:00Z">
        <w:r>
          <w:rPr>
            <w:rFonts w:ascii="Times New Roman" w:hAnsi="Times New Roman" w:cs="Times New Roman"/>
          </w:rPr>
          <w:t>A6]</w:t>
        </w:r>
      </w:ins>
    </w:p>
    <w:p w:rsidR="005A36BA" w:rsidRDefault="005A36BA" w:rsidP="005A36BA">
      <w:pPr>
        <w:pStyle w:val="ListParagraph"/>
        <w:numPr>
          <w:ilvl w:val="0"/>
          <w:numId w:val="9"/>
        </w:numPr>
        <w:jc w:val="both"/>
        <w:rPr>
          <w:ins w:id="5910" w:author="Leuveld, Koen" w:date="2013-10-24T16:52:00Z"/>
          <w:rFonts w:ascii="Times New Roman" w:hAnsi="Times New Roman" w:cs="Times New Roman"/>
        </w:rPr>
      </w:pPr>
      <w:ins w:id="5911" w:author="Leuveld, Koen" w:date="2013-10-24T16:51:00Z">
        <w:r w:rsidRPr="00936514">
          <w:rPr>
            <w:rFonts w:ascii="Times New Roman" w:hAnsi="Times New Roman" w:cs="Times New Roman"/>
          </w:rPr>
          <w:lastRenderedPageBreak/>
          <w:t>LISEZ LE NUMERO DU JETON TIRE (</w:t>
        </w:r>
        <w:r w:rsidRPr="00936514">
          <w:rPr>
            <w:rFonts w:ascii="Times New Roman" w:hAnsi="Times New Roman" w:cs="Times New Roman"/>
            <w:b/>
          </w:rPr>
          <w:t>X</w:t>
        </w:r>
        <w:r w:rsidRPr="00936514">
          <w:rPr>
            <w:rFonts w:ascii="Times New Roman" w:hAnsi="Times New Roman" w:cs="Times New Roman"/>
          </w:rPr>
          <w:t>) PAR L’ENQUETE ET ALLEZ A</w:t>
        </w:r>
        <w:r>
          <w:rPr>
            <w:rFonts w:ascii="Times New Roman" w:hAnsi="Times New Roman" w:cs="Times New Roman"/>
          </w:rPr>
          <w:t xml:space="preserve"> LA SITUATION </w:t>
        </w:r>
        <w:r w:rsidRPr="00936514">
          <w:rPr>
            <w:rFonts w:ascii="Times New Roman" w:hAnsi="Times New Roman" w:cs="Times New Roman"/>
          </w:rPr>
          <w:t>CORRESPONDANT</w:t>
        </w:r>
        <w:r>
          <w:rPr>
            <w:rFonts w:ascii="Times New Roman" w:hAnsi="Times New Roman" w:cs="Times New Roman"/>
          </w:rPr>
          <w:t>E</w:t>
        </w:r>
        <w:r w:rsidRPr="00936514">
          <w:rPr>
            <w:rFonts w:ascii="Times New Roman" w:hAnsi="Times New Roman" w:cs="Times New Roman"/>
          </w:rPr>
          <w:t xml:space="preserve"> [</w:t>
        </w:r>
        <w:proofErr w:type="spellStart"/>
        <w:r w:rsidRPr="00936514">
          <w:rPr>
            <w:rFonts w:ascii="Times New Roman" w:hAnsi="Times New Roman" w:cs="Times New Roman"/>
          </w:rPr>
          <w:t>EA</w:t>
        </w:r>
        <w:r>
          <w:rPr>
            <w:rFonts w:ascii="Times New Roman" w:hAnsi="Times New Roman" w:cs="Times New Roman"/>
          </w:rPr>
          <w:t>RB</w:t>
        </w:r>
        <w:r w:rsidR="00CC682D">
          <w:rPr>
            <w:rFonts w:ascii="Times New Roman" w:hAnsi="Times New Roman" w:cs="Times New Roman"/>
          </w:rPr>
          <w:t>X</w:t>
        </w:r>
        <w:proofErr w:type="spellEnd"/>
        <w:r w:rsidR="00CC682D">
          <w:rPr>
            <w:rFonts w:ascii="Times New Roman" w:hAnsi="Times New Roman" w:cs="Times New Roman"/>
          </w:rPr>
          <w:t>] POUR D</w:t>
        </w:r>
      </w:ins>
      <w:ins w:id="5912" w:author="Leuveld, Koen" w:date="2013-10-24T20:54:00Z">
        <w:r w:rsidR="00CC682D">
          <w:rPr>
            <w:rFonts w:ascii="Times New Roman" w:hAnsi="Times New Roman" w:cs="Times New Roman"/>
          </w:rPr>
          <w:t>E</w:t>
        </w:r>
      </w:ins>
      <w:ins w:id="5913" w:author="Leuveld, Koen" w:date="2013-10-24T16:51:00Z">
        <w:r w:rsidRPr="00936514">
          <w:rPr>
            <w:rFonts w:ascii="Times New Roman" w:hAnsi="Times New Roman" w:cs="Times New Roman"/>
          </w:rPr>
          <w:t>TERMINER SON GAIN</w:t>
        </w:r>
        <w:r>
          <w:rPr>
            <w:rFonts w:ascii="Times New Roman" w:hAnsi="Times New Roman" w:cs="Times New Roman"/>
          </w:rPr>
          <w:t xml:space="preserve">. </w:t>
        </w:r>
      </w:ins>
    </w:p>
    <w:p w:rsidR="005A36BA" w:rsidRDefault="005A36BA" w:rsidP="005A36BA">
      <w:pPr>
        <w:pStyle w:val="ListParagraph"/>
        <w:numPr>
          <w:ilvl w:val="0"/>
          <w:numId w:val="9"/>
        </w:numPr>
        <w:jc w:val="both"/>
        <w:rPr>
          <w:ins w:id="5914" w:author="Leuveld, Koen" w:date="2013-10-24T16:52:00Z"/>
          <w:rFonts w:ascii="Times New Roman" w:hAnsi="Times New Roman" w:cs="Times New Roman"/>
        </w:rPr>
      </w:pPr>
      <w:ins w:id="5915" w:author="Leuveld, Koen" w:date="2013-10-24T16:52:00Z">
        <w:r>
          <w:rPr>
            <w:rFonts w:ascii="Times New Roman" w:hAnsi="Times New Roman" w:cs="Times New Roman"/>
          </w:rPr>
          <w:t>EXPLIQUEZ :</w:t>
        </w:r>
        <w:r w:rsidRPr="00936514">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i/>
          </w:rPr>
          <w:t>Notre superviseur</w:t>
        </w:r>
        <w:r w:rsidRPr="00936514">
          <w:rPr>
            <w:rFonts w:ascii="Times New Roman" w:hAnsi="Times New Roman" w:cs="Times New Roman"/>
            <w:i/>
          </w:rPr>
          <w:t xml:space="preserve"> a envoyé</w:t>
        </w:r>
        <w:r w:rsidRPr="00936514">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EA</w:t>
        </w:r>
        <w:r w:rsidRPr="00936514">
          <w:rPr>
            <w:rFonts w:ascii="Times New Roman" w:hAnsi="Times New Roman" w:cs="Times New Roman"/>
          </w:rPr>
          <w:t>Ax</w:t>
        </w:r>
        <w:proofErr w:type="spellEnd"/>
        <w:r w:rsidRPr="00936514">
          <w:rPr>
            <w:rFonts w:ascii="Times New Roman" w:hAnsi="Times New Roman" w:cs="Times New Roman"/>
          </w:rPr>
          <w:t>]</w:t>
        </w:r>
        <w:r>
          <w:rPr>
            <w:rFonts w:ascii="Times New Roman" w:hAnsi="Times New Roman" w:cs="Times New Roman"/>
          </w:rPr>
          <w:t xml:space="preserve"> </w:t>
        </w:r>
        <w:r w:rsidR="00CC682D">
          <w:rPr>
            <w:rFonts w:ascii="Times New Roman" w:hAnsi="Times New Roman" w:cs="Times New Roman"/>
            <w:i/>
          </w:rPr>
          <w:t>de sacs et par conséquen</w:t>
        </w:r>
      </w:ins>
      <w:ins w:id="5916" w:author="Leuveld, Koen" w:date="2013-10-24T20:54:00Z">
        <w:r w:rsidR="00CC682D">
          <w:rPr>
            <w:rFonts w:ascii="Times New Roman" w:hAnsi="Times New Roman" w:cs="Times New Roman"/>
            <w:i/>
          </w:rPr>
          <w:t>t</w:t>
        </w:r>
      </w:ins>
      <w:ins w:id="5917" w:author="Leuveld, Koen" w:date="2013-10-24T16:52:00Z">
        <w:r w:rsidRPr="00936514">
          <w:rPr>
            <w:rFonts w:ascii="Times New Roman" w:hAnsi="Times New Roman" w:cs="Times New Roman"/>
            <w:i/>
          </w:rPr>
          <w:t xml:space="preserve"> votre gain est de</w:t>
        </w:r>
        <w:r w:rsidRPr="00936514">
          <w:rPr>
            <w:rFonts w:ascii="Times New Roman" w:hAnsi="Times New Roman" w:cs="Times New Roman"/>
          </w:rPr>
          <w:t xml:space="preserve"> [</w:t>
        </w:r>
        <w:proofErr w:type="spellStart"/>
        <w:r w:rsidRPr="00936514">
          <w:rPr>
            <w:rFonts w:ascii="Times New Roman" w:hAnsi="Times New Roman" w:cs="Times New Roman"/>
          </w:rPr>
          <w:t>EA</w:t>
        </w:r>
        <w:r>
          <w:rPr>
            <w:rFonts w:ascii="Times New Roman" w:hAnsi="Times New Roman" w:cs="Times New Roman"/>
          </w:rPr>
          <w:t>R</w:t>
        </w:r>
        <w:r w:rsidRPr="00936514">
          <w:rPr>
            <w:rFonts w:ascii="Times New Roman" w:hAnsi="Times New Roman" w:cs="Times New Roman"/>
          </w:rPr>
          <w:t>Ax</w:t>
        </w:r>
        <w:proofErr w:type="spellEnd"/>
        <w:r w:rsidRPr="00936514">
          <w:rPr>
            <w:rFonts w:ascii="Times New Roman" w:hAnsi="Times New Roman" w:cs="Times New Roman"/>
          </w:rPr>
          <w:t>].</w:t>
        </w:r>
        <w:r>
          <w:rPr>
            <w:rFonts w:ascii="Times New Roman" w:hAnsi="Times New Roman" w:cs="Times New Roman"/>
          </w:rPr>
          <w:t> »</w:t>
        </w:r>
      </w:ins>
    </w:p>
    <w:p w:rsidR="005A36BA" w:rsidRPr="00442E10" w:rsidRDefault="005A36BA" w:rsidP="005A36BA">
      <w:pPr>
        <w:pStyle w:val="ListParagraph"/>
        <w:numPr>
          <w:ilvl w:val="0"/>
          <w:numId w:val="9"/>
        </w:numPr>
        <w:jc w:val="both"/>
        <w:rPr>
          <w:ins w:id="5918" w:author="Leuveld, Koen" w:date="2013-10-24T16:52:00Z"/>
          <w:rFonts w:ascii="Times New Roman" w:hAnsi="Times New Roman" w:cs="Times New Roman"/>
        </w:rPr>
      </w:pPr>
      <w:ins w:id="5919" w:author="Leuveld, Koen" w:date="2013-10-24T16:52:00Z">
        <w:r>
          <w:rPr>
            <w:rFonts w:ascii="Times New Roman" w:hAnsi="Times New Roman" w:cs="Times New Roman"/>
          </w:rPr>
          <w:t>ENREGISTREZ LE GAIN DANS LE BAC [EAA</w:t>
        </w:r>
      </w:ins>
      <w:ins w:id="5920" w:author="Leuveld, Koen" w:date="2013-10-24T16:53:00Z">
        <w:r>
          <w:rPr>
            <w:rFonts w:ascii="Times New Roman" w:hAnsi="Times New Roman" w:cs="Times New Roman"/>
          </w:rPr>
          <w:t>8</w:t>
        </w:r>
      </w:ins>
      <w:ins w:id="5921" w:author="Leuveld, Koen" w:date="2013-10-24T16:52:00Z">
        <w:r>
          <w:rPr>
            <w:rFonts w:ascii="Times New Roman" w:hAnsi="Times New Roman" w:cs="Times New Roman"/>
          </w:rPr>
          <w:t>], ET EXPLIQUEZ LE GAIN DES AUTRES SITUATIONS</w:t>
        </w:r>
      </w:ins>
    </w:p>
    <w:p w:rsidR="002A57BD" w:rsidRPr="00442E10" w:rsidDel="005A36BA" w:rsidRDefault="00AF2F6F" w:rsidP="00AF6156">
      <w:pPr>
        <w:pStyle w:val="ListParagraph"/>
        <w:numPr>
          <w:ilvl w:val="0"/>
          <w:numId w:val="9"/>
        </w:numPr>
        <w:jc w:val="both"/>
        <w:rPr>
          <w:del w:id="5922" w:author="Leuveld, Koen" w:date="2013-10-24T16:51:00Z"/>
          <w:rFonts w:ascii="Times New Roman" w:hAnsi="Times New Roman" w:cs="Times New Roman"/>
        </w:rPr>
      </w:pPr>
      <w:del w:id="5923" w:author="Leuveld, Koen" w:date="2013-10-24T16:51:00Z">
        <w:r w:rsidRPr="00AF2F6F" w:rsidDel="005A36BA">
          <w:rPr>
            <w:rFonts w:ascii="Times New Roman" w:hAnsi="Times New Roman" w:cs="Times New Roman"/>
            <w:rPrChange w:id="5924" w:author="PIERRE" w:date="2013-10-24T12:27:00Z">
              <w:rPr>
                <w:rFonts w:ascii="Times New Roman" w:hAnsi="Times New Roman" w:cs="Times New Roman"/>
                <w:vertAlign w:val="superscript"/>
              </w:rPr>
            </w:rPrChange>
          </w:rPr>
          <w:delText>Si le jeton tiré est RECEPTEUR</w:delText>
        </w:r>
      </w:del>
      <w:ins w:id="5925" w:author="PIERRE" w:date="2013-10-23T16:55:00Z">
        <w:del w:id="5926" w:author="Leuveld, Koen" w:date="2013-10-24T16:51:00Z">
          <w:r w:rsidRPr="00AF2F6F" w:rsidDel="005A36BA">
            <w:rPr>
              <w:rFonts w:ascii="Times New Roman" w:hAnsi="Times New Roman" w:cs="Times New Roman"/>
              <w:rPrChange w:id="5927" w:author="PIERRE" w:date="2013-10-24T12:27:00Z">
                <w:rPr>
                  <w:rFonts w:ascii="Times New Roman" w:hAnsi="Times New Roman" w:cs="Times New Roman"/>
                  <w:vertAlign w:val="superscript"/>
                </w:rPr>
              </w:rPrChange>
            </w:rPr>
            <w:delText>RÉCEPTEUR</w:delText>
          </w:r>
        </w:del>
      </w:ins>
      <w:del w:id="5928" w:author="Leuveld, Koen" w:date="2013-10-24T16:51:00Z">
        <w:r w:rsidRPr="00AF2F6F" w:rsidDel="005A36BA">
          <w:rPr>
            <w:rFonts w:ascii="Times New Roman" w:hAnsi="Times New Roman" w:cs="Times New Roman"/>
            <w:rPrChange w:id="5929" w:author="PIERRE" w:date="2013-10-24T12:27:00Z">
              <w:rPr>
                <w:rFonts w:ascii="Times New Roman" w:hAnsi="Times New Roman" w:cs="Times New Roman"/>
                <w:vertAlign w:val="superscript"/>
              </w:rPr>
            </w:rPrChange>
          </w:rPr>
          <w:delText xml:space="preserve">, demandez à l’enquêté de choisir une enveloppe. </w:delText>
        </w:r>
      </w:del>
    </w:p>
    <w:p w:rsidR="002A57BD" w:rsidRPr="00442E10" w:rsidDel="005A36BA" w:rsidRDefault="00AF2F6F" w:rsidP="00AF6156">
      <w:pPr>
        <w:pStyle w:val="ListParagraph"/>
        <w:numPr>
          <w:ilvl w:val="0"/>
          <w:numId w:val="9"/>
        </w:numPr>
        <w:jc w:val="both"/>
        <w:rPr>
          <w:del w:id="5930" w:author="Leuveld, Koen" w:date="2013-10-24T16:51:00Z"/>
          <w:rFonts w:ascii="Times New Roman" w:hAnsi="Times New Roman" w:cs="Times New Roman"/>
        </w:rPr>
      </w:pPr>
      <w:del w:id="5931" w:author="Leuveld, Koen" w:date="2013-10-24T16:51:00Z">
        <w:r w:rsidRPr="00AF2F6F" w:rsidDel="005A36BA">
          <w:rPr>
            <w:rFonts w:ascii="Times New Roman" w:hAnsi="Times New Roman" w:cs="Times New Roman"/>
            <w:rPrChange w:id="5932" w:author="PIERRE" w:date="2013-10-24T12:27:00Z">
              <w:rPr>
                <w:rFonts w:ascii="Times New Roman" w:hAnsi="Times New Roman" w:cs="Times New Roman"/>
                <w:vertAlign w:val="superscript"/>
              </w:rPr>
            </w:rPrChange>
          </w:rPr>
          <w:delText xml:space="preserve">Maintenant demandez-lui de tirer un des jetons numérotés de 1 à 3. </w:delText>
        </w:r>
      </w:del>
    </w:p>
    <w:p w:rsidR="002A57BD" w:rsidRPr="00442E10" w:rsidDel="005A36BA" w:rsidRDefault="00AF2F6F" w:rsidP="00AF6156">
      <w:pPr>
        <w:pStyle w:val="ListParagraph"/>
        <w:numPr>
          <w:ilvl w:val="0"/>
          <w:numId w:val="9"/>
        </w:numPr>
        <w:jc w:val="both"/>
        <w:rPr>
          <w:del w:id="5933" w:author="Leuveld, Koen" w:date="2013-10-24T16:51:00Z"/>
          <w:rFonts w:ascii="Times New Roman" w:hAnsi="Times New Roman" w:cs="Times New Roman"/>
        </w:rPr>
      </w:pPr>
      <w:del w:id="5934" w:author="Leuveld, Koen" w:date="2013-10-24T16:51:00Z">
        <w:r w:rsidRPr="00AF2F6F" w:rsidDel="005A36BA">
          <w:rPr>
            <w:rFonts w:ascii="Times New Roman" w:hAnsi="Times New Roman" w:cs="Times New Roman"/>
            <w:rPrChange w:id="5935" w:author="PIERRE" w:date="2013-10-24T12:27:00Z">
              <w:rPr>
                <w:rFonts w:ascii="Times New Roman" w:hAnsi="Times New Roman" w:cs="Times New Roman"/>
                <w:vertAlign w:val="superscript"/>
              </w:rPr>
            </w:rPrChange>
          </w:rPr>
          <w:delText xml:space="preserve"> Lisez le numéro du jeton tiré (</w:delText>
        </w:r>
        <w:r w:rsidRPr="00AF2F6F" w:rsidDel="005A36BA">
          <w:rPr>
            <w:rFonts w:ascii="Times New Roman" w:hAnsi="Times New Roman" w:cs="Times New Roman"/>
            <w:b/>
            <w:rPrChange w:id="5936" w:author="PIERRE" w:date="2013-10-24T12:27:00Z">
              <w:rPr>
                <w:rFonts w:ascii="Times New Roman" w:hAnsi="Times New Roman" w:cs="Times New Roman"/>
                <w:b/>
                <w:vertAlign w:val="superscript"/>
              </w:rPr>
            </w:rPrChange>
          </w:rPr>
          <w:delText>x</w:delText>
        </w:r>
        <w:r w:rsidRPr="00AF2F6F" w:rsidDel="005A36BA">
          <w:rPr>
            <w:rFonts w:ascii="Times New Roman" w:hAnsi="Times New Roman" w:cs="Times New Roman"/>
            <w:rPrChange w:id="5937" w:author="PIERRE" w:date="2013-10-24T12:27:00Z">
              <w:rPr>
                <w:rFonts w:ascii="Times New Roman" w:hAnsi="Times New Roman" w:cs="Times New Roman"/>
                <w:vertAlign w:val="superscript"/>
              </w:rPr>
            </w:rPrChange>
          </w:rPr>
          <w:delText>) par l’enquêté et allez au choix correspondant [EARAx] pour déterminer son gain sur la feuille d’enregistrement issue de l’enveloppe tirée.</w:delText>
        </w:r>
      </w:del>
    </w:p>
    <w:p w:rsidR="002A57BD" w:rsidRPr="00442E10" w:rsidRDefault="00AF2F6F" w:rsidP="00AF6156">
      <w:pPr>
        <w:pStyle w:val="ListParagraph"/>
        <w:numPr>
          <w:ilvl w:val="0"/>
          <w:numId w:val="9"/>
        </w:numPr>
        <w:jc w:val="both"/>
        <w:rPr>
          <w:rFonts w:ascii="Times New Roman" w:hAnsi="Times New Roman" w:cs="Times New Roman"/>
        </w:rPr>
      </w:pPr>
      <w:del w:id="5938" w:author="Leuveld, Koen" w:date="2013-10-24T16:51:00Z">
        <w:r w:rsidRPr="00AF2F6F" w:rsidDel="005A36BA">
          <w:rPr>
            <w:rFonts w:ascii="Times New Roman" w:hAnsi="Times New Roman" w:cs="Times New Roman"/>
            <w:rPrChange w:id="5939" w:author="PIERRE" w:date="2013-10-24T12:27:00Z">
              <w:rPr>
                <w:rFonts w:ascii="Times New Roman" w:hAnsi="Times New Roman" w:cs="Times New Roman"/>
                <w:vertAlign w:val="superscript"/>
              </w:rPr>
            </w:rPrChange>
          </w:rPr>
          <w:delText>Demandez à l’enquêté s’il a compris le principe du gain</w:delText>
        </w:r>
      </w:del>
      <w:del w:id="5940" w:author="Leuveld, Koen" w:date="2013-10-24T16:53:00Z">
        <w:r w:rsidRPr="00AF2F6F" w:rsidDel="005A36BA">
          <w:rPr>
            <w:rFonts w:ascii="Times New Roman" w:hAnsi="Times New Roman" w:cs="Times New Roman"/>
            <w:rPrChange w:id="5941" w:author="PIERRE" w:date="2013-10-24T12:27:00Z">
              <w:rPr>
                <w:rFonts w:ascii="Times New Roman" w:hAnsi="Times New Roman" w:cs="Times New Roman"/>
                <w:vertAlign w:val="superscript"/>
              </w:rPr>
            </w:rPrChange>
          </w:rPr>
          <w:delText xml:space="preserve">, </w:delText>
        </w:r>
      </w:del>
      <w:r w:rsidRPr="00AF2F6F">
        <w:rPr>
          <w:rFonts w:ascii="Times New Roman" w:hAnsi="Times New Roman" w:cs="Times New Roman"/>
          <w:rPrChange w:id="5942" w:author="PIERRE" w:date="2013-10-24T12:27:00Z">
            <w:rPr>
              <w:rFonts w:ascii="Times New Roman" w:hAnsi="Times New Roman" w:cs="Times New Roman"/>
              <w:vertAlign w:val="superscript"/>
            </w:rPr>
          </w:rPrChange>
        </w:rPr>
        <w:t xml:space="preserve">NE CONTINUER QUE SI TOUT EST CLAIREMENT COMPRIS. </w:t>
      </w:r>
    </w:p>
    <w:p w:rsidR="002A57BD" w:rsidRPr="00442E10" w:rsidRDefault="00AF2F6F" w:rsidP="002A57BD">
      <w:pPr>
        <w:rPr>
          <w:rFonts w:ascii="Times New Roman" w:eastAsiaTheme="majorEastAsia" w:hAnsi="Times New Roman" w:cs="Times New Roman"/>
          <w:b/>
          <w:bCs/>
          <w:color w:val="4F81BD" w:themeColor="accent1"/>
          <w:szCs w:val="26"/>
          <w:lang w:eastAsia="en-US"/>
        </w:rPr>
      </w:pPr>
      <w:r w:rsidRPr="00AF2F6F">
        <w:rPr>
          <w:rFonts w:ascii="Times New Roman" w:eastAsiaTheme="majorEastAsia" w:hAnsi="Times New Roman" w:cs="Times New Roman"/>
          <w:b/>
          <w:bCs/>
          <w:color w:val="4F81BD" w:themeColor="accent1"/>
          <w:szCs w:val="26"/>
          <w:lang w:eastAsia="en-US"/>
          <w:rPrChange w:id="5943" w:author="PIERRE" w:date="2013-10-24T12:27:00Z">
            <w:rPr>
              <w:rFonts w:ascii="Times New Roman" w:eastAsiaTheme="majorEastAsia" w:hAnsi="Times New Roman" w:cs="Times New Roman"/>
              <w:b/>
              <w:bCs/>
              <w:color w:val="4F81BD" w:themeColor="accent1"/>
              <w:szCs w:val="26"/>
              <w:vertAlign w:val="superscript"/>
              <w:lang w:eastAsia="en-US"/>
            </w:rPr>
          </w:rPrChange>
        </w:rPr>
        <w:t>Exercice 5 : exercice d’allocation</w:t>
      </w:r>
      <w:r w:rsidRPr="00AF2F6F">
        <w:rPr>
          <w:rFonts w:ascii="Times New Roman" w:hAnsi="Times New Roman" w:cs="Times New Roman"/>
          <w:b/>
          <w:rPrChange w:id="5944" w:author="PIERRE" w:date="2013-10-24T12:27:00Z">
            <w:rPr>
              <w:rFonts w:ascii="Times New Roman" w:hAnsi="Times New Roman" w:cs="Times New Roman"/>
              <w:b/>
              <w:vertAlign w:val="superscript"/>
            </w:rPr>
          </w:rPrChange>
        </w:rPr>
        <w:t xml:space="preserve"> </w:t>
      </w:r>
    </w:p>
    <w:p w:rsidR="002A57BD" w:rsidRPr="005A36BA" w:rsidRDefault="005A36BA" w:rsidP="00AF6156">
      <w:pPr>
        <w:pStyle w:val="ListParagraph"/>
        <w:numPr>
          <w:ilvl w:val="0"/>
          <w:numId w:val="9"/>
        </w:numPr>
        <w:jc w:val="both"/>
        <w:rPr>
          <w:rFonts w:ascii="Times New Roman" w:hAnsi="Times New Roman" w:cs="Times New Roman"/>
          <w:i/>
          <w:rPrChange w:id="5945" w:author="Leuveld, Koen" w:date="2013-10-24T16:56:00Z">
            <w:rPr>
              <w:rFonts w:ascii="Times New Roman" w:hAnsi="Times New Roman" w:cs="Times New Roman"/>
            </w:rPr>
          </w:rPrChange>
        </w:rPr>
      </w:pPr>
      <w:ins w:id="5946" w:author="Leuveld, Koen" w:date="2013-10-24T16:55:00Z">
        <w:r w:rsidRPr="005A36BA">
          <w:rPr>
            <w:rFonts w:ascii="Times New Roman" w:hAnsi="Times New Roman" w:cs="Times New Roman"/>
            <w:i/>
            <w:rPrChange w:id="5947" w:author="Leuveld, Koen" w:date="2013-10-24T16:56:00Z">
              <w:rPr>
                <w:rFonts w:ascii="Times New Roman" w:hAnsi="Times New Roman" w:cs="Times New Roman"/>
              </w:rPr>
            </w:rPrChange>
          </w:rPr>
          <w:t>« </w:t>
        </w:r>
      </w:ins>
      <w:r w:rsidR="00AF2F6F" w:rsidRPr="005A36BA">
        <w:rPr>
          <w:rFonts w:ascii="Times New Roman" w:hAnsi="Times New Roman" w:cs="Times New Roman"/>
          <w:i/>
          <w:rPrChange w:id="5948" w:author="Leuveld, Koen" w:date="2013-10-24T16:56:00Z">
            <w:rPr>
              <w:rFonts w:ascii="Times New Roman" w:hAnsi="Times New Roman" w:cs="Times New Roman"/>
              <w:vertAlign w:val="superscript"/>
            </w:rPr>
          </w:rPrChange>
        </w:rPr>
        <w:t>Maintenant, nous allons faire le même exercice pour obtenir réellement de l’argent.</w:t>
      </w:r>
      <w:ins w:id="5949" w:author="Leuveld, Koen" w:date="2013-10-24T16:55:00Z">
        <w:r w:rsidRPr="005A36BA">
          <w:rPr>
            <w:rFonts w:ascii="Times New Roman" w:hAnsi="Times New Roman" w:cs="Times New Roman"/>
            <w:i/>
            <w:rPrChange w:id="5950" w:author="Leuveld, Koen" w:date="2013-10-24T16:56:00Z">
              <w:rPr>
                <w:rFonts w:ascii="Times New Roman" w:hAnsi="Times New Roman" w:cs="Times New Roman"/>
              </w:rPr>
            </w:rPrChange>
          </w:rPr>
          <w:t> »</w:t>
        </w:r>
      </w:ins>
      <w:del w:id="5951" w:author="Leuveld, Koen" w:date="2013-10-24T16:55:00Z">
        <w:r w:rsidR="00AF2F6F" w:rsidRPr="005A36BA" w:rsidDel="005A36BA">
          <w:rPr>
            <w:rFonts w:ascii="Times New Roman" w:hAnsi="Times New Roman" w:cs="Times New Roman"/>
            <w:i/>
            <w:rPrChange w:id="5952" w:author="Leuveld, Koen" w:date="2013-10-24T16:56:00Z">
              <w:rPr>
                <w:rFonts w:ascii="Times New Roman" w:hAnsi="Times New Roman" w:cs="Times New Roman"/>
                <w:vertAlign w:val="superscript"/>
              </w:rPr>
            </w:rPrChange>
          </w:rPr>
          <w:delText xml:space="preserve"> </w:delText>
        </w:r>
      </w:del>
    </w:p>
    <w:p w:rsidR="002A57BD" w:rsidRPr="005A36BA" w:rsidRDefault="00AF2F6F" w:rsidP="00AF6156">
      <w:pPr>
        <w:pStyle w:val="ListParagraph"/>
        <w:numPr>
          <w:ilvl w:val="0"/>
          <w:numId w:val="9"/>
        </w:numPr>
        <w:jc w:val="both"/>
        <w:rPr>
          <w:rFonts w:ascii="Times New Roman" w:hAnsi="Times New Roman" w:cs="Times New Roman"/>
          <w:i/>
          <w:rPrChange w:id="5953" w:author="Leuveld, Koen" w:date="2013-10-24T16:56:00Z">
            <w:rPr>
              <w:rFonts w:ascii="Times New Roman" w:hAnsi="Times New Roman" w:cs="Times New Roman"/>
            </w:rPr>
          </w:rPrChange>
        </w:rPr>
      </w:pPr>
      <w:r w:rsidRPr="00AF2F6F">
        <w:rPr>
          <w:rFonts w:ascii="Times New Roman" w:hAnsi="Times New Roman" w:cs="Times New Roman"/>
          <w:rPrChange w:id="5954" w:author="PIERRE" w:date="2013-10-24T12:27:00Z">
            <w:rPr>
              <w:rFonts w:ascii="Times New Roman" w:hAnsi="Times New Roman" w:cs="Times New Roman"/>
              <w:vertAlign w:val="superscript"/>
            </w:rPr>
          </w:rPrChange>
        </w:rPr>
        <w:t>[MONTREZ LES 2 JETONS</w:t>
      </w:r>
      <w:ins w:id="5955" w:author="PIERRE" w:date="2013-10-24T06:50:00Z">
        <w:r w:rsidRPr="00AF2F6F">
          <w:rPr>
            <w:rFonts w:ascii="Times New Roman" w:hAnsi="Times New Roman" w:cs="Times New Roman"/>
            <w:rPrChange w:id="5956" w:author="PIERRE" w:date="2013-10-24T12:27:00Z">
              <w:rPr>
                <w:rFonts w:ascii="Times New Roman" w:hAnsi="Times New Roman" w:cs="Times New Roman"/>
                <w:vertAlign w:val="superscript"/>
              </w:rPr>
            </w:rPrChange>
          </w:rPr>
          <w:t xml:space="preserve"> N°6 ET 7</w:t>
        </w:r>
      </w:ins>
      <w:r w:rsidRPr="00AF2F6F">
        <w:rPr>
          <w:rFonts w:ascii="Times New Roman" w:hAnsi="Times New Roman" w:cs="Times New Roman"/>
          <w:rPrChange w:id="5957" w:author="PIERRE" w:date="2013-10-24T12:27:00Z">
            <w:rPr>
              <w:rFonts w:ascii="Times New Roman" w:hAnsi="Times New Roman" w:cs="Times New Roman"/>
              <w:vertAlign w:val="superscript"/>
            </w:rPr>
          </w:rPrChange>
        </w:rPr>
        <w:t xml:space="preserve"> POUR L’EXERCICE D’ALLOCATION] </w:t>
      </w:r>
      <w:ins w:id="5958" w:author="Leuveld, Koen" w:date="2013-10-24T16:56:00Z">
        <w:r w:rsidR="005A36BA" w:rsidRPr="005A36BA">
          <w:rPr>
            <w:rFonts w:ascii="Times New Roman" w:hAnsi="Times New Roman" w:cs="Times New Roman"/>
            <w:i/>
            <w:rPrChange w:id="5959" w:author="Leuveld, Koen" w:date="2013-10-24T16:56:00Z">
              <w:rPr>
                <w:rFonts w:ascii="Times New Roman" w:hAnsi="Times New Roman" w:cs="Times New Roman"/>
              </w:rPr>
            </w:rPrChange>
          </w:rPr>
          <w:t>« </w:t>
        </w:r>
      </w:ins>
      <w:r w:rsidRPr="005A36BA">
        <w:rPr>
          <w:rFonts w:ascii="Times New Roman" w:hAnsi="Times New Roman" w:cs="Times New Roman"/>
          <w:i/>
          <w:rPrChange w:id="5960" w:author="Leuveld, Koen" w:date="2013-10-24T16:56:00Z">
            <w:rPr>
              <w:rFonts w:ascii="Times New Roman" w:hAnsi="Times New Roman" w:cs="Times New Roman"/>
              <w:vertAlign w:val="superscript"/>
            </w:rPr>
          </w:rPrChange>
        </w:rPr>
        <w:t>si vous sélectionnez un de ces jetons lors de la réunion de paiement, vous serez payé pour cet exercice.</w:t>
      </w:r>
      <w:ins w:id="5961" w:author="Leuveld, Koen" w:date="2013-10-24T16:56:00Z">
        <w:r w:rsidR="005A36BA" w:rsidRPr="005A36BA">
          <w:rPr>
            <w:rFonts w:ascii="Times New Roman" w:hAnsi="Times New Roman" w:cs="Times New Roman"/>
            <w:i/>
            <w:rPrChange w:id="5962" w:author="Leuveld, Koen" w:date="2013-10-24T16:56:00Z">
              <w:rPr>
                <w:rFonts w:ascii="Times New Roman" w:hAnsi="Times New Roman" w:cs="Times New Roman"/>
              </w:rPr>
            </w:rPrChange>
          </w:rPr>
          <w:t> »</w:t>
        </w:r>
      </w:ins>
      <w:del w:id="5963" w:author="Leuveld, Koen" w:date="2013-10-24T16:56:00Z">
        <w:r w:rsidRPr="005A36BA" w:rsidDel="005A36BA">
          <w:rPr>
            <w:rFonts w:ascii="Times New Roman" w:hAnsi="Times New Roman" w:cs="Times New Roman"/>
            <w:i/>
            <w:rPrChange w:id="5964" w:author="Leuveld, Koen" w:date="2013-10-24T16:56:00Z">
              <w:rPr>
                <w:rFonts w:ascii="Times New Roman" w:hAnsi="Times New Roman" w:cs="Times New Roman"/>
                <w:vertAlign w:val="superscript"/>
              </w:rPr>
            </w:rPrChange>
          </w:rPr>
          <w:delText xml:space="preserve"> </w:delText>
        </w:r>
      </w:del>
    </w:p>
    <w:p w:rsidR="002A57BD" w:rsidRPr="005A36BA" w:rsidRDefault="005A36BA" w:rsidP="00AF6156">
      <w:pPr>
        <w:pStyle w:val="ListParagraph"/>
        <w:numPr>
          <w:ilvl w:val="0"/>
          <w:numId w:val="9"/>
        </w:numPr>
        <w:jc w:val="both"/>
        <w:rPr>
          <w:rFonts w:ascii="Times New Roman" w:hAnsi="Times New Roman" w:cs="Times New Roman"/>
          <w:i/>
          <w:rPrChange w:id="5965" w:author="Leuveld, Koen" w:date="2013-10-24T16:56:00Z">
            <w:rPr>
              <w:rFonts w:ascii="Times New Roman" w:hAnsi="Times New Roman" w:cs="Times New Roman"/>
            </w:rPr>
          </w:rPrChange>
        </w:rPr>
      </w:pPr>
      <w:ins w:id="5966" w:author="Leuveld, Koen" w:date="2013-10-24T16:56:00Z">
        <w:r w:rsidRPr="005A36BA">
          <w:rPr>
            <w:rFonts w:ascii="Times New Roman" w:hAnsi="Times New Roman" w:cs="Times New Roman"/>
            <w:i/>
            <w:rPrChange w:id="5967" w:author="Leuveld, Koen" w:date="2013-10-24T16:56:00Z">
              <w:rPr>
                <w:rFonts w:ascii="Times New Roman" w:hAnsi="Times New Roman" w:cs="Times New Roman"/>
              </w:rPr>
            </w:rPrChange>
          </w:rPr>
          <w:t>« </w:t>
        </w:r>
      </w:ins>
      <w:r w:rsidR="00AF2F6F" w:rsidRPr="005A36BA">
        <w:rPr>
          <w:rFonts w:ascii="Times New Roman" w:hAnsi="Times New Roman" w:cs="Times New Roman"/>
          <w:i/>
          <w:rPrChange w:id="5968" w:author="Leuveld, Koen" w:date="2013-10-24T16:56:00Z">
            <w:rPr>
              <w:rFonts w:ascii="Times New Roman" w:hAnsi="Times New Roman" w:cs="Times New Roman"/>
              <w:vertAlign w:val="superscript"/>
            </w:rPr>
          </w:rPrChange>
        </w:rPr>
        <w:t>Maintenant je vais vous présenter 10 situations et pour chacune d’elles vous allez faire un choix. Il n’y a qu’une seule situation qui pourra être considérée pour le paiement.</w:t>
      </w:r>
      <w:ins w:id="5969" w:author="Leuveld, Koen" w:date="2013-10-24T16:56:00Z">
        <w:r>
          <w:rPr>
            <w:rFonts w:ascii="Times New Roman" w:hAnsi="Times New Roman" w:cs="Times New Roman"/>
            <w:i/>
          </w:rPr>
          <w:t> »</w:t>
        </w:r>
      </w:ins>
      <w:del w:id="5970" w:author="Leuveld, Koen" w:date="2013-10-24T16:56:00Z">
        <w:r w:rsidR="00AF2F6F" w:rsidRPr="005A36BA" w:rsidDel="005A36BA">
          <w:rPr>
            <w:rFonts w:ascii="Times New Roman" w:hAnsi="Times New Roman" w:cs="Times New Roman"/>
            <w:i/>
            <w:rPrChange w:id="5971" w:author="Leuveld, Koen" w:date="2013-10-24T16:56:00Z">
              <w:rPr>
                <w:rFonts w:ascii="Times New Roman" w:hAnsi="Times New Roman" w:cs="Times New Roman"/>
                <w:vertAlign w:val="superscript"/>
              </w:rPr>
            </w:rPrChange>
          </w:rPr>
          <w:delText xml:space="preserve"> </w:delText>
        </w:r>
      </w:del>
    </w:p>
    <w:p w:rsidR="002A57BD" w:rsidRPr="005A36BA" w:rsidRDefault="005A36BA" w:rsidP="00AF6156">
      <w:pPr>
        <w:pStyle w:val="ListParagraph"/>
        <w:numPr>
          <w:ilvl w:val="0"/>
          <w:numId w:val="9"/>
        </w:numPr>
        <w:jc w:val="both"/>
        <w:rPr>
          <w:rFonts w:ascii="Times New Roman" w:hAnsi="Times New Roman" w:cs="Times New Roman"/>
          <w:i/>
          <w:rPrChange w:id="5972" w:author="Leuveld, Koen" w:date="2013-10-24T16:56:00Z">
            <w:rPr>
              <w:rFonts w:ascii="Times New Roman" w:hAnsi="Times New Roman" w:cs="Times New Roman"/>
            </w:rPr>
          </w:rPrChange>
        </w:rPr>
      </w:pPr>
      <w:ins w:id="5973" w:author="Leuveld, Koen" w:date="2013-10-24T16:56:00Z">
        <w:r>
          <w:rPr>
            <w:rFonts w:ascii="Times New Roman" w:hAnsi="Times New Roman" w:cs="Times New Roman"/>
            <w:i/>
          </w:rPr>
          <w:t>« </w:t>
        </w:r>
      </w:ins>
      <w:r w:rsidR="00AF2F6F" w:rsidRPr="005A36BA">
        <w:rPr>
          <w:rFonts w:ascii="Times New Roman" w:hAnsi="Times New Roman" w:cs="Times New Roman"/>
          <w:i/>
          <w:rPrChange w:id="5974" w:author="Leuveld, Koen" w:date="2013-10-24T16:56:00Z">
            <w:rPr>
              <w:rFonts w:ascii="Times New Roman" w:hAnsi="Times New Roman" w:cs="Times New Roman"/>
              <w:vertAlign w:val="superscript"/>
            </w:rPr>
          </w:rPrChange>
        </w:rPr>
        <w:t xml:space="preserve">Votre paiement sera déterminé de façon similaire à l’exercice d’échauffement que l’on vient de terminer. C’est-à-dire : vous pouvez tirer le jeton qui correspond à l’ENVOYEUR ou celui de </w:t>
      </w:r>
      <w:del w:id="5975" w:author="PIERRE" w:date="2013-10-23T16:55:00Z">
        <w:r w:rsidR="00AF2F6F" w:rsidRPr="005A36BA">
          <w:rPr>
            <w:rFonts w:ascii="Times New Roman" w:hAnsi="Times New Roman" w:cs="Times New Roman"/>
            <w:i/>
            <w:rPrChange w:id="5976" w:author="Leuveld, Koen" w:date="2013-10-24T16:56:00Z">
              <w:rPr>
                <w:rFonts w:ascii="Times New Roman" w:hAnsi="Times New Roman" w:cs="Times New Roman"/>
                <w:vertAlign w:val="superscript"/>
              </w:rPr>
            </w:rPrChange>
          </w:rPr>
          <w:delText>RECEPTEUR</w:delText>
        </w:r>
      </w:del>
      <w:ins w:id="5977" w:author="PIERRE" w:date="2013-10-23T16:55:00Z">
        <w:r w:rsidR="00AF2F6F" w:rsidRPr="005A36BA">
          <w:rPr>
            <w:rFonts w:ascii="Times New Roman" w:hAnsi="Times New Roman" w:cs="Times New Roman"/>
            <w:i/>
            <w:rPrChange w:id="5978" w:author="Leuveld, Koen" w:date="2013-10-24T16:56:00Z">
              <w:rPr>
                <w:rFonts w:ascii="Times New Roman" w:hAnsi="Times New Roman" w:cs="Times New Roman"/>
                <w:vertAlign w:val="superscript"/>
              </w:rPr>
            </w:rPrChange>
          </w:rPr>
          <w:t>RÉCEPTEUR</w:t>
        </w:r>
      </w:ins>
      <w:ins w:id="5979" w:author="Leuveld, Koen" w:date="2013-10-24T16:56:00Z">
        <w:r w:rsidRPr="005A36BA">
          <w:rPr>
            <w:rFonts w:ascii="Times New Roman" w:hAnsi="Times New Roman" w:cs="Times New Roman"/>
            <w:i/>
            <w:rPrChange w:id="5980" w:author="Leuveld, Koen" w:date="2013-10-24T16:56:00Z">
              <w:rPr>
                <w:rFonts w:ascii="Times New Roman" w:hAnsi="Times New Roman" w:cs="Times New Roman"/>
              </w:rPr>
            </w:rPrChange>
          </w:rPr>
          <w:t> »</w:t>
        </w:r>
      </w:ins>
      <w:r w:rsidR="00AF2F6F" w:rsidRPr="005A36BA">
        <w:rPr>
          <w:rFonts w:ascii="Times New Roman" w:hAnsi="Times New Roman" w:cs="Times New Roman"/>
          <w:i/>
          <w:rPrChange w:id="5981" w:author="Leuveld, Koen" w:date="2013-10-24T16:56:00Z">
            <w:rPr>
              <w:rFonts w:ascii="Times New Roman" w:hAnsi="Times New Roman" w:cs="Times New Roman"/>
              <w:vertAlign w:val="superscript"/>
            </w:rPr>
          </w:rPrChange>
        </w:rPr>
        <w:t xml:space="preserve"> </w:t>
      </w:r>
    </w:p>
    <w:p w:rsidR="002A57BD" w:rsidRPr="005A36BA" w:rsidRDefault="005A36BA" w:rsidP="00AF6156">
      <w:pPr>
        <w:pStyle w:val="ListParagraph"/>
        <w:numPr>
          <w:ilvl w:val="0"/>
          <w:numId w:val="9"/>
        </w:numPr>
        <w:jc w:val="both"/>
        <w:rPr>
          <w:rFonts w:ascii="Times New Roman" w:hAnsi="Times New Roman" w:cs="Times New Roman"/>
          <w:i/>
          <w:rPrChange w:id="5982" w:author="Leuveld, Koen" w:date="2013-10-24T16:57:00Z">
            <w:rPr>
              <w:rFonts w:ascii="Times New Roman" w:hAnsi="Times New Roman" w:cs="Times New Roman"/>
            </w:rPr>
          </w:rPrChange>
        </w:rPr>
      </w:pPr>
      <w:ins w:id="5983" w:author="Leuveld, Koen" w:date="2013-10-24T16:56:00Z">
        <w:r w:rsidRPr="00890C44">
          <w:rPr>
            <w:rFonts w:ascii="Times New Roman" w:hAnsi="Times New Roman" w:cs="Times New Roman"/>
            <w:i/>
            <w:rPrChange w:id="5984" w:author="Leuveld, Koen" w:date="2013-10-24T16:58:00Z">
              <w:rPr>
                <w:rFonts w:ascii="Times New Roman" w:hAnsi="Times New Roman" w:cs="Times New Roman"/>
              </w:rPr>
            </w:rPrChange>
          </w:rPr>
          <w:t>« </w:t>
        </w:r>
      </w:ins>
      <w:r w:rsidR="00AF2F6F" w:rsidRPr="00890C44">
        <w:rPr>
          <w:rFonts w:ascii="Times New Roman" w:hAnsi="Times New Roman" w:cs="Times New Roman"/>
          <w:i/>
          <w:rPrChange w:id="5985" w:author="Leuveld, Koen" w:date="2013-10-24T16:58:00Z">
            <w:rPr>
              <w:rFonts w:ascii="Times New Roman" w:hAnsi="Times New Roman" w:cs="Times New Roman"/>
              <w:vertAlign w:val="superscript"/>
            </w:rPr>
          </w:rPrChange>
        </w:rPr>
        <w:t>Dans le cas où vous tirez le jeton ENVOYEUR</w:t>
      </w:r>
      <w:ins w:id="5986" w:author="Leuveld, Koen" w:date="2013-10-24T16:58:00Z">
        <w:r w:rsidR="00890C44">
          <w:rPr>
            <w:rFonts w:ascii="Times New Roman" w:hAnsi="Times New Roman" w:cs="Times New Roman"/>
            <w:i/>
          </w:rPr>
          <w:t xml:space="preserve"> lors de la réunion de paiement</w:t>
        </w:r>
      </w:ins>
      <w:ins w:id="5987" w:author="Leuveld, Koen" w:date="2013-10-24T16:56:00Z">
        <w:r w:rsidRPr="00890C44">
          <w:rPr>
            <w:rFonts w:ascii="Times New Roman" w:hAnsi="Times New Roman" w:cs="Times New Roman"/>
            <w:i/>
            <w:rPrChange w:id="5988" w:author="Leuveld, Koen" w:date="2013-10-24T16:58:00Z">
              <w:rPr>
                <w:rFonts w:ascii="Times New Roman" w:hAnsi="Times New Roman" w:cs="Times New Roman"/>
              </w:rPr>
            </w:rPrChange>
          </w:rPr>
          <w:t> »</w:t>
        </w:r>
      </w:ins>
      <w:r w:rsidR="00AF2F6F" w:rsidRPr="00890C44">
        <w:rPr>
          <w:rFonts w:ascii="Times New Roman" w:hAnsi="Times New Roman" w:cs="Times New Roman"/>
          <w:i/>
          <w:rPrChange w:id="5989" w:author="Leuveld, Koen" w:date="2013-10-24T16:58:00Z">
            <w:rPr>
              <w:rFonts w:ascii="Times New Roman" w:hAnsi="Times New Roman" w:cs="Times New Roman"/>
              <w:vertAlign w:val="superscript"/>
            </w:rPr>
          </w:rPrChange>
        </w:rPr>
        <w:t xml:space="preserve"> </w:t>
      </w:r>
      <w:r w:rsidR="00AF2F6F" w:rsidRPr="00AF2F6F">
        <w:rPr>
          <w:rFonts w:ascii="Times New Roman" w:hAnsi="Times New Roman" w:cs="Times New Roman"/>
          <w:rPrChange w:id="5990" w:author="PIERRE" w:date="2013-10-24T12:27:00Z">
            <w:rPr>
              <w:rFonts w:ascii="Times New Roman" w:hAnsi="Times New Roman" w:cs="Times New Roman"/>
              <w:vertAlign w:val="superscript"/>
            </w:rPr>
          </w:rPrChange>
        </w:rPr>
        <w:t>(MONTREZ DE NOUVEAU LE JETON</w:t>
      </w:r>
      <w:ins w:id="5991" w:author="PIERRE" w:date="2013-10-24T06:51:00Z">
        <w:r w:rsidR="00AF2F6F" w:rsidRPr="00AF2F6F">
          <w:rPr>
            <w:rFonts w:ascii="Times New Roman" w:hAnsi="Times New Roman" w:cs="Times New Roman"/>
            <w:rPrChange w:id="5992" w:author="PIERRE" w:date="2013-10-24T12:27:00Z">
              <w:rPr>
                <w:rFonts w:ascii="Times New Roman" w:hAnsi="Times New Roman" w:cs="Times New Roman"/>
                <w:vertAlign w:val="superscript"/>
              </w:rPr>
            </w:rPrChange>
          </w:rPr>
          <w:t xml:space="preserve"> N°6</w:t>
        </w:r>
      </w:ins>
      <w:r w:rsidR="00AF2F6F" w:rsidRPr="00AF2F6F">
        <w:rPr>
          <w:rFonts w:ascii="Times New Roman" w:hAnsi="Times New Roman" w:cs="Times New Roman"/>
          <w:rPrChange w:id="5993" w:author="PIERRE" w:date="2013-10-24T12:27:00Z">
            <w:rPr>
              <w:rFonts w:ascii="Times New Roman" w:hAnsi="Times New Roman" w:cs="Times New Roman"/>
              <w:vertAlign w:val="superscript"/>
            </w:rPr>
          </w:rPrChange>
        </w:rPr>
        <w:t xml:space="preserve">), </w:t>
      </w:r>
      <w:ins w:id="5994" w:author="Leuveld, Koen" w:date="2013-10-24T16:56:00Z">
        <w:r>
          <w:rPr>
            <w:rFonts w:ascii="Times New Roman" w:hAnsi="Times New Roman" w:cs="Times New Roman"/>
          </w:rPr>
          <w:t>« </w:t>
        </w:r>
      </w:ins>
      <w:r w:rsidR="00AF2F6F" w:rsidRPr="005A36BA">
        <w:rPr>
          <w:rFonts w:ascii="Times New Roman" w:hAnsi="Times New Roman" w:cs="Times New Roman"/>
          <w:i/>
          <w:rPrChange w:id="5995" w:author="Leuveld, Koen" w:date="2013-10-24T16:57:00Z">
            <w:rPr>
              <w:rFonts w:ascii="Times New Roman" w:hAnsi="Times New Roman" w:cs="Times New Roman"/>
              <w:vertAlign w:val="superscript"/>
            </w:rPr>
          </w:rPrChange>
        </w:rPr>
        <w:t xml:space="preserve">il vous sera demandé de tirer un autre jeton, dont le numéro est compris entre 1 et 10. </w:t>
      </w:r>
      <w:del w:id="5996" w:author="PIERRE" w:date="2013-10-23T17:55:00Z">
        <w:r w:rsidR="00AF2F6F" w:rsidRPr="005A36BA">
          <w:rPr>
            <w:rFonts w:ascii="Times New Roman" w:hAnsi="Times New Roman" w:cs="Times New Roman"/>
            <w:i/>
            <w:rPrChange w:id="5997" w:author="Leuveld, Koen" w:date="2013-10-24T16:57:00Z">
              <w:rPr>
                <w:rFonts w:ascii="Times New Roman" w:hAnsi="Times New Roman" w:cs="Times New Roman"/>
                <w:vertAlign w:val="superscript"/>
              </w:rPr>
            </w:rPrChange>
          </w:rPr>
          <w:delText xml:space="preserve">Appelons </w:delText>
        </w:r>
        <w:r w:rsidR="00AF2F6F" w:rsidRPr="005A36BA">
          <w:rPr>
            <w:rFonts w:ascii="Times New Roman" w:hAnsi="Times New Roman" w:cs="Times New Roman"/>
            <w:b/>
            <w:i/>
            <w:rPrChange w:id="5998" w:author="Leuveld, Koen" w:date="2013-10-24T16:57:00Z">
              <w:rPr>
                <w:rFonts w:ascii="Times New Roman" w:hAnsi="Times New Roman" w:cs="Times New Roman"/>
                <w:b/>
                <w:vertAlign w:val="superscript"/>
              </w:rPr>
            </w:rPrChange>
          </w:rPr>
          <w:delText>xx</w:delText>
        </w:r>
        <w:r w:rsidR="00AF2F6F" w:rsidRPr="005A36BA">
          <w:rPr>
            <w:rFonts w:ascii="Times New Roman" w:hAnsi="Times New Roman" w:cs="Times New Roman"/>
            <w:i/>
            <w:rPrChange w:id="5999" w:author="Leuveld, Koen" w:date="2013-10-24T16:57:00Z">
              <w:rPr>
                <w:rFonts w:ascii="Times New Roman" w:hAnsi="Times New Roman" w:cs="Times New Roman"/>
                <w:vertAlign w:val="superscript"/>
              </w:rPr>
            </w:rPrChange>
          </w:rPr>
          <w:delText xml:space="preserve"> le numéro porté sur ce dernier jeton tiré. Le gain correspond au montant de la ligne </w:delText>
        </w:r>
        <w:r w:rsidR="00AF2F6F" w:rsidRPr="005A36BA">
          <w:rPr>
            <w:rFonts w:ascii="Times New Roman" w:hAnsi="Times New Roman" w:cs="Times New Roman"/>
            <w:b/>
            <w:i/>
            <w:rPrChange w:id="6000" w:author="Leuveld, Koen" w:date="2013-10-24T16:57:00Z">
              <w:rPr>
                <w:rFonts w:ascii="Times New Roman" w:hAnsi="Times New Roman" w:cs="Times New Roman"/>
                <w:b/>
                <w:vertAlign w:val="superscript"/>
              </w:rPr>
            </w:rPrChange>
          </w:rPr>
          <w:delText>ASAxx</w:delText>
        </w:r>
        <w:r w:rsidR="00AF2F6F" w:rsidRPr="005A36BA">
          <w:rPr>
            <w:rFonts w:ascii="Times New Roman" w:hAnsi="Times New Roman" w:cs="Times New Roman"/>
            <w:i/>
            <w:rPrChange w:id="6001" w:author="Leuveld, Koen" w:date="2013-10-24T16:57:00Z">
              <w:rPr>
                <w:rFonts w:ascii="Times New Roman" w:hAnsi="Times New Roman" w:cs="Times New Roman"/>
                <w:vertAlign w:val="superscript"/>
              </w:rPr>
            </w:rPrChange>
          </w:rPr>
          <w:delText xml:space="preserve"> de la feuille d’enregistrement de l’ENVOYEUR.</w:delText>
        </w:r>
      </w:del>
      <w:r w:rsidR="00AF2F6F" w:rsidRPr="005A36BA">
        <w:rPr>
          <w:rFonts w:ascii="Times New Roman" w:hAnsi="Times New Roman" w:cs="Times New Roman"/>
          <w:i/>
          <w:rPrChange w:id="6002" w:author="Leuveld, Koen" w:date="2013-10-24T16:57:00Z">
            <w:rPr>
              <w:rFonts w:ascii="Times New Roman" w:hAnsi="Times New Roman" w:cs="Times New Roman"/>
              <w:vertAlign w:val="superscript"/>
            </w:rPr>
          </w:rPrChange>
        </w:rPr>
        <w:t xml:space="preserve"> Par exemple, si le numéro tiré est 9, le gain correspondant est celui de </w:t>
      </w:r>
      <w:del w:id="6003" w:author="Leuveld, Koen" w:date="2013-10-24T16:57:00Z">
        <w:r w:rsidR="00AF2F6F" w:rsidRPr="005A36BA" w:rsidDel="005A36BA">
          <w:rPr>
            <w:rFonts w:ascii="Times New Roman" w:hAnsi="Times New Roman" w:cs="Times New Roman"/>
            <w:i/>
            <w:rPrChange w:id="6004" w:author="Leuveld, Koen" w:date="2013-10-24T16:57:00Z">
              <w:rPr>
                <w:rFonts w:ascii="Times New Roman" w:hAnsi="Times New Roman" w:cs="Times New Roman"/>
                <w:vertAlign w:val="superscript"/>
              </w:rPr>
            </w:rPrChange>
          </w:rPr>
          <w:delText xml:space="preserve">la </w:delText>
        </w:r>
      </w:del>
      <w:ins w:id="6005" w:author="Leuveld, Koen" w:date="2013-10-24T16:57:00Z">
        <w:r w:rsidRPr="005A36BA">
          <w:rPr>
            <w:rFonts w:ascii="Times New Roman" w:hAnsi="Times New Roman" w:cs="Times New Roman"/>
            <w:i/>
            <w:rPrChange w:id="6006" w:author="Leuveld, Koen" w:date="2013-10-24T16:57:00Z">
              <w:rPr>
                <w:rFonts w:ascii="Times New Roman" w:hAnsi="Times New Roman" w:cs="Times New Roman"/>
              </w:rPr>
            </w:rPrChange>
          </w:rPr>
          <w:t xml:space="preserve">cette </w:t>
        </w:r>
      </w:ins>
      <w:r w:rsidR="00AF2F6F" w:rsidRPr="005A36BA">
        <w:rPr>
          <w:rFonts w:ascii="Times New Roman" w:hAnsi="Times New Roman" w:cs="Times New Roman"/>
          <w:i/>
          <w:rPrChange w:id="6007" w:author="Leuveld, Koen" w:date="2013-10-24T16:57:00Z">
            <w:rPr>
              <w:rFonts w:ascii="Times New Roman" w:hAnsi="Times New Roman" w:cs="Times New Roman"/>
              <w:vertAlign w:val="superscript"/>
            </w:rPr>
          </w:rPrChange>
        </w:rPr>
        <w:t>ligne</w:t>
      </w:r>
      <w:ins w:id="6008" w:author="Leuveld, Koen" w:date="2013-10-24T16:57:00Z">
        <w:r>
          <w:rPr>
            <w:rFonts w:ascii="Times New Roman" w:hAnsi="Times New Roman" w:cs="Times New Roman"/>
          </w:rPr>
          <w:t>. » MONTREZ LIGNE 9</w:t>
        </w:r>
      </w:ins>
      <w:del w:id="6009" w:author="Leuveld, Koen" w:date="2013-10-24T16:57:00Z">
        <w:r w:rsidR="00AF2F6F" w:rsidRPr="00AF2F6F" w:rsidDel="005A36BA">
          <w:rPr>
            <w:rFonts w:ascii="Times New Roman" w:hAnsi="Times New Roman" w:cs="Times New Roman"/>
            <w:rPrChange w:id="6010" w:author="PIERRE" w:date="2013-10-24T12:27:00Z">
              <w:rPr>
                <w:rFonts w:ascii="Times New Roman" w:hAnsi="Times New Roman" w:cs="Times New Roman"/>
                <w:vertAlign w:val="superscript"/>
              </w:rPr>
            </w:rPrChange>
          </w:rPr>
          <w:delText xml:space="preserve"> ASA9.</w:delText>
        </w:r>
      </w:del>
      <w:r w:rsidR="00AF2F6F" w:rsidRPr="00AF2F6F">
        <w:rPr>
          <w:rFonts w:ascii="Times New Roman" w:hAnsi="Times New Roman" w:cs="Times New Roman"/>
          <w:rPrChange w:id="6011" w:author="PIERRE" w:date="2013-10-24T12:27:00Z">
            <w:rPr>
              <w:rFonts w:ascii="Times New Roman" w:hAnsi="Times New Roman" w:cs="Times New Roman"/>
              <w:vertAlign w:val="superscript"/>
            </w:rPr>
          </w:rPrChange>
        </w:rPr>
        <w:t xml:space="preserve"> </w:t>
      </w:r>
      <w:ins w:id="6012" w:author="Leuveld, Koen" w:date="2013-10-24T16:57:00Z">
        <w:r>
          <w:rPr>
            <w:rFonts w:ascii="Times New Roman" w:hAnsi="Times New Roman" w:cs="Times New Roman"/>
          </w:rPr>
          <w:t>« </w:t>
        </w:r>
      </w:ins>
      <w:r w:rsidR="00AF2F6F" w:rsidRPr="005A36BA">
        <w:rPr>
          <w:rFonts w:ascii="Times New Roman" w:hAnsi="Times New Roman" w:cs="Times New Roman"/>
          <w:i/>
          <w:rPrChange w:id="6013" w:author="Leuveld, Koen" w:date="2013-10-24T16:57:00Z">
            <w:rPr>
              <w:rFonts w:ascii="Times New Roman" w:hAnsi="Times New Roman" w:cs="Times New Roman"/>
              <w:vertAlign w:val="superscript"/>
            </w:rPr>
          </w:rPrChange>
        </w:rPr>
        <w:t xml:space="preserve">Dans ce cas vous avez 27 </w:t>
      </w:r>
      <w:del w:id="6014" w:author="Leuveld, Koen" w:date="2013-10-24T16:26:00Z">
        <w:r w:rsidR="00AF2F6F" w:rsidRPr="005A36BA" w:rsidDel="00D66175">
          <w:rPr>
            <w:rFonts w:ascii="Times New Roman" w:hAnsi="Times New Roman" w:cs="Times New Roman"/>
            <w:i/>
            <w:rPrChange w:id="6015" w:author="Leuveld, Koen" w:date="2013-10-24T16:57:00Z">
              <w:rPr>
                <w:rFonts w:ascii="Times New Roman" w:hAnsi="Times New Roman" w:cs="Times New Roman"/>
                <w:vertAlign w:val="superscript"/>
              </w:rPr>
            </w:rPrChange>
          </w:rPr>
          <w:delText>coupon</w:delText>
        </w:r>
      </w:del>
      <w:ins w:id="6016" w:author="Leuveld, Koen" w:date="2013-10-24T16:26:00Z">
        <w:r w:rsidR="00D66175" w:rsidRPr="005A36BA">
          <w:rPr>
            <w:rFonts w:ascii="Times New Roman" w:hAnsi="Times New Roman" w:cs="Times New Roman"/>
            <w:i/>
            <w:rPrChange w:id="6017" w:author="Leuveld, Koen" w:date="2013-10-24T16:57:00Z">
              <w:rPr>
                <w:rFonts w:ascii="Times New Roman" w:hAnsi="Times New Roman" w:cs="Times New Roman"/>
              </w:rPr>
            </w:rPrChange>
          </w:rPr>
          <w:t>pièce</w:t>
        </w:r>
      </w:ins>
      <w:r w:rsidR="00AF2F6F" w:rsidRPr="005A36BA">
        <w:rPr>
          <w:rFonts w:ascii="Times New Roman" w:hAnsi="Times New Roman" w:cs="Times New Roman"/>
          <w:i/>
          <w:rPrChange w:id="6018" w:author="Leuveld, Koen" w:date="2013-10-24T16:57:00Z">
            <w:rPr>
              <w:rFonts w:ascii="Times New Roman" w:hAnsi="Times New Roman" w:cs="Times New Roman"/>
              <w:vertAlign w:val="superscript"/>
            </w:rPr>
          </w:rPrChange>
        </w:rPr>
        <w:t xml:space="preserve">s et l’autre en a </w:t>
      </w:r>
      <w:ins w:id="6019" w:author="PIERRE" w:date="2013-10-24T06:49:00Z">
        <w:r w:rsidR="00AF2F6F" w:rsidRPr="005A36BA">
          <w:rPr>
            <w:rFonts w:ascii="Times New Roman" w:hAnsi="Times New Roman" w:cs="Times New Roman"/>
            <w:i/>
            <w:rPrChange w:id="6020" w:author="Leuveld, Koen" w:date="2013-10-24T16:57:00Z">
              <w:rPr>
                <w:rFonts w:ascii="Times New Roman" w:hAnsi="Times New Roman" w:cs="Times New Roman"/>
                <w:vertAlign w:val="superscript"/>
              </w:rPr>
            </w:rPrChange>
          </w:rPr>
          <w:t>1</w:t>
        </w:r>
      </w:ins>
      <w:del w:id="6021" w:author="PIERRE" w:date="2013-10-24T06:49:00Z">
        <w:r w:rsidR="00AF2F6F" w:rsidRPr="005A36BA">
          <w:rPr>
            <w:rFonts w:ascii="Times New Roman" w:hAnsi="Times New Roman" w:cs="Times New Roman"/>
            <w:i/>
            <w:rPrChange w:id="6022" w:author="Leuveld, Koen" w:date="2013-10-24T16:57:00Z">
              <w:rPr>
                <w:rFonts w:ascii="Times New Roman" w:hAnsi="Times New Roman" w:cs="Times New Roman"/>
                <w:vertAlign w:val="superscript"/>
              </w:rPr>
            </w:rPrChange>
          </w:rPr>
          <w:delText>3</w:delText>
        </w:r>
      </w:del>
      <w:r w:rsidR="00AF2F6F" w:rsidRPr="005A36BA">
        <w:rPr>
          <w:rFonts w:ascii="Times New Roman" w:hAnsi="Times New Roman" w:cs="Times New Roman"/>
          <w:i/>
          <w:rPrChange w:id="6023" w:author="Leuveld, Koen" w:date="2013-10-24T16:57:00Z">
            <w:rPr>
              <w:rFonts w:ascii="Times New Roman" w:hAnsi="Times New Roman" w:cs="Times New Roman"/>
              <w:vertAlign w:val="superscript"/>
            </w:rPr>
          </w:rPrChange>
        </w:rPr>
        <w:t xml:space="preserve">. Si vous décidez d’envoyer 5 </w:t>
      </w:r>
      <w:del w:id="6024" w:author="Leuveld, Koen" w:date="2013-10-24T16:26:00Z">
        <w:r w:rsidR="00AF2F6F" w:rsidRPr="005A36BA" w:rsidDel="00D66175">
          <w:rPr>
            <w:rFonts w:ascii="Times New Roman" w:hAnsi="Times New Roman" w:cs="Times New Roman"/>
            <w:i/>
            <w:rPrChange w:id="6025" w:author="Leuveld, Koen" w:date="2013-10-24T16:57:00Z">
              <w:rPr>
                <w:rFonts w:ascii="Times New Roman" w:hAnsi="Times New Roman" w:cs="Times New Roman"/>
                <w:vertAlign w:val="superscript"/>
              </w:rPr>
            </w:rPrChange>
          </w:rPr>
          <w:delText>coupon</w:delText>
        </w:r>
      </w:del>
      <w:ins w:id="6026" w:author="Leuveld, Koen" w:date="2013-10-24T16:26:00Z">
        <w:r w:rsidR="00D66175" w:rsidRPr="005A36BA">
          <w:rPr>
            <w:rFonts w:ascii="Times New Roman" w:hAnsi="Times New Roman" w:cs="Times New Roman"/>
            <w:i/>
            <w:rPrChange w:id="6027" w:author="Leuveld, Koen" w:date="2013-10-24T16:57:00Z">
              <w:rPr>
                <w:rFonts w:ascii="Times New Roman" w:hAnsi="Times New Roman" w:cs="Times New Roman"/>
              </w:rPr>
            </w:rPrChange>
          </w:rPr>
          <w:t>pièce</w:t>
        </w:r>
      </w:ins>
      <w:r w:rsidR="00AF2F6F" w:rsidRPr="005A36BA">
        <w:rPr>
          <w:rFonts w:ascii="Times New Roman" w:hAnsi="Times New Roman" w:cs="Times New Roman"/>
          <w:i/>
          <w:rPrChange w:id="6028" w:author="Leuveld, Koen" w:date="2013-10-24T16:57:00Z">
            <w:rPr>
              <w:rFonts w:ascii="Times New Roman" w:hAnsi="Times New Roman" w:cs="Times New Roman"/>
              <w:vertAlign w:val="superscript"/>
            </w:rPr>
          </w:rPrChange>
        </w:rPr>
        <w:t xml:space="preserve">s, votre gain en tant qu’ENVOYEUR sera </w:t>
      </w:r>
      <w:ins w:id="6029" w:author="Leuveld, Koen" w:date="2013-10-24T16:57:00Z">
        <w:r>
          <w:rPr>
            <w:rFonts w:ascii="Times New Roman" w:hAnsi="Times New Roman" w:cs="Times New Roman"/>
            <w:i/>
          </w:rPr>
          <w:t xml:space="preserve"> </w:t>
        </w:r>
      </w:ins>
      <w:del w:id="6030" w:author="Leuveld, Koen" w:date="2013-10-24T16:57:00Z">
        <w:r w:rsidR="00AF2F6F" w:rsidRPr="005A36BA" w:rsidDel="005A36BA">
          <w:rPr>
            <w:rFonts w:ascii="Times New Roman" w:hAnsi="Times New Roman" w:cs="Times New Roman"/>
            <w:i/>
            <w:rPrChange w:id="6031" w:author="Leuveld, Koen" w:date="2013-10-24T16:57:00Z">
              <w:rPr>
                <w:rFonts w:ascii="Times New Roman" w:hAnsi="Times New Roman" w:cs="Times New Roman"/>
                <w:vertAlign w:val="superscript"/>
              </w:rPr>
            </w:rPrChange>
          </w:rPr>
          <w:delText xml:space="preserve">ASA9 = </w:delText>
        </w:r>
      </w:del>
      <w:r w:rsidR="00AF2F6F" w:rsidRPr="005A36BA">
        <w:rPr>
          <w:rFonts w:ascii="Times New Roman" w:hAnsi="Times New Roman" w:cs="Times New Roman"/>
          <w:i/>
          <w:rPrChange w:id="6032" w:author="Leuveld, Koen" w:date="2013-10-24T16:57:00Z">
            <w:rPr>
              <w:rFonts w:ascii="Times New Roman" w:hAnsi="Times New Roman" w:cs="Times New Roman"/>
              <w:vertAlign w:val="superscript"/>
            </w:rPr>
          </w:rPrChange>
        </w:rPr>
        <w:t xml:space="preserve">27-5 = 22 </w:t>
      </w:r>
      <w:del w:id="6033" w:author="Leuveld, Koen" w:date="2013-10-24T16:26:00Z">
        <w:r w:rsidR="00AF2F6F" w:rsidRPr="005A36BA" w:rsidDel="00D66175">
          <w:rPr>
            <w:rFonts w:ascii="Times New Roman" w:hAnsi="Times New Roman" w:cs="Times New Roman"/>
            <w:i/>
            <w:rPrChange w:id="6034" w:author="Leuveld, Koen" w:date="2013-10-24T16:57:00Z">
              <w:rPr>
                <w:rFonts w:ascii="Times New Roman" w:hAnsi="Times New Roman" w:cs="Times New Roman"/>
                <w:vertAlign w:val="superscript"/>
              </w:rPr>
            </w:rPrChange>
          </w:rPr>
          <w:delText>coupon</w:delText>
        </w:r>
      </w:del>
      <w:ins w:id="6035" w:author="Leuveld, Koen" w:date="2013-10-24T16:26:00Z">
        <w:r w:rsidR="00D66175" w:rsidRPr="005A36BA">
          <w:rPr>
            <w:rFonts w:ascii="Times New Roman" w:hAnsi="Times New Roman" w:cs="Times New Roman"/>
            <w:i/>
            <w:rPrChange w:id="6036" w:author="Leuveld, Koen" w:date="2013-10-24T16:57:00Z">
              <w:rPr>
                <w:rFonts w:ascii="Times New Roman" w:hAnsi="Times New Roman" w:cs="Times New Roman"/>
              </w:rPr>
            </w:rPrChange>
          </w:rPr>
          <w:t>pièce</w:t>
        </w:r>
      </w:ins>
      <w:r w:rsidR="00AF2F6F" w:rsidRPr="005A36BA">
        <w:rPr>
          <w:rFonts w:ascii="Times New Roman" w:hAnsi="Times New Roman" w:cs="Times New Roman"/>
          <w:i/>
          <w:rPrChange w:id="6037" w:author="Leuveld, Koen" w:date="2013-10-24T16:57:00Z">
            <w:rPr>
              <w:rFonts w:ascii="Times New Roman" w:hAnsi="Times New Roman" w:cs="Times New Roman"/>
              <w:vertAlign w:val="superscript"/>
            </w:rPr>
          </w:rPrChange>
        </w:rPr>
        <w:t xml:space="preserve">s, soit 2200 </w:t>
      </w:r>
      <w:proofErr w:type="spellStart"/>
      <w:r w:rsidR="00AF2F6F" w:rsidRPr="005A36BA">
        <w:rPr>
          <w:rFonts w:ascii="Times New Roman" w:hAnsi="Times New Roman" w:cs="Times New Roman"/>
          <w:i/>
          <w:rPrChange w:id="6038" w:author="Leuveld, Koen" w:date="2013-10-24T16:57:00Z">
            <w:rPr>
              <w:rFonts w:ascii="Times New Roman" w:hAnsi="Times New Roman" w:cs="Times New Roman"/>
              <w:vertAlign w:val="superscript"/>
            </w:rPr>
          </w:rPrChange>
        </w:rPr>
        <w:t>fCF</w:t>
      </w:r>
      <w:ins w:id="6039" w:author="Leuveld, Koen" w:date="2013-10-24T16:57:00Z">
        <w:r>
          <w:rPr>
            <w:rFonts w:ascii="Times New Roman" w:hAnsi="Times New Roman" w:cs="Times New Roman"/>
            <w:i/>
          </w:rPr>
          <w:t>A</w:t>
        </w:r>
        <w:proofErr w:type="spellEnd"/>
        <w:r>
          <w:rPr>
            <w:rFonts w:ascii="Times New Roman" w:hAnsi="Times New Roman" w:cs="Times New Roman"/>
            <w:i/>
          </w:rPr>
          <w:t>.</w:t>
        </w:r>
      </w:ins>
      <w:ins w:id="6040" w:author="Leuveld, Koen" w:date="2013-10-24T16:58:00Z">
        <w:r>
          <w:rPr>
            <w:rFonts w:ascii="Times New Roman" w:hAnsi="Times New Roman" w:cs="Times New Roman"/>
            <w:i/>
          </w:rPr>
          <w:t> »</w:t>
        </w:r>
      </w:ins>
      <w:del w:id="6041" w:author="Leuveld, Koen" w:date="2013-10-24T16:57:00Z">
        <w:r w:rsidR="00AF2F6F" w:rsidRPr="005A36BA" w:rsidDel="005A36BA">
          <w:rPr>
            <w:rFonts w:ascii="Times New Roman" w:hAnsi="Times New Roman" w:cs="Times New Roman"/>
            <w:i/>
            <w:rPrChange w:id="6042" w:author="Leuveld, Koen" w:date="2013-10-24T16:57:00Z">
              <w:rPr>
                <w:rFonts w:ascii="Times New Roman" w:hAnsi="Times New Roman" w:cs="Times New Roman"/>
                <w:vertAlign w:val="superscript"/>
              </w:rPr>
            </w:rPrChange>
          </w:rPr>
          <w:delText>A.</w:delText>
        </w:r>
      </w:del>
    </w:p>
    <w:p w:rsidR="002A57BD" w:rsidRPr="00890C44" w:rsidRDefault="00890C44" w:rsidP="00AF6156">
      <w:pPr>
        <w:pStyle w:val="ListParagraph"/>
        <w:numPr>
          <w:ilvl w:val="0"/>
          <w:numId w:val="9"/>
        </w:numPr>
        <w:jc w:val="both"/>
        <w:rPr>
          <w:rFonts w:ascii="Times New Roman" w:hAnsi="Times New Roman" w:cs="Times New Roman"/>
          <w:i/>
          <w:rPrChange w:id="6043" w:author="Leuveld, Koen" w:date="2013-10-24T16:59:00Z">
            <w:rPr>
              <w:rFonts w:ascii="Times New Roman" w:hAnsi="Times New Roman" w:cs="Times New Roman"/>
            </w:rPr>
          </w:rPrChange>
        </w:rPr>
      </w:pPr>
      <w:ins w:id="6044" w:author="Leuveld, Koen" w:date="2013-10-24T16:58:00Z">
        <w:r w:rsidRPr="00890C44">
          <w:rPr>
            <w:rFonts w:ascii="Times New Roman" w:hAnsi="Times New Roman" w:cs="Times New Roman"/>
            <w:i/>
            <w:rPrChange w:id="6045" w:author="Leuveld, Koen" w:date="2013-10-24T16:58:00Z">
              <w:rPr>
                <w:rFonts w:ascii="Times New Roman" w:hAnsi="Times New Roman" w:cs="Times New Roman"/>
              </w:rPr>
            </w:rPrChange>
          </w:rPr>
          <w:t>« </w:t>
        </w:r>
      </w:ins>
      <w:r w:rsidR="00AF2F6F" w:rsidRPr="00890C44">
        <w:rPr>
          <w:rFonts w:ascii="Times New Roman" w:hAnsi="Times New Roman" w:cs="Times New Roman"/>
          <w:i/>
          <w:rPrChange w:id="6046" w:author="Leuveld, Koen" w:date="2013-10-24T16:58:00Z">
            <w:rPr>
              <w:rFonts w:ascii="Times New Roman" w:hAnsi="Times New Roman" w:cs="Times New Roman"/>
              <w:vertAlign w:val="superscript"/>
            </w:rPr>
          </w:rPrChange>
        </w:rPr>
        <w:t xml:space="preserve">Dans le cas où vous tirez le jeton correspondant à </w:t>
      </w:r>
      <w:del w:id="6047" w:author="PIERRE" w:date="2013-10-23T16:55:00Z">
        <w:r w:rsidR="00AF2F6F" w:rsidRPr="00890C44">
          <w:rPr>
            <w:rFonts w:ascii="Times New Roman" w:hAnsi="Times New Roman" w:cs="Times New Roman"/>
            <w:i/>
            <w:rPrChange w:id="6048" w:author="Leuveld, Koen" w:date="2013-10-24T16:58:00Z">
              <w:rPr>
                <w:rFonts w:ascii="Times New Roman" w:hAnsi="Times New Roman" w:cs="Times New Roman"/>
                <w:vertAlign w:val="superscript"/>
              </w:rPr>
            </w:rPrChange>
          </w:rPr>
          <w:delText>RECEPTEUR</w:delText>
        </w:r>
      </w:del>
      <w:ins w:id="6049" w:author="PIERRE" w:date="2013-10-23T16:55:00Z">
        <w:r w:rsidR="00AF2F6F" w:rsidRPr="00890C44">
          <w:rPr>
            <w:rFonts w:ascii="Times New Roman" w:hAnsi="Times New Roman" w:cs="Times New Roman"/>
            <w:i/>
            <w:rPrChange w:id="6050" w:author="Leuveld, Koen" w:date="2013-10-24T16:58:00Z">
              <w:rPr>
                <w:rFonts w:ascii="Times New Roman" w:hAnsi="Times New Roman" w:cs="Times New Roman"/>
                <w:vertAlign w:val="superscript"/>
              </w:rPr>
            </w:rPrChange>
          </w:rPr>
          <w:t>RÉCEPTEUR</w:t>
        </w:r>
      </w:ins>
      <w:ins w:id="6051" w:author="Leuveld, Koen" w:date="2013-10-24T16:58:00Z">
        <w:r w:rsidRPr="00890C44">
          <w:rPr>
            <w:rFonts w:ascii="Times New Roman" w:hAnsi="Times New Roman" w:cs="Times New Roman"/>
            <w:i/>
            <w:rPrChange w:id="6052" w:author="Leuveld, Koen" w:date="2013-10-24T16:58:00Z">
              <w:rPr>
                <w:rFonts w:ascii="Times New Roman" w:hAnsi="Times New Roman" w:cs="Times New Roman"/>
              </w:rPr>
            </w:rPrChange>
          </w:rPr>
          <w:t> </w:t>
        </w:r>
        <w:r>
          <w:rPr>
            <w:rFonts w:ascii="Times New Roman" w:hAnsi="Times New Roman" w:cs="Times New Roman"/>
          </w:rPr>
          <w:t>»</w:t>
        </w:r>
      </w:ins>
      <w:r w:rsidR="00AF2F6F" w:rsidRPr="00AF2F6F">
        <w:rPr>
          <w:rFonts w:ascii="Times New Roman" w:hAnsi="Times New Roman" w:cs="Times New Roman"/>
          <w:rPrChange w:id="6053" w:author="PIERRE" w:date="2013-10-24T12:27:00Z">
            <w:rPr>
              <w:rFonts w:ascii="Times New Roman" w:hAnsi="Times New Roman" w:cs="Times New Roman"/>
              <w:vertAlign w:val="superscript"/>
            </w:rPr>
          </w:rPrChange>
        </w:rPr>
        <w:t xml:space="preserve"> (MONTREZ DE NOUVEAU LE JETON</w:t>
      </w:r>
      <w:ins w:id="6054" w:author="PIERRE" w:date="2013-10-24T06:51:00Z">
        <w:r w:rsidR="00AF2F6F" w:rsidRPr="00AF2F6F">
          <w:rPr>
            <w:rFonts w:ascii="Times New Roman" w:hAnsi="Times New Roman" w:cs="Times New Roman"/>
            <w:rPrChange w:id="6055" w:author="PIERRE" w:date="2013-10-24T12:27:00Z">
              <w:rPr>
                <w:rFonts w:ascii="Times New Roman" w:hAnsi="Times New Roman" w:cs="Times New Roman"/>
                <w:vertAlign w:val="superscript"/>
              </w:rPr>
            </w:rPrChange>
          </w:rPr>
          <w:t xml:space="preserve"> N°7</w:t>
        </w:r>
      </w:ins>
      <w:r w:rsidR="00AF2F6F" w:rsidRPr="00AF2F6F">
        <w:rPr>
          <w:rFonts w:ascii="Times New Roman" w:hAnsi="Times New Roman" w:cs="Times New Roman"/>
          <w:rPrChange w:id="6056" w:author="PIERRE" w:date="2013-10-24T12:27:00Z">
            <w:rPr>
              <w:rFonts w:ascii="Times New Roman" w:hAnsi="Times New Roman" w:cs="Times New Roman"/>
              <w:vertAlign w:val="superscript"/>
            </w:rPr>
          </w:rPrChange>
        </w:rPr>
        <w:t>)</w:t>
      </w:r>
      <w:ins w:id="6057" w:author="PIERRE" w:date="2013-10-23T18:28:00Z">
        <w:r w:rsidR="00AF2F6F" w:rsidRPr="00AF2F6F">
          <w:rPr>
            <w:rFonts w:ascii="Times New Roman" w:hAnsi="Times New Roman" w:cs="Times New Roman"/>
            <w:rPrChange w:id="6058" w:author="PIERRE" w:date="2013-10-24T12:27:00Z">
              <w:rPr>
                <w:rFonts w:ascii="Times New Roman" w:hAnsi="Times New Roman" w:cs="Times New Roman"/>
                <w:vertAlign w:val="superscript"/>
              </w:rPr>
            </w:rPrChange>
          </w:rPr>
          <w:t xml:space="preserve"> </w:t>
        </w:r>
      </w:ins>
      <w:ins w:id="6059" w:author="Leuveld, Koen" w:date="2013-10-24T16:58:00Z">
        <w:r w:rsidRPr="00890C44">
          <w:rPr>
            <w:rFonts w:ascii="Times New Roman" w:hAnsi="Times New Roman" w:cs="Times New Roman"/>
            <w:i/>
            <w:rPrChange w:id="6060" w:author="Leuveld, Koen" w:date="2013-10-24T16:59:00Z">
              <w:rPr>
                <w:rFonts w:ascii="Times New Roman" w:hAnsi="Times New Roman" w:cs="Times New Roman"/>
              </w:rPr>
            </w:rPrChange>
          </w:rPr>
          <w:t>« </w:t>
        </w:r>
      </w:ins>
      <w:ins w:id="6061" w:author="PIERRE" w:date="2013-10-23T18:28:00Z">
        <w:del w:id="6062" w:author="Leuveld, Koen" w:date="2013-10-24T16:58:00Z">
          <w:r w:rsidR="00AF2F6F" w:rsidRPr="00890C44" w:rsidDel="00890C44">
            <w:rPr>
              <w:rFonts w:ascii="Times New Roman" w:hAnsi="Times New Roman" w:cs="Times New Roman"/>
              <w:i/>
              <w:rPrChange w:id="6063" w:author="Leuveld, Koen" w:date="2013-10-24T16:59:00Z">
                <w:rPr>
                  <w:rFonts w:ascii="Times New Roman" w:hAnsi="Times New Roman" w:cs="Times New Roman"/>
                  <w:vertAlign w:val="superscript"/>
                </w:rPr>
              </w:rPrChange>
            </w:rPr>
            <w:delText>à</w:delText>
          </w:r>
        </w:del>
      </w:ins>
      <w:ins w:id="6064" w:author="Leuveld, Koen" w:date="2013-10-24T16:58:00Z">
        <w:r w:rsidRPr="00890C44">
          <w:rPr>
            <w:rFonts w:ascii="Times New Roman" w:hAnsi="Times New Roman" w:cs="Times New Roman"/>
            <w:i/>
            <w:rPrChange w:id="6065" w:author="Leuveld, Koen" w:date="2013-10-24T16:59:00Z">
              <w:rPr>
                <w:rFonts w:ascii="Times New Roman" w:hAnsi="Times New Roman" w:cs="Times New Roman"/>
              </w:rPr>
            </w:rPrChange>
          </w:rPr>
          <w:t>lors de</w:t>
        </w:r>
      </w:ins>
      <w:ins w:id="6066" w:author="PIERRE" w:date="2013-10-23T18:28:00Z">
        <w:r w:rsidR="00AF2F6F" w:rsidRPr="00890C44">
          <w:rPr>
            <w:rFonts w:ascii="Times New Roman" w:hAnsi="Times New Roman" w:cs="Times New Roman"/>
            <w:i/>
            <w:rPrChange w:id="6067" w:author="Leuveld, Koen" w:date="2013-10-24T16:59:00Z">
              <w:rPr>
                <w:rFonts w:ascii="Times New Roman" w:hAnsi="Times New Roman" w:cs="Times New Roman"/>
                <w:vertAlign w:val="superscript"/>
              </w:rPr>
            </w:rPrChange>
          </w:rPr>
          <w:t xml:space="preserve"> la réunio</w:t>
        </w:r>
      </w:ins>
      <w:ins w:id="6068" w:author="PIERRE" w:date="2013-10-23T18:29:00Z">
        <w:r w:rsidR="00AF2F6F" w:rsidRPr="00890C44">
          <w:rPr>
            <w:rFonts w:ascii="Times New Roman" w:hAnsi="Times New Roman" w:cs="Times New Roman"/>
            <w:i/>
            <w:rPrChange w:id="6069" w:author="Leuveld, Koen" w:date="2013-10-24T16:59:00Z">
              <w:rPr>
                <w:rFonts w:ascii="Times New Roman" w:hAnsi="Times New Roman" w:cs="Times New Roman"/>
                <w:vertAlign w:val="superscript"/>
              </w:rPr>
            </w:rPrChange>
          </w:rPr>
          <w:t>n de paiement</w:t>
        </w:r>
      </w:ins>
      <w:r w:rsidR="00AF2F6F" w:rsidRPr="00890C44">
        <w:rPr>
          <w:rFonts w:ascii="Times New Roman" w:hAnsi="Times New Roman" w:cs="Times New Roman"/>
          <w:i/>
          <w:rPrChange w:id="6070" w:author="Leuveld, Koen" w:date="2013-10-24T16:59:00Z">
            <w:rPr>
              <w:rFonts w:ascii="Times New Roman" w:hAnsi="Times New Roman" w:cs="Times New Roman"/>
              <w:vertAlign w:val="superscript"/>
            </w:rPr>
          </w:rPrChange>
        </w:rPr>
        <w:t xml:space="preserve">, il vous sera demandé de choisir une enveloppe </w:t>
      </w:r>
      <w:del w:id="6071" w:author="Leuveld, Koen" w:date="2013-10-24T16:58:00Z">
        <w:r w:rsidR="00AF2F6F" w:rsidRPr="00890C44" w:rsidDel="00890C44">
          <w:rPr>
            <w:rFonts w:ascii="Times New Roman" w:hAnsi="Times New Roman" w:cs="Times New Roman"/>
            <w:i/>
            <w:rPrChange w:id="6072" w:author="Leuveld, Koen" w:date="2013-10-24T16:59:00Z">
              <w:rPr>
                <w:rFonts w:ascii="Times New Roman" w:hAnsi="Times New Roman" w:cs="Times New Roman"/>
                <w:vertAlign w:val="superscript"/>
              </w:rPr>
            </w:rPrChange>
          </w:rPr>
          <w:delText>pré-</w:delText>
        </w:r>
      </w:del>
      <w:r w:rsidR="00AF2F6F" w:rsidRPr="00890C44">
        <w:rPr>
          <w:rFonts w:ascii="Times New Roman" w:hAnsi="Times New Roman" w:cs="Times New Roman"/>
          <w:i/>
          <w:rPrChange w:id="6073" w:author="Leuveld, Koen" w:date="2013-10-24T16:59:00Z">
            <w:rPr>
              <w:rFonts w:ascii="Times New Roman" w:hAnsi="Times New Roman" w:cs="Times New Roman"/>
              <w:vertAlign w:val="superscript"/>
            </w:rPr>
          </w:rPrChange>
        </w:rPr>
        <w:t>remplie par</w:t>
      </w:r>
      <w:del w:id="6074" w:author="PIERRE" w:date="2013-10-24T06:52:00Z">
        <w:r w:rsidR="00AF2F6F" w:rsidRPr="00890C44">
          <w:rPr>
            <w:rFonts w:ascii="Times New Roman" w:hAnsi="Times New Roman" w:cs="Times New Roman"/>
            <w:i/>
            <w:rPrChange w:id="6075" w:author="Leuveld, Koen" w:date="2013-10-24T16:59:00Z">
              <w:rPr>
                <w:rFonts w:ascii="Times New Roman" w:hAnsi="Times New Roman" w:cs="Times New Roman"/>
                <w:vertAlign w:val="superscript"/>
              </w:rPr>
            </w:rPrChange>
          </w:rPr>
          <w:delText xml:space="preserve"> </w:delText>
        </w:r>
      </w:del>
      <w:del w:id="6076" w:author="PIERRE" w:date="2013-10-24T06:51:00Z">
        <w:r w:rsidR="00AF2F6F" w:rsidRPr="00890C44">
          <w:rPr>
            <w:rFonts w:ascii="Times New Roman" w:hAnsi="Times New Roman" w:cs="Times New Roman"/>
            <w:i/>
            <w:rPrChange w:id="6077" w:author="Leuveld, Koen" w:date="2013-10-24T16:59:00Z">
              <w:rPr>
                <w:rFonts w:ascii="Times New Roman" w:hAnsi="Times New Roman" w:cs="Times New Roman"/>
                <w:vertAlign w:val="superscript"/>
              </w:rPr>
            </w:rPrChange>
          </w:rPr>
          <w:delText>nos</w:delText>
        </w:r>
      </w:del>
      <w:r w:rsidR="00AF2F6F" w:rsidRPr="00890C44">
        <w:rPr>
          <w:rFonts w:ascii="Times New Roman" w:hAnsi="Times New Roman" w:cs="Times New Roman"/>
          <w:i/>
          <w:rPrChange w:id="6078" w:author="Leuveld, Koen" w:date="2013-10-24T16:59:00Z">
            <w:rPr>
              <w:rFonts w:ascii="Times New Roman" w:hAnsi="Times New Roman" w:cs="Times New Roman"/>
              <w:vertAlign w:val="superscript"/>
            </w:rPr>
          </w:rPrChange>
        </w:rPr>
        <w:t xml:space="preserve"> </w:t>
      </w:r>
      <w:ins w:id="6079" w:author="PIERRE" w:date="2013-10-23T18:27:00Z">
        <w:r w:rsidR="00AF2F6F" w:rsidRPr="00890C44">
          <w:rPr>
            <w:rFonts w:ascii="Times New Roman" w:hAnsi="Times New Roman" w:cs="Times New Roman"/>
            <w:i/>
            <w:rPrChange w:id="6080" w:author="Leuveld, Koen" w:date="2013-10-24T16:59:00Z">
              <w:rPr>
                <w:rFonts w:ascii="Times New Roman" w:hAnsi="Times New Roman" w:cs="Times New Roman"/>
                <w:vertAlign w:val="superscript"/>
              </w:rPr>
            </w:rPrChange>
          </w:rPr>
          <w:t xml:space="preserve">les autres </w:t>
        </w:r>
        <w:del w:id="6081" w:author="Leuveld, Koen" w:date="2013-10-24T16:58:00Z">
          <w:r w:rsidR="00AF2F6F" w:rsidRPr="00890C44" w:rsidDel="00890C44">
            <w:rPr>
              <w:rFonts w:ascii="Times New Roman" w:hAnsi="Times New Roman" w:cs="Times New Roman"/>
              <w:i/>
              <w:rPrChange w:id="6082" w:author="Leuveld, Koen" w:date="2013-10-24T16:59:00Z">
                <w:rPr>
                  <w:rFonts w:ascii="Times New Roman" w:hAnsi="Times New Roman" w:cs="Times New Roman"/>
                  <w:vertAlign w:val="superscript"/>
                </w:rPr>
              </w:rPrChange>
            </w:rPr>
            <w:delText>habitants</w:delText>
          </w:r>
        </w:del>
      </w:ins>
      <w:ins w:id="6083" w:author="Leuveld, Koen" w:date="2013-10-24T16:58:00Z">
        <w:r w:rsidRPr="00890C44">
          <w:rPr>
            <w:rFonts w:ascii="Times New Roman" w:hAnsi="Times New Roman" w:cs="Times New Roman"/>
            <w:i/>
            <w:rPrChange w:id="6084" w:author="Leuveld, Koen" w:date="2013-10-24T16:59:00Z">
              <w:rPr>
                <w:rFonts w:ascii="Times New Roman" w:hAnsi="Times New Roman" w:cs="Times New Roman"/>
              </w:rPr>
            </w:rPrChange>
          </w:rPr>
          <w:t>répondants</w:t>
        </w:r>
      </w:ins>
      <w:ins w:id="6085" w:author="PIERRE" w:date="2013-10-23T18:27:00Z">
        <w:r w:rsidR="00AF2F6F" w:rsidRPr="00890C44">
          <w:rPr>
            <w:rFonts w:ascii="Times New Roman" w:hAnsi="Times New Roman" w:cs="Times New Roman"/>
            <w:i/>
            <w:rPrChange w:id="6086" w:author="Leuveld, Koen" w:date="2013-10-24T16:59:00Z">
              <w:rPr>
                <w:rFonts w:ascii="Times New Roman" w:hAnsi="Times New Roman" w:cs="Times New Roman"/>
                <w:vertAlign w:val="superscript"/>
              </w:rPr>
            </w:rPrChange>
          </w:rPr>
          <w:t xml:space="preserve"> </w:t>
        </w:r>
      </w:ins>
      <w:ins w:id="6087" w:author="PIERRE" w:date="2013-10-23T18:28:00Z">
        <w:r w:rsidR="00AF2F6F" w:rsidRPr="00890C44">
          <w:rPr>
            <w:rFonts w:ascii="Times New Roman" w:hAnsi="Times New Roman" w:cs="Times New Roman"/>
            <w:i/>
            <w:rPrChange w:id="6088" w:author="Leuveld, Koen" w:date="2013-10-24T16:59:00Z">
              <w:rPr>
                <w:rFonts w:ascii="Times New Roman" w:hAnsi="Times New Roman" w:cs="Times New Roman"/>
                <w:vertAlign w:val="superscript"/>
              </w:rPr>
            </w:rPrChange>
          </w:rPr>
          <w:t>du village</w:t>
        </w:r>
      </w:ins>
      <w:del w:id="6089" w:author="PIERRE" w:date="2013-10-23T18:28:00Z">
        <w:r w:rsidR="00AF2F6F" w:rsidRPr="00890C44">
          <w:rPr>
            <w:rFonts w:ascii="Times New Roman" w:hAnsi="Times New Roman" w:cs="Times New Roman"/>
            <w:i/>
            <w:rPrChange w:id="6090" w:author="Leuveld, Koen" w:date="2013-10-24T16:59:00Z">
              <w:rPr>
                <w:rFonts w:ascii="Times New Roman" w:hAnsi="Times New Roman" w:cs="Times New Roman"/>
                <w:vertAlign w:val="superscript"/>
              </w:rPr>
            </w:rPrChange>
          </w:rPr>
          <w:delText>superviseurs</w:delText>
        </w:r>
      </w:del>
      <w:r w:rsidR="00AF2F6F" w:rsidRPr="00890C44">
        <w:rPr>
          <w:rFonts w:ascii="Times New Roman" w:hAnsi="Times New Roman" w:cs="Times New Roman"/>
          <w:i/>
          <w:rPrChange w:id="6091" w:author="Leuveld, Koen" w:date="2013-10-24T16:59:00Z">
            <w:rPr>
              <w:rFonts w:ascii="Times New Roman" w:hAnsi="Times New Roman" w:cs="Times New Roman"/>
              <w:vertAlign w:val="superscript"/>
            </w:rPr>
          </w:rPrChange>
        </w:rPr>
        <w:t>. Par la suite, il vous sera demandé de tirer un autre jeton, dont le numéro est compris entre 1 et 10.</w:t>
      </w:r>
      <w:del w:id="6092" w:author="PIERRE" w:date="2013-10-23T17:54:00Z">
        <w:r w:rsidR="00AF2F6F" w:rsidRPr="00890C44">
          <w:rPr>
            <w:rFonts w:ascii="Times New Roman" w:hAnsi="Times New Roman" w:cs="Times New Roman"/>
            <w:i/>
            <w:rPrChange w:id="6093" w:author="Leuveld, Koen" w:date="2013-10-24T16:59:00Z">
              <w:rPr>
                <w:rFonts w:ascii="Times New Roman" w:hAnsi="Times New Roman" w:cs="Times New Roman"/>
                <w:vertAlign w:val="superscript"/>
              </w:rPr>
            </w:rPrChange>
          </w:rPr>
          <w:delText xml:space="preserve"> Appelons </w:delText>
        </w:r>
        <w:r w:rsidR="00AF2F6F" w:rsidRPr="00890C44">
          <w:rPr>
            <w:rFonts w:ascii="Times New Roman" w:hAnsi="Times New Roman" w:cs="Times New Roman"/>
            <w:b/>
            <w:i/>
            <w:rPrChange w:id="6094" w:author="Leuveld, Koen" w:date="2013-10-24T16:59:00Z">
              <w:rPr>
                <w:rFonts w:ascii="Times New Roman" w:hAnsi="Times New Roman" w:cs="Times New Roman"/>
                <w:b/>
                <w:vertAlign w:val="superscript"/>
              </w:rPr>
            </w:rPrChange>
          </w:rPr>
          <w:delText>xx</w:delText>
        </w:r>
        <w:r w:rsidR="00AF2F6F" w:rsidRPr="00890C44">
          <w:rPr>
            <w:rFonts w:ascii="Times New Roman" w:hAnsi="Times New Roman" w:cs="Times New Roman"/>
            <w:i/>
            <w:rPrChange w:id="6095" w:author="Leuveld, Koen" w:date="2013-10-24T16:59:00Z">
              <w:rPr>
                <w:rFonts w:ascii="Times New Roman" w:hAnsi="Times New Roman" w:cs="Times New Roman"/>
                <w:vertAlign w:val="superscript"/>
              </w:rPr>
            </w:rPrChange>
          </w:rPr>
          <w:delText xml:space="preserve"> le numéro porté sur ce dernier jeton tiré. Le gain correspond au [montant de la ligne </w:delText>
        </w:r>
        <w:r w:rsidR="00AF2F6F" w:rsidRPr="00890C44">
          <w:rPr>
            <w:rFonts w:ascii="Times New Roman" w:hAnsi="Times New Roman" w:cs="Times New Roman"/>
            <w:b/>
            <w:i/>
            <w:rPrChange w:id="6096" w:author="Leuveld, Koen" w:date="2013-10-24T16:59:00Z">
              <w:rPr>
                <w:rFonts w:ascii="Times New Roman" w:hAnsi="Times New Roman" w:cs="Times New Roman"/>
                <w:b/>
                <w:vertAlign w:val="superscript"/>
              </w:rPr>
            </w:rPrChange>
          </w:rPr>
          <w:delText>ARAxx</w:delText>
        </w:r>
        <w:r w:rsidR="00AF2F6F" w:rsidRPr="00890C44">
          <w:rPr>
            <w:rFonts w:ascii="Times New Roman" w:hAnsi="Times New Roman" w:cs="Times New Roman"/>
            <w:i/>
            <w:rPrChange w:id="6097" w:author="Leuveld, Koen" w:date="2013-10-24T16:59:00Z">
              <w:rPr>
                <w:rFonts w:ascii="Times New Roman" w:hAnsi="Times New Roman" w:cs="Times New Roman"/>
                <w:vertAlign w:val="superscript"/>
              </w:rPr>
            </w:rPrChange>
          </w:rPr>
          <w:delText xml:space="preserve"> de la feuille d’enregistrement issue de l’enveloppe] + [l’allocation initiale].</w:delText>
        </w:r>
      </w:del>
      <w:r w:rsidR="00AF2F6F" w:rsidRPr="00890C44">
        <w:rPr>
          <w:rFonts w:ascii="Times New Roman" w:hAnsi="Times New Roman" w:cs="Times New Roman"/>
          <w:i/>
          <w:rPrChange w:id="6098" w:author="Leuveld, Koen" w:date="2013-10-24T16:59:00Z">
            <w:rPr>
              <w:rFonts w:ascii="Times New Roman" w:hAnsi="Times New Roman" w:cs="Times New Roman"/>
              <w:vertAlign w:val="superscript"/>
            </w:rPr>
          </w:rPrChange>
        </w:rPr>
        <w:t xml:space="preserve"> Par exemple, si le numéro tiré est 9, le gain correspondant est celui de </w:t>
      </w:r>
      <w:ins w:id="6099" w:author="Leuveld, Koen" w:date="2013-10-24T16:59:00Z">
        <w:r w:rsidRPr="00890C44">
          <w:rPr>
            <w:rFonts w:ascii="Times New Roman" w:hAnsi="Times New Roman" w:cs="Times New Roman"/>
            <w:i/>
            <w:rPrChange w:id="6100" w:author="Leuveld, Koen" w:date="2013-10-24T16:59:00Z">
              <w:rPr>
                <w:rFonts w:ascii="Times New Roman" w:hAnsi="Times New Roman" w:cs="Times New Roman"/>
              </w:rPr>
            </w:rPrChange>
          </w:rPr>
          <w:t>cette</w:t>
        </w:r>
      </w:ins>
      <w:del w:id="6101" w:author="Leuveld, Koen" w:date="2013-10-24T16:59:00Z">
        <w:r w:rsidR="00AF2F6F" w:rsidRPr="00890C44" w:rsidDel="00890C44">
          <w:rPr>
            <w:rFonts w:ascii="Times New Roman" w:hAnsi="Times New Roman" w:cs="Times New Roman"/>
            <w:i/>
            <w:rPrChange w:id="6102" w:author="Leuveld, Koen" w:date="2013-10-24T16:59:00Z">
              <w:rPr>
                <w:rFonts w:ascii="Times New Roman" w:hAnsi="Times New Roman" w:cs="Times New Roman"/>
                <w:vertAlign w:val="superscript"/>
              </w:rPr>
            </w:rPrChange>
          </w:rPr>
          <w:delText xml:space="preserve">la </w:delText>
        </w:r>
      </w:del>
      <w:ins w:id="6103" w:author="Leuveld, Koen" w:date="2013-10-24T16:59:00Z">
        <w:r w:rsidRPr="00890C44">
          <w:rPr>
            <w:rFonts w:ascii="Times New Roman" w:hAnsi="Times New Roman" w:cs="Times New Roman"/>
            <w:i/>
            <w:rPrChange w:id="6104" w:author="Leuveld, Koen" w:date="2013-10-24T16:59:00Z">
              <w:rPr>
                <w:rFonts w:ascii="Times New Roman" w:hAnsi="Times New Roman" w:cs="Times New Roman"/>
              </w:rPr>
            </w:rPrChange>
          </w:rPr>
          <w:t xml:space="preserve"> </w:t>
        </w:r>
      </w:ins>
      <w:r w:rsidR="00AF2F6F" w:rsidRPr="00890C44">
        <w:rPr>
          <w:rFonts w:ascii="Times New Roman" w:hAnsi="Times New Roman" w:cs="Times New Roman"/>
          <w:i/>
          <w:rPrChange w:id="6105" w:author="Leuveld, Koen" w:date="2013-10-24T16:59:00Z">
            <w:rPr>
              <w:rFonts w:ascii="Times New Roman" w:hAnsi="Times New Roman" w:cs="Times New Roman"/>
              <w:vertAlign w:val="superscript"/>
            </w:rPr>
          </w:rPrChange>
        </w:rPr>
        <w:t>ligne AR</w:t>
      </w:r>
      <w:ins w:id="6106" w:author="PIERRE" w:date="2013-10-24T06:52:00Z">
        <w:r w:rsidR="00AF2F6F" w:rsidRPr="00890C44">
          <w:rPr>
            <w:rFonts w:ascii="Times New Roman" w:hAnsi="Times New Roman" w:cs="Times New Roman"/>
            <w:i/>
            <w:rPrChange w:id="6107" w:author="Leuveld, Koen" w:date="2013-10-24T16:59:00Z">
              <w:rPr>
                <w:rFonts w:ascii="Times New Roman" w:hAnsi="Times New Roman" w:cs="Times New Roman"/>
                <w:vertAlign w:val="superscript"/>
              </w:rPr>
            </w:rPrChange>
          </w:rPr>
          <w:t>B</w:t>
        </w:r>
      </w:ins>
      <w:del w:id="6108" w:author="PIERRE" w:date="2013-10-24T06:52:00Z">
        <w:r w:rsidR="00AF2F6F" w:rsidRPr="00890C44">
          <w:rPr>
            <w:rFonts w:ascii="Times New Roman" w:hAnsi="Times New Roman" w:cs="Times New Roman"/>
            <w:i/>
            <w:rPrChange w:id="6109" w:author="Leuveld, Koen" w:date="2013-10-24T16:59:00Z">
              <w:rPr>
                <w:rFonts w:ascii="Times New Roman" w:hAnsi="Times New Roman" w:cs="Times New Roman"/>
                <w:vertAlign w:val="superscript"/>
              </w:rPr>
            </w:rPrChange>
          </w:rPr>
          <w:delText>A</w:delText>
        </w:r>
      </w:del>
      <w:r w:rsidR="00AF2F6F" w:rsidRPr="00890C44">
        <w:rPr>
          <w:rFonts w:ascii="Times New Roman" w:hAnsi="Times New Roman" w:cs="Times New Roman"/>
          <w:i/>
          <w:rPrChange w:id="6110" w:author="Leuveld, Koen" w:date="2013-10-24T16:59:00Z">
            <w:rPr>
              <w:rFonts w:ascii="Times New Roman" w:hAnsi="Times New Roman" w:cs="Times New Roman"/>
              <w:vertAlign w:val="superscript"/>
            </w:rPr>
          </w:rPrChange>
        </w:rPr>
        <w:t>9 de la feuille d’enregistrement issue de l’enveloppe.</w:t>
      </w:r>
      <w:ins w:id="6111" w:author="Leuveld, Koen" w:date="2013-10-24T16:59:00Z">
        <w:r w:rsidRPr="00890C44">
          <w:rPr>
            <w:rFonts w:ascii="Times New Roman" w:hAnsi="Times New Roman" w:cs="Times New Roman"/>
            <w:i/>
            <w:rPrChange w:id="6112" w:author="Leuveld, Koen" w:date="2013-10-24T16:59:00Z">
              <w:rPr>
                <w:rFonts w:ascii="Times New Roman" w:hAnsi="Times New Roman" w:cs="Times New Roman"/>
              </w:rPr>
            </w:rPrChange>
          </w:rPr>
          <w:t> »</w:t>
        </w:r>
        <w:r>
          <w:rPr>
            <w:rFonts w:ascii="Times New Roman" w:hAnsi="Times New Roman" w:cs="Times New Roman"/>
          </w:rPr>
          <w:t xml:space="preserve"> MONTREZ LIGNE 9 DE VERSION B</w:t>
        </w:r>
      </w:ins>
      <w:r w:rsidR="00AF2F6F" w:rsidRPr="00AF2F6F">
        <w:rPr>
          <w:rFonts w:ascii="Times New Roman" w:hAnsi="Times New Roman" w:cs="Times New Roman"/>
          <w:rPrChange w:id="6113" w:author="PIERRE" w:date="2013-10-24T12:27:00Z">
            <w:rPr>
              <w:rFonts w:ascii="Times New Roman" w:hAnsi="Times New Roman" w:cs="Times New Roman"/>
              <w:vertAlign w:val="superscript"/>
            </w:rPr>
          </w:rPrChange>
        </w:rPr>
        <w:t xml:space="preserve"> </w:t>
      </w:r>
      <w:ins w:id="6114" w:author="Leuveld, Koen" w:date="2013-10-24T16:59:00Z">
        <w:r w:rsidRPr="00890C44">
          <w:rPr>
            <w:rFonts w:ascii="Times New Roman" w:hAnsi="Times New Roman" w:cs="Times New Roman"/>
            <w:i/>
            <w:rPrChange w:id="6115" w:author="Leuveld, Koen" w:date="2013-10-24T16:59:00Z">
              <w:rPr>
                <w:rFonts w:ascii="Times New Roman" w:hAnsi="Times New Roman" w:cs="Times New Roman"/>
              </w:rPr>
            </w:rPrChange>
          </w:rPr>
          <w:t>« </w:t>
        </w:r>
      </w:ins>
      <w:r w:rsidR="00AF2F6F" w:rsidRPr="00890C44">
        <w:rPr>
          <w:rFonts w:ascii="Times New Roman" w:hAnsi="Times New Roman" w:cs="Times New Roman"/>
          <w:i/>
          <w:rPrChange w:id="6116" w:author="Leuveld, Koen" w:date="2013-10-24T16:59:00Z">
            <w:rPr>
              <w:rFonts w:ascii="Times New Roman" w:hAnsi="Times New Roman" w:cs="Times New Roman"/>
              <w:vertAlign w:val="superscript"/>
            </w:rPr>
          </w:rPrChange>
        </w:rPr>
        <w:t xml:space="preserve">Dans ce cas, si l’autre a envoyé 5 </w:t>
      </w:r>
      <w:del w:id="6117" w:author="Leuveld, Koen" w:date="2013-10-24T16:26:00Z">
        <w:r w:rsidR="00AF2F6F" w:rsidRPr="00890C44" w:rsidDel="00D66175">
          <w:rPr>
            <w:rFonts w:ascii="Times New Roman" w:hAnsi="Times New Roman" w:cs="Times New Roman"/>
            <w:i/>
            <w:rPrChange w:id="6118" w:author="Leuveld, Koen" w:date="2013-10-24T16:59:00Z">
              <w:rPr>
                <w:rFonts w:ascii="Times New Roman" w:hAnsi="Times New Roman" w:cs="Times New Roman"/>
                <w:vertAlign w:val="superscript"/>
              </w:rPr>
            </w:rPrChange>
          </w:rPr>
          <w:delText>coupon</w:delText>
        </w:r>
      </w:del>
      <w:ins w:id="6119" w:author="Leuveld, Koen" w:date="2013-10-24T16:26:00Z">
        <w:r w:rsidR="00D66175" w:rsidRPr="00890C44">
          <w:rPr>
            <w:rFonts w:ascii="Times New Roman" w:hAnsi="Times New Roman" w:cs="Times New Roman"/>
            <w:i/>
            <w:rPrChange w:id="6120" w:author="Leuveld, Koen" w:date="2013-10-24T16:59:00Z">
              <w:rPr>
                <w:rFonts w:ascii="Times New Roman" w:hAnsi="Times New Roman" w:cs="Times New Roman"/>
              </w:rPr>
            </w:rPrChange>
          </w:rPr>
          <w:t>pièce</w:t>
        </w:r>
      </w:ins>
      <w:r w:rsidR="00AF2F6F" w:rsidRPr="00890C44">
        <w:rPr>
          <w:rFonts w:ascii="Times New Roman" w:hAnsi="Times New Roman" w:cs="Times New Roman"/>
          <w:i/>
          <w:rPrChange w:id="6121" w:author="Leuveld, Koen" w:date="2013-10-24T16:59:00Z">
            <w:rPr>
              <w:rFonts w:ascii="Times New Roman" w:hAnsi="Times New Roman" w:cs="Times New Roman"/>
              <w:vertAlign w:val="superscript"/>
            </w:rPr>
          </w:rPrChange>
        </w:rPr>
        <w:t xml:space="preserve">s, votre gain sera de 500fCFA + 100fCFA </w:t>
      </w:r>
      <w:del w:id="6122" w:author="Leuveld, Koen" w:date="2013-10-24T16:59:00Z">
        <w:r w:rsidR="00AF2F6F" w:rsidRPr="00890C44" w:rsidDel="00890C44">
          <w:rPr>
            <w:rFonts w:ascii="Times New Roman" w:hAnsi="Times New Roman" w:cs="Times New Roman"/>
            <w:i/>
            <w:rPrChange w:id="6123" w:author="Leuveld, Koen" w:date="2013-10-24T16:59:00Z">
              <w:rPr>
                <w:rFonts w:ascii="Times New Roman" w:hAnsi="Times New Roman" w:cs="Times New Roman"/>
                <w:vertAlign w:val="superscript"/>
              </w:rPr>
            </w:rPrChange>
          </w:rPr>
          <w:delText>(</w:delText>
        </w:r>
      </w:del>
      <w:ins w:id="6124" w:author="PIERRE" w:date="2013-10-24T06:53:00Z">
        <w:del w:id="6125" w:author="Leuveld, Koen" w:date="2013-10-24T16:59:00Z">
          <w:r w:rsidR="00AF2F6F" w:rsidRPr="00890C44" w:rsidDel="00890C44">
            <w:rPr>
              <w:rFonts w:ascii="Times New Roman" w:hAnsi="Times New Roman" w:cs="Times New Roman"/>
              <w:i/>
              <w:rPrChange w:id="6126" w:author="Leuveld, Koen" w:date="2013-10-24T16:59:00Z">
                <w:rPr>
                  <w:rFonts w:ascii="Times New Roman" w:hAnsi="Times New Roman" w:cs="Times New Roman"/>
                  <w:vertAlign w:val="superscript"/>
                </w:rPr>
              </w:rPrChange>
            </w:rPr>
            <w:delText>montant reçu dans l’enveloppe+</w:delText>
          </w:r>
        </w:del>
      </w:ins>
      <w:del w:id="6127" w:author="Leuveld, Koen" w:date="2013-10-24T16:59:00Z">
        <w:r w:rsidR="00AF2F6F" w:rsidRPr="00890C44" w:rsidDel="00890C44">
          <w:rPr>
            <w:rFonts w:ascii="Times New Roman" w:hAnsi="Times New Roman" w:cs="Times New Roman"/>
            <w:i/>
            <w:rPrChange w:id="6128" w:author="Leuveld, Koen" w:date="2013-10-24T16:59:00Z">
              <w:rPr>
                <w:rFonts w:ascii="Times New Roman" w:hAnsi="Times New Roman" w:cs="Times New Roman"/>
                <w:vertAlign w:val="superscript"/>
              </w:rPr>
            </w:rPrChange>
          </w:rPr>
          <w:delText xml:space="preserve">allocation initiale) </w:delText>
        </w:r>
      </w:del>
      <w:r w:rsidR="00AF2F6F" w:rsidRPr="00890C44">
        <w:rPr>
          <w:rFonts w:ascii="Times New Roman" w:hAnsi="Times New Roman" w:cs="Times New Roman"/>
          <w:i/>
          <w:rPrChange w:id="6129" w:author="Leuveld, Koen" w:date="2013-10-24T16:59:00Z">
            <w:rPr>
              <w:rFonts w:ascii="Times New Roman" w:hAnsi="Times New Roman" w:cs="Times New Roman"/>
              <w:vertAlign w:val="superscript"/>
            </w:rPr>
          </w:rPrChange>
        </w:rPr>
        <w:t xml:space="preserve">soit 600 </w:t>
      </w:r>
      <w:proofErr w:type="spellStart"/>
      <w:r w:rsidR="00AF2F6F" w:rsidRPr="00890C44">
        <w:rPr>
          <w:rFonts w:ascii="Times New Roman" w:hAnsi="Times New Roman" w:cs="Times New Roman"/>
          <w:i/>
          <w:rPrChange w:id="6130" w:author="Leuveld, Koen" w:date="2013-10-24T16:59:00Z">
            <w:rPr>
              <w:rFonts w:ascii="Times New Roman" w:hAnsi="Times New Roman" w:cs="Times New Roman"/>
              <w:vertAlign w:val="superscript"/>
            </w:rPr>
          </w:rPrChange>
        </w:rPr>
        <w:t>fCFA</w:t>
      </w:r>
      <w:proofErr w:type="spellEnd"/>
      <w:r w:rsidR="00AF2F6F" w:rsidRPr="00890C44">
        <w:rPr>
          <w:rFonts w:ascii="Times New Roman" w:hAnsi="Times New Roman" w:cs="Times New Roman"/>
          <w:i/>
          <w:rPrChange w:id="6131" w:author="Leuveld, Koen" w:date="2013-10-24T16:59:00Z">
            <w:rPr>
              <w:rFonts w:ascii="Times New Roman" w:hAnsi="Times New Roman" w:cs="Times New Roman"/>
              <w:vertAlign w:val="superscript"/>
            </w:rPr>
          </w:rPrChange>
        </w:rPr>
        <w:t>.</w:t>
      </w:r>
      <w:ins w:id="6132" w:author="Leuveld, Koen" w:date="2013-10-24T16:59:00Z">
        <w:r>
          <w:rPr>
            <w:rFonts w:ascii="Times New Roman" w:hAnsi="Times New Roman" w:cs="Times New Roman"/>
            <w:i/>
          </w:rPr>
          <w:t> »</w:t>
        </w:r>
      </w:ins>
    </w:p>
    <w:p w:rsidR="002A57BD" w:rsidRPr="00442E10" w:rsidRDefault="00890C44"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
        <w:t>DEMANDEZ A L’ENQUETE S’IL A COMPRIS LE PRINCIPE DU GAIN</w:t>
      </w:r>
      <w:r w:rsidR="00AF2F6F" w:rsidRPr="00AF2F6F">
        <w:rPr>
          <w:rFonts w:ascii="Times New Roman" w:hAnsi="Times New Roman" w:cs="Times New Roman"/>
          <w:rPrChange w:id="6133" w:author="PIERRE" w:date="2013-10-24T12:27:00Z">
            <w:rPr>
              <w:rFonts w:ascii="Times New Roman" w:hAnsi="Times New Roman" w:cs="Times New Roman"/>
              <w:vertAlign w:val="superscript"/>
            </w:rPr>
          </w:rPrChange>
        </w:rPr>
        <w:t xml:space="preserve">, NE CONTINUER QUE SI TOUT EST CLAIREMENT COMPRIS. </w:t>
      </w:r>
      <w:ins w:id="6134" w:author="Leuveld, Koen" w:date="2013-10-24T17:00:00Z">
        <w:r>
          <w:rPr>
            <w:rFonts w:ascii="Times New Roman" w:hAnsi="Times New Roman" w:cs="Times New Roman"/>
          </w:rPr>
          <w:t>SINON EXPLIQUEZ DAVANTAGE</w:t>
        </w:r>
      </w:ins>
    </w:p>
    <w:p w:rsidR="00890C44" w:rsidRDefault="00890C44" w:rsidP="00AF6156">
      <w:pPr>
        <w:pStyle w:val="ListParagraph"/>
        <w:numPr>
          <w:ilvl w:val="0"/>
          <w:numId w:val="9"/>
        </w:numPr>
        <w:jc w:val="both"/>
        <w:rPr>
          <w:ins w:id="6135" w:author="Leuveld, Koen" w:date="2013-10-24T17:01:00Z"/>
          <w:rFonts w:ascii="Times New Roman" w:hAnsi="Times New Roman" w:cs="Times New Roman"/>
          <w:i/>
        </w:rPr>
      </w:pPr>
      <w:ins w:id="6136" w:author="Leuveld, Koen" w:date="2013-10-24T17:00:00Z">
        <w:r>
          <w:rPr>
            <w:rFonts w:ascii="Times New Roman" w:hAnsi="Times New Roman" w:cs="Times New Roman"/>
            <w:i/>
          </w:rPr>
          <w:t>« </w:t>
        </w:r>
      </w:ins>
      <w:r w:rsidR="00AF2F6F" w:rsidRPr="00890C44">
        <w:rPr>
          <w:rFonts w:ascii="Times New Roman" w:hAnsi="Times New Roman" w:cs="Times New Roman"/>
          <w:i/>
          <w:rPrChange w:id="6137" w:author="Leuveld, Koen" w:date="2013-10-24T17:00:00Z">
            <w:rPr>
              <w:rFonts w:ascii="Times New Roman" w:hAnsi="Times New Roman" w:cs="Times New Roman"/>
              <w:vertAlign w:val="superscript"/>
            </w:rPr>
          </w:rPrChange>
        </w:rPr>
        <w:t>N’oubliez pas que vous n’êtes pas obligé d’envoyer quelque chose, et personne ne connaitra votre identité.</w:t>
      </w:r>
      <w:ins w:id="6138" w:author="Leuveld, Koen" w:date="2013-10-24T17:00:00Z">
        <w:r>
          <w:rPr>
            <w:rFonts w:ascii="Times New Roman" w:hAnsi="Times New Roman" w:cs="Times New Roman"/>
            <w:i/>
          </w:rPr>
          <w:t> »</w:t>
        </w:r>
      </w:ins>
    </w:p>
    <w:p w:rsidR="00890C44" w:rsidRDefault="00890C44" w:rsidP="00890C44">
      <w:pPr>
        <w:pStyle w:val="ListParagraph"/>
        <w:numPr>
          <w:ilvl w:val="0"/>
          <w:numId w:val="9"/>
        </w:numPr>
        <w:jc w:val="both"/>
        <w:rPr>
          <w:ins w:id="6139" w:author="Leuveld, Koen" w:date="2013-10-24T17:01:00Z"/>
          <w:rFonts w:ascii="Times New Roman" w:hAnsi="Times New Roman" w:cs="Times New Roman"/>
        </w:rPr>
      </w:pPr>
      <w:ins w:id="6140" w:author="Leuveld, Koen" w:date="2013-10-24T17:01:00Z">
        <w:r w:rsidRPr="00936514">
          <w:rPr>
            <w:rFonts w:ascii="Times New Roman" w:hAnsi="Times New Roman" w:cs="Times New Roman"/>
          </w:rPr>
          <w:t xml:space="preserve">Vérifiez si le </w:t>
        </w:r>
        <w:r>
          <w:rPr>
            <w:rFonts w:ascii="Times New Roman" w:hAnsi="Times New Roman" w:cs="Times New Roman"/>
          </w:rPr>
          <w:t>numéro du village est pair ou impair</w:t>
        </w:r>
        <w:r w:rsidRPr="00936514">
          <w:rPr>
            <w:rFonts w:ascii="Times New Roman" w:hAnsi="Times New Roman" w:cs="Times New Roman"/>
          </w:rPr>
          <w:t xml:space="preserve">. </w:t>
        </w:r>
      </w:ins>
    </w:p>
    <w:p w:rsidR="00890C44" w:rsidRDefault="00890C44" w:rsidP="00890C44">
      <w:pPr>
        <w:pStyle w:val="ListParagraph"/>
        <w:numPr>
          <w:ilvl w:val="0"/>
          <w:numId w:val="9"/>
        </w:numPr>
        <w:jc w:val="both"/>
        <w:rPr>
          <w:ins w:id="6141" w:author="Leuveld, Koen" w:date="2013-10-24T17:01:00Z"/>
          <w:rFonts w:ascii="Times New Roman" w:hAnsi="Times New Roman" w:cs="Times New Roman"/>
        </w:rPr>
      </w:pPr>
      <w:ins w:id="6142" w:author="Leuveld, Koen" w:date="2013-10-24T17:01:00Z">
        <w:r>
          <w:rPr>
            <w:rFonts w:ascii="Times New Roman" w:hAnsi="Times New Roman" w:cs="Times New Roman"/>
          </w:rPr>
          <w:t>Si le numéro est impair, expliquez :</w:t>
        </w:r>
      </w:ins>
    </w:p>
    <w:p w:rsidR="00890C44" w:rsidRPr="00936514" w:rsidRDefault="00890C44" w:rsidP="00890C44">
      <w:pPr>
        <w:pStyle w:val="ListParagraph"/>
        <w:numPr>
          <w:ilvl w:val="1"/>
          <w:numId w:val="9"/>
        </w:numPr>
        <w:jc w:val="both"/>
        <w:rPr>
          <w:ins w:id="6143" w:author="Leuveld, Koen" w:date="2013-10-24T17:01:00Z"/>
          <w:rFonts w:ascii="Times New Roman" w:hAnsi="Times New Roman" w:cs="Times New Roman"/>
        </w:rPr>
      </w:pPr>
      <w:ins w:id="6144" w:author="Leuveld, Koen" w:date="2013-10-24T17:01:00Z">
        <w:r w:rsidRPr="00A937B6">
          <w:rPr>
            <w:rFonts w:ascii="Times New Roman" w:hAnsi="Times New Roman" w:cs="Times New Roman"/>
            <w:i/>
            <w:lang w:val="fr-CM"/>
          </w:rPr>
          <w:t>« Vos décisions pendant tous les exercices resteront tout-à-fait anonymes. Mais nous ne pouvons pas garantir que les autres habitants du village ne connaissent pas votre gain. »</w:t>
        </w:r>
      </w:ins>
    </w:p>
    <w:p w:rsidR="00890C44" w:rsidRPr="00936514" w:rsidRDefault="00CC682D" w:rsidP="00890C44">
      <w:pPr>
        <w:pStyle w:val="ListParagraph"/>
        <w:numPr>
          <w:ilvl w:val="0"/>
          <w:numId w:val="9"/>
        </w:numPr>
        <w:jc w:val="both"/>
        <w:rPr>
          <w:ins w:id="6145" w:author="Leuveld, Koen" w:date="2013-10-24T17:01:00Z"/>
          <w:rFonts w:ascii="Times New Roman" w:hAnsi="Times New Roman" w:cs="Times New Roman"/>
        </w:rPr>
      </w:pPr>
      <w:ins w:id="6146" w:author="Leuveld, Koen" w:date="2013-10-24T17:01:00Z">
        <w:r>
          <w:rPr>
            <w:rFonts w:ascii="Times New Roman" w:hAnsi="Times New Roman" w:cs="Times New Roman"/>
            <w:lang w:val="fr-CM"/>
          </w:rPr>
          <w:t>Si le numéro est pair</w:t>
        </w:r>
        <w:r w:rsidR="00890C44">
          <w:rPr>
            <w:rFonts w:ascii="Times New Roman" w:hAnsi="Times New Roman" w:cs="Times New Roman"/>
            <w:lang w:val="fr-CM"/>
          </w:rPr>
          <w:t>, expliquez :</w:t>
        </w:r>
      </w:ins>
    </w:p>
    <w:p w:rsidR="00890C44" w:rsidRPr="00442E10" w:rsidRDefault="00890C44" w:rsidP="00890C44">
      <w:pPr>
        <w:pStyle w:val="ListParagraph"/>
        <w:numPr>
          <w:ilvl w:val="1"/>
          <w:numId w:val="9"/>
        </w:numPr>
        <w:jc w:val="both"/>
        <w:rPr>
          <w:ins w:id="6147" w:author="Leuveld, Koen" w:date="2013-10-24T17:01:00Z"/>
          <w:rFonts w:ascii="Times New Roman" w:hAnsi="Times New Roman" w:cs="Times New Roman"/>
        </w:rPr>
      </w:pPr>
      <w:ins w:id="6148" w:author="Leuveld, Koen" w:date="2013-10-24T17:01:00Z">
        <w:r w:rsidRPr="00A937B6">
          <w:rPr>
            <w:rFonts w:ascii="Times New Roman" w:hAnsi="Times New Roman" w:cs="Times New Roman"/>
            <w:i/>
            <w:lang w:val="fr-CM"/>
          </w:rPr>
          <w:t>« Vos décisions et votre gain pendant tous les exercices resteront un secret. »</w:t>
        </w:r>
      </w:ins>
    </w:p>
    <w:p w:rsidR="00890C44" w:rsidRDefault="00890C44" w:rsidP="00890C44">
      <w:pPr>
        <w:pStyle w:val="ListParagraph"/>
        <w:numPr>
          <w:ilvl w:val="0"/>
          <w:numId w:val="9"/>
        </w:numPr>
        <w:jc w:val="both"/>
        <w:rPr>
          <w:ins w:id="6149" w:author="Leuveld, Koen" w:date="2013-10-24T17:01:00Z"/>
          <w:rFonts w:ascii="Times New Roman" w:hAnsi="Times New Roman" w:cs="Times New Roman"/>
        </w:rPr>
      </w:pPr>
      <w:ins w:id="6150" w:author="Leuveld, Koen" w:date="2013-10-24T17:01:00Z">
        <w:r>
          <w:rPr>
            <w:rFonts w:ascii="Times New Roman" w:hAnsi="Times New Roman" w:cs="Times New Roman"/>
          </w:rPr>
          <w:t xml:space="preserve">VÉRIFIEZ QUE VOUS AVEZ SUIVI LA LISTE DE CONTROLE. </w:t>
        </w:r>
      </w:ins>
    </w:p>
    <w:p w:rsidR="002A57BD" w:rsidRPr="00890C44" w:rsidDel="00890C44" w:rsidRDefault="00AF2F6F">
      <w:pPr>
        <w:pStyle w:val="ListParagraph"/>
        <w:numPr>
          <w:ilvl w:val="0"/>
          <w:numId w:val="9"/>
        </w:numPr>
        <w:jc w:val="both"/>
        <w:rPr>
          <w:del w:id="6151" w:author="Leuveld, Koen" w:date="2013-10-24T17:01:00Z"/>
          <w:rFonts w:ascii="Times New Roman" w:hAnsi="Times New Roman" w:cs="Times New Roman"/>
          <w:i/>
          <w:rPrChange w:id="6152" w:author="Leuveld, Koen" w:date="2013-10-24T17:01:00Z">
            <w:rPr>
              <w:del w:id="6153" w:author="Leuveld, Koen" w:date="2013-10-24T17:01:00Z"/>
              <w:rFonts w:ascii="Times New Roman" w:hAnsi="Times New Roman" w:cs="Times New Roman"/>
            </w:rPr>
          </w:rPrChange>
        </w:rPr>
      </w:pPr>
      <w:del w:id="6154" w:author="Leuveld, Koen" w:date="2013-10-24T17:00:00Z">
        <w:r w:rsidRPr="00890C44" w:rsidDel="00890C44">
          <w:rPr>
            <w:rFonts w:ascii="Times New Roman" w:hAnsi="Times New Roman" w:cs="Times New Roman"/>
            <w:i/>
            <w:rPrChange w:id="6155" w:author="Leuveld, Koen" w:date="2013-10-24T17:01:00Z">
              <w:rPr>
                <w:rFonts w:ascii="Times New Roman" w:hAnsi="Times New Roman" w:cs="Times New Roman"/>
                <w:vertAlign w:val="superscript"/>
              </w:rPr>
            </w:rPrChange>
          </w:rPr>
          <w:delText xml:space="preserve"> </w:delText>
        </w:r>
      </w:del>
    </w:p>
    <w:p w:rsidR="002A57BD" w:rsidRPr="00890C44" w:rsidRDefault="00890C44">
      <w:pPr>
        <w:pStyle w:val="ListParagraph"/>
        <w:numPr>
          <w:ilvl w:val="0"/>
          <w:numId w:val="9"/>
        </w:numPr>
        <w:jc w:val="both"/>
        <w:rPr>
          <w:rFonts w:ascii="Times New Roman" w:hAnsi="Times New Roman" w:cs="Times New Roman"/>
          <w:i/>
          <w:rPrChange w:id="6156" w:author="Leuveld, Koen" w:date="2013-10-24T17:01:00Z">
            <w:rPr>
              <w:rFonts w:ascii="Times New Roman" w:hAnsi="Times New Roman" w:cs="Times New Roman"/>
            </w:rPr>
          </w:rPrChange>
        </w:rPr>
      </w:pPr>
      <w:ins w:id="6157" w:author="Leuveld, Koen" w:date="2013-10-24T17:01:00Z">
        <w:r w:rsidRPr="00890C44">
          <w:rPr>
            <w:rFonts w:ascii="Times New Roman" w:hAnsi="Times New Roman" w:cs="Times New Roman"/>
            <w:i/>
            <w:rPrChange w:id="6158" w:author="Leuveld, Koen" w:date="2013-10-24T17:01:00Z">
              <w:rPr>
                <w:rFonts w:ascii="Times New Roman" w:hAnsi="Times New Roman" w:cs="Times New Roman"/>
              </w:rPr>
            </w:rPrChange>
          </w:rPr>
          <w:t>« </w:t>
        </w:r>
      </w:ins>
      <w:r w:rsidR="00AF2F6F" w:rsidRPr="00890C44">
        <w:rPr>
          <w:rFonts w:ascii="Times New Roman" w:hAnsi="Times New Roman" w:cs="Times New Roman"/>
          <w:i/>
          <w:rPrChange w:id="6159" w:author="Leuveld, Koen" w:date="2013-10-24T17:01:00Z">
            <w:rPr>
              <w:rFonts w:ascii="Times New Roman" w:hAnsi="Times New Roman" w:cs="Times New Roman"/>
              <w:vertAlign w:val="superscript"/>
            </w:rPr>
          </w:rPrChange>
        </w:rPr>
        <w:t xml:space="preserve">Alors, si vous avez 3 </w:t>
      </w:r>
      <w:del w:id="6160" w:author="Leuveld, Koen" w:date="2013-10-24T16:26:00Z">
        <w:r w:rsidR="00AF2F6F" w:rsidRPr="00890C44" w:rsidDel="00D66175">
          <w:rPr>
            <w:rFonts w:ascii="Times New Roman" w:hAnsi="Times New Roman" w:cs="Times New Roman"/>
            <w:i/>
            <w:rPrChange w:id="6161" w:author="Leuveld, Koen" w:date="2013-10-24T17:01:00Z">
              <w:rPr>
                <w:rFonts w:ascii="Times New Roman" w:hAnsi="Times New Roman" w:cs="Times New Roman"/>
                <w:vertAlign w:val="superscript"/>
              </w:rPr>
            </w:rPrChange>
          </w:rPr>
          <w:delText>coupon</w:delText>
        </w:r>
      </w:del>
      <w:ins w:id="6162" w:author="Leuveld, Koen" w:date="2013-10-24T16:26:00Z">
        <w:r w:rsidR="00D66175" w:rsidRPr="00890C44">
          <w:rPr>
            <w:rFonts w:ascii="Times New Roman" w:hAnsi="Times New Roman" w:cs="Times New Roman"/>
            <w:i/>
            <w:rPrChange w:id="6163" w:author="Leuveld, Koen" w:date="2013-10-24T17:01:00Z">
              <w:rPr>
                <w:rFonts w:ascii="Times New Roman" w:hAnsi="Times New Roman" w:cs="Times New Roman"/>
              </w:rPr>
            </w:rPrChange>
          </w:rPr>
          <w:t>pièce</w:t>
        </w:r>
      </w:ins>
      <w:r w:rsidR="00AF2F6F" w:rsidRPr="00890C44">
        <w:rPr>
          <w:rFonts w:ascii="Times New Roman" w:hAnsi="Times New Roman" w:cs="Times New Roman"/>
          <w:i/>
          <w:rPrChange w:id="6164" w:author="Leuveld, Koen" w:date="2013-10-24T17:01:00Z">
            <w:rPr>
              <w:rFonts w:ascii="Times New Roman" w:hAnsi="Times New Roman" w:cs="Times New Roman"/>
              <w:vertAlign w:val="superscript"/>
            </w:rPr>
          </w:rPrChange>
        </w:rPr>
        <w:t xml:space="preserve">s (300 </w:t>
      </w:r>
      <w:proofErr w:type="spellStart"/>
      <w:r w:rsidR="00AF2F6F" w:rsidRPr="00890C44">
        <w:rPr>
          <w:rFonts w:ascii="Times New Roman" w:hAnsi="Times New Roman" w:cs="Times New Roman"/>
          <w:i/>
          <w:rPrChange w:id="6165" w:author="Leuveld, Koen" w:date="2013-10-24T17:01:00Z">
            <w:rPr>
              <w:rFonts w:ascii="Times New Roman" w:hAnsi="Times New Roman" w:cs="Times New Roman"/>
              <w:vertAlign w:val="superscript"/>
            </w:rPr>
          </w:rPrChange>
        </w:rPr>
        <w:t>fCFA</w:t>
      </w:r>
      <w:proofErr w:type="spellEnd"/>
      <w:r w:rsidR="00AF2F6F" w:rsidRPr="00890C44">
        <w:rPr>
          <w:rFonts w:ascii="Times New Roman" w:hAnsi="Times New Roman" w:cs="Times New Roman"/>
          <w:i/>
          <w:rPrChange w:id="6166" w:author="Leuveld, Koen" w:date="2013-10-24T17:01:00Z">
            <w:rPr>
              <w:rFonts w:ascii="Times New Roman" w:hAnsi="Times New Roman" w:cs="Times New Roman"/>
              <w:vertAlign w:val="superscript"/>
            </w:rPr>
          </w:rPrChange>
        </w:rPr>
        <w:t xml:space="preserve">), et l’autre personne a 9 </w:t>
      </w:r>
      <w:del w:id="6167" w:author="Leuveld, Koen" w:date="2013-10-24T16:26:00Z">
        <w:r w:rsidR="00AF2F6F" w:rsidRPr="00890C44" w:rsidDel="00D66175">
          <w:rPr>
            <w:rFonts w:ascii="Times New Roman" w:hAnsi="Times New Roman" w:cs="Times New Roman"/>
            <w:i/>
            <w:rPrChange w:id="6168" w:author="Leuveld, Koen" w:date="2013-10-24T17:01:00Z">
              <w:rPr>
                <w:rFonts w:ascii="Times New Roman" w:hAnsi="Times New Roman" w:cs="Times New Roman"/>
                <w:vertAlign w:val="superscript"/>
              </w:rPr>
            </w:rPrChange>
          </w:rPr>
          <w:delText>coupon</w:delText>
        </w:r>
      </w:del>
      <w:ins w:id="6169" w:author="Leuveld, Koen" w:date="2013-10-24T16:26:00Z">
        <w:r w:rsidR="00D66175" w:rsidRPr="00890C44">
          <w:rPr>
            <w:rFonts w:ascii="Times New Roman" w:hAnsi="Times New Roman" w:cs="Times New Roman"/>
            <w:i/>
            <w:rPrChange w:id="6170" w:author="Leuveld, Koen" w:date="2013-10-24T17:01:00Z">
              <w:rPr>
                <w:rFonts w:ascii="Times New Roman" w:hAnsi="Times New Roman" w:cs="Times New Roman"/>
              </w:rPr>
            </w:rPrChange>
          </w:rPr>
          <w:t>pièce</w:t>
        </w:r>
      </w:ins>
      <w:r w:rsidR="00AF2F6F" w:rsidRPr="00890C44">
        <w:rPr>
          <w:rFonts w:ascii="Times New Roman" w:hAnsi="Times New Roman" w:cs="Times New Roman"/>
          <w:i/>
          <w:rPrChange w:id="6171" w:author="Leuveld, Koen" w:date="2013-10-24T17:01:00Z">
            <w:rPr>
              <w:rFonts w:ascii="Times New Roman" w:hAnsi="Times New Roman" w:cs="Times New Roman"/>
              <w:vertAlign w:val="superscript"/>
            </w:rPr>
          </w:rPrChange>
        </w:rPr>
        <w:t xml:space="preserve">s (900 </w:t>
      </w:r>
      <w:proofErr w:type="spellStart"/>
      <w:r w:rsidR="00AF2F6F" w:rsidRPr="00890C44">
        <w:rPr>
          <w:rFonts w:ascii="Times New Roman" w:hAnsi="Times New Roman" w:cs="Times New Roman"/>
          <w:i/>
          <w:rPrChange w:id="6172" w:author="Leuveld, Koen" w:date="2013-10-24T17:01:00Z">
            <w:rPr>
              <w:rFonts w:ascii="Times New Roman" w:hAnsi="Times New Roman" w:cs="Times New Roman"/>
              <w:vertAlign w:val="superscript"/>
            </w:rPr>
          </w:rPrChange>
        </w:rPr>
        <w:t>fCFA</w:t>
      </w:r>
      <w:proofErr w:type="spellEnd"/>
      <w:r w:rsidR="00AF2F6F" w:rsidRPr="00890C44">
        <w:rPr>
          <w:rFonts w:ascii="Times New Roman" w:hAnsi="Times New Roman" w:cs="Times New Roman"/>
          <w:i/>
          <w:rPrChange w:id="6173" w:author="Leuveld, Koen" w:date="2013-10-24T17:01:00Z">
            <w:rPr>
              <w:rFonts w:ascii="Times New Roman" w:hAnsi="Times New Roman" w:cs="Times New Roman"/>
              <w:vertAlign w:val="superscript"/>
            </w:rPr>
          </w:rPrChange>
        </w:rPr>
        <w:t xml:space="preserve">) enverrez-vous des </w:t>
      </w:r>
      <w:del w:id="6174" w:author="Leuveld, Koen" w:date="2013-10-24T16:26:00Z">
        <w:r w:rsidR="00AF2F6F" w:rsidRPr="00890C44" w:rsidDel="00D66175">
          <w:rPr>
            <w:rFonts w:ascii="Times New Roman" w:hAnsi="Times New Roman" w:cs="Times New Roman"/>
            <w:i/>
            <w:rPrChange w:id="6175" w:author="Leuveld, Koen" w:date="2013-10-24T17:01:00Z">
              <w:rPr>
                <w:rFonts w:ascii="Times New Roman" w:hAnsi="Times New Roman" w:cs="Times New Roman"/>
                <w:vertAlign w:val="superscript"/>
              </w:rPr>
            </w:rPrChange>
          </w:rPr>
          <w:delText>coupon</w:delText>
        </w:r>
      </w:del>
      <w:ins w:id="6176" w:author="Leuveld, Koen" w:date="2013-10-24T16:26:00Z">
        <w:r w:rsidR="00D66175" w:rsidRPr="00890C44">
          <w:rPr>
            <w:rFonts w:ascii="Times New Roman" w:hAnsi="Times New Roman" w:cs="Times New Roman"/>
            <w:i/>
            <w:rPrChange w:id="6177" w:author="Leuveld, Koen" w:date="2013-10-24T17:01:00Z">
              <w:rPr>
                <w:rFonts w:ascii="Times New Roman" w:hAnsi="Times New Roman" w:cs="Times New Roman"/>
              </w:rPr>
            </w:rPrChange>
          </w:rPr>
          <w:t>pièce</w:t>
        </w:r>
      </w:ins>
      <w:r w:rsidR="00AF2F6F" w:rsidRPr="00890C44">
        <w:rPr>
          <w:rFonts w:ascii="Times New Roman" w:hAnsi="Times New Roman" w:cs="Times New Roman"/>
          <w:i/>
          <w:rPrChange w:id="6178" w:author="Leuveld, Koen" w:date="2013-10-24T17:01:00Z">
            <w:rPr>
              <w:rFonts w:ascii="Times New Roman" w:hAnsi="Times New Roman" w:cs="Times New Roman"/>
              <w:vertAlign w:val="superscript"/>
            </w:rPr>
          </w:rPrChange>
        </w:rPr>
        <w:t>s à cette personne ?</w:t>
      </w:r>
      <w:ins w:id="6179" w:author="Leuveld, Koen" w:date="2013-10-24T17:01:00Z">
        <w:r w:rsidRPr="00890C44">
          <w:rPr>
            <w:rFonts w:ascii="Times New Roman" w:hAnsi="Times New Roman" w:cs="Times New Roman"/>
            <w:i/>
            <w:rPrChange w:id="6180" w:author="Leuveld, Koen" w:date="2013-10-24T17:01:00Z">
              <w:rPr>
                <w:rFonts w:ascii="Times New Roman" w:hAnsi="Times New Roman" w:cs="Times New Roman"/>
              </w:rPr>
            </w:rPrChange>
          </w:rPr>
          <w:t> »</w:t>
        </w:r>
      </w:ins>
      <w:del w:id="6181" w:author="Leuveld, Koen" w:date="2013-10-24T17:01:00Z">
        <w:r w:rsidR="00AF2F6F" w:rsidRPr="00890C44" w:rsidDel="00890C44">
          <w:rPr>
            <w:rFonts w:ascii="Times New Roman" w:hAnsi="Times New Roman" w:cs="Times New Roman"/>
            <w:i/>
            <w:rPrChange w:id="6182" w:author="Leuveld, Koen" w:date="2013-10-24T17:01:00Z">
              <w:rPr>
                <w:rFonts w:ascii="Times New Roman" w:hAnsi="Times New Roman" w:cs="Times New Roman"/>
                <w:vertAlign w:val="superscript"/>
              </w:rPr>
            </w:rPrChange>
          </w:rPr>
          <w:delText xml:space="preserve"> </w:delText>
        </w:r>
      </w:del>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6183" w:author="PIERRE" w:date="2013-10-24T12:27:00Z">
            <w:rPr>
              <w:rFonts w:ascii="Times New Roman" w:hAnsi="Times New Roman" w:cs="Times New Roman"/>
              <w:vertAlign w:val="superscript"/>
            </w:rPr>
          </w:rPrChange>
        </w:rPr>
        <w:lastRenderedPageBreak/>
        <w:t xml:space="preserve">SI LE </w:t>
      </w:r>
      <w:del w:id="6184" w:author="PIERRE" w:date="2013-10-23T16:37:00Z">
        <w:r w:rsidRPr="00AF2F6F">
          <w:rPr>
            <w:rFonts w:ascii="Times New Roman" w:hAnsi="Times New Roman" w:cs="Times New Roman"/>
            <w:rPrChange w:id="6185" w:author="PIERRE" w:date="2013-10-24T12:27:00Z">
              <w:rPr>
                <w:rFonts w:ascii="Times New Roman" w:hAnsi="Times New Roman" w:cs="Times New Roman"/>
                <w:vertAlign w:val="superscript"/>
              </w:rPr>
            </w:rPrChange>
          </w:rPr>
          <w:delText>REPONDANT</w:delText>
        </w:r>
      </w:del>
      <w:ins w:id="6186" w:author="PIERRE" w:date="2013-10-23T16:37:00Z">
        <w:r w:rsidRPr="00AF2F6F">
          <w:rPr>
            <w:rFonts w:ascii="Times New Roman" w:hAnsi="Times New Roman" w:cs="Times New Roman"/>
            <w:rPrChange w:id="6187"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6188" w:author="PIERRE" w:date="2013-10-24T12:27:00Z">
            <w:rPr>
              <w:rFonts w:ascii="Times New Roman" w:hAnsi="Times New Roman" w:cs="Times New Roman"/>
              <w:vertAlign w:val="superscript"/>
            </w:rPr>
          </w:rPrChange>
        </w:rPr>
        <w:t xml:space="preserve"> DIT NON, INSCRIRE </w:t>
      </w:r>
      <w:ins w:id="6189" w:author="PIERRE" w:date="2013-10-23T18:22:00Z">
        <w:r w:rsidRPr="00AF2F6F">
          <w:rPr>
            <w:rFonts w:ascii="Times New Roman" w:hAnsi="Times New Roman" w:cs="Times New Roman"/>
            <w:rPrChange w:id="6190" w:author="PIERRE" w:date="2013-10-24T12:27:00Z">
              <w:rPr>
                <w:rFonts w:ascii="Times New Roman" w:hAnsi="Times New Roman" w:cs="Times New Roman"/>
                <w:vertAlign w:val="superscript"/>
              </w:rPr>
            </w:rPrChange>
          </w:rPr>
          <w:t xml:space="preserve">0 DANS LE BAC </w:t>
        </w:r>
      </w:ins>
      <w:ins w:id="6191" w:author="PIERRE" w:date="2013-10-23T18:24:00Z">
        <w:r w:rsidRPr="00AF2F6F">
          <w:rPr>
            <w:rFonts w:ascii="Times New Roman" w:hAnsi="Times New Roman" w:cs="Times New Roman"/>
            <w:rPrChange w:id="6192" w:author="PIERRE" w:date="2013-10-24T12:27:00Z">
              <w:rPr>
                <w:rFonts w:ascii="Times New Roman" w:hAnsi="Times New Roman" w:cs="Times New Roman"/>
                <w:vertAlign w:val="superscript"/>
              </w:rPr>
            </w:rPrChange>
          </w:rPr>
          <w:t>[</w:t>
        </w:r>
      </w:ins>
      <w:ins w:id="6193" w:author="PIERRE" w:date="2013-10-23T18:22:00Z">
        <w:r w:rsidRPr="00AF2F6F">
          <w:rPr>
            <w:rFonts w:ascii="Times New Roman" w:hAnsi="Times New Roman" w:cs="Times New Roman"/>
            <w:rPrChange w:id="6194" w:author="PIERRE" w:date="2013-10-24T12:27:00Z">
              <w:rPr>
                <w:rFonts w:ascii="Times New Roman" w:hAnsi="Times New Roman" w:cs="Times New Roman"/>
                <w:vertAlign w:val="superscript"/>
              </w:rPr>
            </w:rPrChange>
          </w:rPr>
          <w:t>AA</w:t>
        </w:r>
        <w:del w:id="6195" w:author="Leuveld, Koen" w:date="2013-10-24T21:00:00Z">
          <w:r w:rsidRPr="00AF2F6F" w:rsidDel="00821BEE">
            <w:rPr>
              <w:rFonts w:ascii="Times New Roman" w:hAnsi="Times New Roman" w:cs="Times New Roman"/>
              <w:rPrChange w:id="6196" w:author="PIERRE" w:date="2013-10-24T12:27:00Z">
                <w:rPr>
                  <w:rFonts w:ascii="Times New Roman" w:hAnsi="Times New Roman" w:cs="Times New Roman"/>
                  <w:vertAlign w:val="superscript"/>
                </w:rPr>
              </w:rPrChange>
            </w:rPr>
            <w:delText>0</w:delText>
          </w:r>
        </w:del>
      </w:ins>
      <w:ins w:id="6197" w:author="PIERRE" w:date="2013-10-23T18:23:00Z">
        <w:r w:rsidRPr="00AF2F6F">
          <w:rPr>
            <w:rFonts w:ascii="Times New Roman" w:hAnsi="Times New Roman" w:cs="Times New Roman"/>
            <w:rPrChange w:id="6198" w:author="PIERRE" w:date="2013-10-24T12:27:00Z">
              <w:rPr>
                <w:rFonts w:ascii="Times New Roman" w:hAnsi="Times New Roman" w:cs="Times New Roman"/>
                <w:vertAlign w:val="superscript"/>
              </w:rPr>
            </w:rPrChange>
          </w:rPr>
          <w:t>1</w:t>
        </w:r>
      </w:ins>
      <w:ins w:id="6199" w:author="PIERRE" w:date="2013-10-23T18:24:00Z">
        <w:r w:rsidRPr="00AF2F6F">
          <w:rPr>
            <w:rFonts w:ascii="Times New Roman" w:hAnsi="Times New Roman" w:cs="Times New Roman"/>
            <w:rPrChange w:id="6200" w:author="PIERRE" w:date="2013-10-24T12:27:00Z">
              <w:rPr>
                <w:rFonts w:ascii="Times New Roman" w:hAnsi="Times New Roman" w:cs="Times New Roman"/>
                <w:vertAlign w:val="superscript"/>
              </w:rPr>
            </w:rPrChange>
          </w:rPr>
          <w:t>]</w:t>
        </w:r>
      </w:ins>
      <w:ins w:id="6201" w:author="PIERRE" w:date="2013-10-23T18:23:00Z">
        <w:r w:rsidRPr="00AF2F6F">
          <w:rPr>
            <w:rFonts w:ascii="Times New Roman" w:hAnsi="Times New Roman" w:cs="Times New Roman"/>
            <w:rPrChange w:id="6202" w:author="PIERRE" w:date="2013-10-24T12:27:00Z">
              <w:rPr>
                <w:rFonts w:ascii="Times New Roman" w:hAnsi="Times New Roman" w:cs="Times New Roman"/>
                <w:vertAlign w:val="superscript"/>
              </w:rPr>
            </w:rPrChange>
          </w:rPr>
          <w:t xml:space="preserve">, PUIS INSCRIRE 3 DANS </w:t>
        </w:r>
      </w:ins>
      <w:ins w:id="6203" w:author="PIERRE" w:date="2013-10-23T18:24:00Z">
        <w:r w:rsidRPr="00AF2F6F">
          <w:rPr>
            <w:rFonts w:ascii="Times New Roman" w:hAnsi="Times New Roman" w:cs="Times New Roman"/>
            <w:rPrChange w:id="6204" w:author="PIERRE" w:date="2013-10-24T12:27:00Z">
              <w:rPr>
                <w:rFonts w:ascii="Times New Roman" w:hAnsi="Times New Roman" w:cs="Times New Roman"/>
                <w:vertAlign w:val="superscript"/>
              </w:rPr>
            </w:rPrChange>
          </w:rPr>
          <w:t>[</w:t>
        </w:r>
      </w:ins>
      <w:ins w:id="6205" w:author="PIERRE" w:date="2013-10-23T18:23:00Z">
        <w:r w:rsidRPr="00AF2F6F">
          <w:rPr>
            <w:rFonts w:ascii="Times New Roman" w:hAnsi="Times New Roman" w:cs="Times New Roman"/>
            <w:rPrChange w:id="6206" w:author="PIERRE" w:date="2013-10-24T12:27:00Z">
              <w:rPr>
                <w:rFonts w:ascii="Times New Roman" w:hAnsi="Times New Roman" w:cs="Times New Roman"/>
                <w:vertAlign w:val="superscript"/>
              </w:rPr>
            </w:rPrChange>
          </w:rPr>
          <w:t>ASA</w:t>
        </w:r>
        <w:del w:id="6207" w:author="Leuveld, Koen" w:date="2013-10-24T21:00:00Z">
          <w:r w:rsidRPr="00AF2F6F" w:rsidDel="00821BEE">
            <w:rPr>
              <w:rFonts w:ascii="Times New Roman" w:hAnsi="Times New Roman" w:cs="Times New Roman"/>
              <w:rPrChange w:id="6208"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6209" w:author="PIERRE" w:date="2013-10-24T12:27:00Z">
              <w:rPr>
                <w:rFonts w:ascii="Times New Roman" w:hAnsi="Times New Roman" w:cs="Times New Roman"/>
                <w:vertAlign w:val="superscript"/>
              </w:rPr>
            </w:rPrChange>
          </w:rPr>
          <w:t>1</w:t>
        </w:r>
      </w:ins>
      <w:ins w:id="6210" w:author="PIERRE" w:date="2013-10-23T18:24:00Z">
        <w:r w:rsidRPr="00AF2F6F">
          <w:rPr>
            <w:rFonts w:ascii="Times New Roman" w:hAnsi="Times New Roman" w:cs="Times New Roman"/>
            <w:rPrChange w:id="6211" w:author="PIERRE" w:date="2013-10-24T12:27:00Z">
              <w:rPr>
                <w:rFonts w:ascii="Times New Roman" w:hAnsi="Times New Roman" w:cs="Times New Roman"/>
                <w:vertAlign w:val="superscript"/>
              </w:rPr>
            </w:rPrChange>
          </w:rPr>
          <w:t>]</w:t>
        </w:r>
      </w:ins>
      <w:ins w:id="6212" w:author="PIERRE" w:date="2013-10-23T18:23:00Z">
        <w:r w:rsidRPr="00AF2F6F">
          <w:rPr>
            <w:rFonts w:ascii="Times New Roman" w:hAnsi="Times New Roman" w:cs="Times New Roman"/>
            <w:rPrChange w:id="6213" w:author="PIERRE" w:date="2013-10-24T12:27:00Z">
              <w:rPr>
                <w:rFonts w:ascii="Times New Roman" w:hAnsi="Times New Roman" w:cs="Times New Roman"/>
                <w:vertAlign w:val="superscript"/>
              </w:rPr>
            </w:rPrChange>
          </w:rPr>
          <w:t xml:space="preserve"> ET </w:t>
        </w:r>
      </w:ins>
      <w:ins w:id="6214" w:author="PIERRE" w:date="2013-10-23T18:21:00Z">
        <w:r w:rsidRPr="00AF2F6F">
          <w:rPr>
            <w:rFonts w:ascii="Times New Roman" w:hAnsi="Times New Roman" w:cs="Times New Roman"/>
            <w:rPrChange w:id="6215" w:author="PIERRE" w:date="2013-10-24T12:27:00Z">
              <w:rPr>
                <w:rFonts w:ascii="Times New Roman" w:hAnsi="Times New Roman" w:cs="Times New Roman"/>
                <w:vertAlign w:val="superscript"/>
              </w:rPr>
            </w:rPrChange>
          </w:rPr>
          <w:t>9</w:t>
        </w:r>
      </w:ins>
      <w:del w:id="6216" w:author="PIERRE" w:date="2013-10-23T18:21:00Z">
        <w:r w:rsidRPr="00AF2F6F">
          <w:rPr>
            <w:rFonts w:ascii="Times New Roman" w:hAnsi="Times New Roman" w:cs="Times New Roman"/>
            <w:rPrChange w:id="6217"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6218" w:author="PIERRE" w:date="2013-10-24T12:27:00Z">
            <w:rPr>
              <w:rFonts w:ascii="Times New Roman" w:hAnsi="Times New Roman" w:cs="Times New Roman"/>
              <w:vertAlign w:val="superscript"/>
            </w:rPr>
          </w:rPrChange>
        </w:rPr>
        <w:t xml:space="preserve"> DANS LE BAC [ARA</w:t>
      </w:r>
      <w:ins w:id="6219" w:author="PIERRE" w:date="2013-10-23T18:21:00Z">
        <w:del w:id="6220" w:author="Leuveld, Koen" w:date="2013-10-24T21:00:00Z">
          <w:r w:rsidRPr="00AF2F6F" w:rsidDel="00821BEE">
            <w:rPr>
              <w:rFonts w:ascii="Times New Roman" w:hAnsi="Times New Roman" w:cs="Times New Roman"/>
              <w:rPrChange w:id="6221" w:author="PIERRE" w:date="2013-10-24T12:27:00Z">
                <w:rPr>
                  <w:rFonts w:ascii="Times New Roman" w:hAnsi="Times New Roman" w:cs="Times New Roman"/>
                  <w:vertAlign w:val="superscript"/>
                </w:rPr>
              </w:rPrChange>
            </w:rPr>
            <w:delText>0</w:delText>
          </w:r>
        </w:del>
      </w:ins>
      <w:r w:rsidRPr="00AF2F6F">
        <w:rPr>
          <w:rFonts w:ascii="Times New Roman" w:hAnsi="Times New Roman" w:cs="Times New Roman"/>
          <w:rPrChange w:id="6222" w:author="PIERRE" w:date="2013-10-24T12:27:00Z">
            <w:rPr>
              <w:rFonts w:ascii="Times New Roman" w:hAnsi="Times New Roman" w:cs="Times New Roman"/>
              <w:vertAlign w:val="superscript"/>
            </w:rPr>
          </w:rPrChange>
        </w:rPr>
        <w:t>1].</w:t>
      </w:r>
    </w:p>
    <w:p w:rsidR="002A57BD" w:rsidRPr="00890C44" w:rsidRDefault="00AF2F6F" w:rsidP="00AF6156">
      <w:pPr>
        <w:pStyle w:val="ListParagraph"/>
        <w:numPr>
          <w:ilvl w:val="0"/>
          <w:numId w:val="9"/>
        </w:numPr>
        <w:jc w:val="both"/>
        <w:rPr>
          <w:rFonts w:ascii="Times New Roman" w:hAnsi="Times New Roman" w:cs="Times New Roman"/>
          <w:i/>
          <w:rPrChange w:id="6223" w:author="Leuveld, Koen" w:date="2013-10-24T17:01:00Z">
            <w:rPr>
              <w:rFonts w:ascii="Times New Roman" w:hAnsi="Times New Roman" w:cs="Times New Roman"/>
            </w:rPr>
          </w:rPrChange>
        </w:rPr>
      </w:pPr>
      <w:r w:rsidRPr="00AF2F6F">
        <w:rPr>
          <w:rFonts w:ascii="Times New Roman" w:hAnsi="Times New Roman" w:cs="Times New Roman"/>
          <w:rPrChange w:id="6224" w:author="PIERRE" w:date="2013-10-24T12:27:00Z">
            <w:rPr>
              <w:rFonts w:ascii="Times New Roman" w:hAnsi="Times New Roman" w:cs="Times New Roman"/>
              <w:vertAlign w:val="superscript"/>
            </w:rPr>
          </w:rPrChange>
        </w:rPr>
        <w:t xml:space="preserve">SI LE </w:t>
      </w:r>
      <w:del w:id="6225" w:author="PIERRE" w:date="2013-10-23T16:37:00Z">
        <w:r w:rsidRPr="00AF2F6F">
          <w:rPr>
            <w:rFonts w:ascii="Times New Roman" w:hAnsi="Times New Roman" w:cs="Times New Roman"/>
            <w:rPrChange w:id="6226" w:author="PIERRE" w:date="2013-10-24T12:27:00Z">
              <w:rPr>
                <w:rFonts w:ascii="Times New Roman" w:hAnsi="Times New Roman" w:cs="Times New Roman"/>
                <w:vertAlign w:val="superscript"/>
              </w:rPr>
            </w:rPrChange>
          </w:rPr>
          <w:delText>REPONDANT</w:delText>
        </w:r>
      </w:del>
      <w:ins w:id="6227" w:author="PIERRE" w:date="2013-10-23T16:37:00Z">
        <w:r w:rsidRPr="00AF2F6F">
          <w:rPr>
            <w:rFonts w:ascii="Times New Roman" w:hAnsi="Times New Roman" w:cs="Times New Roman"/>
            <w:rPrChange w:id="6228"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6229" w:author="PIERRE" w:date="2013-10-24T12:27:00Z">
            <w:rPr>
              <w:rFonts w:ascii="Times New Roman" w:hAnsi="Times New Roman" w:cs="Times New Roman"/>
              <w:vertAlign w:val="superscript"/>
            </w:rPr>
          </w:rPrChange>
        </w:rPr>
        <w:t xml:space="preserve"> DIT OUI, DEMANDEZ-LUI : </w:t>
      </w:r>
      <w:ins w:id="6230" w:author="Leuveld, Koen" w:date="2013-10-24T17:01:00Z">
        <w:r w:rsidR="00890C44" w:rsidRPr="00890C44">
          <w:rPr>
            <w:rFonts w:ascii="Times New Roman" w:hAnsi="Times New Roman" w:cs="Times New Roman"/>
            <w:i/>
            <w:rPrChange w:id="6231" w:author="Leuveld, Koen" w:date="2013-10-24T17:01:00Z">
              <w:rPr>
                <w:rFonts w:ascii="Times New Roman" w:hAnsi="Times New Roman" w:cs="Times New Roman"/>
              </w:rPr>
            </w:rPrChange>
          </w:rPr>
          <w:t>« </w:t>
        </w:r>
      </w:ins>
      <w:r w:rsidRPr="00890C44">
        <w:rPr>
          <w:rFonts w:ascii="Times New Roman" w:hAnsi="Times New Roman" w:cs="Times New Roman"/>
          <w:i/>
          <w:rPrChange w:id="6232" w:author="Leuveld, Koen" w:date="2013-10-24T17:01:00Z">
            <w:rPr>
              <w:rFonts w:ascii="Times New Roman" w:hAnsi="Times New Roman" w:cs="Times New Roman"/>
              <w:vertAlign w:val="superscript"/>
            </w:rPr>
          </w:rPrChange>
        </w:rPr>
        <w:t xml:space="preserve">combien de </w:t>
      </w:r>
      <w:del w:id="6233" w:author="Leuveld, Koen" w:date="2013-10-24T16:26:00Z">
        <w:r w:rsidRPr="00890C44" w:rsidDel="00D66175">
          <w:rPr>
            <w:rFonts w:ascii="Times New Roman" w:hAnsi="Times New Roman" w:cs="Times New Roman"/>
            <w:i/>
            <w:rPrChange w:id="6234" w:author="Leuveld, Koen" w:date="2013-10-24T17:01:00Z">
              <w:rPr>
                <w:rFonts w:ascii="Times New Roman" w:hAnsi="Times New Roman" w:cs="Times New Roman"/>
                <w:vertAlign w:val="superscript"/>
              </w:rPr>
            </w:rPrChange>
          </w:rPr>
          <w:delText>coupon</w:delText>
        </w:r>
      </w:del>
      <w:ins w:id="6235" w:author="Leuveld, Koen" w:date="2013-10-24T16:26:00Z">
        <w:r w:rsidR="00D66175" w:rsidRPr="00890C44">
          <w:rPr>
            <w:rFonts w:ascii="Times New Roman" w:hAnsi="Times New Roman" w:cs="Times New Roman"/>
            <w:i/>
            <w:rPrChange w:id="6236" w:author="Leuveld, Koen" w:date="2013-10-24T17:01:00Z">
              <w:rPr>
                <w:rFonts w:ascii="Times New Roman" w:hAnsi="Times New Roman" w:cs="Times New Roman"/>
              </w:rPr>
            </w:rPrChange>
          </w:rPr>
          <w:t>pièce</w:t>
        </w:r>
      </w:ins>
      <w:r w:rsidRPr="00890C44">
        <w:rPr>
          <w:rFonts w:ascii="Times New Roman" w:hAnsi="Times New Roman" w:cs="Times New Roman"/>
          <w:i/>
          <w:rPrChange w:id="6237" w:author="Leuveld, Koen" w:date="2013-10-24T17:01:00Z">
            <w:rPr>
              <w:rFonts w:ascii="Times New Roman" w:hAnsi="Times New Roman" w:cs="Times New Roman"/>
              <w:vertAlign w:val="superscript"/>
            </w:rPr>
          </w:rPrChange>
        </w:rPr>
        <w:t>s voulez-vous envoyer ?</w:t>
      </w:r>
      <w:ins w:id="6238" w:author="Leuveld, Koen" w:date="2013-10-24T17:01:00Z">
        <w:r w:rsidR="00890C44" w:rsidRPr="00890C44">
          <w:rPr>
            <w:rFonts w:ascii="Times New Roman" w:hAnsi="Times New Roman" w:cs="Times New Roman"/>
            <w:i/>
            <w:rPrChange w:id="6239" w:author="Leuveld, Koen" w:date="2013-10-24T17:01:00Z">
              <w:rPr>
                <w:rFonts w:ascii="Times New Roman" w:hAnsi="Times New Roman" w:cs="Times New Roman"/>
              </w:rPr>
            </w:rPrChange>
          </w:rPr>
          <w:t> »</w:t>
        </w:r>
      </w:ins>
    </w:p>
    <w:p w:rsidR="002A57BD" w:rsidRPr="00442E10" w:rsidRDefault="00AF2F6F" w:rsidP="00AF6156">
      <w:pPr>
        <w:pStyle w:val="ListParagraph"/>
        <w:numPr>
          <w:ilvl w:val="0"/>
          <w:numId w:val="9"/>
        </w:numPr>
        <w:jc w:val="both"/>
        <w:rPr>
          <w:rFonts w:ascii="Times New Roman" w:hAnsi="Times New Roman" w:cs="Times New Roman"/>
        </w:rPr>
      </w:pPr>
      <w:del w:id="6240" w:author="PIERRE" w:date="2013-10-23T18:38:00Z">
        <w:r w:rsidRPr="00AF2F6F">
          <w:rPr>
            <w:rFonts w:ascii="Times New Roman" w:hAnsi="Times New Roman" w:cs="Times New Roman"/>
            <w:rPrChange w:id="6241" w:author="PIERRE" w:date="2013-10-24T12:27:00Z">
              <w:rPr>
                <w:rFonts w:ascii="Times New Roman" w:hAnsi="Times New Roman" w:cs="Times New Roman"/>
                <w:vertAlign w:val="superscript"/>
              </w:rPr>
            </w:rPrChange>
          </w:rPr>
          <w:delText xml:space="preserve">INSCRIRE LA </w:delText>
        </w:r>
      </w:del>
      <w:del w:id="6242" w:author="PIERRE" w:date="2013-10-23T16:41:00Z">
        <w:r w:rsidRPr="00AF2F6F">
          <w:rPr>
            <w:rFonts w:ascii="Times New Roman" w:hAnsi="Times New Roman" w:cs="Times New Roman"/>
            <w:rPrChange w:id="6243" w:author="PIERRE" w:date="2013-10-24T12:27:00Z">
              <w:rPr>
                <w:rFonts w:ascii="Times New Roman" w:hAnsi="Times New Roman" w:cs="Times New Roman"/>
                <w:vertAlign w:val="superscript"/>
              </w:rPr>
            </w:rPrChange>
          </w:rPr>
          <w:delText>REPONSE</w:delText>
        </w:r>
      </w:del>
      <w:del w:id="6244" w:author="PIERRE" w:date="2013-10-23T18:38:00Z">
        <w:r w:rsidRPr="00AF2F6F">
          <w:rPr>
            <w:rFonts w:ascii="Times New Roman" w:hAnsi="Times New Roman" w:cs="Times New Roman"/>
            <w:rPrChange w:id="6245" w:author="PIERRE" w:date="2013-10-24T12:27:00Z">
              <w:rPr>
                <w:rFonts w:ascii="Times New Roman" w:hAnsi="Times New Roman" w:cs="Times New Roman"/>
                <w:vertAlign w:val="superscript"/>
              </w:rPr>
            </w:rPrChange>
          </w:rPr>
          <w:delText xml:space="preserve"> DANS LE BAC </w:delText>
        </w:r>
      </w:del>
      <w:ins w:id="6246" w:author="PIERRE" w:date="2013-10-23T18:37:00Z">
        <w:r w:rsidRPr="00AF2F6F">
          <w:rPr>
            <w:rFonts w:ascii="Times New Roman" w:hAnsi="Times New Roman" w:cs="Times New Roman"/>
            <w:rPrChange w:id="6247" w:author="PIERRE" w:date="2013-10-24T12:27:00Z">
              <w:rPr>
                <w:rFonts w:ascii="Times New Roman" w:hAnsi="Times New Roman" w:cs="Times New Roman"/>
                <w:vertAlign w:val="superscript"/>
              </w:rPr>
            </w:rPrChange>
          </w:rPr>
          <w:t>COCHER LE NOMB</w:t>
        </w:r>
      </w:ins>
      <w:ins w:id="6248" w:author="PIERRE" w:date="2013-10-23T18:38:00Z">
        <w:r w:rsidRPr="00AF2F6F">
          <w:rPr>
            <w:rFonts w:ascii="Times New Roman" w:hAnsi="Times New Roman" w:cs="Times New Roman"/>
            <w:rPrChange w:id="6249" w:author="PIERRE" w:date="2013-10-24T12:27:00Z">
              <w:rPr>
                <w:rFonts w:ascii="Times New Roman" w:hAnsi="Times New Roman" w:cs="Times New Roman"/>
                <w:vertAlign w:val="superscript"/>
              </w:rPr>
            </w:rPrChange>
          </w:rPr>
          <w:t xml:space="preserve">RE DE </w:t>
        </w:r>
        <w:del w:id="6250" w:author="Leuveld, Koen" w:date="2013-10-24T16:26:00Z">
          <w:r w:rsidRPr="00AF2F6F" w:rsidDel="00D66175">
            <w:rPr>
              <w:rFonts w:ascii="Times New Roman" w:hAnsi="Times New Roman" w:cs="Times New Roman"/>
              <w:rPrChange w:id="6251" w:author="PIERRE" w:date="2013-10-24T12:27:00Z">
                <w:rPr>
                  <w:rFonts w:ascii="Times New Roman" w:hAnsi="Times New Roman" w:cs="Times New Roman"/>
                  <w:vertAlign w:val="superscript"/>
                </w:rPr>
              </w:rPrChange>
            </w:rPr>
            <w:delText>COUPON</w:delText>
          </w:r>
        </w:del>
      </w:ins>
      <w:ins w:id="6252" w:author="Leuveld, Koen" w:date="2013-10-24T16:26:00Z">
        <w:r w:rsidR="00D66175">
          <w:rPr>
            <w:rFonts w:ascii="Times New Roman" w:hAnsi="Times New Roman" w:cs="Times New Roman"/>
          </w:rPr>
          <w:t>PIÈCE</w:t>
        </w:r>
      </w:ins>
      <w:ins w:id="6253" w:author="PIERRE" w:date="2013-10-23T18:38:00Z">
        <w:r w:rsidRPr="00AF2F6F">
          <w:rPr>
            <w:rFonts w:ascii="Times New Roman" w:hAnsi="Times New Roman" w:cs="Times New Roman"/>
            <w:rPrChange w:id="6254" w:author="PIERRE" w:date="2013-10-24T12:27:00Z">
              <w:rPr>
                <w:rFonts w:ascii="Times New Roman" w:hAnsi="Times New Roman" w:cs="Times New Roman"/>
                <w:vertAlign w:val="superscript"/>
              </w:rPr>
            </w:rPrChange>
          </w:rPr>
          <w:t xml:space="preserve">S ENVOYÉ PUIS </w:t>
        </w:r>
      </w:ins>
      <w:ins w:id="6255" w:author="PIERRE" w:date="2013-10-23T18:39:00Z">
        <w:r w:rsidRPr="00AF2F6F">
          <w:rPr>
            <w:rFonts w:ascii="Times New Roman" w:hAnsi="Times New Roman" w:cs="Times New Roman"/>
            <w:rPrChange w:id="6256" w:author="PIERRE" w:date="2013-10-24T12:27:00Z">
              <w:rPr>
                <w:rFonts w:ascii="Times New Roman" w:hAnsi="Times New Roman" w:cs="Times New Roman"/>
                <w:vertAlign w:val="superscript"/>
              </w:rPr>
            </w:rPrChange>
          </w:rPr>
          <w:t xml:space="preserve">INSCRIRE LA RÉPONSE DANS LE BAC  </w:t>
        </w:r>
      </w:ins>
      <w:ins w:id="6257" w:author="PIERRE" w:date="2013-10-23T18:41:00Z">
        <w:r w:rsidRPr="00AF2F6F">
          <w:rPr>
            <w:rFonts w:ascii="Times New Roman" w:hAnsi="Times New Roman" w:cs="Times New Roman"/>
            <w:rPrChange w:id="6258" w:author="PIERRE" w:date="2013-10-24T12:27:00Z">
              <w:rPr>
                <w:rFonts w:ascii="Times New Roman" w:hAnsi="Times New Roman" w:cs="Times New Roman"/>
                <w:vertAlign w:val="superscript"/>
              </w:rPr>
            </w:rPrChange>
          </w:rPr>
          <w:t>[</w:t>
        </w:r>
      </w:ins>
      <w:ins w:id="6259" w:author="PIERRE" w:date="2013-10-23T18:39:00Z">
        <w:r w:rsidRPr="00AF2F6F">
          <w:rPr>
            <w:rFonts w:ascii="Times New Roman" w:hAnsi="Times New Roman" w:cs="Times New Roman"/>
            <w:rPrChange w:id="6260" w:author="PIERRE" w:date="2013-10-24T12:27:00Z">
              <w:rPr>
                <w:rFonts w:ascii="Times New Roman" w:hAnsi="Times New Roman" w:cs="Times New Roman"/>
                <w:vertAlign w:val="superscript"/>
              </w:rPr>
            </w:rPrChange>
          </w:rPr>
          <w:t>AA</w:t>
        </w:r>
        <w:del w:id="6261" w:author="Leuveld, Koen" w:date="2013-10-24T21:00:00Z">
          <w:r w:rsidRPr="00AF2F6F" w:rsidDel="00821BEE">
            <w:rPr>
              <w:rFonts w:ascii="Times New Roman" w:hAnsi="Times New Roman" w:cs="Times New Roman"/>
              <w:rPrChange w:id="6262"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6263" w:author="PIERRE" w:date="2013-10-24T12:27:00Z">
              <w:rPr>
                <w:rFonts w:ascii="Times New Roman" w:hAnsi="Times New Roman" w:cs="Times New Roman"/>
                <w:vertAlign w:val="superscript"/>
              </w:rPr>
            </w:rPrChange>
          </w:rPr>
          <w:t>1</w:t>
        </w:r>
      </w:ins>
      <w:ins w:id="6264" w:author="PIERRE" w:date="2013-10-23T18:41:00Z">
        <w:r w:rsidRPr="00AF2F6F">
          <w:rPr>
            <w:rFonts w:ascii="Times New Roman" w:hAnsi="Times New Roman" w:cs="Times New Roman"/>
            <w:rPrChange w:id="6265" w:author="PIERRE" w:date="2013-10-24T12:27:00Z">
              <w:rPr>
                <w:rFonts w:ascii="Times New Roman" w:hAnsi="Times New Roman" w:cs="Times New Roman"/>
                <w:vertAlign w:val="superscript"/>
              </w:rPr>
            </w:rPrChange>
          </w:rPr>
          <w:t>] ENSUITE COMPLETER LES BACS</w:t>
        </w:r>
      </w:ins>
      <w:ins w:id="6266" w:author="PIERRE" w:date="2013-10-23T18:38:00Z">
        <w:r w:rsidRPr="00AF2F6F">
          <w:rPr>
            <w:rFonts w:ascii="Times New Roman" w:hAnsi="Times New Roman" w:cs="Times New Roman"/>
            <w:rPrChange w:id="6267" w:author="PIERRE" w:date="2013-10-24T12:27:00Z">
              <w:rPr>
                <w:rFonts w:ascii="Times New Roman" w:hAnsi="Times New Roman" w:cs="Times New Roman"/>
                <w:vertAlign w:val="superscript"/>
              </w:rPr>
            </w:rPrChange>
          </w:rPr>
          <w:t xml:space="preserve"> </w:t>
        </w:r>
      </w:ins>
      <w:r w:rsidRPr="00AF2F6F">
        <w:rPr>
          <w:rFonts w:ascii="Times New Roman" w:hAnsi="Times New Roman" w:cs="Times New Roman"/>
          <w:rPrChange w:id="6268" w:author="PIERRE" w:date="2013-10-24T12:27:00Z">
            <w:rPr>
              <w:rFonts w:ascii="Times New Roman" w:hAnsi="Times New Roman" w:cs="Times New Roman"/>
              <w:vertAlign w:val="superscript"/>
            </w:rPr>
          </w:rPrChange>
        </w:rPr>
        <w:t>[A</w:t>
      </w:r>
      <w:ins w:id="6269" w:author="PIERRE" w:date="2013-10-23T18:41:00Z">
        <w:r w:rsidRPr="00AF2F6F">
          <w:rPr>
            <w:rFonts w:ascii="Times New Roman" w:hAnsi="Times New Roman" w:cs="Times New Roman"/>
            <w:rPrChange w:id="6270" w:author="PIERRE" w:date="2013-10-24T12:27:00Z">
              <w:rPr>
                <w:rFonts w:ascii="Times New Roman" w:hAnsi="Times New Roman" w:cs="Times New Roman"/>
                <w:vertAlign w:val="superscript"/>
              </w:rPr>
            </w:rPrChange>
          </w:rPr>
          <w:t>S</w:t>
        </w:r>
      </w:ins>
      <w:del w:id="6271" w:author="PIERRE" w:date="2013-10-23T18:41:00Z">
        <w:r w:rsidRPr="00AF2F6F">
          <w:rPr>
            <w:rFonts w:ascii="Times New Roman" w:hAnsi="Times New Roman" w:cs="Times New Roman"/>
            <w:rPrChange w:id="6272" w:author="PIERRE" w:date="2013-10-24T12:27:00Z">
              <w:rPr>
                <w:rFonts w:ascii="Times New Roman" w:hAnsi="Times New Roman" w:cs="Times New Roman"/>
                <w:vertAlign w:val="superscript"/>
              </w:rPr>
            </w:rPrChange>
          </w:rPr>
          <w:delText>R</w:delText>
        </w:r>
      </w:del>
      <w:r w:rsidRPr="00AF2F6F">
        <w:rPr>
          <w:rFonts w:ascii="Times New Roman" w:hAnsi="Times New Roman" w:cs="Times New Roman"/>
          <w:rPrChange w:id="6273" w:author="PIERRE" w:date="2013-10-24T12:27:00Z">
            <w:rPr>
              <w:rFonts w:ascii="Times New Roman" w:hAnsi="Times New Roman" w:cs="Times New Roman"/>
              <w:vertAlign w:val="superscript"/>
            </w:rPr>
          </w:rPrChange>
        </w:rPr>
        <w:t>A</w:t>
      </w:r>
      <w:ins w:id="6274" w:author="PIERRE" w:date="2013-10-23T18:41:00Z">
        <w:del w:id="6275" w:author="Leuveld, Koen" w:date="2013-10-24T21:00:00Z">
          <w:r w:rsidRPr="00AF2F6F" w:rsidDel="00821BEE">
            <w:rPr>
              <w:rFonts w:ascii="Times New Roman" w:hAnsi="Times New Roman" w:cs="Times New Roman"/>
              <w:rPrChange w:id="6276" w:author="PIERRE" w:date="2013-10-24T12:27:00Z">
                <w:rPr>
                  <w:rFonts w:ascii="Times New Roman" w:hAnsi="Times New Roman" w:cs="Times New Roman"/>
                  <w:vertAlign w:val="superscript"/>
                </w:rPr>
              </w:rPrChange>
            </w:rPr>
            <w:delText>0</w:delText>
          </w:r>
        </w:del>
      </w:ins>
      <w:r w:rsidRPr="00AF2F6F">
        <w:rPr>
          <w:rFonts w:ascii="Times New Roman" w:hAnsi="Times New Roman" w:cs="Times New Roman"/>
          <w:rPrChange w:id="6277" w:author="PIERRE" w:date="2013-10-24T12:27:00Z">
            <w:rPr>
              <w:rFonts w:ascii="Times New Roman" w:hAnsi="Times New Roman" w:cs="Times New Roman"/>
              <w:vertAlign w:val="superscript"/>
            </w:rPr>
          </w:rPrChange>
        </w:rPr>
        <w:t>1]</w:t>
      </w:r>
      <w:ins w:id="6278" w:author="PIERRE" w:date="2013-10-23T18:42:00Z">
        <w:r w:rsidRPr="00AF2F6F">
          <w:rPr>
            <w:rFonts w:ascii="Times New Roman" w:hAnsi="Times New Roman" w:cs="Times New Roman"/>
            <w:rPrChange w:id="6279" w:author="PIERRE" w:date="2013-10-24T12:27:00Z">
              <w:rPr>
                <w:rFonts w:ascii="Times New Roman" w:hAnsi="Times New Roman" w:cs="Times New Roman"/>
                <w:vertAlign w:val="superscript"/>
              </w:rPr>
            </w:rPrChange>
          </w:rPr>
          <w:t xml:space="preserve"> ET [ARA</w:t>
        </w:r>
        <w:del w:id="6280" w:author="Leuveld, Koen" w:date="2013-10-24T21:00:00Z">
          <w:r w:rsidRPr="00AF2F6F" w:rsidDel="00821BEE">
            <w:rPr>
              <w:rFonts w:ascii="Times New Roman" w:hAnsi="Times New Roman" w:cs="Times New Roman"/>
              <w:rPrChange w:id="6281"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6282" w:author="PIERRE" w:date="2013-10-24T12:27:00Z">
              <w:rPr>
                <w:rFonts w:ascii="Times New Roman" w:hAnsi="Times New Roman" w:cs="Times New Roman"/>
                <w:vertAlign w:val="superscript"/>
              </w:rPr>
            </w:rPrChange>
          </w:rPr>
          <w:t>1]</w:t>
        </w:r>
      </w:ins>
    </w:p>
    <w:p w:rsidR="002A57BD" w:rsidRPr="00890C44" w:rsidRDefault="00890C44" w:rsidP="00AF6156">
      <w:pPr>
        <w:pStyle w:val="ListParagraph"/>
        <w:numPr>
          <w:ilvl w:val="0"/>
          <w:numId w:val="9"/>
        </w:numPr>
        <w:jc w:val="both"/>
        <w:rPr>
          <w:rFonts w:ascii="Times New Roman" w:hAnsi="Times New Roman" w:cs="Times New Roman"/>
          <w:i/>
          <w:rPrChange w:id="6283" w:author="Leuveld, Koen" w:date="2013-10-24T17:02:00Z">
            <w:rPr>
              <w:rFonts w:ascii="Times New Roman" w:hAnsi="Times New Roman" w:cs="Times New Roman"/>
            </w:rPr>
          </w:rPrChange>
        </w:rPr>
      </w:pPr>
      <w:ins w:id="6284" w:author="Leuveld, Koen" w:date="2013-10-24T17:02:00Z">
        <w:r w:rsidRPr="00890C44">
          <w:rPr>
            <w:rFonts w:ascii="Times New Roman" w:hAnsi="Times New Roman" w:cs="Times New Roman"/>
            <w:i/>
            <w:rPrChange w:id="6285" w:author="Leuveld, Koen" w:date="2013-10-24T17:02:00Z">
              <w:rPr>
                <w:rFonts w:ascii="Times New Roman" w:hAnsi="Times New Roman" w:cs="Times New Roman"/>
              </w:rPr>
            </w:rPrChange>
          </w:rPr>
          <w:t>« </w:t>
        </w:r>
      </w:ins>
      <w:r w:rsidR="00AF2F6F" w:rsidRPr="00890C44">
        <w:rPr>
          <w:rFonts w:ascii="Times New Roman" w:hAnsi="Times New Roman" w:cs="Times New Roman"/>
          <w:i/>
          <w:rPrChange w:id="6286" w:author="Leuveld, Koen" w:date="2013-10-24T17:02:00Z">
            <w:rPr>
              <w:rFonts w:ascii="Times New Roman" w:hAnsi="Times New Roman" w:cs="Times New Roman"/>
              <w:vertAlign w:val="superscript"/>
            </w:rPr>
          </w:rPrChange>
        </w:rPr>
        <w:t xml:space="preserve">Si vous avez 6 </w:t>
      </w:r>
      <w:del w:id="6287" w:author="Leuveld, Koen" w:date="2013-10-24T16:26:00Z">
        <w:r w:rsidR="00AF2F6F" w:rsidRPr="00890C44" w:rsidDel="00D66175">
          <w:rPr>
            <w:rFonts w:ascii="Times New Roman" w:hAnsi="Times New Roman" w:cs="Times New Roman"/>
            <w:i/>
            <w:rPrChange w:id="6288" w:author="Leuveld, Koen" w:date="2013-10-24T17:02:00Z">
              <w:rPr>
                <w:rFonts w:ascii="Times New Roman" w:hAnsi="Times New Roman" w:cs="Times New Roman"/>
                <w:vertAlign w:val="superscript"/>
              </w:rPr>
            </w:rPrChange>
          </w:rPr>
          <w:delText>coupon</w:delText>
        </w:r>
      </w:del>
      <w:ins w:id="6289" w:author="Leuveld, Koen" w:date="2013-10-24T16:26:00Z">
        <w:r w:rsidR="00D66175" w:rsidRPr="00890C44">
          <w:rPr>
            <w:rFonts w:ascii="Times New Roman" w:hAnsi="Times New Roman" w:cs="Times New Roman"/>
            <w:i/>
            <w:rPrChange w:id="6290" w:author="Leuveld, Koen" w:date="2013-10-24T17:02:00Z">
              <w:rPr>
                <w:rFonts w:ascii="Times New Roman" w:hAnsi="Times New Roman" w:cs="Times New Roman"/>
              </w:rPr>
            </w:rPrChange>
          </w:rPr>
          <w:t>pièce</w:t>
        </w:r>
      </w:ins>
      <w:r w:rsidR="00AF2F6F" w:rsidRPr="00890C44">
        <w:rPr>
          <w:rFonts w:ascii="Times New Roman" w:hAnsi="Times New Roman" w:cs="Times New Roman"/>
          <w:i/>
          <w:rPrChange w:id="6291" w:author="Leuveld, Koen" w:date="2013-10-24T17:02:00Z">
            <w:rPr>
              <w:rFonts w:ascii="Times New Roman" w:hAnsi="Times New Roman" w:cs="Times New Roman"/>
              <w:vertAlign w:val="superscript"/>
            </w:rPr>
          </w:rPrChange>
        </w:rPr>
        <w:t xml:space="preserve">s (600 </w:t>
      </w:r>
      <w:proofErr w:type="spellStart"/>
      <w:r w:rsidR="00AF2F6F" w:rsidRPr="00890C44">
        <w:rPr>
          <w:rFonts w:ascii="Times New Roman" w:hAnsi="Times New Roman" w:cs="Times New Roman"/>
          <w:i/>
          <w:rPrChange w:id="6292" w:author="Leuveld, Koen" w:date="2013-10-24T17:02:00Z">
            <w:rPr>
              <w:rFonts w:ascii="Times New Roman" w:hAnsi="Times New Roman" w:cs="Times New Roman"/>
              <w:vertAlign w:val="superscript"/>
            </w:rPr>
          </w:rPrChange>
        </w:rPr>
        <w:t>fCFA</w:t>
      </w:r>
      <w:proofErr w:type="spellEnd"/>
      <w:r w:rsidR="00AF2F6F" w:rsidRPr="00890C44">
        <w:rPr>
          <w:rFonts w:ascii="Times New Roman" w:hAnsi="Times New Roman" w:cs="Times New Roman"/>
          <w:i/>
          <w:rPrChange w:id="6293" w:author="Leuveld, Koen" w:date="2013-10-24T17:02:00Z">
            <w:rPr>
              <w:rFonts w:ascii="Times New Roman" w:hAnsi="Times New Roman" w:cs="Times New Roman"/>
              <w:vertAlign w:val="superscript"/>
            </w:rPr>
          </w:rPrChange>
        </w:rPr>
        <w:t xml:space="preserve">), et l’autre personne a 8 </w:t>
      </w:r>
      <w:del w:id="6294" w:author="Leuveld, Koen" w:date="2013-10-24T16:26:00Z">
        <w:r w:rsidR="00AF2F6F" w:rsidRPr="00890C44" w:rsidDel="00D66175">
          <w:rPr>
            <w:rFonts w:ascii="Times New Roman" w:hAnsi="Times New Roman" w:cs="Times New Roman"/>
            <w:i/>
            <w:rPrChange w:id="6295" w:author="Leuveld, Koen" w:date="2013-10-24T17:02:00Z">
              <w:rPr>
                <w:rFonts w:ascii="Times New Roman" w:hAnsi="Times New Roman" w:cs="Times New Roman"/>
                <w:vertAlign w:val="superscript"/>
              </w:rPr>
            </w:rPrChange>
          </w:rPr>
          <w:delText>coupon</w:delText>
        </w:r>
      </w:del>
      <w:ins w:id="6296" w:author="Leuveld, Koen" w:date="2013-10-24T16:26:00Z">
        <w:r w:rsidR="00D66175" w:rsidRPr="00890C44">
          <w:rPr>
            <w:rFonts w:ascii="Times New Roman" w:hAnsi="Times New Roman" w:cs="Times New Roman"/>
            <w:i/>
            <w:rPrChange w:id="6297" w:author="Leuveld, Koen" w:date="2013-10-24T17:02:00Z">
              <w:rPr>
                <w:rFonts w:ascii="Times New Roman" w:hAnsi="Times New Roman" w:cs="Times New Roman"/>
              </w:rPr>
            </w:rPrChange>
          </w:rPr>
          <w:t>pièce</w:t>
        </w:r>
      </w:ins>
      <w:r w:rsidR="00AF2F6F" w:rsidRPr="00890C44">
        <w:rPr>
          <w:rFonts w:ascii="Times New Roman" w:hAnsi="Times New Roman" w:cs="Times New Roman"/>
          <w:i/>
          <w:rPrChange w:id="6298" w:author="Leuveld, Koen" w:date="2013-10-24T17:02:00Z">
            <w:rPr>
              <w:rFonts w:ascii="Times New Roman" w:hAnsi="Times New Roman" w:cs="Times New Roman"/>
              <w:vertAlign w:val="superscript"/>
            </w:rPr>
          </w:rPrChange>
        </w:rPr>
        <w:t xml:space="preserve">s (800 </w:t>
      </w:r>
      <w:proofErr w:type="spellStart"/>
      <w:r w:rsidR="00AF2F6F" w:rsidRPr="00890C44">
        <w:rPr>
          <w:rFonts w:ascii="Times New Roman" w:hAnsi="Times New Roman" w:cs="Times New Roman"/>
          <w:i/>
          <w:rPrChange w:id="6299" w:author="Leuveld, Koen" w:date="2013-10-24T17:02:00Z">
            <w:rPr>
              <w:rFonts w:ascii="Times New Roman" w:hAnsi="Times New Roman" w:cs="Times New Roman"/>
              <w:vertAlign w:val="superscript"/>
            </w:rPr>
          </w:rPrChange>
        </w:rPr>
        <w:t>fCFA</w:t>
      </w:r>
      <w:proofErr w:type="spellEnd"/>
      <w:r w:rsidR="00AF2F6F" w:rsidRPr="00890C44">
        <w:rPr>
          <w:rFonts w:ascii="Times New Roman" w:hAnsi="Times New Roman" w:cs="Times New Roman"/>
          <w:i/>
          <w:rPrChange w:id="6300" w:author="Leuveld, Koen" w:date="2013-10-24T17:02:00Z">
            <w:rPr>
              <w:rFonts w:ascii="Times New Roman" w:hAnsi="Times New Roman" w:cs="Times New Roman"/>
              <w:vertAlign w:val="superscript"/>
            </w:rPr>
          </w:rPrChange>
        </w:rPr>
        <w:t xml:space="preserve">) enverrez-vous des </w:t>
      </w:r>
      <w:del w:id="6301" w:author="Leuveld, Koen" w:date="2013-10-24T16:26:00Z">
        <w:r w:rsidR="00AF2F6F" w:rsidRPr="00890C44" w:rsidDel="00D66175">
          <w:rPr>
            <w:rFonts w:ascii="Times New Roman" w:hAnsi="Times New Roman" w:cs="Times New Roman"/>
            <w:i/>
            <w:rPrChange w:id="6302" w:author="Leuveld, Koen" w:date="2013-10-24T17:02:00Z">
              <w:rPr>
                <w:rFonts w:ascii="Times New Roman" w:hAnsi="Times New Roman" w:cs="Times New Roman"/>
                <w:vertAlign w:val="superscript"/>
              </w:rPr>
            </w:rPrChange>
          </w:rPr>
          <w:delText>coupon</w:delText>
        </w:r>
      </w:del>
      <w:ins w:id="6303" w:author="Leuveld, Koen" w:date="2013-10-24T16:26:00Z">
        <w:r w:rsidR="00D66175" w:rsidRPr="00890C44">
          <w:rPr>
            <w:rFonts w:ascii="Times New Roman" w:hAnsi="Times New Roman" w:cs="Times New Roman"/>
            <w:i/>
            <w:rPrChange w:id="6304" w:author="Leuveld, Koen" w:date="2013-10-24T17:02:00Z">
              <w:rPr>
                <w:rFonts w:ascii="Times New Roman" w:hAnsi="Times New Roman" w:cs="Times New Roman"/>
              </w:rPr>
            </w:rPrChange>
          </w:rPr>
          <w:t>pièce</w:t>
        </w:r>
      </w:ins>
      <w:r w:rsidR="00AF2F6F" w:rsidRPr="00890C44">
        <w:rPr>
          <w:rFonts w:ascii="Times New Roman" w:hAnsi="Times New Roman" w:cs="Times New Roman"/>
          <w:i/>
          <w:rPrChange w:id="6305" w:author="Leuveld, Koen" w:date="2013-10-24T17:02:00Z">
            <w:rPr>
              <w:rFonts w:ascii="Times New Roman" w:hAnsi="Times New Roman" w:cs="Times New Roman"/>
              <w:vertAlign w:val="superscript"/>
            </w:rPr>
          </w:rPrChange>
        </w:rPr>
        <w:t>s à cette personne ?</w:t>
      </w:r>
      <w:ins w:id="6306" w:author="Leuveld, Koen" w:date="2013-10-24T17:02:00Z">
        <w:r w:rsidRPr="00890C44">
          <w:rPr>
            <w:rFonts w:ascii="Times New Roman" w:hAnsi="Times New Roman" w:cs="Times New Roman"/>
            <w:i/>
            <w:rPrChange w:id="6307" w:author="Leuveld, Koen" w:date="2013-10-24T17:02:00Z">
              <w:rPr>
                <w:rFonts w:ascii="Times New Roman" w:hAnsi="Times New Roman" w:cs="Times New Roman"/>
              </w:rPr>
            </w:rPrChange>
          </w:rPr>
          <w:t> »</w:t>
        </w:r>
      </w:ins>
      <w:del w:id="6308" w:author="Leuveld, Koen" w:date="2013-10-24T17:02:00Z">
        <w:r w:rsidR="00AF2F6F" w:rsidRPr="00890C44" w:rsidDel="00890C44">
          <w:rPr>
            <w:rFonts w:ascii="Times New Roman" w:hAnsi="Times New Roman" w:cs="Times New Roman"/>
            <w:i/>
            <w:rPrChange w:id="6309" w:author="Leuveld, Koen" w:date="2013-10-24T17:02:00Z">
              <w:rPr>
                <w:rFonts w:ascii="Times New Roman" w:hAnsi="Times New Roman" w:cs="Times New Roman"/>
                <w:vertAlign w:val="superscript"/>
              </w:rPr>
            </w:rPrChange>
          </w:rPr>
          <w:delText xml:space="preserve"> </w:delText>
        </w:r>
      </w:del>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6310" w:author="PIERRE" w:date="2013-10-24T12:27:00Z">
            <w:rPr>
              <w:rFonts w:ascii="Times New Roman" w:hAnsi="Times New Roman" w:cs="Times New Roman"/>
              <w:vertAlign w:val="superscript"/>
            </w:rPr>
          </w:rPrChange>
        </w:rPr>
        <w:t xml:space="preserve">SI LE </w:t>
      </w:r>
      <w:del w:id="6311" w:author="PIERRE" w:date="2013-10-23T16:37:00Z">
        <w:r w:rsidRPr="00AF2F6F">
          <w:rPr>
            <w:rFonts w:ascii="Times New Roman" w:hAnsi="Times New Roman" w:cs="Times New Roman"/>
            <w:rPrChange w:id="6312" w:author="PIERRE" w:date="2013-10-24T12:27:00Z">
              <w:rPr>
                <w:rFonts w:ascii="Times New Roman" w:hAnsi="Times New Roman" w:cs="Times New Roman"/>
                <w:vertAlign w:val="superscript"/>
              </w:rPr>
            </w:rPrChange>
          </w:rPr>
          <w:delText>REPONDANT</w:delText>
        </w:r>
      </w:del>
      <w:ins w:id="6313" w:author="PIERRE" w:date="2013-10-23T16:37:00Z">
        <w:r w:rsidRPr="00AF2F6F">
          <w:rPr>
            <w:rFonts w:ascii="Times New Roman" w:hAnsi="Times New Roman" w:cs="Times New Roman"/>
            <w:rPrChange w:id="6314"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6315" w:author="PIERRE" w:date="2013-10-24T12:27:00Z">
            <w:rPr>
              <w:rFonts w:ascii="Times New Roman" w:hAnsi="Times New Roman" w:cs="Times New Roman"/>
              <w:vertAlign w:val="superscript"/>
            </w:rPr>
          </w:rPrChange>
        </w:rPr>
        <w:t xml:space="preserve"> DIT NON, INSCRIRE 0 DANS LE BAC</w:t>
      </w:r>
      <w:ins w:id="6316" w:author="PIERRE" w:date="2013-10-23T18:43:00Z">
        <w:r w:rsidRPr="00AF2F6F">
          <w:rPr>
            <w:rFonts w:ascii="Times New Roman" w:hAnsi="Times New Roman" w:cs="Times New Roman"/>
            <w:rPrChange w:id="6317" w:author="PIERRE" w:date="2013-10-24T12:27:00Z">
              <w:rPr>
                <w:rFonts w:ascii="Times New Roman" w:hAnsi="Times New Roman" w:cs="Times New Roman"/>
                <w:vertAlign w:val="superscript"/>
              </w:rPr>
            </w:rPrChange>
          </w:rPr>
          <w:t xml:space="preserve"> [AA</w:t>
        </w:r>
        <w:del w:id="6318" w:author="Leuveld, Koen" w:date="2013-10-24T21:00:00Z">
          <w:r w:rsidRPr="00AF2F6F" w:rsidDel="00821BEE">
            <w:rPr>
              <w:rFonts w:ascii="Times New Roman" w:hAnsi="Times New Roman" w:cs="Times New Roman"/>
              <w:rPrChange w:id="6319"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6320" w:author="PIERRE" w:date="2013-10-24T12:27:00Z">
              <w:rPr>
                <w:rFonts w:ascii="Times New Roman" w:hAnsi="Times New Roman" w:cs="Times New Roman"/>
                <w:vertAlign w:val="superscript"/>
              </w:rPr>
            </w:rPrChange>
          </w:rPr>
          <w:t>2]</w:t>
        </w:r>
      </w:ins>
      <w:del w:id="6321" w:author="PIERRE" w:date="2013-10-23T18:43:00Z">
        <w:r w:rsidRPr="00AF2F6F">
          <w:rPr>
            <w:rFonts w:ascii="Times New Roman" w:hAnsi="Times New Roman" w:cs="Times New Roman"/>
            <w:rPrChange w:id="6322" w:author="PIERRE" w:date="2013-10-24T12:27:00Z">
              <w:rPr>
                <w:rFonts w:ascii="Times New Roman" w:hAnsi="Times New Roman" w:cs="Times New Roman"/>
                <w:vertAlign w:val="superscript"/>
              </w:rPr>
            </w:rPrChange>
          </w:rPr>
          <w:delText xml:space="preserve"> [ARA2]</w:delText>
        </w:r>
      </w:del>
      <w:r w:rsidRPr="00AF2F6F">
        <w:rPr>
          <w:rFonts w:ascii="Times New Roman" w:hAnsi="Times New Roman" w:cs="Times New Roman"/>
          <w:rPrChange w:id="6323" w:author="PIERRE" w:date="2013-10-24T12:27:00Z">
            <w:rPr>
              <w:rFonts w:ascii="Times New Roman" w:hAnsi="Times New Roman" w:cs="Times New Roman"/>
              <w:vertAlign w:val="superscript"/>
            </w:rPr>
          </w:rPrChange>
        </w:rPr>
        <w:t>.</w:t>
      </w:r>
    </w:p>
    <w:p w:rsidR="002A57BD" w:rsidRPr="00890C44" w:rsidRDefault="00AF2F6F" w:rsidP="00AF6156">
      <w:pPr>
        <w:pStyle w:val="ListParagraph"/>
        <w:numPr>
          <w:ilvl w:val="0"/>
          <w:numId w:val="9"/>
        </w:numPr>
        <w:jc w:val="both"/>
        <w:rPr>
          <w:rFonts w:ascii="Times New Roman" w:hAnsi="Times New Roman" w:cs="Times New Roman"/>
          <w:i/>
          <w:rPrChange w:id="6324" w:author="Leuveld, Koen" w:date="2013-10-24T17:02:00Z">
            <w:rPr>
              <w:rFonts w:ascii="Times New Roman" w:hAnsi="Times New Roman" w:cs="Times New Roman"/>
            </w:rPr>
          </w:rPrChange>
        </w:rPr>
      </w:pPr>
      <w:r w:rsidRPr="00AF2F6F">
        <w:rPr>
          <w:rFonts w:ascii="Times New Roman" w:hAnsi="Times New Roman" w:cs="Times New Roman"/>
          <w:rPrChange w:id="6325" w:author="PIERRE" w:date="2013-10-24T12:27:00Z">
            <w:rPr>
              <w:rFonts w:ascii="Times New Roman" w:hAnsi="Times New Roman" w:cs="Times New Roman"/>
              <w:vertAlign w:val="superscript"/>
            </w:rPr>
          </w:rPrChange>
        </w:rPr>
        <w:t xml:space="preserve">SI LE </w:t>
      </w:r>
      <w:del w:id="6326" w:author="PIERRE" w:date="2013-10-23T16:37:00Z">
        <w:r w:rsidRPr="00AF2F6F">
          <w:rPr>
            <w:rFonts w:ascii="Times New Roman" w:hAnsi="Times New Roman" w:cs="Times New Roman"/>
            <w:rPrChange w:id="6327" w:author="PIERRE" w:date="2013-10-24T12:27:00Z">
              <w:rPr>
                <w:rFonts w:ascii="Times New Roman" w:hAnsi="Times New Roman" w:cs="Times New Roman"/>
                <w:vertAlign w:val="superscript"/>
              </w:rPr>
            </w:rPrChange>
          </w:rPr>
          <w:delText>REPONDANT</w:delText>
        </w:r>
      </w:del>
      <w:ins w:id="6328" w:author="PIERRE" w:date="2013-10-23T16:37:00Z">
        <w:r w:rsidRPr="00AF2F6F">
          <w:rPr>
            <w:rFonts w:ascii="Times New Roman" w:hAnsi="Times New Roman" w:cs="Times New Roman"/>
            <w:rPrChange w:id="6329"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6330" w:author="PIERRE" w:date="2013-10-24T12:27:00Z">
            <w:rPr>
              <w:rFonts w:ascii="Times New Roman" w:hAnsi="Times New Roman" w:cs="Times New Roman"/>
              <w:vertAlign w:val="superscript"/>
            </w:rPr>
          </w:rPrChange>
        </w:rPr>
        <w:t xml:space="preserve"> DIT OUI, DEMANDEZ-LUI : </w:t>
      </w:r>
      <w:ins w:id="6331" w:author="Leuveld, Koen" w:date="2013-10-24T17:02:00Z">
        <w:r w:rsidR="00890C44" w:rsidRPr="00890C44">
          <w:rPr>
            <w:rFonts w:ascii="Times New Roman" w:hAnsi="Times New Roman" w:cs="Times New Roman"/>
            <w:i/>
            <w:rPrChange w:id="6332" w:author="Leuveld, Koen" w:date="2013-10-24T17:02:00Z">
              <w:rPr>
                <w:rFonts w:ascii="Times New Roman" w:hAnsi="Times New Roman" w:cs="Times New Roman"/>
              </w:rPr>
            </w:rPrChange>
          </w:rPr>
          <w:t>« </w:t>
        </w:r>
      </w:ins>
      <w:r w:rsidRPr="00890C44">
        <w:rPr>
          <w:rFonts w:ascii="Times New Roman" w:hAnsi="Times New Roman" w:cs="Times New Roman"/>
          <w:i/>
          <w:rPrChange w:id="6333" w:author="Leuveld, Koen" w:date="2013-10-24T17:02:00Z">
            <w:rPr>
              <w:rFonts w:ascii="Times New Roman" w:hAnsi="Times New Roman" w:cs="Times New Roman"/>
              <w:vertAlign w:val="superscript"/>
            </w:rPr>
          </w:rPrChange>
        </w:rPr>
        <w:t xml:space="preserve">combien de </w:t>
      </w:r>
      <w:del w:id="6334" w:author="Leuveld, Koen" w:date="2013-10-24T16:26:00Z">
        <w:r w:rsidRPr="00890C44" w:rsidDel="00D66175">
          <w:rPr>
            <w:rFonts w:ascii="Times New Roman" w:hAnsi="Times New Roman" w:cs="Times New Roman"/>
            <w:i/>
            <w:rPrChange w:id="6335" w:author="Leuveld, Koen" w:date="2013-10-24T17:02:00Z">
              <w:rPr>
                <w:rFonts w:ascii="Times New Roman" w:hAnsi="Times New Roman" w:cs="Times New Roman"/>
                <w:vertAlign w:val="superscript"/>
              </w:rPr>
            </w:rPrChange>
          </w:rPr>
          <w:delText>coupon</w:delText>
        </w:r>
      </w:del>
      <w:ins w:id="6336" w:author="Leuveld, Koen" w:date="2013-10-24T16:26:00Z">
        <w:r w:rsidR="00D66175" w:rsidRPr="00890C44">
          <w:rPr>
            <w:rFonts w:ascii="Times New Roman" w:hAnsi="Times New Roman" w:cs="Times New Roman"/>
            <w:i/>
            <w:rPrChange w:id="6337" w:author="Leuveld, Koen" w:date="2013-10-24T17:02:00Z">
              <w:rPr>
                <w:rFonts w:ascii="Times New Roman" w:hAnsi="Times New Roman" w:cs="Times New Roman"/>
              </w:rPr>
            </w:rPrChange>
          </w:rPr>
          <w:t>pièce</w:t>
        </w:r>
      </w:ins>
      <w:r w:rsidRPr="00890C44">
        <w:rPr>
          <w:rFonts w:ascii="Times New Roman" w:hAnsi="Times New Roman" w:cs="Times New Roman"/>
          <w:i/>
          <w:rPrChange w:id="6338" w:author="Leuveld, Koen" w:date="2013-10-24T17:02:00Z">
            <w:rPr>
              <w:rFonts w:ascii="Times New Roman" w:hAnsi="Times New Roman" w:cs="Times New Roman"/>
              <w:vertAlign w:val="superscript"/>
            </w:rPr>
          </w:rPrChange>
        </w:rPr>
        <w:t>s voulez-vous envoyer ?</w:t>
      </w:r>
      <w:ins w:id="6339" w:author="Leuveld, Koen" w:date="2013-10-24T17:02:00Z">
        <w:r w:rsidR="00890C44" w:rsidRPr="00890C44">
          <w:rPr>
            <w:rFonts w:ascii="Times New Roman" w:hAnsi="Times New Roman" w:cs="Times New Roman"/>
            <w:i/>
            <w:rPrChange w:id="6340" w:author="Leuveld, Koen" w:date="2013-10-24T17:02:00Z">
              <w:rPr>
                <w:rFonts w:ascii="Times New Roman" w:hAnsi="Times New Roman" w:cs="Times New Roman"/>
              </w:rPr>
            </w:rPrChange>
          </w:rPr>
          <w:t> »</w:t>
        </w:r>
      </w:ins>
    </w:p>
    <w:p w:rsidR="00734F64" w:rsidRPr="00442E10" w:rsidRDefault="00AF2F6F" w:rsidP="00734F64">
      <w:pPr>
        <w:pStyle w:val="ListParagraph"/>
        <w:numPr>
          <w:ilvl w:val="0"/>
          <w:numId w:val="9"/>
        </w:numPr>
        <w:jc w:val="both"/>
        <w:rPr>
          <w:ins w:id="6341" w:author="PIERRE" w:date="2013-10-23T18:44:00Z"/>
          <w:rFonts w:ascii="Times New Roman" w:hAnsi="Times New Roman" w:cs="Times New Roman"/>
        </w:rPr>
      </w:pPr>
      <w:ins w:id="6342" w:author="PIERRE" w:date="2013-10-23T18:44:00Z">
        <w:r w:rsidRPr="00AF2F6F">
          <w:rPr>
            <w:rFonts w:ascii="Times New Roman" w:hAnsi="Times New Roman" w:cs="Times New Roman"/>
            <w:rPrChange w:id="6343" w:author="PIERRE" w:date="2013-10-24T12:27:00Z">
              <w:rPr>
                <w:rFonts w:ascii="Times New Roman" w:hAnsi="Times New Roman" w:cs="Times New Roman"/>
                <w:vertAlign w:val="superscript"/>
              </w:rPr>
            </w:rPrChange>
          </w:rPr>
          <w:t xml:space="preserve">COCHER LE NOMBRE DE </w:t>
        </w:r>
        <w:del w:id="6344" w:author="Leuveld, Koen" w:date="2013-10-24T16:26:00Z">
          <w:r w:rsidRPr="00AF2F6F" w:rsidDel="00D66175">
            <w:rPr>
              <w:rFonts w:ascii="Times New Roman" w:hAnsi="Times New Roman" w:cs="Times New Roman"/>
              <w:rPrChange w:id="6345" w:author="PIERRE" w:date="2013-10-24T12:27:00Z">
                <w:rPr>
                  <w:rFonts w:ascii="Times New Roman" w:hAnsi="Times New Roman" w:cs="Times New Roman"/>
                  <w:vertAlign w:val="superscript"/>
                </w:rPr>
              </w:rPrChange>
            </w:rPr>
            <w:delText>COUPON</w:delText>
          </w:r>
        </w:del>
      </w:ins>
      <w:ins w:id="6346" w:author="Leuveld, Koen" w:date="2013-10-24T16:26:00Z">
        <w:r w:rsidR="00D66175">
          <w:rPr>
            <w:rFonts w:ascii="Times New Roman" w:hAnsi="Times New Roman" w:cs="Times New Roman"/>
          </w:rPr>
          <w:t>PIÈCE</w:t>
        </w:r>
      </w:ins>
      <w:ins w:id="6347" w:author="PIERRE" w:date="2013-10-23T18:44:00Z">
        <w:r w:rsidRPr="00AF2F6F">
          <w:rPr>
            <w:rFonts w:ascii="Times New Roman" w:hAnsi="Times New Roman" w:cs="Times New Roman"/>
            <w:rPrChange w:id="6348" w:author="PIERRE" w:date="2013-10-24T12:27:00Z">
              <w:rPr>
                <w:rFonts w:ascii="Times New Roman" w:hAnsi="Times New Roman" w:cs="Times New Roman"/>
                <w:vertAlign w:val="superscript"/>
              </w:rPr>
            </w:rPrChange>
          </w:rPr>
          <w:t>S ENVOYÉ</w:t>
        </w:r>
      </w:ins>
      <w:ins w:id="6349" w:author="Leuveld, Koen" w:date="2013-10-24T20:55:00Z">
        <w:r w:rsidR="00CC682D">
          <w:rPr>
            <w:rFonts w:ascii="Times New Roman" w:hAnsi="Times New Roman" w:cs="Times New Roman"/>
          </w:rPr>
          <w:t>ES</w:t>
        </w:r>
      </w:ins>
      <w:ins w:id="6350" w:author="PIERRE" w:date="2013-10-23T18:44:00Z">
        <w:r w:rsidRPr="00AF2F6F">
          <w:rPr>
            <w:rFonts w:ascii="Times New Roman" w:hAnsi="Times New Roman" w:cs="Times New Roman"/>
            <w:rPrChange w:id="6351" w:author="PIERRE" w:date="2013-10-24T12:27:00Z">
              <w:rPr>
                <w:rFonts w:ascii="Times New Roman" w:hAnsi="Times New Roman" w:cs="Times New Roman"/>
                <w:vertAlign w:val="superscript"/>
              </w:rPr>
            </w:rPrChange>
          </w:rPr>
          <w:t xml:space="preserve"> PUIS INSCRIRE LA RÉPONSE DANS LE BAC  [AA</w:t>
        </w:r>
        <w:del w:id="6352" w:author="Leuveld, Koen" w:date="2013-10-24T21:00:00Z">
          <w:r w:rsidRPr="00AF2F6F" w:rsidDel="00821BEE">
            <w:rPr>
              <w:rFonts w:ascii="Times New Roman" w:hAnsi="Times New Roman" w:cs="Times New Roman"/>
              <w:rPrChange w:id="6353"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6354" w:author="PIERRE" w:date="2013-10-24T12:27:00Z">
              <w:rPr>
                <w:rFonts w:ascii="Times New Roman" w:hAnsi="Times New Roman" w:cs="Times New Roman"/>
                <w:vertAlign w:val="superscript"/>
              </w:rPr>
            </w:rPrChange>
          </w:rPr>
          <w:t>2] ENSUITE COMPLETER LES BACS [ASA</w:t>
        </w:r>
        <w:del w:id="6355" w:author="Leuveld, Koen" w:date="2013-10-24T21:00:00Z">
          <w:r w:rsidRPr="00AF2F6F" w:rsidDel="00821BEE">
            <w:rPr>
              <w:rFonts w:ascii="Times New Roman" w:hAnsi="Times New Roman" w:cs="Times New Roman"/>
              <w:rPrChange w:id="6356"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6357" w:author="PIERRE" w:date="2013-10-24T12:27:00Z">
              <w:rPr>
                <w:rFonts w:ascii="Times New Roman" w:hAnsi="Times New Roman" w:cs="Times New Roman"/>
                <w:vertAlign w:val="superscript"/>
              </w:rPr>
            </w:rPrChange>
          </w:rPr>
          <w:t>2] ET [ARA</w:t>
        </w:r>
        <w:del w:id="6358" w:author="Leuveld, Koen" w:date="2013-10-24T21:00:00Z">
          <w:r w:rsidRPr="00AF2F6F" w:rsidDel="00821BEE">
            <w:rPr>
              <w:rFonts w:ascii="Times New Roman" w:hAnsi="Times New Roman" w:cs="Times New Roman"/>
              <w:rPrChange w:id="6359" w:author="PIERRE" w:date="2013-10-24T12:27:00Z">
                <w:rPr>
                  <w:rFonts w:ascii="Times New Roman" w:hAnsi="Times New Roman" w:cs="Times New Roman"/>
                  <w:vertAlign w:val="superscript"/>
                </w:rPr>
              </w:rPrChange>
            </w:rPr>
            <w:delText>0</w:delText>
          </w:r>
        </w:del>
      </w:ins>
      <w:ins w:id="6360" w:author="PIERRE" w:date="2013-10-23T18:45:00Z">
        <w:r w:rsidRPr="00AF2F6F">
          <w:rPr>
            <w:rFonts w:ascii="Times New Roman" w:hAnsi="Times New Roman" w:cs="Times New Roman"/>
            <w:rPrChange w:id="6361" w:author="PIERRE" w:date="2013-10-24T12:27:00Z">
              <w:rPr>
                <w:rFonts w:ascii="Times New Roman" w:hAnsi="Times New Roman" w:cs="Times New Roman"/>
                <w:vertAlign w:val="superscript"/>
              </w:rPr>
            </w:rPrChange>
          </w:rPr>
          <w:t>2</w:t>
        </w:r>
      </w:ins>
      <w:ins w:id="6362" w:author="PIERRE" w:date="2013-10-23T18:44:00Z">
        <w:r w:rsidRPr="00AF2F6F">
          <w:rPr>
            <w:rFonts w:ascii="Times New Roman" w:hAnsi="Times New Roman" w:cs="Times New Roman"/>
            <w:rPrChange w:id="6363" w:author="PIERRE" w:date="2013-10-24T12:27:00Z">
              <w:rPr>
                <w:rFonts w:ascii="Times New Roman" w:hAnsi="Times New Roman" w:cs="Times New Roman"/>
                <w:vertAlign w:val="superscript"/>
              </w:rPr>
            </w:rPrChange>
          </w:rPr>
          <w:t>]</w:t>
        </w:r>
      </w:ins>
    </w:p>
    <w:p w:rsidR="002A57BD" w:rsidRPr="00890C44" w:rsidDel="00734F64" w:rsidRDefault="00890C44" w:rsidP="00AF6156">
      <w:pPr>
        <w:pStyle w:val="ListParagraph"/>
        <w:numPr>
          <w:ilvl w:val="0"/>
          <w:numId w:val="9"/>
        </w:numPr>
        <w:jc w:val="both"/>
        <w:rPr>
          <w:del w:id="6364" w:author="PIERRE" w:date="2013-10-23T18:44:00Z"/>
          <w:rFonts w:ascii="Times New Roman" w:hAnsi="Times New Roman" w:cs="Times New Roman"/>
          <w:i/>
          <w:rPrChange w:id="6365" w:author="Leuveld, Koen" w:date="2013-10-24T17:02:00Z">
            <w:rPr>
              <w:del w:id="6366" w:author="PIERRE" w:date="2013-10-23T18:44:00Z"/>
              <w:rFonts w:ascii="Times New Roman" w:hAnsi="Times New Roman" w:cs="Times New Roman"/>
            </w:rPr>
          </w:rPrChange>
        </w:rPr>
      </w:pPr>
      <w:ins w:id="6367" w:author="Leuveld, Koen" w:date="2013-10-24T17:02:00Z">
        <w:r w:rsidRPr="00890C44">
          <w:rPr>
            <w:rFonts w:ascii="Times New Roman" w:hAnsi="Times New Roman" w:cs="Times New Roman"/>
            <w:i/>
            <w:rPrChange w:id="6368" w:author="Leuveld, Koen" w:date="2013-10-24T17:02:00Z">
              <w:rPr>
                <w:rFonts w:ascii="Times New Roman" w:hAnsi="Times New Roman" w:cs="Times New Roman"/>
              </w:rPr>
            </w:rPrChange>
          </w:rPr>
          <w:t>« </w:t>
        </w:r>
      </w:ins>
      <w:del w:id="6369" w:author="PIERRE" w:date="2013-10-23T18:44:00Z">
        <w:r w:rsidR="00AF2F6F" w:rsidRPr="00890C44">
          <w:rPr>
            <w:rFonts w:ascii="Times New Roman" w:hAnsi="Times New Roman" w:cs="Times New Roman"/>
            <w:i/>
            <w:rPrChange w:id="6370" w:author="Leuveld, Koen" w:date="2013-10-24T17:02:00Z">
              <w:rPr>
                <w:rFonts w:ascii="Times New Roman" w:hAnsi="Times New Roman" w:cs="Times New Roman"/>
                <w:vertAlign w:val="superscript"/>
              </w:rPr>
            </w:rPrChange>
          </w:rPr>
          <w:delText xml:space="preserve">INSCRIRE LA </w:delText>
        </w:r>
      </w:del>
      <w:del w:id="6371" w:author="PIERRE" w:date="2013-10-23T16:41:00Z">
        <w:r w:rsidR="00AF2F6F" w:rsidRPr="00890C44">
          <w:rPr>
            <w:rFonts w:ascii="Times New Roman" w:hAnsi="Times New Roman" w:cs="Times New Roman"/>
            <w:i/>
            <w:rPrChange w:id="6372" w:author="Leuveld, Koen" w:date="2013-10-24T17:02:00Z">
              <w:rPr>
                <w:rFonts w:ascii="Times New Roman" w:hAnsi="Times New Roman" w:cs="Times New Roman"/>
                <w:vertAlign w:val="superscript"/>
              </w:rPr>
            </w:rPrChange>
          </w:rPr>
          <w:delText>REPONSE</w:delText>
        </w:r>
      </w:del>
      <w:del w:id="6373" w:author="PIERRE" w:date="2013-10-23T18:44:00Z">
        <w:r w:rsidR="00AF2F6F" w:rsidRPr="00890C44">
          <w:rPr>
            <w:rFonts w:ascii="Times New Roman" w:hAnsi="Times New Roman" w:cs="Times New Roman"/>
            <w:i/>
            <w:rPrChange w:id="6374" w:author="Leuveld, Koen" w:date="2013-10-24T17:02:00Z">
              <w:rPr>
                <w:rFonts w:ascii="Times New Roman" w:hAnsi="Times New Roman" w:cs="Times New Roman"/>
                <w:vertAlign w:val="superscript"/>
              </w:rPr>
            </w:rPrChange>
          </w:rPr>
          <w:delText xml:space="preserve"> DANS LE BAC [ARA2]</w:delText>
        </w:r>
      </w:del>
    </w:p>
    <w:p w:rsidR="002A57BD" w:rsidRPr="00890C44" w:rsidRDefault="00AF2F6F" w:rsidP="00AF6156">
      <w:pPr>
        <w:pStyle w:val="ListParagraph"/>
        <w:numPr>
          <w:ilvl w:val="0"/>
          <w:numId w:val="9"/>
        </w:numPr>
        <w:jc w:val="both"/>
        <w:rPr>
          <w:rFonts w:ascii="Times New Roman" w:hAnsi="Times New Roman" w:cs="Times New Roman"/>
          <w:i/>
          <w:rPrChange w:id="6375" w:author="Leuveld, Koen" w:date="2013-10-24T17:02:00Z">
            <w:rPr>
              <w:rFonts w:ascii="Times New Roman" w:hAnsi="Times New Roman" w:cs="Times New Roman"/>
            </w:rPr>
          </w:rPrChange>
        </w:rPr>
      </w:pPr>
      <w:r w:rsidRPr="00890C44">
        <w:rPr>
          <w:rFonts w:ascii="Times New Roman" w:hAnsi="Times New Roman" w:cs="Times New Roman"/>
          <w:i/>
          <w:rPrChange w:id="6376" w:author="Leuveld, Koen" w:date="2013-10-24T17:02:00Z">
            <w:rPr>
              <w:rFonts w:ascii="Times New Roman" w:hAnsi="Times New Roman" w:cs="Times New Roman"/>
              <w:vertAlign w:val="superscript"/>
            </w:rPr>
          </w:rPrChange>
        </w:rPr>
        <w:t xml:space="preserve">Si vous avez 9 </w:t>
      </w:r>
      <w:del w:id="6377" w:author="Leuveld, Koen" w:date="2013-10-24T16:26:00Z">
        <w:r w:rsidRPr="00890C44" w:rsidDel="00D66175">
          <w:rPr>
            <w:rFonts w:ascii="Times New Roman" w:hAnsi="Times New Roman" w:cs="Times New Roman"/>
            <w:i/>
            <w:rPrChange w:id="6378" w:author="Leuveld, Koen" w:date="2013-10-24T17:02:00Z">
              <w:rPr>
                <w:rFonts w:ascii="Times New Roman" w:hAnsi="Times New Roman" w:cs="Times New Roman"/>
                <w:vertAlign w:val="superscript"/>
              </w:rPr>
            </w:rPrChange>
          </w:rPr>
          <w:delText>coupon</w:delText>
        </w:r>
      </w:del>
      <w:ins w:id="6379" w:author="Leuveld, Koen" w:date="2013-10-24T16:26:00Z">
        <w:r w:rsidR="00D66175" w:rsidRPr="00890C44">
          <w:rPr>
            <w:rFonts w:ascii="Times New Roman" w:hAnsi="Times New Roman" w:cs="Times New Roman"/>
            <w:i/>
            <w:rPrChange w:id="6380" w:author="Leuveld, Koen" w:date="2013-10-24T17:02:00Z">
              <w:rPr>
                <w:rFonts w:ascii="Times New Roman" w:hAnsi="Times New Roman" w:cs="Times New Roman"/>
              </w:rPr>
            </w:rPrChange>
          </w:rPr>
          <w:t>pièce</w:t>
        </w:r>
      </w:ins>
      <w:r w:rsidRPr="00890C44">
        <w:rPr>
          <w:rFonts w:ascii="Times New Roman" w:hAnsi="Times New Roman" w:cs="Times New Roman"/>
          <w:i/>
          <w:rPrChange w:id="6381" w:author="Leuveld, Koen" w:date="2013-10-24T17:02:00Z">
            <w:rPr>
              <w:rFonts w:ascii="Times New Roman" w:hAnsi="Times New Roman" w:cs="Times New Roman"/>
              <w:vertAlign w:val="superscript"/>
            </w:rPr>
          </w:rPrChange>
        </w:rPr>
        <w:t xml:space="preserve">s (900 </w:t>
      </w:r>
      <w:proofErr w:type="spellStart"/>
      <w:r w:rsidRPr="00890C44">
        <w:rPr>
          <w:rFonts w:ascii="Times New Roman" w:hAnsi="Times New Roman" w:cs="Times New Roman"/>
          <w:i/>
          <w:rPrChange w:id="6382" w:author="Leuveld, Koen" w:date="2013-10-24T17:02:00Z">
            <w:rPr>
              <w:rFonts w:ascii="Times New Roman" w:hAnsi="Times New Roman" w:cs="Times New Roman"/>
              <w:vertAlign w:val="superscript"/>
            </w:rPr>
          </w:rPrChange>
        </w:rPr>
        <w:t>fCFA</w:t>
      </w:r>
      <w:proofErr w:type="spellEnd"/>
      <w:r w:rsidRPr="00890C44">
        <w:rPr>
          <w:rFonts w:ascii="Times New Roman" w:hAnsi="Times New Roman" w:cs="Times New Roman"/>
          <w:i/>
          <w:rPrChange w:id="6383" w:author="Leuveld, Koen" w:date="2013-10-24T17:02:00Z">
            <w:rPr>
              <w:rFonts w:ascii="Times New Roman" w:hAnsi="Times New Roman" w:cs="Times New Roman"/>
              <w:vertAlign w:val="superscript"/>
            </w:rPr>
          </w:rPrChange>
        </w:rPr>
        <w:t xml:space="preserve">), et l’autre personne a 7 </w:t>
      </w:r>
      <w:del w:id="6384" w:author="Leuveld, Koen" w:date="2013-10-24T16:26:00Z">
        <w:r w:rsidRPr="00890C44" w:rsidDel="00D66175">
          <w:rPr>
            <w:rFonts w:ascii="Times New Roman" w:hAnsi="Times New Roman" w:cs="Times New Roman"/>
            <w:i/>
            <w:rPrChange w:id="6385" w:author="Leuveld, Koen" w:date="2013-10-24T17:02:00Z">
              <w:rPr>
                <w:rFonts w:ascii="Times New Roman" w:hAnsi="Times New Roman" w:cs="Times New Roman"/>
                <w:vertAlign w:val="superscript"/>
              </w:rPr>
            </w:rPrChange>
          </w:rPr>
          <w:delText>coupon</w:delText>
        </w:r>
      </w:del>
      <w:ins w:id="6386" w:author="Leuveld, Koen" w:date="2013-10-24T16:26:00Z">
        <w:r w:rsidR="00D66175" w:rsidRPr="00890C44">
          <w:rPr>
            <w:rFonts w:ascii="Times New Roman" w:hAnsi="Times New Roman" w:cs="Times New Roman"/>
            <w:i/>
            <w:rPrChange w:id="6387" w:author="Leuveld, Koen" w:date="2013-10-24T17:02:00Z">
              <w:rPr>
                <w:rFonts w:ascii="Times New Roman" w:hAnsi="Times New Roman" w:cs="Times New Roman"/>
              </w:rPr>
            </w:rPrChange>
          </w:rPr>
          <w:t>pièce</w:t>
        </w:r>
      </w:ins>
      <w:r w:rsidRPr="00890C44">
        <w:rPr>
          <w:rFonts w:ascii="Times New Roman" w:hAnsi="Times New Roman" w:cs="Times New Roman"/>
          <w:i/>
          <w:rPrChange w:id="6388" w:author="Leuveld, Koen" w:date="2013-10-24T17:02:00Z">
            <w:rPr>
              <w:rFonts w:ascii="Times New Roman" w:hAnsi="Times New Roman" w:cs="Times New Roman"/>
              <w:vertAlign w:val="superscript"/>
            </w:rPr>
          </w:rPrChange>
        </w:rPr>
        <w:t xml:space="preserve">s (700 </w:t>
      </w:r>
      <w:proofErr w:type="spellStart"/>
      <w:r w:rsidRPr="00890C44">
        <w:rPr>
          <w:rFonts w:ascii="Times New Roman" w:hAnsi="Times New Roman" w:cs="Times New Roman"/>
          <w:i/>
          <w:rPrChange w:id="6389" w:author="Leuveld, Koen" w:date="2013-10-24T17:02:00Z">
            <w:rPr>
              <w:rFonts w:ascii="Times New Roman" w:hAnsi="Times New Roman" w:cs="Times New Roman"/>
              <w:vertAlign w:val="superscript"/>
            </w:rPr>
          </w:rPrChange>
        </w:rPr>
        <w:t>fCFA</w:t>
      </w:r>
      <w:proofErr w:type="spellEnd"/>
      <w:r w:rsidRPr="00890C44">
        <w:rPr>
          <w:rFonts w:ascii="Times New Roman" w:hAnsi="Times New Roman" w:cs="Times New Roman"/>
          <w:i/>
          <w:rPrChange w:id="6390" w:author="Leuveld, Koen" w:date="2013-10-24T17:02:00Z">
            <w:rPr>
              <w:rFonts w:ascii="Times New Roman" w:hAnsi="Times New Roman" w:cs="Times New Roman"/>
              <w:vertAlign w:val="superscript"/>
            </w:rPr>
          </w:rPrChange>
        </w:rPr>
        <w:t xml:space="preserve">) enverrez-vous des </w:t>
      </w:r>
      <w:del w:id="6391" w:author="Leuveld, Koen" w:date="2013-10-24T16:26:00Z">
        <w:r w:rsidRPr="00890C44" w:rsidDel="00D66175">
          <w:rPr>
            <w:rFonts w:ascii="Times New Roman" w:hAnsi="Times New Roman" w:cs="Times New Roman"/>
            <w:i/>
            <w:rPrChange w:id="6392" w:author="Leuveld, Koen" w:date="2013-10-24T17:02:00Z">
              <w:rPr>
                <w:rFonts w:ascii="Times New Roman" w:hAnsi="Times New Roman" w:cs="Times New Roman"/>
                <w:vertAlign w:val="superscript"/>
              </w:rPr>
            </w:rPrChange>
          </w:rPr>
          <w:delText>coupon</w:delText>
        </w:r>
      </w:del>
      <w:ins w:id="6393" w:author="Leuveld, Koen" w:date="2013-10-24T16:26:00Z">
        <w:r w:rsidR="00D66175" w:rsidRPr="00890C44">
          <w:rPr>
            <w:rFonts w:ascii="Times New Roman" w:hAnsi="Times New Roman" w:cs="Times New Roman"/>
            <w:i/>
            <w:rPrChange w:id="6394" w:author="Leuveld, Koen" w:date="2013-10-24T17:02:00Z">
              <w:rPr>
                <w:rFonts w:ascii="Times New Roman" w:hAnsi="Times New Roman" w:cs="Times New Roman"/>
              </w:rPr>
            </w:rPrChange>
          </w:rPr>
          <w:t>pièce</w:t>
        </w:r>
      </w:ins>
      <w:r w:rsidRPr="00890C44">
        <w:rPr>
          <w:rFonts w:ascii="Times New Roman" w:hAnsi="Times New Roman" w:cs="Times New Roman"/>
          <w:i/>
          <w:rPrChange w:id="6395" w:author="Leuveld, Koen" w:date="2013-10-24T17:02:00Z">
            <w:rPr>
              <w:rFonts w:ascii="Times New Roman" w:hAnsi="Times New Roman" w:cs="Times New Roman"/>
              <w:vertAlign w:val="superscript"/>
            </w:rPr>
          </w:rPrChange>
        </w:rPr>
        <w:t>s à cette personne ?</w:t>
      </w:r>
      <w:ins w:id="6396" w:author="Leuveld, Koen" w:date="2013-10-24T17:02:00Z">
        <w:r w:rsidR="00890C44" w:rsidRPr="00890C44">
          <w:rPr>
            <w:rFonts w:ascii="Times New Roman" w:hAnsi="Times New Roman" w:cs="Times New Roman"/>
            <w:i/>
            <w:rPrChange w:id="6397" w:author="Leuveld, Koen" w:date="2013-10-24T17:02:00Z">
              <w:rPr>
                <w:rFonts w:ascii="Times New Roman" w:hAnsi="Times New Roman" w:cs="Times New Roman"/>
              </w:rPr>
            </w:rPrChange>
          </w:rPr>
          <w:t> »</w:t>
        </w:r>
      </w:ins>
      <w:del w:id="6398" w:author="Leuveld, Koen" w:date="2013-10-24T17:02:00Z">
        <w:r w:rsidRPr="00890C44" w:rsidDel="00890C44">
          <w:rPr>
            <w:rFonts w:ascii="Times New Roman" w:hAnsi="Times New Roman" w:cs="Times New Roman"/>
            <w:i/>
            <w:rPrChange w:id="6399" w:author="Leuveld, Koen" w:date="2013-10-24T17:02:00Z">
              <w:rPr>
                <w:rFonts w:ascii="Times New Roman" w:hAnsi="Times New Roman" w:cs="Times New Roman"/>
                <w:vertAlign w:val="superscript"/>
              </w:rPr>
            </w:rPrChange>
          </w:rPr>
          <w:delText xml:space="preserve"> </w:delText>
        </w:r>
      </w:del>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6400" w:author="PIERRE" w:date="2013-10-24T12:27:00Z">
            <w:rPr>
              <w:rFonts w:ascii="Times New Roman" w:hAnsi="Times New Roman" w:cs="Times New Roman"/>
              <w:vertAlign w:val="superscript"/>
            </w:rPr>
          </w:rPrChange>
        </w:rPr>
        <w:t xml:space="preserve">SI LE </w:t>
      </w:r>
      <w:del w:id="6401" w:author="PIERRE" w:date="2013-10-23T16:37:00Z">
        <w:r w:rsidRPr="00AF2F6F">
          <w:rPr>
            <w:rFonts w:ascii="Times New Roman" w:hAnsi="Times New Roman" w:cs="Times New Roman"/>
            <w:rPrChange w:id="6402" w:author="PIERRE" w:date="2013-10-24T12:27:00Z">
              <w:rPr>
                <w:rFonts w:ascii="Times New Roman" w:hAnsi="Times New Roman" w:cs="Times New Roman"/>
                <w:vertAlign w:val="superscript"/>
              </w:rPr>
            </w:rPrChange>
          </w:rPr>
          <w:delText>REPONDANT</w:delText>
        </w:r>
      </w:del>
      <w:ins w:id="6403" w:author="PIERRE" w:date="2013-10-23T16:37:00Z">
        <w:r w:rsidRPr="00AF2F6F">
          <w:rPr>
            <w:rFonts w:ascii="Times New Roman" w:hAnsi="Times New Roman" w:cs="Times New Roman"/>
            <w:rPrChange w:id="6404"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6405" w:author="PIERRE" w:date="2013-10-24T12:27:00Z">
            <w:rPr>
              <w:rFonts w:ascii="Times New Roman" w:hAnsi="Times New Roman" w:cs="Times New Roman"/>
              <w:vertAlign w:val="superscript"/>
            </w:rPr>
          </w:rPrChange>
        </w:rPr>
        <w:t xml:space="preserve"> DIT NON, INSCRIRE 0 DANS LE BAC [A</w:t>
      </w:r>
      <w:del w:id="6406" w:author="PIERRE" w:date="2013-10-23T18:45:00Z">
        <w:r w:rsidRPr="00AF2F6F">
          <w:rPr>
            <w:rFonts w:ascii="Times New Roman" w:hAnsi="Times New Roman" w:cs="Times New Roman"/>
            <w:rPrChange w:id="6407" w:author="PIERRE" w:date="2013-10-24T12:27:00Z">
              <w:rPr>
                <w:rFonts w:ascii="Times New Roman" w:hAnsi="Times New Roman" w:cs="Times New Roman"/>
                <w:vertAlign w:val="superscript"/>
              </w:rPr>
            </w:rPrChange>
          </w:rPr>
          <w:delText>R</w:delText>
        </w:r>
      </w:del>
      <w:r w:rsidRPr="00AF2F6F">
        <w:rPr>
          <w:rFonts w:ascii="Times New Roman" w:hAnsi="Times New Roman" w:cs="Times New Roman"/>
          <w:rPrChange w:id="6408" w:author="PIERRE" w:date="2013-10-24T12:27:00Z">
            <w:rPr>
              <w:rFonts w:ascii="Times New Roman" w:hAnsi="Times New Roman" w:cs="Times New Roman"/>
              <w:vertAlign w:val="superscript"/>
            </w:rPr>
          </w:rPrChange>
        </w:rPr>
        <w:t>A</w:t>
      </w:r>
      <w:ins w:id="6409" w:author="PIERRE" w:date="2013-10-23T18:45:00Z">
        <w:del w:id="6410" w:author="Leuveld, Koen" w:date="2013-10-24T20:59:00Z">
          <w:r w:rsidRPr="00AF2F6F" w:rsidDel="00821BEE">
            <w:rPr>
              <w:rFonts w:ascii="Times New Roman" w:hAnsi="Times New Roman" w:cs="Times New Roman"/>
              <w:rPrChange w:id="6411" w:author="PIERRE" w:date="2013-10-24T12:27:00Z">
                <w:rPr>
                  <w:rFonts w:ascii="Times New Roman" w:hAnsi="Times New Roman" w:cs="Times New Roman"/>
                  <w:vertAlign w:val="superscript"/>
                </w:rPr>
              </w:rPrChange>
            </w:rPr>
            <w:delText>0</w:delText>
          </w:r>
        </w:del>
      </w:ins>
      <w:r w:rsidRPr="00AF2F6F">
        <w:rPr>
          <w:rFonts w:ascii="Times New Roman" w:hAnsi="Times New Roman" w:cs="Times New Roman"/>
          <w:rPrChange w:id="6412" w:author="PIERRE" w:date="2013-10-24T12:27:00Z">
            <w:rPr>
              <w:rFonts w:ascii="Times New Roman" w:hAnsi="Times New Roman" w:cs="Times New Roman"/>
              <w:vertAlign w:val="superscript"/>
            </w:rPr>
          </w:rPrChange>
        </w:rPr>
        <w:t>3].</w:t>
      </w:r>
    </w:p>
    <w:p w:rsidR="002A57BD" w:rsidRPr="00890C44" w:rsidRDefault="00AF2F6F" w:rsidP="00AF6156">
      <w:pPr>
        <w:pStyle w:val="ListParagraph"/>
        <w:numPr>
          <w:ilvl w:val="0"/>
          <w:numId w:val="9"/>
        </w:numPr>
        <w:jc w:val="both"/>
        <w:rPr>
          <w:rFonts w:ascii="Times New Roman" w:hAnsi="Times New Roman" w:cs="Times New Roman"/>
          <w:i/>
          <w:rPrChange w:id="6413" w:author="Leuveld, Koen" w:date="2013-10-24T17:02:00Z">
            <w:rPr>
              <w:rFonts w:ascii="Times New Roman" w:hAnsi="Times New Roman" w:cs="Times New Roman"/>
            </w:rPr>
          </w:rPrChange>
        </w:rPr>
      </w:pPr>
      <w:r w:rsidRPr="00AF2F6F">
        <w:rPr>
          <w:rFonts w:ascii="Times New Roman" w:hAnsi="Times New Roman" w:cs="Times New Roman"/>
          <w:rPrChange w:id="6414" w:author="PIERRE" w:date="2013-10-24T12:27:00Z">
            <w:rPr>
              <w:rFonts w:ascii="Times New Roman" w:hAnsi="Times New Roman" w:cs="Times New Roman"/>
              <w:vertAlign w:val="superscript"/>
            </w:rPr>
          </w:rPrChange>
        </w:rPr>
        <w:t xml:space="preserve">SI LE </w:t>
      </w:r>
      <w:del w:id="6415" w:author="PIERRE" w:date="2013-10-23T16:37:00Z">
        <w:r w:rsidRPr="00AF2F6F">
          <w:rPr>
            <w:rFonts w:ascii="Times New Roman" w:hAnsi="Times New Roman" w:cs="Times New Roman"/>
            <w:rPrChange w:id="6416" w:author="PIERRE" w:date="2013-10-24T12:27:00Z">
              <w:rPr>
                <w:rFonts w:ascii="Times New Roman" w:hAnsi="Times New Roman" w:cs="Times New Roman"/>
                <w:vertAlign w:val="superscript"/>
              </w:rPr>
            </w:rPrChange>
          </w:rPr>
          <w:delText>REPONDANT</w:delText>
        </w:r>
      </w:del>
      <w:ins w:id="6417" w:author="PIERRE" w:date="2013-10-23T16:37:00Z">
        <w:r w:rsidRPr="00AF2F6F">
          <w:rPr>
            <w:rFonts w:ascii="Times New Roman" w:hAnsi="Times New Roman" w:cs="Times New Roman"/>
            <w:rPrChange w:id="6418"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6419" w:author="PIERRE" w:date="2013-10-24T12:27:00Z">
            <w:rPr>
              <w:rFonts w:ascii="Times New Roman" w:hAnsi="Times New Roman" w:cs="Times New Roman"/>
              <w:vertAlign w:val="superscript"/>
            </w:rPr>
          </w:rPrChange>
        </w:rPr>
        <w:t xml:space="preserve"> DIT OUI, DEMANDEZ-LUI : </w:t>
      </w:r>
      <w:ins w:id="6420" w:author="Leuveld, Koen" w:date="2013-10-24T17:02:00Z">
        <w:r w:rsidR="00890C44" w:rsidRPr="00890C44">
          <w:rPr>
            <w:rFonts w:ascii="Times New Roman" w:hAnsi="Times New Roman" w:cs="Times New Roman"/>
            <w:i/>
            <w:rPrChange w:id="6421" w:author="Leuveld, Koen" w:date="2013-10-24T17:02:00Z">
              <w:rPr>
                <w:rFonts w:ascii="Times New Roman" w:hAnsi="Times New Roman" w:cs="Times New Roman"/>
              </w:rPr>
            </w:rPrChange>
          </w:rPr>
          <w:t>« </w:t>
        </w:r>
      </w:ins>
      <w:r w:rsidRPr="00890C44">
        <w:rPr>
          <w:rFonts w:ascii="Times New Roman" w:hAnsi="Times New Roman" w:cs="Times New Roman"/>
          <w:i/>
          <w:rPrChange w:id="6422" w:author="Leuveld, Koen" w:date="2013-10-24T17:02:00Z">
            <w:rPr>
              <w:rFonts w:ascii="Times New Roman" w:hAnsi="Times New Roman" w:cs="Times New Roman"/>
              <w:vertAlign w:val="superscript"/>
            </w:rPr>
          </w:rPrChange>
        </w:rPr>
        <w:t xml:space="preserve">combien de </w:t>
      </w:r>
      <w:del w:id="6423" w:author="Leuveld, Koen" w:date="2013-10-24T16:26:00Z">
        <w:r w:rsidRPr="00890C44" w:rsidDel="00D66175">
          <w:rPr>
            <w:rFonts w:ascii="Times New Roman" w:hAnsi="Times New Roman" w:cs="Times New Roman"/>
            <w:i/>
            <w:rPrChange w:id="6424" w:author="Leuveld, Koen" w:date="2013-10-24T17:02:00Z">
              <w:rPr>
                <w:rFonts w:ascii="Times New Roman" w:hAnsi="Times New Roman" w:cs="Times New Roman"/>
                <w:vertAlign w:val="superscript"/>
              </w:rPr>
            </w:rPrChange>
          </w:rPr>
          <w:delText>coupon</w:delText>
        </w:r>
      </w:del>
      <w:ins w:id="6425" w:author="Leuveld, Koen" w:date="2013-10-24T16:26:00Z">
        <w:r w:rsidR="00D66175" w:rsidRPr="00890C44">
          <w:rPr>
            <w:rFonts w:ascii="Times New Roman" w:hAnsi="Times New Roman" w:cs="Times New Roman"/>
            <w:i/>
            <w:rPrChange w:id="6426" w:author="Leuveld, Koen" w:date="2013-10-24T17:02:00Z">
              <w:rPr>
                <w:rFonts w:ascii="Times New Roman" w:hAnsi="Times New Roman" w:cs="Times New Roman"/>
              </w:rPr>
            </w:rPrChange>
          </w:rPr>
          <w:t>pièce</w:t>
        </w:r>
      </w:ins>
      <w:r w:rsidRPr="00890C44">
        <w:rPr>
          <w:rFonts w:ascii="Times New Roman" w:hAnsi="Times New Roman" w:cs="Times New Roman"/>
          <w:i/>
          <w:rPrChange w:id="6427" w:author="Leuveld, Koen" w:date="2013-10-24T17:02:00Z">
            <w:rPr>
              <w:rFonts w:ascii="Times New Roman" w:hAnsi="Times New Roman" w:cs="Times New Roman"/>
              <w:vertAlign w:val="superscript"/>
            </w:rPr>
          </w:rPrChange>
        </w:rPr>
        <w:t>s voulez-vous envoyer ?</w:t>
      </w:r>
      <w:ins w:id="6428" w:author="Leuveld, Koen" w:date="2013-10-24T17:02:00Z">
        <w:r w:rsidR="00890C44" w:rsidRPr="00890C44">
          <w:rPr>
            <w:rFonts w:ascii="Times New Roman" w:hAnsi="Times New Roman" w:cs="Times New Roman"/>
            <w:i/>
            <w:rPrChange w:id="6429" w:author="Leuveld, Koen" w:date="2013-10-24T17:02:00Z">
              <w:rPr>
                <w:rFonts w:ascii="Times New Roman" w:hAnsi="Times New Roman" w:cs="Times New Roman"/>
              </w:rPr>
            </w:rPrChange>
          </w:rPr>
          <w:t> »</w:t>
        </w:r>
      </w:ins>
    </w:p>
    <w:p w:rsidR="00734F64" w:rsidRPr="00442E10" w:rsidRDefault="00AF2F6F" w:rsidP="00734F64">
      <w:pPr>
        <w:pStyle w:val="ListParagraph"/>
        <w:numPr>
          <w:ilvl w:val="0"/>
          <w:numId w:val="9"/>
        </w:numPr>
        <w:jc w:val="both"/>
        <w:rPr>
          <w:ins w:id="6430" w:author="PIERRE" w:date="2013-10-23T18:45:00Z"/>
          <w:rFonts w:ascii="Times New Roman" w:hAnsi="Times New Roman" w:cs="Times New Roman"/>
        </w:rPr>
      </w:pPr>
      <w:ins w:id="6431" w:author="PIERRE" w:date="2013-10-23T18:45:00Z">
        <w:r w:rsidRPr="00AF2F6F">
          <w:rPr>
            <w:rFonts w:ascii="Times New Roman" w:hAnsi="Times New Roman" w:cs="Times New Roman"/>
            <w:rPrChange w:id="6432" w:author="PIERRE" w:date="2013-10-24T12:27:00Z">
              <w:rPr>
                <w:rFonts w:ascii="Times New Roman" w:hAnsi="Times New Roman" w:cs="Times New Roman"/>
                <w:vertAlign w:val="superscript"/>
              </w:rPr>
            </w:rPrChange>
          </w:rPr>
          <w:t xml:space="preserve">COCHER LE NOMBRE DE </w:t>
        </w:r>
        <w:del w:id="6433" w:author="Leuveld, Koen" w:date="2013-10-24T16:26:00Z">
          <w:r w:rsidRPr="00AF2F6F" w:rsidDel="00D66175">
            <w:rPr>
              <w:rFonts w:ascii="Times New Roman" w:hAnsi="Times New Roman" w:cs="Times New Roman"/>
              <w:rPrChange w:id="6434" w:author="PIERRE" w:date="2013-10-24T12:27:00Z">
                <w:rPr>
                  <w:rFonts w:ascii="Times New Roman" w:hAnsi="Times New Roman" w:cs="Times New Roman"/>
                  <w:vertAlign w:val="superscript"/>
                </w:rPr>
              </w:rPrChange>
            </w:rPr>
            <w:delText>COUPON</w:delText>
          </w:r>
        </w:del>
      </w:ins>
      <w:ins w:id="6435" w:author="Leuveld, Koen" w:date="2013-10-24T16:26:00Z">
        <w:r w:rsidR="00D66175">
          <w:rPr>
            <w:rFonts w:ascii="Times New Roman" w:hAnsi="Times New Roman" w:cs="Times New Roman"/>
          </w:rPr>
          <w:t>PIÈCE</w:t>
        </w:r>
      </w:ins>
      <w:ins w:id="6436" w:author="PIERRE" w:date="2013-10-23T18:45:00Z">
        <w:r w:rsidRPr="00AF2F6F">
          <w:rPr>
            <w:rFonts w:ascii="Times New Roman" w:hAnsi="Times New Roman" w:cs="Times New Roman"/>
            <w:rPrChange w:id="6437" w:author="PIERRE" w:date="2013-10-24T12:27:00Z">
              <w:rPr>
                <w:rFonts w:ascii="Times New Roman" w:hAnsi="Times New Roman" w:cs="Times New Roman"/>
                <w:vertAlign w:val="superscript"/>
              </w:rPr>
            </w:rPrChange>
          </w:rPr>
          <w:t>S ENVOYÉ PUIS INSCRIRE LA RÉPONSE DANS LE BAC  [AA</w:t>
        </w:r>
        <w:del w:id="6438" w:author="Leuveld, Koen" w:date="2013-10-24T20:59:00Z">
          <w:r w:rsidRPr="00AF2F6F" w:rsidDel="00821BEE">
            <w:rPr>
              <w:rFonts w:ascii="Times New Roman" w:hAnsi="Times New Roman" w:cs="Times New Roman"/>
              <w:rPrChange w:id="6439"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6440" w:author="PIERRE" w:date="2013-10-24T12:27:00Z">
              <w:rPr>
                <w:rFonts w:ascii="Times New Roman" w:hAnsi="Times New Roman" w:cs="Times New Roman"/>
                <w:vertAlign w:val="superscript"/>
              </w:rPr>
            </w:rPrChange>
          </w:rPr>
          <w:t>3] ENSUITE COMPLETER LES BACS [ASA</w:t>
        </w:r>
        <w:del w:id="6441" w:author="Leuveld, Koen" w:date="2013-10-24T20:59:00Z">
          <w:r w:rsidRPr="00AF2F6F" w:rsidDel="00821BEE">
            <w:rPr>
              <w:rFonts w:ascii="Times New Roman" w:hAnsi="Times New Roman" w:cs="Times New Roman"/>
              <w:rPrChange w:id="6442"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6443" w:author="PIERRE" w:date="2013-10-24T12:27:00Z">
              <w:rPr>
                <w:rFonts w:ascii="Times New Roman" w:hAnsi="Times New Roman" w:cs="Times New Roman"/>
                <w:vertAlign w:val="superscript"/>
              </w:rPr>
            </w:rPrChange>
          </w:rPr>
          <w:t>3] ET [ARA</w:t>
        </w:r>
        <w:del w:id="6444" w:author="Leuveld, Koen" w:date="2013-10-24T20:59:00Z">
          <w:r w:rsidRPr="00AF2F6F" w:rsidDel="00821BEE">
            <w:rPr>
              <w:rFonts w:ascii="Times New Roman" w:hAnsi="Times New Roman" w:cs="Times New Roman"/>
              <w:rPrChange w:id="6445" w:author="PIERRE" w:date="2013-10-24T12:27:00Z">
                <w:rPr>
                  <w:rFonts w:ascii="Times New Roman" w:hAnsi="Times New Roman" w:cs="Times New Roman"/>
                  <w:vertAlign w:val="superscript"/>
                </w:rPr>
              </w:rPrChange>
            </w:rPr>
            <w:delText>0</w:delText>
          </w:r>
        </w:del>
      </w:ins>
      <w:ins w:id="6446" w:author="PIERRE" w:date="2013-10-23T18:46:00Z">
        <w:r w:rsidRPr="00AF2F6F">
          <w:rPr>
            <w:rFonts w:ascii="Times New Roman" w:hAnsi="Times New Roman" w:cs="Times New Roman"/>
            <w:rPrChange w:id="6447" w:author="PIERRE" w:date="2013-10-24T12:27:00Z">
              <w:rPr>
                <w:rFonts w:ascii="Times New Roman" w:hAnsi="Times New Roman" w:cs="Times New Roman"/>
                <w:vertAlign w:val="superscript"/>
              </w:rPr>
            </w:rPrChange>
          </w:rPr>
          <w:t>3</w:t>
        </w:r>
      </w:ins>
      <w:ins w:id="6448" w:author="PIERRE" w:date="2013-10-23T18:45:00Z">
        <w:r w:rsidRPr="00AF2F6F">
          <w:rPr>
            <w:rFonts w:ascii="Times New Roman" w:hAnsi="Times New Roman" w:cs="Times New Roman"/>
            <w:rPrChange w:id="6449" w:author="PIERRE" w:date="2013-10-24T12:27:00Z">
              <w:rPr>
                <w:rFonts w:ascii="Times New Roman" w:hAnsi="Times New Roman" w:cs="Times New Roman"/>
                <w:vertAlign w:val="superscript"/>
              </w:rPr>
            </w:rPrChange>
          </w:rPr>
          <w:t>]</w:t>
        </w:r>
      </w:ins>
    </w:p>
    <w:p w:rsidR="002A57BD" w:rsidRPr="00890C44" w:rsidDel="00734F64" w:rsidRDefault="00890C44" w:rsidP="00AF6156">
      <w:pPr>
        <w:pStyle w:val="ListParagraph"/>
        <w:numPr>
          <w:ilvl w:val="0"/>
          <w:numId w:val="9"/>
        </w:numPr>
        <w:jc w:val="both"/>
        <w:rPr>
          <w:del w:id="6450" w:author="PIERRE" w:date="2013-10-23T18:45:00Z"/>
          <w:rFonts w:ascii="Times New Roman" w:hAnsi="Times New Roman" w:cs="Times New Roman"/>
          <w:i/>
          <w:rPrChange w:id="6451" w:author="Leuveld, Koen" w:date="2013-10-24T17:03:00Z">
            <w:rPr>
              <w:del w:id="6452" w:author="PIERRE" w:date="2013-10-23T18:45:00Z"/>
              <w:rFonts w:ascii="Times New Roman" w:hAnsi="Times New Roman" w:cs="Times New Roman"/>
            </w:rPr>
          </w:rPrChange>
        </w:rPr>
      </w:pPr>
      <w:ins w:id="6453" w:author="Leuveld, Koen" w:date="2013-10-24T17:02:00Z">
        <w:r w:rsidRPr="00890C44">
          <w:rPr>
            <w:rFonts w:ascii="Times New Roman" w:hAnsi="Times New Roman" w:cs="Times New Roman"/>
            <w:i/>
            <w:rPrChange w:id="6454" w:author="Leuveld, Koen" w:date="2013-10-24T17:03:00Z">
              <w:rPr>
                <w:rFonts w:ascii="Times New Roman" w:hAnsi="Times New Roman" w:cs="Times New Roman"/>
              </w:rPr>
            </w:rPrChange>
          </w:rPr>
          <w:t>« </w:t>
        </w:r>
      </w:ins>
      <w:del w:id="6455" w:author="PIERRE" w:date="2013-10-23T18:45:00Z">
        <w:r w:rsidR="00AF2F6F" w:rsidRPr="00890C44">
          <w:rPr>
            <w:rFonts w:ascii="Times New Roman" w:hAnsi="Times New Roman" w:cs="Times New Roman"/>
            <w:i/>
            <w:rPrChange w:id="6456" w:author="Leuveld, Koen" w:date="2013-10-24T17:03:00Z">
              <w:rPr>
                <w:rFonts w:ascii="Times New Roman" w:hAnsi="Times New Roman" w:cs="Times New Roman"/>
                <w:vertAlign w:val="superscript"/>
              </w:rPr>
            </w:rPrChange>
          </w:rPr>
          <w:delText xml:space="preserve">INSCRIRE LA </w:delText>
        </w:r>
      </w:del>
      <w:del w:id="6457" w:author="PIERRE" w:date="2013-10-23T16:41:00Z">
        <w:r w:rsidR="00AF2F6F" w:rsidRPr="00890C44">
          <w:rPr>
            <w:rFonts w:ascii="Times New Roman" w:hAnsi="Times New Roman" w:cs="Times New Roman"/>
            <w:i/>
            <w:rPrChange w:id="6458" w:author="Leuveld, Koen" w:date="2013-10-24T17:03:00Z">
              <w:rPr>
                <w:rFonts w:ascii="Times New Roman" w:hAnsi="Times New Roman" w:cs="Times New Roman"/>
                <w:vertAlign w:val="superscript"/>
              </w:rPr>
            </w:rPrChange>
          </w:rPr>
          <w:delText>REPONSE</w:delText>
        </w:r>
      </w:del>
      <w:del w:id="6459" w:author="PIERRE" w:date="2013-10-23T18:45:00Z">
        <w:r w:rsidR="00AF2F6F" w:rsidRPr="00890C44">
          <w:rPr>
            <w:rFonts w:ascii="Times New Roman" w:hAnsi="Times New Roman" w:cs="Times New Roman"/>
            <w:i/>
            <w:rPrChange w:id="6460" w:author="Leuveld, Koen" w:date="2013-10-24T17:03:00Z">
              <w:rPr>
                <w:rFonts w:ascii="Times New Roman" w:hAnsi="Times New Roman" w:cs="Times New Roman"/>
                <w:vertAlign w:val="superscript"/>
              </w:rPr>
            </w:rPrChange>
          </w:rPr>
          <w:delText xml:space="preserve"> DANS LE BAC [ARA3]</w:delText>
        </w:r>
      </w:del>
    </w:p>
    <w:p w:rsidR="002A57BD" w:rsidRPr="00890C44" w:rsidRDefault="00AF2F6F" w:rsidP="00AF6156">
      <w:pPr>
        <w:pStyle w:val="ListParagraph"/>
        <w:numPr>
          <w:ilvl w:val="0"/>
          <w:numId w:val="9"/>
        </w:numPr>
        <w:jc w:val="both"/>
        <w:rPr>
          <w:rFonts w:ascii="Times New Roman" w:hAnsi="Times New Roman" w:cs="Times New Roman"/>
          <w:i/>
          <w:rPrChange w:id="6461" w:author="Leuveld, Koen" w:date="2013-10-24T17:03:00Z">
            <w:rPr>
              <w:rFonts w:ascii="Times New Roman" w:hAnsi="Times New Roman" w:cs="Times New Roman"/>
            </w:rPr>
          </w:rPrChange>
        </w:rPr>
      </w:pPr>
      <w:r w:rsidRPr="00890C44">
        <w:rPr>
          <w:rFonts w:ascii="Times New Roman" w:hAnsi="Times New Roman" w:cs="Times New Roman"/>
          <w:i/>
          <w:rPrChange w:id="6462" w:author="Leuveld, Koen" w:date="2013-10-24T17:03:00Z">
            <w:rPr>
              <w:rFonts w:ascii="Times New Roman" w:hAnsi="Times New Roman" w:cs="Times New Roman"/>
              <w:vertAlign w:val="superscript"/>
            </w:rPr>
          </w:rPrChange>
        </w:rPr>
        <w:t xml:space="preserve">Si vous avez 12 </w:t>
      </w:r>
      <w:del w:id="6463" w:author="Leuveld, Koen" w:date="2013-10-24T16:26:00Z">
        <w:r w:rsidRPr="00890C44" w:rsidDel="00D66175">
          <w:rPr>
            <w:rFonts w:ascii="Times New Roman" w:hAnsi="Times New Roman" w:cs="Times New Roman"/>
            <w:i/>
            <w:rPrChange w:id="6464" w:author="Leuveld, Koen" w:date="2013-10-24T17:03:00Z">
              <w:rPr>
                <w:rFonts w:ascii="Times New Roman" w:hAnsi="Times New Roman" w:cs="Times New Roman"/>
                <w:vertAlign w:val="superscript"/>
              </w:rPr>
            </w:rPrChange>
          </w:rPr>
          <w:delText>coupon</w:delText>
        </w:r>
      </w:del>
      <w:ins w:id="6465" w:author="Leuveld, Koen" w:date="2013-10-24T16:26:00Z">
        <w:r w:rsidR="00D66175" w:rsidRPr="00890C44">
          <w:rPr>
            <w:rFonts w:ascii="Times New Roman" w:hAnsi="Times New Roman" w:cs="Times New Roman"/>
            <w:i/>
            <w:rPrChange w:id="6466" w:author="Leuveld, Koen" w:date="2013-10-24T17:03:00Z">
              <w:rPr>
                <w:rFonts w:ascii="Times New Roman" w:hAnsi="Times New Roman" w:cs="Times New Roman"/>
              </w:rPr>
            </w:rPrChange>
          </w:rPr>
          <w:t>pièce</w:t>
        </w:r>
      </w:ins>
      <w:r w:rsidRPr="00890C44">
        <w:rPr>
          <w:rFonts w:ascii="Times New Roman" w:hAnsi="Times New Roman" w:cs="Times New Roman"/>
          <w:i/>
          <w:rPrChange w:id="6467" w:author="Leuveld, Koen" w:date="2013-10-24T17:03:00Z">
            <w:rPr>
              <w:rFonts w:ascii="Times New Roman" w:hAnsi="Times New Roman" w:cs="Times New Roman"/>
              <w:vertAlign w:val="superscript"/>
            </w:rPr>
          </w:rPrChange>
        </w:rPr>
        <w:t xml:space="preserve">s (1200 </w:t>
      </w:r>
      <w:proofErr w:type="spellStart"/>
      <w:r w:rsidRPr="00890C44">
        <w:rPr>
          <w:rFonts w:ascii="Times New Roman" w:hAnsi="Times New Roman" w:cs="Times New Roman"/>
          <w:i/>
          <w:rPrChange w:id="6468" w:author="Leuveld, Koen" w:date="2013-10-24T17:03:00Z">
            <w:rPr>
              <w:rFonts w:ascii="Times New Roman" w:hAnsi="Times New Roman" w:cs="Times New Roman"/>
              <w:vertAlign w:val="superscript"/>
            </w:rPr>
          </w:rPrChange>
        </w:rPr>
        <w:t>fCFA</w:t>
      </w:r>
      <w:proofErr w:type="spellEnd"/>
      <w:r w:rsidRPr="00890C44">
        <w:rPr>
          <w:rFonts w:ascii="Times New Roman" w:hAnsi="Times New Roman" w:cs="Times New Roman"/>
          <w:i/>
          <w:rPrChange w:id="6469" w:author="Leuveld, Koen" w:date="2013-10-24T17:03:00Z">
            <w:rPr>
              <w:rFonts w:ascii="Times New Roman" w:hAnsi="Times New Roman" w:cs="Times New Roman"/>
              <w:vertAlign w:val="superscript"/>
            </w:rPr>
          </w:rPrChange>
        </w:rPr>
        <w:t xml:space="preserve">), et l’autre personne a 6 </w:t>
      </w:r>
      <w:del w:id="6470" w:author="Leuveld, Koen" w:date="2013-10-24T16:26:00Z">
        <w:r w:rsidRPr="00890C44" w:rsidDel="00D66175">
          <w:rPr>
            <w:rFonts w:ascii="Times New Roman" w:hAnsi="Times New Roman" w:cs="Times New Roman"/>
            <w:i/>
            <w:rPrChange w:id="6471" w:author="Leuveld, Koen" w:date="2013-10-24T17:03:00Z">
              <w:rPr>
                <w:rFonts w:ascii="Times New Roman" w:hAnsi="Times New Roman" w:cs="Times New Roman"/>
                <w:vertAlign w:val="superscript"/>
              </w:rPr>
            </w:rPrChange>
          </w:rPr>
          <w:delText>coupon</w:delText>
        </w:r>
      </w:del>
      <w:ins w:id="6472" w:author="Leuveld, Koen" w:date="2013-10-24T16:26:00Z">
        <w:r w:rsidR="00D66175" w:rsidRPr="00890C44">
          <w:rPr>
            <w:rFonts w:ascii="Times New Roman" w:hAnsi="Times New Roman" w:cs="Times New Roman"/>
            <w:i/>
            <w:rPrChange w:id="6473" w:author="Leuveld, Koen" w:date="2013-10-24T17:03:00Z">
              <w:rPr>
                <w:rFonts w:ascii="Times New Roman" w:hAnsi="Times New Roman" w:cs="Times New Roman"/>
              </w:rPr>
            </w:rPrChange>
          </w:rPr>
          <w:t>pièce</w:t>
        </w:r>
      </w:ins>
      <w:r w:rsidRPr="00890C44">
        <w:rPr>
          <w:rFonts w:ascii="Times New Roman" w:hAnsi="Times New Roman" w:cs="Times New Roman"/>
          <w:i/>
          <w:rPrChange w:id="6474" w:author="Leuveld, Koen" w:date="2013-10-24T17:03:00Z">
            <w:rPr>
              <w:rFonts w:ascii="Times New Roman" w:hAnsi="Times New Roman" w:cs="Times New Roman"/>
              <w:vertAlign w:val="superscript"/>
            </w:rPr>
          </w:rPrChange>
        </w:rPr>
        <w:t xml:space="preserve">s (600 </w:t>
      </w:r>
      <w:proofErr w:type="spellStart"/>
      <w:r w:rsidRPr="00890C44">
        <w:rPr>
          <w:rFonts w:ascii="Times New Roman" w:hAnsi="Times New Roman" w:cs="Times New Roman"/>
          <w:i/>
          <w:rPrChange w:id="6475" w:author="Leuveld, Koen" w:date="2013-10-24T17:03:00Z">
            <w:rPr>
              <w:rFonts w:ascii="Times New Roman" w:hAnsi="Times New Roman" w:cs="Times New Roman"/>
              <w:vertAlign w:val="superscript"/>
            </w:rPr>
          </w:rPrChange>
        </w:rPr>
        <w:t>fCFA</w:t>
      </w:r>
      <w:proofErr w:type="spellEnd"/>
      <w:r w:rsidRPr="00890C44">
        <w:rPr>
          <w:rFonts w:ascii="Times New Roman" w:hAnsi="Times New Roman" w:cs="Times New Roman"/>
          <w:i/>
          <w:rPrChange w:id="6476" w:author="Leuveld, Koen" w:date="2013-10-24T17:03:00Z">
            <w:rPr>
              <w:rFonts w:ascii="Times New Roman" w:hAnsi="Times New Roman" w:cs="Times New Roman"/>
              <w:vertAlign w:val="superscript"/>
            </w:rPr>
          </w:rPrChange>
        </w:rPr>
        <w:t xml:space="preserve">) enverrez-vous des </w:t>
      </w:r>
      <w:del w:id="6477" w:author="Leuveld, Koen" w:date="2013-10-24T16:26:00Z">
        <w:r w:rsidRPr="00890C44" w:rsidDel="00D66175">
          <w:rPr>
            <w:rFonts w:ascii="Times New Roman" w:hAnsi="Times New Roman" w:cs="Times New Roman"/>
            <w:i/>
            <w:rPrChange w:id="6478" w:author="Leuveld, Koen" w:date="2013-10-24T17:03:00Z">
              <w:rPr>
                <w:rFonts w:ascii="Times New Roman" w:hAnsi="Times New Roman" w:cs="Times New Roman"/>
                <w:vertAlign w:val="superscript"/>
              </w:rPr>
            </w:rPrChange>
          </w:rPr>
          <w:delText>coupon</w:delText>
        </w:r>
      </w:del>
      <w:ins w:id="6479" w:author="Leuveld, Koen" w:date="2013-10-24T16:26:00Z">
        <w:r w:rsidR="00D66175" w:rsidRPr="00890C44">
          <w:rPr>
            <w:rFonts w:ascii="Times New Roman" w:hAnsi="Times New Roman" w:cs="Times New Roman"/>
            <w:i/>
            <w:rPrChange w:id="6480" w:author="Leuveld, Koen" w:date="2013-10-24T17:03:00Z">
              <w:rPr>
                <w:rFonts w:ascii="Times New Roman" w:hAnsi="Times New Roman" w:cs="Times New Roman"/>
              </w:rPr>
            </w:rPrChange>
          </w:rPr>
          <w:t>pièce</w:t>
        </w:r>
      </w:ins>
      <w:r w:rsidRPr="00890C44">
        <w:rPr>
          <w:rFonts w:ascii="Times New Roman" w:hAnsi="Times New Roman" w:cs="Times New Roman"/>
          <w:i/>
          <w:rPrChange w:id="6481" w:author="Leuveld, Koen" w:date="2013-10-24T17:03:00Z">
            <w:rPr>
              <w:rFonts w:ascii="Times New Roman" w:hAnsi="Times New Roman" w:cs="Times New Roman"/>
              <w:vertAlign w:val="superscript"/>
            </w:rPr>
          </w:rPrChange>
        </w:rPr>
        <w:t>s à cette personne ?</w:t>
      </w:r>
      <w:ins w:id="6482" w:author="Leuveld, Koen" w:date="2013-10-24T17:03:00Z">
        <w:r w:rsidR="00890C44" w:rsidRPr="00890C44">
          <w:rPr>
            <w:rFonts w:ascii="Times New Roman" w:hAnsi="Times New Roman" w:cs="Times New Roman"/>
            <w:i/>
            <w:rPrChange w:id="6483" w:author="Leuveld, Koen" w:date="2013-10-24T17:03:00Z">
              <w:rPr>
                <w:rFonts w:ascii="Times New Roman" w:hAnsi="Times New Roman" w:cs="Times New Roman"/>
              </w:rPr>
            </w:rPrChange>
          </w:rPr>
          <w:t> »</w:t>
        </w:r>
      </w:ins>
      <w:del w:id="6484" w:author="Leuveld, Koen" w:date="2013-10-24T17:03:00Z">
        <w:r w:rsidRPr="00890C44" w:rsidDel="00890C44">
          <w:rPr>
            <w:rFonts w:ascii="Times New Roman" w:hAnsi="Times New Roman" w:cs="Times New Roman"/>
            <w:i/>
            <w:rPrChange w:id="6485" w:author="Leuveld, Koen" w:date="2013-10-24T17:03:00Z">
              <w:rPr>
                <w:rFonts w:ascii="Times New Roman" w:hAnsi="Times New Roman" w:cs="Times New Roman"/>
                <w:vertAlign w:val="superscript"/>
              </w:rPr>
            </w:rPrChange>
          </w:rPr>
          <w:delText xml:space="preserve"> </w:delText>
        </w:r>
      </w:del>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6486" w:author="PIERRE" w:date="2013-10-24T12:27:00Z">
            <w:rPr>
              <w:rFonts w:ascii="Times New Roman" w:hAnsi="Times New Roman" w:cs="Times New Roman"/>
              <w:vertAlign w:val="superscript"/>
            </w:rPr>
          </w:rPrChange>
        </w:rPr>
        <w:t xml:space="preserve">SI LE </w:t>
      </w:r>
      <w:del w:id="6487" w:author="PIERRE" w:date="2013-10-23T16:37:00Z">
        <w:r w:rsidRPr="00AF2F6F">
          <w:rPr>
            <w:rFonts w:ascii="Times New Roman" w:hAnsi="Times New Roman" w:cs="Times New Roman"/>
            <w:rPrChange w:id="6488" w:author="PIERRE" w:date="2013-10-24T12:27:00Z">
              <w:rPr>
                <w:rFonts w:ascii="Times New Roman" w:hAnsi="Times New Roman" w:cs="Times New Roman"/>
                <w:vertAlign w:val="superscript"/>
              </w:rPr>
            </w:rPrChange>
          </w:rPr>
          <w:delText>REPONDANT</w:delText>
        </w:r>
      </w:del>
      <w:ins w:id="6489" w:author="PIERRE" w:date="2013-10-23T16:37:00Z">
        <w:r w:rsidRPr="00AF2F6F">
          <w:rPr>
            <w:rFonts w:ascii="Times New Roman" w:hAnsi="Times New Roman" w:cs="Times New Roman"/>
            <w:rPrChange w:id="6490"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6491" w:author="PIERRE" w:date="2013-10-24T12:27:00Z">
            <w:rPr>
              <w:rFonts w:ascii="Times New Roman" w:hAnsi="Times New Roman" w:cs="Times New Roman"/>
              <w:vertAlign w:val="superscript"/>
            </w:rPr>
          </w:rPrChange>
        </w:rPr>
        <w:t xml:space="preserve"> DIT NON, INSCRIRE 0 DANS LE BAC [A</w:t>
      </w:r>
      <w:del w:id="6492" w:author="PIERRE" w:date="2013-10-23T18:46:00Z">
        <w:r w:rsidRPr="00AF2F6F">
          <w:rPr>
            <w:rFonts w:ascii="Times New Roman" w:hAnsi="Times New Roman" w:cs="Times New Roman"/>
            <w:rPrChange w:id="6493" w:author="PIERRE" w:date="2013-10-24T12:27:00Z">
              <w:rPr>
                <w:rFonts w:ascii="Times New Roman" w:hAnsi="Times New Roman" w:cs="Times New Roman"/>
                <w:vertAlign w:val="superscript"/>
              </w:rPr>
            </w:rPrChange>
          </w:rPr>
          <w:delText>R</w:delText>
        </w:r>
      </w:del>
      <w:r w:rsidRPr="00AF2F6F">
        <w:rPr>
          <w:rFonts w:ascii="Times New Roman" w:hAnsi="Times New Roman" w:cs="Times New Roman"/>
          <w:rPrChange w:id="6494" w:author="PIERRE" w:date="2013-10-24T12:27:00Z">
            <w:rPr>
              <w:rFonts w:ascii="Times New Roman" w:hAnsi="Times New Roman" w:cs="Times New Roman"/>
              <w:vertAlign w:val="superscript"/>
            </w:rPr>
          </w:rPrChange>
        </w:rPr>
        <w:t>A</w:t>
      </w:r>
      <w:ins w:id="6495" w:author="PIERRE" w:date="2013-10-23T18:46:00Z">
        <w:del w:id="6496" w:author="Leuveld, Koen" w:date="2013-10-24T20:59:00Z">
          <w:r w:rsidRPr="00AF2F6F" w:rsidDel="00821BEE">
            <w:rPr>
              <w:rFonts w:ascii="Times New Roman" w:hAnsi="Times New Roman" w:cs="Times New Roman"/>
              <w:rPrChange w:id="6497" w:author="PIERRE" w:date="2013-10-24T12:27:00Z">
                <w:rPr>
                  <w:rFonts w:ascii="Times New Roman" w:hAnsi="Times New Roman" w:cs="Times New Roman"/>
                  <w:vertAlign w:val="superscript"/>
                </w:rPr>
              </w:rPrChange>
            </w:rPr>
            <w:delText>0</w:delText>
          </w:r>
        </w:del>
      </w:ins>
      <w:r w:rsidRPr="00AF2F6F">
        <w:rPr>
          <w:rFonts w:ascii="Times New Roman" w:hAnsi="Times New Roman" w:cs="Times New Roman"/>
          <w:rPrChange w:id="6498" w:author="PIERRE" w:date="2013-10-24T12:27:00Z">
            <w:rPr>
              <w:rFonts w:ascii="Times New Roman" w:hAnsi="Times New Roman" w:cs="Times New Roman"/>
              <w:vertAlign w:val="superscript"/>
            </w:rPr>
          </w:rPrChange>
        </w:rPr>
        <w:t>4].</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6499" w:author="PIERRE" w:date="2013-10-24T12:27:00Z">
            <w:rPr>
              <w:rFonts w:ascii="Times New Roman" w:hAnsi="Times New Roman" w:cs="Times New Roman"/>
              <w:vertAlign w:val="superscript"/>
            </w:rPr>
          </w:rPrChange>
        </w:rPr>
        <w:t xml:space="preserve">SI LE </w:t>
      </w:r>
      <w:del w:id="6500" w:author="PIERRE" w:date="2013-10-23T16:37:00Z">
        <w:r w:rsidRPr="00AF2F6F">
          <w:rPr>
            <w:rFonts w:ascii="Times New Roman" w:hAnsi="Times New Roman" w:cs="Times New Roman"/>
            <w:rPrChange w:id="6501" w:author="PIERRE" w:date="2013-10-24T12:27:00Z">
              <w:rPr>
                <w:rFonts w:ascii="Times New Roman" w:hAnsi="Times New Roman" w:cs="Times New Roman"/>
                <w:vertAlign w:val="superscript"/>
              </w:rPr>
            </w:rPrChange>
          </w:rPr>
          <w:delText>REPONDANT</w:delText>
        </w:r>
      </w:del>
      <w:ins w:id="6502" w:author="PIERRE" w:date="2013-10-23T16:37:00Z">
        <w:r w:rsidRPr="00AF2F6F">
          <w:rPr>
            <w:rFonts w:ascii="Times New Roman" w:hAnsi="Times New Roman" w:cs="Times New Roman"/>
            <w:rPrChange w:id="6503"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6504" w:author="PIERRE" w:date="2013-10-24T12:27:00Z">
            <w:rPr>
              <w:rFonts w:ascii="Times New Roman" w:hAnsi="Times New Roman" w:cs="Times New Roman"/>
              <w:vertAlign w:val="superscript"/>
            </w:rPr>
          </w:rPrChange>
        </w:rPr>
        <w:t xml:space="preserve"> DIT OUI, DEMANDEZ-LUI : </w:t>
      </w:r>
      <w:ins w:id="6505" w:author="Leuveld, Koen" w:date="2013-10-24T17:03:00Z">
        <w:r w:rsidR="00890C44" w:rsidRPr="00890C44">
          <w:rPr>
            <w:rFonts w:ascii="Times New Roman" w:hAnsi="Times New Roman" w:cs="Times New Roman"/>
            <w:i/>
            <w:rPrChange w:id="6506" w:author="Leuveld, Koen" w:date="2013-10-24T17:03:00Z">
              <w:rPr>
                <w:rFonts w:ascii="Times New Roman" w:hAnsi="Times New Roman" w:cs="Times New Roman"/>
              </w:rPr>
            </w:rPrChange>
          </w:rPr>
          <w:t>« </w:t>
        </w:r>
      </w:ins>
      <w:r w:rsidRPr="00890C44">
        <w:rPr>
          <w:rFonts w:ascii="Times New Roman" w:hAnsi="Times New Roman" w:cs="Times New Roman"/>
          <w:i/>
          <w:rPrChange w:id="6507" w:author="Leuveld, Koen" w:date="2013-10-24T17:03:00Z">
            <w:rPr>
              <w:rFonts w:ascii="Times New Roman" w:hAnsi="Times New Roman" w:cs="Times New Roman"/>
              <w:vertAlign w:val="superscript"/>
            </w:rPr>
          </w:rPrChange>
        </w:rPr>
        <w:t xml:space="preserve">combien de </w:t>
      </w:r>
      <w:del w:id="6508" w:author="Leuveld, Koen" w:date="2013-10-24T16:26:00Z">
        <w:r w:rsidRPr="00890C44" w:rsidDel="00D66175">
          <w:rPr>
            <w:rFonts w:ascii="Times New Roman" w:hAnsi="Times New Roman" w:cs="Times New Roman"/>
            <w:i/>
            <w:rPrChange w:id="6509" w:author="Leuveld, Koen" w:date="2013-10-24T17:03:00Z">
              <w:rPr>
                <w:rFonts w:ascii="Times New Roman" w:hAnsi="Times New Roman" w:cs="Times New Roman"/>
                <w:vertAlign w:val="superscript"/>
              </w:rPr>
            </w:rPrChange>
          </w:rPr>
          <w:delText>coupon</w:delText>
        </w:r>
      </w:del>
      <w:ins w:id="6510" w:author="Leuveld, Koen" w:date="2013-10-24T16:26:00Z">
        <w:r w:rsidR="00D66175" w:rsidRPr="00890C44">
          <w:rPr>
            <w:rFonts w:ascii="Times New Roman" w:hAnsi="Times New Roman" w:cs="Times New Roman"/>
            <w:i/>
            <w:rPrChange w:id="6511" w:author="Leuveld, Koen" w:date="2013-10-24T17:03:00Z">
              <w:rPr>
                <w:rFonts w:ascii="Times New Roman" w:hAnsi="Times New Roman" w:cs="Times New Roman"/>
              </w:rPr>
            </w:rPrChange>
          </w:rPr>
          <w:t>pièce</w:t>
        </w:r>
      </w:ins>
      <w:r w:rsidRPr="00890C44">
        <w:rPr>
          <w:rFonts w:ascii="Times New Roman" w:hAnsi="Times New Roman" w:cs="Times New Roman"/>
          <w:i/>
          <w:rPrChange w:id="6512" w:author="Leuveld, Koen" w:date="2013-10-24T17:03:00Z">
            <w:rPr>
              <w:rFonts w:ascii="Times New Roman" w:hAnsi="Times New Roman" w:cs="Times New Roman"/>
              <w:vertAlign w:val="superscript"/>
            </w:rPr>
          </w:rPrChange>
        </w:rPr>
        <w:t>s voulez-vous envoyer ?</w:t>
      </w:r>
      <w:ins w:id="6513" w:author="Leuveld, Koen" w:date="2013-10-24T17:03:00Z">
        <w:r w:rsidR="00890C44" w:rsidRPr="00890C44">
          <w:rPr>
            <w:rFonts w:ascii="Times New Roman" w:hAnsi="Times New Roman" w:cs="Times New Roman"/>
            <w:i/>
            <w:rPrChange w:id="6514" w:author="Leuveld, Koen" w:date="2013-10-24T17:03:00Z">
              <w:rPr>
                <w:rFonts w:ascii="Times New Roman" w:hAnsi="Times New Roman" w:cs="Times New Roman"/>
              </w:rPr>
            </w:rPrChange>
          </w:rPr>
          <w:t> »</w:t>
        </w:r>
      </w:ins>
    </w:p>
    <w:p w:rsidR="00734F64" w:rsidRPr="00442E10" w:rsidRDefault="00AF2F6F" w:rsidP="00734F64">
      <w:pPr>
        <w:pStyle w:val="ListParagraph"/>
        <w:numPr>
          <w:ilvl w:val="0"/>
          <w:numId w:val="9"/>
        </w:numPr>
        <w:jc w:val="both"/>
        <w:rPr>
          <w:ins w:id="6515" w:author="PIERRE" w:date="2013-10-23T18:46:00Z"/>
          <w:rFonts w:ascii="Times New Roman" w:hAnsi="Times New Roman" w:cs="Times New Roman"/>
        </w:rPr>
      </w:pPr>
      <w:ins w:id="6516" w:author="PIERRE" w:date="2013-10-23T18:46:00Z">
        <w:r w:rsidRPr="00AF2F6F">
          <w:rPr>
            <w:rFonts w:ascii="Times New Roman" w:hAnsi="Times New Roman" w:cs="Times New Roman"/>
            <w:rPrChange w:id="6517" w:author="PIERRE" w:date="2013-10-24T12:27:00Z">
              <w:rPr>
                <w:rFonts w:ascii="Times New Roman" w:hAnsi="Times New Roman" w:cs="Times New Roman"/>
                <w:vertAlign w:val="superscript"/>
              </w:rPr>
            </w:rPrChange>
          </w:rPr>
          <w:t xml:space="preserve">COCHER LE NOMBRE DE </w:t>
        </w:r>
        <w:del w:id="6518" w:author="Leuveld, Koen" w:date="2013-10-24T16:26:00Z">
          <w:r w:rsidRPr="00AF2F6F" w:rsidDel="00D66175">
            <w:rPr>
              <w:rFonts w:ascii="Times New Roman" w:hAnsi="Times New Roman" w:cs="Times New Roman"/>
              <w:rPrChange w:id="6519" w:author="PIERRE" w:date="2013-10-24T12:27:00Z">
                <w:rPr>
                  <w:rFonts w:ascii="Times New Roman" w:hAnsi="Times New Roman" w:cs="Times New Roman"/>
                  <w:vertAlign w:val="superscript"/>
                </w:rPr>
              </w:rPrChange>
            </w:rPr>
            <w:delText>COUPON</w:delText>
          </w:r>
        </w:del>
      </w:ins>
      <w:ins w:id="6520" w:author="Leuveld, Koen" w:date="2013-10-24T16:26:00Z">
        <w:r w:rsidR="00D66175">
          <w:rPr>
            <w:rFonts w:ascii="Times New Roman" w:hAnsi="Times New Roman" w:cs="Times New Roman"/>
          </w:rPr>
          <w:t>PIÈCE</w:t>
        </w:r>
      </w:ins>
      <w:ins w:id="6521" w:author="PIERRE" w:date="2013-10-23T18:46:00Z">
        <w:r w:rsidRPr="00AF2F6F">
          <w:rPr>
            <w:rFonts w:ascii="Times New Roman" w:hAnsi="Times New Roman" w:cs="Times New Roman"/>
            <w:rPrChange w:id="6522" w:author="PIERRE" w:date="2013-10-24T12:27:00Z">
              <w:rPr>
                <w:rFonts w:ascii="Times New Roman" w:hAnsi="Times New Roman" w:cs="Times New Roman"/>
                <w:vertAlign w:val="superscript"/>
              </w:rPr>
            </w:rPrChange>
          </w:rPr>
          <w:t xml:space="preserve">S </w:t>
        </w:r>
        <w:del w:id="6523" w:author="Leuveld, Koen" w:date="2013-10-24T20:56:00Z">
          <w:r w:rsidRPr="00AF2F6F" w:rsidDel="00CC682D">
            <w:rPr>
              <w:rFonts w:ascii="Times New Roman" w:hAnsi="Times New Roman" w:cs="Times New Roman"/>
              <w:rPrChange w:id="6524" w:author="PIERRE" w:date="2013-10-24T12:27:00Z">
                <w:rPr>
                  <w:rFonts w:ascii="Times New Roman" w:hAnsi="Times New Roman" w:cs="Times New Roman"/>
                  <w:vertAlign w:val="superscript"/>
                </w:rPr>
              </w:rPrChange>
            </w:rPr>
            <w:delText>ENVOYÉ</w:delText>
          </w:r>
        </w:del>
      </w:ins>
      <w:ins w:id="6525" w:author="Leuveld, Koen" w:date="2013-10-24T20:56:00Z">
        <w:r w:rsidR="00CC682D" w:rsidRPr="00AF2F6F">
          <w:rPr>
            <w:rFonts w:ascii="Times New Roman" w:hAnsi="Times New Roman" w:cs="Times New Roman"/>
            <w:rPrChange w:id="6526" w:author="PIERRE" w:date="2013-10-24T12:27:00Z">
              <w:rPr>
                <w:rFonts w:ascii="Times New Roman" w:hAnsi="Times New Roman" w:cs="Times New Roman"/>
              </w:rPr>
            </w:rPrChange>
          </w:rPr>
          <w:t>ENVOY</w:t>
        </w:r>
        <w:r w:rsidR="00CC682D">
          <w:rPr>
            <w:rFonts w:ascii="Times New Roman" w:hAnsi="Times New Roman" w:cs="Times New Roman"/>
          </w:rPr>
          <w:t>É</w:t>
        </w:r>
        <w:r w:rsidR="00CC682D" w:rsidRPr="00AF2F6F">
          <w:rPr>
            <w:rFonts w:ascii="Times New Roman" w:hAnsi="Times New Roman" w:cs="Times New Roman"/>
            <w:rPrChange w:id="6527" w:author="PIERRE" w:date="2013-10-24T12:27:00Z">
              <w:rPr>
                <w:rFonts w:ascii="Times New Roman" w:hAnsi="Times New Roman" w:cs="Times New Roman"/>
              </w:rPr>
            </w:rPrChange>
          </w:rPr>
          <w:t>E</w:t>
        </w:r>
        <w:r w:rsidR="00CC682D">
          <w:rPr>
            <w:rFonts w:ascii="Times New Roman" w:hAnsi="Times New Roman" w:cs="Times New Roman"/>
          </w:rPr>
          <w:t>S</w:t>
        </w:r>
      </w:ins>
      <w:ins w:id="6528" w:author="PIERRE" w:date="2013-10-23T18:46:00Z">
        <w:r w:rsidRPr="00AF2F6F">
          <w:rPr>
            <w:rFonts w:ascii="Times New Roman" w:hAnsi="Times New Roman" w:cs="Times New Roman"/>
            <w:rPrChange w:id="6529" w:author="PIERRE" w:date="2013-10-24T12:27:00Z">
              <w:rPr>
                <w:rFonts w:ascii="Times New Roman" w:hAnsi="Times New Roman" w:cs="Times New Roman"/>
                <w:vertAlign w:val="superscript"/>
              </w:rPr>
            </w:rPrChange>
          </w:rPr>
          <w:t xml:space="preserve"> PUIS INSCRIRE LA RÉPONSE DANS LE BAC  [AA</w:t>
        </w:r>
        <w:del w:id="6530" w:author="Leuveld, Koen" w:date="2013-10-24T20:59:00Z">
          <w:r w:rsidRPr="00AF2F6F" w:rsidDel="00821BEE">
            <w:rPr>
              <w:rFonts w:ascii="Times New Roman" w:hAnsi="Times New Roman" w:cs="Times New Roman"/>
              <w:rPrChange w:id="6531"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6532" w:author="PIERRE" w:date="2013-10-24T12:27:00Z">
              <w:rPr>
                <w:rFonts w:ascii="Times New Roman" w:hAnsi="Times New Roman" w:cs="Times New Roman"/>
                <w:vertAlign w:val="superscript"/>
              </w:rPr>
            </w:rPrChange>
          </w:rPr>
          <w:t>4] ENSUITE COMPLETER LES BACS [ASA</w:t>
        </w:r>
        <w:del w:id="6533" w:author="Leuveld, Koen" w:date="2013-10-24T20:59:00Z">
          <w:r w:rsidRPr="00AF2F6F" w:rsidDel="00821BEE">
            <w:rPr>
              <w:rFonts w:ascii="Times New Roman" w:hAnsi="Times New Roman" w:cs="Times New Roman"/>
              <w:rPrChange w:id="6534"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6535" w:author="PIERRE" w:date="2013-10-24T12:27:00Z">
              <w:rPr>
                <w:rFonts w:ascii="Times New Roman" w:hAnsi="Times New Roman" w:cs="Times New Roman"/>
                <w:vertAlign w:val="superscript"/>
              </w:rPr>
            </w:rPrChange>
          </w:rPr>
          <w:t>4] ET [ARA</w:t>
        </w:r>
        <w:del w:id="6536" w:author="Leuveld, Koen" w:date="2013-10-24T20:59:00Z">
          <w:r w:rsidRPr="00AF2F6F" w:rsidDel="00821BEE">
            <w:rPr>
              <w:rFonts w:ascii="Times New Roman" w:hAnsi="Times New Roman" w:cs="Times New Roman"/>
              <w:rPrChange w:id="6537"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6538" w:author="PIERRE" w:date="2013-10-24T12:27:00Z">
              <w:rPr>
                <w:rFonts w:ascii="Times New Roman" w:hAnsi="Times New Roman" w:cs="Times New Roman"/>
                <w:vertAlign w:val="superscript"/>
              </w:rPr>
            </w:rPrChange>
          </w:rPr>
          <w:t>4]</w:t>
        </w:r>
      </w:ins>
    </w:p>
    <w:p w:rsidR="002A57BD" w:rsidRPr="00890C44" w:rsidDel="00734F64" w:rsidRDefault="00890C44" w:rsidP="00AF6156">
      <w:pPr>
        <w:pStyle w:val="ListParagraph"/>
        <w:numPr>
          <w:ilvl w:val="0"/>
          <w:numId w:val="9"/>
        </w:numPr>
        <w:jc w:val="both"/>
        <w:rPr>
          <w:del w:id="6539" w:author="PIERRE" w:date="2013-10-23T18:46:00Z"/>
          <w:rFonts w:ascii="Times New Roman" w:hAnsi="Times New Roman" w:cs="Times New Roman"/>
          <w:i/>
          <w:rPrChange w:id="6540" w:author="Leuveld, Koen" w:date="2013-10-24T17:04:00Z">
            <w:rPr>
              <w:del w:id="6541" w:author="PIERRE" w:date="2013-10-23T18:46:00Z"/>
              <w:rFonts w:ascii="Times New Roman" w:hAnsi="Times New Roman" w:cs="Times New Roman"/>
            </w:rPr>
          </w:rPrChange>
        </w:rPr>
      </w:pPr>
      <w:ins w:id="6542" w:author="Leuveld, Koen" w:date="2013-10-24T17:03:00Z">
        <w:r w:rsidRPr="00936514">
          <w:rPr>
            <w:rFonts w:ascii="Times New Roman" w:hAnsi="Times New Roman" w:cs="Times New Roman"/>
            <w:i/>
          </w:rPr>
          <w:t>«</w:t>
        </w:r>
      </w:ins>
      <w:del w:id="6543" w:author="PIERRE" w:date="2013-10-23T18:46:00Z">
        <w:r w:rsidR="00AF2F6F" w:rsidRPr="00890C44">
          <w:rPr>
            <w:rFonts w:ascii="Times New Roman" w:hAnsi="Times New Roman" w:cs="Times New Roman"/>
            <w:i/>
            <w:rPrChange w:id="6544" w:author="Leuveld, Koen" w:date="2013-10-24T17:04:00Z">
              <w:rPr>
                <w:rFonts w:ascii="Times New Roman" w:hAnsi="Times New Roman" w:cs="Times New Roman"/>
                <w:vertAlign w:val="superscript"/>
              </w:rPr>
            </w:rPrChange>
          </w:rPr>
          <w:delText xml:space="preserve">INSCRIRE LA </w:delText>
        </w:r>
      </w:del>
      <w:del w:id="6545" w:author="PIERRE" w:date="2013-10-23T16:41:00Z">
        <w:r w:rsidR="00AF2F6F" w:rsidRPr="00890C44">
          <w:rPr>
            <w:rFonts w:ascii="Times New Roman" w:hAnsi="Times New Roman" w:cs="Times New Roman"/>
            <w:i/>
            <w:rPrChange w:id="6546" w:author="Leuveld, Koen" w:date="2013-10-24T17:04:00Z">
              <w:rPr>
                <w:rFonts w:ascii="Times New Roman" w:hAnsi="Times New Roman" w:cs="Times New Roman"/>
                <w:vertAlign w:val="superscript"/>
              </w:rPr>
            </w:rPrChange>
          </w:rPr>
          <w:delText>REPONSE</w:delText>
        </w:r>
      </w:del>
      <w:del w:id="6547" w:author="PIERRE" w:date="2013-10-23T18:46:00Z">
        <w:r w:rsidR="00AF2F6F" w:rsidRPr="00890C44">
          <w:rPr>
            <w:rFonts w:ascii="Times New Roman" w:hAnsi="Times New Roman" w:cs="Times New Roman"/>
            <w:i/>
            <w:rPrChange w:id="6548" w:author="Leuveld, Koen" w:date="2013-10-24T17:04:00Z">
              <w:rPr>
                <w:rFonts w:ascii="Times New Roman" w:hAnsi="Times New Roman" w:cs="Times New Roman"/>
                <w:vertAlign w:val="superscript"/>
              </w:rPr>
            </w:rPrChange>
          </w:rPr>
          <w:delText xml:space="preserve"> DANS LE BAC [ARA4]</w:delText>
        </w:r>
      </w:del>
    </w:p>
    <w:p w:rsidR="002A57BD" w:rsidRPr="00442E10" w:rsidRDefault="00AF2F6F" w:rsidP="00AF6156">
      <w:pPr>
        <w:pStyle w:val="ListParagraph"/>
        <w:numPr>
          <w:ilvl w:val="0"/>
          <w:numId w:val="9"/>
        </w:numPr>
        <w:jc w:val="both"/>
        <w:rPr>
          <w:rFonts w:ascii="Times New Roman" w:hAnsi="Times New Roman" w:cs="Times New Roman"/>
        </w:rPr>
      </w:pPr>
      <w:r w:rsidRPr="00890C44">
        <w:rPr>
          <w:rFonts w:ascii="Times New Roman" w:hAnsi="Times New Roman" w:cs="Times New Roman"/>
          <w:i/>
          <w:rPrChange w:id="6549" w:author="Leuveld, Koen" w:date="2013-10-24T17:04:00Z">
            <w:rPr>
              <w:rFonts w:ascii="Times New Roman" w:hAnsi="Times New Roman" w:cs="Times New Roman"/>
              <w:vertAlign w:val="superscript"/>
            </w:rPr>
          </w:rPrChange>
        </w:rPr>
        <w:t xml:space="preserve">Si vous avez 15 </w:t>
      </w:r>
      <w:del w:id="6550" w:author="Leuveld, Koen" w:date="2013-10-24T16:26:00Z">
        <w:r w:rsidRPr="00890C44" w:rsidDel="00D66175">
          <w:rPr>
            <w:rFonts w:ascii="Times New Roman" w:hAnsi="Times New Roman" w:cs="Times New Roman"/>
            <w:i/>
            <w:rPrChange w:id="6551" w:author="Leuveld, Koen" w:date="2013-10-24T17:04:00Z">
              <w:rPr>
                <w:rFonts w:ascii="Times New Roman" w:hAnsi="Times New Roman" w:cs="Times New Roman"/>
                <w:vertAlign w:val="superscript"/>
              </w:rPr>
            </w:rPrChange>
          </w:rPr>
          <w:delText>coupon</w:delText>
        </w:r>
      </w:del>
      <w:ins w:id="6552" w:author="Leuveld, Koen" w:date="2013-10-24T16:26:00Z">
        <w:r w:rsidR="00D66175" w:rsidRPr="00890C44">
          <w:rPr>
            <w:rFonts w:ascii="Times New Roman" w:hAnsi="Times New Roman" w:cs="Times New Roman"/>
            <w:i/>
            <w:rPrChange w:id="6553" w:author="Leuveld, Koen" w:date="2013-10-24T17:04:00Z">
              <w:rPr>
                <w:rFonts w:ascii="Times New Roman" w:hAnsi="Times New Roman" w:cs="Times New Roman"/>
              </w:rPr>
            </w:rPrChange>
          </w:rPr>
          <w:t>pièce</w:t>
        </w:r>
      </w:ins>
      <w:r w:rsidRPr="00890C44">
        <w:rPr>
          <w:rFonts w:ascii="Times New Roman" w:hAnsi="Times New Roman" w:cs="Times New Roman"/>
          <w:i/>
          <w:rPrChange w:id="6554" w:author="Leuveld, Koen" w:date="2013-10-24T17:04:00Z">
            <w:rPr>
              <w:rFonts w:ascii="Times New Roman" w:hAnsi="Times New Roman" w:cs="Times New Roman"/>
              <w:vertAlign w:val="superscript"/>
            </w:rPr>
          </w:rPrChange>
        </w:rPr>
        <w:t xml:space="preserve">s (1500 </w:t>
      </w:r>
      <w:proofErr w:type="spellStart"/>
      <w:r w:rsidRPr="00890C44">
        <w:rPr>
          <w:rFonts w:ascii="Times New Roman" w:hAnsi="Times New Roman" w:cs="Times New Roman"/>
          <w:i/>
          <w:rPrChange w:id="6555" w:author="Leuveld, Koen" w:date="2013-10-24T17:04:00Z">
            <w:rPr>
              <w:rFonts w:ascii="Times New Roman" w:hAnsi="Times New Roman" w:cs="Times New Roman"/>
              <w:vertAlign w:val="superscript"/>
            </w:rPr>
          </w:rPrChange>
        </w:rPr>
        <w:t>fCFA</w:t>
      </w:r>
      <w:proofErr w:type="spellEnd"/>
      <w:r w:rsidRPr="00890C44">
        <w:rPr>
          <w:rFonts w:ascii="Times New Roman" w:hAnsi="Times New Roman" w:cs="Times New Roman"/>
          <w:i/>
          <w:rPrChange w:id="6556" w:author="Leuveld, Koen" w:date="2013-10-24T17:04:00Z">
            <w:rPr>
              <w:rFonts w:ascii="Times New Roman" w:hAnsi="Times New Roman" w:cs="Times New Roman"/>
              <w:vertAlign w:val="superscript"/>
            </w:rPr>
          </w:rPrChange>
        </w:rPr>
        <w:t xml:space="preserve">), et l’autre personne a 5 </w:t>
      </w:r>
      <w:del w:id="6557" w:author="Leuveld, Koen" w:date="2013-10-24T16:26:00Z">
        <w:r w:rsidRPr="00890C44" w:rsidDel="00D66175">
          <w:rPr>
            <w:rFonts w:ascii="Times New Roman" w:hAnsi="Times New Roman" w:cs="Times New Roman"/>
            <w:i/>
            <w:rPrChange w:id="6558" w:author="Leuveld, Koen" w:date="2013-10-24T17:04:00Z">
              <w:rPr>
                <w:rFonts w:ascii="Times New Roman" w:hAnsi="Times New Roman" w:cs="Times New Roman"/>
                <w:vertAlign w:val="superscript"/>
              </w:rPr>
            </w:rPrChange>
          </w:rPr>
          <w:delText>coupon</w:delText>
        </w:r>
      </w:del>
      <w:ins w:id="6559" w:author="Leuveld, Koen" w:date="2013-10-24T16:26:00Z">
        <w:r w:rsidR="00D66175" w:rsidRPr="00890C44">
          <w:rPr>
            <w:rFonts w:ascii="Times New Roman" w:hAnsi="Times New Roman" w:cs="Times New Roman"/>
            <w:i/>
            <w:rPrChange w:id="6560" w:author="Leuveld, Koen" w:date="2013-10-24T17:04:00Z">
              <w:rPr>
                <w:rFonts w:ascii="Times New Roman" w:hAnsi="Times New Roman" w:cs="Times New Roman"/>
              </w:rPr>
            </w:rPrChange>
          </w:rPr>
          <w:t>pièce</w:t>
        </w:r>
      </w:ins>
      <w:r w:rsidRPr="00890C44">
        <w:rPr>
          <w:rFonts w:ascii="Times New Roman" w:hAnsi="Times New Roman" w:cs="Times New Roman"/>
          <w:i/>
          <w:rPrChange w:id="6561" w:author="Leuveld, Koen" w:date="2013-10-24T17:04:00Z">
            <w:rPr>
              <w:rFonts w:ascii="Times New Roman" w:hAnsi="Times New Roman" w:cs="Times New Roman"/>
              <w:vertAlign w:val="superscript"/>
            </w:rPr>
          </w:rPrChange>
        </w:rPr>
        <w:t xml:space="preserve">s (500 </w:t>
      </w:r>
      <w:proofErr w:type="spellStart"/>
      <w:r w:rsidRPr="00890C44">
        <w:rPr>
          <w:rFonts w:ascii="Times New Roman" w:hAnsi="Times New Roman" w:cs="Times New Roman"/>
          <w:i/>
          <w:rPrChange w:id="6562" w:author="Leuveld, Koen" w:date="2013-10-24T17:04:00Z">
            <w:rPr>
              <w:rFonts w:ascii="Times New Roman" w:hAnsi="Times New Roman" w:cs="Times New Roman"/>
              <w:vertAlign w:val="superscript"/>
            </w:rPr>
          </w:rPrChange>
        </w:rPr>
        <w:t>fCFA</w:t>
      </w:r>
      <w:proofErr w:type="spellEnd"/>
      <w:r w:rsidRPr="00890C44">
        <w:rPr>
          <w:rFonts w:ascii="Times New Roman" w:hAnsi="Times New Roman" w:cs="Times New Roman"/>
          <w:i/>
          <w:rPrChange w:id="6563" w:author="Leuveld, Koen" w:date="2013-10-24T17:04:00Z">
            <w:rPr>
              <w:rFonts w:ascii="Times New Roman" w:hAnsi="Times New Roman" w:cs="Times New Roman"/>
              <w:vertAlign w:val="superscript"/>
            </w:rPr>
          </w:rPrChange>
        </w:rPr>
        <w:t xml:space="preserve">) enverrez-vous des </w:t>
      </w:r>
      <w:del w:id="6564" w:author="Leuveld, Koen" w:date="2013-10-24T16:26:00Z">
        <w:r w:rsidRPr="00890C44" w:rsidDel="00D66175">
          <w:rPr>
            <w:rFonts w:ascii="Times New Roman" w:hAnsi="Times New Roman" w:cs="Times New Roman"/>
            <w:i/>
            <w:rPrChange w:id="6565" w:author="Leuveld, Koen" w:date="2013-10-24T17:04:00Z">
              <w:rPr>
                <w:rFonts w:ascii="Times New Roman" w:hAnsi="Times New Roman" w:cs="Times New Roman"/>
                <w:vertAlign w:val="superscript"/>
              </w:rPr>
            </w:rPrChange>
          </w:rPr>
          <w:delText>coupon</w:delText>
        </w:r>
      </w:del>
      <w:ins w:id="6566" w:author="Leuveld, Koen" w:date="2013-10-24T16:26:00Z">
        <w:r w:rsidR="00D66175" w:rsidRPr="00890C44">
          <w:rPr>
            <w:rFonts w:ascii="Times New Roman" w:hAnsi="Times New Roman" w:cs="Times New Roman"/>
            <w:i/>
            <w:rPrChange w:id="6567" w:author="Leuveld, Koen" w:date="2013-10-24T17:04:00Z">
              <w:rPr>
                <w:rFonts w:ascii="Times New Roman" w:hAnsi="Times New Roman" w:cs="Times New Roman"/>
              </w:rPr>
            </w:rPrChange>
          </w:rPr>
          <w:t>pièce</w:t>
        </w:r>
      </w:ins>
      <w:r w:rsidRPr="00890C44">
        <w:rPr>
          <w:rFonts w:ascii="Times New Roman" w:hAnsi="Times New Roman" w:cs="Times New Roman"/>
          <w:i/>
          <w:rPrChange w:id="6568" w:author="Leuveld, Koen" w:date="2013-10-24T17:04:00Z">
            <w:rPr>
              <w:rFonts w:ascii="Times New Roman" w:hAnsi="Times New Roman" w:cs="Times New Roman"/>
              <w:vertAlign w:val="superscript"/>
            </w:rPr>
          </w:rPrChange>
        </w:rPr>
        <w:t>s à cette personne ?</w:t>
      </w:r>
      <w:ins w:id="6569" w:author="Leuveld, Koen" w:date="2013-10-24T17:04:00Z">
        <w:r w:rsidR="00890C44" w:rsidRPr="00890C44">
          <w:rPr>
            <w:rFonts w:ascii="Times New Roman" w:hAnsi="Times New Roman" w:cs="Times New Roman"/>
            <w:i/>
          </w:rPr>
          <w:t xml:space="preserve"> </w:t>
        </w:r>
        <w:r w:rsidR="00890C44" w:rsidRPr="00936514">
          <w:rPr>
            <w:rFonts w:ascii="Times New Roman" w:hAnsi="Times New Roman" w:cs="Times New Roman"/>
            <w:i/>
          </w:rPr>
          <w:t>»</w:t>
        </w:r>
      </w:ins>
      <w:r w:rsidRPr="00AF2F6F">
        <w:rPr>
          <w:rFonts w:ascii="Times New Roman" w:hAnsi="Times New Roman" w:cs="Times New Roman"/>
          <w:rPrChange w:id="6570" w:author="PIERRE" w:date="2013-10-24T12:27:00Z">
            <w:rPr>
              <w:rFonts w:ascii="Times New Roman" w:hAnsi="Times New Roman" w:cs="Times New Roman"/>
              <w:vertAlign w:val="superscript"/>
            </w:rPr>
          </w:rPrChange>
        </w:rPr>
        <w:t xml:space="preserve">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6571" w:author="PIERRE" w:date="2013-10-24T12:27:00Z">
            <w:rPr>
              <w:rFonts w:ascii="Times New Roman" w:hAnsi="Times New Roman" w:cs="Times New Roman"/>
              <w:vertAlign w:val="superscript"/>
            </w:rPr>
          </w:rPrChange>
        </w:rPr>
        <w:t xml:space="preserve">SI LE </w:t>
      </w:r>
      <w:del w:id="6572" w:author="PIERRE" w:date="2013-10-23T16:37:00Z">
        <w:r w:rsidRPr="00AF2F6F">
          <w:rPr>
            <w:rFonts w:ascii="Times New Roman" w:hAnsi="Times New Roman" w:cs="Times New Roman"/>
            <w:rPrChange w:id="6573" w:author="PIERRE" w:date="2013-10-24T12:27:00Z">
              <w:rPr>
                <w:rFonts w:ascii="Times New Roman" w:hAnsi="Times New Roman" w:cs="Times New Roman"/>
                <w:vertAlign w:val="superscript"/>
              </w:rPr>
            </w:rPrChange>
          </w:rPr>
          <w:delText>REPONDANT</w:delText>
        </w:r>
      </w:del>
      <w:ins w:id="6574" w:author="PIERRE" w:date="2013-10-23T16:37:00Z">
        <w:r w:rsidRPr="00AF2F6F">
          <w:rPr>
            <w:rFonts w:ascii="Times New Roman" w:hAnsi="Times New Roman" w:cs="Times New Roman"/>
            <w:rPrChange w:id="6575"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6576" w:author="PIERRE" w:date="2013-10-24T12:27:00Z">
            <w:rPr>
              <w:rFonts w:ascii="Times New Roman" w:hAnsi="Times New Roman" w:cs="Times New Roman"/>
              <w:vertAlign w:val="superscript"/>
            </w:rPr>
          </w:rPrChange>
        </w:rPr>
        <w:t xml:space="preserve"> DIT NON, INSCRIRE 0 DANS LE BAC [A</w:t>
      </w:r>
      <w:del w:id="6577" w:author="PIERRE" w:date="2013-10-23T18:46:00Z">
        <w:r w:rsidRPr="00AF2F6F">
          <w:rPr>
            <w:rFonts w:ascii="Times New Roman" w:hAnsi="Times New Roman" w:cs="Times New Roman"/>
            <w:rPrChange w:id="6578" w:author="PIERRE" w:date="2013-10-24T12:27:00Z">
              <w:rPr>
                <w:rFonts w:ascii="Times New Roman" w:hAnsi="Times New Roman" w:cs="Times New Roman"/>
                <w:vertAlign w:val="superscript"/>
              </w:rPr>
            </w:rPrChange>
          </w:rPr>
          <w:delText>R</w:delText>
        </w:r>
      </w:del>
      <w:r w:rsidRPr="00AF2F6F">
        <w:rPr>
          <w:rFonts w:ascii="Times New Roman" w:hAnsi="Times New Roman" w:cs="Times New Roman"/>
          <w:rPrChange w:id="6579" w:author="PIERRE" w:date="2013-10-24T12:27:00Z">
            <w:rPr>
              <w:rFonts w:ascii="Times New Roman" w:hAnsi="Times New Roman" w:cs="Times New Roman"/>
              <w:vertAlign w:val="superscript"/>
            </w:rPr>
          </w:rPrChange>
        </w:rPr>
        <w:t>A</w:t>
      </w:r>
      <w:ins w:id="6580" w:author="PIERRE" w:date="2013-10-23T18:46:00Z">
        <w:del w:id="6581" w:author="Leuveld, Koen" w:date="2013-10-24T20:59:00Z">
          <w:r w:rsidRPr="00AF2F6F" w:rsidDel="00821BEE">
            <w:rPr>
              <w:rFonts w:ascii="Times New Roman" w:hAnsi="Times New Roman" w:cs="Times New Roman"/>
              <w:rPrChange w:id="6582" w:author="PIERRE" w:date="2013-10-24T12:27:00Z">
                <w:rPr>
                  <w:rFonts w:ascii="Times New Roman" w:hAnsi="Times New Roman" w:cs="Times New Roman"/>
                  <w:vertAlign w:val="superscript"/>
                </w:rPr>
              </w:rPrChange>
            </w:rPr>
            <w:delText>0</w:delText>
          </w:r>
        </w:del>
      </w:ins>
      <w:r w:rsidRPr="00AF2F6F">
        <w:rPr>
          <w:rFonts w:ascii="Times New Roman" w:hAnsi="Times New Roman" w:cs="Times New Roman"/>
          <w:rPrChange w:id="6583" w:author="PIERRE" w:date="2013-10-24T12:27:00Z">
            <w:rPr>
              <w:rFonts w:ascii="Times New Roman" w:hAnsi="Times New Roman" w:cs="Times New Roman"/>
              <w:vertAlign w:val="superscript"/>
            </w:rPr>
          </w:rPrChange>
        </w:rPr>
        <w:t>5].</w:t>
      </w:r>
    </w:p>
    <w:p w:rsidR="002A57BD" w:rsidRPr="00890C44" w:rsidRDefault="00AF2F6F" w:rsidP="00AF6156">
      <w:pPr>
        <w:pStyle w:val="ListParagraph"/>
        <w:numPr>
          <w:ilvl w:val="0"/>
          <w:numId w:val="9"/>
        </w:numPr>
        <w:jc w:val="both"/>
        <w:rPr>
          <w:rFonts w:ascii="Times New Roman" w:hAnsi="Times New Roman" w:cs="Times New Roman"/>
          <w:i/>
          <w:rPrChange w:id="6584" w:author="Leuveld, Koen" w:date="2013-10-24T17:05:00Z">
            <w:rPr>
              <w:rFonts w:ascii="Times New Roman" w:hAnsi="Times New Roman" w:cs="Times New Roman"/>
            </w:rPr>
          </w:rPrChange>
        </w:rPr>
      </w:pPr>
      <w:r w:rsidRPr="00AF2F6F">
        <w:rPr>
          <w:rFonts w:ascii="Times New Roman" w:hAnsi="Times New Roman" w:cs="Times New Roman"/>
          <w:rPrChange w:id="6585" w:author="PIERRE" w:date="2013-10-24T12:27:00Z">
            <w:rPr>
              <w:rFonts w:ascii="Times New Roman" w:hAnsi="Times New Roman" w:cs="Times New Roman"/>
              <w:vertAlign w:val="superscript"/>
            </w:rPr>
          </w:rPrChange>
        </w:rPr>
        <w:t xml:space="preserve">SI LE </w:t>
      </w:r>
      <w:del w:id="6586" w:author="PIERRE" w:date="2013-10-23T16:37:00Z">
        <w:r w:rsidRPr="00AF2F6F">
          <w:rPr>
            <w:rFonts w:ascii="Times New Roman" w:hAnsi="Times New Roman" w:cs="Times New Roman"/>
            <w:rPrChange w:id="6587" w:author="PIERRE" w:date="2013-10-24T12:27:00Z">
              <w:rPr>
                <w:rFonts w:ascii="Times New Roman" w:hAnsi="Times New Roman" w:cs="Times New Roman"/>
                <w:vertAlign w:val="superscript"/>
              </w:rPr>
            </w:rPrChange>
          </w:rPr>
          <w:delText>REPONDANT</w:delText>
        </w:r>
      </w:del>
      <w:ins w:id="6588" w:author="PIERRE" w:date="2013-10-23T16:37:00Z">
        <w:r w:rsidRPr="00AF2F6F">
          <w:rPr>
            <w:rFonts w:ascii="Times New Roman" w:hAnsi="Times New Roman" w:cs="Times New Roman"/>
            <w:rPrChange w:id="6589"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6590" w:author="PIERRE" w:date="2013-10-24T12:27:00Z">
            <w:rPr>
              <w:rFonts w:ascii="Times New Roman" w:hAnsi="Times New Roman" w:cs="Times New Roman"/>
              <w:vertAlign w:val="superscript"/>
            </w:rPr>
          </w:rPrChange>
        </w:rPr>
        <w:t xml:space="preserve"> DIT OUI, DEMANDEZ-LUI : </w:t>
      </w:r>
      <w:ins w:id="6591" w:author="Leuveld, Koen" w:date="2013-10-24T17:04:00Z">
        <w:r w:rsidR="00890C44" w:rsidRPr="00890C44">
          <w:rPr>
            <w:rFonts w:ascii="Times New Roman" w:hAnsi="Times New Roman" w:cs="Times New Roman"/>
            <w:i/>
          </w:rPr>
          <w:t>«S</w:t>
        </w:r>
      </w:ins>
      <w:ins w:id="6592" w:author="Leuveld, Koen" w:date="2013-10-24T17:05:00Z">
        <w:r w:rsidR="00890C44" w:rsidRPr="00890C44">
          <w:rPr>
            <w:rFonts w:ascii="Times New Roman" w:hAnsi="Times New Roman" w:cs="Times New Roman"/>
            <w:i/>
            <w:rPrChange w:id="6593" w:author="Leuveld, Koen" w:date="2013-10-24T17:05:00Z">
              <w:rPr>
                <w:rFonts w:ascii="Times New Roman" w:hAnsi="Times New Roman" w:cs="Times New Roman"/>
              </w:rPr>
            </w:rPrChange>
          </w:rPr>
          <w:t>i oui,</w:t>
        </w:r>
      </w:ins>
      <w:ins w:id="6594" w:author="Leuveld, Koen" w:date="2013-10-24T17:04:00Z">
        <w:r w:rsidR="00890C44" w:rsidRPr="00890C44">
          <w:rPr>
            <w:rFonts w:ascii="Times New Roman" w:hAnsi="Times New Roman" w:cs="Times New Roman"/>
            <w:i/>
            <w:rPrChange w:id="6595" w:author="Leuveld, Koen" w:date="2013-10-24T17:05:00Z">
              <w:rPr>
                <w:rFonts w:ascii="Times New Roman" w:hAnsi="Times New Roman" w:cs="Times New Roman"/>
              </w:rPr>
            </w:rPrChange>
          </w:rPr>
          <w:t xml:space="preserve"> </w:t>
        </w:r>
      </w:ins>
      <w:r w:rsidRPr="00890C44">
        <w:rPr>
          <w:rFonts w:ascii="Times New Roman" w:hAnsi="Times New Roman" w:cs="Times New Roman"/>
          <w:i/>
          <w:rPrChange w:id="6596" w:author="Leuveld, Koen" w:date="2013-10-24T17:05:00Z">
            <w:rPr>
              <w:rFonts w:ascii="Times New Roman" w:hAnsi="Times New Roman" w:cs="Times New Roman"/>
              <w:vertAlign w:val="superscript"/>
            </w:rPr>
          </w:rPrChange>
        </w:rPr>
        <w:t xml:space="preserve">combien de </w:t>
      </w:r>
      <w:del w:id="6597" w:author="Leuveld, Koen" w:date="2013-10-24T16:26:00Z">
        <w:r w:rsidRPr="00890C44" w:rsidDel="00D66175">
          <w:rPr>
            <w:rFonts w:ascii="Times New Roman" w:hAnsi="Times New Roman" w:cs="Times New Roman"/>
            <w:i/>
            <w:rPrChange w:id="6598" w:author="Leuveld, Koen" w:date="2013-10-24T17:05:00Z">
              <w:rPr>
                <w:rFonts w:ascii="Times New Roman" w:hAnsi="Times New Roman" w:cs="Times New Roman"/>
                <w:vertAlign w:val="superscript"/>
              </w:rPr>
            </w:rPrChange>
          </w:rPr>
          <w:delText>coupon</w:delText>
        </w:r>
      </w:del>
      <w:ins w:id="6599" w:author="Leuveld, Koen" w:date="2013-10-24T16:26:00Z">
        <w:r w:rsidR="00D66175" w:rsidRPr="00890C44">
          <w:rPr>
            <w:rFonts w:ascii="Times New Roman" w:hAnsi="Times New Roman" w:cs="Times New Roman"/>
            <w:i/>
            <w:rPrChange w:id="6600" w:author="Leuveld, Koen" w:date="2013-10-24T17:05:00Z">
              <w:rPr>
                <w:rFonts w:ascii="Times New Roman" w:hAnsi="Times New Roman" w:cs="Times New Roman"/>
              </w:rPr>
            </w:rPrChange>
          </w:rPr>
          <w:t>pièce</w:t>
        </w:r>
      </w:ins>
      <w:r w:rsidRPr="00890C44">
        <w:rPr>
          <w:rFonts w:ascii="Times New Roman" w:hAnsi="Times New Roman" w:cs="Times New Roman"/>
          <w:i/>
          <w:rPrChange w:id="6601" w:author="Leuveld, Koen" w:date="2013-10-24T17:05:00Z">
            <w:rPr>
              <w:rFonts w:ascii="Times New Roman" w:hAnsi="Times New Roman" w:cs="Times New Roman"/>
              <w:vertAlign w:val="superscript"/>
            </w:rPr>
          </w:rPrChange>
        </w:rPr>
        <w:t>s voulez-vous envoyer ?</w:t>
      </w:r>
      <w:ins w:id="6602" w:author="Leuveld, Koen" w:date="2013-10-24T17:04:00Z">
        <w:r w:rsidR="00890C44" w:rsidRPr="00890C44">
          <w:rPr>
            <w:rFonts w:ascii="Times New Roman" w:hAnsi="Times New Roman" w:cs="Times New Roman"/>
            <w:i/>
          </w:rPr>
          <w:t xml:space="preserve"> »</w:t>
        </w:r>
      </w:ins>
    </w:p>
    <w:p w:rsidR="00734F64" w:rsidRPr="00442E10" w:rsidRDefault="00AF2F6F" w:rsidP="00734F64">
      <w:pPr>
        <w:pStyle w:val="ListParagraph"/>
        <w:numPr>
          <w:ilvl w:val="0"/>
          <w:numId w:val="9"/>
        </w:numPr>
        <w:jc w:val="both"/>
        <w:rPr>
          <w:ins w:id="6603" w:author="PIERRE" w:date="2013-10-23T18:47:00Z"/>
          <w:rFonts w:ascii="Times New Roman" w:hAnsi="Times New Roman" w:cs="Times New Roman"/>
        </w:rPr>
      </w:pPr>
      <w:ins w:id="6604" w:author="PIERRE" w:date="2013-10-23T18:47:00Z">
        <w:r w:rsidRPr="00AF2F6F">
          <w:rPr>
            <w:rFonts w:ascii="Times New Roman" w:hAnsi="Times New Roman" w:cs="Times New Roman"/>
            <w:rPrChange w:id="6605" w:author="PIERRE" w:date="2013-10-24T12:27:00Z">
              <w:rPr>
                <w:rFonts w:ascii="Times New Roman" w:hAnsi="Times New Roman" w:cs="Times New Roman"/>
                <w:vertAlign w:val="superscript"/>
              </w:rPr>
            </w:rPrChange>
          </w:rPr>
          <w:t xml:space="preserve">COCHER LE NOMBRE DE </w:t>
        </w:r>
        <w:del w:id="6606" w:author="Leuveld, Koen" w:date="2013-10-24T16:26:00Z">
          <w:r w:rsidRPr="00AF2F6F" w:rsidDel="00D66175">
            <w:rPr>
              <w:rFonts w:ascii="Times New Roman" w:hAnsi="Times New Roman" w:cs="Times New Roman"/>
              <w:rPrChange w:id="6607" w:author="PIERRE" w:date="2013-10-24T12:27:00Z">
                <w:rPr>
                  <w:rFonts w:ascii="Times New Roman" w:hAnsi="Times New Roman" w:cs="Times New Roman"/>
                  <w:vertAlign w:val="superscript"/>
                </w:rPr>
              </w:rPrChange>
            </w:rPr>
            <w:delText>COUPON</w:delText>
          </w:r>
        </w:del>
      </w:ins>
      <w:ins w:id="6608" w:author="Leuveld, Koen" w:date="2013-10-24T16:26:00Z">
        <w:r w:rsidR="00D66175">
          <w:rPr>
            <w:rFonts w:ascii="Times New Roman" w:hAnsi="Times New Roman" w:cs="Times New Roman"/>
          </w:rPr>
          <w:t>PIÈCE</w:t>
        </w:r>
      </w:ins>
      <w:ins w:id="6609" w:author="PIERRE" w:date="2013-10-23T18:47:00Z">
        <w:r w:rsidRPr="00AF2F6F">
          <w:rPr>
            <w:rFonts w:ascii="Times New Roman" w:hAnsi="Times New Roman" w:cs="Times New Roman"/>
            <w:rPrChange w:id="6610" w:author="PIERRE" w:date="2013-10-24T12:27:00Z">
              <w:rPr>
                <w:rFonts w:ascii="Times New Roman" w:hAnsi="Times New Roman" w:cs="Times New Roman"/>
                <w:vertAlign w:val="superscript"/>
              </w:rPr>
            </w:rPrChange>
          </w:rPr>
          <w:t xml:space="preserve">S </w:t>
        </w:r>
        <w:del w:id="6611" w:author="Leuveld, Koen" w:date="2013-10-24T20:56:00Z">
          <w:r w:rsidRPr="00AF2F6F" w:rsidDel="00CC682D">
            <w:rPr>
              <w:rFonts w:ascii="Times New Roman" w:hAnsi="Times New Roman" w:cs="Times New Roman"/>
              <w:rPrChange w:id="6612" w:author="PIERRE" w:date="2013-10-24T12:27:00Z">
                <w:rPr>
                  <w:rFonts w:ascii="Times New Roman" w:hAnsi="Times New Roman" w:cs="Times New Roman"/>
                  <w:vertAlign w:val="superscript"/>
                </w:rPr>
              </w:rPrChange>
            </w:rPr>
            <w:delText>ENVOYÉ</w:delText>
          </w:r>
        </w:del>
      </w:ins>
      <w:ins w:id="6613" w:author="Leuveld, Koen" w:date="2013-10-24T20:56:00Z">
        <w:r w:rsidR="00CC682D" w:rsidRPr="00AF2F6F">
          <w:rPr>
            <w:rFonts w:ascii="Times New Roman" w:hAnsi="Times New Roman" w:cs="Times New Roman"/>
            <w:rPrChange w:id="6614" w:author="PIERRE" w:date="2013-10-24T12:27:00Z">
              <w:rPr>
                <w:rFonts w:ascii="Times New Roman" w:hAnsi="Times New Roman" w:cs="Times New Roman"/>
              </w:rPr>
            </w:rPrChange>
          </w:rPr>
          <w:t>ENVOY</w:t>
        </w:r>
        <w:r w:rsidR="00CC682D">
          <w:rPr>
            <w:rFonts w:ascii="Times New Roman" w:hAnsi="Times New Roman" w:cs="Times New Roman"/>
          </w:rPr>
          <w:t>É</w:t>
        </w:r>
        <w:r w:rsidR="00CC682D" w:rsidRPr="00AF2F6F">
          <w:rPr>
            <w:rFonts w:ascii="Times New Roman" w:hAnsi="Times New Roman" w:cs="Times New Roman"/>
            <w:rPrChange w:id="6615" w:author="PIERRE" w:date="2013-10-24T12:27:00Z">
              <w:rPr>
                <w:rFonts w:ascii="Times New Roman" w:hAnsi="Times New Roman" w:cs="Times New Roman"/>
              </w:rPr>
            </w:rPrChange>
          </w:rPr>
          <w:t>E</w:t>
        </w:r>
        <w:r w:rsidR="00CC682D">
          <w:rPr>
            <w:rFonts w:ascii="Times New Roman" w:hAnsi="Times New Roman" w:cs="Times New Roman"/>
          </w:rPr>
          <w:t>S</w:t>
        </w:r>
      </w:ins>
      <w:ins w:id="6616" w:author="PIERRE" w:date="2013-10-23T18:47:00Z">
        <w:r w:rsidRPr="00AF2F6F">
          <w:rPr>
            <w:rFonts w:ascii="Times New Roman" w:hAnsi="Times New Roman" w:cs="Times New Roman"/>
            <w:rPrChange w:id="6617" w:author="PIERRE" w:date="2013-10-24T12:27:00Z">
              <w:rPr>
                <w:rFonts w:ascii="Times New Roman" w:hAnsi="Times New Roman" w:cs="Times New Roman"/>
                <w:vertAlign w:val="superscript"/>
              </w:rPr>
            </w:rPrChange>
          </w:rPr>
          <w:t xml:space="preserve"> PUIS INSCRIRE LA RÉPONSE DANS LE BAC  [AA</w:t>
        </w:r>
        <w:del w:id="6618" w:author="Leuveld, Koen" w:date="2013-10-24T20:59:00Z">
          <w:r w:rsidRPr="00AF2F6F" w:rsidDel="00821BEE">
            <w:rPr>
              <w:rFonts w:ascii="Times New Roman" w:hAnsi="Times New Roman" w:cs="Times New Roman"/>
              <w:rPrChange w:id="6619"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6620" w:author="PIERRE" w:date="2013-10-24T12:27:00Z">
              <w:rPr>
                <w:rFonts w:ascii="Times New Roman" w:hAnsi="Times New Roman" w:cs="Times New Roman"/>
                <w:vertAlign w:val="superscript"/>
              </w:rPr>
            </w:rPrChange>
          </w:rPr>
          <w:t>5] ENSUITE COMPLETER LES BACS [ASA</w:t>
        </w:r>
        <w:del w:id="6621" w:author="Leuveld, Koen" w:date="2013-10-24T20:59:00Z">
          <w:r w:rsidRPr="00AF2F6F" w:rsidDel="00821BEE">
            <w:rPr>
              <w:rFonts w:ascii="Times New Roman" w:hAnsi="Times New Roman" w:cs="Times New Roman"/>
              <w:rPrChange w:id="6622"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6623" w:author="PIERRE" w:date="2013-10-24T12:27:00Z">
              <w:rPr>
                <w:rFonts w:ascii="Times New Roman" w:hAnsi="Times New Roman" w:cs="Times New Roman"/>
                <w:vertAlign w:val="superscript"/>
              </w:rPr>
            </w:rPrChange>
          </w:rPr>
          <w:t>5] ET [ARA</w:t>
        </w:r>
        <w:del w:id="6624" w:author="Leuveld, Koen" w:date="2013-10-24T20:58:00Z">
          <w:r w:rsidRPr="00AF2F6F" w:rsidDel="00821BEE">
            <w:rPr>
              <w:rFonts w:ascii="Times New Roman" w:hAnsi="Times New Roman" w:cs="Times New Roman"/>
              <w:rPrChange w:id="6625"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6626" w:author="PIERRE" w:date="2013-10-24T12:27:00Z">
              <w:rPr>
                <w:rFonts w:ascii="Times New Roman" w:hAnsi="Times New Roman" w:cs="Times New Roman"/>
                <w:vertAlign w:val="superscript"/>
              </w:rPr>
            </w:rPrChange>
          </w:rPr>
          <w:t>5]</w:t>
        </w:r>
      </w:ins>
    </w:p>
    <w:p w:rsidR="002A57BD" w:rsidRPr="00442E10" w:rsidDel="00734F64" w:rsidRDefault="00AF2F6F" w:rsidP="00AF6156">
      <w:pPr>
        <w:pStyle w:val="ListParagraph"/>
        <w:numPr>
          <w:ilvl w:val="0"/>
          <w:numId w:val="9"/>
        </w:numPr>
        <w:jc w:val="both"/>
        <w:rPr>
          <w:del w:id="6627" w:author="PIERRE" w:date="2013-10-23T18:47:00Z"/>
          <w:rFonts w:ascii="Times New Roman" w:hAnsi="Times New Roman" w:cs="Times New Roman"/>
        </w:rPr>
      </w:pPr>
      <w:del w:id="6628" w:author="PIERRE" w:date="2013-10-23T18:47:00Z">
        <w:r w:rsidRPr="00AF2F6F">
          <w:rPr>
            <w:rFonts w:ascii="Times New Roman" w:hAnsi="Times New Roman" w:cs="Times New Roman"/>
            <w:rPrChange w:id="6629" w:author="PIERRE" w:date="2013-10-24T12:27:00Z">
              <w:rPr>
                <w:rFonts w:ascii="Times New Roman" w:hAnsi="Times New Roman" w:cs="Times New Roman"/>
                <w:vertAlign w:val="superscript"/>
              </w:rPr>
            </w:rPrChange>
          </w:rPr>
          <w:delText xml:space="preserve">INSCRIRE LA </w:delText>
        </w:r>
      </w:del>
      <w:del w:id="6630" w:author="PIERRE" w:date="2013-10-23T16:41:00Z">
        <w:r w:rsidRPr="00AF2F6F">
          <w:rPr>
            <w:rFonts w:ascii="Times New Roman" w:hAnsi="Times New Roman" w:cs="Times New Roman"/>
            <w:rPrChange w:id="6631" w:author="PIERRE" w:date="2013-10-24T12:27:00Z">
              <w:rPr>
                <w:rFonts w:ascii="Times New Roman" w:hAnsi="Times New Roman" w:cs="Times New Roman"/>
                <w:vertAlign w:val="superscript"/>
              </w:rPr>
            </w:rPrChange>
          </w:rPr>
          <w:delText>REPONSE</w:delText>
        </w:r>
      </w:del>
      <w:del w:id="6632" w:author="PIERRE" w:date="2013-10-23T18:47:00Z">
        <w:r w:rsidRPr="00AF2F6F">
          <w:rPr>
            <w:rFonts w:ascii="Times New Roman" w:hAnsi="Times New Roman" w:cs="Times New Roman"/>
            <w:rPrChange w:id="6633" w:author="PIERRE" w:date="2013-10-24T12:27:00Z">
              <w:rPr>
                <w:rFonts w:ascii="Times New Roman" w:hAnsi="Times New Roman" w:cs="Times New Roman"/>
                <w:vertAlign w:val="superscript"/>
              </w:rPr>
            </w:rPrChange>
          </w:rPr>
          <w:delText xml:space="preserve"> DANS LE BAC [ARA5]</w:delText>
        </w:r>
      </w:del>
    </w:p>
    <w:p w:rsidR="002A57BD" w:rsidRPr="00890C44" w:rsidRDefault="00AF2F6F" w:rsidP="00AF6156">
      <w:pPr>
        <w:pStyle w:val="ListParagraph"/>
        <w:numPr>
          <w:ilvl w:val="0"/>
          <w:numId w:val="9"/>
        </w:numPr>
        <w:jc w:val="both"/>
        <w:rPr>
          <w:rFonts w:ascii="Times New Roman" w:hAnsi="Times New Roman" w:cs="Times New Roman"/>
          <w:i/>
          <w:rPrChange w:id="6634" w:author="Leuveld, Koen" w:date="2013-10-24T17:06:00Z">
            <w:rPr>
              <w:rFonts w:ascii="Times New Roman" w:hAnsi="Times New Roman" w:cs="Times New Roman"/>
            </w:rPr>
          </w:rPrChange>
        </w:rPr>
      </w:pPr>
      <w:r w:rsidRPr="00AF2F6F">
        <w:rPr>
          <w:rFonts w:ascii="Times New Roman" w:hAnsi="Times New Roman" w:cs="Times New Roman"/>
          <w:rPrChange w:id="6635" w:author="PIERRE" w:date="2013-10-24T12:27:00Z">
            <w:rPr>
              <w:rFonts w:ascii="Times New Roman" w:hAnsi="Times New Roman" w:cs="Times New Roman"/>
              <w:vertAlign w:val="superscript"/>
            </w:rPr>
          </w:rPrChange>
        </w:rPr>
        <w:t xml:space="preserve"> </w:t>
      </w:r>
      <w:ins w:id="6636" w:author="Leuveld, Koen" w:date="2013-10-24T17:05:00Z">
        <w:r w:rsidR="00890C44">
          <w:rPr>
            <w:rFonts w:ascii="Times New Roman" w:hAnsi="Times New Roman" w:cs="Times New Roman"/>
          </w:rPr>
          <w:t>« </w:t>
        </w:r>
      </w:ins>
      <w:r w:rsidRPr="00890C44">
        <w:rPr>
          <w:rFonts w:ascii="Times New Roman" w:hAnsi="Times New Roman" w:cs="Times New Roman"/>
          <w:i/>
          <w:rPrChange w:id="6637" w:author="Leuveld, Koen" w:date="2013-10-24T17:06:00Z">
            <w:rPr>
              <w:rFonts w:ascii="Times New Roman" w:hAnsi="Times New Roman" w:cs="Times New Roman"/>
              <w:vertAlign w:val="superscript"/>
            </w:rPr>
          </w:rPrChange>
        </w:rPr>
        <w:t xml:space="preserve">Si vous avez 18 </w:t>
      </w:r>
      <w:del w:id="6638" w:author="Leuveld, Koen" w:date="2013-10-24T16:26:00Z">
        <w:r w:rsidRPr="00890C44" w:rsidDel="00D66175">
          <w:rPr>
            <w:rFonts w:ascii="Times New Roman" w:hAnsi="Times New Roman" w:cs="Times New Roman"/>
            <w:i/>
            <w:rPrChange w:id="6639" w:author="Leuveld, Koen" w:date="2013-10-24T17:06:00Z">
              <w:rPr>
                <w:rFonts w:ascii="Times New Roman" w:hAnsi="Times New Roman" w:cs="Times New Roman"/>
                <w:vertAlign w:val="superscript"/>
              </w:rPr>
            </w:rPrChange>
          </w:rPr>
          <w:delText>coupon</w:delText>
        </w:r>
      </w:del>
      <w:ins w:id="6640" w:author="Leuveld, Koen" w:date="2013-10-24T16:26:00Z">
        <w:r w:rsidR="00D66175" w:rsidRPr="00890C44">
          <w:rPr>
            <w:rFonts w:ascii="Times New Roman" w:hAnsi="Times New Roman" w:cs="Times New Roman"/>
            <w:i/>
            <w:rPrChange w:id="6641" w:author="Leuveld, Koen" w:date="2013-10-24T17:06:00Z">
              <w:rPr>
                <w:rFonts w:ascii="Times New Roman" w:hAnsi="Times New Roman" w:cs="Times New Roman"/>
              </w:rPr>
            </w:rPrChange>
          </w:rPr>
          <w:t>pièce</w:t>
        </w:r>
      </w:ins>
      <w:r w:rsidRPr="00890C44">
        <w:rPr>
          <w:rFonts w:ascii="Times New Roman" w:hAnsi="Times New Roman" w:cs="Times New Roman"/>
          <w:i/>
          <w:rPrChange w:id="6642" w:author="Leuveld, Koen" w:date="2013-10-24T17:06:00Z">
            <w:rPr>
              <w:rFonts w:ascii="Times New Roman" w:hAnsi="Times New Roman" w:cs="Times New Roman"/>
              <w:vertAlign w:val="superscript"/>
            </w:rPr>
          </w:rPrChange>
        </w:rPr>
        <w:t xml:space="preserve">s (1800 </w:t>
      </w:r>
      <w:proofErr w:type="spellStart"/>
      <w:r w:rsidRPr="00890C44">
        <w:rPr>
          <w:rFonts w:ascii="Times New Roman" w:hAnsi="Times New Roman" w:cs="Times New Roman"/>
          <w:i/>
          <w:rPrChange w:id="6643" w:author="Leuveld, Koen" w:date="2013-10-24T17:06:00Z">
            <w:rPr>
              <w:rFonts w:ascii="Times New Roman" w:hAnsi="Times New Roman" w:cs="Times New Roman"/>
              <w:vertAlign w:val="superscript"/>
            </w:rPr>
          </w:rPrChange>
        </w:rPr>
        <w:t>fCFA</w:t>
      </w:r>
      <w:proofErr w:type="spellEnd"/>
      <w:r w:rsidRPr="00890C44">
        <w:rPr>
          <w:rFonts w:ascii="Times New Roman" w:hAnsi="Times New Roman" w:cs="Times New Roman"/>
          <w:i/>
          <w:rPrChange w:id="6644" w:author="Leuveld, Koen" w:date="2013-10-24T17:06:00Z">
            <w:rPr>
              <w:rFonts w:ascii="Times New Roman" w:hAnsi="Times New Roman" w:cs="Times New Roman"/>
              <w:vertAlign w:val="superscript"/>
            </w:rPr>
          </w:rPrChange>
        </w:rPr>
        <w:t xml:space="preserve">), et l’autre personne a 4 </w:t>
      </w:r>
      <w:del w:id="6645" w:author="Leuveld, Koen" w:date="2013-10-24T16:26:00Z">
        <w:r w:rsidRPr="00890C44" w:rsidDel="00D66175">
          <w:rPr>
            <w:rFonts w:ascii="Times New Roman" w:hAnsi="Times New Roman" w:cs="Times New Roman"/>
            <w:i/>
            <w:rPrChange w:id="6646" w:author="Leuveld, Koen" w:date="2013-10-24T17:06:00Z">
              <w:rPr>
                <w:rFonts w:ascii="Times New Roman" w:hAnsi="Times New Roman" w:cs="Times New Roman"/>
                <w:vertAlign w:val="superscript"/>
              </w:rPr>
            </w:rPrChange>
          </w:rPr>
          <w:delText>coupon</w:delText>
        </w:r>
      </w:del>
      <w:ins w:id="6647" w:author="Leuveld, Koen" w:date="2013-10-24T16:26:00Z">
        <w:r w:rsidR="00D66175" w:rsidRPr="00890C44">
          <w:rPr>
            <w:rFonts w:ascii="Times New Roman" w:hAnsi="Times New Roman" w:cs="Times New Roman"/>
            <w:i/>
            <w:rPrChange w:id="6648" w:author="Leuveld, Koen" w:date="2013-10-24T17:06:00Z">
              <w:rPr>
                <w:rFonts w:ascii="Times New Roman" w:hAnsi="Times New Roman" w:cs="Times New Roman"/>
              </w:rPr>
            </w:rPrChange>
          </w:rPr>
          <w:t>pièce</w:t>
        </w:r>
      </w:ins>
      <w:r w:rsidRPr="00890C44">
        <w:rPr>
          <w:rFonts w:ascii="Times New Roman" w:hAnsi="Times New Roman" w:cs="Times New Roman"/>
          <w:i/>
          <w:rPrChange w:id="6649" w:author="Leuveld, Koen" w:date="2013-10-24T17:06:00Z">
            <w:rPr>
              <w:rFonts w:ascii="Times New Roman" w:hAnsi="Times New Roman" w:cs="Times New Roman"/>
              <w:vertAlign w:val="superscript"/>
            </w:rPr>
          </w:rPrChange>
        </w:rPr>
        <w:t xml:space="preserve">s (400 </w:t>
      </w:r>
      <w:proofErr w:type="spellStart"/>
      <w:r w:rsidRPr="00890C44">
        <w:rPr>
          <w:rFonts w:ascii="Times New Roman" w:hAnsi="Times New Roman" w:cs="Times New Roman"/>
          <w:i/>
          <w:rPrChange w:id="6650" w:author="Leuveld, Koen" w:date="2013-10-24T17:06:00Z">
            <w:rPr>
              <w:rFonts w:ascii="Times New Roman" w:hAnsi="Times New Roman" w:cs="Times New Roman"/>
              <w:vertAlign w:val="superscript"/>
            </w:rPr>
          </w:rPrChange>
        </w:rPr>
        <w:t>fCFA</w:t>
      </w:r>
      <w:proofErr w:type="spellEnd"/>
      <w:r w:rsidRPr="00890C44">
        <w:rPr>
          <w:rFonts w:ascii="Times New Roman" w:hAnsi="Times New Roman" w:cs="Times New Roman"/>
          <w:i/>
          <w:rPrChange w:id="6651" w:author="Leuveld, Koen" w:date="2013-10-24T17:06:00Z">
            <w:rPr>
              <w:rFonts w:ascii="Times New Roman" w:hAnsi="Times New Roman" w:cs="Times New Roman"/>
              <w:vertAlign w:val="superscript"/>
            </w:rPr>
          </w:rPrChange>
        </w:rPr>
        <w:t xml:space="preserve">) enverrez-vous des </w:t>
      </w:r>
      <w:del w:id="6652" w:author="Leuveld, Koen" w:date="2013-10-24T16:26:00Z">
        <w:r w:rsidRPr="00890C44" w:rsidDel="00D66175">
          <w:rPr>
            <w:rFonts w:ascii="Times New Roman" w:hAnsi="Times New Roman" w:cs="Times New Roman"/>
            <w:i/>
            <w:rPrChange w:id="6653" w:author="Leuveld, Koen" w:date="2013-10-24T17:06:00Z">
              <w:rPr>
                <w:rFonts w:ascii="Times New Roman" w:hAnsi="Times New Roman" w:cs="Times New Roman"/>
                <w:vertAlign w:val="superscript"/>
              </w:rPr>
            </w:rPrChange>
          </w:rPr>
          <w:delText>coupon</w:delText>
        </w:r>
      </w:del>
      <w:ins w:id="6654" w:author="Leuveld, Koen" w:date="2013-10-24T16:26:00Z">
        <w:r w:rsidR="00D66175" w:rsidRPr="00890C44">
          <w:rPr>
            <w:rFonts w:ascii="Times New Roman" w:hAnsi="Times New Roman" w:cs="Times New Roman"/>
            <w:i/>
            <w:rPrChange w:id="6655" w:author="Leuveld, Koen" w:date="2013-10-24T17:06:00Z">
              <w:rPr>
                <w:rFonts w:ascii="Times New Roman" w:hAnsi="Times New Roman" w:cs="Times New Roman"/>
              </w:rPr>
            </w:rPrChange>
          </w:rPr>
          <w:t>pièce</w:t>
        </w:r>
      </w:ins>
      <w:r w:rsidRPr="00890C44">
        <w:rPr>
          <w:rFonts w:ascii="Times New Roman" w:hAnsi="Times New Roman" w:cs="Times New Roman"/>
          <w:i/>
          <w:rPrChange w:id="6656" w:author="Leuveld, Koen" w:date="2013-10-24T17:06:00Z">
            <w:rPr>
              <w:rFonts w:ascii="Times New Roman" w:hAnsi="Times New Roman" w:cs="Times New Roman"/>
              <w:vertAlign w:val="superscript"/>
            </w:rPr>
          </w:rPrChange>
        </w:rPr>
        <w:t>s à cette personne ?</w:t>
      </w:r>
      <w:ins w:id="6657" w:author="Leuveld, Koen" w:date="2013-10-24T17:06:00Z">
        <w:r w:rsidR="00890C44">
          <w:rPr>
            <w:rFonts w:ascii="Times New Roman" w:hAnsi="Times New Roman" w:cs="Times New Roman"/>
            <w:i/>
          </w:rPr>
          <w:t> »</w:t>
        </w:r>
      </w:ins>
      <w:r w:rsidRPr="00890C44">
        <w:rPr>
          <w:rFonts w:ascii="Times New Roman" w:hAnsi="Times New Roman" w:cs="Times New Roman"/>
          <w:i/>
          <w:rPrChange w:id="6658" w:author="Leuveld, Koen" w:date="2013-10-24T17:06:00Z">
            <w:rPr>
              <w:rFonts w:ascii="Times New Roman" w:hAnsi="Times New Roman" w:cs="Times New Roman"/>
              <w:vertAlign w:val="superscript"/>
            </w:rPr>
          </w:rPrChange>
        </w:rPr>
        <w:t xml:space="preserve">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6659" w:author="PIERRE" w:date="2013-10-24T12:27:00Z">
            <w:rPr>
              <w:rFonts w:ascii="Times New Roman" w:hAnsi="Times New Roman" w:cs="Times New Roman"/>
              <w:vertAlign w:val="superscript"/>
            </w:rPr>
          </w:rPrChange>
        </w:rPr>
        <w:t xml:space="preserve">SI LE </w:t>
      </w:r>
      <w:del w:id="6660" w:author="PIERRE" w:date="2013-10-23T16:37:00Z">
        <w:r w:rsidRPr="00AF2F6F">
          <w:rPr>
            <w:rFonts w:ascii="Times New Roman" w:hAnsi="Times New Roman" w:cs="Times New Roman"/>
            <w:rPrChange w:id="6661" w:author="PIERRE" w:date="2013-10-24T12:27:00Z">
              <w:rPr>
                <w:rFonts w:ascii="Times New Roman" w:hAnsi="Times New Roman" w:cs="Times New Roman"/>
                <w:vertAlign w:val="superscript"/>
              </w:rPr>
            </w:rPrChange>
          </w:rPr>
          <w:delText>REPONDANT</w:delText>
        </w:r>
      </w:del>
      <w:ins w:id="6662" w:author="PIERRE" w:date="2013-10-23T16:37:00Z">
        <w:r w:rsidRPr="00AF2F6F">
          <w:rPr>
            <w:rFonts w:ascii="Times New Roman" w:hAnsi="Times New Roman" w:cs="Times New Roman"/>
            <w:rPrChange w:id="6663"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6664" w:author="PIERRE" w:date="2013-10-24T12:27:00Z">
            <w:rPr>
              <w:rFonts w:ascii="Times New Roman" w:hAnsi="Times New Roman" w:cs="Times New Roman"/>
              <w:vertAlign w:val="superscript"/>
            </w:rPr>
          </w:rPrChange>
        </w:rPr>
        <w:t xml:space="preserve"> DIT NON, INSCRIRE 0 DANS LE BAC [A</w:t>
      </w:r>
      <w:del w:id="6665" w:author="PIERRE" w:date="2013-10-23T18:47:00Z">
        <w:r w:rsidRPr="00AF2F6F">
          <w:rPr>
            <w:rFonts w:ascii="Times New Roman" w:hAnsi="Times New Roman" w:cs="Times New Roman"/>
            <w:rPrChange w:id="6666" w:author="PIERRE" w:date="2013-10-24T12:27:00Z">
              <w:rPr>
                <w:rFonts w:ascii="Times New Roman" w:hAnsi="Times New Roman" w:cs="Times New Roman"/>
                <w:vertAlign w:val="superscript"/>
              </w:rPr>
            </w:rPrChange>
          </w:rPr>
          <w:delText>R</w:delText>
        </w:r>
      </w:del>
      <w:r w:rsidRPr="00AF2F6F">
        <w:rPr>
          <w:rFonts w:ascii="Times New Roman" w:hAnsi="Times New Roman" w:cs="Times New Roman"/>
          <w:rPrChange w:id="6667" w:author="PIERRE" w:date="2013-10-24T12:27:00Z">
            <w:rPr>
              <w:rFonts w:ascii="Times New Roman" w:hAnsi="Times New Roman" w:cs="Times New Roman"/>
              <w:vertAlign w:val="superscript"/>
            </w:rPr>
          </w:rPrChange>
        </w:rPr>
        <w:t>A</w:t>
      </w:r>
      <w:ins w:id="6668" w:author="PIERRE" w:date="2013-10-23T18:47:00Z">
        <w:del w:id="6669" w:author="Leuveld, Koen" w:date="2013-10-24T20:58:00Z">
          <w:r w:rsidRPr="00AF2F6F" w:rsidDel="00821BEE">
            <w:rPr>
              <w:rFonts w:ascii="Times New Roman" w:hAnsi="Times New Roman" w:cs="Times New Roman"/>
              <w:rPrChange w:id="6670" w:author="PIERRE" w:date="2013-10-24T12:27:00Z">
                <w:rPr>
                  <w:rFonts w:ascii="Times New Roman" w:hAnsi="Times New Roman" w:cs="Times New Roman"/>
                  <w:vertAlign w:val="superscript"/>
                </w:rPr>
              </w:rPrChange>
            </w:rPr>
            <w:delText>0</w:delText>
          </w:r>
        </w:del>
      </w:ins>
      <w:r w:rsidRPr="00AF2F6F">
        <w:rPr>
          <w:rFonts w:ascii="Times New Roman" w:hAnsi="Times New Roman" w:cs="Times New Roman"/>
          <w:rPrChange w:id="6671" w:author="PIERRE" w:date="2013-10-24T12:27:00Z">
            <w:rPr>
              <w:rFonts w:ascii="Times New Roman" w:hAnsi="Times New Roman" w:cs="Times New Roman"/>
              <w:vertAlign w:val="superscript"/>
            </w:rPr>
          </w:rPrChange>
        </w:rPr>
        <w:t>6].</w:t>
      </w:r>
    </w:p>
    <w:p w:rsidR="002A57BD" w:rsidRPr="00890C44" w:rsidRDefault="00AF2F6F" w:rsidP="00AF6156">
      <w:pPr>
        <w:pStyle w:val="ListParagraph"/>
        <w:numPr>
          <w:ilvl w:val="0"/>
          <w:numId w:val="9"/>
        </w:numPr>
        <w:jc w:val="both"/>
        <w:rPr>
          <w:rFonts w:ascii="Times New Roman" w:hAnsi="Times New Roman" w:cs="Times New Roman"/>
          <w:i/>
          <w:rPrChange w:id="6672" w:author="Leuveld, Koen" w:date="2013-10-24T17:06:00Z">
            <w:rPr>
              <w:rFonts w:ascii="Times New Roman" w:hAnsi="Times New Roman" w:cs="Times New Roman"/>
            </w:rPr>
          </w:rPrChange>
        </w:rPr>
      </w:pPr>
      <w:r w:rsidRPr="00AF2F6F">
        <w:rPr>
          <w:rFonts w:ascii="Times New Roman" w:hAnsi="Times New Roman" w:cs="Times New Roman"/>
          <w:rPrChange w:id="6673" w:author="PIERRE" w:date="2013-10-24T12:27:00Z">
            <w:rPr>
              <w:rFonts w:ascii="Times New Roman" w:hAnsi="Times New Roman" w:cs="Times New Roman"/>
              <w:vertAlign w:val="superscript"/>
            </w:rPr>
          </w:rPrChange>
        </w:rPr>
        <w:t xml:space="preserve">SI LE </w:t>
      </w:r>
      <w:del w:id="6674" w:author="PIERRE" w:date="2013-10-23T16:37:00Z">
        <w:r w:rsidRPr="00AF2F6F">
          <w:rPr>
            <w:rFonts w:ascii="Times New Roman" w:hAnsi="Times New Roman" w:cs="Times New Roman"/>
            <w:rPrChange w:id="6675" w:author="PIERRE" w:date="2013-10-24T12:27:00Z">
              <w:rPr>
                <w:rFonts w:ascii="Times New Roman" w:hAnsi="Times New Roman" w:cs="Times New Roman"/>
                <w:vertAlign w:val="superscript"/>
              </w:rPr>
            </w:rPrChange>
          </w:rPr>
          <w:delText>REPONDANT</w:delText>
        </w:r>
      </w:del>
      <w:ins w:id="6676" w:author="PIERRE" w:date="2013-10-23T16:37:00Z">
        <w:r w:rsidRPr="00AF2F6F">
          <w:rPr>
            <w:rFonts w:ascii="Times New Roman" w:hAnsi="Times New Roman" w:cs="Times New Roman"/>
            <w:rPrChange w:id="6677"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6678" w:author="PIERRE" w:date="2013-10-24T12:27:00Z">
            <w:rPr>
              <w:rFonts w:ascii="Times New Roman" w:hAnsi="Times New Roman" w:cs="Times New Roman"/>
              <w:vertAlign w:val="superscript"/>
            </w:rPr>
          </w:rPrChange>
        </w:rPr>
        <w:t xml:space="preserve"> DIT OUI, DEMANDEZ-LUI : </w:t>
      </w:r>
      <w:ins w:id="6679" w:author="Leuveld, Koen" w:date="2013-10-24T17:06:00Z">
        <w:r w:rsidR="00890C44">
          <w:rPr>
            <w:rFonts w:ascii="Times New Roman" w:hAnsi="Times New Roman" w:cs="Times New Roman"/>
          </w:rPr>
          <w:t>« </w:t>
        </w:r>
      </w:ins>
      <w:r w:rsidRPr="00890C44">
        <w:rPr>
          <w:rFonts w:ascii="Times New Roman" w:hAnsi="Times New Roman" w:cs="Times New Roman"/>
          <w:i/>
          <w:rPrChange w:id="6680" w:author="Leuveld, Koen" w:date="2013-10-24T17:06:00Z">
            <w:rPr>
              <w:rFonts w:ascii="Times New Roman" w:hAnsi="Times New Roman" w:cs="Times New Roman"/>
              <w:vertAlign w:val="superscript"/>
            </w:rPr>
          </w:rPrChange>
        </w:rPr>
        <w:t xml:space="preserve">combien de </w:t>
      </w:r>
      <w:del w:id="6681" w:author="Leuveld, Koen" w:date="2013-10-24T16:26:00Z">
        <w:r w:rsidRPr="00890C44" w:rsidDel="00D66175">
          <w:rPr>
            <w:rFonts w:ascii="Times New Roman" w:hAnsi="Times New Roman" w:cs="Times New Roman"/>
            <w:i/>
            <w:rPrChange w:id="6682" w:author="Leuveld, Koen" w:date="2013-10-24T17:06:00Z">
              <w:rPr>
                <w:rFonts w:ascii="Times New Roman" w:hAnsi="Times New Roman" w:cs="Times New Roman"/>
                <w:vertAlign w:val="superscript"/>
              </w:rPr>
            </w:rPrChange>
          </w:rPr>
          <w:delText>coupon</w:delText>
        </w:r>
      </w:del>
      <w:ins w:id="6683" w:author="Leuveld, Koen" w:date="2013-10-24T16:26:00Z">
        <w:r w:rsidR="00D66175" w:rsidRPr="00890C44">
          <w:rPr>
            <w:rFonts w:ascii="Times New Roman" w:hAnsi="Times New Roman" w:cs="Times New Roman"/>
            <w:i/>
            <w:rPrChange w:id="6684" w:author="Leuveld, Koen" w:date="2013-10-24T17:06:00Z">
              <w:rPr>
                <w:rFonts w:ascii="Times New Roman" w:hAnsi="Times New Roman" w:cs="Times New Roman"/>
              </w:rPr>
            </w:rPrChange>
          </w:rPr>
          <w:t>pièce</w:t>
        </w:r>
      </w:ins>
      <w:r w:rsidRPr="00890C44">
        <w:rPr>
          <w:rFonts w:ascii="Times New Roman" w:hAnsi="Times New Roman" w:cs="Times New Roman"/>
          <w:i/>
          <w:rPrChange w:id="6685" w:author="Leuveld, Koen" w:date="2013-10-24T17:06:00Z">
            <w:rPr>
              <w:rFonts w:ascii="Times New Roman" w:hAnsi="Times New Roman" w:cs="Times New Roman"/>
              <w:vertAlign w:val="superscript"/>
            </w:rPr>
          </w:rPrChange>
        </w:rPr>
        <w:t>s voulez-vous envoyer ?</w:t>
      </w:r>
      <w:ins w:id="6686" w:author="Leuveld, Koen" w:date="2013-10-24T17:06:00Z">
        <w:r w:rsidR="00890C44">
          <w:rPr>
            <w:rFonts w:ascii="Times New Roman" w:hAnsi="Times New Roman" w:cs="Times New Roman"/>
            <w:i/>
          </w:rPr>
          <w:t> »</w:t>
        </w:r>
      </w:ins>
    </w:p>
    <w:p w:rsidR="00734F64" w:rsidRPr="00442E10" w:rsidRDefault="00AF2F6F" w:rsidP="00734F64">
      <w:pPr>
        <w:pStyle w:val="ListParagraph"/>
        <w:numPr>
          <w:ilvl w:val="0"/>
          <w:numId w:val="9"/>
        </w:numPr>
        <w:jc w:val="both"/>
        <w:rPr>
          <w:ins w:id="6687" w:author="PIERRE" w:date="2013-10-23T18:47:00Z"/>
          <w:rFonts w:ascii="Times New Roman" w:hAnsi="Times New Roman" w:cs="Times New Roman"/>
        </w:rPr>
      </w:pPr>
      <w:ins w:id="6688" w:author="PIERRE" w:date="2013-10-23T18:47:00Z">
        <w:r w:rsidRPr="00AF2F6F">
          <w:rPr>
            <w:rFonts w:ascii="Times New Roman" w:hAnsi="Times New Roman" w:cs="Times New Roman"/>
            <w:rPrChange w:id="6689" w:author="PIERRE" w:date="2013-10-24T12:27:00Z">
              <w:rPr>
                <w:rFonts w:ascii="Times New Roman" w:hAnsi="Times New Roman" w:cs="Times New Roman"/>
                <w:vertAlign w:val="superscript"/>
              </w:rPr>
            </w:rPrChange>
          </w:rPr>
          <w:t xml:space="preserve">COCHER LE NOMBRE DE </w:t>
        </w:r>
        <w:del w:id="6690" w:author="Leuveld, Koen" w:date="2013-10-24T16:26:00Z">
          <w:r w:rsidRPr="00AF2F6F" w:rsidDel="00D66175">
            <w:rPr>
              <w:rFonts w:ascii="Times New Roman" w:hAnsi="Times New Roman" w:cs="Times New Roman"/>
              <w:rPrChange w:id="6691" w:author="PIERRE" w:date="2013-10-24T12:27:00Z">
                <w:rPr>
                  <w:rFonts w:ascii="Times New Roman" w:hAnsi="Times New Roman" w:cs="Times New Roman"/>
                  <w:vertAlign w:val="superscript"/>
                </w:rPr>
              </w:rPrChange>
            </w:rPr>
            <w:delText>COUPON</w:delText>
          </w:r>
        </w:del>
      </w:ins>
      <w:ins w:id="6692" w:author="Leuveld, Koen" w:date="2013-10-24T16:26:00Z">
        <w:r w:rsidR="00D66175">
          <w:rPr>
            <w:rFonts w:ascii="Times New Roman" w:hAnsi="Times New Roman" w:cs="Times New Roman"/>
          </w:rPr>
          <w:t>PIÈCE</w:t>
        </w:r>
      </w:ins>
      <w:ins w:id="6693" w:author="PIERRE" w:date="2013-10-23T18:47:00Z">
        <w:r w:rsidRPr="00AF2F6F">
          <w:rPr>
            <w:rFonts w:ascii="Times New Roman" w:hAnsi="Times New Roman" w:cs="Times New Roman"/>
            <w:rPrChange w:id="6694" w:author="PIERRE" w:date="2013-10-24T12:27:00Z">
              <w:rPr>
                <w:rFonts w:ascii="Times New Roman" w:hAnsi="Times New Roman" w:cs="Times New Roman"/>
                <w:vertAlign w:val="superscript"/>
              </w:rPr>
            </w:rPrChange>
          </w:rPr>
          <w:t>S ENVOYÉ</w:t>
        </w:r>
      </w:ins>
      <w:ins w:id="6695" w:author="Leuveld, Koen" w:date="2013-10-24T20:57:00Z">
        <w:r w:rsidR="00821BEE">
          <w:rPr>
            <w:rFonts w:ascii="Times New Roman" w:hAnsi="Times New Roman" w:cs="Times New Roman"/>
          </w:rPr>
          <w:t>ES</w:t>
        </w:r>
      </w:ins>
      <w:ins w:id="6696" w:author="PIERRE" w:date="2013-10-23T18:47:00Z">
        <w:r w:rsidRPr="00AF2F6F">
          <w:rPr>
            <w:rFonts w:ascii="Times New Roman" w:hAnsi="Times New Roman" w:cs="Times New Roman"/>
            <w:rPrChange w:id="6697" w:author="PIERRE" w:date="2013-10-24T12:27:00Z">
              <w:rPr>
                <w:rFonts w:ascii="Times New Roman" w:hAnsi="Times New Roman" w:cs="Times New Roman"/>
                <w:vertAlign w:val="superscript"/>
              </w:rPr>
            </w:rPrChange>
          </w:rPr>
          <w:t xml:space="preserve"> PUIS INSCRIRE LA RÉPONSE DANS LE BAC  [AA</w:t>
        </w:r>
        <w:del w:id="6698" w:author="Leuveld, Koen" w:date="2013-10-24T20:58:00Z">
          <w:r w:rsidRPr="00AF2F6F" w:rsidDel="00821BEE">
            <w:rPr>
              <w:rFonts w:ascii="Times New Roman" w:hAnsi="Times New Roman" w:cs="Times New Roman"/>
              <w:rPrChange w:id="6699"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6700" w:author="PIERRE" w:date="2013-10-24T12:27:00Z">
              <w:rPr>
                <w:rFonts w:ascii="Times New Roman" w:hAnsi="Times New Roman" w:cs="Times New Roman"/>
                <w:vertAlign w:val="superscript"/>
              </w:rPr>
            </w:rPrChange>
          </w:rPr>
          <w:t>6] ENSUITE COMPLETER LES BACS [ASA</w:t>
        </w:r>
        <w:del w:id="6701" w:author="Leuveld, Koen" w:date="2013-10-24T20:58:00Z">
          <w:r w:rsidRPr="00AF2F6F" w:rsidDel="00821BEE">
            <w:rPr>
              <w:rFonts w:ascii="Times New Roman" w:hAnsi="Times New Roman" w:cs="Times New Roman"/>
              <w:rPrChange w:id="6702"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6703" w:author="PIERRE" w:date="2013-10-24T12:27:00Z">
              <w:rPr>
                <w:rFonts w:ascii="Times New Roman" w:hAnsi="Times New Roman" w:cs="Times New Roman"/>
                <w:vertAlign w:val="superscript"/>
              </w:rPr>
            </w:rPrChange>
          </w:rPr>
          <w:t>6] ET [ARA</w:t>
        </w:r>
        <w:del w:id="6704" w:author="Leuveld, Koen" w:date="2013-10-24T20:58:00Z">
          <w:r w:rsidRPr="00AF2F6F" w:rsidDel="00821BEE">
            <w:rPr>
              <w:rFonts w:ascii="Times New Roman" w:hAnsi="Times New Roman" w:cs="Times New Roman"/>
              <w:rPrChange w:id="6705"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6706" w:author="PIERRE" w:date="2013-10-24T12:27:00Z">
              <w:rPr>
                <w:rFonts w:ascii="Times New Roman" w:hAnsi="Times New Roman" w:cs="Times New Roman"/>
                <w:vertAlign w:val="superscript"/>
              </w:rPr>
            </w:rPrChange>
          </w:rPr>
          <w:t>6]</w:t>
        </w:r>
      </w:ins>
    </w:p>
    <w:p w:rsidR="002A57BD" w:rsidRPr="00890C44" w:rsidDel="00734F64" w:rsidRDefault="00890C44" w:rsidP="00AF6156">
      <w:pPr>
        <w:pStyle w:val="ListParagraph"/>
        <w:numPr>
          <w:ilvl w:val="0"/>
          <w:numId w:val="9"/>
        </w:numPr>
        <w:jc w:val="both"/>
        <w:rPr>
          <w:del w:id="6707" w:author="PIERRE" w:date="2013-10-23T18:47:00Z"/>
          <w:rFonts w:ascii="Times New Roman" w:hAnsi="Times New Roman" w:cs="Times New Roman"/>
          <w:i/>
          <w:rPrChange w:id="6708" w:author="Leuveld, Koen" w:date="2013-10-24T17:06:00Z">
            <w:rPr>
              <w:del w:id="6709" w:author="PIERRE" w:date="2013-10-23T18:47:00Z"/>
              <w:rFonts w:ascii="Times New Roman" w:hAnsi="Times New Roman" w:cs="Times New Roman"/>
            </w:rPr>
          </w:rPrChange>
        </w:rPr>
      </w:pPr>
      <w:ins w:id="6710" w:author="Leuveld, Koen" w:date="2013-10-24T17:06:00Z">
        <w:r w:rsidRPr="00890C44">
          <w:rPr>
            <w:rFonts w:ascii="Times New Roman" w:hAnsi="Times New Roman" w:cs="Times New Roman"/>
            <w:i/>
            <w:rPrChange w:id="6711" w:author="Leuveld, Koen" w:date="2013-10-24T17:06:00Z">
              <w:rPr>
                <w:rFonts w:ascii="Times New Roman" w:hAnsi="Times New Roman" w:cs="Times New Roman"/>
              </w:rPr>
            </w:rPrChange>
          </w:rPr>
          <w:t>« </w:t>
        </w:r>
      </w:ins>
      <w:del w:id="6712" w:author="PIERRE" w:date="2013-10-23T18:47:00Z">
        <w:r w:rsidR="00AF2F6F" w:rsidRPr="00890C44">
          <w:rPr>
            <w:rFonts w:ascii="Times New Roman" w:hAnsi="Times New Roman" w:cs="Times New Roman"/>
            <w:i/>
            <w:rPrChange w:id="6713" w:author="Leuveld, Koen" w:date="2013-10-24T17:06:00Z">
              <w:rPr>
                <w:rFonts w:ascii="Times New Roman" w:hAnsi="Times New Roman" w:cs="Times New Roman"/>
                <w:vertAlign w:val="superscript"/>
              </w:rPr>
            </w:rPrChange>
          </w:rPr>
          <w:delText xml:space="preserve">INSCRIRE LA </w:delText>
        </w:r>
      </w:del>
      <w:del w:id="6714" w:author="PIERRE" w:date="2013-10-23T16:41:00Z">
        <w:r w:rsidR="00AF2F6F" w:rsidRPr="00890C44">
          <w:rPr>
            <w:rFonts w:ascii="Times New Roman" w:hAnsi="Times New Roman" w:cs="Times New Roman"/>
            <w:i/>
            <w:rPrChange w:id="6715" w:author="Leuveld, Koen" w:date="2013-10-24T17:06:00Z">
              <w:rPr>
                <w:rFonts w:ascii="Times New Roman" w:hAnsi="Times New Roman" w:cs="Times New Roman"/>
                <w:vertAlign w:val="superscript"/>
              </w:rPr>
            </w:rPrChange>
          </w:rPr>
          <w:delText>REPONSE</w:delText>
        </w:r>
      </w:del>
      <w:del w:id="6716" w:author="PIERRE" w:date="2013-10-23T18:47:00Z">
        <w:r w:rsidR="00AF2F6F" w:rsidRPr="00890C44">
          <w:rPr>
            <w:rFonts w:ascii="Times New Roman" w:hAnsi="Times New Roman" w:cs="Times New Roman"/>
            <w:i/>
            <w:rPrChange w:id="6717" w:author="Leuveld, Koen" w:date="2013-10-24T17:06:00Z">
              <w:rPr>
                <w:rFonts w:ascii="Times New Roman" w:hAnsi="Times New Roman" w:cs="Times New Roman"/>
                <w:vertAlign w:val="superscript"/>
              </w:rPr>
            </w:rPrChange>
          </w:rPr>
          <w:delText xml:space="preserve"> DANS LE BAC [ARA6]</w:delText>
        </w:r>
      </w:del>
    </w:p>
    <w:p w:rsidR="002A57BD" w:rsidRPr="00442E10" w:rsidRDefault="00AF2F6F" w:rsidP="00AF6156">
      <w:pPr>
        <w:pStyle w:val="ListParagraph"/>
        <w:numPr>
          <w:ilvl w:val="0"/>
          <w:numId w:val="9"/>
        </w:numPr>
        <w:jc w:val="both"/>
        <w:rPr>
          <w:rFonts w:ascii="Times New Roman" w:hAnsi="Times New Roman" w:cs="Times New Roman"/>
        </w:rPr>
      </w:pPr>
      <w:r w:rsidRPr="00890C44">
        <w:rPr>
          <w:rFonts w:ascii="Times New Roman" w:hAnsi="Times New Roman" w:cs="Times New Roman"/>
          <w:i/>
          <w:rPrChange w:id="6718" w:author="Leuveld, Koen" w:date="2013-10-24T17:06:00Z">
            <w:rPr>
              <w:rFonts w:ascii="Times New Roman" w:hAnsi="Times New Roman" w:cs="Times New Roman"/>
              <w:vertAlign w:val="superscript"/>
            </w:rPr>
          </w:rPrChange>
        </w:rPr>
        <w:t xml:space="preserve">Si vous avez 21 </w:t>
      </w:r>
      <w:del w:id="6719" w:author="Leuveld, Koen" w:date="2013-10-24T16:26:00Z">
        <w:r w:rsidRPr="00890C44" w:rsidDel="00D66175">
          <w:rPr>
            <w:rFonts w:ascii="Times New Roman" w:hAnsi="Times New Roman" w:cs="Times New Roman"/>
            <w:i/>
            <w:rPrChange w:id="6720" w:author="Leuveld, Koen" w:date="2013-10-24T17:06:00Z">
              <w:rPr>
                <w:rFonts w:ascii="Times New Roman" w:hAnsi="Times New Roman" w:cs="Times New Roman"/>
                <w:vertAlign w:val="superscript"/>
              </w:rPr>
            </w:rPrChange>
          </w:rPr>
          <w:delText>coupon</w:delText>
        </w:r>
      </w:del>
      <w:ins w:id="6721" w:author="Leuveld, Koen" w:date="2013-10-24T16:26:00Z">
        <w:r w:rsidR="00D66175" w:rsidRPr="00890C44">
          <w:rPr>
            <w:rFonts w:ascii="Times New Roman" w:hAnsi="Times New Roman" w:cs="Times New Roman"/>
            <w:i/>
            <w:rPrChange w:id="6722" w:author="Leuveld, Koen" w:date="2013-10-24T17:06:00Z">
              <w:rPr>
                <w:rFonts w:ascii="Times New Roman" w:hAnsi="Times New Roman" w:cs="Times New Roman"/>
              </w:rPr>
            </w:rPrChange>
          </w:rPr>
          <w:t>pièce</w:t>
        </w:r>
      </w:ins>
      <w:r w:rsidRPr="00890C44">
        <w:rPr>
          <w:rFonts w:ascii="Times New Roman" w:hAnsi="Times New Roman" w:cs="Times New Roman"/>
          <w:i/>
          <w:rPrChange w:id="6723" w:author="Leuveld, Koen" w:date="2013-10-24T17:06:00Z">
            <w:rPr>
              <w:rFonts w:ascii="Times New Roman" w:hAnsi="Times New Roman" w:cs="Times New Roman"/>
              <w:vertAlign w:val="superscript"/>
            </w:rPr>
          </w:rPrChange>
        </w:rPr>
        <w:t xml:space="preserve">s (2100 </w:t>
      </w:r>
      <w:proofErr w:type="spellStart"/>
      <w:r w:rsidRPr="00890C44">
        <w:rPr>
          <w:rFonts w:ascii="Times New Roman" w:hAnsi="Times New Roman" w:cs="Times New Roman"/>
          <w:i/>
          <w:rPrChange w:id="6724" w:author="Leuveld, Koen" w:date="2013-10-24T17:06:00Z">
            <w:rPr>
              <w:rFonts w:ascii="Times New Roman" w:hAnsi="Times New Roman" w:cs="Times New Roman"/>
              <w:vertAlign w:val="superscript"/>
            </w:rPr>
          </w:rPrChange>
        </w:rPr>
        <w:t>fCFA</w:t>
      </w:r>
      <w:proofErr w:type="spellEnd"/>
      <w:r w:rsidRPr="00890C44">
        <w:rPr>
          <w:rFonts w:ascii="Times New Roman" w:hAnsi="Times New Roman" w:cs="Times New Roman"/>
          <w:i/>
          <w:rPrChange w:id="6725" w:author="Leuveld, Koen" w:date="2013-10-24T17:06:00Z">
            <w:rPr>
              <w:rFonts w:ascii="Times New Roman" w:hAnsi="Times New Roman" w:cs="Times New Roman"/>
              <w:vertAlign w:val="superscript"/>
            </w:rPr>
          </w:rPrChange>
        </w:rPr>
        <w:t xml:space="preserve">), et l’autre personne a 3 </w:t>
      </w:r>
      <w:del w:id="6726" w:author="Leuveld, Koen" w:date="2013-10-24T16:26:00Z">
        <w:r w:rsidRPr="00890C44" w:rsidDel="00D66175">
          <w:rPr>
            <w:rFonts w:ascii="Times New Roman" w:hAnsi="Times New Roman" w:cs="Times New Roman"/>
            <w:i/>
            <w:rPrChange w:id="6727" w:author="Leuveld, Koen" w:date="2013-10-24T17:06:00Z">
              <w:rPr>
                <w:rFonts w:ascii="Times New Roman" w:hAnsi="Times New Roman" w:cs="Times New Roman"/>
                <w:vertAlign w:val="superscript"/>
              </w:rPr>
            </w:rPrChange>
          </w:rPr>
          <w:delText>coupon</w:delText>
        </w:r>
      </w:del>
      <w:ins w:id="6728" w:author="Leuveld, Koen" w:date="2013-10-24T16:26:00Z">
        <w:r w:rsidR="00D66175" w:rsidRPr="00890C44">
          <w:rPr>
            <w:rFonts w:ascii="Times New Roman" w:hAnsi="Times New Roman" w:cs="Times New Roman"/>
            <w:i/>
            <w:rPrChange w:id="6729" w:author="Leuveld, Koen" w:date="2013-10-24T17:06:00Z">
              <w:rPr>
                <w:rFonts w:ascii="Times New Roman" w:hAnsi="Times New Roman" w:cs="Times New Roman"/>
              </w:rPr>
            </w:rPrChange>
          </w:rPr>
          <w:t>pièce</w:t>
        </w:r>
      </w:ins>
      <w:r w:rsidRPr="00890C44">
        <w:rPr>
          <w:rFonts w:ascii="Times New Roman" w:hAnsi="Times New Roman" w:cs="Times New Roman"/>
          <w:i/>
          <w:rPrChange w:id="6730" w:author="Leuveld, Koen" w:date="2013-10-24T17:06:00Z">
            <w:rPr>
              <w:rFonts w:ascii="Times New Roman" w:hAnsi="Times New Roman" w:cs="Times New Roman"/>
              <w:vertAlign w:val="superscript"/>
            </w:rPr>
          </w:rPrChange>
        </w:rPr>
        <w:t xml:space="preserve">s (300 </w:t>
      </w:r>
      <w:proofErr w:type="spellStart"/>
      <w:r w:rsidRPr="00890C44">
        <w:rPr>
          <w:rFonts w:ascii="Times New Roman" w:hAnsi="Times New Roman" w:cs="Times New Roman"/>
          <w:i/>
          <w:rPrChange w:id="6731" w:author="Leuveld, Koen" w:date="2013-10-24T17:06:00Z">
            <w:rPr>
              <w:rFonts w:ascii="Times New Roman" w:hAnsi="Times New Roman" w:cs="Times New Roman"/>
              <w:vertAlign w:val="superscript"/>
            </w:rPr>
          </w:rPrChange>
        </w:rPr>
        <w:t>fCFA</w:t>
      </w:r>
      <w:proofErr w:type="spellEnd"/>
      <w:r w:rsidRPr="00890C44">
        <w:rPr>
          <w:rFonts w:ascii="Times New Roman" w:hAnsi="Times New Roman" w:cs="Times New Roman"/>
          <w:i/>
          <w:rPrChange w:id="6732" w:author="Leuveld, Koen" w:date="2013-10-24T17:06:00Z">
            <w:rPr>
              <w:rFonts w:ascii="Times New Roman" w:hAnsi="Times New Roman" w:cs="Times New Roman"/>
              <w:vertAlign w:val="superscript"/>
            </w:rPr>
          </w:rPrChange>
        </w:rPr>
        <w:t xml:space="preserve">) enverrez-vous des </w:t>
      </w:r>
      <w:del w:id="6733" w:author="Leuveld, Koen" w:date="2013-10-24T16:26:00Z">
        <w:r w:rsidRPr="00890C44" w:rsidDel="00D66175">
          <w:rPr>
            <w:rFonts w:ascii="Times New Roman" w:hAnsi="Times New Roman" w:cs="Times New Roman"/>
            <w:i/>
            <w:rPrChange w:id="6734" w:author="Leuveld, Koen" w:date="2013-10-24T17:06:00Z">
              <w:rPr>
                <w:rFonts w:ascii="Times New Roman" w:hAnsi="Times New Roman" w:cs="Times New Roman"/>
                <w:vertAlign w:val="superscript"/>
              </w:rPr>
            </w:rPrChange>
          </w:rPr>
          <w:delText>coupon</w:delText>
        </w:r>
      </w:del>
      <w:ins w:id="6735" w:author="Leuveld, Koen" w:date="2013-10-24T16:26:00Z">
        <w:r w:rsidR="00D66175" w:rsidRPr="00890C44">
          <w:rPr>
            <w:rFonts w:ascii="Times New Roman" w:hAnsi="Times New Roman" w:cs="Times New Roman"/>
            <w:i/>
            <w:rPrChange w:id="6736" w:author="Leuveld, Koen" w:date="2013-10-24T17:06:00Z">
              <w:rPr>
                <w:rFonts w:ascii="Times New Roman" w:hAnsi="Times New Roman" w:cs="Times New Roman"/>
              </w:rPr>
            </w:rPrChange>
          </w:rPr>
          <w:t>pièce</w:t>
        </w:r>
      </w:ins>
      <w:r w:rsidRPr="00890C44">
        <w:rPr>
          <w:rFonts w:ascii="Times New Roman" w:hAnsi="Times New Roman" w:cs="Times New Roman"/>
          <w:i/>
          <w:rPrChange w:id="6737" w:author="Leuveld, Koen" w:date="2013-10-24T17:06:00Z">
            <w:rPr>
              <w:rFonts w:ascii="Times New Roman" w:hAnsi="Times New Roman" w:cs="Times New Roman"/>
              <w:vertAlign w:val="superscript"/>
            </w:rPr>
          </w:rPrChange>
        </w:rPr>
        <w:t>s à cette personne ?</w:t>
      </w:r>
      <w:ins w:id="6738" w:author="Leuveld, Koen" w:date="2013-10-24T17:07:00Z">
        <w:r w:rsidR="00890C44">
          <w:rPr>
            <w:rFonts w:ascii="Times New Roman" w:hAnsi="Times New Roman" w:cs="Times New Roman"/>
            <w:i/>
          </w:rPr>
          <w:t> »</w:t>
        </w:r>
      </w:ins>
      <w:r w:rsidRPr="00890C44">
        <w:rPr>
          <w:rFonts w:ascii="Times New Roman" w:hAnsi="Times New Roman" w:cs="Times New Roman"/>
          <w:i/>
          <w:rPrChange w:id="6739" w:author="Leuveld, Koen" w:date="2013-10-24T17:06:00Z">
            <w:rPr>
              <w:rFonts w:ascii="Times New Roman" w:hAnsi="Times New Roman" w:cs="Times New Roman"/>
              <w:vertAlign w:val="superscript"/>
            </w:rPr>
          </w:rPrChange>
        </w:rPr>
        <w:t xml:space="preserve">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6740" w:author="PIERRE" w:date="2013-10-24T12:27:00Z">
            <w:rPr>
              <w:rFonts w:ascii="Times New Roman" w:hAnsi="Times New Roman" w:cs="Times New Roman"/>
              <w:vertAlign w:val="superscript"/>
            </w:rPr>
          </w:rPrChange>
        </w:rPr>
        <w:t xml:space="preserve">SI LE </w:t>
      </w:r>
      <w:del w:id="6741" w:author="PIERRE" w:date="2013-10-23T16:37:00Z">
        <w:r w:rsidRPr="00AF2F6F">
          <w:rPr>
            <w:rFonts w:ascii="Times New Roman" w:hAnsi="Times New Roman" w:cs="Times New Roman"/>
            <w:rPrChange w:id="6742" w:author="PIERRE" w:date="2013-10-24T12:27:00Z">
              <w:rPr>
                <w:rFonts w:ascii="Times New Roman" w:hAnsi="Times New Roman" w:cs="Times New Roman"/>
                <w:vertAlign w:val="superscript"/>
              </w:rPr>
            </w:rPrChange>
          </w:rPr>
          <w:delText>REPONDANT</w:delText>
        </w:r>
      </w:del>
      <w:ins w:id="6743" w:author="PIERRE" w:date="2013-10-23T16:37:00Z">
        <w:r w:rsidRPr="00AF2F6F">
          <w:rPr>
            <w:rFonts w:ascii="Times New Roman" w:hAnsi="Times New Roman" w:cs="Times New Roman"/>
            <w:rPrChange w:id="6744"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6745" w:author="PIERRE" w:date="2013-10-24T12:27:00Z">
            <w:rPr>
              <w:rFonts w:ascii="Times New Roman" w:hAnsi="Times New Roman" w:cs="Times New Roman"/>
              <w:vertAlign w:val="superscript"/>
            </w:rPr>
          </w:rPrChange>
        </w:rPr>
        <w:t xml:space="preserve"> DIT NON, INSCRIRE 0 DANS LE BAC [A</w:t>
      </w:r>
      <w:del w:id="6746" w:author="PIERRE" w:date="2013-10-23T18:48:00Z">
        <w:r w:rsidRPr="00AF2F6F">
          <w:rPr>
            <w:rFonts w:ascii="Times New Roman" w:hAnsi="Times New Roman" w:cs="Times New Roman"/>
            <w:rPrChange w:id="6747" w:author="PIERRE" w:date="2013-10-24T12:27:00Z">
              <w:rPr>
                <w:rFonts w:ascii="Times New Roman" w:hAnsi="Times New Roman" w:cs="Times New Roman"/>
                <w:vertAlign w:val="superscript"/>
              </w:rPr>
            </w:rPrChange>
          </w:rPr>
          <w:delText>R</w:delText>
        </w:r>
      </w:del>
      <w:r w:rsidRPr="00AF2F6F">
        <w:rPr>
          <w:rFonts w:ascii="Times New Roman" w:hAnsi="Times New Roman" w:cs="Times New Roman"/>
          <w:rPrChange w:id="6748" w:author="PIERRE" w:date="2013-10-24T12:27:00Z">
            <w:rPr>
              <w:rFonts w:ascii="Times New Roman" w:hAnsi="Times New Roman" w:cs="Times New Roman"/>
              <w:vertAlign w:val="superscript"/>
            </w:rPr>
          </w:rPrChange>
        </w:rPr>
        <w:t>A</w:t>
      </w:r>
      <w:ins w:id="6749" w:author="PIERRE" w:date="2013-10-23T18:48:00Z">
        <w:del w:id="6750" w:author="Leuveld, Koen" w:date="2013-10-24T20:58:00Z">
          <w:r w:rsidRPr="00AF2F6F" w:rsidDel="00821BEE">
            <w:rPr>
              <w:rFonts w:ascii="Times New Roman" w:hAnsi="Times New Roman" w:cs="Times New Roman"/>
              <w:rPrChange w:id="6751" w:author="PIERRE" w:date="2013-10-24T12:27:00Z">
                <w:rPr>
                  <w:rFonts w:ascii="Times New Roman" w:hAnsi="Times New Roman" w:cs="Times New Roman"/>
                  <w:vertAlign w:val="superscript"/>
                </w:rPr>
              </w:rPrChange>
            </w:rPr>
            <w:delText>0</w:delText>
          </w:r>
        </w:del>
      </w:ins>
      <w:r w:rsidRPr="00AF2F6F">
        <w:rPr>
          <w:rFonts w:ascii="Times New Roman" w:hAnsi="Times New Roman" w:cs="Times New Roman"/>
          <w:rPrChange w:id="6752" w:author="PIERRE" w:date="2013-10-24T12:27:00Z">
            <w:rPr>
              <w:rFonts w:ascii="Times New Roman" w:hAnsi="Times New Roman" w:cs="Times New Roman"/>
              <w:vertAlign w:val="superscript"/>
            </w:rPr>
          </w:rPrChange>
        </w:rPr>
        <w:t>7].</w:t>
      </w:r>
    </w:p>
    <w:p w:rsidR="002A57BD" w:rsidRPr="00890C44" w:rsidRDefault="00AF2F6F" w:rsidP="00AF6156">
      <w:pPr>
        <w:pStyle w:val="ListParagraph"/>
        <w:numPr>
          <w:ilvl w:val="0"/>
          <w:numId w:val="9"/>
        </w:numPr>
        <w:jc w:val="both"/>
        <w:rPr>
          <w:rFonts w:ascii="Times New Roman" w:hAnsi="Times New Roman" w:cs="Times New Roman"/>
          <w:i/>
          <w:rPrChange w:id="6753" w:author="Leuveld, Koen" w:date="2013-10-24T17:07:00Z">
            <w:rPr>
              <w:rFonts w:ascii="Times New Roman" w:hAnsi="Times New Roman" w:cs="Times New Roman"/>
            </w:rPr>
          </w:rPrChange>
        </w:rPr>
      </w:pPr>
      <w:r w:rsidRPr="00AF2F6F">
        <w:rPr>
          <w:rFonts w:ascii="Times New Roman" w:hAnsi="Times New Roman" w:cs="Times New Roman"/>
          <w:rPrChange w:id="6754" w:author="PIERRE" w:date="2013-10-24T12:27:00Z">
            <w:rPr>
              <w:rFonts w:ascii="Times New Roman" w:hAnsi="Times New Roman" w:cs="Times New Roman"/>
              <w:vertAlign w:val="superscript"/>
            </w:rPr>
          </w:rPrChange>
        </w:rPr>
        <w:t xml:space="preserve">SI LE </w:t>
      </w:r>
      <w:del w:id="6755" w:author="PIERRE" w:date="2013-10-23T16:37:00Z">
        <w:r w:rsidRPr="00AF2F6F">
          <w:rPr>
            <w:rFonts w:ascii="Times New Roman" w:hAnsi="Times New Roman" w:cs="Times New Roman"/>
            <w:rPrChange w:id="6756" w:author="PIERRE" w:date="2013-10-24T12:27:00Z">
              <w:rPr>
                <w:rFonts w:ascii="Times New Roman" w:hAnsi="Times New Roman" w:cs="Times New Roman"/>
                <w:vertAlign w:val="superscript"/>
              </w:rPr>
            </w:rPrChange>
          </w:rPr>
          <w:delText>REPONDANT</w:delText>
        </w:r>
      </w:del>
      <w:ins w:id="6757" w:author="PIERRE" w:date="2013-10-23T16:37:00Z">
        <w:r w:rsidRPr="00AF2F6F">
          <w:rPr>
            <w:rFonts w:ascii="Times New Roman" w:hAnsi="Times New Roman" w:cs="Times New Roman"/>
            <w:rPrChange w:id="6758"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6759" w:author="PIERRE" w:date="2013-10-24T12:27:00Z">
            <w:rPr>
              <w:rFonts w:ascii="Times New Roman" w:hAnsi="Times New Roman" w:cs="Times New Roman"/>
              <w:vertAlign w:val="superscript"/>
            </w:rPr>
          </w:rPrChange>
        </w:rPr>
        <w:t xml:space="preserve"> DIT OUI, DEMANDEZ-LUI : </w:t>
      </w:r>
      <w:ins w:id="6760" w:author="Leuveld, Koen" w:date="2013-10-24T17:07:00Z">
        <w:r w:rsidR="00890C44">
          <w:rPr>
            <w:rFonts w:ascii="Times New Roman" w:hAnsi="Times New Roman" w:cs="Times New Roman"/>
          </w:rPr>
          <w:t>« </w:t>
        </w:r>
      </w:ins>
      <w:r w:rsidRPr="00890C44">
        <w:rPr>
          <w:rFonts w:ascii="Times New Roman" w:hAnsi="Times New Roman" w:cs="Times New Roman"/>
          <w:i/>
          <w:rPrChange w:id="6761" w:author="Leuveld, Koen" w:date="2013-10-24T17:07:00Z">
            <w:rPr>
              <w:rFonts w:ascii="Times New Roman" w:hAnsi="Times New Roman" w:cs="Times New Roman"/>
              <w:vertAlign w:val="superscript"/>
            </w:rPr>
          </w:rPrChange>
        </w:rPr>
        <w:t xml:space="preserve">combien de </w:t>
      </w:r>
      <w:del w:id="6762" w:author="Leuveld, Koen" w:date="2013-10-24T16:26:00Z">
        <w:r w:rsidRPr="00890C44" w:rsidDel="00D66175">
          <w:rPr>
            <w:rFonts w:ascii="Times New Roman" w:hAnsi="Times New Roman" w:cs="Times New Roman"/>
            <w:i/>
            <w:rPrChange w:id="6763" w:author="Leuveld, Koen" w:date="2013-10-24T17:07:00Z">
              <w:rPr>
                <w:rFonts w:ascii="Times New Roman" w:hAnsi="Times New Roman" w:cs="Times New Roman"/>
                <w:vertAlign w:val="superscript"/>
              </w:rPr>
            </w:rPrChange>
          </w:rPr>
          <w:delText>coupon</w:delText>
        </w:r>
      </w:del>
      <w:ins w:id="6764" w:author="Leuveld, Koen" w:date="2013-10-24T16:26:00Z">
        <w:r w:rsidR="00D66175" w:rsidRPr="00890C44">
          <w:rPr>
            <w:rFonts w:ascii="Times New Roman" w:hAnsi="Times New Roman" w:cs="Times New Roman"/>
            <w:i/>
            <w:rPrChange w:id="6765" w:author="Leuveld, Koen" w:date="2013-10-24T17:07:00Z">
              <w:rPr>
                <w:rFonts w:ascii="Times New Roman" w:hAnsi="Times New Roman" w:cs="Times New Roman"/>
              </w:rPr>
            </w:rPrChange>
          </w:rPr>
          <w:t>pièce</w:t>
        </w:r>
      </w:ins>
      <w:r w:rsidRPr="00890C44">
        <w:rPr>
          <w:rFonts w:ascii="Times New Roman" w:hAnsi="Times New Roman" w:cs="Times New Roman"/>
          <w:i/>
          <w:rPrChange w:id="6766" w:author="Leuveld, Koen" w:date="2013-10-24T17:07:00Z">
            <w:rPr>
              <w:rFonts w:ascii="Times New Roman" w:hAnsi="Times New Roman" w:cs="Times New Roman"/>
              <w:vertAlign w:val="superscript"/>
            </w:rPr>
          </w:rPrChange>
        </w:rPr>
        <w:t>s voulez-vous envoyer ?</w:t>
      </w:r>
      <w:ins w:id="6767" w:author="Leuveld, Koen" w:date="2013-10-24T17:07:00Z">
        <w:r w:rsidR="00890C44">
          <w:rPr>
            <w:rFonts w:ascii="Times New Roman" w:hAnsi="Times New Roman" w:cs="Times New Roman"/>
            <w:i/>
          </w:rPr>
          <w:t> »</w:t>
        </w:r>
      </w:ins>
    </w:p>
    <w:p w:rsidR="00952883" w:rsidRPr="00442E10" w:rsidRDefault="00AF2F6F" w:rsidP="00952883">
      <w:pPr>
        <w:pStyle w:val="ListParagraph"/>
        <w:numPr>
          <w:ilvl w:val="0"/>
          <w:numId w:val="9"/>
        </w:numPr>
        <w:jc w:val="both"/>
        <w:rPr>
          <w:ins w:id="6768" w:author="PIERRE" w:date="2013-10-23T18:48:00Z"/>
          <w:rFonts w:ascii="Times New Roman" w:hAnsi="Times New Roman" w:cs="Times New Roman"/>
        </w:rPr>
      </w:pPr>
      <w:ins w:id="6769" w:author="PIERRE" w:date="2013-10-23T18:48:00Z">
        <w:r w:rsidRPr="00AF2F6F">
          <w:rPr>
            <w:rFonts w:ascii="Times New Roman" w:hAnsi="Times New Roman" w:cs="Times New Roman"/>
            <w:rPrChange w:id="6770" w:author="PIERRE" w:date="2013-10-24T12:27:00Z">
              <w:rPr>
                <w:rFonts w:ascii="Times New Roman" w:hAnsi="Times New Roman" w:cs="Times New Roman"/>
                <w:vertAlign w:val="superscript"/>
              </w:rPr>
            </w:rPrChange>
          </w:rPr>
          <w:t xml:space="preserve">COCHER LE NOMBRE DE </w:t>
        </w:r>
        <w:del w:id="6771" w:author="Leuveld, Koen" w:date="2013-10-24T16:26:00Z">
          <w:r w:rsidRPr="00AF2F6F" w:rsidDel="00D66175">
            <w:rPr>
              <w:rFonts w:ascii="Times New Roman" w:hAnsi="Times New Roman" w:cs="Times New Roman"/>
              <w:rPrChange w:id="6772" w:author="PIERRE" w:date="2013-10-24T12:27:00Z">
                <w:rPr>
                  <w:rFonts w:ascii="Times New Roman" w:hAnsi="Times New Roman" w:cs="Times New Roman"/>
                  <w:vertAlign w:val="superscript"/>
                </w:rPr>
              </w:rPrChange>
            </w:rPr>
            <w:delText>COUPON</w:delText>
          </w:r>
        </w:del>
      </w:ins>
      <w:ins w:id="6773" w:author="Leuveld, Koen" w:date="2013-10-24T16:26:00Z">
        <w:r w:rsidR="00D66175">
          <w:rPr>
            <w:rFonts w:ascii="Times New Roman" w:hAnsi="Times New Roman" w:cs="Times New Roman"/>
          </w:rPr>
          <w:t>PIÈCE</w:t>
        </w:r>
      </w:ins>
      <w:ins w:id="6774" w:author="PIERRE" w:date="2013-10-23T18:48:00Z">
        <w:r w:rsidRPr="00AF2F6F">
          <w:rPr>
            <w:rFonts w:ascii="Times New Roman" w:hAnsi="Times New Roman" w:cs="Times New Roman"/>
            <w:rPrChange w:id="6775" w:author="PIERRE" w:date="2013-10-24T12:27:00Z">
              <w:rPr>
                <w:rFonts w:ascii="Times New Roman" w:hAnsi="Times New Roman" w:cs="Times New Roman"/>
                <w:vertAlign w:val="superscript"/>
              </w:rPr>
            </w:rPrChange>
          </w:rPr>
          <w:t>S ENVOYÉ</w:t>
        </w:r>
      </w:ins>
      <w:ins w:id="6776" w:author="Leuveld, Koen" w:date="2013-10-24T20:57:00Z">
        <w:r w:rsidR="00821BEE">
          <w:rPr>
            <w:rFonts w:ascii="Times New Roman" w:hAnsi="Times New Roman" w:cs="Times New Roman"/>
          </w:rPr>
          <w:t>ES</w:t>
        </w:r>
      </w:ins>
      <w:ins w:id="6777" w:author="PIERRE" w:date="2013-10-23T18:48:00Z">
        <w:r w:rsidRPr="00AF2F6F">
          <w:rPr>
            <w:rFonts w:ascii="Times New Roman" w:hAnsi="Times New Roman" w:cs="Times New Roman"/>
            <w:rPrChange w:id="6778" w:author="PIERRE" w:date="2013-10-24T12:27:00Z">
              <w:rPr>
                <w:rFonts w:ascii="Times New Roman" w:hAnsi="Times New Roman" w:cs="Times New Roman"/>
                <w:vertAlign w:val="superscript"/>
              </w:rPr>
            </w:rPrChange>
          </w:rPr>
          <w:t xml:space="preserve"> PUIS INSCRIRE LA RÉPONSE DANS LE BAC  [AA07] ENSUITE COMPLETER LES BACS [ASA</w:t>
        </w:r>
        <w:del w:id="6779" w:author="Leuveld, Koen" w:date="2013-10-24T20:58:00Z">
          <w:r w:rsidRPr="00AF2F6F" w:rsidDel="00821BEE">
            <w:rPr>
              <w:rFonts w:ascii="Times New Roman" w:hAnsi="Times New Roman" w:cs="Times New Roman"/>
              <w:rPrChange w:id="6780"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6781" w:author="PIERRE" w:date="2013-10-24T12:27:00Z">
              <w:rPr>
                <w:rFonts w:ascii="Times New Roman" w:hAnsi="Times New Roman" w:cs="Times New Roman"/>
                <w:vertAlign w:val="superscript"/>
              </w:rPr>
            </w:rPrChange>
          </w:rPr>
          <w:t>7] ET [ARA</w:t>
        </w:r>
        <w:del w:id="6782" w:author="Leuveld, Koen" w:date="2013-10-24T20:58:00Z">
          <w:r w:rsidRPr="00AF2F6F" w:rsidDel="00821BEE">
            <w:rPr>
              <w:rFonts w:ascii="Times New Roman" w:hAnsi="Times New Roman" w:cs="Times New Roman"/>
              <w:rPrChange w:id="6783"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6784" w:author="PIERRE" w:date="2013-10-24T12:27:00Z">
              <w:rPr>
                <w:rFonts w:ascii="Times New Roman" w:hAnsi="Times New Roman" w:cs="Times New Roman"/>
                <w:vertAlign w:val="superscript"/>
              </w:rPr>
            </w:rPrChange>
          </w:rPr>
          <w:t>7]</w:t>
        </w:r>
      </w:ins>
    </w:p>
    <w:p w:rsidR="002A57BD" w:rsidRPr="00890C44" w:rsidDel="00952883" w:rsidRDefault="00890C44" w:rsidP="00AF6156">
      <w:pPr>
        <w:pStyle w:val="ListParagraph"/>
        <w:numPr>
          <w:ilvl w:val="0"/>
          <w:numId w:val="9"/>
        </w:numPr>
        <w:jc w:val="both"/>
        <w:rPr>
          <w:del w:id="6785" w:author="PIERRE" w:date="2013-10-23T18:48:00Z"/>
          <w:rFonts w:ascii="Times New Roman" w:hAnsi="Times New Roman" w:cs="Times New Roman"/>
          <w:i/>
          <w:rPrChange w:id="6786" w:author="Leuveld, Koen" w:date="2013-10-24T17:07:00Z">
            <w:rPr>
              <w:del w:id="6787" w:author="PIERRE" w:date="2013-10-23T18:48:00Z"/>
              <w:rFonts w:ascii="Times New Roman" w:hAnsi="Times New Roman" w:cs="Times New Roman"/>
            </w:rPr>
          </w:rPrChange>
        </w:rPr>
      </w:pPr>
      <w:ins w:id="6788" w:author="Leuveld, Koen" w:date="2013-10-24T17:07:00Z">
        <w:r>
          <w:rPr>
            <w:rFonts w:ascii="Times New Roman" w:hAnsi="Times New Roman" w:cs="Times New Roman"/>
            <w:i/>
          </w:rPr>
          <w:lastRenderedPageBreak/>
          <w:t>« </w:t>
        </w:r>
      </w:ins>
      <w:del w:id="6789" w:author="PIERRE" w:date="2013-10-23T18:48:00Z">
        <w:r w:rsidR="00AF2F6F" w:rsidRPr="00890C44">
          <w:rPr>
            <w:rFonts w:ascii="Times New Roman" w:hAnsi="Times New Roman" w:cs="Times New Roman"/>
            <w:i/>
            <w:rPrChange w:id="6790" w:author="Leuveld, Koen" w:date="2013-10-24T17:07:00Z">
              <w:rPr>
                <w:rFonts w:ascii="Times New Roman" w:hAnsi="Times New Roman" w:cs="Times New Roman"/>
                <w:vertAlign w:val="superscript"/>
              </w:rPr>
            </w:rPrChange>
          </w:rPr>
          <w:delText xml:space="preserve">INSCRIRE LA </w:delText>
        </w:r>
      </w:del>
      <w:del w:id="6791" w:author="PIERRE" w:date="2013-10-23T16:41:00Z">
        <w:r w:rsidR="00AF2F6F" w:rsidRPr="00890C44">
          <w:rPr>
            <w:rFonts w:ascii="Times New Roman" w:hAnsi="Times New Roman" w:cs="Times New Roman"/>
            <w:i/>
            <w:rPrChange w:id="6792" w:author="Leuveld, Koen" w:date="2013-10-24T17:07:00Z">
              <w:rPr>
                <w:rFonts w:ascii="Times New Roman" w:hAnsi="Times New Roman" w:cs="Times New Roman"/>
                <w:vertAlign w:val="superscript"/>
              </w:rPr>
            </w:rPrChange>
          </w:rPr>
          <w:delText>REPONSE</w:delText>
        </w:r>
      </w:del>
      <w:del w:id="6793" w:author="PIERRE" w:date="2013-10-23T18:48:00Z">
        <w:r w:rsidR="00AF2F6F" w:rsidRPr="00890C44">
          <w:rPr>
            <w:rFonts w:ascii="Times New Roman" w:hAnsi="Times New Roman" w:cs="Times New Roman"/>
            <w:i/>
            <w:rPrChange w:id="6794" w:author="Leuveld, Koen" w:date="2013-10-24T17:07:00Z">
              <w:rPr>
                <w:rFonts w:ascii="Times New Roman" w:hAnsi="Times New Roman" w:cs="Times New Roman"/>
                <w:vertAlign w:val="superscript"/>
              </w:rPr>
            </w:rPrChange>
          </w:rPr>
          <w:delText xml:space="preserve"> DANS LE BAC [ARA7]</w:delText>
        </w:r>
      </w:del>
    </w:p>
    <w:p w:rsidR="002A57BD" w:rsidRPr="00890C44" w:rsidRDefault="00AF2F6F" w:rsidP="00AF6156">
      <w:pPr>
        <w:pStyle w:val="ListParagraph"/>
        <w:numPr>
          <w:ilvl w:val="0"/>
          <w:numId w:val="9"/>
        </w:numPr>
        <w:jc w:val="both"/>
        <w:rPr>
          <w:rFonts w:ascii="Times New Roman" w:hAnsi="Times New Roman" w:cs="Times New Roman"/>
          <w:i/>
          <w:rPrChange w:id="6795" w:author="Leuveld, Koen" w:date="2013-10-24T17:07:00Z">
            <w:rPr>
              <w:rFonts w:ascii="Times New Roman" w:hAnsi="Times New Roman" w:cs="Times New Roman"/>
            </w:rPr>
          </w:rPrChange>
        </w:rPr>
      </w:pPr>
      <w:r w:rsidRPr="00890C44">
        <w:rPr>
          <w:rFonts w:ascii="Times New Roman" w:hAnsi="Times New Roman" w:cs="Times New Roman"/>
          <w:i/>
          <w:rPrChange w:id="6796" w:author="Leuveld, Koen" w:date="2013-10-24T17:07:00Z">
            <w:rPr>
              <w:rFonts w:ascii="Times New Roman" w:hAnsi="Times New Roman" w:cs="Times New Roman"/>
              <w:vertAlign w:val="superscript"/>
            </w:rPr>
          </w:rPrChange>
        </w:rPr>
        <w:t xml:space="preserve">Si vous avez 24 </w:t>
      </w:r>
      <w:del w:id="6797" w:author="Leuveld, Koen" w:date="2013-10-24T16:26:00Z">
        <w:r w:rsidRPr="00890C44" w:rsidDel="00D66175">
          <w:rPr>
            <w:rFonts w:ascii="Times New Roman" w:hAnsi="Times New Roman" w:cs="Times New Roman"/>
            <w:i/>
            <w:rPrChange w:id="6798" w:author="Leuveld, Koen" w:date="2013-10-24T17:07:00Z">
              <w:rPr>
                <w:rFonts w:ascii="Times New Roman" w:hAnsi="Times New Roman" w:cs="Times New Roman"/>
                <w:vertAlign w:val="superscript"/>
              </w:rPr>
            </w:rPrChange>
          </w:rPr>
          <w:delText>coupon</w:delText>
        </w:r>
      </w:del>
      <w:ins w:id="6799" w:author="Leuveld, Koen" w:date="2013-10-24T16:26:00Z">
        <w:r w:rsidR="00D66175" w:rsidRPr="00890C44">
          <w:rPr>
            <w:rFonts w:ascii="Times New Roman" w:hAnsi="Times New Roman" w:cs="Times New Roman"/>
            <w:i/>
            <w:rPrChange w:id="6800" w:author="Leuveld, Koen" w:date="2013-10-24T17:07:00Z">
              <w:rPr>
                <w:rFonts w:ascii="Times New Roman" w:hAnsi="Times New Roman" w:cs="Times New Roman"/>
              </w:rPr>
            </w:rPrChange>
          </w:rPr>
          <w:t>pièce</w:t>
        </w:r>
      </w:ins>
      <w:r w:rsidRPr="00890C44">
        <w:rPr>
          <w:rFonts w:ascii="Times New Roman" w:hAnsi="Times New Roman" w:cs="Times New Roman"/>
          <w:i/>
          <w:rPrChange w:id="6801" w:author="Leuveld, Koen" w:date="2013-10-24T17:07:00Z">
            <w:rPr>
              <w:rFonts w:ascii="Times New Roman" w:hAnsi="Times New Roman" w:cs="Times New Roman"/>
              <w:vertAlign w:val="superscript"/>
            </w:rPr>
          </w:rPrChange>
        </w:rPr>
        <w:t xml:space="preserve">s (2400 </w:t>
      </w:r>
      <w:proofErr w:type="spellStart"/>
      <w:r w:rsidRPr="00890C44">
        <w:rPr>
          <w:rFonts w:ascii="Times New Roman" w:hAnsi="Times New Roman" w:cs="Times New Roman"/>
          <w:i/>
          <w:rPrChange w:id="6802" w:author="Leuveld, Koen" w:date="2013-10-24T17:07:00Z">
            <w:rPr>
              <w:rFonts w:ascii="Times New Roman" w:hAnsi="Times New Roman" w:cs="Times New Roman"/>
              <w:vertAlign w:val="superscript"/>
            </w:rPr>
          </w:rPrChange>
        </w:rPr>
        <w:t>fCFA</w:t>
      </w:r>
      <w:proofErr w:type="spellEnd"/>
      <w:r w:rsidRPr="00890C44">
        <w:rPr>
          <w:rFonts w:ascii="Times New Roman" w:hAnsi="Times New Roman" w:cs="Times New Roman"/>
          <w:i/>
          <w:rPrChange w:id="6803" w:author="Leuveld, Koen" w:date="2013-10-24T17:07:00Z">
            <w:rPr>
              <w:rFonts w:ascii="Times New Roman" w:hAnsi="Times New Roman" w:cs="Times New Roman"/>
              <w:vertAlign w:val="superscript"/>
            </w:rPr>
          </w:rPrChange>
        </w:rPr>
        <w:t xml:space="preserve">), et l’autre personne a 2 </w:t>
      </w:r>
      <w:del w:id="6804" w:author="Leuveld, Koen" w:date="2013-10-24T16:26:00Z">
        <w:r w:rsidRPr="00890C44" w:rsidDel="00D66175">
          <w:rPr>
            <w:rFonts w:ascii="Times New Roman" w:hAnsi="Times New Roman" w:cs="Times New Roman"/>
            <w:i/>
            <w:rPrChange w:id="6805" w:author="Leuveld, Koen" w:date="2013-10-24T17:07:00Z">
              <w:rPr>
                <w:rFonts w:ascii="Times New Roman" w:hAnsi="Times New Roman" w:cs="Times New Roman"/>
                <w:vertAlign w:val="superscript"/>
              </w:rPr>
            </w:rPrChange>
          </w:rPr>
          <w:delText>coupon</w:delText>
        </w:r>
      </w:del>
      <w:ins w:id="6806" w:author="Leuveld, Koen" w:date="2013-10-24T16:26:00Z">
        <w:r w:rsidR="00D66175" w:rsidRPr="00890C44">
          <w:rPr>
            <w:rFonts w:ascii="Times New Roman" w:hAnsi="Times New Roman" w:cs="Times New Roman"/>
            <w:i/>
            <w:rPrChange w:id="6807" w:author="Leuveld, Koen" w:date="2013-10-24T17:07:00Z">
              <w:rPr>
                <w:rFonts w:ascii="Times New Roman" w:hAnsi="Times New Roman" w:cs="Times New Roman"/>
              </w:rPr>
            </w:rPrChange>
          </w:rPr>
          <w:t>pièce</w:t>
        </w:r>
      </w:ins>
      <w:r w:rsidRPr="00890C44">
        <w:rPr>
          <w:rFonts w:ascii="Times New Roman" w:hAnsi="Times New Roman" w:cs="Times New Roman"/>
          <w:i/>
          <w:rPrChange w:id="6808" w:author="Leuveld, Koen" w:date="2013-10-24T17:07:00Z">
            <w:rPr>
              <w:rFonts w:ascii="Times New Roman" w:hAnsi="Times New Roman" w:cs="Times New Roman"/>
              <w:vertAlign w:val="superscript"/>
            </w:rPr>
          </w:rPrChange>
        </w:rPr>
        <w:t xml:space="preserve">s (200 </w:t>
      </w:r>
      <w:proofErr w:type="spellStart"/>
      <w:r w:rsidRPr="00890C44">
        <w:rPr>
          <w:rFonts w:ascii="Times New Roman" w:hAnsi="Times New Roman" w:cs="Times New Roman"/>
          <w:i/>
          <w:rPrChange w:id="6809" w:author="Leuveld, Koen" w:date="2013-10-24T17:07:00Z">
            <w:rPr>
              <w:rFonts w:ascii="Times New Roman" w:hAnsi="Times New Roman" w:cs="Times New Roman"/>
              <w:vertAlign w:val="superscript"/>
            </w:rPr>
          </w:rPrChange>
        </w:rPr>
        <w:t>fCFA</w:t>
      </w:r>
      <w:proofErr w:type="spellEnd"/>
      <w:r w:rsidRPr="00890C44">
        <w:rPr>
          <w:rFonts w:ascii="Times New Roman" w:hAnsi="Times New Roman" w:cs="Times New Roman"/>
          <w:i/>
          <w:rPrChange w:id="6810" w:author="Leuveld, Koen" w:date="2013-10-24T17:07:00Z">
            <w:rPr>
              <w:rFonts w:ascii="Times New Roman" w:hAnsi="Times New Roman" w:cs="Times New Roman"/>
              <w:vertAlign w:val="superscript"/>
            </w:rPr>
          </w:rPrChange>
        </w:rPr>
        <w:t xml:space="preserve">) enverrez-vous des </w:t>
      </w:r>
      <w:del w:id="6811" w:author="Leuveld, Koen" w:date="2013-10-24T16:26:00Z">
        <w:r w:rsidRPr="00890C44" w:rsidDel="00D66175">
          <w:rPr>
            <w:rFonts w:ascii="Times New Roman" w:hAnsi="Times New Roman" w:cs="Times New Roman"/>
            <w:i/>
            <w:rPrChange w:id="6812" w:author="Leuveld, Koen" w:date="2013-10-24T17:07:00Z">
              <w:rPr>
                <w:rFonts w:ascii="Times New Roman" w:hAnsi="Times New Roman" w:cs="Times New Roman"/>
                <w:vertAlign w:val="superscript"/>
              </w:rPr>
            </w:rPrChange>
          </w:rPr>
          <w:delText>coupon</w:delText>
        </w:r>
      </w:del>
      <w:ins w:id="6813" w:author="Leuveld, Koen" w:date="2013-10-24T16:26:00Z">
        <w:r w:rsidR="00D66175" w:rsidRPr="00890C44">
          <w:rPr>
            <w:rFonts w:ascii="Times New Roman" w:hAnsi="Times New Roman" w:cs="Times New Roman"/>
            <w:i/>
            <w:rPrChange w:id="6814" w:author="Leuveld, Koen" w:date="2013-10-24T17:07:00Z">
              <w:rPr>
                <w:rFonts w:ascii="Times New Roman" w:hAnsi="Times New Roman" w:cs="Times New Roman"/>
              </w:rPr>
            </w:rPrChange>
          </w:rPr>
          <w:t>pièce</w:t>
        </w:r>
      </w:ins>
      <w:r w:rsidRPr="00890C44">
        <w:rPr>
          <w:rFonts w:ascii="Times New Roman" w:hAnsi="Times New Roman" w:cs="Times New Roman"/>
          <w:i/>
          <w:rPrChange w:id="6815" w:author="Leuveld, Koen" w:date="2013-10-24T17:07:00Z">
            <w:rPr>
              <w:rFonts w:ascii="Times New Roman" w:hAnsi="Times New Roman" w:cs="Times New Roman"/>
              <w:vertAlign w:val="superscript"/>
            </w:rPr>
          </w:rPrChange>
        </w:rPr>
        <w:t>s à cette personne ?</w:t>
      </w:r>
      <w:ins w:id="6816" w:author="Leuveld, Koen" w:date="2013-10-24T17:08:00Z">
        <w:r w:rsidR="00890C44">
          <w:rPr>
            <w:rFonts w:ascii="Times New Roman" w:hAnsi="Times New Roman" w:cs="Times New Roman"/>
            <w:i/>
          </w:rPr>
          <w:t> »</w:t>
        </w:r>
      </w:ins>
      <w:del w:id="6817" w:author="Leuveld, Koen" w:date="2013-10-24T17:07:00Z">
        <w:r w:rsidRPr="00890C44" w:rsidDel="00890C44">
          <w:rPr>
            <w:rFonts w:ascii="Times New Roman" w:hAnsi="Times New Roman" w:cs="Times New Roman"/>
            <w:i/>
            <w:rPrChange w:id="6818" w:author="Leuveld, Koen" w:date="2013-10-24T17:07:00Z">
              <w:rPr>
                <w:rFonts w:ascii="Times New Roman" w:hAnsi="Times New Roman" w:cs="Times New Roman"/>
                <w:vertAlign w:val="superscript"/>
              </w:rPr>
            </w:rPrChange>
          </w:rPr>
          <w:delText xml:space="preserve"> </w:delText>
        </w:r>
      </w:del>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6819" w:author="PIERRE" w:date="2013-10-24T12:27:00Z">
            <w:rPr>
              <w:rFonts w:ascii="Times New Roman" w:hAnsi="Times New Roman" w:cs="Times New Roman"/>
              <w:vertAlign w:val="superscript"/>
            </w:rPr>
          </w:rPrChange>
        </w:rPr>
        <w:t xml:space="preserve">SI LE </w:t>
      </w:r>
      <w:del w:id="6820" w:author="PIERRE" w:date="2013-10-23T16:37:00Z">
        <w:r w:rsidRPr="00AF2F6F">
          <w:rPr>
            <w:rFonts w:ascii="Times New Roman" w:hAnsi="Times New Roman" w:cs="Times New Roman"/>
            <w:rPrChange w:id="6821" w:author="PIERRE" w:date="2013-10-24T12:27:00Z">
              <w:rPr>
                <w:rFonts w:ascii="Times New Roman" w:hAnsi="Times New Roman" w:cs="Times New Roman"/>
                <w:vertAlign w:val="superscript"/>
              </w:rPr>
            </w:rPrChange>
          </w:rPr>
          <w:delText>REPONDANT</w:delText>
        </w:r>
      </w:del>
      <w:ins w:id="6822" w:author="PIERRE" w:date="2013-10-23T16:37:00Z">
        <w:r w:rsidRPr="00AF2F6F">
          <w:rPr>
            <w:rFonts w:ascii="Times New Roman" w:hAnsi="Times New Roman" w:cs="Times New Roman"/>
            <w:rPrChange w:id="6823"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6824" w:author="PIERRE" w:date="2013-10-24T12:27:00Z">
            <w:rPr>
              <w:rFonts w:ascii="Times New Roman" w:hAnsi="Times New Roman" w:cs="Times New Roman"/>
              <w:vertAlign w:val="superscript"/>
            </w:rPr>
          </w:rPrChange>
        </w:rPr>
        <w:t xml:space="preserve"> DIT NON, INSCRIRE 0 DANS LE BAC [A</w:t>
      </w:r>
      <w:del w:id="6825" w:author="PIERRE" w:date="2013-10-23T18:48:00Z">
        <w:r w:rsidRPr="00AF2F6F">
          <w:rPr>
            <w:rFonts w:ascii="Times New Roman" w:hAnsi="Times New Roman" w:cs="Times New Roman"/>
            <w:rPrChange w:id="6826" w:author="PIERRE" w:date="2013-10-24T12:27:00Z">
              <w:rPr>
                <w:rFonts w:ascii="Times New Roman" w:hAnsi="Times New Roman" w:cs="Times New Roman"/>
                <w:vertAlign w:val="superscript"/>
              </w:rPr>
            </w:rPrChange>
          </w:rPr>
          <w:delText>R</w:delText>
        </w:r>
      </w:del>
      <w:r w:rsidRPr="00AF2F6F">
        <w:rPr>
          <w:rFonts w:ascii="Times New Roman" w:hAnsi="Times New Roman" w:cs="Times New Roman"/>
          <w:rPrChange w:id="6827" w:author="PIERRE" w:date="2013-10-24T12:27:00Z">
            <w:rPr>
              <w:rFonts w:ascii="Times New Roman" w:hAnsi="Times New Roman" w:cs="Times New Roman"/>
              <w:vertAlign w:val="superscript"/>
            </w:rPr>
          </w:rPrChange>
        </w:rPr>
        <w:t>A</w:t>
      </w:r>
      <w:ins w:id="6828" w:author="PIERRE" w:date="2013-10-23T18:48:00Z">
        <w:del w:id="6829" w:author="Leuveld, Koen" w:date="2013-10-24T20:58:00Z">
          <w:r w:rsidRPr="00AF2F6F" w:rsidDel="00821BEE">
            <w:rPr>
              <w:rFonts w:ascii="Times New Roman" w:hAnsi="Times New Roman" w:cs="Times New Roman"/>
              <w:rPrChange w:id="6830" w:author="PIERRE" w:date="2013-10-24T12:27:00Z">
                <w:rPr>
                  <w:rFonts w:ascii="Times New Roman" w:hAnsi="Times New Roman" w:cs="Times New Roman"/>
                  <w:vertAlign w:val="superscript"/>
                </w:rPr>
              </w:rPrChange>
            </w:rPr>
            <w:delText>0</w:delText>
          </w:r>
        </w:del>
      </w:ins>
      <w:r w:rsidRPr="00AF2F6F">
        <w:rPr>
          <w:rFonts w:ascii="Times New Roman" w:hAnsi="Times New Roman" w:cs="Times New Roman"/>
          <w:rPrChange w:id="6831" w:author="PIERRE" w:date="2013-10-24T12:27:00Z">
            <w:rPr>
              <w:rFonts w:ascii="Times New Roman" w:hAnsi="Times New Roman" w:cs="Times New Roman"/>
              <w:vertAlign w:val="superscript"/>
            </w:rPr>
          </w:rPrChange>
        </w:rPr>
        <w:t>8].</w:t>
      </w:r>
    </w:p>
    <w:p w:rsidR="002A57BD" w:rsidRPr="009B7CBA" w:rsidRDefault="00AF2F6F" w:rsidP="00AF6156">
      <w:pPr>
        <w:pStyle w:val="ListParagraph"/>
        <w:numPr>
          <w:ilvl w:val="0"/>
          <w:numId w:val="9"/>
        </w:numPr>
        <w:jc w:val="both"/>
        <w:rPr>
          <w:rFonts w:ascii="Times New Roman" w:hAnsi="Times New Roman" w:cs="Times New Roman"/>
          <w:i/>
          <w:rPrChange w:id="6832" w:author="Leuveld, Koen" w:date="2013-10-24T17:08:00Z">
            <w:rPr>
              <w:rFonts w:ascii="Times New Roman" w:hAnsi="Times New Roman" w:cs="Times New Roman"/>
            </w:rPr>
          </w:rPrChange>
        </w:rPr>
      </w:pPr>
      <w:r w:rsidRPr="00AF2F6F">
        <w:rPr>
          <w:rFonts w:ascii="Times New Roman" w:hAnsi="Times New Roman" w:cs="Times New Roman"/>
          <w:rPrChange w:id="6833" w:author="PIERRE" w:date="2013-10-24T12:27:00Z">
            <w:rPr>
              <w:rFonts w:ascii="Times New Roman" w:hAnsi="Times New Roman" w:cs="Times New Roman"/>
              <w:vertAlign w:val="superscript"/>
            </w:rPr>
          </w:rPrChange>
        </w:rPr>
        <w:t xml:space="preserve">SI LE </w:t>
      </w:r>
      <w:del w:id="6834" w:author="PIERRE" w:date="2013-10-23T16:37:00Z">
        <w:r w:rsidRPr="00AF2F6F">
          <w:rPr>
            <w:rFonts w:ascii="Times New Roman" w:hAnsi="Times New Roman" w:cs="Times New Roman"/>
            <w:rPrChange w:id="6835" w:author="PIERRE" w:date="2013-10-24T12:27:00Z">
              <w:rPr>
                <w:rFonts w:ascii="Times New Roman" w:hAnsi="Times New Roman" w:cs="Times New Roman"/>
                <w:vertAlign w:val="superscript"/>
              </w:rPr>
            </w:rPrChange>
          </w:rPr>
          <w:delText>REPONDANT</w:delText>
        </w:r>
      </w:del>
      <w:ins w:id="6836" w:author="PIERRE" w:date="2013-10-23T16:37:00Z">
        <w:r w:rsidRPr="00AF2F6F">
          <w:rPr>
            <w:rFonts w:ascii="Times New Roman" w:hAnsi="Times New Roman" w:cs="Times New Roman"/>
            <w:rPrChange w:id="6837"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6838" w:author="PIERRE" w:date="2013-10-24T12:27:00Z">
            <w:rPr>
              <w:rFonts w:ascii="Times New Roman" w:hAnsi="Times New Roman" w:cs="Times New Roman"/>
              <w:vertAlign w:val="superscript"/>
            </w:rPr>
          </w:rPrChange>
        </w:rPr>
        <w:t xml:space="preserve"> DIT OUI, DEMANDEZ-LUI : </w:t>
      </w:r>
      <w:ins w:id="6839" w:author="Leuveld, Koen" w:date="2013-10-24T17:08:00Z">
        <w:r w:rsidR="00890C44" w:rsidRPr="009B7CBA">
          <w:rPr>
            <w:rFonts w:ascii="Times New Roman" w:hAnsi="Times New Roman" w:cs="Times New Roman"/>
            <w:i/>
            <w:rPrChange w:id="6840" w:author="Leuveld, Koen" w:date="2013-10-24T17:08:00Z">
              <w:rPr>
                <w:rFonts w:ascii="Times New Roman" w:hAnsi="Times New Roman" w:cs="Times New Roman"/>
              </w:rPr>
            </w:rPrChange>
          </w:rPr>
          <w:t>« </w:t>
        </w:r>
      </w:ins>
      <w:r w:rsidRPr="009B7CBA">
        <w:rPr>
          <w:rFonts w:ascii="Times New Roman" w:hAnsi="Times New Roman" w:cs="Times New Roman"/>
          <w:i/>
          <w:rPrChange w:id="6841" w:author="Leuveld, Koen" w:date="2013-10-24T17:08:00Z">
            <w:rPr>
              <w:rFonts w:ascii="Times New Roman" w:hAnsi="Times New Roman" w:cs="Times New Roman"/>
              <w:vertAlign w:val="superscript"/>
            </w:rPr>
          </w:rPrChange>
        </w:rPr>
        <w:t xml:space="preserve">combien de </w:t>
      </w:r>
      <w:del w:id="6842" w:author="Leuveld, Koen" w:date="2013-10-24T16:26:00Z">
        <w:r w:rsidRPr="009B7CBA" w:rsidDel="00D66175">
          <w:rPr>
            <w:rFonts w:ascii="Times New Roman" w:hAnsi="Times New Roman" w:cs="Times New Roman"/>
            <w:i/>
            <w:rPrChange w:id="6843" w:author="Leuveld, Koen" w:date="2013-10-24T17:08:00Z">
              <w:rPr>
                <w:rFonts w:ascii="Times New Roman" w:hAnsi="Times New Roman" w:cs="Times New Roman"/>
                <w:vertAlign w:val="superscript"/>
              </w:rPr>
            </w:rPrChange>
          </w:rPr>
          <w:delText>coupon</w:delText>
        </w:r>
      </w:del>
      <w:ins w:id="6844" w:author="Leuveld, Koen" w:date="2013-10-24T16:26:00Z">
        <w:r w:rsidR="00D66175" w:rsidRPr="009B7CBA">
          <w:rPr>
            <w:rFonts w:ascii="Times New Roman" w:hAnsi="Times New Roman" w:cs="Times New Roman"/>
            <w:i/>
            <w:rPrChange w:id="6845" w:author="Leuveld, Koen" w:date="2013-10-24T17:08:00Z">
              <w:rPr>
                <w:rFonts w:ascii="Times New Roman" w:hAnsi="Times New Roman" w:cs="Times New Roman"/>
              </w:rPr>
            </w:rPrChange>
          </w:rPr>
          <w:t>pièce</w:t>
        </w:r>
      </w:ins>
      <w:r w:rsidRPr="009B7CBA">
        <w:rPr>
          <w:rFonts w:ascii="Times New Roman" w:hAnsi="Times New Roman" w:cs="Times New Roman"/>
          <w:i/>
          <w:rPrChange w:id="6846" w:author="Leuveld, Koen" w:date="2013-10-24T17:08:00Z">
            <w:rPr>
              <w:rFonts w:ascii="Times New Roman" w:hAnsi="Times New Roman" w:cs="Times New Roman"/>
              <w:vertAlign w:val="superscript"/>
            </w:rPr>
          </w:rPrChange>
        </w:rPr>
        <w:t>s voulez-vous envoyer ?</w:t>
      </w:r>
      <w:ins w:id="6847" w:author="Leuveld, Koen" w:date="2013-10-24T17:08:00Z">
        <w:r w:rsidR="009B7CBA">
          <w:rPr>
            <w:rFonts w:ascii="Times New Roman" w:hAnsi="Times New Roman" w:cs="Times New Roman"/>
            <w:i/>
          </w:rPr>
          <w:t> »</w:t>
        </w:r>
      </w:ins>
    </w:p>
    <w:p w:rsidR="00952883" w:rsidRPr="00442E10" w:rsidRDefault="00AF2F6F" w:rsidP="00952883">
      <w:pPr>
        <w:pStyle w:val="ListParagraph"/>
        <w:numPr>
          <w:ilvl w:val="0"/>
          <w:numId w:val="9"/>
        </w:numPr>
        <w:jc w:val="both"/>
        <w:rPr>
          <w:ins w:id="6848" w:author="PIERRE" w:date="2013-10-23T18:48:00Z"/>
          <w:rFonts w:ascii="Times New Roman" w:hAnsi="Times New Roman" w:cs="Times New Roman"/>
        </w:rPr>
      </w:pPr>
      <w:ins w:id="6849" w:author="PIERRE" w:date="2013-10-23T18:48:00Z">
        <w:r w:rsidRPr="00AF2F6F">
          <w:rPr>
            <w:rFonts w:ascii="Times New Roman" w:hAnsi="Times New Roman" w:cs="Times New Roman"/>
            <w:rPrChange w:id="6850" w:author="PIERRE" w:date="2013-10-24T12:27:00Z">
              <w:rPr>
                <w:rFonts w:ascii="Times New Roman" w:hAnsi="Times New Roman" w:cs="Times New Roman"/>
                <w:vertAlign w:val="superscript"/>
              </w:rPr>
            </w:rPrChange>
          </w:rPr>
          <w:t xml:space="preserve">COCHER LE NOMBRE DE </w:t>
        </w:r>
        <w:del w:id="6851" w:author="Leuveld, Koen" w:date="2013-10-24T16:26:00Z">
          <w:r w:rsidRPr="00AF2F6F" w:rsidDel="00D66175">
            <w:rPr>
              <w:rFonts w:ascii="Times New Roman" w:hAnsi="Times New Roman" w:cs="Times New Roman"/>
              <w:rPrChange w:id="6852" w:author="PIERRE" w:date="2013-10-24T12:27:00Z">
                <w:rPr>
                  <w:rFonts w:ascii="Times New Roman" w:hAnsi="Times New Roman" w:cs="Times New Roman"/>
                  <w:vertAlign w:val="superscript"/>
                </w:rPr>
              </w:rPrChange>
            </w:rPr>
            <w:delText>COUPON</w:delText>
          </w:r>
        </w:del>
      </w:ins>
      <w:ins w:id="6853" w:author="Leuveld, Koen" w:date="2013-10-24T16:26:00Z">
        <w:r w:rsidR="00D66175">
          <w:rPr>
            <w:rFonts w:ascii="Times New Roman" w:hAnsi="Times New Roman" w:cs="Times New Roman"/>
          </w:rPr>
          <w:t>PIÈCE</w:t>
        </w:r>
      </w:ins>
      <w:ins w:id="6854" w:author="PIERRE" w:date="2013-10-23T18:48:00Z">
        <w:r w:rsidRPr="00AF2F6F">
          <w:rPr>
            <w:rFonts w:ascii="Times New Roman" w:hAnsi="Times New Roman" w:cs="Times New Roman"/>
            <w:rPrChange w:id="6855" w:author="PIERRE" w:date="2013-10-24T12:27:00Z">
              <w:rPr>
                <w:rFonts w:ascii="Times New Roman" w:hAnsi="Times New Roman" w:cs="Times New Roman"/>
                <w:vertAlign w:val="superscript"/>
              </w:rPr>
            </w:rPrChange>
          </w:rPr>
          <w:t>S ENVOYÉ</w:t>
        </w:r>
      </w:ins>
      <w:ins w:id="6856" w:author="Leuveld, Koen" w:date="2013-10-24T20:57:00Z">
        <w:r w:rsidR="00821BEE">
          <w:rPr>
            <w:rFonts w:ascii="Times New Roman" w:hAnsi="Times New Roman" w:cs="Times New Roman"/>
          </w:rPr>
          <w:t>ES</w:t>
        </w:r>
      </w:ins>
      <w:ins w:id="6857" w:author="PIERRE" w:date="2013-10-23T18:48:00Z">
        <w:r w:rsidRPr="00AF2F6F">
          <w:rPr>
            <w:rFonts w:ascii="Times New Roman" w:hAnsi="Times New Roman" w:cs="Times New Roman"/>
            <w:rPrChange w:id="6858" w:author="PIERRE" w:date="2013-10-24T12:27:00Z">
              <w:rPr>
                <w:rFonts w:ascii="Times New Roman" w:hAnsi="Times New Roman" w:cs="Times New Roman"/>
                <w:vertAlign w:val="superscript"/>
              </w:rPr>
            </w:rPrChange>
          </w:rPr>
          <w:t xml:space="preserve"> PUIS INSCRIRE LA RÉPONSE DANS LE BAC  [AA</w:t>
        </w:r>
        <w:del w:id="6859" w:author="Leuveld, Koen" w:date="2013-10-24T21:01:00Z">
          <w:r w:rsidRPr="00AF2F6F" w:rsidDel="00821BEE">
            <w:rPr>
              <w:rFonts w:ascii="Times New Roman" w:hAnsi="Times New Roman" w:cs="Times New Roman"/>
              <w:rPrChange w:id="6860" w:author="PIERRE" w:date="2013-10-24T12:27:00Z">
                <w:rPr>
                  <w:rFonts w:ascii="Times New Roman" w:hAnsi="Times New Roman" w:cs="Times New Roman"/>
                  <w:vertAlign w:val="superscript"/>
                </w:rPr>
              </w:rPrChange>
            </w:rPr>
            <w:delText>0</w:delText>
          </w:r>
        </w:del>
      </w:ins>
      <w:ins w:id="6861" w:author="PIERRE" w:date="2013-10-23T18:49:00Z">
        <w:r w:rsidRPr="00AF2F6F">
          <w:rPr>
            <w:rFonts w:ascii="Times New Roman" w:hAnsi="Times New Roman" w:cs="Times New Roman"/>
            <w:rPrChange w:id="6862" w:author="PIERRE" w:date="2013-10-24T12:27:00Z">
              <w:rPr>
                <w:rFonts w:ascii="Times New Roman" w:hAnsi="Times New Roman" w:cs="Times New Roman"/>
                <w:vertAlign w:val="superscript"/>
              </w:rPr>
            </w:rPrChange>
          </w:rPr>
          <w:t>8</w:t>
        </w:r>
      </w:ins>
      <w:ins w:id="6863" w:author="PIERRE" w:date="2013-10-23T18:48:00Z">
        <w:r w:rsidRPr="00AF2F6F">
          <w:rPr>
            <w:rFonts w:ascii="Times New Roman" w:hAnsi="Times New Roman" w:cs="Times New Roman"/>
            <w:rPrChange w:id="6864" w:author="PIERRE" w:date="2013-10-24T12:27:00Z">
              <w:rPr>
                <w:rFonts w:ascii="Times New Roman" w:hAnsi="Times New Roman" w:cs="Times New Roman"/>
                <w:vertAlign w:val="superscript"/>
              </w:rPr>
            </w:rPrChange>
          </w:rPr>
          <w:t>] ENSUITE COMPLETER LES BACS [ASA</w:t>
        </w:r>
        <w:del w:id="6865" w:author="Leuveld, Koen" w:date="2013-10-24T20:58:00Z">
          <w:r w:rsidRPr="00AF2F6F" w:rsidDel="00821BEE">
            <w:rPr>
              <w:rFonts w:ascii="Times New Roman" w:hAnsi="Times New Roman" w:cs="Times New Roman"/>
              <w:rPrChange w:id="6866" w:author="PIERRE" w:date="2013-10-24T12:27:00Z">
                <w:rPr>
                  <w:rFonts w:ascii="Times New Roman" w:hAnsi="Times New Roman" w:cs="Times New Roman"/>
                  <w:vertAlign w:val="superscript"/>
                </w:rPr>
              </w:rPrChange>
            </w:rPr>
            <w:delText>0</w:delText>
          </w:r>
        </w:del>
      </w:ins>
      <w:ins w:id="6867" w:author="PIERRE" w:date="2013-10-23T18:49:00Z">
        <w:r w:rsidRPr="00AF2F6F">
          <w:rPr>
            <w:rFonts w:ascii="Times New Roman" w:hAnsi="Times New Roman" w:cs="Times New Roman"/>
            <w:rPrChange w:id="6868" w:author="PIERRE" w:date="2013-10-24T12:27:00Z">
              <w:rPr>
                <w:rFonts w:ascii="Times New Roman" w:hAnsi="Times New Roman" w:cs="Times New Roman"/>
                <w:vertAlign w:val="superscript"/>
              </w:rPr>
            </w:rPrChange>
          </w:rPr>
          <w:t>8</w:t>
        </w:r>
      </w:ins>
      <w:ins w:id="6869" w:author="PIERRE" w:date="2013-10-23T18:48:00Z">
        <w:r w:rsidRPr="00AF2F6F">
          <w:rPr>
            <w:rFonts w:ascii="Times New Roman" w:hAnsi="Times New Roman" w:cs="Times New Roman"/>
            <w:rPrChange w:id="6870" w:author="PIERRE" w:date="2013-10-24T12:27:00Z">
              <w:rPr>
                <w:rFonts w:ascii="Times New Roman" w:hAnsi="Times New Roman" w:cs="Times New Roman"/>
                <w:vertAlign w:val="superscript"/>
              </w:rPr>
            </w:rPrChange>
          </w:rPr>
          <w:t>] ET [ARA</w:t>
        </w:r>
        <w:del w:id="6871" w:author="Leuveld, Koen" w:date="2013-10-24T20:58:00Z">
          <w:r w:rsidRPr="00AF2F6F" w:rsidDel="00821BEE">
            <w:rPr>
              <w:rFonts w:ascii="Times New Roman" w:hAnsi="Times New Roman" w:cs="Times New Roman"/>
              <w:rPrChange w:id="6872" w:author="PIERRE" w:date="2013-10-24T12:27:00Z">
                <w:rPr>
                  <w:rFonts w:ascii="Times New Roman" w:hAnsi="Times New Roman" w:cs="Times New Roman"/>
                  <w:vertAlign w:val="superscript"/>
                </w:rPr>
              </w:rPrChange>
            </w:rPr>
            <w:delText>0</w:delText>
          </w:r>
        </w:del>
      </w:ins>
      <w:ins w:id="6873" w:author="PIERRE" w:date="2013-10-23T18:49:00Z">
        <w:r w:rsidRPr="00AF2F6F">
          <w:rPr>
            <w:rFonts w:ascii="Times New Roman" w:hAnsi="Times New Roman" w:cs="Times New Roman"/>
            <w:rPrChange w:id="6874" w:author="PIERRE" w:date="2013-10-24T12:27:00Z">
              <w:rPr>
                <w:rFonts w:ascii="Times New Roman" w:hAnsi="Times New Roman" w:cs="Times New Roman"/>
                <w:vertAlign w:val="superscript"/>
              </w:rPr>
            </w:rPrChange>
          </w:rPr>
          <w:t>8</w:t>
        </w:r>
      </w:ins>
      <w:ins w:id="6875" w:author="PIERRE" w:date="2013-10-23T18:48:00Z">
        <w:r w:rsidRPr="00AF2F6F">
          <w:rPr>
            <w:rFonts w:ascii="Times New Roman" w:hAnsi="Times New Roman" w:cs="Times New Roman"/>
            <w:rPrChange w:id="6876" w:author="PIERRE" w:date="2013-10-24T12:27:00Z">
              <w:rPr>
                <w:rFonts w:ascii="Times New Roman" w:hAnsi="Times New Roman" w:cs="Times New Roman"/>
                <w:vertAlign w:val="superscript"/>
              </w:rPr>
            </w:rPrChange>
          </w:rPr>
          <w:t>]</w:t>
        </w:r>
      </w:ins>
    </w:p>
    <w:p w:rsidR="002A57BD" w:rsidRPr="009B7CBA" w:rsidDel="00952883" w:rsidRDefault="009B7CBA" w:rsidP="00AF6156">
      <w:pPr>
        <w:pStyle w:val="ListParagraph"/>
        <w:numPr>
          <w:ilvl w:val="0"/>
          <w:numId w:val="9"/>
        </w:numPr>
        <w:jc w:val="both"/>
        <w:rPr>
          <w:del w:id="6877" w:author="PIERRE" w:date="2013-10-23T18:48:00Z"/>
          <w:rFonts w:ascii="Times New Roman" w:hAnsi="Times New Roman" w:cs="Times New Roman"/>
          <w:i/>
          <w:rPrChange w:id="6878" w:author="Leuveld, Koen" w:date="2013-10-24T17:08:00Z">
            <w:rPr>
              <w:del w:id="6879" w:author="PIERRE" w:date="2013-10-23T18:48:00Z"/>
              <w:rFonts w:ascii="Times New Roman" w:hAnsi="Times New Roman" w:cs="Times New Roman"/>
            </w:rPr>
          </w:rPrChange>
        </w:rPr>
      </w:pPr>
      <w:ins w:id="6880" w:author="Leuveld, Koen" w:date="2013-10-24T17:08:00Z">
        <w:r w:rsidRPr="009B7CBA">
          <w:rPr>
            <w:rFonts w:ascii="Times New Roman" w:hAnsi="Times New Roman" w:cs="Times New Roman"/>
            <w:i/>
            <w:rPrChange w:id="6881" w:author="Leuveld, Koen" w:date="2013-10-24T17:08:00Z">
              <w:rPr>
                <w:rFonts w:ascii="Times New Roman" w:hAnsi="Times New Roman" w:cs="Times New Roman"/>
              </w:rPr>
            </w:rPrChange>
          </w:rPr>
          <w:t>« </w:t>
        </w:r>
      </w:ins>
      <w:del w:id="6882" w:author="PIERRE" w:date="2013-10-23T18:48:00Z">
        <w:r w:rsidR="00AF2F6F" w:rsidRPr="009B7CBA">
          <w:rPr>
            <w:rFonts w:ascii="Times New Roman" w:hAnsi="Times New Roman" w:cs="Times New Roman"/>
            <w:i/>
            <w:rPrChange w:id="6883" w:author="Leuveld, Koen" w:date="2013-10-24T17:08:00Z">
              <w:rPr>
                <w:rFonts w:ascii="Times New Roman" w:hAnsi="Times New Roman" w:cs="Times New Roman"/>
                <w:vertAlign w:val="superscript"/>
              </w:rPr>
            </w:rPrChange>
          </w:rPr>
          <w:delText xml:space="preserve">INSCRIRE LA </w:delText>
        </w:r>
      </w:del>
      <w:del w:id="6884" w:author="PIERRE" w:date="2013-10-23T16:41:00Z">
        <w:r w:rsidR="00AF2F6F" w:rsidRPr="009B7CBA">
          <w:rPr>
            <w:rFonts w:ascii="Times New Roman" w:hAnsi="Times New Roman" w:cs="Times New Roman"/>
            <w:i/>
            <w:rPrChange w:id="6885" w:author="Leuveld, Koen" w:date="2013-10-24T17:08:00Z">
              <w:rPr>
                <w:rFonts w:ascii="Times New Roman" w:hAnsi="Times New Roman" w:cs="Times New Roman"/>
                <w:vertAlign w:val="superscript"/>
              </w:rPr>
            </w:rPrChange>
          </w:rPr>
          <w:delText>REPONSE</w:delText>
        </w:r>
      </w:del>
      <w:del w:id="6886" w:author="PIERRE" w:date="2013-10-23T18:48:00Z">
        <w:r w:rsidR="00AF2F6F" w:rsidRPr="009B7CBA">
          <w:rPr>
            <w:rFonts w:ascii="Times New Roman" w:hAnsi="Times New Roman" w:cs="Times New Roman"/>
            <w:i/>
            <w:rPrChange w:id="6887" w:author="Leuveld, Koen" w:date="2013-10-24T17:08:00Z">
              <w:rPr>
                <w:rFonts w:ascii="Times New Roman" w:hAnsi="Times New Roman" w:cs="Times New Roman"/>
                <w:vertAlign w:val="superscript"/>
              </w:rPr>
            </w:rPrChange>
          </w:rPr>
          <w:delText xml:space="preserve"> DANS LE BAC [ARA8]</w:delText>
        </w:r>
      </w:del>
    </w:p>
    <w:p w:rsidR="002A57BD" w:rsidRPr="00442E10" w:rsidRDefault="00AF2F6F" w:rsidP="00AF6156">
      <w:pPr>
        <w:pStyle w:val="ListParagraph"/>
        <w:numPr>
          <w:ilvl w:val="0"/>
          <w:numId w:val="9"/>
        </w:numPr>
        <w:jc w:val="both"/>
        <w:rPr>
          <w:rFonts w:ascii="Times New Roman" w:hAnsi="Times New Roman" w:cs="Times New Roman"/>
        </w:rPr>
      </w:pPr>
      <w:r w:rsidRPr="009B7CBA">
        <w:rPr>
          <w:rFonts w:ascii="Times New Roman" w:hAnsi="Times New Roman" w:cs="Times New Roman"/>
          <w:i/>
          <w:rPrChange w:id="6888" w:author="Leuveld, Koen" w:date="2013-10-24T17:08:00Z">
            <w:rPr>
              <w:rFonts w:ascii="Times New Roman" w:hAnsi="Times New Roman" w:cs="Times New Roman"/>
              <w:vertAlign w:val="superscript"/>
            </w:rPr>
          </w:rPrChange>
        </w:rPr>
        <w:t xml:space="preserve">Si vous avez 27 </w:t>
      </w:r>
      <w:del w:id="6889" w:author="Leuveld, Koen" w:date="2013-10-24T16:26:00Z">
        <w:r w:rsidRPr="009B7CBA" w:rsidDel="00D66175">
          <w:rPr>
            <w:rFonts w:ascii="Times New Roman" w:hAnsi="Times New Roman" w:cs="Times New Roman"/>
            <w:i/>
            <w:rPrChange w:id="6890" w:author="Leuveld, Koen" w:date="2013-10-24T17:08:00Z">
              <w:rPr>
                <w:rFonts w:ascii="Times New Roman" w:hAnsi="Times New Roman" w:cs="Times New Roman"/>
                <w:vertAlign w:val="superscript"/>
              </w:rPr>
            </w:rPrChange>
          </w:rPr>
          <w:delText>coupon</w:delText>
        </w:r>
      </w:del>
      <w:ins w:id="6891" w:author="Leuveld, Koen" w:date="2013-10-24T16:26:00Z">
        <w:r w:rsidR="00D66175" w:rsidRPr="009B7CBA">
          <w:rPr>
            <w:rFonts w:ascii="Times New Roman" w:hAnsi="Times New Roman" w:cs="Times New Roman"/>
            <w:i/>
            <w:rPrChange w:id="6892" w:author="Leuveld, Koen" w:date="2013-10-24T17:08:00Z">
              <w:rPr>
                <w:rFonts w:ascii="Times New Roman" w:hAnsi="Times New Roman" w:cs="Times New Roman"/>
              </w:rPr>
            </w:rPrChange>
          </w:rPr>
          <w:t>pièce</w:t>
        </w:r>
      </w:ins>
      <w:r w:rsidRPr="009B7CBA">
        <w:rPr>
          <w:rFonts w:ascii="Times New Roman" w:hAnsi="Times New Roman" w:cs="Times New Roman"/>
          <w:i/>
          <w:rPrChange w:id="6893" w:author="Leuveld, Koen" w:date="2013-10-24T17:08:00Z">
            <w:rPr>
              <w:rFonts w:ascii="Times New Roman" w:hAnsi="Times New Roman" w:cs="Times New Roman"/>
              <w:vertAlign w:val="superscript"/>
            </w:rPr>
          </w:rPrChange>
        </w:rPr>
        <w:t xml:space="preserve">s (2700 </w:t>
      </w:r>
      <w:proofErr w:type="spellStart"/>
      <w:r w:rsidRPr="009B7CBA">
        <w:rPr>
          <w:rFonts w:ascii="Times New Roman" w:hAnsi="Times New Roman" w:cs="Times New Roman"/>
          <w:i/>
          <w:rPrChange w:id="6894" w:author="Leuveld, Koen" w:date="2013-10-24T17:08:00Z">
            <w:rPr>
              <w:rFonts w:ascii="Times New Roman" w:hAnsi="Times New Roman" w:cs="Times New Roman"/>
              <w:vertAlign w:val="superscript"/>
            </w:rPr>
          </w:rPrChange>
        </w:rPr>
        <w:t>fCFA</w:t>
      </w:r>
      <w:proofErr w:type="spellEnd"/>
      <w:r w:rsidRPr="009B7CBA">
        <w:rPr>
          <w:rFonts w:ascii="Times New Roman" w:hAnsi="Times New Roman" w:cs="Times New Roman"/>
          <w:i/>
          <w:rPrChange w:id="6895" w:author="Leuveld, Koen" w:date="2013-10-24T17:08:00Z">
            <w:rPr>
              <w:rFonts w:ascii="Times New Roman" w:hAnsi="Times New Roman" w:cs="Times New Roman"/>
              <w:vertAlign w:val="superscript"/>
            </w:rPr>
          </w:rPrChange>
        </w:rPr>
        <w:t xml:space="preserve">), et l’autre personne a 1 </w:t>
      </w:r>
      <w:del w:id="6896" w:author="Leuveld, Koen" w:date="2013-10-24T16:26:00Z">
        <w:r w:rsidRPr="009B7CBA" w:rsidDel="00D66175">
          <w:rPr>
            <w:rFonts w:ascii="Times New Roman" w:hAnsi="Times New Roman" w:cs="Times New Roman"/>
            <w:i/>
            <w:rPrChange w:id="6897" w:author="Leuveld, Koen" w:date="2013-10-24T17:08:00Z">
              <w:rPr>
                <w:rFonts w:ascii="Times New Roman" w:hAnsi="Times New Roman" w:cs="Times New Roman"/>
                <w:vertAlign w:val="superscript"/>
              </w:rPr>
            </w:rPrChange>
          </w:rPr>
          <w:delText>coupon</w:delText>
        </w:r>
      </w:del>
      <w:ins w:id="6898" w:author="Leuveld, Koen" w:date="2013-10-24T16:26:00Z">
        <w:r w:rsidR="00D66175" w:rsidRPr="009B7CBA">
          <w:rPr>
            <w:rFonts w:ascii="Times New Roman" w:hAnsi="Times New Roman" w:cs="Times New Roman"/>
            <w:i/>
            <w:rPrChange w:id="6899" w:author="Leuveld, Koen" w:date="2013-10-24T17:08:00Z">
              <w:rPr>
                <w:rFonts w:ascii="Times New Roman" w:hAnsi="Times New Roman" w:cs="Times New Roman"/>
              </w:rPr>
            </w:rPrChange>
          </w:rPr>
          <w:t>pièce</w:t>
        </w:r>
      </w:ins>
      <w:r w:rsidRPr="009B7CBA">
        <w:rPr>
          <w:rFonts w:ascii="Times New Roman" w:hAnsi="Times New Roman" w:cs="Times New Roman"/>
          <w:i/>
          <w:rPrChange w:id="6900" w:author="Leuveld, Koen" w:date="2013-10-24T17:08:00Z">
            <w:rPr>
              <w:rFonts w:ascii="Times New Roman" w:hAnsi="Times New Roman" w:cs="Times New Roman"/>
              <w:vertAlign w:val="superscript"/>
            </w:rPr>
          </w:rPrChange>
        </w:rPr>
        <w:t xml:space="preserve">s (100 </w:t>
      </w:r>
      <w:proofErr w:type="spellStart"/>
      <w:r w:rsidRPr="009B7CBA">
        <w:rPr>
          <w:rFonts w:ascii="Times New Roman" w:hAnsi="Times New Roman" w:cs="Times New Roman"/>
          <w:i/>
          <w:rPrChange w:id="6901" w:author="Leuveld, Koen" w:date="2013-10-24T17:08:00Z">
            <w:rPr>
              <w:rFonts w:ascii="Times New Roman" w:hAnsi="Times New Roman" w:cs="Times New Roman"/>
              <w:vertAlign w:val="superscript"/>
            </w:rPr>
          </w:rPrChange>
        </w:rPr>
        <w:t>fCFA</w:t>
      </w:r>
      <w:proofErr w:type="spellEnd"/>
      <w:r w:rsidRPr="009B7CBA">
        <w:rPr>
          <w:rFonts w:ascii="Times New Roman" w:hAnsi="Times New Roman" w:cs="Times New Roman"/>
          <w:i/>
          <w:rPrChange w:id="6902" w:author="Leuveld, Koen" w:date="2013-10-24T17:08:00Z">
            <w:rPr>
              <w:rFonts w:ascii="Times New Roman" w:hAnsi="Times New Roman" w:cs="Times New Roman"/>
              <w:vertAlign w:val="superscript"/>
            </w:rPr>
          </w:rPrChange>
        </w:rPr>
        <w:t xml:space="preserve">) enverrez-vous des </w:t>
      </w:r>
      <w:del w:id="6903" w:author="Leuveld, Koen" w:date="2013-10-24T16:26:00Z">
        <w:r w:rsidRPr="009B7CBA" w:rsidDel="00D66175">
          <w:rPr>
            <w:rFonts w:ascii="Times New Roman" w:hAnsi="Times New Roman" w:cs="Times New Roman"/>
            <w:i/>
            <w:rPrChange w:id="6904" w:author="Leuveld, Koen" w:date="2013-10-24T17:08:00Z">
              <w:rPr>
                <w:rFonts w:ascii="Times New Roman" w:hAnsi="Times New Roman" w:cs="Times New Roman"/>
                <w:vertAlign w:val="superscript"/>
              </w:rPr>
            </w:rPrChange>
          </w:rPr>
          <w:delText>coupon</w:delText>
        </w:r>
      </w:del>
      <w:ins w:id="6905" w:author="Leuveld, Koen" w:date="2013-10-24T16:26:00Z">
        <w:r w:rsidR="00D66175" w:rsidRPr="009B7CBA">
          <w:rPr>
            <w:rFonts w:ascii="Times New Roman" w:hAnsi="Times New Roman" w:cs="Times New Roman"/>
            <w:i/>
            <w:rPrChange w:id="6906" w:author="Leuveld, Koen" w:date="2013-10-24T17:08:00Z">
              <w:rPr>
                <w:rFonts w:ascii="Times New Roman" w:hAnsi="Times New Roman" w:cs="Times New Roman"/>
              </w:rPr>
            </w:rPrChange>
          </w:rPr>
          <w:t>pièce</w:t>
        </w:r>
      </w:ins>
      <w:r w:rsidRPr="009B7CBA">
        <w:rPr>
          <w:rFonts w:ascii="Times New Roman" w:hAnsi="Times New Roman" w:cs="Times New Roman"/>
          <w:i/>
          <w:rPrChange w:id="6907" w:author="Leuveld, Koen" w:date="2013-10-24T17:08:00Z">
            <w:rPr>
              <w:rFonts w:ascii="Times New Roman" w:hAnsi="Times New Roman" w:cs="Times New Roman"/>
              <w:vertAlign w:val="superscript"/>
            </w:rPr>
          </w:rPrChange>
        </w:rPr>
        <w:t>s à cette personne ?</w:t>
      </w:r>
      <w:ins w:id="6908" w:author="Leuveld, Koen" w:date="2013-10-24T17:08:00Z">
        <w:r w:rsidR="009B7CBA">
          <w:rPr>
            <w:rFonts w:ascii="Times New Roman" w:hAnsi="Times New Roman" w:cs="Times New Roman"/>
            <w:i/>
          </w:rPr>
          <w:t> »</w:t>
        </w:r>
      </w:ins>
      <w:r w:rsidRPr="009B7CBA">
        <w:rPr>
          <w:rFonts w:ascii="Times New Roman" w:hAnsi="Times New Roman" w:cs="Times New Roman"/>
          <w:i/>
          <w:rPrChange w:id="6909" w:author="Leuveld, Koen" w:date="2013-10-24T17:08:00Z">
            <w:rPr>
              <w:rFonts w:ascii="Times New Roman" w:hAnsi="Times New Roman" w:cs="Times New Roman"/>
              <w:vertAlign w:val="superscript"/>
            </w:rPr>
          </w:rPrChange>
        </w:rPr>
        <w:t xml:space="preserve">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6910" w:author="PIERRE" w:date="2013-10-24T12:27:00Z">
            <w:rPr>
              <w:rFonts w:ascii="Times New Roman" w:hAnsi="Times New Roman" w:cs="Times New Roman"/>
              <w:vertAlign w:val="superscript"/>
            </w:rPr>
          </w:rPrChange>
        </w:rPr>
        <w:t xml:space="preserve">SI LE </w:t>
      </w:r>
      <w:del w:id="6911" w:author="PIERRE" w:date="2013-10-23T16:37:00Z">
        <w:r w:rsidRPr="00AF2F6F">
          <w:rPr>
            <w:rFonts w:ascii="Times New Roman" w:hAnsi="Times New Roman" w:cs="Times New Roman"/>
            <w:rPrChange w:id="6912" w:author="PIERRE" w:date="2013-10-24T12:27:00Z">
              <w:rPr>
                <w:rFonts w:ascii="Times New Roman" w:hAnsi="Times New Roman" w:cs="Times New Roman"/>
                <w:vertAlign w:val="superscript"/>
              </w:rPr>
            </w:rPrChange>
          </w:rPr>
          <w:delText>REPONDANT</w:delText>
        </w:r>
      </w:del>
      <w:ins w:id="6913" w:author="PIERRE" w:date="2013-10-23T16:37:00Z">
        <w:r w:rsidRPr="00AF2F6F">
          <w:rPr>
            <w:rFonts w:ascii="Times New Roman" w:hAnsi="Times New Roman" w:cs="Times New Roman"/>
            <w:rPrChange w:id="6914"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6915" w:author="PIERRE" w:date="2013-10-24T12:27:00Z">
            <w:rPr>
              <w:rFonts w:ascii="Times New Roman" w:hAnsi="Times New Roman" w:cs="Times New Roman"/>
              <w:vertAlign w:val="superscript"/>
            </w:rPr>
          </w:rPrChange>
        </w:rPr>
        <w:t xml:space="preserve"> DIT NON, INSCRIRE 0 DANS LE BAC [A</w:t>
      </w:r>
      <w:del w:id="6916" w:author="PIERRE" w:date="2013-10-23T18:49:00Z">
        <w:r w:rsidRPr="00AF2F6F">
          <w:rPr>
            <w:rFonts w:ascii="Times New Roman" w:hAnsi="Times New Roman" w:cs="Times New Roman"/>
            <w:rPrChange w:id="6917" w:author="PIERRE" w:date="2013-10-24T12:27:00Z">
              <w:rPr>
                <w:rFonts w:ascii="Times New Roman" w:hAnsi="Times New Roman" w:cs="Times New Roman"/>
                <w:vertAlign w:val="superscript"/>
              </w:rPr>
            </w:rPrChange>
          </w:rPr>
          <w:delText>R</w:delText>
        </w:r>
      </w:del>
      <w:r w:rsidRPr="00AF2F6F">
        <w:rPr>
          <w:rFonts w:ascii="Times New Roman" w:hAnsi="Times New Roman" w:cs="Times New Roman"/>
          <w:rPrChange w:id="6918" w:author="PIERRE" w:date="2013-10-24T12:27:00Z">
            <w:rPr>
              <w:rFonts w:ascii="Times New Roman" w:hAnsi="Times New Roman" w:cs="Times New Roman"/>
              <w:vertAlign w:val="superscript"/>
            </w:rPr>
          </w:rPrChange>
        </w:rPr>
        <w:t>A</w:t>
      </w:r>
      <w:ins w:id="6919" w:author="PIERRE" w:date="2013-10-23T18:49:00Z">
        <w:del w:id="6920" w:author="Leuveld, Koen" w:date="2013-10-24T20:57:00Z">
          <w:r w:rsidRPr="00AF2F6F" w:rsidDel="00821BEE">
            <w:rPr>
              <w:rFonts w:ascii="Times New Roman" w:hAnsi="Times New Roman" w:cs="Times New Roman"/>
              <w:rPrChange w:id="6921" w:author="PIERRE" w:date="2013-10-24T12:27:00Z">
                <w:rPr>
                  <w:rFonts w:ascii="Times New Roman" w:hAnsi="Times New Roman" w:cs="Times New Roman"/>
                  <w:vertAlign w:val="superscript"/>
                </w:rPr>
              </w:rPrChange>
            </w:rPr>
            <w:delText>0</w:delText>
          </w:r>
        </w:del>
      </w:ins>
      <w:r w:rsidRPr="00AF2F6F">
        <w:rPr>
          <w:rFonts w:ascii="Times New Roman" w:hAnsi="Times New Roman" w:cs="Times New Roman"/>
          <w:rPrChange w:id="6922" w:author="PIERRE" w:date="2013-10-24T12:27:00Z">
            <w:rPr>
              <w:rFonts w:ascii="Times New Roman" w:hAnsi="Times New Roman" w:cs="Times New Roman"/>
              <w:vertAlign w:val="superscript"/>
            </w:rPr>
          </w:rPrChange>
        </w:rPr>
        <w:t>9].</w:t>
      </w:r>
    </w:p>
    <w:p w:rsidR="002A57BD" w:rsidRPr="009B7CBA" w:rsidRDefault="00AF2F6F" w:rsidP="00AF6156">
      <w:pPr>
        <w:pStyle w:val="ListParagraph"/>
        <w:numPr>
          <w:ilvl w:val="0"/>
          <w:numId w:val="9"/>
        </w:numPr>
        <w:jc w:val="both"/>
        <w:rPr>
          <w:rFonts w:ascii="Times New Roman" w:hAnsi="Times New Roman" w:cs="Times New Roman"/>
          <w:i/>
          <w:rPrChange w:id="6923" w:author="Leuveld, Koen" w:date="2013-10-24T17:08:00Z">
            <w:rPr>
              <w:rFonts w:ascii="Times New Roman" w:hAnsi="Times New Roman" w:cs="Times New Roman"/>
            </w:rPr>
          </w:rPrChange>
        </w:rPr>
      </w:pPr>
      <w:r w:rsidRPr="00AF2F6F">
        <w:rPr>
          <w:rFonts w:ascii="Times New Roman" w:hAnsi="Times New Roman" w:cs="Times New Roman"/>
          <w:rPrChange w:id="6924" w:author="PIERRE" w:date="2013-10-24T12:27:00Z">
            <w:rPr>
              <w:rFonts w:ascii="Times New Roman" w:hAnsi="Times New Roman" w:cs="Times New Roman"/>
              <w:vertAlign w:val="superscript"/>
            </w:rPr>
          </w:rPrChange>
        </w:rPr>
        <w:t xml:space="preserve">SI LE </w:t>
      </w:r>
      <w:del w:id="6925" w:author="PIERRE" w:date="2013-10-23T16:37:00Z">
        <w:r w:rsidRPr="00AF2F6F">
          <w:rPr>
            <w:rFonts w:ascii="Times New Roman" w:hAnsi="Times New Roman" w:cs="Times New Roman"/>
            <w:rPrChange w:id="6926" w:author="PIERRE" w:date="2013-10-24T12:27:00Z">
              <w:rPr>
                <w:rFonts w:ascii="Times New Roman" w:hAnsi="Times New Roman" w:cs="Times New Roman"/>
                <w:vertAlign w:val="superscript"/>
              </w:rPr>
            </w:rPrChange>
          </w:rPr>
          <w:delText>REPONDANT</w:delText>
        </w:r>
      </w:del>
      <w:ins w:id="6927" w:author="PIERRE" w:date="2013-10-23T16:37:00Z">
        <w:r w:rsidRPr="00AF2F6F">
          <w:rPr>
            <w:rFonts w:ascii="Times New Roman" w:hAnsi="Times New Roman" w:cs="Times New Roman"/>
            <w:rPrChange w:id="6928"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6929" w:author="PIERRE" w:date="2013-10-24T12:27:00Z">
            <w:rPr>
              <w:rFonts w:ascii="Times New Roman" w:hAnsi="Times New Roman" w:cs="Times New Roman"/>
              <w:vertAlign w:val="superscript"/>
            </w:rPr>
          </w:rPrChange>
        </w:rPr>
        <w:t xml:space="preserve"> DIT OUI, DEMANDEZ-LUI : </w:t>
      </w:r>
      <w:ins w:id="6930" w:author="Leuveld, Koen" w:date="2013-10-24T17:08:00Z">
        <w:r w:rsidR="009B7CBA" w:rsidRPr="009B7CBA">
          <w:rPr>
            <w:rFonts w:ascii="Times New Roman" w:hAnsi="Times New Roman" w:cs="Times New Roman"/>
            <w:i/>
            <w:rPrChange w:id="6931" w:author="Leuveld, Koen" w:date="2013-10-24T17:08:00Z">
              <w:rPr>
                <w:rFonts w:ascii="Times New Roman" w:hAnsi="Times New Roman" w:cs="Times New Roman"/>
              </w:rPr>
            </w:rPrChange>
          </w:rPr>
          <w:t>« </w:t>
        </w:r>
      </w:ins>
      <w:r w:rsidRPr="009B7CBA">
        <w:rPr>
          <w:rFonts w:ascii="Times New Roman" w:hAnsi="Times New Roman" w:cs="Times New Roman"/>
          <w:i/>
          <w:rPrChange w:id="6932" w:author="Leuveld, Koen" w:date="2013-10-24T17:08:00Z">
            <w:rPr>
              <w:rFonts w:ascii="Times New Roman" w:hAnsi="Times New Roman" w:cs="Times New Roman"/>
              <w:vertAlign w:val="superscript"/>
            </w:rPr>
          </w:rPrChange>
        </w:rPr>
        <w:t xml:space="preserve">combien de </w:t>
      </w:r>
      <w:del w:id="6933" w:author="Leuveld, Koen" w:date="2013-10-24T16:26:00Z">
        <w:r w:rsidRPr="009B7CBA" w:rsidDel="00D66175">
          <w:rPr>
            <w:rFonts w:ascii="Times New Roman" w:hAnsi="Times New Roman" w:cs="Times New Roman"/>
            <w:i/>
            <w:rPrChange w:id="6934" w:author="Leuveld, Koen" w:date="2013-10-24T17:08:00Z">
              <w:rPr>
                <w:rFonts w:ascii="Times New Roman" w:hAnsi="Times New Roman" w:cs="Times New Roman"/>
                <w:vertAlign w:val="superscript"/>
              </w:rPr>
            </w:rPrChange>
          </w:rPr>
          <w:delText>coupon</w:delText>
        </w:r>
      </w:del>
      <w:ins w:id="6935" w:author="Leuveld, Koen" w:date="2013-10-24T16:26:00Z">
        <w:r w:rsidR="00D66175" w:rsidRPr="009B7CBA">
          <w:rPr>
            <w:rFonts w:ascii="Times New Roman" w:hAnsi="Times New Roman" w:cs="Times New Roman"/>
            <w:i/>
            <w:rPrChange w:id="6936" w:author="Leuveld, Koen" w:date="2013-10-24T17:08:00Z">
              <w:rPr>
                <w:rFonts w:ascii="Times New Roman" w:hAnsi="Times New Roman" w:cs="Times New Roman"/>
              </w:rPr>
            </w:rPrChange>
          </w:rPr>
          <w:t>pièce</w:t>
        </w:r>
      </w:ins>
      <w:r w:rsidRPr="009B7CBA">
        <w:rPr>
          <w:rFonts w:ascii="Times New Roman" w:hAnsi="Times New Roman" w:cs="Times New Roman"/>
          <w:i/>
          <w:rPrChange w:id="6937" w:author="Leuveld, Koen" w:date="2013-10-24T17:08:00Z">
            <w:rPr>
              <w:rFonts w:ascii="Times New Roman" w:hAnsi="Times New Roman" w:cs="Times New Roman"/>
              <w:vertAlign w:val="superscript"/>
            </w:rPr>
          </w:rPrChange>
        </w:rPr>
        <w:t>s voulez-vous envoyer ?</w:t>
      </w:r>
      <w:ins w:id="6938" w:author="Leuveld, Koen" w:date="2013-10-24T17:08:00Z">
        <w:r w:rsidR="009B7CBA">
          <w:rPr>
            <w:rFonts w:ascii="Times New Roman" w:hAnsi="Times New Roman" w:cs="Times New Roman"/>
            <w:i/>
          </w:rPr>
          <w:t> »</w:t>
        </w:r>
      </w:ins>
    </w:p>
    <w:p w:rsidR="00952883" w:rsidRPr="00442E10" w:rsidRDefault="00AF2F6F" w:rsidP="00952883">
      <w:pPr>
        <w:pStyle w:val="ListParagraph"/>
        <w:numPr>
          <w:ilvl w:val="0"/>
          <w:numId w:val="9"/>
        </w:numPr>
        <w:jc w:val="both"/>
        <w:rPr>
          <w:ins w:id="6939" w:author="PIERRE" w:date="2013-10-23T18:49:00Z"/>
          <w:rFonts w:ascii="Times New Roman" w:hAnsi="Times New Roman" w:cs="Times New Roman"/>
        </w:rPr>
      </w:pPr>
      <w:ins w:id="6940" w:author="PIERRE" w:date="2013-10-23T18:49:00Z">
        <w:r w:rsidRPr="00AF2F6F">
          <w:rPr>
            <w:rFonts w:ascii="Times New Roman" w:hAnsi="Times New Roman" w:cs="Times New Roman"/>
            <w:rPrChange w:id="6941" w:author="PIERRE" w:date="2013-10-24T12:27:00Z">
              <w:rPr>
                <w:rFonts w:ascii="Times New Roman" w:hAnsi="Times New Roman" w:cs="Times New Roman"/>
                <w:vertAlign w:val="superscript"/>
              </w:rPr>
            </w:rPrChange>
          </w:rPr>
          <w:t xml:space="preserve">COCHER LE NOMBRE DE </w:t>
        </w:r>
        <w:del w:id="6942" w:author="Leuveld, Koen" w:date="2013-10-24T16:26:00Z">
          <w:r w:rsidRPr="00AF2F6F" w:rsidDel="00D66175">
            <w:rPr>
              <w:rFonts w:ascii="Times New Roman" w:hAnsi="Times New Roman" w:cs="Times New Roman"/>
              <w:rPrChange w:id="6943" w:author="PIERRE" w:date="2013-10-24T12:27:00Z">
                <w:rPr>
                  <w:rFonts w:ascii="Times New Roman" w:hAnsi="Times New Roman" w:cs="Times New Roman"/>
                  <w:vertAlign w:val="superscript"/>
                </w:rPr>
              </w:rPrChange>
            </w:rPr>
            <w:delText>COUPON</w:delText>
          </w:r>
        </w:del>
      </w:ins>
      <w:ins w:id="6944" w:author="Leuveld, Koen" w:date="2013-10-24T16:26:00Z">
        <w:r w:rsidR="00D66175">
          <w:rPr>
            <w:rFonts w:ascii="Times New Roman" w:hAnsi="Times New Roman" w:cs="Times New Roman"/>
          </w:rPr>
          <w:t>PIÈCE</w:t>
        </w:r>
      </w:ins>
      <w:ins w:id="6945" w:author="PIERRE" w:date="2013-10-23T18:49:00Z">
        <w:r w:rsidRPr="00AF2F6F">
          <w:rPr>
            <w:rFonts w:ascii="Times New Roman" w:hAnsi="Times New Roman" w:cs="Times New Roman"/>
            <w:rPrChange w:id="6946" w:author="PIERRE" w:date="2013-10-24T12:27:00Z">
              <w:rPr>
                <w:rFonts w:ascii="Times New Roman" w:hAnsi="Times New Roman" w:cs="Times New Roman"/>
                <w:vertAlign w:val="superscript"/>
              </w:rPr>
            </w:rPrChange>
          </w:rPr>
          <w:t>S ENVOYÉ</w:t>
        </w:r>
      </w:ins>
      <w:ins w:id="6947" w:author="Leuveld, Koen" w:date="2013-10-24T20:57:00Z">
        <w:r w:rsidR="00821BEE">
          <w:rPr>
            <w:rFonts w:ascii="Times New Roman" w:hAnsi="Times New Roman" w:cs="Times New Roman"/>
          </w:rPr>
          <w:t>ES</w:t>
        </w:r>
      </w:ins>
      <w:ins w:id="6948" w:author="PIERRE" w:date="2013-10-23T18:49:00Z">
        <w:r w:rsidRPr="00AF2F6F">
          <w:rPr>
            <w:rFonts w:ascii="Times New Roman" w:hAnsi="Times New Roman" w:cs="Times New Roman"/>
            <w:rPrChange w:id="6949" w:author="PIERRE" w:date="2013-10-24T12:27:00Z">
              <w:rPr>
                <w:rFonts w:ascii="Times New Roman" w:hAnsi="Times New Roman" w:cs="Times New Roman"/>
                <w:vertAlign w:val="superscript"/>
              </w:rPr>
            </w:rPrChange>
          </w:rPr>
          <w:t xml:space="preserve"> PUIS INSCRIRE LA RÉPONSE DANS LE BAC  [AA</w:t>
        </w:r>
        <w:del w:id="6950" w:author="Leuveld, Koen" w:date="2013-10-24T21:01:00Z">
          <w:r w:rsidRPr="00AF2F6F" w:rsidDel="00821BEE">
            <w:rPr>
              <w:rFonts w:ascii="Times New Roman" w:hAnsi="Times New Roman" w:cs="Times New Roman"/>
              <w:rPrChange w:id="6951"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6952" w:author="PIERRE" w:date="2013-10-24T12:27:00Z">
              <w:rPr>
                <w:rFonts w:ascii="Times New Roman" w:hAnsi="Times New Roman" w:cs="Times New Roman"/>
                <w:vertAlign w:val="superscript"/>
              </w:rPr>
            </w:rPrChange>
          </w:rPr>
          <w:t>9] ENSUITE COMPLETER LES BACS [ASA</w:t>
        </w:r>
        <w:del w:id="6953" w:author="Leuveld, Koen" w:date="2013-10-24T21:01:00Z">
          <w:r w:rsidRPr="00AF2F6F" w:rsidDel="00821BEE">
            <w:rPr>
              <w:rFonts w:ascii="Times New Roman" w:hAnsi="Times New Roman" w:cs="Times New Roman"/>
              <w:rPrChange w:id="6954"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6955" w:author="PIERRE" w:date="2013-10-24T12:27:00Z">
              <w:rPr>
                <w:rFonts w:ascii="Times New Roman" w:hAnsi="Times New Roman" w:cs="Times New Roman"/>
                <w:vertAlign w:val="superscript"/>
              </w:rPr>
            </w:rPrChange>
          </w:rPr>
          <w:t>9] ET [ARA</w:t>
        </w:r>
        <w:del w:id="6956" w:author="Leuveld, Koen" w:date="2013-10-24T20:58:00Z">
          <w:r w:rsidRPr="00AF2F6F" w:rsidDel="00821BEE">
            <w:rPr>
              <w:rFonts w:ascii="Times New Roman" w:hAnsi="Times New Roman" w:cs="Times New Roman"/>
              <w:rPrChange w:id="6957" w:author="PIERRE" w:date="2013-10-24T12:27:00Z">
                <w:rPr>
                  <w:rFonts w:ascii="Times New Roman" w:hAnsi="Times New Roman" w:cs="Times New Roman"/>
                  <w:vertAlign w:val="superscript"/>
                </w:rPr>
              </w:rPrChange>
            </w:rPr>
            <w:delText>0</w:delText>
          </w:r>
        </w:del>
        <w:r w:rsidRPr="00AF2F6F">
          <w:rPr>
            <w:rFonts w:ascii="Times New Roman" w:hAnsi="Times New Roman" w:cs="Times New Roman"/>
            <w:rPrChange w:id="6958" w:author="PIERRE" w:date="2013-10-24T12:27:00Z">
              <w:rPr>
                <w:rFonts w:ascii="Times New Roman" w:hAnsi="Times New Roman" w:cs="Times New Roman"/>
                <w:vertAlign w:val="superscript"/>
              </w:rPr>
            </w:rPrChange>
          </w:rPr>
          <w:t>9]</w:t>
        </w:r>
      </w:ins>
    </w:p>
    <w:p w:rsidR="002A57BD" w:rsidRPr="009B7CBA" w:rsidDel="00952883" w:rsidRDefault="009B7CBA" w:rsidP="00AF6156">
      <w:pPr>
        <w:pStyle w:val="ListParagraph"/>
        <w:numPr>
          <w:ilvl w:val="0"/>
          <w:numId w:val="9"/>
        </w:numPr>
        <w:jc w:val="both"/>
        <w:rPr>
          <w:del w:id="6959" w:author="PIERRE" w:date="2013-10-23T18:49:00Z"/>
          <w:rFonts w:ascii="Times New Roman" w:hAnsi="Times New Roman" w:cs="Times New Roman"/>
          <w:i/>
          <w:rPrChange w:id="6960" w:author="Leuveld, Koen" w:date="2013-10-24T17:09:00Z">
            <w:rPr>
              <w:del w:id="6961" w:author="PIERRE" w:date="2013-10-23T18:49:00Z"/>
              <w:rFonts w:ascii="Times New Roman" w:hAnsi="Times New Roman" w:cs="Times New Roman"/>
            </w:rPr>
          </w:rPrChange>
        </w:rPr>
      </w:pPr>
      <w:ins w:id="6962" w:author="Leuveld, Koen" w:date="2013-10-24T17:08:00Z">
        <w:r w:rsidRPr="009B7CBA">
          <w:rPr>
            <w:rFonts w:ascii="Times New Roman" w:hAnsi="Times New Roman" w:cs="Times New Roman"/>
            <w:i/>
            <w:rPrChange w:id="6963" w:author="Leuveld, Koen" w:date="2013-10-24T17:09:00Z">
              <w:rPr>
                <w:rFonts w:ascii="Times New Roman" w:hAnsi="Times New Roman" w:cs="Times New Roman"/>
              </w:rPr>
            </w:rPrChange>
          </w:rPr>
          <w:t>« </w:t>
        </w:r>
      </w:ins>
      <w:del w:id="6964" w:author="PIERRE" w:date="2013-10-23T18:49:00Z">
        <w:r w:rsidR="00AF2F6F" w:rsidRPr="009B7CBA">
          <w:rPr>
            <w:rFonts w:ascii="Times New Roman" w:hAnsi="Times New Roman" w:cs="Times New Roman"/>
            <w:i/>
            <w:rPrChange w:id="6965" w:author="Leuveld, Koen" w:date="2013-10-24T17:09:00Z">
              <w:rPr>
                <w:rFonts w:ascii="Times New Roman" w:hAnsi="Times New Roman" w:cs="Times New Roman"/>
                <w:vertAlign w:val="superscript"/>
              </w:rPr>
            </w:rPrChange>
          </w:rPr>
          <w:delText xml:space="preserve">INSCRIRE LA </w:delText>
        </w:r>
      </w:del>
      <w:del w:id="6966" w:author="PIERRE" w:date="2013-10-23T16:41:00Z">
        <w:r w:rsidR="00AF2F6F" w:rsidRPr="009B7CBA">
          <w:rPr>
            <w:rFonts w:ascii="Times New Roman" w:hAnsi="Times New Roman" w:cs="Times New Roman"/>
            <w:i/>
            <w:rPrChange w:id="6967" w:author="Leuveld, Koen" w:date="2013-10-24T17:09:00Z">
              <w:rPr>
                <w:rFonts w:ascii="Times New Roman" w:hAnsi="Times New Roman" w:cs="Times New Roman"/>
                <w:vertAlign w:val="superscript"/>
              </w:rPr>
            </w:rPrChange>
          </w:rPr>
          <w:delText>REPONSE</w:delText>
        </w:r>
      </w:del>
      <w:del w:id="6968" w:author="PIERRE" w:date="2013-10-23T18:49:00Z">
        <w:r w:rsidR="00AF2F6F" w:rsidRPr="009B7CBA">
          <w:rPr>
            <w:rFonts w:ascii="Times New Roman" w:hAnsi="Times New Roman" w:cs="Times New Roman"/>
            <w:i/>
            <w:rPrChange w:id="6969" w:author="Leuveld, Koen" w:date="2013-10-24T17:09:00Z">
              <w:rPr>
                <w:rFonts w:ascii="Times New Roman" w:hAnsi="Times New Roman" w:cs="Times New Roman"/>
                <w:vertAlign w:val="superscript"/>
              </w:rPr>
            </w:rPrChange>
          </w:rPr>
          <w:delText xml:space="preserve"> DANS LE BAC [ARA9]</w:delText>
        </w:r>
      </w:del>
    </w:p>
    <w:p w:rsidR="002A57BD" w:rsidRPr="00442E10" w:rsidRDefault="00AF2F6F" w:rsidP="00AF6156">
      <w:pPr>
        <w:pStyle w:val="ListParagraph"/>
        <w:numPr>
          <w:ilvl w:val="0"/>
          <w:numId w:val="9"/>
        </w:numPr>
        <w:jc w:val="both"/>
        <w:rPr>
          <w:rFonts w:ascii="Times New Roman" w:hAnsi="Times New Roman" w:cs="Times New Roman"/>
        </w:rPr>
      </w:pPr>
      <w:r w:rsidRPr="009B7CBA">
        <w:rPr>
          <w:rFonts w:ascii="Times New Roman" w:hAnsi="Times New Roman" w:cs="Times New Roman"/>
          <w:i/>
          <w:rPrChange w:id="6970" w:author="Leuveld, Koen" w:date="2013-10-24T17:09:00Z">
            <w:rPr>
              <w:rFonts w:ascii="Times New Roman" w:hAnsi="Times New Roman" w:cs="Times New Roman"/>
              <w:vertAlign w:val="superscript"/>
            </w:rPr>
          </w:rPrChange>
        </w:rPr>
        <w:t xml:space="preserve">Si vous avez 30 </w:t>
      </w:r>
      <w:del w:id="6971" w:author="Leuveld, Koen" w:date="2013-10-24T16:26:00Z">
        <w:r w:rsidRPr="009B7CBA" w:rsidDel="00D66175">
          <w:rPr>
            <w:rFonts w:ascii="Times New Roman" w:hAnsi="Times New Roman" w:cs="Times New Roman"/>
            <w:i/>
            <w:rPrChange w:id="6972" w:author="Leuveld, Koen" w:date="2013-10-24T17:09:00Z">
              <w:rPr>
                <w:rFonts w:ascii="Times New Roman" w:hAnsi="Times New Roman" w:cs="Times New Roman"/>
                <w:vertAlign w:val="superscript"/>
              </w:rPr>
            </w:rPrChange>
          </w:rPr>
          <w:delText>coupon</w:delText>
        </w:r>
      </w:del>
      <w:ins w:id="6973" w:author="Leuveld, Koen" w:date="2013-10-24T16:26:00Z">
        <w:r w:rsidR="00D66175" w:rsidRPr="009B7CBA">
          <w:rPr>
            <w:rFonts w:ascii="Times New Roman" w:hAnsi="Times New Roman" w:cs="Times New Roman"/>
            <w:i/>
            <w:rPrChange w:id="6974" w:author="Leuveld, Koen" w:date="2013-10-24T17:09:00Z">
              <w:rPr>
                <w:rFonts w:ascii="Times New Roman" w:hAnsi="Times New Roman" w:cs="Times New Roman"/>
              </w:rPr>
            </w:rPrChange>
          </w:rPr>
          <w:t>pièce</w:t>
        </w:r>
      </w:ins>
      <w:r w:rsidRPr="009B7CBA">
        <w:rPr>
          <w:rFonts w:ascii="Times New Roman" w:hAnsi="Times New Roman" w:cs="Times New Roman"/>
          <w:i/>
          <w:rPrChange w:id="6975" w:author="Leuveld, Koen" w:date="2013-10-24T17:09:00Z">
            <w:rPr>
              <w:rFonts w:ascii="Times New Roman" w:hAnsi="Times New Roman" w:cs="Times New Roman"/>
              <w:vertAlign w:val="superscript"/>
            </w:rPr>
          </w:rPrChange>
        </w:rPr>
        <w:t xml:space="preserve">s (3000 </w:t>
      </w:r>
      <w:proofErr w:type="spellStart"/>
      <w:r w:rsidRPr="009B7CBA">
        <w:rPr>
          <w:rFonts w:ascii="Times New Roman" w:hAnsi="Times New Roman" w:cs="Times New Roman"/>
          <w:i/>
          <w:rPrChange w:id="6976" w:author="Leuveld, Koen" w:date="2013-10-24T17:09:00Z">
            <w:rPr>
              <w:rFonts w:ascii="Times New Roman" w:hAnsi="Times New Roman" w:cs="Times New Roman"/>
              <w:vertAlign w:val="superscript"/>
            </w:rPr>
          </w:rPrChange>
        </w:rPr>
        <w:t>fCFA</w:t>
      </w:r>
      <w:proofErr w:type="spellEnd"/>
      <w:r w:rsidRPr="009B7CBA">
        <w:rPr>
          <w:rFonts w:ascii="Times New Roman" w:hAnsi="Times New Roman" w:cs="Times New Roman"/>
          <w:i/>
          <w:rPrChange w:id="6977" w:author="Leuveld, Koen" w:date="2013-10-24T17:09:00Z">
            <w:rPr>
              <w:rFonts w:ascii="Times New Roman" w:hAnsi="Times New Roman" w:cs="Times New Roman"/>
              <w:vertAlign w:val="superscript"/>
            </w:rPr>
          </w:rPrChange>
        </w:rPr>
        <w:t xml:space="preserve">), et l’autre personne a 0 </w:t>
      </w:r>
      <w:del w:id="6978" w:author="Leuveld, Koen" w:date="2013-10-24T16:26:00Z">
        <w:r w:rsidRPr="009B7CBA" w:rsidDel="00D66175">
          <w:rPr>
            <w:rFonts w:ascii="Times New Roman" w:hAnsi="Times New Roman" w:cs="Times New Roman"/>
            <w:i/>
            <w:rPrChange w:id="6979" w:author="Leuveld, Koen" w:date="2013-10-24T17:09:00Z">
              <w:rPr>
                <w:rFonts w:ascii="Times New Roman" w:hAnsi="Times New Roman" w:cs="Times New Roman"/>
                <w:vertAlign w:val="superscript"/>
              </w:rPr>
            </w:rPrChange>
          </w:rPr>
          <w:delText>coupon</w:delText>
        </w:r>
      </w:del>
      <w:ins w:id="6980" w:author="Leuveld, Koen" w:date="2013-10-24T16:26:00Z">
        <w:r w:rsidR="00D66175" w:rsidRPr="009B7CBA">
          <w:rPr>
            <w:rFonts w:ascii="Times New Roman" w:hAnsi="Times New Roman" w:cs="Times New Roman"/>
            <w:i/>
            <w:rPrChange w:id="6981" w:author="Leuveld, Koen" w:date="2013-10-24T17:09:00Z">
              <w:rPr>
                <w:rFonts w:ascii="Times New Roman" w:hAnsi="Times New Roman" w:cs="Times New Roman"/>
              </w:rPr>
            </w:rPrChange>
          </w:rPr>
          <w:t>pièce</w:t>
        </w:r>
      </w:ins>
      <w:r w:rsidRPr="009B7CBA">
        <w:rPr>
          <w:rFonts w:ascii="Times New Roman" w:hAnsi="Times New Roman" w:cs="Times New Roman"/>
          <w:i/>
          <w:rPrChange w:id="6982" w:author="Leuveld, Koen" w:date="2013-10-24T17:09:00Z">
            <w:rPr>
              <w:rFonts w:ascii="Times New Roman" w:hAnsi="Times New Roman" w:cs="Times New Roman"/>
              <w:vertAlign w:val="superscript"/>
            </w:rPr>
          </w:rPrChange>
        </w:rPr>
        <w:t xml:space="preserve"> (0 </w:t>
      </w:r>
      <w:proofErr w:type="spellStart"/>
      <w:r w:rsidRPr="009B7CBA">
        <w:rPr>
          <w:rFonts w:ascii="Times New Roman" w:hAnsi="Times New Roman" w:cs="Times New Roman"/>
          <w:i/>
          <w:rPrChange w:id="6983" w:author="Leuveld, Koen" w:date="2013-10-24T17:09:00Z">
            <w:rPr>
              <w:rFonts w:ascii="Times New Roman" w:hAnsi="Times New Roman" w:cs="Times New Roman"/>
              <w:vertAlign w:val="superscript"/>
            </w:rPr>
          </w:rPrChange>
        </w:rPr>
        <w:t>fCFA</w:t>
      </w:r>
      <w:proofErr w:type="spellEnd"/>
      <w:r w:rsidRPr="009B7CBA">
        <w:rPr>
          <w:rFonts w:ascii="Times New Roman" w:hAnsi="Times New Roman" w:cs="Times New Roman"/>
          <w:i/>
          <w:rPrChange w:id="6984" w:author="Leuveld, Koen" w:date="2013-10-24T17:09:00Z">
            <w:rPr>
              <w:rFonts w:ascii="Times New Roman" w:hAnsi="Times New Roman" w:cs="Times New Roman"/>
              <w:vertAlign w:val="superscript"/>
            </w:rPr>
          </w:rPrChange>
        </w:rPr>
        <w:t xml:space="preserve">) enverrez-vous des </w:t>
      </w:r>
      <w:del w:id="6985" w:author="Leuveld, Koen" w:date="2013-10-24T16:26:00Z">
        <w:r w:rsidRPr="009B7CBA" w:rsidDel="00D66175">
          <w:rPr>
            <w:rFonts w:ascii="Times New Roman" w:hAnsi="Times New Roman" w:cs="Times New Roman"/>
            <w:i/>
            <w:rPrChange w:id="6986" w:author="Leuveld, Koen" w:date="2013-10-24T17:09:00Z">
              <w:rPr>
                <w:rFonts w:ascii="Times New Roman" w:hAnsi="Times New Roman" w:cs="Times New Roman"/>
                <w:vertAlign w:val="superscript"/>
              </w:rPr>
            </w:rPrChange>
          </w:rPr>
          <w:delText>coupon</w:delText>
        </w:r>
      </w:del>
      <w:ins w:id="6987" w:author="Leuveld, Koen" w:date="2013-10-24T16:26:00Z">
        <w:r w:rsidR="00D66175" w:rsidRPr="009B7CBA">
          <w:rPr>
            <w:rFonts w:ascii="Times New Roman" w:hAnsi="Times New Roman" w:cs="Times New Roman"/>
            <w:i/>
            <w:rPrChange w:id="6988" w:author="Leuveld, Koen" w:date="2013-10-24T17:09:00Z">
              <w:rPr>
                <w:rFonts w:ascii="Times New Roman" w:hAnsi="Times New Roman" w:cs="Times New Roman"/>
              </w:rPr>
            </w:rPrChange>
          </w:rPr>
          <w:t>pièce</w:t>
        </w:r>
      </w:ins>
      <w:r w:rsidRPr="009B7CBA">
        <w:rPr>
          <w:rFonts w:ascii="Times New Roman" w:hAnsi="Times New Roman" w:cs="Times New Roman"/>
          <w:i/>
          <w:rPrChange w:id="6989" w:author="Leuveld, Koen" w:date="2013-10-24T17:09:00Z">
            <w:rPr>
              <w:rFonts w:ascii="Times New Roman" w:hAnsi="Times New Roman" w:cs="Times New Roman"/>
              <w:vertAlign w:val="superscript"/>
            </w:rPr>
          </w:rPrChange>
        </w:rPr>
        <w:t>s à cette personne ?</w:t>
      </w:r>
      <w:ins w:id="6990" w:author="Leuveld, Koen" w:date="2013-10-24T17:09:00Z">
        <w:r w:rsidR="009B7CBA">
          <w:rPr>
            <w:rFonts w:ascii="Times New Roman" w:hAnsi="Times New Roman" w:cs="Times New Roman"/>
            <w:i/>
          </w:rPr>
          <w:t> »</w:t>
        </w:r>
      </w:ins>
      <w:r w:rsidRPr="009B7CBA">
        <w:rPr>
          <w:rFonts w:ascii="Times New Roman" w:hAnsi="Times New Roman" w:cs="Times New Roman"/>
          <w:i/>
          <w:rPrChange w:id="6991" w:author="Leuveld, Koen" w:date="2013-10-24T17:09:00Z">
            <w:rPr>
              <w:rFonts w:ascii="Times New Roman" w:hAnsi="Times New Roman" w:cs="Times New Roman"/>
              <w:vertAlign w:val="superscript"/>
            </w:rPr>
          </w:rPrChange>
        </w:rPr>
        <w:t xml:space="preserve">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6992" w:author="PIERRE" w:date="2013-10-24T12:27:00Z">
            <w:rPr>
              <w:rFonts w:ascii="Times New Roman" w:hAnsi="Times New Roman" w:cs="Times New Roman"/>
              <w:vertAlign w:val="superscript"/>
            </w:rPr>
          </w:rPrChange>
        </w:rPr>
        <w:t xml:space="preserve">SI LE </w:t>
      </w:r>
      <w:del w:id="6993" w:author="PIERRE" w:date="2013-10-23T16:37:00Z">
        <w:r w:rsidRPr="00AF2F6F">
          <w:rPr>
            <w:rFonts w:ascii="Times New Roman" w:hAnsi="Times New Roman" w:cs="Times New Roman"/>
            <w:rPrChange w:id="6994" w:author="PIERRE" w:date="2013-10-24T12:27:00Z">
              <w:rPr>
                <w:rFonts w:ascii="Times New Roman" w:hAnsi="Times New Roman" w:cs="Times New Roman"/>
                <w:vertAlign w:val="superscript"/>
              </w:rPr>
            </w:rPrChange>
          </w:rPr>
          <w:delText>REPONDANT</w:delText>
        </w:r>
      </w:del>
      <w:ins w:id="6995" w:author="PIERRE" w:date="2013-10-23T16:37:00Z">
        <w:r w:rsidRPr="00AF2F6F">
          <w:rPr>
            <w:rFonts w:ascii="Times New Roman" w:hAnsi="Times New Roman" w:cs="Times New Roman"/>
            <w:rPrChange w:id="6996"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6997" w:author="PIERRE" w:date="2013-10-24T12:27:00Z">
            <w:rPr>
              <w:rFonts w:ascii="Times New Roman" w:hAnsi="Times New Roman" w:cs="Times New Roman"/>
              <w:vertAlign w:val="superscript"/>
            </w:rPr>
          </w:rPrChange>
        </w:rPr>
        <w:t xml:space="preserve"> DIT NON, INSCRIRE 0 DANS LE BAC [A</w:t>
      </w:r>
      <w:del w:id="6998" w:author="PIERRE" w:date="2013-10-23T18:49:00Z">
        <w:r w:rsidRPr="00AF2F6F">
          <w:rPr>
            <w:rFonts w:ascii="Times New Roman" w:hAnsi="Times New Roman" w:cs="Times New Roman"/>
            <w:rPrChange w:id="6999" w:author="PIERRE" w:date="2013-10-24T12:27:00Z">
              <w:rPr>
                <w:rFonts w:ascii="Times New Roman" w:hAnsi="Times New Roman" w:cs="Times New Roman"/>
                <w:vertAlign w:val="superscript"/>
              </w:rPr>
            </w:rPrChange>
          </w:rPr>
          <w:delText>R</w:delText>
        </w:r>
      </w:del>
      <w:r w:rsidRPr="00AF2F6F">
        <w:rPr>
          <w:rFonts w:ascii="Times New Roman" w:hAnsi="Times New Roman" w:cs="Times New Roman"/>
          <w:rPrChange w:id="7000" w:author="PIERRE" w:date="2013-10-24T12:27:00Z">
            <w:rPr>
              <w:rFonts w:ascii="Times New Roman" w:hAnsi="Times New Roman" w:cs="Times New Roman"/>
              <w:vertAlign w:val="superscript"/>
            </w:rPr>
          </w:rPrChange>
        </w:rPr>
        <w:t>A10].</w:t>
      </w:r>
    </w:p>
    <w:p w:rsidR="002A57BD" w:rsidRPr="009B7CBA" w:rsidRDefault="00AF2F6F" w:rsidP="00AF6156">
      <w:pPr>
        <w:pStyle w:val="ListParagraph"/>
        <w:numPr>
          <w:ilvl w:val="0"/>
          <w:numId w:val="9"/>
        </w:numPr>
        <w:jc w:val="both"/>
        <w:rPr>
          <w:rFonts w:ascii="Times New Roman" w:hAnsi="Times New Roman" w:cs="Times New Roman"/>
          <w:i/>
          <w:rPrChange w:id="7001" w:author="Leuveld, Koen" w:date="2013-10-24T17:09:00Z">
            <w:rPr>
              <w:rFonts w:ascii="Times New Roman" w:hAnsi="Times New Roman" w:cs="Times New Roman"/>
            </w:rPr>
          </w:rPrChange>
        </w:rPr>
      </w:pPr>
      <w:r w:rsidRPr="00AF2F6F">
        <w:rPr>
          <w:rFonts w:ascii="Times New Roman" w:hAnsi="Times New Roman" w:cs="Times New Roman"/>
          <w:rPrChange w:id="7002" w:author="PIERRE" w:date="2013-10-24T12:27:00Z">
            <w:rPr>
              <w:rFonts w:ascii="Times New Roman" w:hAnsi="Times New Roman" w:cs="Times New Roman"/>
              <w:vertAlign w:val="superscript"/>
            </w:rPr>
          </w:rPrChange>
        </w:rPr>
        <w:t xml:space="preserve">SI LE </w:t>
      </w:r>
      <w:del w:id="7003" w:author="PIERRE" w:date="2013-10-23T16:37:00Z">
        <w:r w:rsidRPr="00AF2F6F">
          <w:rPr>
            <w:rFonts w:ascii="Times New Roman" w:hAnsi="Times New Roman" w:cs="Times New Roman"/>
            <w:rPrChange w:id="7004" w:author="PIERRE" w:date="2013-10-24T12:27:00Z">
              <w:rPr>
                <w:rFonts w:ascii="Times New Roman" w:hAnsi="Times New Roman" w:cs="Times New Roman"/>
                <w:vertAlign w:val="superscript"/>
              </w:rPr>
            </w:rPrChange>
          </w:rPr>
          <w:delText>REPONDANT</w:delText>
        </w:r>
      </w:del>
      <w:ins w:id="7005" w:author="PIERRE" w:date="2013-10-23T16:37:00Z">
        <w:r w:rsidRPr="00AF2F6F">
          <w:rPr>
            <w:rFonts w:ascii="Times New Roman" w:hAnsi="Times New Roman" w:cs="Times New Roman"/>
            <w:rPrChange w:id="7006"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7007" w:author="PIERRE" w:date="2013-10-24T12:27:00Z">
            <w:rPr>
              <w:rFonts w:ascii="Times New Roman" w:hAnsi="Times New Roman" w:cs="Times New Roman"/>
              <w:vertAlign w:val="superscript"/>
            </w:rPr>
          </w:rPrChange>
        </w:rPr>
        <w:t xml:space="preserve"> DIT OUI, DEMANDEZ-LUI : </w:t>
      </w:r>
      <w:ins w:id="7008" w:author="Leuveld, Koen" w:date="2013-10-24T17:09:00Z">
        <w:r w:rsidR="009B7CBA" w:rsidRPr="009B7CBA">
          <w:rPr>
            <w:rFonts w:ascii="Times New Roman" w:hAnsi="Times New Roman" w:cs="Times New Roman"/>
            <w:i/>
            <w:rPrChange w:id="7009" w:author="Leuveld, Koen" w:date="2013-10-24T17:09:00Z">
              <w:rPr>
                <w:rFonts w:ascii="Times New Roman" w:hAnsi="Times New Roman" w:cs="Times New Roman"/>
              </w:rPr>
            </w:rPrChange>
          </w:rPr>
          <w:t>« </w:t>
        </w:r>
      </w:ins>
      <w:r w:rsidRPr="009B7CBA">
        <w:rPr>
          <w:rFonts w:ascii="Times New Roman" w:hAnsi="Times New Roman" w:cs="Times New Roman"/>
          <w:i/>
          <w:rPrChange w:id="7010" w:author="Leuveld, Koen" w:date="2013-10-24T17:09:00Z">
            <w:rPr>
              <w:rFonts w:ascii="Times New Roman" w:hAnsi="Times New Roman" w:cs="Times New Roman"/>
              <w:vertAlign w:val="superscript"/>
            </w:rPr>
          </w:rPrChange>
        </w:rPr>
        <w:t xml:space="preserve">combien de </w:t>
      </w:r>
      <w:del w:id="7011" w:author="Leuveld, Koen" w:date="2013-10-24T16:26:00Z">
        <w:r w:rsidRPr="009B7CBA" w:rsidDel="00D66175">
          <w:rPr>
            <w:rFonts w:ascii="Times New Roman" w:hAnsi="Times New Roman" w:cs="Times New Roman"/>
            <w:i/>
            <w:rPrChange w:id="7012" w:author="Leuveld, Koen" w:date="2013-10-24T17:09:00Z">
              <w:rPr>
                <w:rFonts w:ascii="Times New Roman" w:hAnsi="Times New Roman" w:cs="Times New Roman"/>
                <w:vertAlign w:val="superscript"/>
              </w:rPr>
            </w:rPrChange>
          </w:rPr>
          <w:delText>coupon</w:delText>
        </w:r>
      </w:del>
      <w:ins w:id="7013" w:author="Leuveld, Koen" w:date="2013-10-24T16:26:00Z">
        <w:r w:rsidR="00D66175" w:rsidRPr="009B7CBA">
          <w:rPr>
            <w:rFonts w:ascii="Times New Roman" w:hAnsi="Times New Roman" w:cs="Times New Roman"/>
            <w:i/>
            <w:rPrChange w:id="7014" w:author="Leuveld, Koen" w:date="2013-10-24T17:09:00Z">
              <w:rPr>
                <w:rFonts w:ascii="Times New Roman" w:hAnsi="Times New Roman" w:cs="Times New Roman"/>
              </w:rPr>
            </w:rPrChange>
          </w:rPr>
          <w:t>pièce</w:t>
        </w:r>
      </w:ins>
      <w:r w:rsidRPr="009B7CBA">
        <w:rPr>
          <w:rFonts w:ascii="Times New Roman" w:hAnsi="Times New Roman" w:cs="Times New Roman"/>
          <w:i/>
          <w:rPrChange w:id="7015" w:author="Leuveld, Koen" w:date="2013-10-24T17:09:00Z">
            <w:rPr>
              <w:rFonts w:ascii="Times New Roman" w:hAnsi="Times New Roman" w:cs="Times New Roman"/>
              <w:vertAlign w:val="superscript"/>
            </w:rPr>
          </w:rPrChange>
        </w:rPr>
        <w:t>s voulez-vous envoyer ?</w:t>
      </w:r>
      <w:ins w:id="7016" w:author="Leuveld, Koen" w:date="2013-10-24T17:09:00Z">
        <w:r w:rsidR="009B7CBA">
          <w:rPr>
            <w:rFonts w:ascii="Times New Roman" w:hAnsi="Times New Roman" w:cs="Times New Roman"/>
            <w:i/>
          </w:rPr>
          <w:t> »</w:t>
        </w:r>
      </w:ins>
    </w:p>
    <w:p w:rsidR="00952883" w:rsidRPr="00442E10" w:rsidRDefault="00AF2F6F" w:rsidP="00952883">
      <w:pPr>
        <w:pStyle w:val="ListParagraph"/>
        <w:numPr>
          <w:ilvl w:val="0"/>
          <w:numId w:val="9"/>
        </w:numPr>
        <w:jc w:val="both"/>
        <w:rPr>
          <w:ins w:id="7017" w:author="PIERRE" w:date="2013-10-23T18:50:00Z"/>
          <w:rFonts w:ascii="Times New Roman" w:hAnsi="Times New Roman" w:cs="Times New Roman"/>
        </w:rPr>
      </w:pPr>
      <w:ins w:id="7018" w:author="PIERRE" w:date="2013-10-23T18:50:00Z">
        <w:r w:rsidRPr="00AF2F6F">
          <w:rPr>
            <w:rFonts w:ascii="Times New Roman" w:hAnsi="Times New Roman" w:cs="Times New Roman"/>
            <w:rPrChange w:id="7019" w:author="PIERRE" w:date="2013-10-24T12:27:00Z">
              <w:rPr>
                <w:rFonts w:ascii="Times New Roman" w:hAnsi="Times New Roman" w:cs="Times New Roman"/>
                <w:vertAlign w:val="superscript"/>
              </w:rPr>
            </w:rPrChange>
          </w:rPr>
          <w:t xml:space="preserve">COCHER LE NOMBRE DE </w:t>
        </w:r>
        <w:del w:id="7020" w:author="Leuveld, Koen" w:date="2013-10-24T16:26:00Z">
          <w:r w:rsidRPr="00AF2F6F" w:rsidDel="00D66175">
            <w:rPr>
              <w:rFonts w:ascii="Times New Roman" w:hAnsi="Times New Roman" w:cs="Times New Roman"/>
              <w:rPrChange w:id="7021" w:author="PIERRE" w:date="2013-10-24T12:27:00Z">
                <w:rPr>
                  <w:rFonts w:ascii="Times New Roman" w:hAnsi="Times New Roman" w:cs="Times New Roman"/>
                  <w:vertAlign w:val="superscript"/>
                </w:rPr>
              </w:rPrChange>
            </w:rPr>
            <w:delText>COUPON</w:delText>
          </w:r>
        </w:del>
      </w:ins>
      <w:ins w:id="7022" w:author="Leuveld, Koen" w:date="2013-10-24T16:26:00Z">
        <w:r w:rsidR="00D66175">
          <w:rPr>
            <w:rFonts w:ascii="Times New Roman" w:hAnsi="Times New Roman" w:cs="Times New Roman"/>
          </w:rPr>
          <w:t>PIÈCE</w:t>
        </w:r>
      </w:ins>
      <w:ins w:id="7023" w:author="PIERRE" w:date="2013-10-23T18:50:00Z">
        <w:r w:rsidRPr="00AF2F6F">
          <w:rPr>
            <w:rFonts w:ascii="Times New Roman" w:hAnsi="Times New Roman" w:cs="Times New Roman"/>
            <w:rPrChange w:id="7024" w:author="PIERRE" w:date="2013-10-24T12:27:00Z">
              <w:rPr>
                <w:rFonts w:ascii="Times New Roman" w:hAnsi="Times New Roman" w:cs="Times New Roman"/>
                <w:vertAlign w:val="superscript"/>
              </w:rPr>
            </w:rPrChange>
          </w:rPr>
          <w:t>S ENVOYÉ</w:t>
        </w:r>
      </w:ins>
      <w:ins w:id="7025" w:author="Leuveld, Koen" w:date="2013-10-24T20:57:00Z">
        <w:r w:rsidR="00821BEE">
          <w:rPr>
            <w:rFonts w:ascii="Times New Roman" w:hAnsi="Times New Roman" w:cs="Times New Roman"/>
          </w:rPr>
          <w:t>ES</w:t>
        </w:r>
      </w:ins>
      <w:ins w:id="7026" w:author="PIERRE" w:date="2013-10-23T18:50:00Z">
        <w:r w:rsidRPr="00AF2F6F">
          <w:rPr>
            <w:rFonts w:ascii="Times New Roman" w:hAnsi="Times New Roman" w:cs="Times New Roman"/>
            <w:rPrChange w:id="7027" w:author="PIERRE" w:date="2013-10-24T12:27:00Z">
              <w:rPr>
                <w:rFonts w:ascii="Times New Roman" w:hAnsi="Times New Roman" w:cs="Times New Roman"/>
                <w:vertAlign w:val="superscript"/>
              </w:rPr>
            </w:rPrChange>
          </w:rPr>
          <w:t xml:space="preserve"> PUIS INSCRIRE LA RÉPONSE DANS LE BAC  [AA10] ENSUITE COMPLETER LES BACS [ASA10] ET [ARA10]</w:t>
        </w:r>
      </w:ins>
    </w:p>
    <w:p w:rsidR="002A57BD" w:rsidRPr="00442E10" w:rsidDel="00952883" w:rsidRDefault="00AF2F6F" w:rsidP="00AF6156">
      <w:pPr>
        <w:pStyle w:val="ListParagraph"/>
        <w:numPr>
          <w:ilvl w:val="0"/>
          <w:numId w:val="9"/>
        </w:numPr>
        <w:jc w:val="both"/>
        <w:rPr>
          <w:del w:id="7028" w:author="PIERRE" w:date="2013-10-23T18:50:00Z"/>
          <w:rFonts w:ascii="Times New Roman" w:hAnsi="Times New Roman" w:cs="Times New Roman"/>
        </w:rPr>
      </w:pPr>
      <w:del w:id="7029" w:author="PIERRE" w:date="2013-10-23T18:50:00Z">
        <w:r w:rsidRPr="00AF2F6F">
          <w:rPr>
            <w:rFonts w:ascii="Times New Roman" w:hAnsi="Times New Roman" w:cs="Times New Roman"/>
            <w:rPrChange w:id="7030" w:author="PIERRE" w:date="2013-10-24T12:27:00Z">
              <w:rPr>
                <w:rFonts w:ascii="Times New Roman" w:hAnsi="Times New Roman" w:cs="Times New Roman"/>
                <w:vertAlign w:val="superscript"/>
              </w:rPr>
            </w:rPrChange>
          </w:rPr>
          <w:delText xml:space="preserve">INSCRIRE LA </w:delText>
        </w:r>
      </w:del>
      <w:del w:id="7031" w:author="PIERRE" w:date="2013-10-23T16:41:00Z">
        <w:r w:rsidRPr="00AF2F6F">
          <w:rPr>
            <w:rFonts w:ascii="Times New Roman" w:hAnsi="Times New Roman" w:cs="Times New Roman"/>
            <w:rPrChange w:id="7032" w:author="PIERRE" w:date="2013-10-24T12:27:00Z">
              <w:rPr>
                <w:rFonts w:ascii="Times New Roman" w:hAnsi="Times New Roman" w:cs="Times New Roman"/>
                <w:vertAlign w:val="superscript"/>
              </w:rPr>
            </w:rPrChange>
          </w:rPr>
          <w:delText>REPONSE</w:delText>
        </w:r>
      </w:del>
      <w:del w:id="7033" w:author="PIERRE" w:date="2013-10-23T18:50:00Z">
        <w:r w:rsidRPr="00AF2F6F">
          <w:rPr>
            <w:rFonts w:ascii="Times New Roman" w:hAnsi="Times New Roman" w:cs="Times New Roman"/>
            <w:rPrChange w:id="7034" w:author="PIERRE" w:date="2013-10-24T12:27:00Z">
              <w:rPr>
                <w:rFonts w:ascii="Times New Roman" w:hAnsi="Times New Roman" w:cs="Times New Roman"/>
                <w:vertAlign w:val="superscript"/>
              </w:rPr>
            </w:rPrChange>
          </w:rPr>
          <w:delText xml:space="preserve"> DANS LE BAC [ARA10]</w:delText>
        </w:r>
      </w:del>
    </w:p>
    <w:p w:rsidR="002A57BD" w:rsidRPr="00442E10" w:rsidRDefault="00AF2F6F" w:rsidP="002A57BD">
      <w:pPr>
        <w:ind w:left="360"/>
        <w:jc w:val="both"/>
        <w:rPr>
          <w:rFonts w:ascii="Times New Roman" w:hAnsi="Times New Roman" w:cs="Times New Roman"/>
        </w:rPr>
      </w:pPr>
      <w:r w:rsidRPr="00AF2F6F">
        <w:rPr>
          <w:rFonts w:ascii="Times New Roman" w:hAnsi="Times New Roman" w:cs="Times New Roman"/>
          <w:b/>
          <w:color w:val="1F497D" w:themeColor="text2"/>
          <w:sz w:val="24"/>
          <w:rPrChange w:id="7035" w:author="PIERRE" w:date="2013-10-24T12:27:00Z">
            <w:rPr>
              <w:rFonts w:ascii="Times New Roman" w:hAnsi="Times New Roman" w:cs="Times New Roman"/>
              <w:b/>
              <w:color w:val="1F497D" w:themeColor="text2"/>
              <w:sz w:val="24"/>
              <w:vertAlign w:val="superscript"/>
            </w:rPr>
          </w:rPrChange>
        </w:rPr>
        <w:t xml:space="preserve">Échauffement exercice d’Investissement entre les </w:t>
      </w:r>
      <w:del w:id="7036" w:author="Leuveld, Koen" w:date="2013-10-24T17:09:00Z">
        <w:r w:rsidRPr="00AF2F6F" w:rsidDel="009B7CBA">
          <w:rPr>
            <w:rFonts w:ascii="Times New Roman" w:hAnsi="Times New Roman" w:cs="Times New Roman"/>
            <w:b/>
            <w:color w:val="1F497D" w:themeColor="text2"/>
            <w:sz w:val="24"/>
            <w:rPrChange w:id="7037" w:author="PIERRE" w:date="2013-10-24T12:27:00Z">
              <w:rPr>
                <w:rFonts w:ascii="Times New Roman" w:hAnsi="Times New Roman" w:cs="Times New Roman"/>
                <w:b/>
                <w:color w:val="1F497D" w:themeColor="text2"/>
                <w:sz w:val="24"/>
                <w:vertAlign w:val="superscript"/>
              </w:rPr>
            </w:rPrChange>
          </w:rPr>
          <w:delText>villageois</w:delText>
        </w:r>
      </w:del>
      <w:ins w:id="7038" w:author="Leuveld, Koen" w:date="2013-10-24T17:09:00Z">
        <w:r w:rsidR="009B7CBA">
          <w:rPr>
            <w:rFonts w:ascii="Times New Roman" w:hAnsi="Times New Roman" w:cs="Times New Roman"/>
            <w:b/>
            <w:color w:val="1F497D" w:themeColor="text2"/>
            <w:sz w:val="24"/>
          </w:rPr>
          <w:t>habitant</w:t>
        </w:r>
      </w:ins>
      <w:ins w:id="7039" w:author="Leuveld, Koen" w:date="2013-10-24T17:13:00Z">
        <w:r w:rsidR="009B7CBA">
          <w:rPr>
            <w:rFonts w:ascii="Times New Roman" w:hAnsi="Times New Roman" w:cs="Times New Roman"/>
            <w:b/>
            <w:color w:val="1F497D" w:themeColor="text2"/>
            <w:sz w:val="24"/>
          </w:rPr>
          <w:t>s</w:t>
        </w:r>
      </w:ins>
      <w:ins w:id="7040" w:author="Leuveld, Koen" w:date="2013-10-24T17:09:00Z">
        <w:r w:rsidR="009B7CBA">
          <w:rPr>
            <w:rFonts w:ascii="Times New Roman" w:hAnsi="Times New Roman" w:cs="Times New Roman"/>
            <w:b/>
            <w:color w:val="1F497D" w:themeColor="text2"/>
            <w:sz w:val="24"/>
          </w:rPr>
          <w:t xml:space="preserve"> du village</w:t>
        </w:r>
      </w:ins>
    </w:p>
    <w:p w:rsidR="002A57BD" w:rsidRPr="009B7CBA" w:rsidRDefault="009B7CBA" w:rsidP="00AF6156">
      <w:pPr>
        <w:pStyle w:val="ListParagraph"/>
        <w:numPr>
          <w:ilvl w:val="0"/>
          <w:numId w:val="9"/>
        </w:numPr>
        <w:jc w:val="both"/>
        <w:rPr>
          <w:rFonts w:ascii="Times New Roman" w:hAnsi="Times New Roman" w:cs="Times New Roman"/>
          <w:i/>
          <w:rPrChange w:id="7041" w:author="Leuveld, Koen" w:date="2013-10-24T17:10:00Z">
            <w:rPr>
              <w:rFonts w:ascii="Times New Roman" w:hAnsi="Times New Roman" w:cs="Times New Roman"/>
            </w:rPr>
          </w:rPrChange>
        </w:rPr>
      </w:pPr>
      <w:ins w:id="7042" w:author="Leuveld, Koen" w:date="2013-10-24T17:09:00Z">
        <w:r w:rsidRPr="009B7CBA">
          <w:rPr>
            <w:rFonts w:ascii="Times New Roman" w:hAnsi="Times New Roman" w:cs="Times New Roman"/>
            <w:i/>
            <w:rPrChange w:id="7043" w:author="Leuveld, Koen" w:date="2013-10-24T17:10:00Z">
              <w:rPr>
                <w:rFonts w:ascii="Times New Roman" w:hAnsi="Times New Roman" w:cs="Times New Roman"/>
              </w:rPr>
            </w:rPrChange>
          </w:rPr>
          <w:t>« </w:t>
        </w:r>
      </w:ins>
      <w:r w:rsidR="00AF2F6F" w:rsidRPr="009B7CBA">
        <w:rPr>
          <w:rFonts w:ascii="Times New Roman" w:hAnsi="Times New Roman" w:cs="Times New Roman"/>
          <w:i/>
          <w:rPrChange w:id="7044" w:author="Leuveld, Koen" w:date="2013-10-24T17:10:00Z">
            <w:rPr>
              <w:rFonts w:ascii="Times New Roman" w:hAnsi="Times New Roman" w:cs="Times New Roman"/>
              <w:vertAlign w:val="superscript"/>
            </w:rPr>
          </w:rPrChange>
        </w:rPr>
        <w:t>Pour le prochain exercice, imaginez que vous avez 10 sacs de maïs</w:t>
      </w:r>
      <w:ins w:id="7045" w:author="Leuveld, Koen" w:date="2013-10-24T17:10:00Z">
        <w:r>
          <w:rPr>
            <w:rFonts w:ascii="Times New Roman" w:hAnsi="Times New Roman" w:cs="Times New Roman"/>
            <w:i/>
          </w:rPr>
          <w:t> »</w:t>
        </w:r>
      </w:ins>
      <w:r w:rsidR="00AF2F6F" w:rsidRPr="009B7CBA">
        <w:rPr>
          <w:rFonts w:ascii="Times New Roman" w:hAnsi="Times New Roman" w:cs="Times New Roman"/>
          <w:i/>
          <w:rPrChange w:id="7046" w:author="Leuveld, Koen" w:date="2013-10-24T17:10:00Z">
            <w:rPr>
              <w:rFonts w:ascii="Times New Roman" w:hAnsi="Times New Roman" w:cs="Times New Roman"/>
              <w:vertAlign w:val="superscript"/>
            </w:rPr>
          </w:rPrChange>
        </w:rPr>
        <w:t xml:space="preserve"> </w:t>
      </w:r>
    </w:p>
    <w:p w:rsidR="002A57BD" w:rsidRPr="009B7CBA" w:rsidRDefault="009B7CBA" w:rsidP="00AF6156">
      <w:pPr>
        <w:pStyle w:val="ListParagraph"/>
        <w:numPr>
          <w:ilvl w:val="0"/>
          <w:numId w:val="9"/>
        </w:numPr>
        <w:jc w:val="both"/>
        <w:rPr>
          <w:rFonts w:ascii="Times New Roman" w:hAnsi="Times New Roman" w:cs="Times New Roman"/>
          <w:i/>
          <w:rPrChange w:id="7047" w:author="Leuveld, Koen" w:date="2013-10-24T17:10:00Z">
            <w:rPr>
              <w:rFonts w:ascii="Times New Roman" w:hAnsi="Times New Roman" w:cs="Times New Roman"/>
            </w:rPr>
          </w:rPrChange>
        </w:rPr>
      </w:pPr>
      <w:ins w:id="7048" w:author="Leuveld, Koen" w:date="2013-10-24T17:10:00Z">
        <w:r>
          <w:rPr>
            <w:rFonts w:ascii="Times New Roman" w:hAnsi="Times New Roman" w:cs="Times New Roman"/>
            <w:i/>
          </w:rPr>
          <w:t>« </w:t>
        </w:r>
      </w:ins>
      <w:r w:rsidR="00AF2F6F" w:rsidRPr="009B7CBA">
        <w:rPr>
          <w:rFonts w:ascii="Times New Roman" w:hAnsi="Times New Roman" w:cs="Times New Roman"/>
          <w:i/>
          <w:rPrChange w:id="7049" w:author="Leuveld, Koen" w:date="2013-10-24T17:10:00Z">
            <w:rPr>
              <w:rFonts w:ascii="Times New Roman" w:hAnsi="Times New Roman" w:cs="Times New Roman"/>
              <w:vertAlign w:val="superscript"/>
            </w:rPr>
          </w:rPrChange>
        </w:rPr>
        <w:t xml:space="preserve">Quelqu’un d’autre dans votre village (n’importe qui, dont vous ne connaissez pas l’identité) </w:t>
      </w:r>
      <w:del w:id="7050" w:author="Leuveld, Koen" w:date="2013-10-24T17:10:00Z">
        <w:r w:rsidR="00AF2F6F" w:rsidRPr="009B7CBA" w:rsidDel="009B7CBA">
          <w:rPr>
            <w:rFonts w:ascii="Times New Roman" w:hAnsi="Times New Roman" w:cs="Times New Roman"/>
            <w:i/>
            <w:rPrChange w:id="7051" w:author="Leuveld, Koen" w:date="2013-10-24T17:10:00Z">
              <w:rPr>
                <w:rFonts w:ascii="Times New Roman" w:hAnsi="Times New Roman" w:cs="Times New Roman"/>
                <w:vertAlign w:val="superscript"/>
              </w:rPr>
            </w:rPrChange>
          </w:rPr>
          <w:delText>a besoin</w:delText>
        </w:r>
      </w:del>
      <w:ins w:id="7052" w:author="Leuveld, Koen" w:date="2013-10-24T17:10:00Z">
        <w:r>
          <w:rPr>
            <w:rFonts w:ascii="Times New Roman" w:hAnsi="Times New Roman" w:cs="Times New Roman"/>
            <w:i/>
          </w:rPr>
          <w:t>veut du</w:t>
        </w:r>
      </w:ins>
      <w:del w:id="7053" w:author="Leuveld, Koen" w:date="2013-10-24T17:10:00Z">
        <w:r w:rsidR="00AF2F6F" w:rsidRPr="009B7CBA" w:rsidDel="009B7CBA">
          <w:rPr>
            <w:rFonts w:ascii="Times New Roman" w:hAnsi="Times New Roman" w:cs="Times New Roman"/>
            <w:i/>
            <w:rPrChange w:id="7054" w:author="Leuveld, Koen" w:date="2013-10-24T17:10:00Z">
              <w:rPr>
                <w:rFonts w:ascii="Times New Roman" w:hAnsi="Times New Roman" w:cs="Times New Roman"/>
                <w:vertAlign w:val="superscript"/>
              </w:rPr>
            </w:rPrChange>
          </w:rPr>
          <w:delText xml:space="preserve"> de</w:delText>
        </w:r>
      </w:del>
      <w:r w:rsidR="00AF2F6F" w:rsidRPr="009B7CBA">
        <w:rPr>
          <w:rFonts w:ascii="Times New Roman" w:hAnsi="Times New Roman" w:cs="Times New Roman"/>
          <w:i/>
          <w:rPrChange w:id="7055" w:author="Leuveld, Koen" w:date="2013-10-24T17:10:00Z">
            <w:rPr>
              <w:rFonts w:ascii="Times New Roman" w:hAnsi="Times New Roman" w:cs="Times New Roman"/>
              <w:vertAlign w:val="superscript"/>
            </w:rPr>
          </w:rPrChange>
        </w:rPr>
        <w:t xml:space="preserve"> maïs.</w:t>
      </w:r>
      <w:ins w:id="7056" w:author="Leuveld, Koen" w:date="2013-10-24T17:10:00Z">
        <w:r>
          <w:rPr>
            <w:rFonts w:ascii="Times New Roman" w:hAnsi="Times New Roman" w:cs="Times New Roman"/>
            <w:i/>
          </w:rPr>
          <w:t> »</w:t>
        </w:r>
      </w:ins>
      <w:del w:id="7057" w:author="Leuveld, Koen" w:date="2013-10-24T17:10:00Z">
        <w:r w:rsidR="00AF2F6F" w:rsidRPr="009B7CBA" w:rsidDel="009B7CBA">
          <w:rPr>
            <w:rFonts w:ascii="Times New Roman" w:hAnsi="Times New Roman" w:cs="Times New Roman"/>
            <w:i/>
            <w:rPrChange w:id="7058" w:author="Leuveld, Koen" w:date="2013-10-24T17:10:00Z">
              <w:rPr>
                <w:rFonts w:ascii="Times New Roman" w:hAnsi="Times New Roman" w:cs="Times New Roman"/>
                <w:vertAlign w:val="superscript"/>
              </w:rPr>
            </w:rPrChange>
          </w:rPr>
          <w:delText xml:space="preserve"> </w:delText>
        </w:r>
      </w:del>
    </w:p>
    <w:p w:rsidR="002A57BD" w:rsidRPr="009B7CBA" w:rsidRDefault="009B7CBA" w:rsidP="00AF6156">
      <w:pPr>
        <w:pStyle w:val="ListParagraph"/>
        <w:numPr>
          <w:ilvl w:val="0"/>
          <w:numId w:val="9"/>
        </w:numPr>
        <w:jc w:val="both"/>
        <w:rPr>
          <w:rFonts w:ascii="Times New Roman" w:hAnsi="Times New Roman" w:cs="Times New Roman"/>
          <w:i/>
          <w:rPrChange w:id="7059" w:author="Leuveld, Koen" w:date="2013-10-24T17:10:00Z">
            <w:rPr>
              <w:rFonts w:ascii="Times New Roman" w:hAnsi="Times New Roman" w:cs="Times New Roman"/>
            </w:rPr>
          </w:rPrChange>
        </w:rPr>
      </w:pPr>
      <w:ins w:id="7060" w:author="Leuveld, Koen" w:date="2013-10-24T17:10:00Z">
        <w:r>
          <w:rPr>
            <w:rFonts w:ascii="Times New Roman" w:hAnsi="Times New Roman" w:cs="Times New Roman"/>
            <w:i/>
          </w:rPr>
          <w:t>« </w:t>
        </w:r>
      </w:ins>
      <w:r w:rsidR="00AF2F6F" w:rsidRPr="009B7CBA">
        <w:rPr>
          <w:rFonts w:ascii="Times New Roman" w:hAnsi="Times New Roman" w:cs="Times New Roman"/>
          <w:i/>
          <w:rPrChange w:id="7061" w:author="Leuveld, Koen" w:date="2013-10-24T17:10:00Z">
            <w:rPr>
              <w:rFonts w:ascii="Times New Roman" w:hAnsi="Times New Roman" w:cs="Times New Roman"/>
              <w:vertAlign w:val="superscript"/>
            </w:rPr>
          </w:rPrChange>
        </w:rPr>
        <w:t>Si vous lui donnez une partie de votre maïs, il recevra le triple.</w:t>
      </w:r>
      <w:ins w:id="7062" w:author="Leuveld, Koen" w:date="2013-10-24T17:10:00Z">
        <w:r>
          <w:rPr>
            <w:rFonts w:ascii="Times New Roman" w:hAnsi="Times New Roman" w:cs="Times New Roman"/>
            <w:i/>
          </w:rPr>
          <w:t> »</w:t>
        </w:r>
      </w:ins>
      <w:r w:rsidR="00AF2F6F" w:rsidRPr="009B7CBA">
        <w:rPr>
          <w:rFonts w:ascii="Times New Roman" w:hAnsi="Times New Roman" w:cs="Times New Roman"/>
          <w:i/>
          <w:rPrChange w:id="7063" w:author="Leuveld, Koen" w:date="2013-10-24T17:10:00Z">
            <w:rPr>
              <w:rFonts w:ascii="Times New Roman" w:hAnsi="Times New Roman" w:cs="Times New Roman"/>
              <w:vertAlign w:val="superscript"/>
            </w:rPr>
          </w:rPrChange>
        </w:rPr>
        <w:t xml:space="preserve"> </w:t>
      </w:r>
    </w:p>
    <w:p w:rsidR="002A57BD" w:rsidRPr="009B7CBA" w:rsidRDefault="009B7CBA" w:rsidP="00AF6156">
      <w:pPr>
        <w:pStyle w:val="ListParagraph"/>
        <w:numPr>
          <w:ilvl w:val="0"/>
          <w:numId w:val="9"/>
        </w:numPr>
        <w:jc w:val="both"/>
        <w:rPr>
          <w:rFonts w:ascii="Times New Roman" w:hAnsi="Times New Roman" w:cs="Times New Roman"/>
          <w:i/>
          <w:rPrChange w:id="7064" w:author="Leuveld, Koen" w:date="2013-10-24T17:10:00Z">
            <w:rPr>
              <w:rFonts w:ascii="Times New Roman" w:hAnsi="Times New Roman" w:cs="Times New Roman"/>
            </w:rPr>
          </w:rPrChange>
        </w:rPr>
      </w:pPr>
      <w:ins w:id="7065" w:author="Leuveld, Koen" w:date="2013-10-24T17:10:00Z">
        <w:r>
          <w:rPr>
            <w:rFonts w:ascii="Times New Roman" w:hAnsi="Times New Roman" w:cs="Times New Roman"/>
            <w:i/>
          </w:rPr>
          <w:t>« </w:t>
        </w:r>
      </w:ins>
      <w:r w:rsidR="00AF2F6F" w:rsidRPr="009B7CBA">
        <w:rPr>
          <w:rFonts w:ascii="Times New Roman" w:hAnsi="Times New Roman" w:cs="Times New Roman"/>
          <w:i/>
          <w:rPrChange w:id="7066" w:author="Leuveld, Koen" w:date="2013-10-24T17:10:00Z">
            <w:rPr>
              <w:rFonts w:ascii="Times New Roman" w:hAnsi="Times New Roman" w:cs="Times New Roman"/>
              <w:vertAlign w:val="superscript"/>
            </w:rPr>
          </w:rPrChange>
        </w:rPr>
        <w:t>Ceci veut dire que si vous lui donnez un sac de maïs, il obtiendra 3 sacs de maïs, si vous lui donnez 2 sacs de maïs, il obtiendra 6 sacs de maïs et ainsi de suite.</w:t>
      </w:r>
    </w:p>
    <w:p w:rsidR="002A57BD" w:rsidRPr="009B7CBA" w:rsidRDefault="009B7CBA" w:rsidP="00AF6156">
      <w:pPr>
        <w:pStyle w:val="ListParagraph"/>
        <w:numPr>
          <w:ilvl w:val="0"/>
          <w:numId w:val="9"/>
        </w:numPr>
        <w:jc w:val="both"/>
        <w:rPr>
          <w:rFonts w:ascii="Times New Roman" w:hAnsi="Times New Roman" w:cs="Times New Roman"/>
          <w:i/>
          <w:rPrChange w:id="7067" w:author="Leuveld, Koen" w:date="2013-10-24T17:10:00Z">
            <w:rPr>
              <w:rFonts w:ascii="Times New Roman" w:hAnsi="Times New Roman" w:cs="Times New Roman"/>
            </w:rPr>
          </w:rPrChange>
        </w:rPr>
      </w:pPr>
      <w:ins w:id="7068" w:author="Leuveld, Koen" w:date="2013-10-24T17:11:00Z">
        <w:r>
          <w:rPr>
            <w:rFonts w:ascii="Times New Roman" w:hAnsi="Times New Roman" w:cs="Times New Roman"/>
            <w:i/>
          </w:rPr>
          <w:t>« </w:t>
        </w:r>
      </w:ins>
      <w:r w:rsidR="00AF2F6F" w:rsidRPr="009B7CBA">
        <w:rPr>
          <w:rFonts w:ascii="Times New Roman" w:hAnsi="Times New Roman" w:cs="Times New Roman"/>
          <w:i/>
          <w:rPrChange w:id="7069" w:author="Leuveld, Koen" w:date="2013-10-24T17:10:00Z">
            <w:rPr>
              <w:rFonts w:ascii="Times New Roman" w:hAnsi="Times New Roman" w:cs="Times New Roman"/>
              <w:vertAlign w:val="superscript"/>
            </w:rPr>
          </w:rPrChange>
        </w:rPr>
        <w:t xml:space="preserve">C’est </w:t>
      </w:r>
      <w:r w:rsidR="00AF2F6F" w:rsidRPr="009B7CBA">
        <w:rPr>
          <w:rFonts w:ascii="Times New Roman" w:hAnsi="Times New Roman" w:cs="Times New Roman"/>
          <w:b/>
          <w:i/>
          <w:u w:val="single"/>
          <w:rPrChange w:id="7070" w:author="Leuveld, Koen" w:date="2013-10-24T17:10:00Z">
            <w:rPr>
              <w:rFonts w:ascii="Times New Roman" w:hAnsi="Times New Roman" w:cs="Times New Roman"/>
              <w:b/>
              <w:u w:val="single"/>
              <w:vertAlign w:val="superscript"/>
            </w:rPr>
          </w:rPrChange>
        </w:rPr>
        <w:t>GARANTI</w:t>
      </w:r>
      <w:r w:rsidR="00AF2F6F" w:rsidRPr="009B7CBA">
        <w:rPr>
          <w:rFonts w:ascii="Times New Roman" w:hAnsi="Times New Roman" w:cs="Times New Roman"/>
          <w:i/>
          <w:rPrChange w:id="7071" w:author="Leuveld, Koen" w:date="2013-10-24T17:10:00Z">
            <w:rPr>
              <w:rFonts w:ascii="Times New Roman" w:hAnsi="Times New Roman" w:cs="Times New Roman"/>
              <w:vertAlign w:val="superscript"/>
            </w:rPr>
          </w:rPrChange>
        </w:rPr>
        <w:t xml:space="preserve"> que ce sera triplé.</w:t>
      </w:r>
      <w:ins w:id="7072" w:author="Leuveld, Koen" w:date="2013-10-24T17:10:00Z">
        <w:r>
          <w:rPr>
            <w:rFonts w:ascii="Times New Roman" w:hAnsi="Times New Roman" w:cs="Times New Roman"/>
            <w:i/>
          </w:rPr>
          <w:t> »</w:t>
        </w:r>
      </w:ins>
      <w:r w:rsidR="00AF2F6F" w:rsidRPr="009B7CBA">
        <w:rPr>
          <w:rFonts w:ascii="Times New Roman" w:hAnsi="Times New Roman" w:cs="Times New Roman"/>
          <w:i/>
          <w:rPrChange w:id="7073" w:author="Leuveld, Koen" w:date="2013-10-24T17:10:00Z">
            <w:rPr>
              <w:rFonts w:ascii="Times New Roman" w:hAnsi="Times New Roman" w:cs="Times New Roman"/>
              <w:vertAlign w:val="superscript"/>
            </w:rPr>
          </w:rPrChange>
        </w:rPr>
        <w:t xml:space="preserve"> </w:t>
      </w:r>
    </w:p>
    <w:p w:rsidR="002A57BD" w:rsidRPr="009B7CBA" w:rsidRDefault="009B7CBA" w:rsidP="00AF6156">
      <w:pPr>
        <w:pStyle w:val="ListParagraph"/>
        <w:numPr>
          <w:ilvl w:val="0"/>
          <w:numId w:val="9"/>
        </w:numPr>
        <w:jc w:val="both"/>
        <w:rPr>
          <w:rFonts w:ascii="Times New Roman" w:hAnsi="Times New Roman" w:cs="Times New Roman"/>
          <w:i/>
          <w:rPrChange w:id="7074" w:author="Leuveld, Koen" w:date="2013-10-24T17:10:00Z">
            <w:rPr>
              <w:rFonts w:ascii="Times New Roman" w:hAnsi="Times New Roman" w:cs="Times New Roman"/>
            </w:rPr>
          </w:rPrChange>
        </w:rPr>
      </w:pPr>
      <w:ins w:id="7075" w:author="Leuveld, Koen" w:date="2013-10-24T17:11:00Z">
        <w:r>
          <w:rPr>
            <w:rFonts w:ascii="Times New Roman" w:hAnsi="Times New Roman" w:cs="Times New Roman"/>
            <w:i/>
          </w:rPr>
          <w:t>« </w:t>
        </w:r>
      </w:ins>
      <w:r w:rsidR="00AF2F6F" w:rsidRPr="009B7CBA">
        <w:rPr>
          <w:rFonts w:ascii="Times New Roman" w:hAnsi="Times New Roman" w:cs="Times New Roman"/>
          <w:i/>
          <w:rPrChange w:id="7076" w:author="Leuveld, Koen" w:date="2013-10-24T17:10:00Z">
            <w:rPr>
              <w:rFonts w:ascii="Times New Roman" w:hAnsi="Times New Roman" w:cs="Times New Roman"/>
              <w:vertAlign w:val="superscript"/>
            </w:rPr>
          </w:rPrChange>
        </w:rPr>
        <w:t>Celui qui aura reçu vos sacs ne connait</w:t>
      </w:r>
      <w:del w:id="7077" w:author="Leuveld, Koen" w:date="2013-10-24T17:11:00Z">
        <w:r w:rsidR="00AF2F6F" w:rsidRPr="009B7CBA" w:rsidDel="009B7CBA">
          <w:rPr>
            <w:rFonts w:ascii="Times New Roman" w:hAnsi="Times New Roman" w:cs="Times New Roman"/>
            <w:i/>
            <w:rPrChange w:id="7078" w:author="Leuveld, Koen" w:date="2013-10-24T17:10:00Z">
              <w:rPr>
                <w:rFonts w:ascii="Times New Roman" w:hAnsi="Times New Roman" w:cs="Times New Roman"/>
                <w:vertAlign w:val="superscript"/>
              </w:rPr>
            </w:rPrChange>
          </w:rPr>
          <w:delText xml:space="preserve"> peut-être</w:delText>
        </w:r>
      </w:del>
      <w:r w:rsidR="00AF2F6F" w:rsidRPr="009B7CBA">
        <w:rPr>
          <w:rFonts w:ascii="Times New Roman" w:hAnsi="Times New Roman" w:cs="Times New Roman"/>
          <w:i/>
          <w:rPrChange w:id="7079" w:author="Leuveld, Koen" w:date="2013-10-24T17:10:00Z">
            <w:rPr>
              <w:rFonts w:ascii="Times New Roman" w:hAnsi="Times New Roman" w:cs="Times New Roman"/>
              <w:vertAlign w:val="superscript"/>
            </w:rPr>
          </w:rPrChange>
        </w:rPr>
        <w:t xml:space="preserve"> pas votre identité. Maintenant, on lui demandera s’il veut vous retourner quelques sacs.</w:t>
      </w:r>
      <w:ins w:id="7080" w:author="Leuveld, Koen" w:date="2013-10-24T17:11:00Z">
        <w:r>
          <w:rPr>
            <w:rFonts w:ascii="Times New Roman" w:hAnsi="Times New Roman" w:cs="Times New Roman"/>
            <w:i/>
          </w:rPr>
          <w:t> »</w:t>
        </w:r>
      </w:ins>
      <w:r w:rsidR="00AF2F6F" w:rsidRPr="009B7CBA">
        <w:rPr>
          <w:rFonts w:ascii="Times New Roman" w:hAnsi="Times New Roman" w:cs="Times New Roman"/>
          <w:i/>
          <w:rPrChange w:id="7081" w:author="Leuveld, Koen" w:date="2013-10-24T17:10:00Z">
            <w:rPr>
              <w:rFonts w:ascii="Times New Roman" w:hAnsi="Times New Roman" w:cs="Times New Roman"/>
              <w:vertAlign w:val="superscript"/>
            </w:rPr>
          </w:rPrChange>
        </w:rPr>
        <w:t xml:space="preserve"> </w:t>
      </w:r>
    </w:p>
    <w:p w:rsidR="002A57BD" w:rsidRPr="009B7CBA" w:rsidRDefault="009B7CBA" w:rsidP="00AF6156">
      <w:pPr>
        <w:pStyle w:val="ListParagraph"/>
        <w:numPr>
          <w:ilvl w:val="0"/>
          <w:numId w:val="9"/>
        </w:numPr>
        <w:jc w:val="both"/>
        <w:rPr>
          <w:rFonts w:ascii="Times New Roman" w:hAnsi="Times New Roman" w:cs="Times New Roman"/>
          <w:i/>
          <w:rPrChange w:id="7082" w:author="Leuveld, Koen" w:date="2013-10-24T17:10:00Z">
            <w:rPr>
              <w:rFonts w:ascii="Times New Roman" w:hAnsi="Times New Roman" w:cs="Times New Roman"/>
            </w:rPr>
          </w:rPrChange>
        </w:rPr>
      </w:pPr>
      <w:ins w:id="7083" w:author="Leuveld, Koen" w:date="2013-10-24T17:11:00Z">
        <w:r>
          <w:rPr>
            <w:rFonts w:ascii="Times New Roman" w:hAnsi="Times New Roman" w:cs="Times New Roman"/>
            <w:i/>
          </w:rPr>
          <w:t>«</w:t>
        </w:r>
      </w:ins>
      <w:r w:rsidR="00AF2F6F" w:rsidRPr="009B7CBA">
        <w:rPr>
          <w:rFonts w:ascii="Times New Roman" w:hAnsi="Times New Roman" w:cs="Times New Roman"/>
          <w:i/>
          <w:rPrChange w:id="7084" w:author="Leuveld, Koen" w:date="2013-10-24T17:10:00Z">
            <w:rPr>
              <w:rFonts w:ascii="Times New Roman" w:hAnsi="Times New Roman" w:cs="Times New Roman"/>
              <w:vertAlign w:val="superscript"/>
            </w:rPr>
          </w:rPrChange>
        </w:rPr>
        <w:t>La personne n’est pas obligée de retourner les sacs de maïs que vous lui avez donnés.</w:t>
      </w:r>
      <w:ins w:id="7085" w:author="Leuveld, Koen" w:date="2013-10-24T17:12:00Z">
        <w:r>
          <w:rPr>
            <w:rFonts w:ascii="Times New Roman" w:hAnsi="Times New Roman" w:cs="Times New Roman"/>
            <w:i/>
          </w:rPr>
          <w:t> »</w:t>
        </w:r>
      </w:ins>
      <w:r w:rsidR="00AF2F6F" w:rsidRPr="009B7CBA">
        <w:rPr>
          <w:rFonts w:ascii="Times New Roman" w:hAnsi="Times New Roman" w:cs="Times New Roman"/>
          <w:i/>
          <w:rPrChange w:id="7086" w:author="Leuveld, Koen" w:date="2013-10-24T17:10:00Z">
            <w:rPr>
              <w:rFonts w:ascii="Times New Roman" w:hAnsi="Times New Roman" w:cs="Times New Roman"/>
              <w:vertAlign w:val="superscript"/>
            </w:rPr>
          </w:rPrChange>
        </w:rPr>
        <w:t xml:space="preserve"> </w:t>
      </w:r>
    </w:p>
    <w:p w:rsidR="002A57BD" w:rsidRDefault="009B7CBA" w:rsidP="00AF6156">
      <w:pPr>
        <w:pStyle w:val="ListParagraph"/>
        <w:numPr>
          <w:ilvl w:val="0"/>
          <w:numId w:val="9"/>
        </w:numPr>
        <w:jc w:val="both"/>
        <w:rPr>
          <w:ins w:id="7087" w:author="Leuveld, Koen" w:date="2013-10-24T18:08:00Z"/>
          <w:rFonts w:ascii="Times New Roman" w:hAnsi="Times New Roman" w:cs="Times New Roman"/>
          <w:i/>
        </w:rPr>
      </w:pPr>
      <w:ins w:id="7088" w:author="Leuveld, Koen" w:date="2013-10-24T17:12:00Z">
        <w:r>
          <w:rPr>
            <w:rFonts w:ascii="Times New Roman" w:hAnsi="Times New Roman" w:cs="Times New Roman"/>
            <w:i/>
          </w:rPr>
          <w:t>« </w:t>
        </w:r>
      </w:ins>
      <w:r w:rsidR="00AF2F6F" w:rsidRPr="009B7CBA">
        <w:rPr>
          <w:rFonts w:ascii="Times New Roman" w:hAnsi="Times New Roman" w:cs="Times New Roman"/>
          <w:i/>
          <w:rPrChange w:id="7089" w:author="Leuveld, Koen" w:date="2013-10-24T17:10:00Z">
            <w:rPr>
              <w:rFonts w:ascii="Times New Roman" w:hAnsi="Times New Roman" w:cs="Times New Roman"/>
              <w:vertAlign w:val="superscript"/>
            </w:rPr>
          </w:rPrChange>
        </w:rPr>
        <w:t xml:space="preserve">Ceci veut dire qu’il peut retourner zéro sac, un sac, deux sacs, </w:t>
      </w:r>
      <w:proofErr w:type="spellStart"/>
      <w:r w:rsidR="00AF2F6F" w:rsidRPr="009B7CBA">
        <w:rPr>
          <w:rFonts w:ascii="Times New Roman" w:hAnsi="Times New Roman" w:cs="Times New Roman"/>
          <w:i/>
          <w:rPrChange w:id="7090" w:author="Leuveld, Koen" w:date="2013-10-24T17:10:00Z">
            <w:rPr>
              <w:rFonts w:ascii="Times New Roman" w:hAnsi="Times New Roman" w:cs="Times New Roman"/>
              <w:vertAlign w:val="superscript"/>
            </w:rPr>
          </w:rPrChange>
        </w:rPr>
        <w:t>etc</w:t>
      </w:r>
      <w:proofErr w:type="spellEnd"/>
      <w:r w:rsidR="00AF2F6F" w:rsidRPr="009B7CBA">
        <w:rPr>
          <w:rFonts w:ascii="Times New Roman" w:hAnsi="Times New Roman" w:cs="Times New Roman"/>
          <w:i/>
          <w:rPrChange w:id="7091" w:author="Leuveld, Koen" w:date="2013-10-24T17:10:00Z">
            <w:rPr>
              <w:rFonts w:ascii="Times New Roman" w:hAnsi="Times New Roman" w:cs="Times New Roman"/>
              <w:vertAlign w:val="superscript"/>
            </w:rPr>
          </w:rPrChange>
        </w:rPr>
        <w:t xml:space="preserve"> s’il le veut</w:t>
      </w:r>
      <w:ins w:id="7092" w:author="Leuveld, Koen" w:date="2013-10-24T17:12:00Z">
        <w:r>
          <w:rPr>
            <w:rFonts w:ascii="Times New Roman" w:hAnsi="Times New Roman" w:cs="Times New Roman"/>
            <w:i/>
          </w:rPr>
          <w:t> »</w:t>
        </w:r>
      </w:ins>
      <w:r w:rsidR="00AF2F6F" w:rsidRPr="009B7CBA">
        <w:rPr>
          <w:rFonts w:ascii="Times New Roman" w:hAnsi="Times New Roman" w:cs="Times New Roman"/>
          <w:i/>
          <w:rPrChange w:id="7093" w:author="Leuveld, Koen" w:date="2013-10-24T17:10:00Z">
            <w:rPr>
              <w:rFonts w:ascii="Times New Roman" w:hAnsi="Times New Roman" w:cs="Times New Roman"/>
              <w:vertAlign w:val="superscript"/>
            </w:rPr>
          </w:rPrChange>
        </w:rPr>
        <w:t>.</w:t>
      </w:r>
    </w:p>
    <w:p w:rsidR="0034183B" w:rsidRPr="009B7CBA" w:rsidRDefault="0034183B" w:rsidP="00AF6156">
      <w:pPr>
        <w:pStyle w:val="ListParagraph"/>
        <w:numPr>
          <w:ilvl w:val="0"/>
          <w:numId w:val="9"/>
        </w:numPr>
        <w:jc w:val="both"/>
        <w:rPr>
          <w:rFonts w:ascii="Times New Roman" w:hAnsi="Times New Roman" w:cs="Times New Roman"/>
          <w:i/>
          <w:rPrChange w:id="7094" w:author="Leuveld, Koen" w:date="2013-10-24T17:10:00Z">
            <w:rPr>
              <w:rFonts w:ascii="Times New Roman" w:hAnsi="Times New Roman" w:cs="Times New Roman"/>
            </w:rPr>
          </w:rPrChange>
        </w:rPr>
      </w:pPr>
      <w:ins w:id="7095" w:author="Leuveld, Koen" w:date="2013-10-24T18:08:00Z">
        <w:r>
          <w:rPr>
            <w:rFonts w:ascii="Times New Roman" w:hAnsi="Times New Roman" w:cs="Times New Roman"/>
          </w:rPr>
          <w:t>VÉRIFIEZ QUE VOUS AVEZ SUIVI LA LISTE DE CONTROLE</w:t>
        </w:r>
      </w:ins>
    </w:p>
    <w:p w:rsidR="002A57BD" w:rsidRPr="009B7CBA" w:rsidRDefault="009B7CBA" w:rsidP="00AF6156">
      <w:pPr>
        <w:pStyle w:val="ListParagraph"/>
        <w:numPr>
          <w:ilvl w:val="0"/>
          <w:numId w:val="9"/>
        </w:numPr>
        <w:jc w:val="both"/>
        <w:rPr>
          <w:rFonts w:ascii="Times New Roman" w:hAnsi="Times New Roman" w:cs="Times New Roman"/>
          <w:i/>
          <w:rPrChange w:id="7096" w:author="Leuveld, Koen" w:date="2013-10-24T17:10:00Z">
            <w:rPr>
              <w:rFonts w:ascii="Times New Roman" w:hAnsi="Times New Roman" w:cs="Times New Roman"/>
            </w:rPr>
          </w:rPrChange>
        </w:rPr>
      </w:pPr>
      <w:ins w:id="7097" w:author="Leuveld, Koen" w:date="2013-10-24T17:12:00Z">
        <w:r>
          <w:rPr>
            <w:rFonts w:ascii="Times New Roman" w:hAnsi="Times New Roman" w:cs="Times New Roman"/>
            <w:i/>
          </w:rPr>
          <w:t>« </w:t>
        </w:r>
      </w:ins>
      <w:r w:rsidR="00AF2F6F" w:rsidRPr="009B7CBA">
        <w:rPr>
          <w:rFonts w:ascii="Times New Roman" w:hAnsi="Times New Roman" w:cs="Times New Roman"/>
          <w:i/>
          <w:rPrChange w:id="7098" w:author="Leuveld, Koen" w:date="2013-10-24T17:10:00Z">
            <w:rPr>
              <w:rFonts w:ascii="Times New Roman" w:hAnsi="Times New Roman" w:cs="Times New Roman"/>
              <w:vertAlign w:val="superscript"/>
            </w:rPr>
          </w:rPrChange>
        </w:rPr>
        <w:t>Sachant tout ceci, combien des 10 sacs de maïs voulez-vous lui envoyez ?</w:t>
      </w:r>
      <w:ins w:id="7099" w:author="Leuveld, Koen" w:date="2013-10-24T17:12:00Z">
        <w:r>
          <w:rPr>
            <w:rFonts w:ascii="Times New Roman" w:hAnsi="Times New Roman" w:cs="Times New Roman"/>
            <w:i/>
          </w:rPr>
          <w:t>N</w:t>
        </w:r>
      </w:ins>
      <w:ins w:id="7100" w:author="Leuveld, Koen" w:date="2013-10-24T17:13:00Z">
        <w:r>
          <w:rPr>
            <w:rFonts w:ascii="Times New Roman" w:hAnsi="Times New Roman" w:cs="Times New Roman"/>
            <w:i/>
          </w:rPr>
          <w:t>’</w:t>
        </w:r>
      </w:ins>
      <w:ins w:id="7101" w:author="Leuveld, Koen" w:date="2013-10-24T17:12:00Z">
        <w:r>
          <w:rPr>
            <w:rFonts w:ascii="Times New Roman" w:hAnsi="Times New Roman" w:cs="Times New Roman"/>
            <w:i/>
          </w:rPr>
          <w:t xml:space="preserve"> OUBLIEZ PAS QUE VOUS POUVEZ ENVOYER 0 SAC DE MA</w:t>
        </w:r>
      </w:ins>
      <w:ins w:id="7102" w:author="Leuveld, Koen" w:date="2013-10-24T17:13:00Z">
        <w:r>
          <w:rPr>
            <w:rFonts w:ascii="Times New Roman" w:hAnsi="Times New Roman" w:cs="Times New Roman"/>
            <w:i/>
          </w:rPr>
          <w:t>ÏS</w:t>
        </w:r>
      </w:ins>
      <w:ins w:id="7103" w:author="Leuveld, Koen" w:date="2013-10-24T17:12:00Z">
        <w:r>
          <w:rPr>
            <w:rFonts w:ascii="Times New Roman" w:hAnsi="Times New Roman" w:cs="Times New Roman"/>
            <w:i/>
          </w:rPr>
          <w:t> »</w:t>
        </w:r>
      </w:ins>
    </w:p>
    <w:p w:rsidR="002A57BD" w:rsidRPr="00442E10" w:rsidRDefault="009B7CBA"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
        <w:t>INSCRIRE LA REPONSE DANS LE BAC APPROPRIE  [EIVS01] ET CALCULEZ [EIVS02]=10-[EIVS01]</w:t>
      </w:r>
    </w:p>
    <w:p w:rsidR="002A57BD" w:rsidRPr="009B7CBA" w:rsidRDefault="009B7CBA" w:rsidP="00AF6156">
      <w:pPr>
        <w:pStyle w:val="ListParagraph"/>
        <w:numPr>
          <w:ilvl w:val="0"/>
          <w:numId w:val="9"/>
        </w:numPr>
        <w:jc w:val="both"/>
        <w:rPr>
          <w:rFonts w:ascii="Times New Roman" w:hAnsi="Times New Roman" w:cs="Times New Roman"/>
          <w:i/>
          <w:rPrChange w:id="7104" w:author="Leuveld, Koen" w:date="2013-10-24T17:14:00Z">
            <w:rPr>
              <w:rFonts w:ascii="Times New Roman" w:hAnsi="Times New Roman" w:cs="Times New Roman"/>
            </w:rPr>
          </w:rPrChange>
        </w:rPr>
      </w:pPr>
      <w:ins w:id="7105" w:author="Leuveld, Koen" w:date="2013-10-24T17:13:00Z">
        <w:r w:rsidRPr="009B7CBA">
          <w:rPr>
            <w:rFonts w:ascii="Times New Roman" w:hAnsi="Times New Roman" w:cs="Times New Roman"/>
            <w:i/>
            <w:rPrChange w:id="7106" w:author="Leuveld, Koen" w:date="2013-10-24T17:14:00Z">
              <w:rPr>
                <w:rFonts w:ascii="Times New Roman" w:hAnsi="Times New Roman" w:cs="Times New Roman"/>
              </w:rPr>
            </w:rPrChange>
          </w:rPr>
          <w:t>« </w:t>
        </w:r>
      </w:ins>
      <w:r w:rsidR="00AF2F6F" w:rsidRPr="009B7CBA">
        <w:rPr>
          <w:rFonts w:ascii="Times New Roman" w:hAnsi="Times New Roman" w:cs="Times New Roman"/>
          <w:i/>
          <w:rPrChange w:id="7107" w:author="Leuveld, Koen" w:date="2013-10-24T17:14:00Z">
            <w:rPr>
              <w:rFonts w:ascii="Times New Roman" w:hAnsi="Times New Roman" w:cs="Times New Roman"/>
              <w:vertAlign w:val="superscript"/>
            </w:rPr>
          </w:rPrChange>
        </w:rPr>
        <w:t>Maintenant, vous êtes dans la situation opposée, c'est-à-dire vous êtes le récepteur.</w:t>
      </w:r>
      <w:ins w:id="7108" w:author="Leuveld, Koen" w:date="2013-10-24T17:13:00Z">
        <w:r w:rsidRPr="009B7CBA">
          <w:rPr>
            <w:rFonts w:ascii="Times New Roman" w:hAnsi="Times New Roman" w:cs="Times New Roman"/>
            <w:i/>
            <w:rPrChange w:id="7109" w:author="Leuveld, Koen" w:date="2013-10-24T17:14:00Z">
              <w:rPr>
                <w:rFonts w:ascii="Times New Roman" w:hAnsi="Times New Roman" w:cs="Times New Roman"/>
              </w:rPr>
            </w:rPrChange>
          </w:rPr>
          <w:t> »</w:t>
        </w:r>
      </w:ins>
    </w:p>
    <w:p w:rsidR="002A57BD" w:rsidRPr="009B7CBA" w:rsidRDefault="009B7CBA" w:rsidP="00AF6156">
      <w:pPr>
        <w:pStyle w:val="ListParagraph"/>
        <w:numPr>
          <w:ilvl w:val="0"/>
          <w:numId w:val="9"/>
        </w:numPr>
        <w:jc w:val="both"/>
        <w:rPr>
          <w:rFonts w:ascii="Times New Roman" w:hAnsi="Times New Roman" w:cs="Times New Roman"/>
          <w:i/>
          <w:rPrChange w:id="7110" w:author="Leuveld, Koen" w:date="2013-10-24T17:14:00Z">
            <w:rPr>
              <w:rFonts w:ascii="Times New Roman" w:hAnsi="Times New Roman" w:cs="Times New Roman"/>
            </w:rPr>
          </w:rPrChange>
        </w:rPr>
      </w:pPr>
      <w:ins w:id="7111" w:author="Leuveld, Koen" w:date="2013-10-24T17:14:00Z">
        <w:r w:rsidRPr="009B7CBA">
          <w:rPr>
            <w:rFonts w:ascii="Times New Roman" w:hAnsi="Times New Roman" w:cs="Times New Roman"/>
            <w:i/>
            <w:rPrChange w:id="7112" w:author="Leuveld, Koen" w:date="2013-10-24T17:14:00Z">
              <w:rPr>
                <w:rFonts w:ascii="Times New Roman" w:hAnsi="Times New Roman" w:cs="Times New Roman"/>
              </w:rPr>
            </w:rPrChange>
          </w:rPr>
          <w:t>« </w:t>
        </w:r>
      </w:ins>
      <w:r w:rsidR="00AF2F6F" w:rsidRPr="009B7CBA">
        <w:rPr>
          <w:rFonts w:ascii="Times New Roman" w:hAnsi="Times New Roman" w:cs="Times New Roman"/>
          <w:i/>
          <w:rPrChange w:id="7113" w:author="Leuveld, Koen" w:date="2013-10-24T17:14:00Z">
            <w:rPr>
              <w:rFonts w:ascii="Times New Roman" w:hAnsi="Times New Roman" w:cs="Times New Roman"/>
              <w:vertAlign w:val="superscript"/>
            </w:rPr>
          </w:rPrChange>
        </w:rPr>
        <w:t xml:space="preserve"> Supposez que vous</w:t>
      </w:r>
      <w:r w:rsidR="00AF2F6F" w:rsidRPr="009B7CBA">
        <w:rPr>
          <w:rFonts w:ascii="Times New Roman" w:hAnsi="Times New Roman" w:cs="Times New Roman"/>
          <w:b/>
          <w:i/>
          <w:rPrChange w:id="7114" w:author="Leuveld, Koen" w:date="2013-10-24T17:14:00Z">
            <w:rPr>
              <w:rFonts w:ascii="Times New Roman" w:hAnsi="Times New Roman" w:cs="Times New Roman"/>
              <w:b/>
              <w:vertAlign w:val="superscript"/>
            </w:rPr>
          </w:rPrChange>
        </w:rPr>
        <w:t xml:space="preserve"> </w:t>
      </w:r>
      <w:r w:rsidR="00AF2F6F" w:rsidRPr="009B7CBA">
        <w:rPr>
          <w:rFonts w:ascii="Times New Roman" w:hAnsi="Times New Roman" w:cs="Times New Roman"/>
          <w:i/>
          <w:rPrChange w:id="7115" w:author="Leuveld, Koen" w:date="2013-10-24T17:14:00Z">
            <w:rPr>
              <w:rFonts w:ascii="Times New Roman" w:hAnsi="Times New Roman" w:cs="Times New Roman"/>
              <w:vertAlign w:val="superscript"/>
            </w:rPr>
          </w:rPrChange>
        </w:rPr>
        <w:t>ayez besoin des sacs de maïs.</w:t>
      </w:r>
      <w:ins w:id="7116" w:author="Leuveld, Koen" w:date="2013-10-24T17:14:00Z">
        <w:r w:rsidRPr="009B7CBA">
          <w:rPr>
            <w:rFonts w:ascii="Times New Roman" w:hAnsi="Times New Roman" w:cs="Times New Roman"/>
            <w:i/>
            <w:rPrChange w:id="7117" w:author="Leuveld, Koen" w:date="2013-10-24T17:14:00Z">
              <w:rPr>
                <w:rFonts w:ascii="Times New Roman" w:hAnsi="Times New Roman" w:cs="Times New Roman"/>
              </w:rPr>
            </w:rPrChange>
          </w:rPr>
          <w:t> »</w:t>
        </w:r>
      </w:ins>
    </w:p>
    <w:p w:rsidR="002A57BD" w:rsidRPr="009B7CBA" w:rsidRDefault="009B7CBA" w:rsidP="00AF6156">
      <w:pPr>
        <w:pStyle w:val="ListParagraph"/>
        <w:numPr>
          <w:ilvl w:val="0"/>
          <w:numId w:val="9"/>
        </w:numPr>
        <w:jc w:val="both"/>
        <w:rPr>
          <w:rFonts w:ascii="Times New Roman" w:hAnsi="Times New Roman" w:cs="Times New Roman"/>
          <w:i/>
          <w:rPrChange w:id="7118" w:author="Leuveld, Koen" w:date="2013-10-24T17:14:00Z">
            <w:rPr>
              <w:rFonts w:ascii="Times New Roman" w:hAnsi="Times New Roman" w:cs="Times New Roman"/>
            </w:rPr>
          </w:rPrChange>
        </w:rPr>
      </w:pPr>
      <w:ins w:id="7119" w:author="Leuveld, Koen" w:date="2013-10-24T17:14:00Z">
        <w:r w:rsidRPr="009B7CBA">
          <w:rPr>
            <w:rFonts w:ascii="Times New Roman" w:hAnsi="Times New Roman" w:cs="Times New Roman"/>
            <w:i/>
            <w:rPrChange w:id="7120" w:author="Leuveld, Koen" w:date="2013-10-24T17:14:00Z">
              <w:rPr>
                <w:rFonts w:ascii="Times New Roman" w:hAnsi="Times New Roman" w:cs="Times New Roman"/>
              </w:rPr>
            </w:rPrChange>
          </w:rPr>
          <w:t>« </w:t>
        </w:r>
      </w:ins>
      <w:r w:rsidR="00AF2F6F" w:rsidRPr="009B7CBA">
        <w:rPr>
          <w:rFonts w:ascii="Times New Roman" w:hAnsi="Times New Roman" w:cs="Times New Roman"/>
          <w:i/>
          <w:rPrChange w:id="7121" w:author="Leuveld, Koen" w:date="2013-10-24T17:14:00Z">
            <w:rPr>
              <w:rFonts w:ascii="Times New Roman" w:hAnsi="Times New Roman" w:cs="Times New Roman"/>
              <w:vertAlign w:val="superscript"/>
            </w:rPr>
          </w:rPrChange>
        </w:rPr>
        <w:t>Une personne quelconque du village –dont vous ne connaissez pas l’identité – vous envoie un sac de maïs (sur 10) et de ce fait, vous recevez immédiatement 3 sacs de maïs.</w:t>
      </w:r>
      <w:ins w:id="7122" w:author="Leuveld, Koen" w:date="2013-10-24T17:14:00Z">
        <w:r w:rsidRPr="009B7CBA">
          <w:rPr>
            <w:rFonts w:ascii="Times New Roman" w:hAnsi="Times New Roman" w:cs="Times New Roman"/>
            <w:i/>
            <w:rPrChange w:id="7123" w:author="Leuveld, Koen" w:date="2013-10-24T17:14:00Z">
              <w:rPr>
                <w:rFonts w:ascii="Times New Roman" w:hAnsi="Times New Roman" w:cs="Times New Roman"/>
              </w:rPr>
            </w:rPrChange>
          </w:rPr>
          <w:t> »</w:t>
        </w:r>
      </w:ins>
    </w:p>
    <w:p w:rsidR="002A57BD" w:rsidRPr="009B7CBA" w:rsidRDefault="00AF2F6F" w:rsidP="00AF6156">
      <w:pPr>
        <w:pStyle w:val="ListParagraph"/>
        <w:numPr>
          <w:ilvl w:val="0"/>
          <w:numId w:val="9"/>
        </w:numPr>
        <w:jc w:val="both"/>
        <w:rPr>
          <w:rFonts w:ascii="Times New Roman" w:hAnsi="Times New Roman" w:cs="Times New Roman"/>
          <w:i/>
          <w:rPrChange w:id="7124" w:author="Leuveld, Koen" w:date="2013-10-24T17:14:00Z">
            <w:rPr>
              <w:rFonts w:ascii="Times New Roman" w:hAnsi="Times New Roman" w:cs="Times New Roman"/>
            </w:rPr>
          </w:rPrChange>
        </w:rPr>
      </w:pPr>
      <w:r w:rsidRPr="009B7CBA">
        <w:rPr>
          <w:rFonts w:ascii="Times New Roman" w:hAnsi="Times New Roman" w:cs="Times New Roman"/>
          <w:i/>
          <w:rPrChange w:id="7125" w:author="Leuveld, Koen" w:date="2013-10-24T17:14:00Z">
            <w:rPr>
              <w:rFonts w:ascii="Times New Roman" w:hAnsi="Times New Roman" w:cs="Times New Roman"/>
              <w:vertAlign w:val="superscript"/>
            </w:rPr>
          </w:rPrChange>
        </w:rPr>
        <w:t xml:space="preserve"> </w:t>
      </w:r>
      <w:ins w:id="7126" w:author="Leuveld, Koen" w:date="2013-10-24T17:14:00Z">
        <w:r w:rsidR="009B7CBA">
          <w:rPr>
            <w:rFonts w:ascii="Times New Roman" w:hAnsi="Times New Roman" w:cs="Times New Roman"/>
            <w:i/>
          </w:rPr>
          <w:t>« </w:t>
        </w:r>
      </w:ins>
      <w:r w:rsidRPr="009B7CBA">
        <w:rPr>
          <w:rFonts w:ascii="Times New Roman" w:hAnsi="Times New Roman" w:cs="Times New Roman"/>
          <w:i/>
          <w:rPrChange w:id="7127" w:author="Leuveld, Koen" w:date="2013-10-24T17:14:00Z">
            <w:rPr>
              <w:rFonts w:ascii="Times New Roman" w:hAnsi="Times New Roman" w:cs="Times New Roman"/>
              <w:vertAlign w:val="superscript"/>
            </w:rPr>
          </w:rPrChange>
        </w:rPr>
        <w:t>Vous avez la possibilité de lui retourner des sacs, mais vous êtes libre de les retourner ou pas. Combien de sacs voulez-vous lui retourner ?</w:t>
      </w:r>
      <w:ins w:id="7128" w:author="Leuveld, Koen" w:date="2013-10-24T17:14:00Z">
        <w:r w:rsidR="009B7CBA">
          <w:rPr>
            <w:rFonts w:ascii="Times New Roman" w:hAnsi="Times New Roman" w:cs="Times New Roman"/>
            <w:i/>
          </w:rPr>
          <w:t> »</w:t>
        </w:r>
      </w:ins>
    </w:p>
    <w:p w:rsidR="002A57BD" w:rsidRPr="00442E10" w:rsidRDefault="009B7CBA"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
        <w:lastRenderedPageBreak/>
        <w:t>INSCRIRE LA REPONSE DANS LE BAC APPROPRIE [EIVR</w:t>
      </w:r>
      <w:del w:id="7129" w:author="Leuveld, Koen" w:date="2013-10-24T21:02:00Z">
        <w:r w:rsidRPr="00AF2F6F" w:rsidDel="00E50243">
          <w:rPr>
            <w:rFonts w:ascii="Times New Roman" w:hAnsi="Times New Roman" w:cs="Times New Roman"/>
          </w:rPr>
          <w:delText>0</w:delText>
        </w:r>
      </w:del>
      <w:r w:rsidRPr="00AF2F6F">
        <w:rPr>
          <w:rFonts w:ascii="Times New Roman" w:hAnsi="Times New Roman" w:cs="Times New Roman"/>
        </w:rPr>
        <w:t>1]</w:t>
      </w:r>
    </w:p>
    <w:p w:rsidR="002A57BD" w:rsidRPr="009B7CBA" w:rsidRDefault="009B7CBA" w:rsidP="00AF6156">
      <w:pPr>
        <w:pStyle w:val="ListParagraph"/>
        <w:numPr>
          <w:ilvl w:val="0"/>
          <w:numId w:val="9"/>
        </w:numPr>
        <w:jc w:val="both"/>
        <w:rPr>
          <w:rFonts w:ascii="Times New Roman" w:hAnsi="Times New Roman" w:cs="Times New Roman"/>
          <w:i/>
          <w:rPrChange w:id="7130" w:author="Leuveld, Koen" w:date="2013-10-24T17:15:00Z">
            <w:rPr>
              <w:rFonts w:ascii="Times New Roman" w:hAnsi="Times New Roman" w:cs="Times New Roman"/>
            </w:rPr>
          </w:rPrChange>
        </w:rPr>
      </w:pPr>
      <w:ins w:id="7131" w:author="Leuveld, Koen" w:date="2013-10-24T17:14:00Z">
        <w:r w:rsidRPr="009B7CBA">
          <w:rPr>
            <w:rFonts w:ascii="Times New Roman" w:hAnsi="Times New Roman" w:cs="Times New Roman"/>
            <w:i/>
            <w:rPrChange w:id="7132" w:author="Leuveld, Koen" w:date="2013-10-24T17:15:00Z">
              <w:rPr>
                <w:rFonts w:ascii="Times New Roman" w:hAnsi="Times New Roman" w:cs="Times New Roman"/>
              </w:rPr>
            </w:rPrChange>
          </w:rPr>
          <w:t>« </w:t>
        </w:r>
      </w:ins>
      <w:r w:rsidR="00AF2F6F" w:rsidRPr="009B7CBA">
        <w:rPr>
          <w:rFonts w:ascii="Times New Roman" w:hAnsi="Times New Roman" w:cs="Times New Roman"/>
          <w:i/>
          <w:rPrChange w:id="7133" w:author="Leuveld, Koen" w:date="2013-10-24T17:15:00Z">
            <w:rPr>
              <w:rFonts w:ascii="Times New Roman" w:hAnsi="Times New Roman" w:cs="Times New Roman"/>
              <w:vertAlign w:val="superscript"/>
            </w:rPr>
          </w:rPrChange>
        </w:rPr>
        <w:t xml:space="preserve">Si cette personne vous envoyait 2 sacs (sur 10) de maïs et de ce fait vous recevrez immédiatement 6 sacs de maïs. </w:t>
      </w:r>
      <w:ins w:id="7134" w:author="Leuveld, Koen" w:date="2013-10-24T17:25:00Z">
        <w:r w:rsidR="00596EB5">
          <w:rPr>
            <w:rFonts w:ascii="Times New Roman" w:hAnsi="Times New Roman" w:cs="Times New Roman"/>
            <w:i/>
          </w:rPr>
          <w:t>V</w:t>
        </w:r>
      </w:ins>
      <w:ins w:id="7135" w:author="Leuveld, Koen" w:date="2013-10-24T17:24:00Z">
        <w:r w:rsidR="00596EB5" w:rsidRPr="00936514">
          <w:rPr>
            <w:rFonts w:ascii="Times New Roman" w:hAnsi="Times New Roman" w:cs="Times New Roman"/>
            <w:i/>
          </w:rPr>
          <w:t>ous êtes libre de les retourner ou pas</w:t>
        </w:r>
      </w:ins>
      <w:ins w:id="7136" w:author="Leuveld, Koen" w:date="2013-10-24T17:25:00Z">
        <w:r w:rsidR="00596EB5">
          <w:rPr>
            <w:rFonts w:ascii="Times New Roman" w:hAnsi="Times New Roman" w:cs="Times New Roman"/>
            <w:i/>
          </w:rPr>
          <w:t>.</w:t>
        </w:r>
      </w:ins>
      <w:ins w:id="7137" w:author="Leuveld, Koen" w:date="2013-10-24T17:24:00Z">
        <w:r w:rsidR="00596EB5" w:rsidRPr="009B7CBA">
          <w:rPr>
            <w:rFonts w:ascii="Times New Roman" w:hAnsi="Times New Roman" w:cs="Times New Roman"/>
            <w:i/>
          </w:rPr>
          <w:t xml:space="preserve"> </w:t>
        </w:r>
      </w:ins>
      <w:r w:rsidR="00AF2F6F" w:rsidRPr="009B7CBA">
        <w:rPr>
          <w:rFonts w:ascii="Times New Roman" w:hAnsi="Times New Roman" w:cs="Times New Roman"/>
          <w:i/>
          <w:rPrChange w:id="7138" w:author="Leuveld, Koen" w:date="2013-10-24T17:15:00Z">
            <w:rPr>
              <w:rFonts w:ascii="Times New Roman" w:hAnsi="Times New Roman" w:cs="Times New Roman"/>
              <w:vertAlign w:val="superscript"/>
            </w:rPr>
          </w:rPrChange>
        </w:rPr>
        <w:t xml:space="preserve">Combien de sacs </w:t>
      </w:r>
      <w:proofErr w:type="spellStart"/>
      <w:r w:rsidR="00AF2F6F" w:rsidRPr="009B7CBA">
        <w:rPr>
          <w:rFonts w:ascii="Times New Roman" w:hAnsi="Times New Roman" w:cs="Times New Roman"/>
          <w:i/>
          <w:rPrChange w:id="7139" w:author="Leuveld, Koen" w:date="2013-10-24T17:15:00Z">
            <w:rPr>
              <w:rFonts w:ascii="Times New Roman" w:hAnsi="Times New Roman" w:cs="Times New Roman"/>
              <w:vertAlign w:val="superscript"/>
            </w:rPr>
          </w:rPrChange>
        </w:rPr>
        <w:t>renvoyerez</w:t>
      </w:r>
      <w:proofErr w:type="spellEnd"/>
      <w:r w:rsidR="00AF2F6F" w:rsidRPr="009B7CBA">
        <w:rPr>
          <w:rFonts w:ascii="Times New Roman" w:hAnsi="Times New Roman" w:cs="Times New Roman"/>
          <w:i/>
          <w:rPrChange w:id="7140" w:author="Leuveld, Koen" w:date="2013-10-24T17:15:00Z">
            <w:rPr>
              <w:rFonts w:ascii="Times New Roman" w:hAnsi="Times New Roman" w:cs="Times New Roman"/>
              <w:vertAlign w:val="superscript"/>
            </w:rPr>
          </w:rPrChange>
        </w:rPr>
        <w:t>-vous?</w:t>
      </w:r>
      <w:ins w:id="7141" w:author="Leuveld, Koen" w:date="2013-10-24T17:14:00Z">
        <w:r w:rsidRPr="009B7CBA">
          <w:rPr>
            <w:rFonts w:ascii="Times New Roman" w:hAnsi="Times New Roman" w:cs="Times New Roman"/>
            <w:i/>
            <w:rPrChange w:id="7142" w:author="Leuveld, Koen" w:date="2013-10-24T17:15:00Z">
              <w:rPr>
                <w:rFonts w:ascii="Times New Roman" w:hAnsi="Times New Roman" w:cs="Times New Roman"/>
              </w:rPr>
            </w:rPrChange>
          </w:rPr>
          <w:t> »</w:t>
        </w:r>
      </w:ins>
      <w:r w:rsidR="00AF2F6F" w:rsidRPr="009B7CBA">
        <w:rPr>
          <w:rFonts w:ascii="Times New Roman" w:hAnsi="Times New Roman" w:cs="Times New Roman"/>
          <w:i/>
          <w:rPrChange w:id="7143" w:author="Leuveld, Koen" w:date="2013-10-24T17:15:00Z">
            <w:rPr>
              <w:rFonts w:ascii="Times New Roman" w:hAnsi="Times New Roman" w:cs="Times New Roman"/>
              <w:vertAlign w:val="superscript"/>
            </w:rPr>
          </w:rPrChange>
        </w:rPr>
        <w:t xml:space="preserve"> </w:t>
      </w:r>
    </w:p>
    <w:p w:rsidR="002A57BD" w:rsidRPr="00442E10" w:rsidRDefault="009B7CBA"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
        <w:t>INSCRIRE LA REPONSE DANS LE BAC APPROPRIE [EIVR</w:t>
      </w:r>
      <w:del w:id="7144" w:author="Leuveld, Koen" w:date="2013-10-24T21:02:00Z">
        <w:r w:rsidRPr="00AF2F6F" w:rsidDel="00E50243">
          <w:rPr>
            <w:rFonts w:ascii="Times New Roman" w:hAnsi="Times New Roman" w:cs="Times New Roman"/>
          </w:rPr>
          <w:delText>0</w:delText>
        </w:r>
      </w:del>
      <w:r w:rsidRPr="00AF2F6F">
        <w:rPr>
          <w:rFonts w:ascii="Times New Roman" w:hAnsi="Times New Roman" w:cs="Times New Roman"/>
        </w:rPr>
        <w:t>2]</w:t>
      </w:r>
    </w:p>
    <w:p w:rsidR="002A57BD" w:rsidRPr="009B7CBA" w:rsidRDefault="009B7CBA" w:rsidP="00AF6156">
      <w:pPr>
        <w:pStyle w:val="ListParagraph"/>
        <w:numPr>
          <w:ilvl w:val="0"/>
          <w:numId w:val="9"/>
        </w:numPr>
        <w:jc w:val="both"/>
        <w:rPr>
          <w:rFonts w:ascii="Times New Roman" w:hAnsi="Times New Roman" w:cs="Times New Roman"/>
          <w:i/>
          <w:rPrChange w:id="7145" w:author="Leuveld, Koen" w:date="2013-10-24T17:16:00Z">
            <w:rPr>
              <w:rFonts w:ascii="Times New Roman" w:hAnsi="Times New Roman" w:cs="Times New Roman"/>
            </w:rPr>
          </w:rPrChange>
        </w:rPr>
      </w:pPr>
      <w:ins w:id="7146" w:author="Leuveld, Koen" w:date="2013-10-24T17:15:00Z">
        <w:r w:rsidRPr="009B7CBA">
          <w:rPr>
            <w:rFonts w:ascii="Times New Roman" w:hAnsi="Times New Roman" w:cs="Times New Roman"/>
            <w:i/>
            <w:rPrChange w:id="7147" w:author="Leuveld, Koen" w:date="2013-10-24T17:16:00Z">
              <w:rPr>
                <w:rFonts w:ascii="Times New Roman" w:hAnsi="Times New Roman" w:cs="Times New Roman"/>
              </w:rPr>
            </w:rPrChange>
          </w:rPr>
          <w:t>« </w:t>
        </w:r>
      </w:ins>
      <w:r w:rsidR="00AF2F6F" w:rsidRPr="009B7CBA">
        <w:rPr>
          <w:rFonts w:ascii="Times New Roman" w:hAnsi="Times New Roman" w:cs="Times New Roman"/>
          <w:i/>
          <w:rPrChange w:id="7148" w:author="Leuveld, Koen" w:date="2013-10-24T17:16:00Z">
            <w:rPr>
              <w:rFonts w:ascii="Times New Roman" w:hAnsi="Times New Roman" w:cs="Times New Roman"/>
              <w:vertAlign w:val="superscript"/>
            </w:rPr>
          </w:rPrChange>
        </w:rPr>
        <w:t>Si cette personne vous envoyait 3 sacs (sur 10) de maïs et de ce fait vous recevrez immédiatement 9 sacs de maïs.</w:t>
      </w:r>
      <w:ins w:id="7149" w:author="Leuveld, Koen" w:date="2013-10-24T17:25:00Z">
        <w:r w:rsidR="00596EB5" w:rsidRPr="00596EB5">
          <w:rPr>
            <w:rFonts w:ascii="Times New Roman" w:hAnsi="Times New Roman" w:cs="Times New Roman"/>
            <w:i/>
          </w:rPr>
          <w:t xml:space="preserve"> </w:t>
        </w:r>
        <w:r w:rsidR="00596EB5">
          <w:rPr>
            <w:rFonts w:ascii="Times New Roman" w:hAnsi="Times New Roman" w:cs="Times New Roman"/>
            <w:i/>
          </w:rPr>
          <w:t>V</w:t>
        </w:r>
        <w:r w:rsidR="00596EB5" w:rsidRPr="00936514">
          <w:rPr>
            <w:rFonts w:ascii="Times New Roman" w:hAnsi="Times New Roman" w:cs="Times New Roman"/>
            <w:i/>
          </w:rPr>
          <w:t>ous êtes libre de les retourner ou pas</w:t>
        </w:r>
        <w:r w:rsidR="00596EB5">
          <w:rPr>
            <w:rFonts w:ascii="Times New Roman" w:hAnsi="Times New Roman" w:cs="Times New Roman"/>
            <w:i/>
          </w:rPr>
          <w:t>.</w:t>
        </w:r>
      </w:ins>
      <w:r w:rsidR="00AF2F6F" w:rsidRPr="009B7CBA">
        <w:rPr>
          <w:rFonts w:ascii="Times New Roman" w:hAnsi="Times New Roman" w:cs="Times New Roman"/>
          <w:i/>
          <w:rPrChange w:id="7150" w:author="Leuveld, Koen" w:date="2013-10-24T17:16:00Z">
            <w:rPr>
              <w:rFonts w:ascii="Times New Roman" w:hAnsi="Times New Roman" w:cs="Times New Roman"/>
              <w:vertAlign w:val="superscript"/>
            </w:rPr>
          </w:rPrChange>
        </w:rPr>
        <w:t xml:space="preserve"> Combien de sacs </w:t>
      </w:r>
      <w:proofErr w:type="spellStart"/>
      <w:r w:rsidR="00AF2F6F" w:rsidRPr="009B7CBA">
        <w:rPr>
          <w:rFonts w:ascii="Times New Roman" w:hAnsi="Times New Roman" w:cs="Times New Roman"/>
          <w:i/>
          <w:rPrChange w:id="7151" w:author="Leuveld, Koen" w:date="2013-10-24T17:16:00Z">
            <w:rPr>
              <w:rFonts w:ascii="Times New Roman" w:hAnsi="Times New Roman" w:cs="Times New Roman"/>
              <w:vertAlign w:val="superscript"/>
            </w:rPr>
          </w:rPrChange>
        </w:rPr>
        <w:t>renvoyerez</w:t>
      </w:r>
      <w:proofErr w:type="spellEnd"/>
      <w:r w:rsidR="00AF2F6F" w:rsidRPr="009B7CBA">
        <w:rPr>
          <w:rFonts w:ascii="Times New Roman" w:hAnsi="Times New Roman" w:cs="Times New Roman"/>
          <w:i/>
          <w:rPrChange w:id="7152" w:author="Leuveld, Koen" w:date="2013-10-24T17:16:00Z">
            <w:rPr>
              <w:rFonts w:ascii="Times New Roman" w:hAnsi="Times New Roman" w:cs="Times New Roman"/>
              <w:vertAlign w:val="superscript"/>
            </w:rPr>
          </w:rPrChange>
        </w:rPr>
        <w:t>-vous?</w:t>
      </w:r>
      <w:ins w:id="7153" w:author="Leuveld, Koen" w:date="2013-10-24T17:15:00Z">
        <w:r w:rsidRPr="009B7CBA">
          <w:rPr>
            <w:rFonts w:ascii="Times New Roman" w:hAnsi="Times New Roman" w:cs="Times New Roman"/>
            <w:i/>
            <w:rPrChange w:id="7154" w:author="Leuveld, Koen" w:date="2013-10-24T17:16:00Z">
              <w:rPr>
                <w:rFonts w:ascii="Times New Roman" w:hAnsi="Times New Roman" w:cs="Times New Roman"/>
              </w:rPr>
            </w:rPrChange>
          </w:rPr>
          <w:t> »</w:t>
        </w:r>
      </w:ins>
    </w:p>
    <w:p w:rsidR="002A57BD" w:rsidRPr="00442E10" w:rsidRDefault="009B7CBA"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
        <w:t>INSCRIRE LA REPONSE DANS LE BAC APPROPRIE  [EIVR</w:t>
      </w:r>
      <w:del w:id="7155" w:author="Leuveld, Koen" w:date="2013-10-24T21:02:00Z">
        <w:r w:rsidRPr="00AF2F6F" w:rsidDel="00E50243">
          <w:rPr>
            <w:rFonts w:ascii="Times New Roman" w:hAnsi="Times New Roman" w:cs="Times New Roman"/>
          </w:rPr>
          <w:delText>0</w:delText>
        </w:r>
      </w:del>
      <w:r w:rsidRPr="00AF2F6F">
        <w:rPr>
          <w:rFonts w:ascii="Times New Roman" w:hAnsi="Times New Roman" w:cs="Times New Roman"/>
        </w:rPr>
        <w:t>3]</w:t>
      </w:r>
    </w:p>
    <w:p w:rsidR="002A57BD" w:rsidRPr="00442E10" w:rsidRDefault="009B7CBA" w:rsidP="00AF6156">
      <w:pPr>
        <w:pStyle w:val="ListParagraph"/>
        <w:numPr>
          <w:ilvl w:val="0"/>
          <w:numId w:val="9"/>
        </w:numPr>
        <w:jc w:val="both"/>
        <w:rPr>
          <w:rFonts w:ascii="Times New Roman" w:hAnsi="Times New Roman" w:cs="Times New Roman"/>
        </w:rPr>
      </w:pPr>
      <w:ins w:id="7156" w:author="Leuveld, Koen" w:date="2013-10-24T17:16:00Z">
        <w:r>
          <w:rPr>
            <w:rFonts w:ascii="Times New Roman" w:hAnsi="Times New Roman" w:cs="Times New Roman"/>
          </w:rPr>
          <w:t>« </w:t>
        </w:r>
      </w:ins>
      <w:r w:rsidR="00AF2F6F" w:rsidRPr="009B7CBA">
        <w:rPr>
          <w:rFonts w:ascii="Times New Roman" w:hAnsi="Times New Roman" w:cs="Times New Roman"/>
          <w:i/>
          <w:rPrChange w:id="7157" w:author="Leuveld, Koen" w:date="2013-10-24T17:16:00Z">
            <w:rPr>
              <w:rFonts w:ascii="Times New Roman" w:hAnsi="Times New Roman" w:cs="Times New Roman"/>
              <w:vertAlign w:val="superscript"/>
            </w:rPr>
          </w:rPrChange>
        </w:rPr>
        <w:t>Si cette personne vous envoyait 4 sacs (sur 10) de maïs et de ce fait vous recevrez immédiatement 12 sacs de maïs.</w:t>
      </w:r>
      <w:ins w:id="7158" w:author="Leuveld, Koen" w:date="2013-10-24T17:25:00Z">
        <w:r w:rsidR="00596EB5" w:rsidRPr="00596EB5">
          <w:rPr>
            <w:rFonts w:ascii="Times New Roman" w:hAnsi="Times New Roman" w:cs="Times New Roman"/>
            <w:i/>
          </w:rPr>
          <w:t xml:space="preserve"> </w:t>
        </w:r>
        <w:r w:rsidR="00596EB5">
          <w:rPr>
            <w:rFonts w:ascii="Times New Roman" w:hAnsi="Times New Roman" w:cs="Times New Roman"/>
            <w:i/>
          </w:rPr>
          <w:t>V</w:t>
        </w:r>
        <w:r w:rsidR="00596EB5" w:rsidRPr="00936514">
          <w:rPr>
            <w:rFonts w:ascii="Times New Roman" w:hAnsi="Times New Roman" w:cs="Times New Roman"/>
            <w:i/>
          </w:rPr>
          <w:t>ous êtes libre de les retourner ou pas</w:t>
        </w:r>
        <w:r w:rsidR="00596EB5">
          <w:rPr>
            <w:rFonts w:ascii="Times New Roman" w:hAnsi="Times New Roman" w:cs="Times New Roman"/>
            <w:i/>
          </w:rPr>
          <w:t>.</w:t>
        </w:r>
      </w:ins>
      <w:r w:rsidR="00AF2F6F" w:rsidRPr="009B7CBA">
        <w:rPr>
          <w:rFonts w:ascii="Times New Roman" w:hAnsi="Times New Roman" w:cs="Times New Roman"/>
          <w:i/>
          <w:rPrChange w:id="7159" w:author="Leuveld, Koen" w:date="2013-10-24T17:16:00Z">
            <w:rPr>
              <w:rFonts w:ascii="Times New Roman" w:hAnsi="Times New Roman" w:cs="Times New Roman"/>
              <w:vertAlign w:val="superscript"/>
            </w:rPr>
          </w:rPrChange>
        </w:rPr>
        <w:t xml:space="preserve"> Combien de sacs </w:t>
      </w:r>
      <w:proofErr w:type="spellStart"/>
      <w:r w:rsidR="00AF2F6F" w:rsidRPr="009B7CBA">
        <w:rPr>
          <w:rFonts w:ascii="Times New Roman" w:hAnsi="Times New Roman" w:cs="Times New Roman"/>
          <w:i/>
          <w:rPrChange w:id="7160" w:author="Leuveld, Koen" w:date="2013-10-24T17:16:00Z">
            <w:rPr>
              <w:rFonts w:ascii="Times New Roman" w:hAnsi="Times New Roman" w:cs="Times New Roman"/>
              <w:vertAlign w:val="superscript"/>
            </w:rPr>
          </w:rPrChange>
        </w:rPr>
        <w:t>renvoyerez</w:t>
      </w:r>
      <w:proofErr w:type="spellEnd"/>
      <w:r w:rsidR="00AF2F6F" w:rsidRPr="009B7CBA">
        <w:rPr>
          <w:rFonts w:ascii="Times New Roman" w:hAnsi="Times New Roman" w:cs="Times New Roman"/>
          <w:i/>
          <w:rPrChange w:id="7161" w:author="Leuveld, Koen" w:date="2013-10-24T17:16:00Z">
            <w:rPr>
              <w:rFonts w:ascii="Times New Roman" w:hAnsi="Times New Roman" w:cs="Times New Roman"/>
              <w:vertAlign w:val="superscript"/>
            </w:rPr>
          </w:rPrChange>
        </w:rPr>
        <w:t>-vous?</w:t>
      </w:r>
      <w:ins w:id="7162" w:author="Leuveld, Koen" w:date="2013-10-24T17:16:00Z">
        <w:r>
          <w:rPr>
            <w:rFonts w:ascii="Times New Roman" w:hAnsi="Times New Roman" w:cs="Times New Roman"/>
            <w:i/>
          </w:rPr>
          <w:t> »</w:t>
        </w:r>
      </w:ins>
    </w:p>
    <w:p w:rsidR="002A57BD" w:rsidRPr="00442E10" w:rsidRDefault="009B7CBA"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
        <w:t>INSCRIRE LA REPONSE DANS LE BAC APPROPRIE [EIVR</w:t>
      </w:r>
      <w:del w:id="7163" w:author="Leuveld, Koen" w:date="2013-10-24T21:02:00Z">
        <w:r w:rsidRPr="00AF2F6F" w:rsidDel="00E50243">
          <w:rPr>
            <w:rFonts w:ascii="Times New Roman" w:hAnsi="Times New Roman" w:cs="Times New Roman"/>
          </w:rPr>
          <w:delText>0</w:delText>
        </w:r>
      </w:del>
      <w:r w:rsidRPr="00AF2F6F">
        <w:rPr>
          <w:rFonts w:ascii="Times New Roman" w:hAnsi="Times New Roman" w:cs="Times New Roman"/>
        </w:rPr>
        <w:t>4]</w:t>
      </w:r>
    </w:p>
    <w:p w:rsidR="002A57BD" w:rsidRPr="009B7CBA" w:rsidRDefault="009B7CBA" w:rsidP="00AF6156">
      <w:pPr>
        <w:pStyle w:val="ListParagraph"/>
        <w:numPr>
          <w:ilvl w:val="0"/>
          <w:numId w:val="9"/>
        </w:numPr>
        <w:jc w:val="both"/>
        <w:rPr>
          <w:rFonts w:ascii="Times New Roman" w:hAnsi="Times New Roman" w:cs="Times New Roman"/>
          <w:i/>
          <w:rPrChange w:id="7164" w:author="Leuveld, Koen" w:date="2013-10-24T17:17:00Z">
            <w:rPr>
              <w:rFonts w:ascii="Times New Roman" w:hAnsi="Times New Roman" w:cs="Times New Roman"/>
            </w:rPr>
          </w:rPrChange>
        </w:rPr>
      </w:pPr>
      <w:ins w:id="7165" w:author="Leuveld, Koen" w:date="2013-10-24T17:16:00Z">
        <w:r w:rsidRPr="009B7CBA">
          <w:rPr>
            <w:rFonts w:ascii="Times New Roman" w:hAnsi="Times New Roman" w:cs="Times New Roman"/>
            <w:i/>
            <w:rPrChange w:id="7166" w:author="Leuveld, Koen" w:date="2013-10-24T17:17:00Z">
              <w:rPr>
                <w:rFonts w:ascii="Times New Roman" w:hAnsi="Times New Roman" w:cs="Times New Roman"/>
              </w:rPr>
            </w:rPrChange>
          </w:rPr>
          <w:t>« </w:t>
        </w:r>
      </w:ins>
      <w:r w:rsidR="00AF2F6F" w:rsidRPr="009B7CBA">
        <w:rPr>
          <w:rFonts w:ascii="Times New Roman" w:hAnsi="Times New Roman" w:cs="Times New Roman"/>
          <w:i/>
          <w:rPrChange w:id="7167" w:author="Leuveld, Koen" w:date="2013-10-24T17:17:00Z">
            <w:rPr>
              <w:rFonts w:ascii="Times New Roman" w:hAnsi="Times New Roman" w:cs="Times New Roman"/>
              <w:vertAlign w:val="superscript"/>
            </w:rPr>
          </w:rPrChange>
        </w:rPr>
        <w:t xml:space="preserve">Pour faciliter la compréhension </w:t>
      </w:r>
      <w:del w:id="7168" w:author="Leuveld, Koen" w:date="2013-10-24T17:32:00Z">
        <w:r w:rsidR="00AF2F6F" w:rsidRPr="009B7CBA" w:rsidDel="00A8189A">
          <w:rPr>
            <w:rFonts w:ascii="Times New Roman" w:hAnsi="Times New Roman" w:cs="Times New Roman"/>
            <w:i/>
            <w:rPrChange w:id="7169" w:author="Leuveld, Koen" w:date="2013-10-24T17:17:00Z">
              <w:rPr>
                <w:rFonts w:ascii="Times New Roman" w:hAnsi="Times New Roman" w:cs="Times New Roman"/>
                <w:vertAlign w:val="superscript"/>
              </w:rPr>
            </w:rPrChange>
          </w:rPr>
          <w:delText xml:space="preserve">on </w:delText>
        </w:r>
      </w:del>
      <w:ins w:id="7170" w:author="Leuveld, Koen" w:date="2013-10-24T17:32:00Z">
        <w:r w:rsidR="00A8189A">
          <w:rPr>
            <w:rFonts w:ascii="Times New Roman" w:hAnsi="Times New Roman" w:cs="Times New Roman"/>
            <w:i/>
          </w:rPr>
          <w:t>nos superviseurs</w:t>
        </w:r>
        <w:r w:rsidR="00A8189A" w:rsidRPr="009B7CBA">
          <w:rPr>
            <w:rFonts w:ascii="Times New Roman" w:hAnsi="Times New Roman" w:cs="Times New Roman"/>
            <w:i/>
            <w:rPrChange w:id="7171" w:author="Leuveld, Koen" w:date="2013-10-24T17:17:00Z">
              <w:rPr>
                <w:rFonts w:ascii="Times New Roman" w:hAnsi="Times New Roman" w:cs="Times New Roman"/>
                <w:vertAlign w:val="superscript"/>
              </w:rPr>
            </w:rPrChange>
          </w:rPr>
          <w:t xml:space="preserve"> </w:t>
        </w:r>
        <w:r w:rsidR="00A8189A">
          <w:rPr>
            <w:rFonts w:ascii="Times New Roman" w:hAnsi="Times New Roman" w:cs="Times New Roman"/>
            <w:i/>
          </w:rPr>
          <w:t>ont</w:t>
        </w:r>
      </w:ins>
      <w:del w:id="7172" w:author="Leuveld, Koen" w:date="2013-10-24T17:32:00Z">
        <w:r w:rsidR="00AF2F6F" w:rsidRPr="009B7CBA" w:rsidDel="00A8189A">
          <w:rPr>
            <w:rFonts w:ascii="Times New Roman" w:hAnsi="Times New Roman" w:cs="Times New Roman"/>
            <w:i/>
            <w:rPrChange w:id="7173" w:author="Leuveld, Koen" w:date="2013-10-24T17:17:00Z">
              <w:rPr>
                <w:rFonts w:ascii="Times New Roman" w:hAnsi="Times New Roman" w:cs="Times New Roman"/>
                <w:vertAlign w:val="superscript"/>
              </w:rPr>
            </w:rPrChange>
          </w:rPr>
          <w:delText>a</w:delText>
        </w:r>
      </w:del>
      <w:r w:rsidR="00AF2F6F" w:rsidRPr="009B7CBA">
        <w:rPr>
          <w:rFonts w:ascii="Times New Roman" w:hAnsi="Times New Roman" w:cs="Times New Roman"/>
          <w:i/>
          <w:rPrChange w:id="7174" w:author="Leuveld, Koen" w:date="2013-10-24T17:17:00Z">
            <w:rPr>
              <w:rFonts w:ascii="Times New Roman" w:hAnsi="Times New Roman" w:cs="Times New Roman"/>
              <w:vertAlign w:val="superscript"/>
            </w:rPr>
          </w:rPrChange>
        </w:rPr>
        <w:t xml:space="preserve"> déjà rempli certains formulaires</w:t>
      </w:r>
      <w:ins w:id="7175" w:author="Leuveld, Koen" w:date="2013-10-24T17:16:00Z">
        <w:r w:rsidRPr="009B7CBA">
          <w:rPr>
            <w:rFonts w:ascii="Times New Roman" w:hAnsi="Times New Roman" w:cs="Times New Roman"/>
            <w:i/>
            <w:rPrChange w:id="7176" w:author="Leuveld, Koen" w:date="2013-10-24T17:17:00Z">
              <w:rPr>
                <w:rFonts w:ascii="Times New Roman" w:hAnsi="Times New Roman" w:cs="Times New Roman"/>
              </w:rPr>
            </w:rPrChange>
          </w:rPr>
          <w:t> »</w:t>
        </w:r>
      </w:ins>
      <w:del w:id="7177" w:author="Leuveld, Koen" w:date="2013-10-24T17:16:00Z">
        <w:r w:rsidR="00AF2F6F" w:rsidRPr="009B7CBA" w:rsidDel="009B7CBA">
          <w:rPr>
            <w:rFonts w:ascii="Times New Roman" w:hAnsi="Times New Roman" w:cs="Times New Roman"/>
            <w:i/>
            <w:rPrChange w:id="7178" w:author="Leuveld, Koen" w:date="2013-10-24T17:17:00Z">
              <w:rPr>
                <w:rFonts w:ascii="Times New Roman" w:hAnsi="Times New Roman" w:cs="Times New Roman"/>
                <w:vertAlign w:val="superscript"/>
              </w:rPr>
            </w:rPrChange>
          </w:rPr>
          <w:delText xml:space="preserve"> </w:delText>
        </w:r>
      </w:del>
    </w:p>
    <w:p w:rsidR="002A57BD" w:rsidRPr="00442E10" w:rsidRDefault="009B7CBA" w:rsidP="00AF6156">
      <w:pPr>
        <w:pStyle w:val="ListParagraph"/>
        <w:numPr>
          <w:ilvl w:val="0"/>
          <w:numId w:val="9"/>
        </w:numPr>
        <w:jc w:val="both"/>
        <w:rPr>
          <w:rFonts w:ascii="Times New Roman" w:hAnsi="Times New Roman" w:cs="Times New Roman"/>
        </w:rPr>
      </w:pPr>
      <w:ins w:id="7179" w:author="Leuveld, Koen" w:date="2013-10-24T17:17:00Z">
        <w:r w:rsidRPr="009B7CBA">
          <w:rPr>
            <w:rFonts w:ascii="Times New Roman" w:hAnsi="Times New Roman" w:cs="Times New Roman"/>
            <w:i/>
            <w:rPrChange w:id="7180" w:author="Leuveld, Koen" w:date="2013-10-24T17:17:00Z">
              <w:rPr>
                <w:rFonts w:ascii="Times New Roman" w:hAnsi="Times New Roman" w:cs="Times New Roman"/>
              </w:rPr>
            </w:rPrChange>
          </w:rPr>
          <w:t>« </w:t>
        </w:r>
      </w:ins>
      <w:r w:rsidR="00AF2F6F" w:rsidRPr="009B7CBA">
        <w:rPr>
          <w:rFonts w:ascii="Times New Roman" w:hAnsi="Times New Roman" w:cs="Times New Roman"/>
          <w:i/>
          <w:rPrChange w:id="7181" w:author="Leuveld, Koen" w:date="2013-10-24T17:17:00Z">
            <w:rPr>
              <w:rFonts w:ascii="Times New Roman" w:hAnsi="Times New Roman" w:cs="Times New Roman"/>
              <w:vertAlign w:val="superscript"/>
            </w:rPr>
          </w:rPrChange>
        </w:rPr>
        <w:t>Nos réponses sont consignées dans ces 3 enveloppes</w:t>
      </w:r>
      <w:ins w:id="7182" w:author="Leuveld, Koen" w:date="2013-10-24T17:17:00Z">
        <w:r w:rsidRPr="009B7CBA">
          <w:rPr>
            <w:rFonts w:ascii="Times New Roman" w:hAnsi="Times New Roman" w:cs="Times New Roman"/>
            <w:i/>
            <w:rPrChange w:id="7183" w:author="Leuveld, Koen" w:date="2013-10-24T17:17:00Z">
              <w:rPr>
                <w:rFonts w:ascii="Times New Roman" w:hAnsi="Times New Roman" w:cs="Times New Roman"/>
              </w:rPr>
            </w:rPrChange>
          </w:rPr>
          <w:t> »</w:t>
        </w:r>
      </w:ins>
      <w:r w:rsidR="00AF2F6F" w:rsidRPr="00AF2F6F">
        <w:rPr>
          <w:rFonts w:ascii="Times New Roman" w:hAnsi="Times New Roman" w:cs="Times New Roman"/>
          <w:rPrChange w:id="7184" w:author="PIERRE" w:date="2013-10-24T12:27:00Z">
            <w:rPr>
              <w:rFonts w:ascii="Times New Roman" w:hAnsi="Times New Roman" w:cs="Times New Roman"/>
              <w:vertAlign w:val="superscript"/>
            </w:rPr>
          </w:rPrChange>
        </w:rPr>
        <w:t xml:space="preserve"> (MONTREZ LES TROIS ENVELOPPES A l’ENQU</w:t>
      </w:r>
      <w:del w:id="7185" w:author="PIERRE" w:date="2013-10-23T16:53:00Z">
        <w:r w:rsidR="00AF2F6F" w:rsidRPr="00AF2F6F">
          <w:rPr>
            <w:rFonts w:ascii="Times New Roman" w:hAnsi="Times New Roman" w:cs="Times New Roman"/>
            <w:rPrChange w:id="7186" w:author="PIERRE" w:date="2013-10-24T12:27:00Z">
              <w:rPr>
                <w:rFonts w:ascii="Times New Roman" w:hAnsi="Times New Roman" w:cs="Times New Roman"/>
                <w:vertAlign w:val="superscript"/>
              </w:rPr>
            </w:rPrChange>
          </w:rPr>
          <w:delText>Ë</w:delText>
        </w:r>
      </w:del>
      <w:ins w:id="7187" w:author="PIERRE" w:date="2013-10-23T16:53:00Z">
        <w:r w:rsidR="00AF2F6F" w:rsidRPr="00AF2F6F">
          <w:rPr>
            <w:rFonts w:ascii="Times New Roman" w:hAnsi="Times New Roman" w:cs="Times New Roman"/>
            <w:rPrChange w:id="7188" w:author="PIERRE" w:date="2013-10-24T12:27:00Z">
              <w:rPr>
                <w:rFonts w:ascii="Times New Roman" w:hAnsi="Times New Roman" w:cs="Times New Roman"/>
                <w:vertAlign w:val="superscript"/>
              </w:rPr>
            </w:rPrChange>
          </w:rPr>
          <w:t>Ê</w:t>
        </w:r>
      </w:ins>
      <w:r w:rsidR="00AF2F6F" w:rsidRPr="00AF2F6F">
        <w:rPr>
          <w:rFonts w:ascii="Times New Roman" w:hAnsi="Times New Roman" w:cs="Times New Roman"/>
          <w:rPrChange w:id="7189" w:author="PIERRE" w:date="2013-10-24T12:27:00Z">
            <w:rPr>
              <w:rFonts w:ascii="Times New Roman" w:hAnsi="Times New Roman" w:cs="Times New Roman"/>
              <w:vertAlign w:val="superscript"/>
            </w:rPr>
          </w:rPrChange>
        </w:rPr>
        <w:t>T</w:t>
      </w:r>
      <w:ins w:id="7190" w:author="PIERRE" w:date="2013-10-23T16:53:00Z">
        <w:r w:rsidR="00AF2F6F" w:rsidRPr="00AF2F6F">
          <w:rPr>
            <w:rFonts w:ascii="Times New Roman" w:hAnsi="Times New Roman" w:cs="Times New Roman"/>
            <w:rPrChange w:id="7191" w:author="PIERRE" w:date="2013-10-24T12:27:00Z">
              <w:rPr>
                <w:rFonts w:ascii="Times New Roman" w:hAnsi="Times New Roman" w:cs="Times New Roman"/>
                <w:vertAlign w:val="superscript"/>
              </w:rPr>
            </w:rPrChange>
          </w:rPr>
          <w:t>É</w:t>
        </w:r>
      </w:ins>
      <w:del w:id="7192" w:author="PIERRE" w:date="2013-10-23T16:53:00Z">
        <w:r w:rsidR="00AF2F6F" w:rsidRPr="00AF2F6F">
          <w:rPr>
            <w:rFonts w:ascii="Times New Roman" w:hAnsi="Times New Roman" w:cs="Times New Roman"/>
            <w:rPrChange w:id="7193" w:author="PIERRE" w:date="2013-10-24T12:27:00Z">
              <w:rPr>
                <w:rFonts w:ascii="Times New Roman" w:hAnsi="Times New Roman" w:cs="Times New Roman"/>
                <w:vertAlign w:val="superscript"/>
              </w:rPr>
            </w:rPrChange>
          </w:rPr>
          <w:delText>E</w:delText>
        </w:r>
      </w:del>
      <w:r w:rsidR="00AF2F6F" w:rsidRPr="00AF2F6F">
        <w:rPr>
          <w:rFonts w:ascii="Times New Roman" w:hAnsi="Times New Roman" w:cs="Times New Roman"/>
          <w:rPrChange w:id="7194" w:author="PIERRE" w:date="2013-10-24T12:27:00Z">
            <w:rPr>
              <w:rFonts w:ascii="Times New Roman" w:hAnsi="Times New Roman" w:cs="Times New Roman"/>
              <w:vertAlign w:val="superscript"/>
            </w:rPr>
          </w:rPrChange>
        </w:rPr>
        <w:t>)</w:t>
      </w:r>
    </w:p>
    <w:p w:rsidR="002A57BD" w:rsidRPr="009B7CBA" w:rsidRDefault="009B7CBA" w:rsidP="00AF6156">
      <w:pPr>
        <w:pStyle w:val="ListParagraph"/>
        <w:numPr>
          <w:ilvl w:val="0"/>
          <w:numId w:val="9"/>
        </w:numPr>
        <w:jc w:val="both"/>
        <w:rPr>
          <w:rFonts w:ascii="Times New Roman" w:hAnsi="Times New Roman" w:cs="Times New Roman"/>
        </w:rPr>
      </w:pPr>
      <w:ins w:id="7195" w:author="Leuveld, Koen" w:date="2013-10-24T17:17:00Z">
        <w:r w:rsidRPr="009B7CBA">
          <w:rPr>
            <w:rFonts w:ascii="Times New Roman" w:hAnsi="Times New Roman" w:cs="Times New Roman"/>
            <w:i/>
            <w:rPrChange w:id="7196" w:author="Leuveld, Koen" w:date="2013-10-24T17:17:00Z">
              <w:rPr>
                <w:rFonts w:ascii="Times New Roman" w:hAnsi="Times New Roman" w:cs="Times New Roman"/>
              </w:rPr>
            </w:rPrChange>
          </w:rPr>
          <w:t>« </w:t>
        </w:r>
      </w:ins>
      <w:r w:rsidR="00AF2F6F" w:rsidRPr="009B7CBA">
        <w:rPr>
          <w:rFonts w:ascii="Times New Roman" w:hAnsi="Times New Roman" w:cs="Times New Roman"/>
          <w:i/>
          <w:rPrChange w:id="7197" w:author="Leuveld, Koen" w:date="2013-10-24T17:17:00Z">
            <w:rPr>
              <w:rFonts w:ascii="Times New Roman" w:hAnsi="Times New Roman" w:cs="Times New Roman"/>
              <w:vertAlign w:val="superscript"/>
            </w:rPr>
          </w:rPrChange>
        </w:rPr>
        <w:t>Nos réponses sont complètement anonymes ainsi que le</w:t>
      </w:r>
      <w:r w:rsidR="00AF2F6F" w:rsidRPr="009B7CBA">
        <w:rPr>
          <w:rFonts w:ascii="Times New Roman" w:hAnsi="Times New Roman" w:cs="Times New Roman"/>
          <w:rPrChange w:id="7198" w:author="Leuveld, Koen" w:date="2013-10-24T17:17:00Z">
            <w:rPr>
              <w:rFonts w:ascii="Times New Roman" w:hAnsi="Times New Roman" w:cs="Times New Roman"/>
              <w:vertAlign w:val="superscript"/>
            </w:rPr>
          </w:rPrChange>
        </w:rPr>
        <w:t>s vôtres.</w:t>
      </w:r>
      <w:ins w:id="7199" w:author="Leuveld, Koen" w:date="2013-10-24T17:17:00Z">
        <w:r w:rsidRPr="009B7CBA">
          <w:rPr>
            <w:rFonts w:ascii="Times New Roman" w:hAnsi="Times New Roman" w:cs="Times New Roman"/>
          </w:rPr>
          <w:t> »</w:t>
        </w:r>
      </w:ins>
    </w:p>
    <w:p w:rsidR="002A57BD" w:rsidRPr="009B7CBA" w:rsidRDefault="009B7CBA" w:rsidP="00AF6156">
      <w:pPr>
        <w:pStyle w:val="ListParagraph"/>
        <w:numPr>
          <w:ilvl w:val="0"/>
          <w:numId w:val="9"/>
        </w:numPr>
        <w:autoSpaceDE w:val="0"/>
        <w:autoSpaceDN w:val="0"/>
        <w:adjustRightInd w:val="0"/>
        <w:spacing w:after="0" w:line="240" w:lineRule="auto"/>
        <w:jc w:val="both"/>
        <w:rPr>
          <w:rFonts w:ascii="Times New Roman" w:hAnsi="Times New Roman" w:cs="Times New Roman"/>
        </w:rPr>
      </w:pPr>
      <w:ins w:id="7200" w:author="Leuveld, Koen" w:date="2013-10-24T17:17:00Z">
        <w:r w:rsidRPr="009B7CBA">
          <w:rPr>
            <w:rFonts w:ascii="Times New Roman" w:hAnsi="Times New Roman" w:cs="Times New Roman"/>
          </w:rPr>
          <w:t>« </w:t>
        </w:r>
      </w:ins>
      <w:r w:rsidR="00AF2F6F" w:rsidRPr="009B7CBA">
        <w:rPr>
          <w:rFonts w:ascii="Times New Roman" w:hAnsi="Times New Roman" w:cs="Times New Roman"/>
          <w:rPrChange w:id="7201" w:author="Leuveld, Koen" w:date="2013-10-24T17:17:00Z">
            <w:rPr>
              <w:rFonts w:ascii="Times New Roman" w:hAnsi="Times New Roman" w:cs="Times New Roman"/>
              <w:vertAlign w:val="superscript"/>
            </w:rPr>
          </w:rPrChange>
        </w:rPr>
        <w:t>Maintenant, je vais vous demander de lancer un jeton.</w:t>
      </w:r>
      <w:ins w:id="7202" w:author="Leuveld, Koen" w:date="2013-10-24T17:17:00Z">
        <w:r w:rsidRPr="009B7CBA">
          <w:rPr>
            <w:rFonts w:ascii="Times New Roman" w:hAnsi="Times New Roman" w:cs="Times New Roman"/>
          </w:rPr>
          <w:t> »</w:t>
        </w:r>
      </w:ins>
      <w:bookmarkStart w:id="7203" w:name="_GoBack"/>
      <w:bookmarkEnd w:id="7203"/>
    </w:p>
    <w:p w:rsidR="002A57BD" w:rsidRPr="008F63FA" w:rsidRDefault="009B7CBA" w:rsidP="00AF6156">
      <w:pPr>
        <w:pStyle w:val="ListParagraph"/>
        <w:numPr>
          <w:ilvl w:val="0"/>
          <w:numId w:val="9"/>
        </w:numPr>
        <w:jc w:val="both"/>
        <w:rPr>
          <w:rFonts w:ascii="Times New Roman" w:hAnsi="Times New Roman" w:cs="Times New Roman"/>
        </w:rPr>
      </w:pPr>
      <w:ins w:id="7204" w:author="Leuveld, Koen" w:date="2013-10-24T17:17:00Z">
        <w:r w:rsidRPr="009B7CBA">
          <w:rPr>
            <w:rFonts w:ascii="Times New Roman" w:hAnsi="Times New Roman" w:cs="Times New Roman"/>
            <w:i/>
            <w:rPrChange w:id="7205" w:author="Leuveld, Koen" w:date="2013-10-24T17:18:00Z">
              <w:rPr>
                <w:rFonts w:ascii="Times New Roman" w:hAnsi="Times New Roman" w:cs="Times New Roman"/>
              </w:rPr>
            </w:rPrChange>
          </w:rPr>
          <w:t>« </w:t>
        </w:r>
      </w:ins>
      <w:r w:rsidR="00AF2F6F" w:rsidRPr="009B7CBA">
        <w:rPr>
          <w:rFonts w:ascii="Times New Roman" w:hAnsi="Times New Roman" w:cs="Times New Roman"/>
          <w:i/>
          <w:rPrChange w:id="7206" w:author="Leuveld, Koen" w:date="2013-10-24T17:18:00Z">
            <w:rPr>
              <w:rFonts w:ascii="Times New Roman" w:hAnsi="Times New Roman" w:cs="Times New Roman"/>
              <w:vertAlign w:val="superscript"/>
            </w:rPr>
          </w:rPrChange>
        </w:rPr>
        <w:t>Voici l’ENVOYEUR</w:t>
      </w:r>
      <w:ins w:id="7207" w:author="Leuveld, Koen" w:date="2013-10-24T17:17:00Z">
        <w:r w:rsidRPr="009B7CBA">
          <w:rPr>
            <w:rFonts w:ascii="Times New Roman" w:hAnsi="Times New Roman" w:cs="Times New Roman"/>
            <w:i/>
            <w:rPrChange w:id="7208" w:author="Leuveld, Koen" w:date="2013-10-24T17:18:00Z">
              <w:rPr>
                <w:rFonts w:ascii="Times New Roman" w:hAnsi="Times New Roman" w:cs="Times New Roman"/>
              </w:rPr>
            </w:rPrChange>
          </w:rPr>
          <w:t> »</w:t>
        </w:r>
      </w:ins>
      <w:r w:rsidR="00AF2F6F" w:rsidRPr="00AF2F6F">
        <w:rPr>
          <w:rFonts w:ascii="Times New Roman" w:hAnsi="Times New Roman" w:cs="Times New Roman"/>
          <w:rPrChange w:id="7209" w:author="PIERRE" w:date="2013-10-24T12:27:00Z">
            <w:rPr>
              <w:rFonts w:ascii="Times New Roman" w:hAnsi="Times New Roman" w:cs="Times New Roman"/>
              <w:vertAlign w:val="superscript"/>
            </w:rPr>
          </w:rPrChange>
        </w:rPr>
        <w:t xml:space="preserve"> (MONTREZ </w:t>
      </w:r>
      <w:del w:id="7210" w:author="Leuveld, Koen" w:date="2013-10-24T17:18:00Z">
        <w:r w:rsidR="00AF2F6F" w:rsidRPr="00AF2F6F" w:rsidDel="008F63FA">
          <w:rPr>
            <w:rFonts w:ascii="Times New Roman" w:hAnsi="Times New Roman" w:cs="Times New Roman"/>
            <w:rPrChange w:id="7211" w:author="PIERRE" w:date="2013-10-24T12:27:00Z">
              <w:rPr>
                <w:rFonts w:ascii="Times New Roman" w:hAnsi="Times New Roman" w:cs="Times New Roman"/>
                <w:vertAlign w:val="superscript"/>
              </w:rPr>
            </w:rPrChange>
          </w:rPr>
          <w:delText>LA FACE DU</w:delText>
        </w:r>
      </w:del>
      <w:ins w:id="7212" w:author="Leuveld, Koen" w:date="2013-10-24T17:18:00Z">
        <w:r w:rsidR="008F63FA">
          <w:rPr>
            <w:rFonts w:ascii="Times New Roman" w:hAnsi="Times New Roman" w:cs="Times New Roman"/>
          </w:rPr>
          <w:t>LE</w:t>
        </w:r>
      </w:ins>
      <w:r w:rsidR="00AF2F6F" w:rsidRPr="00AF2F6F">
        <w:rPr>
          <w:rFonts w:ascii="Times New Roman" w:hAnsi="Times New Roman" w:cs="Times New Roman"/>
          <w:rPrChange w:id="7213" w:author="PIERRE" w:date="2013-10-24T12:27:00Z">
            <w:rPr>
              <w:rFonts w:ascii="Times New Roman" w:hAnsi="Times New Roman" w:cs="Times New Roman"/>
              <w:vertAlign w:val="superscript"/>
            </w:rPr>
          </w:rPrChange>
        </w:rPr>
        <w:t xml:space="preserve"> JETON</w:t>
      </w:r>
      <w:ins w:id="7214" w:author="Leuveld, Koen" w:date="2013-10-24T17:18:00Z">
        <w:r w:rsidR="008F63FA">
          <w:rPr>
            <w:rFonts w:ascii="Times New Roman" w:hAnsi="Times New Roman" w:cs="Times New Roman"/>
          </w:rPr>
          <w:t xml:space="preserve"> N</w:t>
        </w:r>
        <w:r w:rsidR="008F63FA" w:rsidRPr="008F63FA">
          <w:rPr>
            <w:rFonts w:ascii="Times New Roman" w:hAnsi="Times New Roman" w:cs="Times New Roman"/>
            <w:vertAlign w:val="superscript"/>
            <w:rPrChange w:id="7215" w:author="Leuveld, Koen" w:date="2013-10-24T17:18:00Z">
              <w:rPr>
                <w:rFonts w:ascii="Times New Roman" w:hAnsi="Times New Roman" w:cs="Times New Roman"/>
                <w:vertAlign w:val="superscript"/>
                <w:lang w:val="en-GB"/>
              </w:rPr>
            </w:rPrChange>
          </w:rPr>
          <w:t>0</w:t>
        </w:r>
        <w:r w:rsidR="008F63FA">
          <w:rPr>
            <w:rFonts w:ascii="Times New Roman" w:hAnsi="Times New Roman" w:cs="Times New Roman"/>
          </w:rPr>
          <w:t>8</w:t>
        </w:r>
      </w:ins>
      <w:r w:rsidR="00AF2F6F" w:rsidRPr="00AF2F6F">
        <w:rPr>
          <w:rFonts w:ascii="Times New Roman" w:hAnsi="Times New Roman" w:cs="Times New Roman"/>
          <w:rPrChange w:id="7216" w:author="PIERRE" w:date="2013-10-24T12:27:00Z">
            <w:rPr>
              <w:rFonts w:ascii="Times New Roman" w:hAnsi="Times New Roman" w:cs="Times New Roman"/>
              <w:vertAlign w:val="superscript"/>
            </w:rPr>
          </w:rPrChange>
        </w:rPr>
        <w:t xml:space="preserve"> REPRÉSENTANT L’ENVOYEUR) </w:t>
      </w:r>
      <w:ins w:id="7217" w:author="Leuveld, Koen" w:date="2013-10-24T17:18:00Z">
        <w:r w:rsidRPr="009B7CBA">
          <w:rPr>
            <w:rFonts w:ascii="Times New Roman" w:hAnsi="Times New Roman" w:cs="Times New Roman"/>
            <w:i/>
            <w:rPrChange w:id="7218" w:author="Leuveld, Koen" w:date="2013-10-24T17:18:00Z">
              <w:rPr>
                <w:rFonts w:ascii="Times New Roman" w:hAnsi="Times New Roman" w:cs="Times New Roman"/>
              </w:rPr>
            </w:rPrChange>
          </w:rPr>
          <w:t>« </w:t>
        </w:r>
      </w:ins>
      <w:r w:rsidR="00AF2F6F" w:rsidRPr="009B7CBA">
        <w:rPr>
          <w:rFonts w:ascii="Times New Roman" w:hAnsi="Times New Roman" w:cs="Times New Roman"/>
          <w:i/>
          <w:rPrChange w:id="7219" w:author="Leuveld, Koen" w:date="2013-10-24T17:18:00Z">
            <w:rPr>
              <w:rFonts w:ascii="Times New Roman" w:hAnsi="Times New Roman" w:cs="Times New Roman"/>
              <w:vertAlign w:val="superscript"/>
            </w:rPr>
          </w:rPrChange>
        </w:rPr>
        <w:t>et voici le RÉCEPTEUR</w:t>
      </w:r>
      <w:ins w:id="7220" w:author="Leuveld, Koen" w:date="2013-10-24T17:19:00Z">
        <w:r w:rsidR="008F63FA">
          <w:rPr>
            <w:rFonts w:ascii="Times New Roman" w:hAnsi="Times New Roman" w:cs="Times New Roman"/>
            <w:i/>
          </w:rPr>
          <w:t xml:space="preserve"> » </w:t>
        </w:r>
      </w:ins>
      <w:r w:rsidR="00AF2F6F" w:rsidRPr="009B7CBA">
        <w:rPr>
          <w:rFonts w:ascii="Times New Roman" w:hAnsi="Times New Roman" w:cs="Times New Roman"/>
          <w:i/>
          <w:rPrChange w:id="7221" w:author="Leuveld, Koen" w:date="2013-10-24T17:18:00Z">
            <w:rPr>
              <w:rFonts w:ascii="Times New Roman" w:hAnsi="Times New Roman" w:cs="Times New Roman"/>
              <w:vertAlign w:val="superscript"/>
            </w:rPr>
          </w:rPrChange>
        </w:rPr>
        <w:t xml:space="preserve"> </w:t>
      </w:r>
      <w:r w:rsidR="00AF2F6F" w:rsidRPr="008F63FA">
        <w:rPr>
          <w:rFonts w:ascii="Times New Roman" w:hAnsi="Times New Roman" w:cs="Times New Roman"/>
          <w:rPrChange w:id="7222" w:author="Leuveld, Koen" w:date="2013-10-24T17:19:00Z">
            <w:rPr>
              <w:rFonts w:ascii="Times New Roman" w:hAnsi="Times New Roman" w:cs="Times New Roman"/>
              <w:vertAlign w:val="superscript"/>
            </w:rPr>
          </w:rPrChange>
        </w:rPr>
        <w:t xml:space="preserve">(MONTREZ </w:t>
      </w:r>
      <w:ins w:id="7223" w:author="Leuveld, Koen" w:date="2013-10-24T17:20:00Z">
        <w:r w:rsidR="008F63FA">
          <w:rPr>
            <w:rFonts w:ascii="Times New Roman" w:hAnsi="Times New Roman" w:cs="Times New Roman"/>
          </w:rPr>
          <w:t>LE</w:t>
        </w:r>
      </w:ins>
      <w:del w:id="7224" w:author="Leuveld, Koen" w:date="2013-10-24T17:20:00Z">
        <w:r w:rsidR="00AF2F6F" w:rsidRPr="008F63FA" w:rsidDel="008F63FA">
          <w:rPr>
            <w:rFonts w:ascii="Times New Roman" w:hAnsi="Times New Roman" w:cs="Times New Roman"/>
            <w:rPrChange w:id="7225" w:author="Leuveld, Koen" w:date="2013-10-24T17:19:00Z">
              <w:rPr>
                <w:rFonts w:ascii="Times New Roman" w:hAnsi="Times New Roman" w:cs="Times New Roman"/>
                <w:vertAlign w:val="superscript"/>
              </w:rPr>
            </w:rPrChange>
          </w:rPr>
          <w:delText xml:space="preserve">LA FACE </w:delText>
        </w:r>
      </w:del>
      <w:del w:id="7226" w:author="Leuveld, Koen" w:date="2013-10-24T17:19:00Z">
        <w:r w:rsidR="00AF2F6F" w:rsidRPr="008F63FA" w:rsidDel="008F63FA">
          <w:rPr>
            <w:rFonts w:ascii="Times New Roman" w:hAnsi="Times New Roman" w:cs="Times New Roman"/>
            <w:rPrChange w:id="7227" w:author="Leuveld, Koen" w:date="2013-10-24T17:19:00Z">
              <w:rPr>
                <w:rFonts w:ascii="Times New Roman" w:hAnsi="Times New Roman" w:cs="Times New Roman"/>
                <w:vertAlign w:val="superscript"/>
              </w:rPr>
            </w:rPrChange>
          </w:rPr>
          <w:delText>DU</w:delText>
        </w:r>
      </w:del>
      <w:r w:rsidR="00AF2F6F" w:rsidRPr="008F63FA">
        <w:rPr>
          <w:rFonts w:ascii="Times New Roman" w:hAnsi="Times New Roman" w:cs="Times New Roman"/>
          <w:rPrChange w:id="7228" w:author="Leuveld, Koen" w:date="2013-10-24T17:19:00Z">
            <w:rPr>
              <w:rFonts w:ascii="Times New Roman" w:hAnsi="Times New Roman" w:cs="Times New Roman"/>
              <w:vertAlign w:val="superscript"/>
            </w:rPr>
          </w:rPrChange>
        </w:rPr>
        <w:t xml:space="preserve"> JETON</w:t>
      </w:r>
      <w:ins w:id="7229" w:author="Leuveld, Koen" w:date="2013-10-24T17:21:00Z">
        <w:r w:rsidR="008F63FA">
          <w:rPr>
            <w:rFonts w:ascii="Times New Roman" w:hAnsi="Times New Roman" w:cs="Times New Roman"/>
          </w:rPr>
          <w:t xml:space="preserve"> </w:t>
        </w:r>
      </w:ins>
      <w:del w:id="7230" w:author="Leuveld, Koen" w:date="2013-10-24T17:21:00Z">
        <w:r w:rsidR="00AF2F6F" w:rsidRPr="008F63FA" w:rsidDel="008F63FA">
          <w:rPr>
            <w:rFonts w:ascii="Times New Roman" w:hAnsi="Times New Roman" w:cs="Times New Roman"/>
            <w:rPrChange w:id="7231" w:author="Leuveld, Koen" w:date="2013-10-24T17:19:00Z">
              <w:rPr>
                <w:rFonts w:ascii="Times New Roman" w:hAnsi="Times New Roman" w:cs="Times New Roman"/>
                <w:vertAlign w:val="superscript"/>
              </w:rPr>
            </w:rPrChange>
          </w:rPr>
          <w:delText xml:space="preserve"> </w:delText>
        </w:r>
      </w:del>
      <w:ins w:id="7232" w:author="Leuveld, Koen" w:date="2013-10-24T17:19:00Z">
        <w:r w:rsidR="008F63FA">
          <w:rPr>
            <w:rFonts w:ascii="Times New Roman" w:hAnsi="Times New Roman" w:cs="Times New Roman"/>
          </w:rPr>
          <w:t>N</w:t>
        </w:r>
        <w:r w:rsidR="008F63FA">
          <w:rPr>
            <w:rFonts w:ascii="Times New Roman" w:hAnsi="Times New Roman" w:cs="Times New Roman"/>
            <w:vertAlign w:val="superscript"/>
          </w:rPr>
          <w:t>0</w:t>
        </w:r>
        <w:r w:rsidR="008F63FA">
          <w:rPr>
            <w:rFonts w:ascii="Times New Roman" w:hAnsi="Times New Roman" w:cs="Times New Roman"/>
          </w:rPr>
          <w:t xml:space="preserve">9 </w:t>
        </w:r>
      </w:ins>
      <w:r w:rsidR="00AF2F6F" w:rsidRPr="008F63FA">
        <w:rPr>
          <w:rFonts w:ascii="Times New Roman" w:hAnsi="Times New Roman" w:cs="Times New Roman"/>
          <w:rPrChange w:id="7233" w:author="Leuveld, Koen" w:date="2013-10-24T17:19:00Z">
            <w:rPr>
              <w:rFonts w:ascii="Times New Roman" w:hAnsi="Times New Roman" w:cs="Times New Roman"/>
              <w:vertAlign w:val="superscript"/>
            </w:rPr>
          </w:rPrChange>
        </w:rPr>
        <w:t>REPRÉSENTANT LE R</w:t>
      </w:r>
      <w:ins w:id="7234" w:author="PIERRE" w:date="2013-10-23T16:53:00Z">
        <w:r w:rsidR="00AF2F6F" w:rsidRPr="008F63FA">
          <w:rPr>
            <w:rFonts w:ascii="Times New Roman" w:hAnsi="Times New Roman" w:cs="Times New Roman"/>
            <w:rPrChange w:id="7235" w:author="Leuveld, Koen" w:date="2013-10-24T17:19:00Z">
              <w:rPr>
                <w:rFonts w:ascii="Times New Roman" w:hAnsi="Times New Roman" w:cs="Times New Roman"/>
                <w:vertAlign w:val="superscript"/>
              </w:rPr>
            </w:rPrChange>
          </w:rPr>
          <w:t>É</w:t>
        </w:r>
      </w:ins>
      <w:del w:id="7236" w:author="PIERRE" w:date="2013-10-23T16:53:00Z">
        <w:r w:rsidR="00AF2F6F" w:rsidRPr="008F63FA">
          <w:rPr>
            <w:rFonts w:ascii="Times New Roman" w:hAnsi="Times New Roman" w:cs="Times New Roman"/>
            <w:rPrChange w:id="7237" w:author="Leuveld, Koen" w:date="2013-10-24T17:19:00Z">
              <w:rPr>
                <w:rFonts w:ascii="Times New Roman" w:hAnsi="Times New Roman" w:cs="Times New Roman"/>
                <w:vertAlign w:val="superscript"/>
              </w:rPr>
            </w:rPrChange>
          </w:rPr>
          <w:delText>E</w:delText>
        </w:r>
      </w:del>
      <w:r w:rsidR="00AF2F6F" w:rsidRPr="008F63FA">
        <w:rPr>
          <w:rFonts w:ascii="Times New Roman" w:hAnsi="Times New Roman" w:cs="Times New Roman"/>
          <w:rPrChange w:id="7238" w:author="Leuveld, Koen" w:date="2013-10-24T17:19:00Z">
            <w:rPr>
              <w:rFonts w:ascii="Times New Roman" w:hAnsi="Times New Roman" w:cs="Times New Roman"/>
              <w:vertAlign w:val="superscript"/>
            </w:rPr>
          </w:rPrChange>
        </w:rPr>
        <w:t>CEPTEUR)</w:t>
      </w:r>
      <w:ins w:id="7239" w:author="Leuveld, Koen" w:date="2013-10-24T17:18:00Z">
        <w:r w:rsidRPr="008F63FA">
          <w:rPr>
            <w:rFonts w:ascii="Times New Roman" w:hAnsi="Times New Roman" w:cs="Times New Roman"/>
          </w:rPr>
          <w:t> »</w:t>
        </w:r>
      </w:ins>
      <w:r w:rsidR="00AF2F6F" w:rsidRPr="008F63FA">
        <w:rPr>
          <w:rFonts w:ascii="Times New Roman" w:hAnsi="Times New Roman" w:cs="Times New Roman"/>
          <w:rPrChange w:id="7240" w:author="Leuveld, Koen" w:date="2013-10-24T17:19:00Z">
            <w:rPr>
              <w:rFonts w:ascii="Times New Roman" w:hAnsi="Times New Roman" w:cs="Times New Roman"/>
              <w:vertAlign w:val="superscript"/>
            </w:rPr>
          </w:rPrChange>
        </w:rPr>
        <w:t xml:space="preserve"> </w:t>
      </w:r>
    </w:p>
    <w:p w:rsidR="002A57BD" w:rsidRPr="008F63FA" w:rsidRDefault="008F63FA" w:rsidP="00AF6156">
      <w:pPr>
        <w:pStyle w:val="ListParagraph"/>
        <w:numPr>
          <w:ilvl w:val="0"/>
          <w:numId w:val="9"/>
        </w:numPr>
        <w:jc w:val="both"/>
        <w:rPr>
          <w:rFonts w:ascii="Times New Roman" w:hAnsi="Times New Roman" w:cs="Times New Roman"/>
          <w:i/>
          <w:rPrChange w:id="7241" w:author="Leuveld, Koen" w:date="2013-10-24T17:21:00Z">
            <w:rPr>
              <w:rFonts w:ascii="Times New Roman" w:hAnsi="Times New Roman" w:cs="Times New Roman"/>
            </w:rPr>
          </w:rPrChange>
        </w:rPr>
      </w:pPr>
      <w:ins w:id="7242" w:author="Leuveld, Koen" w:date="2013-10-24T17:20:00Z">
        <w:r w:rsidRPr="008F63FA">
          <w:rPr>
            <w:rFonts w:ascii="Times New Roman" w:hAnsi="Times New Roman" w:cs="Times New Roman"/>
            <w:i/>
            <w:rPrChange w:id="7243" w:author="Leuveld, Koen" w:date="2013-10-24T17:21:00Z">
              <w:rPr>
                <w:rFonts w:ascii="Times New Roman" w:hAnsi="Times New Roman" w:cs="Times New Roman"/>
              </w:rPr>
            </w:rPrChange>
          </w:rPr>
          <w:t>« </w:t>
        </w:r>
      </w:ins>
      <w:r w:rsidR="00AF2F6F" w:rsidRPr="008F63FA">
        <w:rPr>
          <w:rFonts w:ascii="Times New Roman" w:hAnsi="Times New Roman" w:cs="Times New Roman"/>
          <w:i/>
          <w:rPrChange w:id="7244" w:author="Leuveld, Koen" w:date="2013-10-24T17:21:00Z">
            <w:rPr>
              <w:rFonts w:ascii="Times New Roman" w:hAnsi="Times New Roman" w:cs="Times New Roman"/>
              <w:vertAlign w:val="superscript"/>
            </w:rPr>
          </w:rPrChange>
        </w:rPr>
        <w:t>Si</w:t>
      </w:r>
      <w:ins w:id="7245" w:author="Leuveld, Koen" w:date="2013-10-24T17:20:00Z">
        <w:r w:rsidRPr="008F63FA">
          <w:rPr>
            <w:rFonts w:ascii="Times New Roman" w:hAnsi="Times New Roman" w:cs="Times New Roman"/>
            <w:i/>
            <w:rPrChange w:id="7246" w:author="Leuveld, Koen" w:date="2013-10-24T17:21:00Z">
              <w:rPr>
                <w:rFonts w:ascii="Times New Roman" w:hAnsi="Times New Roman" w:cs="Times New Roman"/>
              </w:rPr>
            </w:rPrChange>
          </w:rPr>
          <w:t xml:space="preserve"> vous tirez</w:t>
        </w:r>
      </w:ins>
      <w:r w:rsidR="00AF2F6F" w:rsidRPr="008F63FA">
        <w:rPr>
          <w:rFonts w:ascii="Times New Roman" w:hAnsi="Times New Roman" w:cs="Times New Roman"/>
          <w:i/>
          <w:rPrChange w:id="7247" w:author="Leuveld, Koen" w:date="2013-10-24T17:21:00Z">
            <w:rPr>
              <w:rFonts w:ascii="Times New Roman" w:hAnsi="Times New Roman" w:cs="Times New Roman"/>
              <w:vertAlign w:val="superscript"/>
            </w:rPr>
          </w:rPrChange>
        </w:rPr>
        <w:t xml:space="preserve"> l</w:t>
      </w:r>
      <w:ins w:id="7248" w:author="Leuveld, Koen" w:date="2013-10-24T17:20:00Z">
        <w:r w:rsidRPr="008F63FA">
          <w:rPr>
            <w:rFonts w:ascii="Times New Roman" w:hAnsi="Times New Roman" w:cs="Times New Roman"/>
            <w:i/>
            <w:rPrChange w:id="7249" w:author="Leuveld, Koen" w:date="2013-10-24T17:21:00Z">
              <w:rPr>
                <w:rFonts w:ascii="Times New Roman" w:hAnsi="Times New Roman" w:cs="Times New Roman"/>
              </w:rPr>
            </w:rPrChange>
          </w:rPr>
          <w:t>e</w:t>
        </w:r>
      </w:ins>
      <w:del w:id="7250" w:author="Leuveld, Koen" w:date="2013-10-24T17:20:00Z">
        <w:r w:rsidR="00AF2F6F" w:rsidRPr="008F63FA" w:rsidDel="008F63FA">
          <w:rPr>
            <w:rFonts w:ascii="Times New Roman" w:hAnsi="Times New Roman" w:cs="Times New Roman"/>
            <w:i/>
            <w:rPrChange w:id="7251" w:author="Leuveld, Koen" w:date="2013-10-24T17:21:00Z">
              <w:rPr>
                <w:rFonts w:ascii="Times New Roman" w:hAnsi="Times New Roman" w:cs="Times New Roman"/>
                <w:vertAlign w:val="superscript"/>
              </w:rPr>
            </w:rPrChange>
          </w:rPr>
          <w:delText>a</w:delText>
        </w:r>
      </w:del>
      <w:r w:rsidR="00AF2F6F" w:rsidRPr="008F63FA">
        <w:rPr>
          <w:rFonts w:ascii="Times New Roman" w:hAnsi="Times New Roman" w:cs="Times New Roman"/>
          <w:i/>
          <w:rPrChange w:id="7252" w:author="Leuveld, Koen" w:date="2013-10-24T17:21:00Z">
            <w:rPr>
              <w:rFonts w:ascii="Times New Roman" w:hAnsi="Times New Roman" w:cs="Times New Roman"/>
              <w:vertAlign w:val="superscript"/>
            </w:rPr>
          </w:rPrChange>
        </w:rPr>
        <w:t xml:space="preserve"> </w:t>
      </w:r>
      <w:del w:id="7253" w:author="Leuveld, Koen" w:date="2013-10-24T17:20:00Z">
        <w:r w:rsidR="00AF2F6F" w:rsidRPr="008F63FA" w:rsidDel="008F63FA">
          <w:rPr>
            <w:rFonts w:ascii="Times New Roman" w:hAnsi="Times New Roman" w:cs="Times New Roman"/>
            <w:i/>
            <w:rPrChange w:id="7254" w:author="Leuveld, Koen" w:date="2013-10-24T17:21:00Z">
              <w:rPr>
                <w:rFonts w:ascii="Times New Roman" w:hAnsi="Times New Roman" w:cs="Times New Roman"/>
                <w:vertAlign w:val="superscript"/>
              </w:rPr>
            </w:rPrChange>
          </w:rPr>
          <w:delText xml:space="preserve">face supérieure (visible) du </w:delText>
        </w:r>
      </w:del>
      <w:r w:rsidR="00AF2F6F" w:rsidRPr="008F63FA">
        <w:rPr>
          <w:rFonts w:ascii="Times New Roman" w:hAnsi="Times New Roman" w:cs="Times New Roman"/>
          <w:i/>
          <w:rPrChange w:id="7255" w:author="Leuveld, Koen" w:date="2013-10-24T17:21:00Z">
            <w:rPr>
              <w:rFonts w:ascii="Times New Roman" w:hAnsi="Times New Roman" w:cs="Times New Roman"/>
              <w:vertAlign w:val="superscript"/>
            </w:rPr>
          </w:rPrChange>
        </w:rPr>
        <w:t>jeton</w:t>
      </w:r>
      <w:ins w:id="7256" w:author="Leuveld, Koen" w:date="2013-10-24T17:20:00Z">
        <w:r w:rsidRPr="008F63FA">
          <w:rPr>
            <w:rFonts w:ascii="Times New Roman" w:hAnsi="Times New Roman" w:cs="Times New Roman"/>
            <w:i/>
            <w:rPrChange w:id="7257" w:author="Leuveld, Koen" w:date="2013-10-24T17:21:00Z">
              <w:rPr>
                <w:rFonts w:ascii="Times New Roman" w:hAnsi="Times New Roman" w:cs="Times New Roman"/>
              </w:rPr>
            </w:rPrChange>
          </w:rPr>
          <w:t xml:space="preserve"> N</w:t>
        </w:r>
        <w:r w:rsidRPr="008F63FA">
          <w:rPr>
            <w:rFonts w:ascii="Times New Roman" w:hAnsi="Times New Roman" w:cs="Times New Roman"/>
            <w:i/>
            <w:vertAlign w:val="superscript"/>
            <w:rPrChange w:id="7258" w:author="Leuveld, Koen" w:date="2013-10-24T17:21:00Z">
              <w:rPr>
                <w:rFonts w:ascii="Times New Roman" w:hAnsi="Times New Roman" w:cs="Times New Roman"/>
                <w:vertAlign w:val="superscript"/>
              </w:rPr>
            </w:rPrChange>
          </w:rPr>
          <w:t>0</w:t>
        </w:r>
        <w:r w:rsidRPr="008F63FA">
          <w:rPr>
            <w:rFonts w:ascii="Times New Roman" w:hAnsi="Times New Roman" w:cs="Times New Roman"/>
            <w:i/>
            <w:rPrChange w:id="7259" w:author="Leuveld, Koen" w:date="2013-10-24T17:21:00Z">
              <w:rPr>
                <w:rFonts w:ascii="Times New Roman" w:hAnsi="Times New Roman" w:cs="Times New Roman"/>
              </w:rPr>
            </w:rPrChange>
          </w:rPr>
          <w:t>8</w:t>
        </w:r>
      </w:ins>
      <w:r w:rsidR="00AF2F6F" w:rsidRPr="008F63FA">
        <w:rPr>
          <w:rFonts w:ascii="Times New Roman" w:hAnsi="Times New Roman" w:cs="Times New Roman"/>
          <w:i/>
          <w:rPrChange w:id="7260" w:author="Leuveld, Koen" w:date="2013-10-24T17:21:00Z">
            <w:rPr>
              <w:rFonts w:ascii="Times New Roman" w:hAnsi="Times New Roman" w:cs="Times New Roman"/>
              <w:vertAlign w:val="superscript"/>
            </w:rPr>
          </w:rPrChange>
        </w:rPr>
        <w:t xml:space="preserve"> est ENVOYEUR, alors votre gain à l’issue de l’exercice sera déterminé par vos choix comme ENVOYEUR. C'est-à-dire : le nombre de sacs de maïs que vous avez décidé de garder+ le nombre de sacs que la personne à qui vous avez envoyé les sacs vous a retourné (à lire dans l’enveloppe pré-remplie). Par exemple, si vous avez envoyé 3 de vos 10 sacs (c'est-à-dire qu’il vous reste 7 sacs), l’autre personne (R</w:t>
      </w:r>
      <w:ins w:id="7261" w:author="PIERRE" w:date="2013-10-23T16:53:00Z">
        <w:r w:rsidR="00AF2F6F" w:rsidRPr="008F63FA">
          <w:rPr>
            <w:rFonts w:ascii="Times New Roman" w:hAnsi="Times New Roman" w:cs="Times New Roman"/>
            <w:i/>
            <w:rPrChange w:id="7262" w:author="Leuveld, Koen" w:date="2013-10-24T17:21:00Z">
              <w:rPr>
                <w:rFonts w:ascii="Times New Roman" w:hAnsi="Times New Roman" w:cs="Times New Roman"/>
                <w:vertAlign w:val="superscript"/>
              </w:rPr>
            </w:rPrChange>
          </w:rPr>
          <w:t>É</w:t>
        </w:r>
      </w:ins>
      <w:del w:id="7263" w:author="PIERRE" w:date="2013-10-23T16:54:00Z">
        <w:r w:rsidR="00AF2F6F" w:rsidRPr="008F63FA">
          <w:rPr>
            <w:rFonts w:ascii="Times New Roman" w:hAnsi="Times New Roman" w:cs="Times New Roman"/>
            <w:i/>
            <w:rPrChange w:id="7264" w:author="Leuveld, Koen" w:date="2013-10-24T17:21:00Z">
              <w:rPr>
                <w:rFonts w:ascii="Times New Roman" w:hAnsi="Times New Roman" w:cs="Times New Roman"/>
                <w:vertAlign w:val="superscript"/>
              </w:rPr>
            </w:rPrChange>
          </w:rPr>
          <w:delText>E</w:delText>
        </w:r>
      </w:del>
      <w:r w:rsidR="00AF2F6F" w:rsidRPr="008F63FA">
        <w:rPr>
          <w:rFonts w:ascii="Times New Roman" w:hAnsi="Times New Roman" w:cs="Times New Roman"/>
          <w:i/>
          <w:rPrChange w:id="7265" w:author="Leuveld, Koen" w:date="2013-10-24T17:21:00Z">
            <w:rPr>
              <w:rFonts w:ascii="Times New Roman" w:hAnsi="Times New Roman" w:cs="Times New Roman"/>
              <w:vertAlign w:val="superscript"/>
            </w:rPr>
          </w:rPrChange>
        </w:rPr>
        <w:t xml:space="preserve">CEPTEUR) a reçu 9 sacs (c'est-à-dire le nombre de sacs que avez envoyé × 3=9) ; si cette personne vous retourne 4 sacs, alors vous aurez 11 sacs (7 sacs que vous avez </w:t>
      </w:r>
      <w:del w:id="7266" w:author="Leuveld, Koen" w:date="2013-10-24T17:33:00Z">
        <w:r w:rsidR="00AF2F6F" w:rsidRPr="008F63FA" w:rsidDel="00A8189A">
          <w:rPr>
            <w:rFonts w:ascii="Times New Roman" w:hAnsi="Times New Roman" w:cs="Times New Roman"/>
            <w:i/>
            <w:rPrChange w:id="7267" w:author="Leuveld, Koen" w:date="2013-10-24T17:21:00Z">
              <w:rPr>
                <w:rFonts w:ascii="Times New Roman" w:hAnsi="Times New Roman" w:cs="Times New Roman"/>
                <w:vertAlign w:val="superscript"/>
              </w:rPr>
            </w:rPrChange>
          </w:rPr>
          <w:delText xml:space="preserve">retenus </w:delText>
        </w:r>
      </w:del>
      <w:ins w:id="7268" w:author="Leuveld, Koen" w:date="2013-10-24T17:33:00Z">
        <w:r w:rsidR="00A8189A">
          <w:rPr>
            <w:rFonts w:ascii="Times New Roman" w:hAnsi="Times New Roman" w:cs="Times New Roman"/>
            <w:i/>
          </w:rPr>
          <w:t>gardé</w:t>
        </w:r>
        <w:r w:rsidR="00A8189A" w:rsidRPr="008F63FA">
          <w:rPr>
            <w:rFonts w:ascii="Times New Roman" w:hAnsi="Times New Roman" w:cs="Times New Roman"/>
            <w:i/>
            <w:rPrChange w:id="7269" w:author="Leuveld, Koen" w:date="2013-10-24T17:21:00Z">
              <w:rPr>
                <w:rFonts w:ascii="Times New Roman" w:hAnsi="Times New Roman" w:cs="Times New Roman"/>
                <w:vertAlign w:val="superscript"/>
              </w:rPr>
            </w:rPrChange>
          </w:rPr>
          <w:t xml:space="preserve"> </w:t>
        </w:r>
      </w:ins>
      <w:r w:rsidR="00AF2F6F" w:rsidRPr="008F63FA">
        <w:rPr>
          <w:rFonts w:ascii="Times New Roman" w:hAnsi="Times New Roman" w:cs="Times New Roman"/>
          <w:i/>
          <w:rPrChange w:id="7270" w:author="Leuveld, Koen" w:date="2013-10-24T17:21:00Z">
            <w:rPr>
              <w:rFonts w:ascii="Times New Roman" w:hAnsi="Times New Roman" w:cs="Times New Roman"/>
              <w:vertAlign w:val="superscript"/>
            </w:rPr>
          </w:rPrChange>
        </w:rPr>
        <w:t xml:space="preserve">+ 4 sacs que l’autre personne </w:t>
      </w:r>
      <w:del w:id="7271" w:author="PIERRE" w:date="2013-10-23T16:54:00Z">
        <w:r w:rsidR="00AF2F6F" w:rsidRPr="008F63FA">
          <w:rPr>
            <w:rFonts w:ascii="Times New Roman" w:hAnsi="Times New Roman" w:cs="Times New Roman"/>
            <w:i/>
            <w:rPrChange w:id="7272" w:author="Leuveld, Koen" w:date="2013-10-24T17:21:00Z">
              <w:rPr>
                <w:rFonts w:ascii="Times New Roman" w:hAnsi="Times New Roman" w:cs="Times New Roman"/>
                <w:vertAlign w:val="superscript"/>
              </w:rPr>
            </w:rPrChange>
          </w:rPr>
          <w:delText>RECEPTEUR</w:delText>
        </w:r>
      </w:del>
      <w:ins w:id="7273" w:author="PIERRE" w:date="2013-10-23T16:54:00Z">
        <w:r w:rsidR="00AF2F6F" w:rsidRPr="008F63FA">
          <w:rPr>
            <w:rFonts w:ascii="Times New Roman" w:hAnsi="Times New Roman" w:cs="Times New Roman"/>
            <w:i/>
            <w:rPrChange w:id="7274" w:author="Leuveld, Koen" w:date="2013-10-24T17:21:00Z">
              <w:rPr>
                <w:rFonts w:ascii="Times New Roman" w:hAnsi="Times New Roman" w:cs="Times New Roman"/>
                <w:vertAlign w:val="superscript"/>
              </w:rPr>
            </w:rPrChange>
          </w:rPr>
          <w:t>RÉCEPTEUR</w:t>
        </w:r>
      </w:ins>
      <w:r w:rsidR="00AF2F6F" w:rsidRPr="008F63FA">
        <w:rPr>
          <w:rFonts w:ascii="Times New Roman" w:hAnsi="Times New Roman" w:cs="Times New Roman"/>
          <w:i/>
          <w:rPrChange w:id="7275" w:author="Leuveld, Koen" w:date="2013-10-24T17:21:00Z">
            <w:rPr>
              <w:rFonts w:ascii="Times New Roman" w:hAnsi="Times New Roman" w:cs="Times New Roman"/>
              <w:vertAlign w:val="superscript"/>
            </w:rPr>
          </w:rPrChange>
        </w:rPr>
        <w:t xml:space="preserve"> vous a retournés)</w:t>
      </w:r>
      <w:ins w:id="7276" w:author="Leuveld, Koen" w:date="2013-10-24T17:21:00Z">
        <w:r w:rsidRPr="008F63FA">
          <w:rPr>
            <w:rFonts w:ascii="Times New Roman" w:hAnsi="Times New Roman" w:cs="Times New Roman"/>
            <w:i/>
            <w:rPrChange w:id="7277" w:author="Leuveld, Koen" w:date="2013-10-24T17:21:00Z">
              <w:rPr>
                <w:rFonts w:ascii="Times New Roman" w:hAnsi="Times New Roman" w:cs="Times New Roman"/>
              </w:rPr>
            </w:rPrChange>
          </w:rPr>
          <w:t> »</w:t>
        </w:r>
      </w:ins>
    </w:p>
    <w:p w:rsidR="002A57BD" w:rsidRPr="008F63FA" w:rsidRDefault="008F63FA" w:rsidP="00AF6156">
      <w:pPr>
        <w:pStyle w:val="ListParagraph"/>
        <w:numPr>
          <w:ilvl w:val="0"/>
          <w:numId w:val="9"/>
        </w:numPr>
        <w:jc w:val="both"/>
        <w:rPr>
          <w:rFonts w:ascii="Times New Roman" w:hAnsi="Times New Roman" w:cs="Times New Roman"/>
          <w:i/>
          <w:rPrChange w:id="7278" w:author="Leuveld, Koen" w:date="2013-10-24T17:23:00Z">
            <w:rPr>
              <w:rFonts w:ascii="Times New Roman" w:hAnsi="Times New Roman" w:cs="Times New Roman"/>
            </w:rPr>
          </w:rPrChange>
        </w:rPr>
      </w:pPr>
      <w:ins w:id="7279" w:author="Leuveld, Koen" w:date="2013-10-24T17:22:00Z">
        <w:r w:rsidRPr="008F63FA">
          <w:rPr>
            <w:rFonts w:ascii="Times New Roman" w:hAnsi="Times New Roman" w:cs="Times New Roman"/>
            <w:i/>
            <w:rPrChange w:id="7280" w:author="Leuveld, Koen" w:date="2013-10-24T17:23:00Z">
              <w:rPr>
                <w:rFonts w:ascii="Times New Roman" w:hAnsi="Times New Roman" w:cs="Times New Roman"/>
              </w:rPr>
            </w:rPrChange>
          </w:rPr>
          <w:t>« </w:t>
        </w:r>
      </w:ins>
      <w:r w:rsidR="00AF2F6F" w:rsidRPr="008F63FA">
        <w:rPr>
          <w:rFonts w:ascii="Times New Roman" w:hAnsi="Times New Roman" w:cs="Times New Roman"/>
          <w:i/>
          <w:rPrChange w:id="7281" w:author="Leuveld, Koen" w:date="2013-10-24T17:23:00Z">
            <w:rPr>
              <w:rFonts w:ascii="Times New Roman" w:hAnsi="Times New Roman" w:cs="Times New Roman"/>
              <w:vertAlign w:val="superscript"/>
            </w:rPr>
          </w:rPrChange>
        </w:rPr>
        <w:t xml:space="preserve">Si </w:t>
      </w:r>
      <w:del w:id="7282" w:author="Leuveld, Koen" w:date="2013-10-24T17:22:00Z">
        <w:r w:rsidR="00AF2F6F" w:rsidRPr="008F63FA" w:rsidDel="008F63FA">
          <w:rPr>
            <w:rFonts w:ascii="Times New Roman" w:hAnsi="Times New Roman" w:cs="Times New Roman"/>
            <w:i/>
            <w:rPrChange w:id="7283" w:author="Leuveld, Koen" w:date="2013-10-24T17:23:00Z">
              <w:rPr>
                <w:rFonts w:ascii="Times New Roman" w:hAnsi="Times New Roman" w:cs="Times New Roman"/>
                <w:vertAlign w:val="superscript"/>
              </w:rPr>
            </w:rPrChange>
          </w:rPr>
          <w:delText>la face supérieure (visible) est</w:delText>
        </w:r>
      </w:del>
      <w:ins w:id="7284" w:author="Leuveld, Koen" w:date="2013-10-24T17:22:00Z">
        <w:r w:rsidRPr="008F63FA">
          <w:rPr>
            <w:rFonts w:ascii="Times New Roman" w:hAnsi="Times New Roman" w:cs="Times New Roman"/>
            <w:i/>
            <w:rPrChange w:id="7285" w:author="Leuveld, Koen" w:date="2013-10-24T17:23:00Z">
              <w:rPr>
                <w:rFonts w:ascii="Times New Roman" w:hAnsi="Times New Roman" w:cs="Times New Roman"/>
              </w:rPr>
            </w:rPrChange>
          </w:rPr>
          <w:t>vous tirez le JETON N</w:t>
        </w:r>
        <w:r w:rsidRPr="008F63FA">
          <w:rPr>
            <w:rFonts w:ascii="Times New Roman" w:hAnsi="Times New Roman" w:cs="Times New Roman"/>
            <w:i/>
            <w:vertAlign w:val="superscript"/>
            <w:rPrChange w:id="7286" w:author="Leuveld, Koen" w:date="2013-10-24T17:23:00Z">
              <w:rPr>
                <w:rFonts w:ascii="Times New Roman" w:hAnsi="Times New Roman" w:cs="Times New Roman"/>
                <w:vertAlign w:val="superscript"/>
              </w:rPr>
            </w:rPrChange>
          </w:rPr>
          <w:t>0</w:t>
        </w:r>
        <w:r w:rsidRPr="008F63FA">
          <w:rPr>
            <w:rFonts w:ascii="Times New Roman" w:hAnsi="Times New Roman" w:cs="Times New Roman"/>
            <w:i/>
            <w:rPrChange w:id="7287" w:author="Leuveld, Koen" w:date="2013-10-24T17:23:00Z">
              <w:rPr>
                <w:rFonts w:ascii="Times New Roman" w:hAnsi="Times New Roman" w:cs="Times New Roman"/>
              </w:rPr>
            </w:rPrChange>
          </w:rPr>
          <w:t>9 correspondant au</w:t>
        </w:r>
      </w:ins>
      <w:r w:rsidR="00AF2F6F" w:rsidRPr="008F63FA">
        <w:rPr>
          <w:rFonts w:ascii="Times New Roman" w:hAnsi="Times New Roman" w:cs="Times New Roman"/>
          <w:i/>
          <w:rPrChange w:id="7288" w:author="Leuveld, Koen" w:date="2013-10-24T17:23:00Z">
            <w:rPr>
              <w:rFonts w:ascii="Times New Roman" w:hAnsi="Times New Roman" w:cs="Times New Roman"/>
              <w:vertAlign w:val="superscript"/>
            </w:rPr>
          </w:rPrChange>
        </w:rPr>
        <w:t xml:space="preserve"> RÉCEPTEUR, alors votre gain à l’issue de l’exercice sera déterminé par vos choix comme RÉCEPTEUR. C'est-à-dire : le nombre de sacs de maïs que vous avez reçu de l’ENVOYEUR dans l’enveloppe que vous avez tirée multiplié par 3 MOINS le nombre de sacs que vous avez retourné. Par exemple, si l’ENVOYEUR dans l’enveloppe que vous avez tirée vous a envoyé 4 sacs, vous allez recevoir 4×3=12 sacs. Dans le cas où vous retournez 5 sacs à l’envoyeur, vous restez avec 12-5=7 sacs, ce qui constitue votre gain.</w:t>
      </w:r>
      <w:ins w:id="7289" w:author="Leuveld, Koen" w:date="2013-10-24T17:23:00Z">
        <w:r>
          <w:rPr>
            <w:rFonts w:ascii="Times New Roman" w:hAnsi="Times New Roman" w:cs="Times New Roman"/>
            <w:i/>
          </w:rPr>
          <w:t xml:space="preserve"> »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7290" w:author="PIERRE" w:date="2013-10-24T12:27:00Z">
            <w:rPr>
              <w:rFonts w:ascii="Times New Roman" w:hAnsi="Times New Roman" w:cs="Times New Roman"/>
              <w:vertAlign w:val="superscript"/>
            </w:rPr>
          </w:rPrChange>
        </w:rPr>
        <w:t xml:space="preserve">DEMANDEZ AU </w:t>
      </w:r>
      <w:del w:id="7291" w:author="PIERRE" w:date="2013-10-23T16:37:00Z">
        <w:r w:rsidRPr="00AF2F6F">
          <w:rPr>
            <w:rFonts w:ascii="Times New Roman" w:hAnsi="Times New Roman" w:cs="Times New Roman"/>
            <w:rPrChange w:id="7292" w:author="PIERRE" w:date="2013-10-24T12:27:00Z">
              <w:rPr>
                <w:rFonts w:ascii="Times New Roman" w:hAnsi="Times New Roman" w:cs="Times New Roman"/>
                <w:vertAlign w:val="superscript"/>
              </w:rPr>
            </w:rPrChange>
          </w:rPr>
          <w:delText>REPONDANT</w:delText>
        </w:r>
      </w:del>
      <w:ins w:id="7293" w:author="PIERRE" w:date="2013-10-23T16:37:00Z">
        <w:r w:rsidRPr="00AF2F6F">
          <w:rPr>
            <w:rFonts w:ascii="Times New Roman" w:hAnsi="Times New Roman" w:cs="Times New Roman"/>
            <w:rPrChange w:id="7294"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7295" w:author="PIERRE" w:date="2013-10-24T12:27:00Z">
            <w:rPr>
              <w:rFonts w:ascii="Times New Roman" w:hAnsi="Times New Roman" w:cs="Times New Roman"/>
              <w:vertAlign w:val="superscript"/>
            </w:rPr>
          </w:rPrChange>
        </w:rPr>
        <w:t xml:space="preserve"> DE </w:t>
      </w:r>
      <w:del w:id="7296" w:author="Leuveld, Koen" w:date="2013-10-24T17:23:00Z">
        <w:r w:rsidRPr="00AF2F6F" w:rsidDel="008F63FA">
          <w:rPr>
            <w:rFonts w:ascii="Times New Roman" w:hAnsi="Times New Roman" w:cs="Times New Roman"/>
            <w:rPrChange w:id="7297" w:author="PIERRE" w:date="2013-10-24T12:27:00Z">
              <w:rPr>
                <w:rFonts w:ascii="Times New Roman" w:hAnsi="Times New Roman" w:cs="Times New Roman"/>
                <w:vertAlign w:val="superscript"/>
              </w:rPr>
            </w:rPrChange>
          </w:rPr>
          <w:delText xml:space="preserve">LANCER </w:delText>
        </w:r>
      </w:del>
      <w:ins w:id="7298" w:author="Leuveld, Koen" w:date="2013-10-24T17:23:00Z">
        <w:r w:rsidR="008F63FA">
          <w:rPr>
            <w:rFonts w:ascii="Times New Roman" w:hAnsi="Times New Roman" w:cs="Times New Roman"/>
          </w:rPr>
          <w:t>TIRER</w:t>
        </w:r>
        <w:r w:rsidR="008F63FA" w:rsidRPr="00AF2F6F">
          <w:rPr>
            <w:rFonts w:ascii="Times New Roman" w:hAnsi="Times New Roman" w:cs="Times New Roman"/>
            <w:rPrChange w:id="7299" w:author="PIERRE" w:date="2013-10-24T12:27:00Z">
              <w:rPr>
                <w:rFonts w:ascii="Times New Roman" w:hAnsi="Times New Roman" w:cs="Times New Roman"/>
                <w:vertAlign w:val="superscript"/>
              </w:rPr>
            </w:rPrChange>
          </w:rPr>
          <w:t xml:space="preserve"> </w:t>
        </w:r>
      </w:ins>
      <w:r w:rsidRPr="00AF2F6F">
        <w:rPr>
          <w:rFonts w:ascii="Times New Roman" w:hAnsi="Times New Roman" w:cs="Times New Roman"/>
          <w:rPrChange w:id="7300" w:author="PIERRE" w:date="2013-10-24T12:27:00Z">
            <w:rPr>
              <w:rFonts w:ascii="Times New Roman" w:hAnsi="Times New Roman" w:cs="Times New Roman"/>
              <w:vertAlign w:val="superscript"/>
            </w:rPr>
          </w:rPrChange>
        </w:rPr>
        <w:t xml:space="preserve">LE JETON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7301" w:author="PIERRE" w:date="2013-10-24T12:27:00Z">
            <w:rPr>
              <w:rFonts w:ascii="Times New Roman" w:hAnsi="Times New Roman" w:cs="Times New Roman"/>
              <w:vertAlign w:val="superscript"/>
            </w:rPr>
          </w:rPrChange>
        </w:rPr>
        <w:t xml:space="preserve">DEMANDEZ AU </w:t>
      </w:r>
      <w:del w:id="7302" w:author="PIERRE" w:date="2013-10-23T16:37:00Z">
        <w:r w:rsidRPr="00AF2F6F">
          <w:rPr>
            <w:rFonts w:ascii="Times New Roman" w:hAnsi="Times New Roman" w:cs="Times New Roman"/>
            <w:rPrChange w:id="7303" w:author="PIERRE" w:date="2013-10-24T12:27:00Z">
              <w:rPr>
                <w:rFonts w:ascii="Times New Roman" w:hAnsi="Times New Roman" w:cs="Times New Roman"/>
                <w:vertAlign w:val="superscript"/>
              </w:rPr>
            </w:rPrChange>
          </w:rPr>
          <w:delText>REPONDANT</w:delText>
        </w:r>
      </w:del>
      <w:ins w:id="7304" w:author="PIERRE" w:date="2013-10-23T16:37:00Z">
        <w:r w:rsidRPr="00AF2F6F">
          <w:rPr>
            <w:rFonts w:ascii="Times New Roman" w:hAnsi="Times New Roman" w:cs="Times New Roman"/>
            <w:rPrChange w:id="7305"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7306" w:author="PIERRE" w:date="2013-10-24T12:27:00Z">
            <w:rPr>
              <w:rFonts w:ascii="Times New Roman" w:hAnsi="Times New Roman" w:cs="Times New Roman"/>
              <w:vertAlign w:val="superscript"/>
            </w:rPr>
          </w:rPrChange>
        </w:rPr>
        <w:t xml:space="preserve"> DE LIRE LE </w:t>
      </w:r>
      <w:del w:id="7307" w:author="PIERRE" w:date="2013-10-23T16:57:00Z">
        <w:r w:rsidRPr="00AF2F6F">
          <w:rPr>
            <w:rFonts w:ascii="Times New Roman" w:hAnsi="Times New Roman" w:cs="Times New Roman"/>
            <w:rPrChange w:id="7308" w:author="PIERRE" w:date="2013-10-24T12:27:00Z">
              <w:rPr>
                <w:rFonts w:ascii="Times New Roman" w:hAnsi="Times New Roman" w:cs="Times New Roman"/>
                <w:vertAlign w:val="superscript"/>
              </w:rPr>
            </w:rPrChange>
          </w:rPr>
          <w:delText>RESULTAT</w:delText>
        </w:r>
      </w:del>
      <w:ins w:id="7309" w:author="PIERRE" w:date="2013-10-23T16:57:00Z">
        <w:r w:rsidRPr="00AF2F6F">
          <w:rPr>
            <w:rFonts w:ascii="Times New Roman" w:hAnsi="Times New Roman" w:cs="Times New Roman"/>
            <w:rPrChange w:id="7310" w:author="PIERRE" w:date="2013-10-24T12:27:00Z">
              <w:rPr>
                <w:rFonts w:ascii="Times New Roman" w:hAnsi="Times New Roman" w:cs="Times New Roman"/>
                <w:vertAlign w:val="superscript"/>
              </w:rPr>
            </w:rPrChange>
          </w:rPr>
          <w:t>RÉSULTAT</w:t>
        </w:r>
      </w:ins>
      <w:r w:rsidRPr="00AF2F6F">
        <w:rPr>
          <w:rFonts w:ascii="Times New Roman" w:hAnsi="Times New Roman" w:cs="Times New Roman"/>
          <w:rPrChange w:id="7311" w:author="PIERRE" w:date="2013-10-24T12:27:00Z">
            <w:rPr>
              <w:rFonts w:ascii="Times New Roman" w:hAnsi="Times New Roman" w:cs="Times New Roman"/>
              <w:vertAlign w:val="superscript"/>
            </w:rPr>
          </w:rPrChange>
        </w:rPr>
        <w:t xml:space="preserve"> DU JETON ET AIDEZ-LE S’IL NE PEUT PAS LIRE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7312" w:author="PIERRE" w:date="2013-10-24T12:27:00Z">
            <w:rPr>
              <w:rFonts w:ascii="Times New Roman" w:hAnsi="Times New Roman" w:cs="Times New Roman"/>
              <w:vertAlign w:val="superscript"/>
            </w:rPr>
          </w:rPrChange>
        </w:rPr>
        <w:t xml:space="preserve">DITES AU RÉPONDANT LE PROFIL QU’IL A TIRE  (ENVOYEUR OU RÉCEPTEUR) ET QUI CORRESPOND AU </w:t>
      </w:r>
      <w:del w:id="7313" w:author="PIERRE" w:date="2013-10-23T16:57:00Z">
        <w:r w:rsidRPr="00AF2F6F">
          <w:rPr>
            <w:rFonts w:ascii="Times New Roman" w:hAnsi="Times New Roman" w:cs="Times New Roman"/>
            <w:rPrChange w:id="7314" w:author="PIERRE" w:date="2013-10-24T12:27:00Z">
              <w:rPr>
                <w:rFonts w:ascii="Times New Roman" w:hAnsi="Times New Roman" w:cs="Times New Roman"/>
                <w:vertAlign w:val="superscript"/>
              </w:rPr>
            </w:rPrChange>
          </w:rPr>
          <w:delText>RESULTAT</w:delText>
        </w:r>
      </w:del>
      <w:ins w:id="7315" w:author="PIERRE" w:date="2013-10-23T16:57:00Z">
        <w:r w:rsidRPr="00AF2F6F">
          <w:rPr>
            <w:rFonts w:ascii="Times New Roman" w:hAnsi="Times New Roman" w:cs="Times New Roman"/>
            <w:rPrChange w:id="7316" w:author="PIERRE" w:date="2013-10-24T12:27:00Z">
              <w:rPr>
                <w:rFonts w:ascii="Times New Roman" w:hAnsi="Times New Roman" w:cs="Times New Roman"/>
                <w:vertAlign w:val="superscript"/>
              </w:rPr>
            </w:rPrChange>
          </w:rPr>
          <w:t>RÉSULTAT</w:t>
        </w:r>
      </w:ins>
      <w:r w:rsidRPr="00AF2F6F">
        <w:rPr>
          <w:rFonts w:ascii="Times New Roman" w:hAnsi="Times New Roman" w:cs="Times New Roman"/>
          <w:rPrChange w:id="7317" w:author="PIERRE" w:date="2013-10-24T12:27:00Z">
            <w:rPr>
              <w:rFonts w:ascii="Times New Roman" w:hAnsi="Times New Roman" w:cs="Times New Roman"/>
              <w:vertAlign w:val="superscript"/>
            </w:rPr>
          </w:rPrChange>
        </w:rPr>
        <w:t xml:space="preserve"> DU JETON LANCE</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7318" w:author="PIERRE" w:date="2013-10-24T12:27:00Z">
            <w:rPr>
              <w:rFonts w:ascii="Times New Roman" w:hAnsi="Times New Roman" w:cs="Times New Roman"/>
              <w:vertAlign w:val="superscript"/>
            </w:rPr>
          </w:rPrChange>
        </w:rPr>
        <w:t xml:space="preserve">DEMANDEZ AU </w:t>
      </w:r>
      <w:del w:id="7319" w:author="PIERRE" w:date="2013-10-23T16:37:00Z">
        <w:r w:rsidRPr="00AF2F6F">
          <w:rPr>
            <w:rFonts w:ascii="Times New Roman" w:hAnsi="Times New Roman" w:cs="Times New Roman"/>
            <w:rPrChange w:id="7320" w:author="PIERRE" w:date="2013-10-24T12:27:00Z">
              <w:rPr>
                <w:rFonts w:ascii="Times New Roman" w:hAnsi="Times New Roman" w:cs="Times New Roman"/>
                <w:vertAlign w:val="superscript"/>
              </w:rPr>
            </w:rPrChange>
          </w:rPr>
          <w:delText>REPONDANT</w:delText>
        </w:r>
      </w:del>
      <w:ins w:id="7321" w:author="PIERRE" w:date="2013-10-23T16:37:00Z">
        <w:r w:rsidRPr="00AF2F6F">
          <w:rPr>
            <w:rFonts w:ascii="Times New Roman" w:hAnsi="Times New Roman" w:cs="Times New Roman"/>
            <w:rPrChange w:id="7322"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7323" w:author="PIERRE" w:date="2013-10-24T12:27:00Z">
            <w:rPr>
              <w:rFonts w:ascii="Times New Roman" w:hAnsi="Times New Roman" w:cs="Times New Roman"/>
              <w:vertAlign w:val="superscript"/>
            </w:rPr>
          </w:rPrChange>
        </w:rPr>
        <w:t xml:space="preserve"> DE S</w:t>
      </w:r>
      <w:ins w:id="7324" w:author="PIERRE" w:date="2013-10-23T16:59:00Z">
        <w:r w:rsidRPr="00AF2F6F">
          <w:rPr>
            <w:rFonts w:ascii="Times New Roman" w:hAnsi="Times New Roman" w:cs="Times New Roman"/>
            <w:rPrChange w:id="7325" w:author="PIERRE" w:date="2013-10-24T12:27:00Z">
              <w:rPr>
                <w:rFonts w:ascii="Times New Roman" w:hAnsi="Times New Roman" w:cs="Times New Roman"/>
                <w:vertAlign w:val="superscript"/>
              </w:rPr>
            </w:rPrChange>
          </w:rPr>
          <w:t>É</w:t>
        </w:r>
      </w:ins>
      <w:del w:id="7326" w:author="PIERRE" w:date="2013-10-23T16:59:00Z">
        <w:r w:rsidRPr="00AF2F6F">
          <w:rPr>
            <w:rFonts w:ascii="Times New Roman" w:hAnsi="Times New Roman" w:cs="Times New Roman"/>
            <w:rPrChange w:id="7327" w:author="PIERRE" w:date="2013-10-24T12:27:00Z">
              <w:rPr>
                <w:rFonts w:ascii="Times New Roman" w:hAnsi="Times New Roman" w:cs="Times New Roman"/>
                <w:vertAlign w:val="superscript"/>
              </w:rPr>
            </w:rPrChange>
          </w:rPr>
          <w:delText>E</w:delText>
        </w:r>
      </w:del>
      <w:r w:rsidRPr="00AF2F6F">
        <w:rPr>
          <w:rFonts w:ascii="Times New Roman" w:hAnsi="Times New Roman" w:cs="Times New Roman"/>
          <w:rPrChange w:id="7328" w:author="PIERRE" w:date="2013-10-24T12:27:00Z">
            <w:rPr>
              <w:rFonts w:ascii="Times New Roman" w:hAnsi="Times New Roman" w:cs="Times New Roman"/>
              <w:vertAlign w:val="superscript"/>
            </w:rPr>
          </w:rPrChange>
        </w:rPr>
        <w:t>LECTIONNER UNE ENVELOPPE</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7329" w:author="PIERRE" w:date="2013-10-24T12:27:00Z">
            <w:rPr>
              <w:rFonts w:ascii="Times New Roman" w:hAnsi="Times New Roman" w:cs="Times New Roman"/>
              <w:vertAlign w:val="superscript"/>
            </w:rPr>
          </w:rPrChange>
        </w:rPr>
        <w:t>D</w:t>
      </w:r>
      <w:ins w:id="7330" w:author="PIERRE" w:date="2013-10-23T16:59:00Z">
        <w:r w:rsidRPr="00AF2F6F">
          <w:rPr>
            <w:rFonts w:ascii="Times New Roman" w:hAnsi="Times New Roman" w:cs="Times New Roman"/>
            <w:rPrChange w:id="7331" w:author="PIERRE" w:date="2013-10-24T12:27:00Z">
              <w:rPr>
                <w:rFonts w:ascii="Times New Roman" w:hAnsi="Times New Roman" w:cs="Times New Roman"/>
                <w:vertAlign w:val="superscript"/>
              </w:rPr>
            </w:rPrChange>
          </w:rPr>
          <w:t>É</w:t>
        </w:r>
      </w:ins>
      <w:del w:id="7332" w:author="PIERRE" w:date="2013-10-23T16:59:00Z">
        <w:r w:rsidRPr="00AF2F6F">
          <w:rPr>
            <w:rFonts w:ascii="Times New Roman" w:hAnsi="Times New Roman" w:cs="Times New Roman"/>
            <w:rPrChange w:id="7333" w:author="PIERRE" w:date="2013-10-24T12:27:00Z">
              <w:rPr>
                <w:rFonts w:ascii="Times New Roman" w:hAnsi="Times New Roman" w:cs="Times New Roman"/>
                <w:vertAlign w:val="superscript"/>
              </w:rPr>
            </w:rPrChange>
          </w:rPr>
          <w:delText>E</w:delText>
        </w:r>
      </w:del>
      <w:r w:rsidRPr="00AF2F6F">
        <w:rPr>
          <w:rFonts w:ascii="Times New Roman" w:hAnsi="Times New Roman" w:cs="Times New Roman"/>
          <w:rPrChange w:id="7334" w:author="PIERRE" w:date="2013-10-24T12:27:00Z">
            <w:rPr>
              <w:rFonts w:ascii="Times New Roman" w:hAnsi="Times New Roman" w:cs="Times New Roman"/>
              <w:vertAlign w:val="superscript"/>
            </w:rPr>
          </w:rPrChange>
        </w:rPr>
        <w:t xml:space="preserve">TERMINEZ LE GAIN DU </w:t>
      </w:r>
      <w:del w:id="7335" w:author="PIERRE" w:date="2013-10-23T16:37:00Z">
        <w:r w:rsidRPr="00AF2F6F">
          <w:rPr>
            <w:rFonts w:ascii="Times New Roman" w:hAnsi="Times New Roman" w:cs="Times New Roman"/>
            <w:rPrChange w:id="7336" w:author="PIERRE" w:date="2013-10-24T12:27:00Z">
              <w:rPr>
                <w:rFonts w:ascii="Times New Roman" w:hAnsi="Times New Roman" w:cs="Times New Roman"/>
                <w:vertAlign w:val="superscript"/>
              </w:rPr>
            </w:rPrChange>
          </w:rPr>
          <w:delText>REPONDANT</w:delText>
        </w:r>
      </w:del>
      <w:ins w:id="7337" w:author="PIERRE" w:date="2013-10-23T16:37:00Z">
        <w:r w:rsidRPr="00AF2F6F">
          <w:rPr>
            <w:rFonts w:ascii="Times New Roman" w:hAnsi="Times New Roman" w:cs="Times New Roman"/>
            <w:rPrChange w:id="7338" w:author="PIERRE" w:date="2013-10-24T12:27:00Z">
              <w:rPr>
                <w:rFonts w:ascii="Times New Roman" w:hAnsi="Times New Roman" w:cs="Times New Roman"/>
                <w:vertAlign w:val="superscript"/>
              </w:rPr>
            </w:rPrChange>
          </w:rPr>
          <w:t>RÉPONDANT</w:t>
        </w:r>
      </w:ins>
      <w:r w:rsidRPr="00AF2F6F">
        <w:rPr>
          <w:rFonts w:ascii="Times New Roman" w:hAnsi="Times New Roman" w:cs="Times New Roman"/>
          <w:rPrChange w:id="7339" w:author="PIERRE" w:date="2013-10-24T12:27:00Z">
            <w:rPr>
              <w:rFonts w:ascii="Times New Roman" w:hAnsi="Times New Roman" w:cs="Times New Roman"/>
              <w:vertAlign w:val="superscript"/>
            </w:rPr>
          </w:rPrChange>
        </w:rPr>
        <w:t xml:space="preserve"> EN SE BASANT SUR LES R</w:t>
      </w:r>
      <w:ins w:id="7340" w:author="PIERRE" w:date="2013-10-23T16:56:00Z">
        <w:r w:rsidRPr="00AF2F6F">
          <w:rPr>
            <w:rFonts w:ascii="Times New Roman" w:hAnsi="Times New Roman" w:cs="Times New Roman"/>
            <w:rPrChange w:id="7341" w:author="PIERRE" w:date="2013-10-24T12:27:00Z">
              <w:rPr>
                <w:rFonts w:ascii="Times New Roman" w:hAnsi="Times New Roman" w:cs="Times New Roman"/>
                <w:vertAlign w:val="superscript"/>
              </w:rPr>
            </w:rPrChange>
          </w:rPr>
          <w:t>É</w:t>
        </w:r>
      </w:ins>
      <w:del w:id="7342" w:author="PIERRE" w:date="2013-10-23T16:56:00Z">
        <w:r w:rsidRPr="00AF2F6F">
          <w:rPr>
            <w:rFonts w:ascii="Times New Roman" w:hAnsi="Times New Roman" w:cs="Times New Roman"/>
            <w:rPrChange w:id="7343" w:author="PIERRE" w:date="2013-10-24T12:27:00Z">
              <w:rPr>
                <w:rFonts w:ascii="Times New Roman" w:hAnsi="Times New Roman" w:cs="Times New Roman"/>
                <w:vertAlign w:val="superscript"/>
              </w:rPr>
            </w:rPrChange>
          </w:rPr>
          <w:delText>E</w:delText>
        </w:r>
      </w:del>
      <w:r w:rsidRPr="00AF2F6F">
        <w:rPr>
          <w:rFonts w:ascii="Times New Roman" w:hAnsi="Times New Roman" w:cs="Times New Roman"/>
          <w:rPrChange w:id="7344" w:author="PIERRE" w:date="2013-10-24T12:27:00Z">
            <w:rPr>
              <w:rFonts w:ascii="Times New Roman" w:hAnsi="Times New Roman" w:cs="Times New Roman"/>
              <w:vertAlign w:val="superscript"/>
            </w:rPr>
          </w:rPrChange>
        </w:rPr>
        <w:t>SULTATS DU JETON LANCE, DE L’ENVELOPPE</w:t>
      </w:r>
      <w:del w:id="7345" w:author="PIERRE" w:date="2013-10-23T16:59:00Z">
        <w:r w:rsidRPr="00AF2F6F">
          <w:rPr>
            <w:rFonts w:ascii="Times New Roman" w:hAnsi="Times New Roman" w:cs="Times New Roman"/>
            <w:rPrChange w:id="7346" w:author="PIERRE" w:date="2013-10-24T12:27:00Z">
              <w:rPr>
                <w:rFonts w:ascii="Times New Roman" w:hAnsi="Times New Roman" w:cs="Times New Roman"/>
                <w:vertAlign w:val="superscript"/>
              </w:rPr>
            </w:rPrChange>
          </w:rPr>
          <w:delText xml:space="preserve"> SELECTIONNE</w:delText>
        </w:r>
      </w:del>
      <w:ins w:id="7347" w:author="PIERRE" w:date="2013-10-23T16:59:00Z">
        <w:r w:rsidRPr="00AF2F6F">
          <w:rPr>
            <w:rFonts w:ascii="Times New Roman" w:hAnsi="Times New Roman" w:cs="Times New Roman"/>
            <w:rPrChange w:id="7348" w:author="PIERRE" w:date="2013-10-24T12:27:00Z">
              <w:rPr>
                <w:rFonts w:ascii="Times New Roman" w:hAnsi="Times New Roman" w:cs="Times New Roman"/>
                <w:vertAlign w:val="superscript"/>
              </w:rPr>
            </w:rPrChange>
          </w:rPr>
          <w:t xml:space="preserve"> SÉLECTIONNÉ</w:t>
        </w:r>
      </w:ins>
      <w:r w:rsidRPr="00AF2F6F">
        <w:rPr>
          <w:rFonts w:ascii="Times New Roman" w:hAnsi="Times New Roman" w:cs="Times New Roman"/>
          <w:rPrChange w:id="7349" w:author="PIERRE" w:date="2013-10-24T12:27:00Z">
            <w:rPr>
              <w:rFonts w:ascii="Times New Roman" w:hAnsi="Times New Roman" w:cs="Times New Roman"/>
              <w:vertAlign w:val="superscript"/>
            </w:rPr>
          </w:rPrChange>
        </w:rPr>
        <w:t xml:space="preserve">E ET DE SA </w:t>
      </w:r>
      <w:del w:id="7350" w:author="PIERRE" w:date="2013-10-23T16:41:00Z">
        <w:r w:rsidRPr="00AF2F6F">
          <w:rPr>
            <w:rFonts w:ascii="Times New Roman" w:hAnsi="Times New Roman" w:cs="Times New Roman"/>
            <w:rPrChange w:id="7351" w:author="PIERRE" w:date="2013-10-24T12:27:00Z">
              <w:rPr>
                <w:rFonts w:ascii="Times New Roman" w:hAnsi="Times New Roman" w:cs="Times New Roman"/>
                <w:vertAlign w:val="superscript"/>
              </w:rPr>
            </w:rPrChange>
          </w:rPr>
          <w:delText>REPONSE</w:delText>
        </w:r>
      </w:del>
      <w:ins w:id="7352" w:author="PIERRE" w:date="2013-10-23T16:41:00Z">
        <w:r w:rsidRPr="00AF2F6F">
          <w:rPr>
            <w:rFonts w:ascii="Times New Roman" w:hAnsi="Times New Roman" w:cs="Times New Roman"/>
            <w:rPrChange w:id="7353" w:author="PIERRE" w:date="2013-10-24T12:27:00Z">
              <w:rPr>
                <w:rFonts w:ascii="Times New Roman" w:hAnsi="Times New Roman" w:cs="Times New Roman"/>
                <w:vertAlign w:val="superscript"/>
              </w:rPr>
            </w:rPrChange>
          </w:rPr>
          <w:t>RÉPONSE</w:t>
        </w:r>
      </w:ins>
      <w:r w:rsidRPr="00AF2F6F">
        <w:rPr>
          <w:rFonts w:ascii="Times New Roman" w:hAnsi="Times New Roman" w:cs="Times New Roman"/>
          <w:rPrChange w:id="7354" w:author="PIERRE" w:date="2013-10-24T12:27:00Z">
            <w:rPr>
              <w:rFonts w:ascii="Times New Roman" w:hAnsi="Times New Roman" w:cs="Times New Roman"/>
              <w:vertAlign w:val="superscript"/>
            </w:rPr>
          </w:rPrChange>
        </w:rPr>
        <w:t>.</w:t>
      </w:r>
      <w:del w:id="7355" w:author="PIERRE" w:date="2013-10-23T16:58:00Z">
        <w:r w:rsidRPr="00AF2F6F">
          <w:rPr>
            <w:rFonts w:ascii="Times New Roman" w:hAnsi="Times New Roman" w:cs="Times New Roman"/>
            <w:rPrChange w:id="7356" w:author="PIERRE" w:date="2013-10-24T12:27:00Z">
              <w:rPr>
                <w:rFonts w:ascii="Times New Roman" w:hAnsi="Times New Roman" w:cs="Times New Roman"/>
                <w:vertAlign w:val="superscript"/>
              </w:rPr>
            </w:rPrChange>
          </w:rPr>
          <w:delText xml:space="preserve"> </w:delText>
        </w:r>
      </w:del>
    </w:p>
    <w:p w:rsidR="002A57BD" w:rsidRPr="00442E10" w:rsidRDefault="002A57BD" w:rsidP="002A57BD">
      <w:pPr>
        <w:pStyle w:val="ListParagraph"/>
        <w:jc w:val="both"/>
        <w:rPr>
          <w:rFonts w:ascii="Times New Roman" w:hAnsi="Times New Roman" w:cs="Times New Roman"/>
        </w:rPr>
      </w:pPr>
    </w:p>
    <w:p w:rsidR="002A57BD" w:rsidRPr="00442E10" w:rsidRDefault="00AF2F6F" w:rsidP="002A57BD">
      <w:pPr>
        <w:pStyle w:val="Heading2"/>
        <w:rPr>
          <w:rFonts w:ascii="Times New Roman" w:hAnsi="Times New Roman" w:cs="Times New Roman"/>
          <w:lang w:val="fr-FR"/>
        </w:rPr>
      </w:pPr>
      <w:r w:rsidRPr="00AF2F6F">
        <w:rPr>
          <w:rFonts w:ascii="Times New Roman" w:hAnsi="Times New Roman" w:cs="Times New Roman"/>
          <w:lang w:val="fr-FR"/>
          <w:rPrChange w:id="7357" w:author="PIERRE" w:date="2013-10-24T12:27:00Z">
            <w:rPr>
              <w:rFonts w:ascii="Times New Roman" w:hAnsi="Times New Roman" w:cs="Times New Roman"/>
              <w:vertAlign w:val="superscript"/>
              <w:lang w:val="fr-FR"/>
            </w:rPr>
          </w:rPrChange>
        </w:rPr>
        <w:lastRenderedPageBreak/>
        <w:t xml:space="preserve">Exercice 6 : Exercice d’investissement entre les </w:t>
      </w:r>
      <w:del w:id="7358" w:author="Leuveld, Koen" w:date="2013-10-24T17:23:00Z">
        <w:r w:rsidRPr="00AF2F6F" w:rsidDel="00596EB5">
          <w:rPr>
            <w:rFonts w:ascii="Times New Roman" w:hAnsi="Times New Roman" w:cs="Times New Roman"/>
            <w:lang w:val="fr-FR"/>
            <w:rPrChange w:id="7359" w:author="PIERRE" w:date="2013-10-24T12:27:00Z">
              <w:rPr>
                <w:rFonts w:ascii="Times New Roman" w:hAnsi="Times New Roman" w:cs="Times New Roman"/>
                <w:vertAlign w:val="superscript"/>
                <w:lang w:val="fr-FR"/>
              </w:rPr>
            </w:rPrChange>
          </w:rPr>
          <w:delText xml:space="preserve">villageois </w:delText>
        </w:r>
      </w:del>
      <w:ins w:id="7360" w:author="Leuveld, Koen" w:date="2013-10-24T17:23:00Z">
        <w:r w:rsidR="00596EB5">
          <w:rPr>
            <w:rFonts w:ascii="Times New Roman" w:hAnsi="Times New Roman" w:cs="Times New Roman"/>
            <w:lang w:val="fr-FR"/>
          </w:rPr>
          <w:t>habitants du village</w:t>
        </w:r>
        <w:r w:rsidR="00596EB5" w:rsidRPr="00AF2F6F">
          <w:rPr>
            <w:rFonts w:ascii="Times New Roman" w:hAnsi="Times New Roman" w:cs="Times New Roman"/>
            <w:lang w:val="fr-FR"/>
            <w:rPrChange w:id="7361" w:author="PIERRE" w:date="2013-10-24T12:27:00Z">
              <w:rPr>
                <w:rFonts w:ascii="Times New Roman" w:hAnsi="Times New Roman" w:cs="Times New Roman"/>
                <w:vertAlign w:val="superscript"/>
                <w:lang w:val="fr-FR"/>
              </w:rPr>
            </w:rPrChange>
          </w:rPr>
          <w:t xml:space="preserve"> </w:t>
        </w:r>
      </w:ins>
      <w:r w:rsidRPr="00AF2F6F">
        <w:rPr>
          <w:rFonts w:ascii="Times New Roman" w:hAnsi="Times New Roman" w:cs="Times New Roman"/>
          <w:lang w:val="fr-FR"/>
          <w:rPrChange w:id="7362" w:author="PIERRE" w:date="2013-10-24T12:27:00Z">
            <w:rPr>
              <w:rFonts w:ascii="Times New Roman" w:hAnsi="Times New Roman" w:cs="Times New Roman"/>
              <w:vertAlign w:val="superscript"/>
              <w:lang w:val="fr-FR"/>
            </w:rPr>
          </w:rPrChange>
        </w:rPr>
        <w:t xml:space="preserve">(IV) </w:t>
      </w:r>
    </w:p>
    <w:p w:rsidR="002A57BD" w:rsidRPr="00442E10" w:rsidRDefault="00AF2F6F" w:rsidP="002A57BD">
      <w:pPr>
        <w:pStyle w:val="Heading3"/>
        <w:rPr>
          <w:rFonts w:ascii="Times New Roman" w:hAnsi="Times New Roman" w:cs="Times New Roman"/>
          <w:lang w:val="fr-FR"/>
        </w:rPr>
      </w:pPr>
      <w:r w:rsidRPr="00AF2F6F">
        <w:rPr>
          <w:rFonts w:ascii="Times New Roman" w:hAnsi="Times New Roman" w:cs="Times New Roman"/>
          <w:lang w:val="fr-FR"/>
          <w:rPrChange w:id="7363" w:author="PIERRE" w:date="2013-10-24T12:27:00Z">
            <w:rPr>
              <w:rFonts w:ascii="Times New Roman" w:hAnsi="Times New Roman" w:cs="Times New Roman"/>
              <w:vertAlign w:val="superscript"/>
              <w:lang w:val="fr-FR"/>
            </w:rPr>
          </w:rPrChange>
        </w:rPr>
        <w:t>Explications</w:t>
      </w:r>
    </w:p>
    <w:p w:rsidR="002A57BD" w:rsidRPr="00120B9B" w:rsidRDefault="00120B9B" w:rsidP="00AF6156">
      <w:pPr>
        <w:pStyle w:val="ListParagraph"/>
        <w:numPr>
          <w:ilvl w:val="0"/>
          <w:numId w:val="9"/>
        </w:numPr>
        <w:jc w:val="both"/>
        <w:rPr>
          <w:rFonts w:ascii="Times New Roman" w:hAnsi="Times New Roman" w:cs="Times New Roman"/>
          <w:i/>
          <w:rPrChange w:id="7364" w:author="Leuveld, Koen" w:date="2013-10-24T17:26:00Z">
            <w:rPr>
              <w:rFonts w:ascii="Times New Roman" w:hAnsi="Times New Roman" w:cs="Times New Roman"/>
            </w:rPr>
          </w:rPrChange>
        </w:rPr>
      </w:pPr>
      <w:ins w:id="7365" w:author="Leuveld, Koen" w:date="2013-10-24T17:25:00Z">
        <w:r w:rsidRPr="00120B9B">
          <w:rPr>
            <w:rFonts w:ascii="Times New Roman" w:hAnsi="Times New Roman" w:cs="Times New Roman"/>
            <w:i/>
            <w:rPrChange w:id="7366" w:author="Leuveld, Koen" w:date="2013-10-24T17:26:00Z">
              <w:rPr>
                <w:rFonts w:ascii="Times New Roman" w:hAnsi="Times New Roman" w:cs="Times New Roman"/>
              </w:rPr>
            </w:rPrChange>
          </w:rPr>
          <w:t>« </w:t>
        </w:r>
      </w:ins>
      <w:r w:rsidR="00AF2F6F" w:rsidRPr="00120B9B">
        <w:rPr>
          <w:rFonts w:ascii="Times New Roman" w:hAnsi="Times New Roman" w:cs="Times New Roman"/>
          <w:i/>
          <w:rPrChange w:id="7367" w:author="Leuveld, Koen" w:date="2013-10-24T17:26:00Z">
            <w:rPr>
              <w:rFonts w:ascii="Times New Roman" w:hAnsi="Times New Roman" w:cs="Times New Roman"/>
              <w:vertAlign w:val="superscript"/>
            </w:rPr>
          </w:rPrChange>
        </w:rPr>
        <w:t>Maintenant, vous allez faire le même exercice, mais cette fois pour obtenir réellement de l’argent et vous allez jouer avec une autre personne de votre village (l’identité de cette personne ne sera pas connue).</w:t>
      </w:r>
      <w:ins w:id="7368" w:author="Leuveld, Koen" w:date="2013-10-24T17:26:00Z">
        <w:r w:rsidRPr="00120B9B">
          <w:rPr>
            <w:rFonts w:ascii="Times New Roman" w:hAnsi="Times New Roman" w:cs="Times New Roman"/>
            <w:i/>
            <w:rPrChange w:id="7369" w:author="Leuveld, Koen" w:date="2013-10-24T17:26:00Z">
              <w:rPr>
                <w:rFonts w:ascii="Times New Roman" w:hAnsi="Times New Roman" w:cs="Times New Roman"/>
              </w:rPr>
            </w:rPrChange>
          </w:rPr>
          <w:t> »</w:t>
        </w:r>
      </w:ins>
      <w:del w:id="7370" w:author="Leuveld, Koen" w:date="2013-10-24T17:25:00Z">
        <w:r w:rsidR="00AF2F6F" w:rsidRPr="00120B9B" w:rsidDel="00120B9B">
          <w:rPr>
            <w:rFonts w:ascii="Times New Roman" w:hAnsi="Times New Roman" w:cs="Times New Roman"/>
            <w:i/>
            <w:rPrChange w:id="7371" w:author="Leuveld, Koen" w:date="2013-10-24T17:26:00Z">
              <w:rPr>
                <w:rFonts w:ascii="Times New Roman" w:hAnsi="Times New Roman" w:cs="Times New Roman"/>
                <w:vertAlign w:val="superscript"/>
              </w:rPr>
            </w:rPrChange>
          </w:rPr>
          <w:delText xml:space="preserve"> </w:delText>
        </w:r>
      </w:del>
    </w:p>
    <w:p w:rsidR="002A57BD" w:rsidRPr="00120B9B" w:rsidRDefault="00120B9B" w:rsidP="00AF6156">
      <w:pPr>
        <w:pStyle w:val="ListParagraph"/>
        <w:numPr>
          <w:ilvl w:val="0"/>
          <w:numId w:val="9"/>
        </w:numPr>
        <w:jc w:val="both"/>
        <w:rPr>
          <w:rFonts w:ascii="Times New Roman" w:hAnsi="Times New Roman" w:cs="Times New Roman"/>
          <w:i/>
          <w:rPrChange w:id="7372" w:author="Leuveld, Koen" w:date="2013-10-24T17:26:00Z">
            <w:rPr>
              <w:rFonts w:ascii="Times New Roman" w:hAnsi="Times New Roman" w:cs="Times New Roman"/>
            </w:rPr>
          </w:rPrChange>
        </w:rPr>
      </w:pPr>
      <w:ins w:id="7373" w:author="Leuveld, Koen" w:date="2013-10-24T17:26:00Z">
        <w:r w:rsidRPr="00120B9B">
          <w:rPr>
            <w:rFonts w:ascii="Times New Roman" w:hAnsi="Times New Roman" w:cs="Times New Roman"/>
            <w:i/>
            <w:rPrChange w:id="7374" w:author="Leuveld, Koen" w:date="2013-10-24T17:26:00Z">
              <w:rPr>
                <w:rFonts w:ascii="Times New Roman" w:hAnsi="Times New Roman" w:cs="Times New Roman"/>
              </w:rPr>
            </w:rPrChange>
          </w:rPr>
          <w:t>« </w:t>
        </w:r>
      </w:ins>
      <w:r w:rsidR="00AF2F6F" w:rsidRPr="00120B9B">
        <w:rPr>
          <w:rFonts w:ascii="Times New Roman" w:hAnsi="Times New Roman" w:cs="Times New Roman"/>
          <w:i/>
          <w:rPrChange w:id="7375" w:author="Leuveld, Koen" w:date="2013-10-24T17:26:00Z">
            <w:rPr>
              <w:rFonts w:ascii="Times New Roman" w:hAnsi="Times New Roman" w:cs="Times New Roman"/>
              <w:vertAlign w:val="superscript"/>
            </w:rPr>
          </w:rPrChange>
        </w:rPr>
        <w:t>Ceci veut dire que dans les enveloppes que vous choisirez, il y aura les réponses d’une autre personne de votre village.</w:t>
      </w:r>
      <w:ins w:id="7376" w:author="Leuveld, Koen" w:date="2013-10-24T17:26:00Z">
        <w:r w:rsidRPr="00120B9B">
          <w:rPr>
            <w:rFonts w:ascii="Times New Roman" w:hAnsi="Times New Roman" w:cs="Times New Roman"/>
            <w:i/>
            <w:rPrChange w:id="7377" w:author="Leuveld, Koen" w:date="2013-10-24T17:26:00Z">
              <w:rPr>
                <w:rFonts w:ascii="Times New Roman" w:hAnsi="Times New Roman" w:cs="Times New Roman"/>
              </w:rPr>
            </w:rPrChange>
          </w:rPr>
          <w:t> »</w:t>
        </w:r>
      </w:ins>
      <w:r w:rsidR="00AF2F6F" w:rsidRPr="00120B9B">
        <w:rPr>
          <w:rFonts w:ascii="Times New Roman" w:hAnsi="Times New Roman" w:cs="Times New Roman"/>
          <w:i/>
          <w:rPrChange w:id="7378" w:author="Leuveld, Koen" w:date="2013-10-24T17:26:00Z">
            <w:rPr>
              <w:rFonts w:ascii="Times New Roman" w:hAnsi="Times New Roman" w:cs="Times New Roman"/>
              <w:vertAlign w:val="superscript"/>
            </w:rPr>
          </w:rPrChange>
        </w:rPr>
        <w:t xml:space="preserve"> </w:t>
      </w:r>
    </w:p>
    <w:p w:rsidR="002A57BD" w:rsidRPr="00120B9B" w:rsidRDefault="00120B9B" w:rsidP="00AF6156">
      <w:pPr>
        <w:pStyle w:val="ListParagraph"/>
        <w:numPr>
          <w:ilvl w:val="0"/>
          <w:numId w:val="9"/>
        </w:numPr>
        <w:jc w:val="both"/>
        <w:rPr>
          <w:rFonts w:ascii="Times New Roman" w:hAnsi="Times New Roman" w:cs="Times New Roman"/>
          <w:i/>
          <w:rPrChange w:id="7379" w:author="Leuveld, Koen" w:date="2013-10-24T17:26:00Z">
            <w:rPr>
              <w:rFonts w:ascii="Times New Roman" w:hAnsi="Times New Roman" w:cs="Times New Roman"/>
            </w:rPr>
          </w:rPrChange>
        </w:rPr>
      </w:pPr>
      <w:ins w:id="7380" w:author="Leuveld, Koen" w:date="2013-10-24T17:26:00Z">
        <w:r w:rsidRPr="00120B9B">
          <w:rPr>
            <w:rFonts w:ascii="Times New Roman" w:hAnsi="Times New Roman" w:cs="Times New Roman"/>
            <w:i/>
            <w:rPrChange w:id="7381" w:author="Leuveld, Koen" w:date="2013-10-24T17:26:00Z">
              <w:rPr>
                <w:rFonts w:ascii="Times New Roman" w:hAnsi="Times New Roman" w:cs="Times New Roman"/>
              </w:rPr>
            </w:rPrChange>
          </w:rPr>
          <w:t>« </w:t>
        </w:r>
      </w:ins>
      <w:r w:rsidR="00AF2F6F" w:rsidRPr="00120B9B">
        <w:rPr>
          <w:rFonts w:ascii="Times New Roman" w:hAnsi="Times New Roman" w:cs="Times New Roman"/>
          <w:i/>
          <w:rPrChange w:id="7382" w:author="Leuveld, Koen" w:date="2013-10-24T17:26:00Z">
            <w:rPr>
              <w:rFonts w:ascii="Times New Roman" w:hAnsi="Times New Roman" w:cs="Times New Roman"/>
              <w:vertAlign w:val="superscript"/>
            </w:rPr>
          </w:rPrChange>
        </w:rPr>
        <w:t>Votre gain à l’issue de l’exercice sera déterminé comme dans l’exercice d’échauffement avec les sacs de maïs.</w:t>
      </w:r>
      <w:ins w:id="7383" w:author="Leuveld, Koen" w:date="2013-10-24T17:26:00Z">
        <w:r w:rsidRPr="00120B9B">
          <w:rPr>
            <w:rFonts w:ascii="Times New Roman" w:hAnsi="Times New Roman" w:cs="Times New Roman"/>
            <w:i/>
            <w:rPrChange w:id="7384" w:author="Leuveld, Koen" w:date="2013-10-24T17:26:00Z">
              <w:rPr>
                <w:rFonts w:ascii="Times New Roman" w:hAnsi="Times New Roman" w:cs="Times New Roman"/>
              </w:rPr>
            </w:rPrChange>
          </w:rPr>
          <w:t> »</w:t>
        </w:r>
      </w:ins>
      <w:r w:rsidR="00AF2F6F" w:rsidRPr="00120B9B">
        <w:rPr>
          <w:rFonts w:ascii="Times New Roman" w:hAnsi="Times New Roman" w:cs="Times New Roman"/>
          <w:i/>
          <w:rPrChange w:id="7385" w:author="Leuveld, Koen" w:date="2013-10-24T17:26:00Z">
            <w:rPr>
              <w:rFonts w:ascii="Times New Roman" w:hAnsi="Times New Roman" w:cs="Times New Roman"/>
              <w:vertAlign w:val="superscript"/>
            </w:rPr>
          </w:rPrChange>
        </w:rPr>
        <w:t xml:space="preserve"> </w:t>
      </w:r>
    </w:p>
    <w:p w:rsidR="002A57BD" w:rsidRPr="00442E10" w:rsidRDefault="00120B9B" w:rsidP="00AF6156">
      <w:pPr>
        <w:pStyle w:val="ListParagraph"/>
        <w:numPr>
          <w:ilvl w:val="0"/>
          <w:numId w:val="9"/>
        </w:numPr>
        <w:jc w:val="both"/>
        <w:rPr>
          <w:rFonts w:ascii="Times New Roman" w:hAnsi="Times New Roman" w:cs="Times New Roman"/>
        </w:rPr>
      </w:pPr>
      <w:ins w:id="7386" w:author="Leuveld, Koen" w:date="2013-10-24T17:26:00Z">
        <w:r w:rsidRPr="00120B9B">
          <w:rPr>
            <w:rFonts w:ascii="Times New Roman" w:hAnsi="Times New Roman" w:cs="Times New Roman"/>
            <w:i/>
            <w:rPrChange w:id="7387" w:author="Leuveld, Koen" w:date="2013-10-24T17:26:00Z">
              <w:rPr>
                <w:rFonts w:ascii="Times New Roman" w:hAnsi="Times New Roman" w:cs="Times New Roman"/>
              </w:rPr>
            </w:rPrChange>
          </w:rPr>
          <w:t>« </w:t>
        </w:r>
      </w:ins>
      <w:r w:rsidR="00AF2F6F" w:rsidRPr="00120B9B">
        <w:rPr>
          <w:rFonts w:ascii="Times New Roman" w:hAnsi="Times New Roman" w:cs="Times New Roman"/>
          <w:i/>
          <w:rPrChange w:id="7388" w:author="Leuveld, Koen" w:date="2013-10-24T17:26:00Z">
            <w:rPr>
              <w:rFonts w:ascii="Times New Roman" w:hAnsi="Times New Roman" w:cs="Times New Roman"/>
              <w:vertAlign w:val="superscript"/>
            </w:rPr>
          </w:rPrChange>
        </w:rPr>
        <w:t>Rappelez-vous, que nous allons seulement payer pour un de tous les exercices que votre ménage fera aujourd’hui.</w:t>
      </w:r>
      <w:ins w:id="7389" w:author="Leuveld, Koen" w:date="2013-10-24T17:26:00Z">
        <w:r w:rsidRPr="00120B9B">
          <w:rPr>
            <w:rFonts w:ascii="Times New Roman" w:hAnsi="Times New Roman" w:cs="Times New Roman"/>
            <w:i/>
            <w:rPrChange w:id="7390" w:author="Leuveld, Koen" w:date="2013-10-24T17:26:00Z">
              <w:rPr>
                <w:rFonts w:ascii="Times New Roman" w:hAnsi="Times New Roman" w:cs="Times New Roman"/>
              </w:rPr>
            </w:rPrChange>
          </w:rPr>
          <w:t> »</w:t>
        </w:r>
      </w:ins>
      <w:r w:rsidR="00AF2F6F" w:rsidRPr="00AF2F6F">
        <w:rPr>
          <w:rFonts w:ascii="Times New Roman" w:hAnsi="Times New Roman" w:cs="Times New Roman"/>
          <w:rPrChange w:id="7391" w:author="PIERRE" w:date="2013-10-24T12:27:00Z">
            <w:rPr>
              <w:rFonts w:ascii="Times New Roman" w:hAnsi="Times New Roman" w:cs="Times New Roman"/>
              <w:vertAlign w:val="superscript"/>
            </w:rPr>
          </w:rPrChange>
        </w:rPr>
        <w:t xml:space="preserve"> </w:t>
      </w:r>
    </w:p>
    <w:p w:rsidR="002A57BD" w:rsidRPr="00890CC0" w:rsidRDefault="00890CC0" w:rsidP="00AF6156">
      <w:pPr>
        <w:pStyle w:val="ListParagraph"/>
        <w:numPr>
          <w:ilvl w:val="0"/>
          <w:numId w:val="9"/>
        </w:numPr>
        <w:autoSpaceDE w:val="0"/>
        <w:autoSpaceDN w:val="0"/>
        <w:adjustRightInd w:val="0"/>
        <w:spacing w:after="0" w:line="240" w:lineRule="auto"/>
        <w:jc w:val="both"/>
        <w:rPr>
          <w:rFonts w:ascii="Times New Roman" w:hAnsi="Times New Roman" w:cs="Times New Roman"/>
          <w:i/>
          <w:sz w:val="24"/>
          <w:szCs w:val="24"/>
          <w:rPrChange w:id="7392" w:author="Leuveld, Koen" w:date="2013-10-24T17:27:00Z">
            <w:rPr>
              <w:rFonts w:ascii="Times New Roman" w:hAnsi="Times New Roman" w:cs="Times New Roman"/>
              <w:sz w:val="24"/>
              <w:szCs w:val="24"/>
            </w:rPr>
          </w:rPrChange>
        </w:rPr>
      </w:pPr>
      <w:ins w:id="7393" w:author="Leuveld, Koen" w:date="2013-10-24T17:27:00Z">
        <w:r w:rsidRPr="00890CC0">
          <w:rPr>
            <w:rFonts w:ascii="Times New Roman" w:hAnsi="Times New Roman" w:cs="Times New Roman"/>
            <w:i/>
            <w:rPrChange w:id="7394" w:author="Leuveld, Koen" w:date="2013-10-24T17:27:00Z">
              <w:rPr>
                <w:rFonts w:ascii="Times New Roman" w:hAnsi="Times New Roman" w:cs="Times New Roman"/>
              </w:rPr>
            </w:rPrChange>
          </w:rPr>
          <w:t>«</w:t>
        </w:r>
      </w:ins>
      <w:r w:rsidR="00AF2F6F" w:rsidRPr="00890CC0">
        <w:rPr>
          <w:rFonts w:ascii="Times New Roman" w:hAnsi="Times New Roman" w:cs="Times New Roman"/>
          <w:i/>
          <w:rPrChange w:id="7395" w:author="Leuveld, Koen" w:date="2013-10-24T17:27:00Z">
            <w:rPr>
              <w:rFonts w:ascii="Times New Roman" w:hAnsi="Times New Roman" w:cs="Times New Roman"/>
              <w:vertAlign w:val="superscript"/>
            </w:rPr>
          </w:rPrChange>
        </w:rPr>
        <w:t>Nous ferons une réunion de paiement à la fin de notre séjour dans votre village, ce que vous gagnerez dépendra à la fois de votre décision et celles des autres participants dans le village.</w:t>
      </w:r>
      <w:ins w:id="7396" w:author="Leuveld, Koen" w:date="2013-10-24T17:27:00Z">
        <w:r w:rsidRPr="00890CC0">
          <w:rPr>
            <w:rFonts w:ascii="Times New Roman" w:hAnsi="Times New Roman" w:cs="Times New Roman"/>
            <w:i/>
            <w:rPrChange w:id="7397" w:author="Leuveld, Koen" w:date="2013-10-24T17:27:00Z">
              <w:rPr>
                <w:rFonts w:ascii="Times New Roman" w:hAnsi="Times New Roman" w:cs="Times New Roman"/>
              </w:rPr>
            </w:rPrChange>
          </w:rPr>
          <w:t> »</w:t>
        </w:r>
      </w:ins>
      <w:r w:rsidR="00AF2F6F" w:rsidRPr="00890CC0">
        <w:rPr>
          <w:rFonts w:ascii="Times New Roman" w:hAnsi="Times New Roman" w:cs="Times New Roman"/>
          <w:i/>
          <w:rPrChange w:id="7398" w:author="Leuveld, Koen" w:date="2013-10-24T17:27:00Z">
            <w:rPr>
              <w:rFonts w:ascii="Times New Roman" w:hAnsi="Times New Roman" w:cs="Times New Roman"/>
              <w:vertAlign w:val="superscript"/>
            </w:rPr>
          </w:rPrChange>
        </w:rPr>
        <w:t xml:space="preserve"> </w:t>
      </w:r>
    </w:p>
    <w:p w:rsidR="002A57BD" w:rsidRPr="00890CC0" w:rsidRDefault="00890CC0" w:rsidP="00AF6156">
      <w:pPr>
        <w:pStyle w:val="ListParagraph"/>
        <w:numPr>
          <w:ilvl w:val="0"/>
          <w:numId w:val="9"/>
        </w:numPr>
        <w:autoSpaceDE w:val="0"/>
        <w:autoSpaceDN w:val="0"/>
        <w:adjustRightInd w:val="0"/>
        <w:spacing w:after="0" w:line="240" w:lineRule="auto"/>
        <w:jc w:val="both"/>
        <w:rPr>
          <w:rFonts w:ascii="Times New Roman" w:hAnsi="Times New Roman" w:cs="Times New Roman"/>
          <w:i/>
          <w:sz w:val="24"/>
          <w:szCs w:val="24"/>
          <w:rPrChange w:id="7399" w:author="Leuveld, Koen" w:date="2013-10-24T17:28:00Z">
            <w:rPr>
              <w:rFonts w:ascii="Times New Roman" w:hAnsi="Times New Roman" w:cs="Times New Roman"/>
              <w:sz w:val="24"/>
              <w:szCs w:val="24"/>
            </w:rPr>
          </w:rPrChange>
        </w:rPr>
      </w:pPr>
      <w:ins w:id="7400" w:author="Leuveld, Koen" w:date="2013-10-24T17:27:00Z">
        <w:r w:rsidRPr="00890CC0">
          <w:rPr>
            <w:rFonts w:ascii="Times New Roman" w:hAnsi="Times New Roman" w:cs="Times New Roman"/>
            <w:i/>
            <w:rPrChange w:id="7401" w:author="Leuveld, Koen" w:date="2013-10-24T17:28:00Z">
              <w:rPr>
                <w:rFonts w:ascii="Times New Roman" w:hAnsi="Times New Roman" w:cs="Times New Roman"/>
              </w:rPr>
            </w:rPrChange>
          </w:rPr>
          <w:t>«</w:t>
        </w:r>
      </w:ins>
      <w:r w:rsidR="00AF2F6F" w:rsidRPr="00890CC0">
        <w:rPr>
          <w:rFonts w:ascii="Times New Roman" w:hAnsi="Times New Roman" w:cs="Times New Roman"/>
          <w:i/>
          <w:rPrChange w:id="7402" w:author="Leuveld, Koen" w:date="2013-10-24T17:28:00Z">
            <w:rPr>
              <w:rFonts w:ascii="Times New Roman" w:hAnsi="Times New Roman" w:cs="Times New Roman"/>
              <w:vertAlign w:val="superscript"/>
            </w:rPr>
          </w:rPrChange>
        </w:rPr>
        <w:t xml:space="preserve">Toutes les réponses sont </w:t>
      </w:r>
      <w:r w:rsidR="00AF2F6F" w:rsidRPr="00890CC0">
        <w:rPr>
          <w:rFonts w:ascii="Times New Roman" w:hAnsi="Times New Roman" w:cs="Times New Roman"/>
          <w:b/>
          <w:bCs/>
          <w:i/>
          <w:u w:val="single"/>
          <w:rPrChange w:id="7403" w:author="Leuveld, Koen" w:date="2013-10-24T17:28:00Z">
            <w:rPr>
              <w:rFonts w:ascii="Times New Roman" w:hAnsi="Times New Roman" w:cs="Times New Roman"/>
              <w:b/>
              <w:bCs/>
              <w:u w:val="single"/>
              <w:vertAlign w:val="superscript"/>
            </w:rPr>
          </w:rPrChange>
        </w:rPr>
        <w:t>ANONYMES</w:t>
      </w:r>
      <w:r w:rsidR="00AF2F6F" w:rsidRPr="00890CC0">
        <w:rPr>
          <w:rFonts w:ascii="Times New Roman" w:hAnsi="Times New Roman" w:cs="Times New Roman"/>
          <w:i/>
          <w:rPrChange w:id="7404" w:author="Leuveld, Koen" w:date="2013-10-24T17:28:00Z">
            <w:rPr>
              <w:rFonts w:ascii="Times New Roman" w:hAnsi="Times New Roman" w:cs="Times New Roman"/>
              <w:vertAlign w:val="superscript"/>
            </w:rPr>
          </w:rPrChange>
        </w:rPr>
        <w:t>, ceci signifie que si quelqu'un reçoit votre offre, il ne sait pas qu'elle est venue de vous.</w:t>
      </w:r>
      <w:r w:rsidR="00AF2F6F" w:rsidRPr="00890CC0">
        <w:rPr>
          <w:rFonts w:ascii="Times New Roman" w:hAnsi="Times New Roman" w:cs="Times New Roman"/>
          <w:i/>
          <w:vanish/>
          <w:color w:val="000080"/>
          <w:rPrChange w:id="7405" w:author="Leuveld, Koen" w:date="2013-10-24T17:28:00Z">
            <w:rPr>
              <w:rFonts w:ascii="Times New Roman" w:hAnsi="Times New Roman" w:cs="Times New Roman"/>
              <w:vanish/>
              <w:color w:val="000080"/>
              <w:vertAlign w:val="superscript"/>
            </w:rPr>
          </w:rPrChange>
        </w:rPr>
        <w:t xml:space="preserve"> </w:t>
      </w:r>
      <w:ins w:id="7406" w:author="PIERRE" w:date="2013-10-23T17:00:00Z">
        <w:r w:rsidR="00AF2F6F" w:rsidRPr="00890CC0">
          <w:rPr>
            <w:rFonts w:ascii="Times New Roman" w:hAnsi="Times New Roman" w:cs="Times New Roman"/>
            <w:i/>
            <w:color w:val="000080"/>
            <w:rPrChange w:id="7407" w:author="Leuveld, Koen" w:date="2013-10-24T17:28:00Z">
              <w:rPr>
                <w:rFonts w:ascii="Times New Roman" w:hAnsi="Times New Roman" w:cs="Times New Roman"/>
                <w:color w:val="000080"/>
                <w:vertAlign w:val="superscript"/>
              </w:rPr>
            </w:rPrChange>
          </w:rPr>
          <w:t xml:space="preserve"> </w:t>
        </w:r>
      </w:ins>
      <w:r w:rsidR="00AF2F6F" w:rsidRPr="00890CC0">
        <w:rPr>
          <w:rFonts w:ascii="Times New Roman" w:hAnsi="Times New Roman" w:cs="Times New Roman"/>
          <w:i/>
          <w:rPrChange w:id="7408" w:author="Leuveld, Koen" w:date="2013-10-24T17:28:00Z">
            <w:rPr>
              <w:rFonts w:ascii="Times New Roman" w:hAnsi="Times New Roman" w:cs="Times New Roman"/>
              <w:vertAlign w:val="superscript"/>
            </w:rPr>
          </w:rPrChange>
        </w:rPr>
        <w:t>De même, si vous recevez une offre, vous ne savez pas qui l'a envoyée.</w:t>
      </w:r>
      <w:ins w:id="7409" w:author="Leuveld, Koen" w:date="2013-10-24T17:28:00Z">
        <w:r w:rsidRPr="00890CC0">
          <w:rPr>
            <w:rFonts w:ascii="Times New Roman" w:hAnsi="Times New Roman" w:cs="Times New Roman"/>
            <w:i/>
            <w:rPrChange w:id="7410" w:author="Leuveld, Koen" w:date="2013-10-24T17:28:00Z">
              <w:rPr>
                <w:rFonts w:ascii="Times New Roman" w:hAnsi="Times New Roman" w:cs="Times New Roman"/>
              </w:rPr>
            </w:rPrChange>
          </w:rPr>
          <w:t> »</w:t>
        </w:r>
      </w:ins>
      <w:r w:rsidR="00AF2F6F" w:rsidRPr="00890CC0">
        <w:rPr>
          <w:rFonts w:ascii="Times New Roman" w:hAnsi="Times New Roman" w:cs="Times New Roman"/>
          <w:i/>
          <w:rPrChange w:id="7411" w:author="Leuveld, Koen" w:date="2013-10-24T17:28:00Z">
            <w:rPr>
              <w:rFonts w:ascii="Times New Roman" w:hAnsi="Times New Roman" w:cs="Times New Roman"/>
              <w:vertAlign w:val="superscript"/>
            </w:rPr>
          </w:rPrChange>
        </w:rPr>
        <w:t xml:space="preserve"> </w:t>
      </w:r>
    </w:p>
    <w:p w:rsidR="002A57BD" w:rsidRPr="00A8189A" w:rsidRDefault="00890CC0" w:rsidP="00AF6156">
      <w:pPr>
        <w:pStyle w:val="ListParagraph"/>
        <w:numPr>
          <w:ilvl w:val="0"/>
          <w:numId w:val="9"/>
        </w:numPr>
        <w:jc w:val="both"/>
        <w:rPr>
          <w:rFonts w:ascii="Times New Roman" w:hAnsi="Times New Roman" w:cs="Times New Roman"/>
          <w:i/>
          <w:rPrChange w:id="7412" w:author="Leuveld, Koen" w:date="2013-10-24T17:28:00Z">
            <w:rPr>
              <w:rFonts w:ascii="Times New Roman" w:hAnsi="Times New Roman" w:cs="Times New Roman"/>
            </w:rPr>
          </w:rPrChange>
        </w:rPr>
      </w:pPr>
      <w:ins w:id="7413" w:author="Leuveld, Koen" w:date="2013-10-24T17:28:00Z">
        <w:r w:rsidRPr="00890CC0">
          <w:rPr>
            <w:rFonts w:ascii="Times New Roman" w:hAnsi="Times New Roman" w:cs="Times New Roman"/>
            <w:i/>
            <w:rPrChange w:id="7414" w:author="Leuveld, Koen" w:date="2013-10-24T17:28:00Z">
              <w:rPr>
                <w:rFonts w:ascii="Times New Roman" w:hAnsi="Times New Roman" w:cs="Times New Roman"/>
              </w:rPr>
            </w:rPrChange>
          </w:rPr>
          <w:t>«</w:t>
        </w:r>
      </w:ins>
      <w:r w:rsidR="00AF2F6F" w:rsidRPr="00890CC0">
        <w:rPr>
          <w:rFonts w:ascii="Times New Roman" w:hAnsi="Times New Roman" w:cs="Times New Roman"/>
          <w:i/>
          <w:rPrChange w:id="7415" w:author="Leuveld, Koen" w:date="2013-10-24T17:28:00Z">
            <w:rPr>
              <w:rFonts w:ascii="Times New Roman" w:hAnsi="Times New Roman" w:cs="Times New Roman"/>
              <w:vertAlign w:val="superscript"/>
            </w:rPr>
          </w:rPrChange>
        </w:rPr>
        <w:t>Cet anonymat est très important pour nous, ainsi nous garantissons que personne dans votre village ne saura vos répon</w:t>
      </w:r>
      <w:r w:rsidR="00AF2F6F" w:rsidRPr="00A8189A">
        <w:rPr>
          <w:rFonts w:ascii="Times New Roman" w:hAnsi="Times New Roman" w:cs="Times New Roman"/>
          <w:i/>
          <w:rPrChange w:id="7416" w:author="Leuveld, Koen" w:date="2013-10-24T17:28:00Z">
            <w:rPr>
              <w:rFonts w:ascii="Times New Roman" w:hAnsi="Times New Roman" w:cs="Times New Roman"/>
              <w:vertAlign w:val="superscript"/>
            </w:rPr>
          </w:rPrChange>
        </w:rPr>
        <w:t>ses.</w:t>
      </w:r>
      <w:ins w:id="7417" w:author="Leuveld, Koen" w:date="2013-10-24T17:28:00Z">
        <w:r w:rsidRPr="00A8189A">
          <w:rPr>
            <w:rFonts w:ascii="Times New Roman" w:hAnsi="Times New Roman" w:cs="Times New Roman"/>
            <w:i/>
            <w:rPrChange w:id="7418" w:author="Leuveld, Koen" w:date="2013-10-24T17:28:00Z">
              <w:rPr>
                <w:rFonts w:ascii="Times New Roman" w:hAnsi="Times New Roman" w:cs="Times New Roman"/>
              </w:rPr>
            </w:rPrChange>
          </w:rPr>
          <w:t xml:space="preserve"> » </w:t>
        </w:r>
      </w:ins>
    </w:p>
    <w:p w:rsidR="002A57BD" w:rsidRPr="00A8189A" w:rsidRDefault="00890CC0" w:rsidP="00AF6156">
      <w:pPr>
        <w:pStyle w:val="ListParagraph"/>
        <w:numPr>
          <w:ilvl w:val="0"/>
          <w:numId w:val="9"/>
        </w:numPr>
        <w:jc w:val="both"/>
        <w:rPr>
          <w:rFonts w:ascii="Times New Roman" w:hAnsi="Times New Roman" w:cs="Times New Roman"/>
          <w:i/>
          <w:rPrChange w:id="7419" w:author="Leuveld, Koen" w:date="2013-10-24T17:28:00Z">
            <w:rPr>
              <w:rFonts w:ascii="Times New Roman" w:hAnsi="Times New Roman" w:cs="Times New Roman"/>
            </w:rPr>
          </w:rPrChange>
        </w:rPr>
      </w:pPr>
      <w:ins w:id="7420" w:author="Leuveld, Koen" w:date="2013-10-24T17:28:00Z">
        <w:r w:rsidRPr="00A8189A">
          <w:rPr>
            <w:rFonts w:ascii="Times New Roman" w:hAnsi="Times New Roman" w:cs="Times New Roman"/>
            <w:i/>
            <w:rPrChange w:id="7421" w:author="Leuveld, Koen" w:date="2013-10-24T17:28:00Z">
              <w:rPr>
                <w:rFonts w:ascii="Times New Roman" w:hAnsi="Times New Roman" w:cs="Times New Roman"/>
              </w:rPr>
            </w:rPrChange>
          </w:rPr>
          <w:t>« </w:t>
        </w:r>
      </w:ins>
      <w:r w:rsidR="00AF2F6F" w:rsidRPr="00A8189A">
        <w:rPr>
          <w:rFonts w:ascii="Times New Roman" w:hAnsi="Times New Roman" w:cs="Times New Roman"/>
          <w:i/>
          <w:rPrChange w:id="7422" w:author="Leuveld, Koen" w:date="2013-10-24T17:28:00Z">
            <w:rPr>
              <w:rFonts w:ascii="Times New Roman" w:hAnsi="Times New Roman" w:cs="Times New Roman"/>
              <w:vertAlign w:val="superscript"/>
            </w:rPr>
          </w:rPrChange>
        </w:rPr>
        <w:t xml:space="preserve">Il y a 10 </w:t>
      </w:r>
      <w:del w:id="7423" w:author="Leuveld, Koen" w:date="2013-10-24T16:26:00Z">
        <w:r w:rsidR="00AF2F6F" w:rsidRPr="00A8189A" w:rsidDel="00D66175">
          <w:rPr>
            <w:rFonts w:ascii="Times New Roman" w:hAnsi="Times New Roman" w:cs="Times New Roman"/>
            <w:i/>
            <w:rPrChange w:id="7424" w:author="Leuveld, Koen" w:date="2013-10-24T17:28:00Z">
              <w:rPr>
                <w:rFonts w:ascii="Times New Roman" w:hAnsi="Times New Roman" w:cs="Times New Roman"/>
                <w:vertAlign w:val="superscript"/>
              </w:rPr>
            </w:rPrChange>
          </w:rPr>
          <w:delText>coupon</w:delText>
        </w:r>
      </w:del>
      <w:ins w:id="7425" w:author="Leuveld, Koen" w:date="2013-10-24T16:26:00Z">
        <w:r w:rsidR="00D66175" w:rsidRPr="00A8189A">
          <w:rPr>
            <w:rFonts w:ascii="Times New Roman" w:hAnsi="Times New Roman" w:cs="Times New Roman"/>
            <w:i/>
            <w:rPrChange w:id="7426" w:author="Leuveld, Koen" w:date="2013-10-24T17:28:00Z">
              <w:rPr>
                <w:rFonts w:ascii="Times New Roman" w:hAnsi="Times New Roman" w:cs="Times New Roman"/>
              </w:rPr>
            </w:rPrChange>
          </w:rPr>
          <w:t>pièce</w:t>
        </w:r>
      </w:ins>
      <w:r w:rsidR="00AF2F6F" w:rsidRPr="00A8189A">
        <w:rPr>
          <w:rFonts w:ascii="Times New Roman" w:hAnsi="Times New Roman" w:cs="Times New Roman"/>
          <w:i/>
          <w:rPrChange w:id="7427" w:author="Leuveld, Koen" w:date="2013-10-24T17:28:00Z">
            <w:rPr>
              <w:rFonts w:ascii="Times New Roman" w:hAnsi="Times New Roman" w:cs="Times New Roman"/>
              <w:vertAlign w:val="superscript"/>
            </w:rPr>
          </w:rPrChange>
        </w:rPr>
        <w:t>s</w:t>
      </w:r>
      <w:ins w:id="7428" w:author="Leuveld, Koen" w:date="2013-10-24T17:28:00Z">
        <w:r w:rsidRPr="00A8189A">
          <w:rPr>
            <w:rFonts w:ascii="Times New Roman" w:hAnsi="Times New Roman" w:cs="Times New Roman"/>
            <w:i/>
            <w:rPrChange w:id="7429" w:author="Leuveld, Koen" w:date="2013-10-24T17:28:00Z">
              <w:rPr>
                <w:rFonts w:ascii="Times New Roman" w:hAnsi="Times New Roman" w:cs="Times New Roman"/>
              </w:rPr>
            </w:rPrChange>
          </w:rPr>
          <w:t> »</w:t>
        </w:r>
      </w:ins>
    </w:p>
    <w:p w:rsidR="002A57BD" w:rsidRPr="00A8189A" w:rsidRDefault="00890CC0" w:rsidP="00AF6156">
      <w:pPr>
        <w:pStyle w:val="ListParagraph"/>
        <w:numPr>
          <w:ilvl w:val="0"/>
          <w:numId w:val="9"/>
        </w:numPr>
        <w:jc w:val="both"/>
        <w:rPr>
          <w:rFonts w:ascii="Times New Roman" w:hAnsi="Times New Roman" w:cs="Times New Roman"/>
          <w:i/>
          <w:rPrChange w:id="7430" w:author="Leuveld, Koen" w:date="2013-10-24T17:28:00Z">
            <w:rPr>
              <w:rFonts w:ascii="Times New Roman" w:hAnsi="Times New Roman" w:cs="Times New Roman"/>
            </w:rPr>
          </w:rPrChange>
        </w:rPr>
      </w:pPr>
      <w:ins w:id="7431" w:author="Leuveld, Koen" w:date="2013-10-24T17:28:00Z">
        <w:r w:rsidRPr="00A8189A">
          <w:rPr>
            <w:rFonts w:ascii="Times New Roman" w:hAnsi="Times New Roman" w:cs="Times New Roman"/>
            <w:i/>
            <w:rPrChange w:id="7432" w:author="Leuveld, Koen" w:date="2013-10-24T17:28:00Z">
              <w:rPr>
                <w:rFonts w:ascii="Times New Roman" w:hAnsi="Times New Roman" w:cs="Times New Roman"/>
              </w:rPr>
            </w:rPrChange>
          </w:rPr>
          <w:t>« </w:t>
        </w:r>
      </w:ins>
      <w:r w:rsidR="00AF2F6F" w:rsidRPr="00A8189A">
        <w:rPr>
          <w:rFonts w:ascii="Times New Roman" w:hAnsi="Times New Roman" w:cs="Times New Roman"/>
          <w:i/>
          <w:rPrChange w:id="7433" w:author="Leuveld, Koen" w:date="2013-10-24T17:28:00Z">
            <w:rPr>
              <w:rFonts w:ascii="Times New Roman" w:hAnsi="Times New Roman" w:cs="Times New Roman"/>
              <w:vertAlign w:val="superscript"/>
            </w:rPr>
          </w:rPrChange>
        </w:rPr>
        <w:t xml:space="preserve">Chaque </w:t>
      </w:r>
      <w:del w:id="7434" w:author="Leuveld, Koen" w:date="2013-10-24T16:26:00Z">
        <w:r w:rsidR="00AF2F6F" w:rsidRPr="00A8189A" w:rsidDel="00D66175">
          <w:rPr>
            <w:rFonts w:ascii="Times New Roman" w:hAnsi="Times New Roman" w:cs="Times New Roman"/>
            <w:i/>
            <w:u w:color="00B050"/>
            <w:rPrChange w:id="7435" w:author="Leuveld, Koen" w:date="2013-10-24T17:28:00Z">
              <w:rPr>
                <w:rFonts w:ascii="Times New Roman" w:hAnsi="Times New Roman" w:cs="Times New Roman"/>
                <w:u w:color="00B050"/>
                <w:vertAlign w:val="superscript"/>
              </w:rPr>
            </w:rPrChange>
          </w:rPr>
          <w:delText>coupon</w:delText>
        </w:r>
      </w:del>
      <w:ins w:id="7436" w:author="Leuveld, Koen" w:date="2013-10-24T16:26:00Z">
        <w:r w:rsidR="00D66175" w:rsidRPr="00A8189A">
          <w:rPr>
            <w:rFonts w:ascii="Times New Roman" w:hAnsi="Times New Roman" w:cs="Times New Roman"/>
            <w:i/>
            <w:u w:color="00B050"/>
            <w:rPrChange w:id="7437" w:author="Leuveld, Koen" w:date="2013-10-24T17:28:00Z">
              <w:rPr>
                <w:rFonts w:ascii="Times New Roman" w:hAnsi="Times New Roman" w:cs="Times New Roman"/>
                <w:u w:color="00B050"/>
              </w:rPr>
            </w:rPrChange>
          </w:rPr>
          <w:t>pièce</w:t>
        </w:r>
      </w:ins>
      <w:r w:rsidR="00AF2F6F" w:rsidRPr="00A8189A">
        <w:rPr>
          <w:rFonts w:ascii="Times New Roman" w:hAnsi="Times New Roman" w:cs="Times New Roman"/>
          <w:i/>
          <w:rPrChange w:id="7438" w:author="Leuveld, Koen" w:date="2013-10-24T17:28:00Z">
            <w:rPr>
              <w:rFonts w:ascii="Times New Roman" w:hAnsi="Times New Roman" w:cs="Times New Roman"/>
              <w:vertAlign w:val="superscript"/>
            </w:rPr>
          </w:rPrChange>
        </w:rPr>
        <w:t xml:space="preserve"> </w:t>
      </w:r>
      <w:proofErr w:type="spellStart"/>
      <w:r w:rsidR="00AF2F6F" w:rsidRPr="00A8189A">
        <w:rPr>
          <w:rFonts w:ascii="Times New Roman" w:hAnsi="Times New Roman" w:cs="Times New Roman"/>
          <w:i/>
          <w:rPrChange w:id="7439" w:author="Leuveld, Koen" w:date="2013-10-24T17:28:00Z">
            <w:rPr>
              <w:rFonts w:ascii="Times New Roman" w:hAnsi="Times New Roman" w:cs="Times New Roman"/>
              <w:vertAlign w:val="superscript"/>
            </w:rPr>
          </w:rPrChange>
        </w:rPr>
        <w:t>a</w:t>
      </w:r>
      <w:proofErr w:type="spellEnd"/>
      <w:r w:rsidR="00AF2F6F" w:rsidRPr="00A8189A">
        <w:rPr>
          <w:rFonts w:ascii="Times New Roman" w:hAnsi="Times New Roman" w:cs="Times New Roman"/>
          <w:i/>
          <w:rPrChange w:id="7440" w:author="Leuveld, Koen" w:date="2013-10-24T17:28:00Z">
            <w:rPr>
              <w:rFonts w:ascii="Times New Roman" w:hAnsi="Times New Roman" w:cs="Times New Roman"/>
              <w:vertAlign w:val="superscript"/>
            </w:rPr>
          </w:rPrChange>
        </w:rPr>
        <w:t xml:space="preserve"> la valeur de 100 </w:t>
      </w:r>
      <w:proofErr w:type="spellStart"/>
      <w:r w:rsidR="00AF2F6F" w:rsidRPr="00A8189A">
        <w:rPr>
          <w:rFonts w:ascii="Times New Roman" w:hAnsi="Times New Roman" w:cs="Times New Roman"/>
          <w:i/>
          <w:rPrChange w:id="7441" w:author="Leuveld, Koen" w:date="2013-10-24T17:28:00Z">
            <w:rPr>
              <w:rFonts w:ascii="Times New Roman" w:hAnsi="Times New Roman" w:cs="Times New Roman"/>
              <w:vertAlign w:val="superscript"/>
            </w:rPr>
          </w:rPrChange>
        </w:rPr>
        <w:t>fCFA</w:t>
      </w:r>
      <w:proofErr w:type="spellEnd"/>
      <w:ins w:id="7442" w:author="Leuveld, Koen" w:date="2013-10-24T17:28:00Z">
        <w:r w:rsidRPr="00A8189A">
          <w:rPr>
            <w:rFonts w:ascii="Times New Roman" w:hAnsi="Times New Roman" w:cs="Times New Roman"/>
            <w:i/>
            <w:rPrChange w:id="7443" w:author="Leuveld, Koen" w:date="2013-10-24T17:28:00Z">
              <w:rPr>
                <w:rFonts w:ascii="Times New Roman" w:hAnsi="Times New Roman" w:cs="Times New Roman"/>
              </w:rPr>
            </w:rPrChange>
          </w:rPr>
          <w:t> »</w:t>
        </w:r>
      </w:ins>
      <w:r w:rsidR="00AF2F6F" w:rsidRPr="00A8189A">
        <w:rPr>
          <w:rFonts w:ascii="Times New Roman" w:hAnsi="Times New Roman" w:cs="Times New Roman"/>
          <w:i/>
          <w:rPrChange w:id="7444" w:author="Leuveld, Koen" w:date="2013-10-24T17:28:00Z">
            <w:rPr>
              <w:rFonts w:ascii="Times New Roman" w:hAnsi="Times New Roman" w:cs="Times New Roman"/>
              <w:vertAlign w:val="superscript"/>
            </w:rPr>
          </w:rPrChange>
        </w:rPr>
        <w:t xml:space="preserve"> </w:t>
      </w:r>
    </w:p>
    <w:p w:rsidR="002A57BD" w:rsidRPr="00A8189A" w:rsidRDefault="00890CC0" w:rsidP="00AF6156">
      <w:pPr>
        <w:pStyle w:val="ListParagraph"/>
        <w:numPr>
          <w:ilvl w:val="0"/>
          <w:numId w:val="9"/>
        </w:numPr>
        <w:jc w:val="both"/>
        <w:rPr>
          <w:rFonts w:ascii="Times New Roman" w:hAnsi="Times New Roman" w:cs="Times New Roman"/>
          <w:i/>
          <w:rPrChange w:id="7445" w:author="Leuveld, Koen" w:date="2013-10-24T17:29:00Z">
            <w:rPr>
              <w:rFonts w:ascii="Times New Roman" w:hAnsi="Times New Roman" w:cs="Times New Roman"/>
            </w:rPr>
          </w:rPrChange>
        </w:rPr>
      </w:pPr>
      <w:ins w:id="7446" w:author="Leuveld, Koen" w:date="2013-10-24T17:28:00Z">
        <w:r w:rsidRPr="00A8189A">
          <w:rPr>
            <w:rFonts w:ascii="Times New Roman" w:hAnsi="Times New Roman" w:cs="Times New Roman"/>
            <w:i/>
            <w:rPrChange w:id="7447" w:author="Leuveld, Koen" w:date="2013-10-24T17:28:00Z">
              <w:rPr>
                <w:rFonts w:ascii="Times New Roman" w:hAnsi="Times New Roman" w:cs="Times New Roman"/>
              </w:rPr>
            </w:rPrChange>
          </w:rPr>
          <w:t>« </w:t>
        </w:r>
      </w:ins>
      <w:r w:rsidR="00AF2F6F" w:rsidRPr="00A8189A">
        <w:rPr>
          <w:rFonts w:ascii="Times New Roman" w:hAnsi="Times New Roman" w:cs="Times New Roman"/>
          <w:i/>
          <w:rPrChange w:id="7448" w:author="Leuveld, Koen" w:date="2013-10-24T17:28:00Z">
            <w:rPr>
              <w:rFonts w:ascii="Times New Roman" w:hAnsi="Times New Roman" w:cs="Times New Roman"/>
              <w:vertAlign w:val="superscript"/>
            </w:rPr>
          </w:rPrChange>
        </w:rPr>
        <w:t xml:space="preserve">Vous pouvez choisir d’envoyer tout, une partie ou aucun de vos </w:t>
      </w:r>
      <w:del w:id="7449" w:author="Leuveld, Koen" w:date="2013-10-24T16:26:00Z">
        <w:r w:rsidR="00AF2F6F" w:rsidRPr="00A8189A" w:rsidDel="00D66175">
          <w:rPr>
            <w:rFonts w:ascii="Times New Roman" w:hAnsi="Times New Roman" w:cs="Times New Roman"/>
            <w:i/>
            <w:u w:color="00B050"/>
            <w:rPrChange w:id="7450" w:author="Leuveld, Koen" w:date="2013-10-24T17:28:00Z">
              <w:rPr>
                <w:rFonts w:ascii="Times New Roman" w:hAnsi="Times New Roman" w:cs="Times New Roman"/>
                <w:u w:color="00B050"/>
                <w:vertAlign w:val="superscript"/>
              </w:rPr>
            </w:rPrChange>
          </w:rPr>
          <w:delText>coupon</w:delText>
        </w:r>
      </w:del>
      <w:ins w:id="7451" w:author="Leuveld, Koen" w:date="2013-10-24T16:26:00Z">
        <w:r w:rsidR="00D66175" w:rsidRPr="00A8189A">
          <w:rPr>
            <w:rFonts w:ascii="Times New Roman" w:hAnsi="Times New Roman" w:cs="Times New Roman"/>
            <w:i/>
            <w:u w:color="00B050"/>
            <w:rPrChange w:id="7452" w:author="Leuveld, Koen" w:date="2013-10-24T17:28:00Z">
              <w:rPr>
                <w:rFonts w:ascii="Times New Roman" w:hAnsi="Times New Roman" w:cs="Times New Roman"/>
                <w:u w:color="00B050"/>
              </w:rPr>
            </w:rPrChange>
          </w:rPr>
          <w:t>pièce</w:t>
        </w:r>
      </w:ins>
      <w:r w:rsidR="00AF2F6F" w:rsidRPr="00A8189A">
        <w:rPr>
          <w:rFonts w:ascii="Times New Roman" w:hAnsi="Times New Roman" w:cs="Times New Roman"/>
          <w:i/>
          <w:rPrChange w:id="7453" w:author="Leuveld, Koen" w:date="2013-10-24T17:28:00Z">
            <w:rPr>
              <w:rFonts w:ascii="Times New Roman" w:hAnsi="Times New Roman" w:cs="Times New Roman"/>
              <w:vertAlign w:val="superscript"/>
            </w:rPr>
          </w:rPrChange>
        </w:rPr>
        <w:t xml:space="preserve">s à un de vos frères du village </w:t>
      </w:r>
      <w:r w:rsidR="00AF2F6F" w:rsidRPr="00A8189A">
        <w:rPr>
          <w:rFonts w:ascii="Times New Roman" w:hAnsi="Times New Roman" w:cs="Times New Roman"/>
          <w:i/>
          <w:rPrChange w:id="7454" w:author="Leuveld, Koen" w:date="2013-10-24T17:29:00Z">
            <w:rPr>
              <w:rFonts w:ascii="Times New Roman" w:hAnsi="Times New Roman" w:cs="Times New Roman"/>
              <w:vertAlign w:val="superscript"/>
            </w:rPr>
          </w:rPrChange>
        </w:rPr>
        <w:t>(le RÉCEPTEUR).</w:t>
      </w:r>
      <w:ins w:id="7455" w:author="Leuveld, Koen" w:date="2013-10-24T17:28:00Z">
        <w:r w:rsidR="00A8189A" w:rsidRPr="00A8189A">
          <w:rPr>
            <w:rFonts w:ascii="Times New Roman" w:hAnsi="Times New Roman" w:cs="Times New Roman"/>
            <w:i/>
            <w:rPrChange w:id="7456" w:author="Leuveld, Koen" w:date="2013-10-24T17:29:00Z">
              <w:rPr>
                <w:rFonts w:ascii="Times New Roman" w:hAnsi="Times New Roman" w:cs="Times New Roman"/>
              </w:rPr>
            </w:rPrChange>
          </w:rPr>
          <w:t> »</w:t>
        </w:r>
      </w:ins>
    </w:p>
    <w:p w:rsidR="002A57BD" w:rsidRPr="00A8189A" w:rsidRDefault="00A8189A" w:rsidP="00AF6156">
      <w:pPr>
        <w:pStyle w:val="ListParagraph"/>
        <w:numPr>
          <w:ilvl w:val="0"/>
          <w:numId w:val="9"/>
        </w:numPr>
        <w:jc w:val="both"/>
        <w:rPr>
          <w:rFonts w:ascii="Times New Roman" w:hAnsi="Times New Roman" w:cs="Times New Roman"/>
          <w:i/>
          <w:rPrChange w:id="7457" w:author="Leuveld, Koen" w:date="2013-10-24T17:29:00Z">
            <w:rPr>
              <w:rFonts w:ascii="Times New Roman" w:hAnsi="Times New Roman" w:cs="Times New Roman"/>
            </w:rPr>
          </w:rPrChange>
        </w:rPr>
      </w:pPr>
      <w:ins w:id="7458" w:author="Leuveld, Koen" w:date="2013-10-24T17:29:00Z">
        <w:r w:rsidRPr="00A8189A">
          <w:rPr>
            <w:rFonts w:ascii="Times New Roman" w:hAnsi="Times New Roman" w:cs="Times New Roman"/>
            <w:i/>
            <w:rPrChange w:id="7459" w:author="Leuveld, Koen" w:date="2013-10-24T17:29:00Z">
              <w:rPr>
                <w:rFonts w:ascii="Times New Roman" w:hAnsi="Times New Roman" w:cs="Times New Roman"/>
              </w:rPr>
            </w:rPrChange>
          </w:rPr>
          <w:t>« </w:t>
        </w:r>
      </w:ins>
      <w:r w:rsidR="00AF2F6F" w:rsidRPr="00A8189A">
        <w:rPr>
          <w:rFonts w:ascii="Times New Roman" w:hAnsi="Times New Roman" w:cs="Times New Roman"/>
          <w:i/>
          <w:rPrChange w:id="7460" w:author="Leuveld, Koen" w:date="2013-10-24T17:29:00Z">
            <w:rPr>
              <w:rFonts w:ascii="Times New Roman" w:hAnsi="Times New Roman" w:cs="Times New Roman"/>
              <w:vertAlign w:val="superscript"/>
            </w:rPr>
          </w:rPrChange>
        </w:rPr>
        <w:t xml:space="preserve">Je triplerai les </w:t>
      </w:r>
      <w:del w:id="7461" w:author="Leuveld, Koen" w:date="2013-10-24T16:26:00Z">
        <w:r w:rsidR="00AF2F6F" w:rsidRPr="00A8189A" w:rsidDel="00D66175">
          <w:rPr>
            <w:rFonts w:ascii="Times New Roman" w:hAnsi="Times New Roman" w:cs="Times New Roman"/>
            <w:i/>
            <w:u w:color="00B050"/>
            <w:rPrChange w:id="7462" w:author="Leuveld, Koen" w:date="2013-10-24T17:29:00Z">
              <w:rPr>
                <w:rFonts w:ascii="Times New Roman" w:hAnsi="Times New Roman" w:cs="Times New Roman"/>
                <w:u w:color="00B050"/>
                <w:vertAlign w:val="superscript"/>
              </w:rPr>
            </w:rPrChange>
          </w:rPr>
          <w:delText>coupon</w:delText>
        </w:r>
      </w:del>
      <w:ins w:id="7463" w:author="Leuveld, Koen" w:date="2013-10-24T16:26:00Z">
        <w:r w:rsidR="00D66175" w:rsidRPr="00A8189A">
          <w:rPr>
            <w:rFonts w:ascii="Times New Roman" w:hAnsi="Times New Roman" w:cs="Times New Roman"/>
            <w:i/>
            <w:u w:color="00B050"/>
            <w:rPrChange w:id="7464" w:author="Leuveld, Koen" w:date="2013-10-24T17:29:00Z">
              <w:rPr>
                <w:rFonts w:ascii="Times New Roman" w:hAnsi="Times New Roman" w:cs="Times New Roman"/>
                <w:u w:color="00B050"/>
              </w:rPr>
            </w:rPrChange>
          </w:rPr>
          <w:t>pièce</w:t>
        </w:r>
      </w:ins>
      <w:r w:rsidR="00AF2F6F" w:rsidRPr="00A8189A">
        <w:rPr>
          <w:rFonts w:ascii="Times New Roman" w:hAnsi="Times New Roman" w:cs="Times New Roman"/>
          <w:i/>
          <w:rPrChange w:id="7465" w:author="Leuveld, Koen" w:date="2013-10-24T17:29:00Z">
            <w:rPr>
              <w:rFonts w:ascii="Times New Roman" w:hAnsi="Times New Roman" w:cs="Times New Roman"/>
              <w:vertAlign w:val="superscript"/>
            </w:rPr>
          </w:rPrChange>
        </w:rPr>
        <w:t xml:space="preserve">s que vous décidez d’envoyer. Ainsi, si vous envoyez un </w:t>
      </w:r>
      <w:del w:id="7466" w:author="Leuveld, Koen" w:date="2013-10-24T16:26:00Z">
        <w:r w:rsidR="00AF2F6F" w:rsidRPr="00A8189A" w:rsidDel="00D66175">
          <w:rPr>
            <w:rFonts w:ascii="Times New Roman" w:hAnsi="Times New Roman" w:cs="Times New Roman"/>
            <w:i/>
            <w:u w:color="00B050"/>
            <w:rPrChange w:id="7467" w:author="Leuveld, Koen" w:date="2013-10-24T17:29:00Z">
              <w:rPr>
                <w:rFonts w:ascii="Times New Roman" w:hAnsi="Times New Roman" w:cs="Times New Roman"/>
                <w:u w:color="00B050"/>
                <w:vertAlign w:val="superscript"/>
              </w:rPr>
            </w:rPrChange>
          </w:rPr>
          <w:delText>coupon</w:delText>
        </w:r>
      </w:del>
      <w:ins w:id="7468" w:author="Leuveld, Koen" w:date="2013-10-24T16:26:00Z">
        <w:r w:rsidR="00D66175" w:rsidRPr="00A8189A">
          <w:rPr>
            <w:rFonts w:ascii="Times New Roman" w:hAnsi="Times New Roman" w:cs="Times New Roman"/>
            <w:i/>
            <w:u w:color="00B050"/>
            <w:rPrChange w:id="7469" w:author="Leuveld, Koen" w:date="2013-10-24T17:29:00Z">
              <w:rPr>
                <w:rFonts w:ascii="Times New Roman" w:hAnsi="Times New Roman" w:cs="Times New Roman"/>
                <w:u w:color="00B050"/>
              </w:rPr>
            </w:rPrChange>
          </w:rPr>
          <w:t>pièce</w:t>
        </w:r>
      </w:ins>
      <w:r w:rsidR="00AF2F6F" w:rsidRPr="00A8189A">
        <w:rPr>
          <w:rFonts w:ascii="Times New Roman" w:hAnsi="Times New Roman" w:cs="Times New Roman"/>
          <w:i/>
          <w:rPrChange w:id="7470" w:author="Leuveld, Koen" w:date="2013-10-24T17:29:00Z">
            <w:rPr>
              <w:rFonts w:ascii="Times New Roman" w:hAnsi="Times New Roman" w:cs="Times New Roman"/>
              <w:vertAlign w:val="superscript"/>
            </w:rPr>
          </w:rPrChange>
        </w:rPr>
        <w:t xml:space="preserve"> (100 </w:t>
      </w:r>
      <w:proofErr w:type="spellStart"/>
      <w:r w:rsidR="00AF2F6F" w:rsidRPr="00A8189A">
        <w:rPr>
          <w:rFonts w:ascii="Times New Roman" w:hAnsi="Times New Roman" w:cs="Times New Roman"/>
          <w:i/>
          <w:rPrChange w:id="7471" w:author="Leuveld, Koen" w:date="2013-10-24T17:29:00Z">
            <w:rPr>
              <w:rFonts w:ascii="Times New Roman" w:hAnsi="Times New Roman" w:cs="Times New Roman"/>
              <w:vertAlign w:val="superscript"/>
            </w:rPr>
          </w:rPrChange>
        </w:rPr>
        <w:t>fCFA</w:t>
      </w:r>
      <w:proofErr w:type="spellEnd"/>
      <w:r w:rsidR="00AF2F6F" w:rsidRPr="00A8189A">
        <w:rPr>
          <w:rFonts w:ascii="Times New Roman" w:hAnsi="Times New Roman" w:cs="Times New Roman"/>
          <w:i/>
          <w:rPrChange w:id="7472" w:author="Leuveld, Koen" w:date="2013-10-24T17:29:00Z">
            <w:rPr>
              <w:rFonts w:ascii="Times New Roman" w:hAnsi="Times New Roman" w:cs="Times New Roman"/>
              <w:vertAlign w:val="superscript"/>
            </w:rPr>
          </w:rPrChange>
        </w:rPr>
        <w:t xml:space="preserve">), votre frère du village (RÉCEPTEUR) recevra 3 </w:t>
      </w:r>
      <w:del w:id="7473" w:author="Leuveld, Koen" w:date="2013-10-24T16:26:00Z">
        <w:r w:rsidR="00AF2F6F" w:rsidRPr="00A8189A" w:rsidDel="00D66175">
          <w:rPr>
            <w:rFonts w:ascii="Times New Roman" w:hAnsi="Times New Roman" w:cs="Times New Roman"/>
            <w:i/>
            <w:u w:color="00B050"/>
            <w:rPrChange w:id="7474" w:author="Leuveld, Koen" w:date="2013-10-24T17:29:00Z">
              <w:rPr>
                <w:rFonts w:ascii="Times New Roman" w:hAnsi="Times New Roman" w:cs="Times New Roman"/>
                <w:u w:color="00B050"/>
                <w:vertAlign w:val="superscript"/>
              </w:rPr>
            </w:rPrChange>
          </w:rPr>
          <w:delText>coupon</w:delText>
        </w:r>
      </w:del>
      <w:ins w:id="7475" w:author="Leuveld, Koen" w:date="2013-10-24T16:26:00Z">
        <w:r w:rsidR="00D66175" w:rsidRPr="00A8189A">
          <w:rPr>
            <w:rFonts w:ascii="Times New Roman" w:hAnsi="Times New Roman" w:cs="Times New Roman"/>
            <w:i/>
            <w:u w:color="00B050"/>
            <w:rPrChange w:id="7476" w:author="Leuveld, Koen" w:date="2013-10-24T17:29:00Z">
              <w:rPr>
                <w:rFonts w:ascii="Times New Roman" w:hAnsi="Times New Roman" w:cs="Times New Roman"/>
                <w:u w:color="00B050"/>
              </w:rPr>
            </w:rPrChange>
          </w:rPr>
          <w:t>pièce</w:t>
        </w:r>
      </w:ins>
      <w:r w:rsidR="00AF2F6F" w:rsidRPr="00A8189A">
        <w:rPr>
          <w:rFonts w:ascii="Times New Roman" w:hAnsi="Times New Roman" w:cs="Times New Roman"/>
          <w:i/>
          <w:rPrChange w:id="7477" w:author="Leuveld, Koen" w:date="2013-10-24T17:29:00Z">
            <w:rPr>
              <w:rFonts w:ascii="Times New Roman" w:hAnsi="Times New Roman" w:cs="Times New Roman"/>
              <w:vertAlign w:val="superscript"/>
            </w:rPr>
          </w:rPrChange>
        </w:rPr>
        <w:t xml:space="preserve">s (300 </w:t>
      </w:r>
      <w:proofErr w:type="spellStart"/>
      <w:r w:rsidR="00AF2F6F" w:rsidRPr="00A8189A">
        <w:rPr>
          <w:rFonts w:ascii="Times New Roman" w:hAnsi="Times New Roman" w:cs="Times New Roman"/>
          <w:i/>
          <w:rPrChange w:id="7478" w:author="Leuveld, Koen" w:date="2013-10-24T17:29:00Z">
            <w:rPr>
              <w:rFonts w:ascii="Times New Roman" w:hAnsi="Times New Roman" w:cs="Times New Roman"/>
              <w:vertAlign w:val="superscript"/>
            </w:rPr>
          </w:rPrChange>
        </w:rPr>
        <w:t>fCFA</w:t>
      </w:r>
      <w:proofErr w:type="spellEnd"/>
      <w:r w:rsidR="00AF2F6F" w:rsidRPr="00A8189A">
        <w:rPr>
          <w:rFonts w:ascii="Times New Roman" w:hAnsi="Times New Roman" w:cs="Times New Roman"/>
          <w:i/>
          <w:rPrChange w:id="7479" w:author="Leuveld, Koen" w:date="2013-10-24T17:29:00Z">
            <w:rPr>
              <w:rFonts w:ascii="Times New Roman" w:hAnsi="Times New Roman" w:cs="Times New Roman"/>
              <w:vertAlign w:val="superscript"/>
            </w:rPr>
          </w:rPrChange>
        </w:rPr>
        <w:t xml:space="preserve">), si vous envoyez 2 </w:t>
      </w:r>
      <w:del w:id="7480" w:author="Leuveld, Koen" w:date="2013-10-24T16:26:00Z">
        <w:r w:rsidR="00AF2F6F" w:rsidRPr="00A8189A" w:rsidDel="00D66175">
          <w:rPr>
            <w:rFonts w:ascii="Times New Roman" w:hAnsi="Times New Roman" w:cs="Times New Roman"/>
            <w:i/>
            <w:u w:color="00B050"/>
            <w:rPrChange w:id="7481" w:author="Leuveld, Koen" w:date="2013-10-24T17:29:00Z">
              <w:rPr>
                <w:rFonts w:ascii="Times New Roman" w:hAnsi="Times New Roman" w:cs="Times New Roman"/>
                <w:u w:color="00B050"/>
                <w:vertAlign w:val="superscript"/>
              </w:rPr>
            </w:rPrChange>
          </w:rPr>
          <w:delText>coupon</w:delText>
        </w:r>
      </w:del>
      <w:ins w:id="7482" w:author="Leuveld, Koen" w:date="2013-10-24T16:26:00Z">
        <w:r w:rsidR="00D66175" w:rsidRPr="00A8189A">
          <w:rPr>
            <w:rFonts w:ascii="Times New Roman" w:hAnsi="Times New Roman" w:cs="Times New Roman"/>
            <w:i/>
            <w:u w:color="00B050"/>
            <w:rPrChange w:id="7483" w:author="Leuveld, Koen" w:date="2013-10-24T17:29:00Z">
              <w:rPr>
                <w:rFonts w:ascii="Times New Roman" w:hAnsi="Times New Roman" w:cs="Times New Roman"/>
                <w:u w:color="00B050"/>
              </w:rPr>
            </w:rPrChange>
          </w:rPr>
          <w:t>pièce</w:t>
        </w:r>
      </w:ins>
      <w:r w:rsidR="00AF2F6F" w:rsidRPr="00A8189A">
        <w:rPr>
          <w:rFonts w:ascii="Times New Roman" w:hAnsi="Times New Roman" w:cs="Times New Roman"/>
          <w:i/>
          <w:rPrChange w:id="7484" w:author="Leuveld, Koen" w:date="2013-10-24T17:29:00Z">
            <w:rPr>
              <w:rFonts w:ascii="Times New Roman" w:hAnsi="Times New Roman" w:cs="Times New Roman"/>
              <w:vertAlign w:val="superscript"/>
            </w:rPr>
          </w:rPrChange>
        </w:rPr>
        <w:t xml:space="preserve">s (200 </w:t>
      </w:r>
      <w:proofErr w:type="spellStart"/>
      <w:r w:rsidR="00AF2F6F" w:rsidRPr="00A8189A">
        <w:rPr>
          <w:rFonts w:ascii="Times New Roman" w:hAnsi="Times New Roman" w:cs="Times New Roman"/>
          <w:i/>
          <w:rPrChange w:id="7485" w:author="Leuveld, Koen" w:date="2013-10-24T17:29:00Z">
            <w:rPr>
              <w:rFonts w:ascii="Times New Roman" w:hAnsi="Times New Roman" w:cs="Times New Roman"/>
              <w:vertAlign w:val="superscript"/>
            </w:rPr>
          </w:rPrChange>
        </w:rPr>
        <w:t>fCFA</w:t>
      </w:r>
      <w:proofErr w:type="spellEnd"/>
      <w:r w:rsidR="00AF2F6F" w:rsidRPr="00A8189A">
        <w:rPr>
          <w:rFonts w:ascii="Times New Roman" w:hAnsi="Times New Roman" w:cs="Times New Roman"/>
          <w:i/>
          <w:rPrChange w:id="7486" w:author="Leuveld, Koen" w:date="2013-10-24T17:29:00Z">
            <w:rPr>
              <w:rFonts w:ascii="Times New Roman" w:hAnsi="Times New Roman" w:cs="Times New Roman"/>
              <w:vertAlign w:val="superscript"/>
            </w:rPr>
          </w:rPrChange>
        </w:rPr>
        <w:t xml:space="preserve">), votre frère du village recevra 6 </w:t>
      </w:r>
      <w:del w:id="7487" w:author="Leuveld, Koen" w:date="2013-10-24T16:26:00Z">
        <w:r w:rsidR="00AF2F6F" w:rsidRPr="00A8189A" w:rsidDel="00D66175">
          <w:rPr>
            <w:rFonts w:ascii="Times New Roman" w:hAnsi="Times New Roman" w:cs="Times New Roman"/>
            <w:i/>
            <w:u w:color="00B050"/>
            <w:rPrChange w:id="7488" w:author="Leuveld, Koen" w:date="2013-10-24T17:29:00Z">
              <w:rPr>
                <w:rFonts w:ascii="Times New Roman" w:hAnsi="Times New Roman" w:cs="Times New Roman"/>
                <w:u w:color="00B050"/>
                <w:vertAlign w:val="superscript"/>
              </w:rPr>
            </w:rPrChange>
          </w:rPr>
          <w:delText>coupon</w:delText>
        </w:r>
      </w:del>
      <w:ins w:id="7489" w:author="Leuveld, Koen" w:date="2013-10-24T16:26:00Z">
        <w:r w:rsidR="00D66175" w:rsidRPr="00A8189A">
          <w:rPr>
            <w:rFonts w:ascii="Times New Roman" w:hAnsi="Times New Roman" w:cs="Times New Roman"/>
            <w:i/>
            <w:u w:color="00B050"/>
            <w:rPrChange w:id="7490" w:author="Leuveld, Koen" w:date="2013-10-24T17:29:00Z">
              <w:rPr>
                <w:rFonts w:ascii="Times New Roman" w:hAnsi="Times New Roman" w:cs="Times New Roman"/>
                <w:u w:color="00B050"/>
              </w:rPr>
            </w:rPrChange>
          </w:rPr>
          <w:t>pièce</w:t>
        </w:r>
      </w:ins>
      <w:r w:rsidR="00AF2F6F" w:rsidRPr="00A8189A">
        <w:rPr>
          <w:rFonts w:ascii="Times New Roman" w:hAnsi="Times New Roman" w:cs="Times New Roman"/>
          <w:i/>
          <w:rPrChange w:id="7491" w:author="Leuveld, Koen" w:date="2013-10-24T17:29:00Z">
            <w:rPr>
              <w:rFonts w:ascii="Times New Roman" w:hAnsi="Times New Roman" w:cs="Times New Roman"/>
              <w:vertAlign w:val="superscript"/>
            </w:rPr>
          </w:rPrChange>
        </w:rPr>
        <w:t xml:space="preserve">s (600 </w:t>
      </w:r>
      <w:proofErr w:type="spellStart"/>
      <w:r w:rsidR="00AF2F6F" w:rsidRPr="00A8189A">
        <w:rPr>
          <w:rFonts w:ascii="Times New Roman" w:hAnsi="Times New Roman" w:cs="Times New Roman"/>
          <w:i/>
          <w:rPrChange w:id="7492" w:author="Leuveld, Koen" w:date="2013-10-24T17:29:00Z">
            <w:rPr>
              <w:rFonts w:ascii="Times New Roman" w:hAnsi="Times New Roman" w:cs="Times New Roman"/>
              <w:vertAlign w:val="superscript"/>
            </w:rPr>
          </w:rPrChange>
        </w:rPr>
        <w:t>fCFA</w:t>
      </w:r>
      <w:proofErr w:type="spellEnd"/>
      <w:r w:rsidR="00AF2F6F" w:rsidRPr="00A8189A">
        <w:rPr>
          <w:rFonts w:ascii="Times New Roman" w:hAnsi="Times New Roman" w:cs="Times New Roman"/>
          <w:i/>
          <w:rPrChange w:id="7493" w:author="Leuveld, Koen" w:date="2013-10-24T17:29:00Z">
            <w:rPr>
              <w:rFonts w:ascii="Times New Roman" w:hAnsi="Times New Roman" w:cs="Times New Roman"/>
              <w:vertAlign w:val="superscript"/>
            </w:rPr>
          </w:rPrChange>
        </w:rPr>
        <w:t xml:space="preserve">), si vous envoyez 4 </w:t>
      </w:r>
      <w:del w:id="7494" w:author="Leuveld, Koen" w:date="2013-10-24T16:26:00Z">
        <w:r w:rsidR="00AF2F6F" w:rsidRPr="00A8189A" w:rsidDel="00D66175">
          <w:rPr>
            <w:rFonts w:ascii="Times New Roman" w:hAnsi="Times New Roman" w:cs="Times New Roman"/>
            <w:i/>
            <w:u w:color="00B050"/>
            <w:rPrChange w:id="7495" w:author="Leuveld, Koen" w:date="2013-10-24T17:29:00Z">
              <w:rPr>
                <w:rFonts w:ascii="Times New Roman" w:hAnsi="Times New Roman" w:cs="Times New Roman"/>
                <w:u w:color="00B050"/>
                <w:vertAlign w:val="superscript"/>
              </w:rPr>
            </w:rPrChange>
          </w:rPr>
          <w:delText>coupon</w:delText>
        </w:r>
      </w:del>
      <w:ins w:id="7496" w:author="Leuveld, Koen" w:date="2013-10-24T16:26:00Z">
        <w:r w:rsidR="00D66175" w:rsidRPr="00A8189A">
          <w:rPr>
            <w:rFonts w:ascii="Times New Roman" w:hAnsi="Times New Roman" w:cs="Times New Roman"/>
            <w:i/>
            <w:u w:color="00B050"/>
            <w:rPrChange w:id="7497" w:author="Leuveld, Koen" w:date="2013-10-24T17:29:00Z">
              <w:rPr>
                <w:rFonts w:ascii="Times New Roman" w:hAnsi="Times New Roman" w:cs="Times New Roman"/>
                <w:u w:color="00B050"/>
              </w:rPr>
            </w:rPrChange>
          </w:rPr>
          <w:t>pièce</w:t>
        </w:r>
      </w:ins>
      <w:r w:rsidR="00AF2F6F" w:rsidRPr="00A8189A">
        <w:rPr>
          <w:rFonts w:ascii="Times New Roman" w:hAnsi="Times New Roman" w:cs="Times New Roman"/>
          <w:i/>
          <w:rPrChange w:id="7498" w:author="Leuveld, Koen" w:date="2013-10-24T17:29:00Z">
            <w:rPr>
              <w:rFonts w:ascii="Times New Roman" w:hAnsi="Times New Roman" w:cs="Times New Roman"/>
              <w:vertAlign w:val="superscript"/>
            </w:rPr>
          </w:rPrChange>
        </w:rPr>
        <w:t xml:space="preserve">s (400 </w:t>
      </w:r>
      <w:proofErr w:type="spellStart"/>
      <w:r w:rsidR="00AF2F6F" w:rsidRPr="00A8189A">
        <w:rPr>
          <w:rFonts w:ascii="Times New Roman" w:hAnsi="Times New Roman" w:cs="Times New Roman"/>
          <w:i/>
          <w:rPrChange w:id="7499" w:author="Leuveld, Koen" w:date="2013-10-24T17:29:00Z">
            <w:rPr>
              <w:rFonts w:ascii="Times New Roman" w:hAnsi="Times New Roman" w:cs="Times New Roman"/>
              <w:vertAlign w:val="superscript"/>
            </w:rPr>
          </w:rPrChange>
        </w:rPr>
        <w:t>fCFA</w:t>
      </w:r>
      <w:proofErr w:type="spellEnd"/>
      <w:r w:rsidR="00AF2F6F" w:rsidRPr="00A8189A">
        <w:rPr>
          <w:rFonts w:ascii="Times New Roman" w:hAnsi="Times New Roman" w:cs="Times New Roman"/>
          <w:i/>
          <w:rPrChange w:id="7500" w:author="Leuveld, Koen" w:date="2013-10-24T17:29:00Z">
            <w:rPr>
              <w:rFonts w:ascii="Times New Roman" w:hAnsi="Times New Roman" w:cs="Times New Roman"/>
              <w:vertAlign w:val="superscript"/>
            </w:rPr>
          </w:rPrChange>
        </w:rPr>
        <w:t xml:space="preserve">), votre frère du village recevra 12 </w:t>
      </w:r>
      <w:del w:id="7501" w:author="Leuveld, Koen" w:date="2013-10-24T16:26:00Z">
        <w:r w:rsidR="00AF2F6F" w:rsidRPr="00A8189A" w:rsidDel="00D66175">
          <w:rPr>
            <w:rFonts w:ascii="Times New Roman" w:hAnsi="Times New Roman" w:cs="Times New Roman"/>
            <w:i/>
            <w:u w:color="00B050"/>
            <w:rPrChange w:id="7502" w:author="Leuveld, Koen" w:date="2013-10-24T17:29:00Z">
              <w:rPr>
                <w:rFonts w:ascii="Times New Roman" w:hAnsi="Times New Roman" w:cs="Times New Roman"/>
                <w:u w:color="00B050"/>
                <w:vertAlign w:val="superscript"/>
              </w:rPr>
            </w:rPrChange>
          </w:rPr>
          <w:delText>coupon</w:delText>
        </w:r>
      </w:del>
      <w:ins w:id="7503" w:author="Leuveld, Koen" w:date="2013-10-24T16:26:00Z">
        <w:r w:rsidR="00D66175" w:rsidRPr="00A8189A">
          <w:rPr>
            <w:rFonts w:ascii="Times New Roman" w:hAnsi="Times New Roman" w:cs="Times New Roman"/>
            <w:i/>
            <w:u w:color="00B050"/>
            <w:rPrChange w:id="7504" w:author="Leuveld, Koen" w:date="2013-10-24T17:29:00Z">
              <w:rPr>
                <w:rFonts w:ascii="Times New Roman" w:hAnsi="Times New Roman" w:cs="Times New Roman"/>
                <w:u w:color="00B050"/>
              </w:rPr>
            </w:rPrChange>
          </w:rPr>
          <w:t>pièce</w:t>
        </w:r>
      </w:ins>
      <w:r w:rsidR="00AF2F6F" w:rsidRPr="00A8189A">
        <w:rPr>
          <w:rFonts w:ascii="Times New Roman" w:hAnsi="Times New Roman" w:cs="Times New Roman"/>
          <w:i/>
          <w:rPrChange w:id="7505" w:author="Leuveld, Koen" w:date="2013-10-24T17:29:00Z">
            <w:rPr>
              <w:rFonts w:ascii="Times New Roman" w:hAnsi="Times New Roman" w:cs="Times New Roman"/>
              <w:vertAlign w:val="superscript"/>
            </w:rPr>
          </w:rPrChange>
        </w:rPr>
        <w:t xml:space="preserve">s (1200 </w:t>
      </w:r>
      <w:proofErr w:type="spellStart"/>
      <w:r w:rsidR="00AF2F6F" w:rsidRPr="00A8189A">
        <w:rPr>
          <w:rFonts w:ascii="Times New Roman" w:hAnsi="Times New Roman" w:cs="Times New Roman"/>
          <w:i/>
          <w:rPrChange w:id="7506" w:author="Leuveld, Koen" w:date="2013-10-24T17:29:00Z">
            <w:rPr>
              <w:rFonts w:ascii="Times New Roman" w:hAnsi="Times New Roman" w:cs="Times New Roman"/>
              <w:vertAlign w:val="superscript"/>
            </w:rPr>
          </w:rPrChange>
        </w:rPr>
        <w:t>fCFA</w:t>
      </w:r>
      <w:proofErr w:type="spellEnd"/>
      <w:r w:rsidR="00AF2F6F" w:rsidRPr="00A8189A">
        <w:rPr>
          <w:rFonts w:ascii="Times New Roman" w:hAnsi="Times New Roman" w:cs="Times New Roman"/>
          <w:i/>
          <w:rPrChange w:id="7507" w:author="Leuveld, Koen" w:date="2013-10-24T17:29:00Z">
            <w:rPr>
              <w:rFonts w:ascii="Times New Roman" w:hAnsi="Times New Roman" w:cs="Times New Roman"/>
              <w:vertAlign w:val="superscript"/>
            </w:rPr>
          </w:rPrChange>
        </w:rPr>
        <w:t>) etc...</w:t>
      </w:r>
      <w:ins w:id="7508" w:author="Leuveld, Koen" w:date="2013-10-24T17:29:00Z">
        <w:r w:rsidRPr="00A8189A">
          <w:rPr>
            <w:rFonts w:ascii="Times New Roman" w:hAnsi="Times New Roman" w:cs="Times New Roman"/>
            <w:i/>
            <w:rPrChange w:id="7509" w:author="Leuveld, Koen" w:date="2013-10-24T17:29:00Z">
              <w:rPr>
                <w:rFonts w:ascii="Times New Roman" w:hAnsi="Times New Roman" w:cs="Times New Roman"/>
              </w:rPr>
            </w:rPrChange>
          </w:rPr>
          <w:t> »</w:t>
        </w:r>
      </w:ins>
      <w:r w:rsidR="00AF2F6F" w:rsidRPr="00A8189A">
        <w:rPr>
          <w:rFonts w:ascii="Times New Roman" w:hAnsi="Times New Roman" w:cs="Times New Roman"/>
          <w:i/>
          <w:rPrChange w:id="7510" w:author="Leuveld, Koen" w:date="2013-10-24T17:29:00Z">
            <w:rPr>
              <w:rFonts w:ascii="Times New Roman" w:hAnsi="Times New Roman" w:cs="Times New Roman"/>
              <w:vertAlign w:val="superscript"/>
            </w:rPr>
          </w:rPrChange>
        </w:rPr>
        <w:t xml:space="preserve"> </w:t>
      </w:r>
    </w:p>
    <w:p w:rsidR="002A57BD" w:rsidRPr="00A8189A" w:rsidRDefault="00A8189A" w:rsidP="00AF6156">
      <w:pPr>
        <w:pStyle w:val="ListParagraph"/>
        <w:numPr>
          <w:ilvl w:val="0"/>
          <w:numId w:val="9"/>
        </w:numPr>
        <w:jc w:val="both"/>
        <w:rPr>
          <w:rFonts w:ascii="Times New Roman" w:hAnsi="Times New Roman" w:cs="Times New Roman"/>
          <w:i/>
          <w:rPrChange w:id="7511" w:author="Leuveld, Koen" w:date="2013-10-24T17:29:00Z">
            <w:rPr>
              <w:rFonts w:ascii="Times New Roman" w:hAnsi="Times New Roman" w:cs="Times New Roman"/>
            </w:rPr>
          </w:rPrChange>
        </w:rPr>
      </w:pPr>
      <w:ins w:id="7512" w:author="Leuveld, Koen" w:date="2013-10-24T17:29:00Z">
        <w:r w:rsidRPr="00A8189A">
          <w:rPr>
            <w:rFonts w:ascii="Times New Roman" w:hAnsi="Times New Roman" w:cs="Times New Roman"/>
            <w:i/>
            <w:rPrChange w:id="7513" w:author="Leuveld, Koen" w:date="2013-10-24T17:29:00Z">
              <w:rPr>
                <w:rFonts w:ascii="Times New Roman" w:hAnsi="Times New Roman" w:cs="Times New Roman"/>
              </w:rPr>
            </w:rPrChange>
          </w:rPr>
          <w:t>« </w:t>
        </w:r>
      </w:ins>
      <w:r w:rsidR="00AF2F6F" w:rsidRPr="00A8189A">
        <w:rPr>
          <w:rFonts w:ascii="Times New Roman" w:hAnsi="Times New Roman" w:cs="Times New Roman"/>
          <w:i/>
          <w:rPrChange w:id="7514" w:author="Leuveld, Koen" w:date="2013-10-24T17:29:00Z">
            <w:rPr>
              <w:rFonts w:ascii="Times New Roman" w:hAnsi="Times New Roman" w:cs="Times New Roman"/>
              <w:vertAlign w:val="superscript"/>
            </w:rPr>
          </w:rPrChange>
        </w:rPr>
        <w:t xml:space="preserve">De ces </w:t>
      </w:r>
      <w:del w:id="7515" w:author="Leuveld, Koen" w:date="2013-10-24T16:26:00Z">
        <w:r w:rsidR="00AF2F6F" w:rsidRPr="00A8189A" w:rsidDel="00D66175">
          <w:rPr>
            <w:rFonts w:ascii="Times New Roman" w:hAnsi="Times New Roman" w:cs="Times New Roman"/>
            <w:i/>
            <w:u w:color="00B050"/>
            <w:rPrChange w:id="7516" w:author="Leuveld, Koen" w:date="2013-10-24T17:29:00Z">
              <w:rPr>
                <w:rFonts w:ascii="Times New Roman" w:hAnsi="Times New Roman" w:cs="Times New Roman"/>
                <w:u w:color="00B050"/>
                <w:vertAlign w:val="superscript"/>
              </w:rPr>
            </w:rPrChange>
          </w:rPr>
          <w:delText>coupon</w:delText>
        </w:r>
      </w:del>
      <w:ins w:id="7517" w:author="Leuveld, Koen" w:date="2013-10-24T16:26:00Z">
        <w:r w:rsidR="00D66175" w:rsidRPr="00A8189A">
          <w:rPr>
            <w:rFonts w:ascii="Times New Roman" w:hAnsi="Times New Roman" w:cs="Times New Roman"/>
            <w:i/>
            <w:u w:color="00B050"/>
            <w:rPrChange w:id="7518" w:author="Leuveld, Koen" w:date="2013-10-24T17:29:00Z">
              <w:rPr>
                <w:rFonts w:ascii="Times New Roman" w:hAnsi="Times New Roman" w:cs="Times New Roman"/>
                <w:u w:color="00B050"/>
              </w:rPr>
            </w:rPrChange>
          </w:rPr>
          <w:t>pièce</w:t>
        </w:r>
      </w:ins>
      <w:r w:rsidR="00AF2F6F" w:rsidRPr="00A8189A">
        <w:rPr>
          <w:rFonts w:ascii="Times New Roman" w:hAnsi="Times New Roman" w:cs="Times New Roman"/>
          <w:i/>
          <w:rPrChange w:id="7519" w:author="Leuveld, Koen" w:date="2013-10-24T17:29:00Z">
            <w:rPr>
              <w:rFonts w:ascii="Times New Roman" w:hAnsi="Times New Roman" w:cs="Times New Roman"/>
              <w:vertAlign w:val="superscript"/>
            </w:rPr>
          </w:rPrChange>
        </w:rPr>
        <w:t>s reçus, le RÉCEPTEUR peut décider de renvoyer certains ou aucun vers vous.</w:t>
      </w:r>
      <w:ins w:id="7520" w:author="Leuveld, Koen" w:date="2013-10-24T17:29:00Z">
        <w:r w:rsidRPr="00A8189A">
          <w:rPr>
            <w:rFonts w:ascii="Times New Roman" w:hAnsi="Times New Roman" w:cs="Times New Roman"/>
            <w:i/>
            <w:rPrChange w:id="7521" w:author="Leuveld, Koen" w:date="2013-10-24T17:29:00Z">
              <w:rPr>
                <w:rFonts w:ascii="Times New Roman" w:hAnsi="Times New Roman" w:cs="Times New Roman"/>
              </w:rPr>
            </w:rPrChange>
          </w:rPr>
          <w:t> »</w:t>
        </w:r>
      </w:ins>
      <w:del w:id="7522" w:author="Leuveld, Koen" w:date="2013-10-24T17:29:00Z">
        <w:r w:rsidR="00AF2F6F" w:rsidRPr="00A8189A" w:rsidDel="00A8189A">
          <w:rPr>
            <w:rFonts w:ascii="Times New Roman" w:hAnsi="Times New Roman" w:cs="Times New Roman"/>
            <w:i/>
            <w:rPrChange w:id="7523" w:author="Leuveld, Koen" w:date="2013-10-24T17:29:00Z">
              <w:rPr>
                <w:rFonts w:ascii="Times New Roman" w:hAnsi="Times New Roman" w:cs="Times New Roman"/>
                <w:vertAlign w:val="superscript"/>
              </w:rPr>
            </w:rPrChange>
          </w:rPr>
          <w:delText xml:space="preserve"> </w:delText>
        </w:r>
      </w:del>
    </w:p>
    <w:p w:rsidR="002A57BD" w:rsidRPr="00A8189A" w:rsidRDefault="00A8189A" w:rsidP="00AF6156">
      <w:pPr>
        <w:pStyle w:val="ListParagraph"/>
        <w:numPr>
          <w:ilvl w:val="0"/>
          <w:numId w:val="9"/>
        </w:numPr>
        <w:jc w:val="both"/>
        <w:rPr>
          <w:rFonts w:ascii="Times New Roman" w:hAnsi="Times New Roman" w:cs="Times New Roman"/>
          <w:i/>
          <w:rPrChange w:id="7524" w:author="Leuveld, Koen" w:date="2013-10-24T17:30:00Z">
            <w:rPr>
              <w:rFonts w:ascii="Times New Roman" w:hAnsi="Times New Roman" w:cs="Times New Roman"/>
            </w:rPr>
          </w:rPrChange>
        </w:rPr>
      </w:pPr>
      <w:ins w:id="7525" w:author="Leuveld, Koen" w:date="2013-10-24T17:29:00Z">
        <w:r w:rsidRPr="00A8189A">
          <w:rPr>
            <w:rFonts w:ascii="Times New Roman" w:hAnsi="Times New Roman" w:cs="Times New Roman"/>
            <w:i/>
            <w:rPrChange w:id="7526" w:author="Leuveld, Koen" w:date="2013-10-24T17:29:00Z">
              <w:rPr>
                <w:rFonts w:ascii="Times New Roman" w:hAnsi="Times New Roman" w:cs="Times New Roman"/>
              </w:rPr>
            </w:rPrChange>
          </w:rPr>
          <w:t>« </w:t>
        </w:r>
      </w:ins>
      <w:r w:rsidR="00AF2F6F" w:rsidRPr="00A8189A">
        <w:rPr>
          <w:rFonts w:ascii="Times New Roman" w:hAnsi="Times New Roman" w:cs="Times New Roman"/>
          <w:i/>
          <w:rPrChange w:id="7527" w:author="Leuveld, Koen" w:date="2013-10-24T17:29:00Z">
            <w:rPr>
              <w:rFonts w:ascii="Times New Roman" w:hAnsi="Times New Roman" w:cs="Times New Roman"/>
              <w:vertAlign w:val="superscript"/>
            </w:rPr>
          </w:rPrChange>
        </w:rPr>
        <w:t xml:space="preserve">Par exemple, si vous avez envoyé 4, l’autre recevra 12. L’autre peut donc choisir de renvoyer des </w:t>
      </w:r>
      <w:del w:id="7528" w:author="Leuveld, Koen" w:date="2013-10-24T16:26:00Z">
        <w:r w:rsidR="00AF2F6F" w:rsidRPr="00A8189A" w:rsidDel="00D66175">
          <w:rPr>
            <w:rFonts w:ascii="Times New Roman" w:hAnsi="Times New Roman" w:cs="Times New Roman"/>
            <w:i/>
            <w:u w:color="00B050"/>
            <w:rPrChange w:id="7529" w:author="Leuveld, Koen" w:date="2013-10-24T17:29:00Z">
              <w:rPr>
                <w:rFonts w:ascii="Times New Roman" w:hAnsi="Times New Roman" w:cs="Times New Roman"/>
                <w:u w:color="00B050"/>
                <w:vertAlign w:val="superscript"/>
              </w:rPr>
            </w:rPrChange>
          </w:rPr>
          <w:delText>coupon</w:delText>
        </w:r>
      </w:del>
      <w:ins w:id="7530" w:author="Leuveld, Koen" w:date="2013-10-24T16:26:00Z">
        <w:r w:rsidR="00D66175" w:rsidRPr="00A8189A">
          <w:rPr>
            <w:rFonts w:ascii="Times New Roman" w:hAnsi="Times New Roman" w:cs="Times New Roman"/>
            <w:i/>
            <w:u w:color="00B050"/>
            <w:rPrChange w:id="7531" w:author="Leuveld, Koen" w:date="2013-10-24T17:29:00Z">
              <w:rPr>
                <w:rFonts w:ascii="Times New Roman" w:hAnsi="Times New Roman" w:cs="Times New Roman"/>
                <w:u w:color="00B050"/>
              </w:rPr>
            </w:rPrChange>
          </w:rPr>
          <w:t>pièce</w:t>
        </w:r>
      </w:ins>
      <w:r w:rsidR="00AF2F6F" w:rsidRPr="00A8189A">
        <w:rPr>
          <w:rFonts w:ascii="Times New Roman" w:hAnsi="Times New Roman" w:cs="Times New Roman"/>
          <w:i/>
          <w:rPrChange w:id="7532" w:author="Leuveld, Koen" w:date="2013-10-24T17:29:00Z">
            <w:rPr>
              <w:rFonts w:ascii="Times New Roman" w:hAnsi="Times New Roman" w:cs="Times New Roman"/>
              <w:vertAlign w:val="superscript"/>
            </w:rPr>
          </w:rPrChange>
        </w:rPr>
        <w:t>s vers vous. Ainsi, s’il renvoie 4, quel sera votre gain final ? et celui du RÉCEPTEUR?</w:t>
      </w:r>
      <w:ins w:id="7533" w:author="Leuveld, Koen" w:date="2013-10-24T17:29:00Z">
        <w:r w:rsidRPr="00A8189A">
          <w:rPr>
            <w:rFonts w:ascii="Times New Roman" w:hAnsi="Times New Roman" w:cs="Times New Roman"/>
            <w:i/>
            <w:rPrChange w:id="7534" w:author="Leuveld, Koen" w:date="2013-10-24T17:29:00Z">
              <w:rPr>
                <w:rFonts w:ascii="Times New Roman" w:hAnsi="Times New Roman" w:cs="Times New Roman"/>
              </w:rPr>
            </w:rPrChange>
          </w:rPr>
          <w:t> »</w:t>
        </w:r>
      </w:ins>
      <w:r w:rsidR="00AF2F6F" w:rsidRPr="00AF2F6F">
        <w:rPr>
          <w:rFonts w:ascii="Times New Roman" w:hAnsi="Times New Roman" w:cs="Times New Roman"/>
          <w:rPrChange w:id="7535" w:author="PIERRE" w:date="2013-10-24T12:27:00Z">
            <w:rPr>
              <w:rFonts w:ascii="Times New Roman" w:hAnsi="Times New Roman" w:cs="Times New Roman"/>
              <w:vertAlign w:val="superscript"/>
            </w:rPr>
          </w:rPrChange>
        </w:rPr>
        <w:t xml:space="preserve"> [VERIFIEZ : ENVOYEUR a 6+4=10 </w:t>
      </w:r>
      <w:del w:id="7536" w:author="Leuveld, Koen" w:date="2013-10-24T16:26:00Z">
        <w:r w:rsidR="00AF2F6F" w:rsidRPr="00AF2F6F" w:rsidDel="00D66175">
          <w:rPr>
            <w:rFonts w:ascii="Times New Roman" w:hAnsi="Times New Roman" w:cs="Times New Roman"/>
            <w:u w:color="00B050"/>
            <w:rPrChange w:id="7537" w:author="PIERRE" w:date="2013-10-24T12:27:00Z">
              <w:rPr>
                <w:rFonts w:ascii="Times New Roman" w:hAnsi="Times New Roman" w:cs="Times New Roman"/>
                <w:u w:color="00B050"/>
                <w:vertAlign w:val="superscript"/>
              </w:rPr>
            </w:rPrChange>
          </w:rPr>
          <w:delText>COUPON</w:delText>
        </w:r>
      </w:del>
      <w:ins w:id="7538" w:author="Leuveld, Koen" w:date="2013-10-24T16:26:00Z">
        <w:r w:rsidR="00D66175">
          <w:rPr>
            <w:rFonts w:ascii="Times New Roman" w:hAnsi="Times New Roman" w:cs="Times New Roman"/>
            <w:u w:color="00B050"/>
          </w:rPr>
          <w:t>PIÈCE</w:t>
        </w:r>
      </w:ins>
      <w:r w:rsidR="00AF2F6F" w:rsidRPr="00AF2F6F">
        <w:rPr>
          <w:rFonts w:ascii="Times New Roman" w:hAnsi="Times New Roman" w:cs="Times New Roman"/>
          <w:rPrChange w:id="7539" w:author="PIERRE" w:date="2013-10-24T12:27:00Z">
            <w:rPr>
              <w:rFonts w:ascii="Times New Roman" w:hAnsi="Times New Roman" w:cs="Times New Roman"/>
              <w:vertAlign w:val="superscript"/>
            </w:rPr>
          </w:rPrChange>
        </w:rPr>
        <w:t xml:space="preserve">S, donc 1000 </w:t>
      </w:r>
      <w:proofErr w:type="spellStart"/>
      <w:r w:rsidR="00AF2F6F" w:rsidRPr="00AF2F6F">
        <w:rPr>
          <w:rFonts w:ascii="Times New Roman" w:hAnsi="Times New Roman" w:cs="Times New Roman"/>
          <w:rPrChange w:id="7540" w:author="PIERRE" w:date="2013-10-24T12:27:00Z">
            <w:rPr>
              <w:rFonts w:ascii="Times New Roman" w:hAnsi="Times New Roman" w:cs="Times New Roman"/>
              <w:vertAlign w:val="superscript"/>
            </w:rPr>
          </w:rPrChange>
        </w:rPr>
        <w:t>fCFA</w:t>
      </w:r>
      <w:proofErr w:type="spellEnd"/>
      <w:r w:rsidR="00AF2F6F" w:rsidRPr="00AF2F6F">
        <w:rPr>
          <w:rFonts w:ascii="Times New Roman" w:hAnsi="Times New Roman" w:cs="Times New Roman"/>
          <w:rPrChange w:id="7541" w:author="PIERRE" w:date="2013-10-24T12:27:00Z">
            <w:rPr>
              <w:rFonts w:ascii="Times New Roman" w:hAnsi="Times New Roman" w:cs="Times New Roman"/>
              <w:vertAlign w:val="superscript"/>
            </w:rPr>
          </w:rPrChange>
        </w:rPr>
        <w:t xml:space="preserve">; </w:t>
      </w:r>
      <w:del w:id="7542" w:author="PIERRE" w:date="2013-10-23T16:54:00Z">
        <w:r w:rsidR="00AF2F6F" w:rsidRPr="00AF2F6F">
          <w:rPr>
            <w:rFonts w:ascii="Times New Roman" w:hAnsi="Times New Roman" w:cs="Times New Roman"/>
            <w:rPrChange w:id="7543" w:author="PIERRE" w:date="2013-10-24T12:27:00Z">
              <w:rPr>
                <w:rFonts w:ascii="Times New Roman" w:hAnsi="Times New Roman" w:cs="Times New Roman"/>
                <w:vertAlign w:val="superscript"/>
              </w:rPr>
            </w:rPrChange>
          </w:rPr>
          <w:delText>RECEPTEUR</w:delText>
        </w:r>
      </w:del>
      <w:ins w:id="7544" w:author="PIERRE" w:date="2013-10-23T16:54:00Z">
        <w:r w:rsidR="00AF2F6F" w:rsidRPr="00AF2F6F">
          <w:rPr>
            <w:rFonts w:ascii="Times New Roman" w:hAnsi="Times New Roman" w:cs="Times New Roman"/>
            <w:rPrChange w:id="7545" w:author="PIERRE" w:date="2013-10-24T12:27:00Z">
              <w:rPr>
                <w:rFonts w:ascii="Times New Roman" w:hAnsi="Times New Roman" w:cs="Times New Roman"/>
                <w:vertAlign w:val="superscript"/>
              </w:rPr>
            </w:rPrChange>
          </w:rPr>
          <w:t>RÉCEPTEUR</w:t>
        </w:r>
      </w:ins>
      <w:r w:rsidR="00AF2F6F" w:rsidRPr="00AF2F6F">
        <w:rPr>
          <w:rFonts w:ascii="Times New Roman" w:hAnsi="Times New Roman" w:cs="Times New Roman"/>
          <w:rPrChange w:id="7546" w:author="PIERRE" w:date="2013-10-24T12:27:00Z">
            <w:rPr>
              <w:rFonts w:ascii="Times New Roman" w:hAnsi="Times New Roman" w:cs="Times New Roman"/>
              <w:vertAlign w:val="superscript"/>
            </w:rPr>
          </w:rPrChange>
        </w:rPr>
        <w:t xml:space="preserve"> a     12-4=8 </w:t>
      </w:r>
      <w:del w:id="7547" w:author="Leuveld, Koen" w:date="2013-10-24T16:26:00Z">
        <w:r w:rsidR="00AF2F6F" w:rsidRPr="00AF2F6F" w:rsidDel="00D66175">
          <w:rPr>
            <w:rFonts w:ascii="Times New Roman" w:hAnsi="Times New Roman" w:cs="Times New Roman"/>
            <w:u w:color="00B050"/>
            <w:rPrChange w:id="7548" w:author="PIERRE" w:date="2013-10-24T12:27:00Z">
              <w:rPr>
                <w:rFonts w:ascii="Times New Roman" w:hAnsi="Times New Roman" w:cs="Times New Roman"/>
                <w:u w:color="00B050"/>
                <w:vertAlign w:val="superscript"/>
              </w:rPr>
            </w:rPrChange>
          </w:rPr>
          <w:delText>COUPON</w:delText>
        </w:r>
      </w:del>
      <w:ins w:id="7549" w:author="Leuveld, Koen" w:date="2013-10-24T16:26:00Z">
        <w:r w:rsidR="00D66175">
          <w:rPr>
            <w:rFonts w:ascii="Times New Roman" w:hAnsi="Times New Roman" w:cs="Times New Roman"/>
            <w:u w:color="00B050"/>
          </w:rPr>
          <w:t>PIÈCE</w:t>
        </w:r>
      </w:ins>
      <w:r w:rsidR="00AF2F6F" w:rsidRPr="00AF2F6F">
        <w:rPr>
          <w:rFonts w:ascii="Times New Roman" w:hAnsi="Times New Roman" w:cs="Times New Roman"/>
          <w:rPrChange w:id="7550" w:author="PIERRE" w:date="2013-10-24T12:27:00Z">
            <w:rPr>
              <w:rFonts w:ascii="Times New Roman" w:hAnsi="Times New Roman" w:cs="Times New Roman"/>
              <w:vertAlign w:val="superscript"/>
            </w:rPr>
          </w:rPrChange>
        </w:rPr>
        <w:t xml:space="preserve">S, donc 800 </w:t>
      </w:r>
      <w:proofErr w:type="spellStart"/>
      <w:r w:rsidR="00AF2F6F" w:rsidRPr="00AF2F6F">
        <w:rPr>
          <w:rFonts w:ascii="Times New Roman" w:hAnsi="Times New Roman" w:cs="Times New Roman"/>
          <w:rPrChange w:id="7551" w:author="PIERRE" w:date="2013-10-24T12:27:00Z">
            <w:rPr>
              <w:rFonts w:ascii="Times New Roman" w:hAnsi="Times New Roman" w:cs="Times New Roman"/>
              <w:vertAlign w:val="superscript"/>
            </w:rPr>
          </w:rPrChange>
        </w:rPr>
        <w:t>fCFA</w:t>
      </w:r>
      <w:proofErr w:type="spellEnd"/>
      <w:r w:rsidR="00AF2F6F" w:rsidRPr="00AF2F6F">
        <w:rPr>
          <w:rFonts w:ascii="Times New Roman" w:hAnsi="Times New Roman" w:cs="Times New Roman"/>
          <w:rPrChange w:id="7552" w:author="PIERRE" w:date="2013-10-24T12:27:00Z">
            <w:rPr>
              <w:rFonts w:ascii="Times New Roman" w:hAnsi="Times New Roman" w:cs="Times New Roman"/>
              <w:vertAlign w:val="superscript"/>
            </w:rPr>
          </w:rPrChange>
        </w:rPr>
        <w:t xml:space="preserve">] </w:t>
      </w:r>
    </w:p>
    <w:p w:rsidR="002A57BD" w:rsidRPr="00A8189A" w:rsidRDefault="00A8189A" w:rsidP="00AF6156">
      <w:pPr>
        <w:pStyle w:val="ListParagraph"/>
        <w:numPr>
          <w:ilvl w:val="0"/>
          <w:numId w:val="9"/>
        </w:numPr>
        <w:autoSpaceDE w:val="0"/>
        <w:autoSpaceDN w:val="0"/>
        <w:adjustRightInd w:val="0"/>
        <w:spacing w:after="0" w:line="240" w:lineRule="auto"/>
        <w:jc w:val="both"/>
        <w:rPr>
          <w:rFonts w:ascii="Times New Roman" w:hAnsi="Times New Roman" w:cs="Times New Roman"/>
          <w:i/>
          <w:sz w:val="24"/>
          <w:szCs w:val="24"/>
          <w:rPrChange w:id="7553" w:author="Leuveld, Koen" w:date="2013-10-24T17:30:00Z">
            <w:rPr>
              <w:rFonts w:ascii="Times New Roman" w:hAnsi="Times New Roman" w:cs="Times New Roman"/>
              <w:sz w:val="24"/>
              <w:szCs w:val="24"/>
            </w:rPr>
          </w:rPrChange>
        </w:rPr>
      </w:pPr>
      <w:ins w:id="7554" w:author="Leuveld, Koen" w:date="2013-10-24T17:30:00Z">
        <w:r w:rsidRPr="00A8189A">
          <w:rPr>
            <w:rFonts w:ascii="Times New Roman" w:hAnsi="Times New Roman" w:cs="Times New Roman"/>
            <w:i/>
            <w:rPrChange w:id="7555" w:author="Leuveld, Koen" w:date="2013-10-24T17:30:00Z">
              <w:rPr>
                <w:rFonts w:ascii="Times New Roman" w:hAnsi="Times New Roman" w:cs="Times New Roman"/>
              </w:rPr>
            </w:rPrChange>
          </w:rPr>
          <w:t>« </w:t>
        </w:r>
      </w:ins>
      <w:r w:rsidR="00AF2F6F" w:rsidRPr="00A8189A">
        <w:rPr>
          <w:rFonts w:ascii="Times New Roman" w:hAnsi="Times New Roman" w:cs="Times New Roman"/>
          <w:i/>
          <w:rPrChange w:id="7556" w:author="Leuveld, Koen" w:date="2013-10-24T17:30:00Z">
            <w:rPr>
              <w:rFonts w:ascii="Times New Roman" w:hAnsi="Times New Roman" w:cs="Times New Roman"/>
              <w:vertAlign w:val="superscript"/>
            </w:rPr>
          </w:rPrChange>
        </w:rPr>
        <w:t xml:space="preserve">Rappelez-vous que vous ne savez pas à qui vous êtes liés, et l'autre participant ne sait pas qu'il est lié à vous, </w:t>
      </w:r>
      <w:r w:rsidR="00AF2F6F" w:rsidRPr="00A8189A">
        <w:rPr>
          <w:rFonts w:ascii="Times New Roman" w:hAnsi="Times New Roman" w:cs="Times New Roman"/>
          <w:b/>
          <w:bCs/>
          <w:i/>
          <w:u w:val="single"/>
          <w:rPrChange w:id="7557" w:author="Leuveld, Koen" w:date="2013-10-24T17:30:00Z">
            <w:rPr>
              <w:rFonts w:ascii="Times New Roman" w:hAnsi="Times New Roman" w:cs="Times New Roman"/>
              <w:b/>
              <w:bCs/>
              <w:u w:val="single"/>
              <w:vertAlign w:val="superscript"/>
            </w:rPr>
          </w:rPrChange>
        </w:rPr>
        <w:t xml:space="preserve">VOS CHOIX PERSONNELS DEMEURERONT </w:t>
      </w:r>
      <w:del w:id="7558" w:author="PIERRE" w:date="2013-10-23T17:57:00Z">
        <w:r w:rsidR="00AF2F6F" w:rsidRPr="00A8189A">
          <w:rPr>
            <w:rFonts w:ascii="Times New Roman" w:hAnsi="Times New Roman" w:cs="Times New Roman"/>
            <w:b/>
            <w:bCs/>
            <w:i/>
            <w:u w:val="single"/>
            <w:rPrChange w:id="7559" w:author="Leuveld, Koen" w:date="2013-10-24T17:30:00Z">
              <w:rPr>
                <w:rFonts w:ascii="Times New Roman" w:hAnsi="Times New Roman" w:cs="Times New Roman"/>
                <w:b/>
                <w:bCs/>
                <w:u w:val="single"/>
                <w:vertAlign w:val="superscript"/>
              </w:rPr>
            </w:rPrChange>
          </w:rPr>
          <w:delText>SECRETS</w:delText>
        </w:r>
        <w:r w:rsidR="00AF2F6F" w:rsidRPr="00A8189A">
          <w:rPr>
            <w:rFonts w:ascii="Times New Roman" w:hAnsi="Times New Roman" w:cs="Times New Roman"/>
            <w:i/>
            <w:rPrChange w:id="7560" w:author="Leuveld, Koen" w:date="2013-10-24T17:30:00Z">
              <w:rPr>
                <w:rFonts w:ascii="Times New Roman" w:hAnsi="Times New Roman" w:cs="Times New Roman"/>
                <w:vertAlign w:val="superscript"/>
              </w:rPr>
            </w:rPrChange>
          </w:rPr>
          <w:delText>.</w:delText>
        </w:r>
        <w:r w:rsidR="00AF2F6F" w:rsidRPr="00A8189A">
          <w:rPr>
            <w:rFonts w:ascii="Times New Roman" w:hAnsi="Times New Roman" w:cs="Times New Roman"/>
            <w:i/>
            <w:vanish/>
            <w:color w:val="000080"/>
            <w:rPrChange w:id="7561" w:author="Leuveld, Koen" w:date="2013-10-24T17:30:00Z">
              <w:rPr>
                <w:rFonts w:ascii="Times New Roman" w:hAnsi="Times New Roman" w:cs="Times New Roman"/>
                <w:vanish/>
                <w:color w:val="000080"/>
                <w:vertAlign w:val="superscript"/>
              </w:rPr>
            </w:rPrChange>
          </w:rPr>
          <w:delText xml:space="preserve"> </w:delText>
        </w:r>
        <w:r w:rsidR="00AF2F6F" w:rsidRPr="00A8189A">
          <w:rPr>
            <w:rFonts w:ascii="Times New Roman" w:hAnsi="Times New Roman" w:cs="Times New Roman"/>
            <w:i/>
            <w:rPrChange w:id="7562" w:author="Leuveld, Koen" w:date="2013-10-24T17:30:00Z">
              <w:rPr>
                <w:rFonts w:ascii="Times New Roman" w:hAnsi="Times New Roman" w:cs="Times New Roman"/>
                <w:vertAlign w:val="superscript"/>
              </w:rPr>
            </w:rPrChange>
          </w:rPr>
          <w:delText>Nous</w:delText>
        </w:r>
      </w:del>
      <w:ins w:id="7563" w:author="PIERRE" w:date="2013-10-23T17:57:00Z">
        <w:r w:rsidR="00AF2F6F" w:rsidRPr="00A8189A">
          <w:rPr>
            <w:rFonts w:ascii="Times New Roman" w:hAnsi="Times New Roman" w:cs="Times New Roman"/>
            <w:b/>
            <w:bCs/>
            <w:i/>
            <w:u w:val="single"/>
            <w:rPrChange w:id="7564" w:author="Leuveld, Koen" w:date="2013-10-24T17:30:00Z">
              <w:rPr>
                <w:rFonts w:ascii="Times New Roman" w:hAnsi="Times New Roman" w:cs="Times New Roman"/>
                <w:b/>
                <w:bCs/>
                <w:u w:val="single"/>
                <w:vertAlign w:val="superscript"/>
              </w:rPr>
            </w:rPrChange>
          </w:rPr>
          <w:t>SECRETS</w:t>
        </w:r>
        <w:r w:rsidR="00AF2F6F" w:rsidRPr="00A8189A">
          <w:rPr>
            <w:rFonts w:ascii="Times New Roman" w:hAnsi="Times New Roman" w:cs="Times New Roman"/>
            <w:i/>
            <w:rPrChange w:id="7565" w:author="Leuveld, Koen" w:date="2013-10-24T17:30:00Z">
              <w:rPr>
                <w:rFonts w:ascii="Times New Roman" w:hAnsi="Times New Roman" w:cs="Times New Roman"/>
                <w:vertAlign w:val="superscript"/>
              </w:rPr>
            </w:rPrChange>
          </w:rPr>
          <w:t>. Nous</w:t>
        </w:r>
      </w:ins>
      <w:r w:rsidR="00AF2F6F" w:rsidRPr="00A8189A">
        <w:rPr>
          <w:rFonts w:ascii="Times New Roman" w:hAnsi="Times New Roman" w:cs="Times New Roman"/>
          <w:i/>
          <w:rPrChange w:id="7566" w:author="Leuveld, Koen" w:date="2013-10-24T17:30:00Z">
            <w:rPr>
              <w:rFonts w:ascii="Times New Roman" w:hAnsi="Times New Roman" w:cs="Times New Roman"/>
              <w:vertAlign w:val="superscript"/>
            </w:rPr>
          </w:rPrChange>
        </w:rPr>
        <w:t xml:space="preserve"> ne dirons jamais combien vous lui avez envoyé.</w:t>
      </w:r>
      <w:ins w:id="7567" w:author="Leuveld, Koen" w:date="2013-10-24T17:30:00Z">
        <w:r w:rsidRPr="00A8189A">
          <w:rPr>
            <w:rFonts w:ascii="Times New Roman" w:hAnsi="Times New Roman" w:cs="Times New Roman"/>
            <w:i/>
            <w:rPrChange w:id="7568" w:author="Leuveld, Koen" w:date="2013-10-24T17:30:00Z">
              <w:rPr>
                <w:rFonts w:ascii="Times New Roman" w:hAnsi="Times New Roman" w:cs="Times New Roman"/>
              </w:rPr>
            </w:rPrChange>
          </w:rPr>
          <w:t> »</w:t>
        </w:r>
      </w:ins>
    </w:p>
    <w:p w:rsidR="002A57BD" w:rsidRPr="00A8189A" w:rsidRDefault="00A8189A" w:rsidP="00AF6156">
      <w:pPr>
        <w:pStyle w:val="ListParagraph"/>
        <w:numPr>
          <w:ilvl w:val="0"/>
          <w:numId w:val="9"/>
        </w:numPr>
        <w:rPr>
          <w:rFonts w:ascii="Times New Roman" w:hAnsi="Times New Roman" w:cs="Times New Roman"/>
          <w:i/>
          <w:rPrChange w:id="7569" w:author="Leuveld, Koen" w:date="2013-10-24T17:31:00Z">
            <w:rPr>
              <w:rFonts w:ascii="Times New Roman" w:hAnsi="Times New Roman" w:cs="Times New Roman"/>
            </w:rPr>
          </w:rPrChange>
        </w:rPr>
      </w:pPr>
      <w:ins w:id="7570" w:author="Leuveld, Koen" w:date="2013-10-24T17:30:00Z">
        <w:r w:rsidRPr="00A8189A">
          <w:rPr>
            <w:rFonts w:ascii="Times New Roman" w:hAnsi="Times New Roman" w:cs="Times New Roman"/>
            <w:i/>
            <w:rPrChange w:id="7571" w:author="Leuveld, Koen" w:date="2013-10-24T17:30:00Z">
              <w:rPr>
                <w:rFonts w:ascii="Times New Roman" w:hAnsi="Times New Roman" w:cs="Times New Roman"/>
              </w:rPr>
            </w:rPrChange>
          </w:rPr>
          <w:t>« </w:t>
        </w:r>
      </w:ins>
      <w:r w:rsidR="00AF2F6F" w:rsidRPr="00A8189A">
        <w:rPr>
          <w:rFonts w:ascii="Times New Roman" w:hAnsi="Times New Roman" w:cs="Times New Roman"/>
          <w:i/>
          <w:rPrChange w:id="7572" w:author="Leuveld, Koen" w:date="2013-10-24T17:30:00Z">
            <w:rPr>
              <w:rFonts w:ascii="Times New Roman" w:hAnsi="Times New Roman" w:cs="Times New Roman"/>
              <w:vertAlign w:val="superscript"/>
            </w:rPr>
          </w:rPrChange>
        </w:rPr>
        <w:t>Rappelez-vous que nous allons payer seulement pour l’un des exercices.</w:t>
      </w:r>
      <w:r w:rsidR="00AF2F6F" w:rsidRPr="00A8189A">
        <w:rPr>
          <w:rFonts w:ascii="Times New Roman" w:hAnsi="Times New Roman" w:cs="Times New Roman"/>
          <w:i/>
          <w:vanish/>
          <w:rPrChange w:id="7573" w:author="Leuveld, Koen" w:date="2013-10-24T17:30:00Z">
            <w:rPr>
              <w:rFonts w:ascii="Times New Roman" w:hAnsi="Times New Roman" w:cs="Times New Roman"/>
              <w:vanish/>
              <w:vertAlign w:val="superscript"/>
            </w:rPr>
          </w:rPrChange>
        </w:rPr>
        <w:t xml:space="preserve"> </w:t>
      </w:r>
      <w:ins w:id="7574" w:author="PIERRE" w:date="2013-10-23T17:57:00Z">
        <w:r w:rsidR="00AF2F6F" w:rsidRPr="00A8189A">
          <w:rPr>
            <w:rFonts w:ascii="Times New Roman" w:hAnsi="Times New Roman" w:cs="Times New Roman"/>
            <w:i/>
            <w:rPrChange w:id="7575" w:author="Leuveld, Koen" w:date="2013-10-24T17:30:00Z">
              <w:rPr>
                <w:rFonts w:ascii="Times New Roman" w:hAnsi="Times New Roman" w:cs="Times New Roman"/>
                <w:vertAlign w:val="superscript"/>
              </w:rPr>
            </w:rPrChange>
          </w:rPr>
          <w:t xml:space="preserve"> </w:t>
        </w:r>
      </w:ins>
      <w:r w:rsidR="00AF2F6F" w:rsidRPr="00A8189A">
        <w:rPr>
          <w:rFonts w:ascii="Times New Roman" w:hAnsi="Times New Roman" w:cs="Times New Roman"/>
          <w:i/>
          <w:rPrChange w:id="7576" w:author="Leuveld, Koen" w:date="2013-10-24T17:30:00Z">
            <w:rPr>
              <w:rFonts w:ascii="Times New Roman" w:hAnsi="Times New Roman" w:cs="Times New Roman"/>
              <w:vertAlign w:val="superscript"/>
            </w:rPr>
          </w:rPrChange>
        </w:rPr>
        <w:t>Si à la réunion de paiement vous tirez ce JETON</w:t>
      </w:r>
      <w:ins w:id="7577" w:author="Leuveld, Koen" w:date="2013-10-24T17:30:00Z">
        <w:r w:rsidRPr="00A8189A">
          <w:rPr>
            <w:rFonts w:ascii="Times New Roman" w:hAnsi="Times New Roman" w:cs="Times New Roman"/>
            <w:i/>
            <w:rPrChange w:id="7578" w:author="Leuveld, Koen" w:date="2013-10-24T17:30:00Z">
              <w:rPr>
                <w:rFonts w:ascii="Times New Roman" w:hAnsi="Times New Roman" w:cs="Times New Roman"/>
              </w:rPr>
            </w:rPrChange>
          </w:rPr>
          <w:t> »</w:t>
        </w:r>
      </w:ins>
      <w:r w:rsidR="00AF2F6F" w:rsidRPr="00AF2F6F">
        <w:rPr>
          <w:rFonts w:ascii="Times New Roman" w:hAnsi="Times New Roman" w:cs="Times New Roman"/>
          <w:rPrChange w:id="7579" w:author="PIERRE" w:date="2013-10-24T12:27:00Z">
            <w:rPr>
              <w:rFonts w:ascii="Times New Roman" w:hAnsi="Times New Roman" w:cs="Times New Roman"/>
              <w:vertAlign w:val="superscript"/>
            </w:rPr>
          </w:rPrChange>
        </w:rPr>
        <w:t xml:space="preserve"> [MONTREZ LE </w:t>
      </w:r>
      <w:r w:rsidR="00AF2F6F" w:rsidRPr="00AF2F6F">
        <w:rPr>
          <w:rFonts w:ascii="Times New Roman" w:hAnsi="Times New Roman" w:cs="Times New Roman"/>
          <w:u w:color="00B050"/>
          <w:rPrChange w:id="7580" w:author="PIERRE" w:date="2013-10-24T12:27:00Z">
            <w:rPr>
              <w:rFonts w:ascii="Times New Roman" w:hAnsi="Times New Roman" w:cs="Times New Roman"/>
              <w:u w:color="00B050"/>
              <w:vertAlign w:val="superscript"/>
            </w:rPr>
          </w:rPrChange>
        </w:rPr>
        <w:t>JETON</w:t>
      </w:r>
      <w:r w:rsidR="00AF2F6F" w:rsidRPr="00AF2F6F">
        <w:rPr>
          <w:rFonts w:ascii="Times New Roman" w:hAnsi="Times New Roman" w:cs="Times New Roman"/>
          <w:rPrChange w:id="7581" w:author="PIERRE" w:date="2013-10-24T12:27:00Z">
            <w:rPr>
              <w:rFonts w:ascii="Times New Roman" w:hAnsi="Times New Roman" w:cs="Times New Roman"/>
              <w:vertAlign w:val="superscript"/>
            </w:rPr>
          </w:rPrChange>
        </w:rPr>
        <w:t xml:space="preserve"> DE L’EXERCICE D’INVESTISSEMENT A L’ENVOYEUR], </w:t>
      </w:r>
      <w:ins w:id="7582" w:author="Leuveld, Koen" w:date="2013-10-24T17:30:00Z">
        <w:r w:rsidRPr="00A8189A">
          <w:rPr>
            <w:rFonts w:ascii="Times New Roman" w:hAnsi="Times New Roman" w:cs="Times New Roman"/>
            <w:i/>
            <w:rPrChange w:id="7583" w:author="Leuveld, Koen" w:date="2013-10-24T17:30:00Z">
              <w:rPr>
                <w:rFonts w:ascii="Times New Roman" w:hAnsi="Times New Roman" w:cs="Times New Roman"/>
              </w:rPr>
            </w:rPrChange>
          </w:rPr>
          <w:t>« </w:t>
        </w:r>
      </w:ins>
      <w:r w:rsidR="00AF2F6F" w:rsidRPr="00A8189A">
        <w:rPr>
          <w:rFonts w:ascii="Times New Roman" w:hAnsi="Times New Roman" w:cs="Times New Roman"/>
          <w:i/>
          <w:rPrChange w:id="7584" w:author="Leuveld, Koen" w:date="2013-10-24T17:30:00Z">
            <w:rPr>
              <w:rFonts w:ascii="Times New Roman" w:hAnsi="Times New Roman" w:cs="Times New Roman"/>
              <w:vertAlign w:val="superscript"/>
            </w:rPr>
          </w:rPrChange>
        </w:rPr>
        <w:t>vous serez payé po</w:t>
      </w:r>
      <w:r w:rsidR="00AF2F6F" w:rsidRPr="00A8189A">
        <w:rPr>
          <w:rFonts w:ascii="Times New Roman" w:hAnsi="Times New Roman" w:cs="Times New Roman"/>
          <w:i/>
          <w:rPrChange w:id="7585" w:author="Leuveld, Koen" w:date="2013-10-24T17:31:00Z">
            <w:rPr>
              <w:rFonts w:ascii="Times New Roman" w:hAnsi="Times New Roman" w:cs="Times New Roman"/>
              <w:vertAlign w:val="superscript"/>
            </w:rPr>
          </w:rPrChange>
        </w:rPr>
        <w:t>ur cet exercice.</w:t>
      </w:r>
      <w:ins w:id="7586" w:author="Leuveld, Koen" w:date="2013-10-24T17:30:00Z">
        <w:r w:rsidRPr="00A8189A">
          <w:rPr>
            <w:rFonts w:ascii="Times New Roman" w:hAnsi="Times New Roman" w:cs="Times New Roman"/>
            <w:i/>
            <w:rPrChange w:id="7587" w:author="Leuveld, Koen" w:date="2013-10-24T17:31:00Z">
              <w:rPr>
                <w:rFonts w:ascii="Times New Roman" w:hAnsi="Times New Roman" w:cs="Times New Roman"/>
              </w:rPr>
            </w:rPrChange>
          </w:rPr>
          <w:t> »</w:t>
        </w:r>
      </w:ins>
    </w:p>
    <w:p w:rsidR="002A57BD" w:rsidRPr="00442E10" w:rsidRDefault="00A8189A" w:rsidP="00AF6156">
      <w:pPr>
        <w:pStyle w:val="ListParagraph"/>
        <w:numPr>
          <w:ilvl w:val="0"/>
          <w:numId w:val="9"/>
        </w:numPr>
        <w:jc w:val="both"/>
        <w:rPr>
          <w:rFonts w:ascii="Times New Roman" w:hAnsi="Times New Roman" w:cs="Times New Roman"/>
        </w:rPr>
      </w:pPr>
      <w:ins w:id="7588" w:author="Leuveld, Koen" w:date="2013-10-24T17:30:00Z">
        <w:r w:rsidRPr="00A8189A">
          <w:rPr>
            <w:rFonts w:ascii="Times New Roman" w:hAnsi="Times New Roman" w:cs="Times New Roman"/>
            <w:i/>
            <w:rPrChange w:id="7589" w:author="Leuveld, Koen" w:date="2013-10-24T17:31:00Z">
              <w:rPr>
                <w:rFonts w:ascii="Times New Roman" w:hAnsi="Times New Roman" w:cs="Times New Roman"/>
              </w:rPr>
            </w:rPrChange>
          </w:rPr>
          <w:t>«</w:t>
        </w:r>
      </w:ins>
      <w:r w:rsidR="00AF2F6F" w:rsidRPr="00A8189A">
        <w:rPr>
          <w:rFonts w:ascii="Times New Roman" w:hAnsi="Times New Roman" w:cs="Times New Roman"/>
          <w:i/>
          <w:rPrChange w:id="7590" w:author="Leuveld, Koen" w:date="2013-10-24T17:31:00Z">
            <w:rPr>
              <w:rFonts w:ascii="Times New Roman" w:hAnsi="Times New Roman" w:cs="Times New Roman"/>
              <w:vertAlign w:val="superscript"/>
            </w:rPr>
          </w:rPrChange>
        </w:rPr>
        <w:t>Après que vous ayez fait votre choix en tant que ENVOYEUR, vous indiquerez ce que vous ferez comme RÉCEPTEUR. Ainsi, je vous présenterai les choix possibles de l'ENVOYEUR, et vous indiquerez combien vous allez renvoyer.</w:t>
      </w:r>
      <w:ins w:id="7591" w:author="Leuveld, Koen" w:date="2013-10-24T17:31:00Z">
        <w:r w:rsidRPr="00A8189A">
          <w:rPr>
            <w:rFonts w:ascii="Times New Roman" w:hAnsi="Times New Roman" w:cs="Times New Roman"/>
            <w:i/>
            <w:rPrChange w:id="7592" w:author="Leuveld, Koen" w:date="2013-10-24T17:31:00Z">
              <w:rPr>
                <w:rFonts w:ascii="Times New Roman" w:hAnsi="Times New Roman" w:cs="Times New Roman"/>
              </w:rPr>
            </w:rPrChange>
          </w:rPr>
          <w:t>»</w:t>
        </w:r>
      </w:ins>
      <w:r w:rsidR="00AF2F6F" w:rsidRPr="00AF2F6F">
        <w:rPr>
          <w:rFonts w:ascii="Times New Roman" w:hAnsi="Times New Roman" w:cs="Times New Roman"/>
          <w:rPrChange w:id="7593" w:author="PIERRE" w:date="2013-10-24T12:27:00Z">
            <w:rPr>
              <w:rFonts w:ascii="Times New Roman" w:hAnsi="Times New Roman" w:cs="Times New Roman"/>
              <w:vertAlign w:val="superscript"/>
            </w:rPr>
          </w:rPrChange>
        </w:rPr>
        <w:t xml:space="preserve"> </w:t>
      </w:r>
    </w:p>
    <w:p w:rsidR="002A57BD" w:rsidRPr="00442E10" w:rsidRDefault="00A8189A" w:rsidP="00AF6156">
      <w:pPr>
        <w:pStyle w:val="ListParagraph"/>
        <w:numPr>
          <w:ilvl w:val="0"/>
          <w:numId w:val="9"/>
        </w:numPr>
        <w:jc w:val="both"/>
        <w:rPr>
          <w:rFonts w:ascii="Times New Roman" w:hAnsi="Times New Roman" w:cs="Times New Roman"/>
        </w:rPr>
      </w:pPr>
      <w:ins w:id="7594" w:author="Leuveld, Koen" w:date="2013-10-24T17:34:00Z">
        <w:r w:rsidRPr="00A8189A">
          <w:rPr>
            <w:rFonts w:ascii="Times New Roman" w:hAnsi="Times New Roman" w:cs="Times New Roman"/>
            <w:i/>
            <w:rPrChange w:id="7595" w:author="Leuveld, Koen" w:date="2013-10-24T17:34:00Z">
              <w:rPr>
                <w:rFonts w:ascii="Times New Roman" w:hAnsi="Times New Roman" w:cs="Times New Roman"/>
              </w:rPr>
            </w:rPrChange>
          </w:rPr>
          <w:t>«</w:t>
        </w:r>
      </w:ins>
      <w:r w:rsidR="00AF2F6F" w:rsidRPr="00A8189A">
        <w:rPr>
          <w:rFonts w:ascii="Times New Roman" w:hAnsi="Times New Roman" w:cs="Times New Roman"/>
          <w:i/>
          <w:rPrChange w:id="7596" w:author="Leuveld, Koen" w:date="2013-10-24T17:34:00Z">
            <w:rPr>
              <w:rFonts w:ascii="Times New Roman" w:hAnsi="Times New Roman" w:cs="Times New Roman"/>
              <w:vertAlign w:val="superscript"/>
            </w:rPr>
          </w:rPrChange>
        </w:rPr>
        <w:t xml:space="preserve">Rappelez-vous que nous payerons seulement pour l’un des exercices que vous ferez aujourd'hui. Si à la réunion de paiement vous tirez ce </w:t>
      </w:r>
      <w:r w:rsidR="00AF2F6F" w:rsidRPr="00A8189A">
        <w:rPr>
          <w:rFonts w:ascii="Times New Roman" w:hAnsi="Times New Roman" w:cs="Times New Roman"/>
          <w:i/>
          <w:u w:color="00B050"/>
          <w:rPrChange w:id="7597" w:author="Leuveld, Koen" w:date="2013-10-24T17:34:00Z">
            <w:rPr>
              <w:rFonts w:ascii="Times New Roman" w:hAnsi="Times New Roman" w:cs="Times New Roman"/>
              <w:u w:color="00B050"/>
              <w:vertAlign w:val="superscript"/>
            </w:rPr>
          </w:rPrChange>
        </w:rPr>
        <w:t>jeton</w:t>
      </w:r>
      <w:ins w:id="7598" w:author="Leuveld, Koen" w:date="2013-10-24T17:34:00Z">
        <w:r w:rsidRPr="00A8189A">
          <w:rPr>
            <w:rFonts w:ascii="Times New Roman" w:hAnsi="Times New Roman" w:cs="Times New Roman"/>
            <w:i/>
            <w:u w:color="00B050"/>
            <w:rPrChange w:id="7599" w:author="Leuveld, Koen" w:date="2013-10-24T17:34:00Z">
              <w:rPr>
                <w:rFonts w:ascii="Times New Roman" w:hAnsi="Times New Roman" w:cs="Times New Roman"/>
                <w:u w:color="00B050"/>
              </w:rPr>
            </w:rPrChange>
          </w:rPr>
          <w:t> »</w:t>
        </w:r>
      </w:ins>
      <w:r w:rsidR="00AF2F6F" w:rsidRPr="00AF2F6F">
        <w:rPr>
          <w:rFonts w:ascii="Times New Roman" w:hAnsi="Times New Roman" w:cs="Times New Roman"/>
          <w:rPrChange w:id="7600" w:author="PIERRE" w:date="2013-10-24T12:27:00Z">
            <w:rPr>
              <w:rFonts w:ascii="Times New Roman" w:hAnsi="Times New Roman" w:cs="Times New Roman"/>
              <w:vertAlign w:val="superscript"/>
            </w:rPr>
          </w:rPrChange>
        </w:rPr>
        <w:t xml:space="preserve"> [MONTREZ LE </w:t>
      </w:r>
      <w:r w:rsidR="00AF2F6F" w:rsidRPr="00AF2F6F">
        <w:rPr>
          <w:rFonts w:ascii="Times New Roman" w:hAnsi="Times New Roman" w:cs="Times New Roman"/>
          <w:u w:color="00B050"/>
          <w:rPrChange w:id="7601" w:author="PIERRE" w:date="2013-10-24T12:27:00Z">
            <w:rPr>
              <w:rFonts w:ascii="Times New Roman" w:hAnsi="Times New Roman" w:cs="Times New Roman"/>
              <w:u w:color="00B050"/>
              <w:vertAlign w:val="superscript"/>
            </w:rPr>
          </w:rPrChange>
        </w:rPr>
        <w:t>JETON</w:t>
      </w:r>
      <w:r w:rsidR="00AF2F6F" w:rsidRPr="00AF2F6F">
        <w:rPr>
          <w:rFonts w:ascii="Times New Roman" w:hAnsi="Times New Roman" w:cs="Times New Roman"/>
          <w:rPrChange w:id="7602" w:author="PIERRE" w:date="2013-10-24T12:27:00Z">
            <w:rPr>
              <w:rFonts w:ascii="Times New Roman" w:hAnsi="Times New Roman" w:cs="Times New Roman"/>
              <w:vertAlign w:val="superscript"/>
            </w:rPr>
          </w:rPrChange>
        </w:rPr>
        <w:t xml:space="preserve"> AU </w:t>
      </w:r>
      <w:del w:id="7603" w:author="PIERRE" w:date="2013-10-23T16:54:00Z">
        <w:r w:rsidR="00AF2F6F" w:rsidRPr="00AF2F6F">
          <w:rPr>
            <w:rFonts w:ascii="Times New Roman" w:hAnsi="Times New Roman" w:cs="Times New Roman"/>
            <w:rPrChange w:id="7604" w:author="PIERRE" w:date="2013-10-24T12:27:00Z">
              <w:rPr>
                <w:rFonts w:ascii="Times New Roman" w:hAnsi="Times New Roman" w:cs="Times New Roman"/>
                <w:vertAlign w:val="superscript"/>
              </w:rPr>
            </w:rPrChange>
          </w:rPr>
          <w:delText>RECEPTEUR</w:delText>
        </w:r>
      </w:del>
      <w:ins w:id="7605" w:author="PIERRE" w:date="2013-10-23T16:54:00Z">
        <w:r w:rsidR="00AF2F6F" w:rsidRPr="00AF2F6F">
          <w:rPr>
            <w:rFonts w:ascii="Times New Roman" w:hAnsi="Times New Roman" w:cs="Times New Roman"/>
            <w:rPrChange w:id="7606" w:author="PIERRE" w:date="2013-10-24T12:27:00Z">
              <w:rPr>
                <w:rFonts w:ascii="Times New Roman" w:hAnsi="Times New Roman" w:cs="Times New Roman"/>
                <w:vertAlign w:val="superscript"/>
              </w:rPr>
            </w:rPrChange>
          </w:rPr>
          <w:t>RÉCEPTEUR</w:t>
        </w:r>
      </w:ins>
      <w:r w:rsidR="00AF2F6F" w:rsidRPr="00AF2F6F">
        <w:rPr>
          <w:rFonts w:ascii="Times New Roman" w:hAnsi="Times New Roman" w:cs="Times New Roman"/>
          <w:rPrChange w:id="7607" w:author="PIERRE" w:date="2013-10-24T12:27:00Z">
            <w:rPr>
              <w:rFonts w:ascii="Times New Roman" w:hAnsi="Times New Roman" w:cs="Times New Roman"/>
              <w:vertAlign w:val="superscript"/>
            </w:rPr>
          </w:rPrChange>
        </w:rPr>
        <w:t xml:space="preserve"> POUR L’EXERCICE D’INVESTISSEMENT ENTRE LES VILLAGEOIS], </w:t>
      </w:r>
      <w:ins w:id="7608" w:author="Leuveld, Koen" w:date="2013-10-24T17:34:00Z">
        <w:r w:rsidRPr="00A8189A">
          <w:rPr>
            <w:rFonts w:ascii="Times New Roman" w:hAnsi="Times New Roman" w:cs="Times New Roman"/>
            <w:i/>
            <w:rPrChange w:id="7609" w:author="Leuveld, Koen" w:date="2013-10-24T17:34:00Z">
              <w:rPr>
                <w:rFonts w:ascii="Times New Roman" w:hAnsi="Times New Roman" w:cs="Times New Roman"/>
              </w:rPr>
            </w:rPrChange>
          </w:rPr>
          <w:t>« </w:t>
        </w:r>
      </w:ins>
      <w:r w:rsidR="00AF2F6F" w:rsidRPr="00A8189A">
        <w:rPr>
          <w:rFonts w:ascii="Times New Roman" w:hAnsi="Times New Roman" w:cs="Times New Roman"/>
          <w:i/>
          <w:rPrChange w:id="7610" w:author="Leuveld, Koen" w:date="2013-10-24T17:34:00Z">
            <w:rPr>
              <w:rFonts w:ascii="Times New Roman" w:hAnsi="Times New Roman" w:cs="Times New Roman"/>
              <w:vertAlign w:val="superscript"/>
            </w:rPr>
          </w:rPrChange>
        </w:rPr>
        <w:t>Vous serez payé pour cet exercice.</w:t>
      </w:r>
      <w:ins w:id="7611" w:author="Leuveld, Koen" w:date="2013-10-24T17:34:00Z">
        <w:r w:rsidRPr="00A8189A">
          <w:rPr>
            <w:rFonts w:ascii="Times New Roman" w:hAnsi="Times New Roman" w:cs="Times New Roman"/>
            <w:i/>
            <w:rPrChange w:id="7612" w:author="Leuveld, Koen" w:date="2013-10-24T17:34:00Z">
              <w:rPr>
                <w:rFonts w:ascii="Times New Roman" w:hAnsi="Times New Roman" w:cs="Times New Roman"/>
              </w:rPr>
            </w:rPrChange>
          </w:rPr>
          <w:t> »</w:t>
        </w:r>
      </w:ins>
      <w:del w:id="7613" w:author="Leuveld, Koen" w:date="2013-10-24T17:34:00Z">
        <w:r w:rsidR="00AF2F6F" w:rsidRPr="00AF2F6F" w:rsidDel="00A8189A">
          <w:rPr>
            <w:rFonts w:ascii="Times New Roman" w:hAnsi="Times New Roman" w:cs="Times New Roman"/>
            <w:rPrChange w:id="7614" w:author="PIERRE" w:date="2013-10-24T12:27:00Z">
              <w:rPr>
                <w:rFonts w:ascii="Times New Roman" w:hAnsi="Times New Roman" w:cs="Times New Roman"/>
                <w:vertAlign w:val="superscript"/>
              </w:rPr>
            </w:rPrChange>
          </w:rPr>
          <w:delText xml:space="preserve"> </w:delText>
        </w:r>
      </w:del>
    </w:p>
    <w:p w:rsidR="002A57BD" w:rsidRPr="00A8189A" w:rsidRDefault="00A8189A" w:rsidP="00AF6156">
      <w:pPr>
        <w:pStyle w:val="ListParagraph"/>
        <w:numPr>
          <w:ilvl w:val="0"/>
          <w:numId w:val="9"/>
        </w:numPr>
        <w:autoSpaceDE w:val="0"/>
        <w:autoSpaceDN w:val="0"/>
        <w:adjustRightInd w:val="0"/>
        <w:spacing w:after="0" w:line="240" w:lineRule="auto"/>
        <w:jc w:val="both"/>
        <w:rPr>
          <w:rFonts w:ascii="Times New Roman" w:hAnsi="Times New Roman" w:cs="Times New Roman"/>
          <w:i/>
          <w:sz w:val="24"/>
          <w:szCs w:val="24"/>
          <w:rPrChange w:id="7615" w:author="Leuveld, Koen" w:date="2013-10-24T17:35:00Z">
            <w:rPr>
              <w:rFonts w:ascii="Times New Roman" w:hAnsi="Times New Roman" w:cs="Times New Roman"/>
              <w:sz w:val="24"/>
              <w:szCs w:val="24"/>
            </w:rPr>
          </w:rPrChange>
        </w:rPr>
      </w:pPr>
      <w:ins w:id="7616" w:author="Leuveld, Koen" w:date="2013-10-24T17:34:00Z">
        <w:r>
          <w:rPr>
            <w:rFonts w:ascii="Times New Roman" w:hAnsi="Times New Roman" w:cs="Times New Roman"/>
          </w:rPr>
          <w:t>« </w:t>
        </w:r>
      </w:ins>
      <w:r w:rsidR="00AF2F6F" w:rsidRPr="00A8189A">
        <w:rPr>
          <w:rFonts w:ascii="Times New Roman" w:hAnsi="Times New Roman" w:cs="Times New Roman"/>
          <w:i/>
          <w:rPrChange w:id="7617" w:author="Leuveld, Koen" w:date="2013-10-24T17:35:00Z">
            <w:rPr>
              <w:rFonts w:ascii="Times New Roman" w:hAnsi="Times New Roman" w:cs="Times New Roman"/>
              <w:vertAlign w:val="superscript"/>
            </w:rPr>
          </w:rPrChange>
        </w:rPr>
        <w:t xml:space="preserve">Ainsi vous pourriez être un ENVOYEUR ou un RÉCEPTEUR. En faisant vos choix, rappelez-vous que le RÉCEPTEUR n'obtient rien d’autre que ce qui vient de l’ENVOYEUR </w:t>
      </w:r>
      <w:r w:rsidR="00AF2F6F" w:rsidRPr="00A8189A">
        <w:rPr>
          <w:rFonts w:ascii="Times New Roman" w:hAnsi="Times New Roman" w:cs="Times New Roman"/>
          <w:i/>
          <w:rPrChange w:id="7618" w:author="Leuveld, Koen" w:date="2013-10-24T17:35:00Z">
            <w:rPr>
              <w:rFonts w:ascii="Times New Roman" w:hAnsi="Times New Roman" w:cs="Times New Roman"/>
              <w:vertAlign w:val="superscript"/>
            </w:rPr>
          </w:rPrChange>
        </w:rPr>
        <w:lastRenderedPageBreak/>
        <w:t>dans cet exercice. Donc si en tant que ENVOYEUR, vous n’envoyez rien au RÉCEPTEUR, il ne recevra rien ; si en tant que RÉCEPTEUR vous renvoyez tout vous n’aurez plus rien.</w:t>
      </w:r>
      <w:ins w:id="7619" w:author="Leuveld, Koen" w:date="2013-10-24T17:35:00Z">
        <w:r>
          <w:rPr>
            <w:rFonts w:ascii="Times New Roman" w:hAnsi="Times New Roman" w:cs="Times New Roman"/>
            <w:i/>
          </w:rPr>
          <w:t> »</w:t>
        </w:r>
      </w:ins>
    </w:p>
    <w:p w:rsidR="002A57BD" w:rsidRDefault="00A8189A" w:rsidP="00AF6156">
      <w:pPr>
        <w:pStyle w:val="ListParagraph"/>
        <w:numPr>
          <w:ilvl w:val="0"/>
          <w:numId w:val="9"/>
        </w:numPr>
        <w:jc w:val="both"/>
        <w:rPr>
          <w:ins w:id="7620" w:author="Leuveld, Koen" w:date="2013-10-24T18:07:00Z"/>
          <w:rFonts w:ascii="Times New Roman" w:hAnsi="Times New Roman" w:cs="Times New Roman"/>
          <w:i/>
        </w:rPr>
      </w:pPr>
      <w:ins w:id="7621" w:author="Leuveld, Koen" w:date="2013-10-24T17:35:00Z">
        <w:r>
          <w:rPr>
            <w:rFonts w:ascii="Times New Roman" w:hAnsi="Times New Roman" w:cs="Times New Roman"/>
            <w:i/>
          </w:rPr>
          <w:t>« </w:t>
        </w:r>
      </w:ins>
      <w:r w:rsidR="00AF2F6F" w:rsidRPr="00A8189A">
        <w:rPr>
          <w:rFonts w:ascii="Times New Roman" w:hAnsi="Times New Roman" w:cs="Times New Roman"/>
          <w:i/>
          <w:rPrChange w:id="7622" w:author="Leuveld, Koen" w:date="2013-10-24T17:35:00Z">
            <w:rPr>
              <w:rFonts w:ascii="Times New Roman" w:hAnsi="Times New Roman" w:cs="Times New Roman"/>
              <w:vertAlign w:val="superscript"/>
            </w:rPr>
          </w:rPrChange>
        </w:rPr>
        <w:t>Avez-vous des questions?</w:t>
      </w:r>
      <w:ins w:id="7623" w:author="Leuveld, Koen" w:date="2013-10-24T17:35:00Z">
        <w:r>
          <w:rPr>
            <w:rFonts w:ascii="Times New Roman" w:hAnsi="Times New Roman" w:cs="Times New Roman"/>
            <w:i/>
          </w:rPr>
          <w:t> »</w:t>
        </w:r>
      </w:ins>
    </w:p>
    <w:p w:rsidR="0034183B" w:rsidRDefault="0034183B" w:rsidP="0034183B">
      <w:pPr>
        <w:pStyle w:val="ListParagraph"/>
        <w:numPr>
          <w:ilvl w:val="0"/>
          <w:numId w:val="9"/>
        </w:numPr>
        <w:jc w:val="both"/>
        <w:rPr>
          <w:ins w:id="7624" w:author="Leuveld, Koen" w:date="2013-10-24T18:07:00Z"/>
          <w:rFonts w:ascii="Times New Roman" w:hAnsi="Times New Roman" w:cs="Times New Roman"/>
        </w:rPr>
      </w:pPr>
      <w:ins w:id="7625" w:author="Leuveld, Koen" w:date="2013-10-24T18:07:00Z">
        <w:r w:rsidRPr="00936514">
          <w:rPr>
            <w:rFonts w:ascii="Times New Roman" w:hAnsi="Times New Roman" w:cs="Times New Roman"/>
          </w:rPr>
          <w:t xml:space="preserve">Vérifiez si le </w:t>
        </w:r>
        <w:r>
          <w:rPr>
            <w:rFonts w:ascii="Times New Roman" w:hAnsi="Times New Roman" w:cs="Times New Roman"/>
          </w:rPr>
          <w:t>numéro du village est pair ou impair</w:t>
        </w:r>
        <w:r w:rsidRPr="00936514">
          <w:rPr>
            <w:rFonts w:ascii="Times New Roman" w:hAnsi="Times New Roman" w:cs="Times New Roman"/>
          </w:rPr>
          <w:t xml:space="preserve">. </w:t>
        </w:r>
      </w:ins>
    </w:p>
    <w:p w:rsidR="0034183B" w:rsidRDefault="0034183B" w:rsidP="0034183B">
      <w:pPr>
        <w:pStyle w:val="ListParagraph"/>
        <w:numPr>
          <w:ilvl w:val="0"/>
          <w:numId w:val="9"/>
        </w:numPr>
        <w:jc w:val="both"/>
        <w:rPr>
          <w:ins w:id="7626" w:author="Leuveld, Koen" w:date="2013-10-24T18:07:00Z"/>
          <w:rFonts w:ascii="Times New Roman" w:hAnsi="Times New Roman" w:cs="Times New Roman"/>
        </w:rPr>
      </w:pPr>
      <w:ins w:id="7627" w:author="Leuveld, Koen" w:date="2013-10-24T18:07:00Z">
        <w:r>
          <w:rPr>
            <w:rFonts w:ascii="Times New Roman" w:hAnsi="Times New Roman" w:cs="Times New Roman"/>
          </w:rPr>
          <w:t>Si le numéro est impair, expliquez :</w:t>
        </w:r>
      </w:ins>
    </w:p>
    <w:p w:rsidR="0034183B" w:rsidRPr="00936514" w:rsidRDefault="0034183B" w:rsidP="0034183B">
      <w:pPr>
        <w:pStyle w:val="ListParagraph"/>
        <w:numPr>
          <w:ilvl w:val="1"/>
          <w:numId w:val="9"/>
        </w:numPr>
        <w:jc w:val="both"/>
        <w:rPr>
          <w:ins w:id="7628" w:author="Leuveld, Koen" w:date="2013-10-24T18:07:00Z"/>
          <w:rFonts w:ascii="Times New Roman" w:hAnsi="Times New Roman" w:cs="Times New Roman"/>
        </w:rPr>
      </w:pPr>
      <w:ins w:id="7629" w:author="Leuveld, Koen" w:date="2013-10-24T18:07:00Z">
        <w:r w:rsidRPr="00A937B6">
          <w:rPr>
            <w:rFonts w:ascii="Times New Roman" w:hAnsi="Times New Roman" w:cs="Times New Roman"/>
            <w:i/>
            <w:lang w:val="fr-CM"/>
          </w:rPr>
          <w:t>« Vos décisions pendant tous les exercices resteront tout-à-fait anonymes. Mais nous ne pouvons pas garantir que les autres habitants du village ne connaissent pas votre gain. »</w:t>
        </w:r>
      </w:ins>
    </w:p>
    <w:p w:rsidR="0034183B" w:rsidRPr="00936514" w:rsidRDefault="0034183B" w:rsidP="0034183B">
      <w:pPr>
        <w:pStyle w:val="ListParagraph"/>
        <w:numPr>
          <w:ilvl w:val="0"/>
          <w:numId w:val="9"/>
        </w:numPr>
        <w:jc w:val="both"/>
        <w:rPr>
          <w:ins w:id="7630" w:author="Leuveld, Koen" w:date="2013-10-24T18:07:00Z"/>
          <w:rFonts w:ascii="Times New Roman" w:hAnsi="Times New Roman" w:cs="Times New Roman"/>
        </w:rPr>
      </w:pPr>
      <w:ins w:id="7631" w:author="Leuveld, Koen" w:date="2013-10-24T18:07:00Z">
        <w:r>
          <w:rPr>
            <w:rFonts w:ascii="Times New Roman" w:hAnsi="Times New Roman" w:cs="Times New Roman"/>
            <w:lang w:val="fr-CM"/>
          </w:rPr>
          <w:t>Si le numéro est paire, expliquez :</w:t>
        </w:r>
      </w:ins>
    </w:p>
    <w:p w:rsidR="0034183B" w:rsidRPr="00442E10" w:rsidRDefault="0034183B" w:rsidP="0034183B">
      <w:pPr>
        <w:pStyle w:val="ListParagraph"/>
        <w:numPr>
          <w:ilvl w:val="1"/>
          <w:numId w:val="9"/>
        </w:numPr>
        <w:jc w:val="both"/>
        <w:rPr>
          <w:ins w:id="7632" w:author="Leuveld, Koen" w:date="2013-10-24T18:07:00Z"/>
          <w:rFonts w:ascii="Times New Roman" w:hAnsi="Times New Roman" w:cs="Times New Roman"/>
        </w:rPr>
      </w:pPr>
      <w:ins w:id="7633" w:author="Leuveld, Koen" w:date="2013-10-24T18:07:00Z">
        <w:r w:rsidRPr="00A937B6">
          <w:rPr>
            <w:rFonts w:ascii="Times New Roman" w:hAnsi="Times New Roman" w:cs="Times New Roman"/>
            <w:i/>
            <w:lang w:val="fr-CM"/>
          </w:rPr>
          <w:t>« Vos décisions et votre gain pendant tous les exercices resteront un secret. »</w:t>
        </w:r>
      </w:ins>
    </w:p>
    <w:p w:rsidR="0034183B" w:rsidRPr="00442E10" w:rsidRDefault="0034183B" w:rsidP="0034183B">
      <w:pPr>
        <w:pStyle w:val="ListParagraph"/>
        <w:numPr>
          <w:ilvl w:val="0"/>
          <w:numId w:val="9"/>
        </w:numPr>
        <w:jc w:val="both"/>
        <w:rPr>
          <w:ins w:id="7634" w:author="Leuveld, Koen" w:date="2013-10-24T18:07:00Z"/>
          <w:rFonts w:ascii="Times New Roman" w:hAnsi="Times New Roman" w:cs="Times New Roman"/>
        </w:rPr>
      </w:pPr>
      <w:ins w:id="7635" w:author="Leuveld, Koen" w:date="2013-10-24T18:07:00Z">
        <w:r>
          <w:rPr>
            <w:rFonts w:ascii="Times New Roman" w:hAnsi="Times New Roman" w:cs="Times New Roman"/>
          </w:rPr>
          <w:t xml:space="preserve">VÉRIFIEZ QUE VOUS AVEZ SUIVI LA LISTE DE CONTROLE. </w:t>
        </w:r>
      </w:ins>
    </w:p>
    <w:p w:rsidR="0034183B" w:rsidRPr="00A8189A" w:rsidDel="0034183B" w:rsidRDefault="0034183B" w:rsidP="00AF6156">
      <w:pPr>
        <w:pStyle w:val="ListParagraph"/>
        <w:numPr>
          <w:ilvl w:val="0"/>
          <w:numId w:val="9"/>
        </w:numPr>
        <w:jc w:val="both"/>
        <w:rPr>
          <w:del w:id="7636" w:author="Leuveld, Koen" w:date="2013-10-24T18:07:00Z"/>
          <w:rFonts w:ascii="Times New Roman" w:hAnsi="Times New Roman" w:cs="Times New Roman"/>
          <w:i/>
          <w:rPrChange w:id="7637" w:author="Leuveld, Koen" w:date="2013-10-24T17:35:00Z">
            <w:rPr>
              <w:del w:id="7638" w:author="Leuveld, Koen" w:date="2013-10-24T18:07:00Z"/>
              <w:rFonts w:ascii="Times New Roman" w:hAnsi="Times New Roman" w:cs="Times New Roman"/>
            </w:rPr>
          </w:rPrChange>
        </w:rPr>
      </w:pP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7639" w:author="PIERRE" w:date="2013-10-24T12:27:00Z">
            <w:rPr>
              <w:rFonts w:ascii="Times New Roman" w:hAnsi="Times New Roman" w:cs="Times New Roman"/>
              <w:vertAlign w:val="superscript"/>
            </w:rPr>
          </w:rPrChange>
        </w:rPr>
        <w:t>CONTINUEZ SEULEMENT SI L’</w:t>
      </w:r>
      <w:proofErr w:type="spellStart"/>
      <w:r w:rsidRPr="00AF2F6F">
        <w:rPr>
          <w:rFonts w:ascii="Times New Roman" w:hAnsi="Times New Roman" w:cs="Times New Roman"/>
          <w:rPrChange w:id="7640" w:author="PIERRE" w:date="2013-10-24T12:27:00Z">
            <w:rPr>
              <w:rFonts w:ascii="Times New Roman" w:hAnsi="Times New Roman" w:cs="Times New Roman"/>
              <w:vertAlign w:val="superscript"/>
            </w:rPr>
          </w:rPrChange>
        </w:rPr>
        <w:t>ENQUËTE</w:t>
      </w:r>
      <w:proofErr w:type="spellEnd"/>
      <w:r w:rsidRPr="00AF2F6F">
        <w:rPr>
          <w:rFonts w:ascii="Times New Roman" w:hAnsi="Times New Roman" w:cs="Times New Roman"/>
          <w:rPrChange w:id="7641" w:author="PIERRE" w:date="2013-10-24T12:27:00Z">
            <w:rPr>
              <w:rFonts w:ascii="Times New Roman" w:hAnsi="Times New Roman" w:cs="Times New Roman"/>
              <w:vertAlign w:val="superscript"/>
            </w:rPr>
          </w:rPrChange>
        </w:rPr>
        <w:t xml:space="preserve"> A TOUT COMPRIS </w:t>
      </w:r>
    </w:p>
    <w:p w:rsidR="002A57BD" w:rsidRPr="00442E10" w:rsidRDefault="002A57BD" w:rsidP="002A57BD">
      <w:pPr>
        <w:pStyle w:val="Heading3"/>
        <w:rPr>
          <w:rFonts w:ascii="Times New Roman" w:hAnsi="Times New Roman" w:cs="Times New Roman"/>
          <w:lang w:val="fr-FR"/>
        </w:rPr>
      </w:pPr>
    </w:p>
    <w:p w:rsidR="002A57BD" w:rsidRPr="00442E10" w:rsidRDefault="00AF2F6F" w:rsidP="002A57BD">
      <w:pPr>
        <w:pStyle w:val="Heading3"/>
        <w:rPr>
          <w:rFonts w:ascii="Times New Roman" w:hAnsi="Times New Roman" w:cs="Times New Roman"/>
          <w:lang w:val="fr-FR"/>
        </w:rPr>
      </w:pPr>
      <w:r w:rsidRPr="00AF2F6F">
        <w:rPr>
          <w:rFonts w:ascii="Times New Roman" w:hAnsi="Times New Roman" w:cs="Times New Roman"/>
          <w:lang w:val="fr-FR"/>
          <w:rPrChange w:id="7642" w:author="PIERRE" w:date="2013-10-24T12:27:00Z">
            <w:rPr>
              <w:rFonts w:ascii="Times New Roman" w:hAnsi="Times New Roman" w:cs="Times New Roman"/>
              <w:vertAlign w:val="superscript"/>
              <w:lang w:val="fr-FR"/>
            </w:rPr>
          </w:rPrChange>
        </w:rPr>
        <w:t>Déroulement de l’exercice 6</w:t>
      </w:r>
    </w:p>
    <w:p w:rsidR="002A57BD" w:rsidRPr="00442E10" w:rsidDel="007C3BC8" w:rsidRDefault="002A57BD" w:rsidP="002A57BD">
      <w:pPr>
        <w:rPr>
          <w:del w:id="7643" w:author="Leuveld, Koen" w:date="2013-10-24T17:43:00Z"/>
          <w:rFonts w:ascii="Times New Roman" w:hAnsi="Times New Roman" w:cs="Times New Roman"/>
        </w:rPr>
      </w:pPr>
    </w:p>
    <w:p w:rsidR="002A57BD" w:rsidRPr="00A8189A" w:rsidRDefault="00A8189A" w:rsidP="00AF6156">
      <w:pPr>
        <w:pStyle w:val="ListParagraph"/>
        <w:numPr>
          <w:ilvl w:val="0"/>
          <w:numId w:val="9"/>
        </w:numPr>
        <w:jc w:val="both"/>
        <w:rPr>
          <w:rFonts w:ascii="Times New Roman" w:hAnsi="Times New Roman" w:cs="Times New Roman"/>
          <w:i/>
          <w:rPrChange w:id="7644" w:author="Leuveld, Koen" w:date="2013-10-24T17:35:00Z">
            <w:rPr>
              <w:rFonts w:ascii="Times New Roman" w:hAnsi="Times New Roman" w:cs="Times New Roman"/>
            </w:rPr>
          </w:rPrChange>
        </w:rPr>
      </w:pPr>
      <w:ins w:id="7645" w:author="Leuveld, Koen" w:date="2013-10-24T17:35:00Z">
        <w:r>
          <w:rPr>
            <w:rFonts w:ascii="Times New Roman" w:hAnsi="Times New Roman" w:cs="Times New Roman"/>
            <w:i/>
          </w:rPr>
          <w:t>« </w:t>
        </w:r>
      </w:ins>
      <w:r w:rsidR="00AF2F6F" w:rsidRPr="00A8189A">
        <w:rPr>
          <w:rFonts w:ascii="Times New Roman" w:hAnsi="Times New Roman" w:cs="Times New Roman"/>
          <w:i/>
          <w:rPrChange w:id="7646" w:author="Leuveld, Koen" w:date="2013-10-24T17:35:00Z">
            <w:rPr>
              <w:rFonts w:ascii="Times New Roman" w:hAnsi="Times New Roman" w:cs="Times New Roman"/>
              <w:vertAlign w:val="superscript"/>
            </w:rPr>
          </w:rPrChange>
        </w:rPr>
        <w:t xml:space="preserve">En tant qu’ENVOYEUR vous avez 10 </w:t>
      </w:r>
      <w:del w:id="7647" w:author="Leuveld, Koen" w:date="2013-10-24T16:26:00Z">
        <w:r w:rsidR="00AF2F6F" w:rsidRPr="00A8189A" w:rsidDel="00D66175">
          <w:rPr>
            <w:rFonts w:ascii="Times New Roman" w:hAnsi="Times New Roman" w:cs="Times New Roman"/>
            <w:i/>
            <w:rPrChange w:id="7648" w:author="Leuveld, Koen" w:date="2013-10-24T17:35:00Z">
              <w:rPr>
                <w:rFonts w:ascii="Times New Roman" w:hAnsi="Times New Roman" w:cs="Times New Roman"/>
                <w:vertAlign w:val="superscript"/>
              </w:rPr>
            </w:rPrChange>
          </w:rPr>
          <w:delText>coupon</w:delText>
        </w:r>
      </w:del>
      <w:ins w:id="7649" w:author="Leuveld, Koen" w:date="2013-10-24T16:26:00Z">
        <w:r w:rsidR="00D66175" w:rsidRPr="00A8189A">
          <w:rPr>
            <w:rFonts w:ascii="Times New Roman" w:hAnsi="Times New Roman" w:cs="Times New Roman"/>
            <w:i/>
            <w:rPrChange w:id="7650" w:author="Leuveld, Koen" w:date="2013-10-24T17:35:00Z">
              <w:rPr>
                <w:rFonts w:ascii="Times New Roman" w:hAnsi="Times New Roman" w:cs="Times New Roman"/>
              </w:rPr>
            </w:rPrChange>
          </w:rPr>
          <w:t>pièce</w:t>
        </w:r>
      </w:ins>
      <w:r w:rsidR="00AF2F6F" w:rsidRPr="00A8189A">
        <w:rPr>
          <w:rFonts w:ascii="Times New Roman" w:hAnsi="Times New Roman" w:cs="Times New Roman"/>
          <w:i/>
          <w:rPrChange w:id="7651" w:author="Leuveld, Koen" w:date="2013-10-24T17:35:00Z">
            <w:rPr>
              <w:rFonts w:ascii="Times New Roman" w:hAnsi="Times New Roman" w:cs="Times New Roman"/>
              <w:vertAlign w:val="superscript"/>
            </w:rPr>
          </w:rPrChange>
        </w:rPr>
        <w:t>s,</w:t>
      </w:r>
      <w:ins w:id="7652" w:author="Leuveld, Koen" w:date="2013-10-24T17:35:00Z">
        <w:r>
          <w:rPr>
            <w:rFonts w:ascii="Times New Roman" w:hAnsi="Times New Roman" w:cs="Times New Roman"/>
            <w:i/>
          </w:rPr>
          <w:t> »</w:t>
        </w:r>
      </w:ins>
      <w:r w:rsidR="00AF2F6F" w:rsidRPr="00A8189A">
        <w:rPr>
          <w:rFonts w:ascii="Times New Roman" w:hAnsi="Times New Roman" w:cs="Times New Roman"/>
          <w:i/>
          <w:rPrChange w:id="7653" w:author="Leuveld, Koen" w:date="2013-10-24T17:35:00Z">
            <w:rPr>
              <w:rFonts w:ascii="Times New Roman" w:hAnsi="Times New Roman" w:cs="Times New Roman"/>
              <w:vertAlign w:val="superscript"/>
            </w:rPr>
          </w:rPrChange>
        </w:rPr>
        <w:t xml:space="preserve"> </w:t>
      </w:r>
    </w:p>
    <w:p w:rsidR="002A57BD" w:rsidRPr="00A8189A" w:rsidRDefault="00A8189A" w:rsidP="00AF6156">
      <w:pPr>
        <w:pStyle w:val="ListParagraph"/>
        <w:numPr>
          <w:ilvl w:val="0"/>
          <w:numId w:val="9"/>
        </w:numPr>
        <w:jc w:val="both"/>
        <w:rPr>
          <w:rFonts w:ascii="Times New Roman" w:hAnsi="Times New Roman" w:cs="Times New Roman"/>
          <w:i/>
          <w:rPrChange w:id="7654" w:author="Leuveld, Koen" w:date="2013-10-24T17:35:00Z">
            <w:rPr>
              <w:rFonts w:ascii="Times New Roman" w:hAnsi="Times New Roman" w:cs="Times New Roman"/>
            </w:rPr>
          </w:rPrChange>
        </w:rPr>
      </w:pPr>
      <w:ins w:id="7655" w:author="Leuveld, Koen" w:date="2013-10-24T17:35:00Z">
        <w:r>
          <w:rPr>
            <w:rFonts w:ascii="Times New Roman" w:hAnsi="Times New Roman" w:cs="Times New Roman"/>
            <w:i/>
          </w:rPr>
          <w:t>« </w:t>
        </w:r>
      </w:ins>
      <w:r w:rsidR="00AF2F6F" w:rsidRPr="00A8189A">
        <w:rPr>
          <w:rFonts w:ascii="Times New Roman" w:hAnsi="Times New Roman" w:cs="Times New Roman"/>
          <w:i/>
          <w:rPrChange w:id="7656" w:author="Leuveld, Koen" w:date="2013-10-24T17:35:00Z">
            <w:rPr>
              <w:rFonts w:ascii="Times New Roman" w:hAnsi="Times New Roman" w:cs="Times New Roman"/>
              <w:vertAlign w:val="superscript"/>
            </w:rPr>
          </w:rPrChange>
        </w:rPr>
        <w:t xml:space="preserve">Sachant tout ceci, combien de </w:t>
      </w:r>
      <w:del w:id="7657" w:author="Leuveld, Koen" w:date="2013-10-24T16:26:00Z">
        <w:r w:rsidR="00AF2F6F" w:rsidRPr="00A8189A" w:rsidDel="00D66175">
          <w:rPr>
            <w:rFonts w:ascii="Times New Roman" w:hAnsi="Times New Roman" w:cs="Times New Roman"/>
            <w:i/>
            <w:u w:color="00B050"/>
            <w:rPrChange w:id="7658" w:author="Leuveld, Koen" w:date="2013-10-24T17:35:00Z">
              <w:rPr>
                <w:rFonts w:ascii="Times New Roman" w:hAnsi="Times New Roman" w:cs="Times New Roman"/>
                <w:u w:color="00B050"/>
                <w:vertAlign w:val="superscript"/>
              </w:rPr>
            </w:rPrChange>
          </w:rPr>
          <w:delText>coupon</w:delText>
        </w:r>
      </w:del>
      <w:ins w:id="7659" w:author="Leuveld, Koen" w:date="2013-10-24T16:26:00Z">
        <w:r w:rsidR="00D66175" w:rsidRPr="00A8189A">
          <w:rPr>
            <w:rFonts w:ascii="Times New Roman" w:hAnsi="Times New Roman" w:cs="Times New Roman"/>
            <w:i/>
            <w:u w:color="00B050"/>
            <w:rPrChange w:id="7660" w:author="Leuveld, Koen" w:date="2013-10-24T17:35:00Z">
              <w:rPr>
                <w:rFonts w:ascii="Times New Roman" w:hAnsi="Times New Roman" w:cs="Times New Roman"/>
                <w:u w:color="00B050"/>
              </w:rPr>
            </w:rPrChange>
          </w:rPr>
          <w:t>pièce</w:t>
        </w:r>
      </w:ins>
      <w:r w:rsidR="00AF2F6F" w:rsidRPr="00A8189A">
        <w:rPr>
          <w:rFonts w:ascii="Times New Roman" w:hAnsi="Times New Roman" w:cs="Times New Roman"/>
          <w:i/>
          <w:rPrChange w:id="7661" w:author="Leuveld, Koen" w:date="2013-10-24T17:35:00Z">
            <w:rPr>
              <w:rFonts w:ascii="Times New Roman" w:hAnsi="Times New Roman" w:cs="Times New Roman"/>
              <w:vertAlign w:val="superscript"/>
            </w:rPr>
          </w:rPrChange>
        </w:rPr>
        <w:t>s envoyez-vous?</w:t>
      </w:r>
      <w:ins w:id="7662" w:author="Leuveld, Koen" w:date="2013-10-24T17:35:00Z">
        <w:r>
          <w:rPr>
            <w:rFonts w:ascii="Times New Roman" w:hAnsi="Times New Roman" w:cs="Times New Roman"/>
            <w:i/>
          </w:rPr>
          <w:t> </w:t>
        </w:r>
      </w:ins>
      <w:ins w:id="7663" w:author="Leuveld, Koen" w:date="2013-10-24T17:37:00Z">
        <w:r>
          <w:rPr>
            <w:rFonts w:ascii="Times New Roman" w:hAnsi="Times New Roman" w:cs="Times New Roman"/>
            <w:i/>
          </w:rPr>
          <w:t>Rappelez-vous, que vous pouvez envoyer 0 pièces. »</w:t>
        </w:r>
      </w:ins>
      <w:r w:rsidR="00AF2F6F" w:rsidRPr="00A8189A">
        <w:rPr>
          <w:rFonts w:ascii="Times New Roman" w:hAnsi="Times New Roman" w:cs="Times New Roman"/>
          <w:i/>
          <w:rPrChange w:id="7664" w:author="Leuveld, Koen" w:date="2013-10-24T17:35:00Z">
            <w:rPr>
              <w:rFonts w:ascii="Times New Roman" w:hAnsi="Times New Roman" w:cs="Times New Roman"/>
              <w:vertAlign w:val="superscript"/>
            </w:rPr>
          </w:rPrChange>
        </w:rPr>
        <w:t xml:space="preserve"> </w:t>
      </w:r>
    </w:p>
    <w:p w:rsidR="002A57BD" w:rsidRDefault="00AF2F6F" w:rsidP="00AF6156">
      <w:pPr>
        <w:pStyle w:val="ListParagraph"/>
        <w:numPr>
          <w:ilvl w:val="0"/>
          <w:numId w:val="9"/>
        </w:numPr>
        <w:jc w:val="both"/>
        <w:rPr>
          <w:ins w:id="7665" w:author="Leuveld, Koen" w:date="2013-10-24T17:40:00Z"/>
          <w:rFonts w:ascii="Times New Roman" w:hAnsi="Times New Roman" w:cs="Times New Roman"/>
        </w:rPr>
      </w:pPr>
      <w:r w:rsidRPr="00AF2F6F">
        <w:rPr>
          <w:rFonts w:ascii="Times New Roman" w:hAnsi="Times New Roman" w:cs="Times New Roman"/>
          <w:rPrChange w:id="7666" w:author="PIERRE" w:date="2013-10-24T12:27:00Z">
            <w:rPr>
              <w:rFonts w:ascii="Times New Roman" w:hAnsi="Times New Roman" w:cs="Times New Roman"/>
              <w:vertAlign w:val="superscript"/>
            </w:rPr>
          </w:rPrChange>
        </w:rPr>
        <w:t xml:space="preserve">INSCRIVEZ SA </w:t>
      </w:r>
      <w:del w:id="7667" w:author="PIERRE" w:date="2013-10-23T16:41:00Z">
        <w:r w:rsidRPr="00AF2F6F">
          <w:rPr>
            <w:rFonts w:ascii="Times New Roman" w:hAnsi="Times New Roman" w:cs="Times New Roman"/>
            <w:rPrChange w:id="7668" w:author="PIERRE" w:date="2013-10-24T12:27:00Z">
              <w:rPr>
                <w:rFonts w:ascii="Times New Roman" w:hAnsi="Times New Roman" w:cs="Times New Roman"/>
                <w:vertAlign w:val="superscript"/>
              </w:rPr>
            </w:rPrChange>
          </w:rPr>
          <w:delText>REPONSE</w:delText>
        </w:r>
      </w:del>
      <w:ins w:id="7669" w:author="PIERRE" w:date="2013-10-23T16:41:00Z">
        <w:r w:rsidRPr="00AF2F6F">
          <w:rPr>
            <w:rFonts w:ascii="Times New Roman" w:hAnsi="Times New Roman" w:cs="Times New Roman"/>
            <w:rPrChange w:id="7670" w:author="PIERRE" w:date="2013-10-24T12:27:00Z">
              <w:rPr>
                <w:rFonts w:ascii="Times New Roman" w:hAnsi="Times New Roman" w:cs="Times New Roman"/>
                <w:vertAlign w:val="superscript"/>
              </w:rPr>
            </w:rPrChange>
          </w:rPr>
          <w:t>RÉPONSE</w:t>
        </w:r>
      </w:ins>
      <w:r w:rsidRPr="00AF2F6F">
        <w:rPr>
          <w:rFonts w:ascii="Times New Roman" w:hAnsi="Times New Roman" w:cs="Times New Roman"/>
          <w:rPrChange w:id="7671" w:author="PIERRE" w:date="2013-10-24T12:27:00Z">
            <w:rPr>
              <w:rFonts w:ascii="Times New Roman" w:hAnsi="Times New Roman" w:cs="Times New Roman"/>
              <w:vertAlign w:val="superscript"/>
            </w:rPr>
          </w:rPrChange>
        </w:rPr>
        <w:t xml:space="preserve"> DANS LES BACS DE [IVSA01] ET CALCULEZ [IVSA02]=10-[IVSA01]</w:t>
      </w:r>
      <w:ins w:id="7672" w:author="Leuveld, Koen" w:date="2013-10-24T17:36:00Z">
        <w:r w:rsidR="00A8189A">
          <w:rPr>
            <w:rFonts w:ascii="Times New Roman" w:hAnsi="Times New Roman" w:cs="Times New Roman"/>
          </w:rPr>
          <w:t xml:space="preserve"> ET [IVSA03] = 3 x [IVSA01]</w:t>
        </w:r>
      </w:ins>
    </w:p>
    <w:p w:rsidR="007C3BC8" w:rsidRPr="00442E10" w:rsidRDefault="007C3BC8" w:rsidP="00AF6156">
      <w:pPr>
        <w:pStyle w:val="ListParagraph"/>
        <w:numPr>
          <w:ilvl w:val="0"/>
          <w:numId w:val="9"/>
        </w:numPr>
        <w:jc w:val="both"/>
        <w:rPr>
          <w:rFonts w:ascii="Times New Roman" w:hAnsi="Times New Roman" w:cs="Times New Roman"/>
        </w:rPr>
      </w:pPr>
      <w:ins w:id="7673" w:author="Leuveld, Koen" w:date="2013-10-24T17:40:00Z">
        <w:r>
          <w:rPr>
            <w:rFonts w:ascii="Times New Roman" w:hAnsi="Times New Roman" w:cs="Times New Roman"/>
          </w:rPr>
          <w:t>« </w:t>
        </w:r>
      </w:ins>
      <w:ins w:id="7674" w:author="Leuveld, Koen" w:date="2013-10-24T17:41:00Z">
        <w:r>
          <w:rPr>
            <w:rFonts w:ascii="Times New Roman" w:hAnsi="Times New Roman" w:cs="Times New Roman"/>
            <w:i/>
          </w:rPr>
          <w:t>D</w:t>
        </w:r>
      </w:ins>
      <w:ins w:id="7675" w:author="Leuveld, Koen" w:date="2013-10-24T17:40:00Z">
        <w:r>
          <w:rPr>
            <w:rFonts w:ascii="Times New Roman" w:hAnsi="Times New Roman" w:cs="Times New Roman"/>
            <w:i/>
          </w:rPr>
          <w:t>u montant reçu par le RECEPTEUR (IVSA03], combien est-ce que vous pensez qu</w:t>
        </w:r>
      </w:ins>
      <w:ins w:id="7676" w:author="Leuveld, Koen" w:date="2013-10-24T17:41:00Z">
        <w:r>
          <w:rPr>
            <w:rFonts w:ascii="Times New Roman" w:hAnsi="Times New Roman" w:cs="Times New Roman"/>
            <w:i/>
          </w:rPr>
          <w:t xml:space="preserve">’il/elle va </w:t>
        </w:r>
      </w:ins>
      <w:ins w:id="7677" w:author="Leuveld, Koen" w:date="2013-10-24T17:42:00Z">
        <w:r>
          <w:rPr>
            <w:rFonts w:ascii="Times New Roman" w:hAnsi="Times New Roman" w:cs="Times New Roman"/>
            <w:i/>
          </w:rPr>
          <w:t xml:space="preserve">vous </w:t>
        </w:r>
      </w:ins>
      <w:ins w:id="7678" w:author="Leuveld, Koen" w:date="2013-10-24T17:41:00Z">
        <w:r>
          <w:rPr>
            <w:rFonts w:ascii="Times New Roman" w:hAnsi="Times New Roman" w:cs="Times New Roman"/>
            <w:i/>
          </w:rPr>
          <w:t>renvoyer? »</w:t>
        </w:r>
        <w:r>
          <w:rPr>
            <w:rFonts w:ascii="Times New Roman" w:hAnsi="Times New Roman" w:cs="Times New Roman"/>
          </w:rPr>
          <w:t xml:space="preserve"> </w:t>
        </w:r>
      </w:ins>
      <w:ins w:id="7679" w:author="Leuveld, Koen" w:date="2013-10-24T17:42:00Z">
        <w:r>
          <w:rPr>
            <w:rFonts w:ascii="Times New Roman" w:hAnsi="Times New Roman" w:cs="Times New Roman"/>
          </w:rPr>
          <w:t>INSCRIVEZ</w:t>
        </w:r>
      </w:ins>
      <w:ins w:id="7680" w:author="Leuveld, Koen" w:date="2013-10-24T17:41:00Z">
        <w:r>
          <w:rPr>
            <w:rFonts w:ascii="Times New Roman" w:hAnsi="Times New Roman" w:cs="Times New Roman"/>
          </w:rPr>
          <w:t xml:space="preserve"> LA RÉPONSE DANS LE BAC [IVSA04]</w:t>
        </w:r>
      </w:ins>
    </w:p>
    <w:p w:rsidR="002A57BD" w:rsidRPr="00A8189A" w:rsidRDefault="00A8189A" w:rsidP="00AF6156">
      <w:pPr>
        <w:pStyle w:val="ListParagraph"/>
        <w:numPr>
          <w:ilvl w:val="0"/>
          <w:numId w:val="9"/>
        </w:numPr>
        <w:jc w:val="both"/>
        <w:rPr>
          <w:rFonts w:ascii="Times New Roman" w:hAnsi="Times New Roman" w:cs="Times New Roman"/>
          <w:i/>
          <w:rPrChange w:id="7681" w:author="Leuveld, Koen" w:date="2013-10-24T17:36:00Z">
            <w:rPr>
              <w:rFonts w:ascii="Times New Roman" w:hAnsi="Times New Roman" w:cs="Times New Roman"/>
            </w:rPr>
          </w:rPrChange>
        </w:rPr>
      </w:pPr>
      <w:ins w:id="7682" w:author="Leuveld, Koen" w:date="2013-10-24T17:36:00Z">
        <w:r w:rsidRPr="00A8189A">
          <w:rPr>
            <w:rFonts w:ascii="Times New Roman" w:hAnsi="Times New Roman" w:cs="Times New Roman"/>
            <w:i/>
            <w:rPrChange w:id="7683" w:author="Leuveld, Koen" w:date="2013-10-24T17:36:00Z">
              <w:rPr>
                <w:rFonts w:ascii="Times New Roman" w:hAnsi="Times New Roman" w:cs="Times New Roman"/>
              </w:rPr>
            </w:rPrChange>
          </w:rPr>
          <w:t>« </w:t>
        </w:r>
      </w:ins>
      <w:r w:rsidR="00AF2F6F" w:rsidRPr="00A8189A">
        <w:rPr>
          <w:rFonts w:ascii="Times New Roman" w:hAnsi="Times New Roman" w:cs="Times New Roman"/>
          <w:i/>
          <w:rPrChange w:id="7684" w:author="Leuveld, Koen" w:date="2013-10-24T17:36:00Z">
            <w:rPr>
              <w:rFonts w:ascii="Times New Roman" w:hAnsi="Times New Roman" w:cs="Times New Roman"/>
              <w:vertAlign w:val="superscript"/>
            </w:rPr>
          </w:rPrChange>
        </w:rPr>
        <w:t>Maintenant, vous êtes dans la situation opposée (RÉCEPTEUR).</w:t>
      </w:r>
      <w:ins w:id="7685" w:author="Leuveld, Koen" w:date="2013-10-24T17:36:00Z">
        <w:r w:rsidRPr="00A8189A">
          <w:rPr>
            <w:rFonts w:ascii="Times New Roman" w:hAnsi="Times New Roman" w:cs="Times New Roman"/>
            <w:i/>
            <w:rPrChange w:id="7686" w:author="Leuveld, Koen" w:date="2013-10-24T17:36:00Z">
              <w:rPr>
                <w:rFonts w:ascii="Times New Roman" w:hAnsi="Times New Roman" w:cs="Times New Roman"/>
              </w:rPr>
            </w:rPrChange>
          </w:rPr>
          <w:t xml:space="preserve"> » </w:t>
        </w:r>
      </w:ins>
    </w:p>
    <w:p w:rsidR="002A57BD" w:rsidRPr="00442E10" w:rsidRDefault="00A8189A" w:rsidP="00AF6156">
      <w:pPr>
        <w:pStyle w:val="ListParagraph"/>
        <w:numPr>
          <w:ilvl w:val="0"/>
          <w:numId w:val="9"/>
        </w:numPr>
        <w:jc w:val="both"/>
        <w:rPr>
          <w:rFonts w:ascii="Times New Roman" w:hAnsi="Times New Roman" w:cs="Times New Roman"/>
        </w:rPr>
      </w:pPr>
      <w:ins w:id="7687" w:author="Leuveld, Koen" w:date="2013-10-24T17:36:00Z">
        <w:r>
          <w:rPr>
            <w:rFonts w:ascii="Times New Roman" w:hAnsi="Times New Roman" w:cs="Times New Roman"/>
          </w:rPr>
          <w:t> </w:t>
        </w:r>
      </w:ins>
      <w:r w:rsidR="00AF2F6F" w:rsidRPr="00AF2F6F">
        <w:rPr>
          <w:rFonts w:ascii="Times New Roman" w:hAnsi="Times New Roman" w:cs="Times New Roman"/>
          <w:rPrChange w:id="7688" w:author="PIERRE" w:date="2013-10-24T12:27:00Z">
            <w:rPr>
              <w:rFonts w:ascii="Times New Roman" w:hAnsi="Times New Roman" w:cs="Times New Roman"/>
              <w:vertAlign w:val="superscript"/>
            </w:rPr>
          </w:rPrChange>
        </w:rPr>
        <w:t xml:space="preserve"> </w:t>
      </w:r>
      <w:ins w:id="7689" w:author="Leuveld, Koen" w:date="2013-10-24T17:37:00Z">
        <w:r w:rsidRPr="00A8189A">
          <w:rPr>
            <w:rFonts w:ascii="Times New Roman" w:hAnsi="Times New Roman" w:cs="Times New Roman"/>
            <w:i/>
            <w:rPrChange w:id="7690" w:author="Leuveld, Koen" w:date="2013-10-24T17:37:00Z">
              <w:rPr>
                <w:rFonts w:ascii="Times New Roman" w:hAnsi="Times New Roman" w:cs="Times New Roman"/>
              </w:rPr>
            </w:rPrChange>
          </w:rPr>
          <w:t>« </w:t>
        </w:r>
      </w:ins>
      <w:r w:rsidR="00AF2F6F" w:rsidRPr="00A8189A">
        <w:rPr>
          <w:rFonts w:ascii="Times New Roman" w:hAnsi="Times New Roman" w:cs="Times New Roman"/>
          <w:i/>
          <w:rPrChange w:id="7691" w:author="Leuveld, Koen" w:date="2013-10-24T17:37:00Z">
            <w:rPr>
              <w:rFonts w:ascii="Times New Roman" w:hAnsi="Times New Roman" w:cs="Times New Roman"/>
              <w:vertAlign w:val="superscript"/>
            </w:rPr>
          </w:rPrChange>
        </w:rPr>
        <w:t xml:space="preserve">Supposez que vous recevez des </w:t>
      </w:r>
      <w:del w:id="7692" w:author="Leuveld, Koen" w:date="2013-10-24T16:26:00Z">
        <w:r w:rsidR="00AF2F6F" w:rsidRPr="00A8189A" w:rsidDel="00D66175">
          <w:rPr>
            <w:rFonts w:ascii="Times New Roman" w:hAnsi="Times New Roman" w:cs="Times New Roman"/>
            <w:i/>
            <w:u w:color="00B050"/>
            <w:rPrChange w:id="7693" w:author="Leuveld, Koen" w:date="2013-10-24T17:37:00Z">
              <w:rPr>
                <w:rFonts w:ascii="Times New Roman" w:hAnsi="Times New Roman" w:cs="Times New Roman"/>
                <w:u w:color="00B050"/>
                <w:vertAlign w:val="superscript"/>
              </w:rPr>
            </w:rPrChange>
          </w:rPr>
          <w:delText>coupon</w:delText>
        </w:r>
      </w:del>
      <w:ins w:id="7694" w:author="Leuveld, Koen" w:date="2013-10-24T16:26:00Z">
        <w:r w:rsidR="00D66175" w:rsidRPr="00A8189A">
          <w:rPr>
            <w:rFonts w:ascii="Times New Roman" w:hAnsi="Times New Roman" w:cs="Times New Roman"/>
            <w:i/>
            <w:u w:color="00B050"/>
            <w:rPrChange w:id="7695" w:author="Leuveld, Koen" w:date="2013-10-24T17:37:00Z">
              <w:rPr>
                <w:rFonts w:ascii="Times New Roman" w:hAnsi="Times New Roman" w:cs="Times New Roman"/>
                <w:u w:color="00B050"/>
              </w:rPr>
            </w:rPrChange>
          </w:rPr>
          <w:t>pièce</w:t>
        </w:r>
      </w:ins>
      <w:r w:rsidR="00AF2F6F" w:rsidRPr="00A8189A">
        <w:rPr>
          <w:rFonts w:ascii="Times New Roman" w:hAnsi="Times New Roman" w:cs="Times New Roman"/>
          <w:i/>
          <w:rPrChange w:id="7696" w:author="Leuveld, Koen" w:date="2013-10-24T17:37:00Z">
            <w:rPr>
              <w:rFonts w:ascii="Times New Roman" w:hAnsi="Times New Roman" w:cs="Times New Roman"/>
              <w:vertAlign w:val="superscript"/>
            </w:rPr>
          </w:rPrChange>
        </w:rPr>
        <w:t>s</w:t>
      </w:r>
      <w:r w:rsidR="00AF2F6F" w:rsidRPr="00AF2F6F">
        <w:rPr>
          <w:rFonts w:ascii="Times New Roman" w:hAnsi="Times New Roman" w:cs="Times New Roman"/>
          <w:rPrChange w:id="7697" w:author="PIERRE" w:date="2013-10-24T12:27:00Z">
            <w:rPr>
              <w:rFonts w:ascii="Times New Roman" w:hAnsi="Times New Roman" w:cs="Times New Roman"/>
              <w:vertAlign w:val="superscript"/>
            </w:rPr>
          </w:rPrChange>
        </w:rPr>
        <w:t>.</w:t>
      </w:r>
      <w:ins w:id="7698" w:author="Leuveld, Koen" w:date="2013-10-24T17:37:00Z">
        <w:r>
          <w:rPr>
            <w:rFonts w:ascii="Times New Roman" w:hAnsi="Times New Roman" w:cs="Times New Roman"/>
          </w:rPr>
          <w:t> »</w:t>
        </w:r>
      </w:ins>
    </w:p>
    <w:p w:rsidR="002A57BD" w:rsidRPr="00A8189A" w:rsidRDefault="00A8189A" w:rsidP="00AF6156">
      <w:pPr>
        <w:pStyle w:val="ListParagraph"/>
        <w:numPr>
          <w:ilvl w:val="0"/>
          <w:numId w:val="9"/>
        </w:numPr>
        <w:jc w:val="both"/>
        <w:rPr>
          <w:rFonts w:ascii="Times New Roman" w:hAnsi="Times New Roman" w:cs="Times New Roman"/>
          <w:i/>
          <w:rPrChange w:id="7699" w:author="Leuveld, Koen" w:date="2013-10-24T17:37:00Z">
            <w:rPr>
              <w:rFonts w:ascii="Times New Roman" w:hAnsi="Times New Roman" w:cs="Times New Roman"/>
            </w:rPr>
          </w:rPrChange>
        </w:rPr>
      </w:pPr>
      <w:ins w:id="7700" w:author="Leuveld, Koen" w:date="2013-10-24T17:37:00Z">
        <w:r w:rsidRPr="00A8189A">
          <w:rPr>
            <w:rFonts w:ascii="Times New Roman" w:hAnsi="Times New Roman" w:cs="Times New Roman"/>
            <w:i/>
            <w:rPrChange w:id="7701" w:author="Leuveld, Koen" w:date="2013-10-24T17:37:00Z">
              <w:rPr>
                <w:rFonts w:ascii="Times New Roman" w:hAnsi="Times New Roman" w:cs="Times New Roman"/>
              </w:rPr>
            </w:rPrChange>
          </w:rPr>
          <w:t>« </w:t>
        </w:r>
      </w:ins>
      <w:r w:rsidR="00AF2F6F" w:rsidRPr="00A8189A">
        <w:rPr>
          <w:rFonts w:ascii="Times New Roman" w:hAnsi="Times New Roman" w:cs="Times New Roman"/>
          <w:i/>
          <w:rPrChange w:id="7702" w:author="Leuveld, Koen" w:date="2013-10-24T17:37:00Z">
            <w:rPr>
              <w:rFonts w:ascii="Times New Roman" w:hAnsi="Times New Roman" w:cs="Times New Roman"/>
              <w:vertAlign w:val="superscript"/>
            </w:rPr>
          </w:rPrChange>
        </w:rPr>
        <w:t xml:space="preserve">Quelqu’un dans le village – dont vous ne connaissez pas l’identité – vous a envoyé un </w:t>
      </w:r>
      <w:del w:id="7703" w:author="Leuveld, Koen" w:date="2013-10-24T16:26:00Z">
        <w:r w:rsidR="00AF2F6F" w:rsidRPr="00A8189A" w:rsidDel="00D66175">
          <w:rPr>
            <w:rFonts w:ascii="Times New Roman" w:hAnsi="Times New Roman" w:cs="Times New Roman"/>
            <w:i/>
            <w:u w:color="00B050"/>
            <w:rPrChange w:id="7704" w:author="Leuveld, Koen" w:date="2013-10-24T17:37:00Z">
              <w:rPr>
                <w:rFonts w:ascii="Times New Roman" w:hAnsi="Times New Roman" w:cs="Times New Roman"/>
                <w:u w:color="00B050"/>
                <w:vertAlign w:val="superscript"/>
              </w:rPr>
            </w:rPrChange>
          </w:rPr>
          <w:delText>coupon</w:delText>
        </w:r>
      </w:del>
      <w:ins w:id="7705" w:author="Leuveld, Koen" w:date="2013-10-24T16:26:00Z">
        <w:r w:rsidR="00D66175" w:rsidRPr="00A8189A">
          <w:rPr>
            <w:rFonts w:ascii="Times New Roman" w:hAnsi="Times New Roman" w:cs="Times New Roman"/>
            <w:i/>
            <w:u w:color="00B050"/>
            <w:rPrChange w:id="7706" w:author="Leuveld, Koen" w:date="2013-10-24T17:37:00Z">
              <w:rPr>
                <w:rFonts w:ascii="Times New Roman" w:hAnsi="Times New Roman" w:cs="Times New Roman"/>
                <w:u w:color="00B050"/>
              </w:rPr>
            </w:rPrChange>
          </w:rPr>
          <w:t>pièce</w:t>
        </w:r>
      </w:ins>
      <w:r w:rsidR="00AF2F6F" w:rsidRPr="00A8189A">
        <w:rPr>
          <w:rFonts w:ascii="Times New Roman" w:hAnsi="Times New Roman" w:cs="Times New Roman"/>
          <w:i/>
          <w:rPrChange w:id="7707" w:author="Leuveld, Koen" w:date="2013-10-24T17:37:00Z">
            <w:rPr>
              <w:rFonts w:ascii="Times New Roman" w:hAnsi="Times New Roman" w:cs="Times New Roman"/>
              <w:vertAlign w:val="superscript"/>
            </w:rPr>
          </w:rPrChange>
        </w:rPr>
        <w:t xml:space="preserve"> (sur 10), vous obtenez immédiatement 3 </w:t>
      </w:r>
      <w:del w:id="7708" w:author="Leuveld, Koen" w:date="2013-10-24T16:26:00Z">
        <w:r w:rsidR="00AF2F6F" w:rsidRPr="00A8189A" w:rsidDel="00D66175">
          <w:rPr>
            <w:rFonts w:ascii="Times New Roman" w:hAnsi="Times New Roman" w:cs="Times New Roman"/>
            <w:i/>
            <w:u w:color="00B050"/>
            <w:rPrChange w:id="7709" w:author="Leuveld, Koen" w:date="2013-10-24T17:37:00Z">
              <w:rPr>
                <w:rFonts w:ascii="Times New Roman" w:hAnsi="Times New Roman" w:cs="Times New Roman"/>
                <w:u w:color="00B050"/>
                <w:vertAlign w:val="superscript"/>
              </w:rPr>
            </w:rPrChange>
          </w:rPr>
          <w:delText>coupon</w:delText>
        </w:r>
      </w:del>
      <w:ins w:id="7710" w:author="Leuveld, Koen" w:date="2013-10-24T16:26:00Z">
        <w:r w:rsidR="00D66175" w:rsidRPr="00A8189A">
          <w:rPr>
            <w:rFonts w:ascii="Times New Roman" w:hAnsi="Times New Roman" w:cs="Times New Roman"/>
            <w:i/>
            <w:u w:color="00B050"/>
            <w:rPrChange w:id="7711" w:author="Leuveld, Koen" w:date="2013-10-24T17:37:00Z">
              <w:rPr>
                <w:rFonts w:ascii="Times New Roman" w:hAnsi="Times New Roman" w:cs="Times New Roman"/>
                <w:u w:color="00B050"/>
              </w:rPr>
            </w:rPrChange>
          </w:rPr>
          <w:t>pièce</w:t>
        </w:r>
      </w:ins>
      <w:r w:rsidR="00AF2F6F" w:rsidRPr="00A8189A">
        <w:rPr>
          <w:rFonts w:ascii="Times New Roman" w:hAnsi="Times New Roman" w:cs="Times New Roman"/>
          <w:i/>
          <w:rPrChange w:id="7712" w:author="Leuveld, Koen" w:date="2013-10-24T17:37:00Z">
            <w:rPr>
              <w:rFonts w:ascii="Times New Roman" w:hAnsi="Times New Roman" w:cs="Times New Roman"/>
              <w:vertAlign w:val="superscript"/>
            </w:rPr>
          </w:rPrChange>
        </w:rPr>
        <w:t xml:space="preserve">s. Combien de </w:t>
      </w:r>
      <w:del w:id="7713" w:author="Leuveld, Koen" w:date="2013-10-24T16:26:00Z">
        <w:r w:rsidR="00AF2F6F" w:rsidRPr="00A8189A" w:rsidDel="00D66175">
          <w:rPr>
            <w:rFonts w:ascii="Times New Roman" w:hAnsi="Times New Roman" w:cs="Times New Roman"/>
            <w:i/>
            <w:u w:color="00B050"/>
            <w:rPrChange w:id="7714" w:author="Leuveld, Koen" w:date="2013-10-24T17:37:00Z">
              <w:rPr>
                <w:rFonts w:ascii="Times New Roman" w:hAnsi="Times New Roman" w:cs="Times New Roman"/>
                <w:u w:color="00B050"/>
                <w:vertAlign w:val="superscript"/>
              </w:rPr>
            </w:rPrChange>
          </w:rPr>
          <w:delText>coupon</w:delText>
        </w:r>
      </w:del>
      <w:ins w:id="7715" w:author="Leuveld, Koen" w:date="2013-10-24T16:26:00Z">
        <w:r w:rsidR="00D66175" w:rsidRPr="00A8189A">
          <w:rPr>
            <w:rFonts w:ascii="Times New Roman" w:hAnsi="Times New Roman" w:cs="Times New Roman"/>
            <w:i/>
            <w:u w:color="00B050"/>
            <w:rPrChange w:id="7716" w:author="Leuveld, Koen" w:date="2013-10-24T17:37:00Z">
              <w:rPr>
                <w:rFonts w:ascii="Times New Roman" w:hAnsi="Times New Roman" w:cs="Times New Roman"/>
                <w:u w:color="00B050"/>
              </w:rPr>
            </w:rPrChange>
          </w:rPr>
          <w:t>pièce</w:t>
        </w:r>
      </w:ins>
      <w:r w:rsidR="00AF2F6F" w:rsidRPr="00A8189A">
        <w:rPr>
          <w:rFonts w:ascii="Times New Roman" w:hAnsi="Times New Roman" w:cs="Times New Roman"/>
          <w:i/>
          <w:rPrChange w:id="7717" w:author="Leuveld, Koen" w:date="2013-10-24T17:37:00Z">
            <w:rPr>
              <w:rFonts w:ascii="Times New Roman" w:hAnsi="Times New Roman" w:cs="Times New Roman"/>
              <w:vertAlign w:val="superscript"/>
            </w:rPr>
          </w:rPrChange>
        </w:rPr>
        <w:t>s lui renvoyez-vous ?</w:t>
      </w:r>
      <w:ins w:id="7718" w:author="Leuveld, Koen" w:date="2013-10-24T17:37:00Z">
        <w:r w:rsidRPr="00A8189A">
          <w:rPr>
            <w:rFonts w:ascii="Times New Roman" w:hAnsi="Times New Roman" w:cs="Times New Roman"/>
            <w:i/>
            <w:rPrChange w:id="7719" w:author="Leuveld, Koen" w:date="2013-10-24T17:37:00Z">
              <w:rPr>
                <w:rFonts w:ascii="Times New Roman" w:hAnsi="Times New Roman" w:cs="Times New Roman"/>
              </w:rPr>
            </w:rPrChange>
          </w:rPr>
          <w:t> »</w:t>
        </w:r>
      </w:ins>
      <w:del w:id="7720" w:author="Leuveld, Koen" w:date="2013-10-24T17:37:00Z">
        <w:r w:rsidR="00AF2F6F" w:rsidRPr="00A8189A" w:rsidDel="00A8189A">
          <w:rPr>
            <w:rFonts w:ascii="Times New Roman" w:hAnsi="Times New Roman" w:cs="Times New Roman"/>
            <w:i/>
            <w:rPrChange w:id="7721" w:author="Leuveld, Koen" w:date="2013-10-24T17:37:00Z">
              <w:rPr>
                <w:rFonts w:ascii="Times New Roman" w:hAnsi="Times New Roman" w:cs="Times New Roman"/>
                <w:vertAlign w:val="superscript"/>
              </w:rPr>
            </w:rPrChange>
          </w:rPr>
          <w:delText xml:space="preserve">. </w:delText>
        </w:r>
      </w:del>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7722" w:author="PIERRE" w:date="2013-10-24T12:27:00Z">
            <w:rPr>
              <w:rFonts w:ascii="Times New Roman" w:hAnsi="Times New Roman" w:cs="Times New Roman"/>
              <w:vertAlign w:val="superscript"/>
            </w:rPr>
          </w:rPrChange>
        </w:rPr>
        <w:t xml:space="preserve">INSCRIVEZ SA </w:t>
      </w:r>
      <w:del w:id="7723" w:author="PIERRE" w:date="2013-10-23T16:41:00Z">
        <w:r w:rsidRPr="00AF2F6F">
          <w:rPr>
            <w:rFonts w:ascii="Times New Roman" w:hAnsi="Times New Roman" w:cs="Times New Roman"/>
            <w:rPrChange w:id="7724" w:author="PIERRE" w:date="2013-10-24T12:27:00Z">
              <w:rPr>
                <w:rFonts w:ascii="Times New Roman" w:hAnsi="Times New Roman" w:cs="Times New Roman"/>
                <w:vertAlign w:val="superscript"/>
              </w:rPr>
            </w:rPrChange>
          </w:rPr>
          <w:delText>REPONSE</w:delText>
        </w:r>
      </w:del>
      <w:ins w:id="7725" w:author="PIERRE" w:date="2013-10-23T16:41:00Z">
        <w:r w:rsidRPr="00AF2F6F">
          <w:rPr>
            <w:rFonts w:ascii="Times New Roman" w:hAnsi="Times New Roman" w:cs="Times New Roman"/>
            <w:rPrChange w:id="7726" w:author="PIERRE" w:date="2013-10-24T12:27:00Z">
              <w:rPr>
                <w:rFonts w:ascii="Times New Roman" w:hAnsi="Times New Roman" w:cs="Times New Roman"/>
                <w:vertAlign w:val="superscript"/>
              </w:rPr>
            </w:rPrChange>
          </w:rPr>
          <w:t>RÉPONSE</w:t>
        </w:r>
      </w:ins>
      <w:r w:rsidRPr="00AF2F6F">
        <w:rPr>
          <w:rFonts w:ascii="Times New Roman" w:hAnsi="Times New Roman" w:cs="Times New Roman"/>
          <w:rPrChange w:id="7727" w:author="PIERRE" w:date="2013-10-24T12:27:00Z">
            <w:rPr>
              <w:rFonts w:ascii="Times New Roman" w:hAnsi="Times New Roman" w:cs="Times New Roman"/>
              <w:vertAlign w:val="superscript"/>
            </w:rPr>
          </w:rPrChange>
        </w:rPr>
        <w:t xml:space="preserve"> DANS LES BACS DE [IVRA01]</w:t>
      </w:r>
    </w:p>
    <w:p w:rsidR="002A57BD" w:rsidRPr="00442E10" w:rsidRDefault="00A8189A" w:rsidP="00AF6156">
      <w:pPr>
        <w:pStyle w:val="ListParagraph"/>
        <w:numPr>
          <w:ilvl w:val="0"/>
          <w:numId w:val="9"/>
        </w:numPr>
        <w:jc w:val="both"/>
        <w:rPr>
          <w:rFonts w:ascii="Times New Roman" w:hAnsi="Times New Roman" w:cs="Times New Roman"/>
        </w:rPr>
      </w:pPr>
      <w:ins w:id="7728" w:author="Leuveld, Koen" w:date="2013-10-24T17:38:00Z">
        <w:r>
          <w:rPr>
            <w:rFonts w:ascii="Times New Roman" w:hAnsi="Times New Roman" w:cs="Times New Roman"/>
          </w:rPr>
          <w:t>« </w:t>
        </w:r>
      </w:ins>
      <w:r w:rsidR="00AF2F6F" w:rsidRPr="00A8189A">
        <w:rPr>
          <w:rFonts w:ascii="Times New Roman" w:hAnsi="Times New Roman" w:cs="Times New Roman"/>
          <w:i/>
          <w:rPrChange w:id="7729" w:author="Leuveld, Koen" w:date="2013-10-24T17:38:00Z">
            <w:rPr>
              <w:rFonts w:ascii="Times New Roman" w:hAnsi="Times New Roman" w:cs="Times New Roman"/>
              <w:vertAlign w:val="superscript"/>
            </w:rPr>
          </w:rPrChange>
        </w:rPr>
        <w:t xml:space="preserve">Si cette personne vous envoie 2 </w:t>
      </w:r>
      <w:del w:id="7730" w:author="Leuveld, Koen" w:date="2013-10-24T16:26:00Z">
        <w:r w:rsidR="00AF2F6F" w:rsidRPr="00A8189A" w:rsidDel="00D66175">
          <w:rPr>
            <w:rFonts w:ascii="Times New Roman" w:hAnsi="Times New Roman" w:cs="Times New Roman"/>
            <w:i/>
            <w:u w:color="00B050"/>
            <w:rPrChange w:id="7731" w:author="Leuveld, Koen" w:date="2013-10-24T17:38:00Z">
              <w:rPr>
                <w:rFonts w:ascii="Times New Roman" w:hAnsi="Times New Roman" w:cs="Times New Roman"/>
                <w:u w:color="00B050"/>
                <w:vertAlign w:val="superscript"/>
              </w:rPr>
            </w:rPrChange>
          </w:rPr>
          <w:delText>coupon</w:delText>
        </w:r>
      </w:del>
      <w:ins w:id="7732" w:author="Leuveld, Koen" w:date="2013-10-24T16:26:00Z">
        <w:r w:rsidR="00D66175" w:rsidRPr="00A8189A">
          <w:rPr>
            <w:rFonts w:ascii="Times New Roman" w:hAnsi="Times New Roman" w:cs="Times New Roman"/>
            <w:i/>
            <w:u w:color="00B050"/>
            <w:rPrChange w:id="7733" w:author="Leuveld, Koen" w:date="2013-10-24T17:38:00Z">
              <w:rPr>
                <w:rFonts w:ascii="Times New Roman" w:hAnsi="Times New Roman" w:cs="Times New Roman"/>
                <w:u w:color="00B050"/>
              </w:rPr>
            </w:rPrChange>
          </w:rPr>
          <w:t>pièce</w:t>
        </w:r>
      </w:ins>
      <w:r w:rsidR="00AF2F6F" w:rsidRPr="00A8189A">
        <w:rPr>
          <w:rFonts w:ascii="Times New Roman" w:hAnsi="Times New Roman" w:cs="Times New Roman"/>
          <w:i/>
          <w:rPrChange w:id="7734" w:author="Leuveld, Koen" w:date="2013-10-24T17:38:00Z">
            <w:rPr>
              <w:rFonts w:ascii="Times New Roman" w:hAnsi="Times New Roman" w:cs="Times New Roman"/>
              <w:vertAlign w:val="superscript"/>
            </w:rPr>
          </w:rPrChange>
        </w:rPr>
        <w:t xml:space="preserve">s (sur 10), vous obtenez immédiatement 6 </w:t>
      </w:r>
      <w:del w:id="7735" w:author="Leuveld, Koen" w:date="2013-10-24T16:26:00Z">
        <w:r w:rsidR="00AF2F6F" w:rsidRPr="00A8189A" w:rsidDel="00D66175">
          <w:rPr>
            <w:rFonts w:ascii="Times New Roman" w:hAnsi="Times New Roman" w:cs="Times New Roman"/>
            <w:i/>
            <w:u w:color="00B050"/>
            <w:rPrChange w:id="7736" w:author="Leuveld, Koen" w:date="2013-10-24T17:38:00Z">
              <w:rPr>
                <w:rFonts w:ascii="Times New Roman" w:hAnsi="Times New Roman" w:cs="Times New Roman"/>
                <w:u w:color="00B050"/>
                <w:vertAlign w:val="superscript"/>
              </w:rPr>
            </w:rPrChange>
          </w:rPr>
          <w:delText>coupon</w:delText>
        </w:r>
      </w:del>
      <w:ins w:id="7737" w:author="Leuveld, Koen" w:date="2013-10-24T16:26:00Z">
        <w:r w:rsidR="00D66175" w:rsidRPr="00A8189A">
          <w:rPr>
            <w:rFonts w:ascii="Times New Roman" w:hAnsi="Times New Roman" w:cs="Times New Roman"/>
            <w:i/>
            <w:u w:color="00B050"/>
            <w:rPrChange w:id="7738" w:author="Leuveld, Koen" w:date="2013-10-24T17:38:00Z">
              <w:rPr>
                <w:rFonts w:ascii="Times New Roman" w:hAnsi="Times New Roman" w:cs="Times New Roman"/>
                <w:u w:color="00B050"/>
              </w:rPr>
            </w:rPrChange>
          </w:rPr>
          <w:t>pièce</w:t>
        </w:r>
      </w:ins>
      <w:r w:rsidR="00AF2F6F" w:rsidRPr="00A8189A">
        <w:rPr>
          <w:rFonts w:ascii="Times New Roman" w:hAnsi="Times New Roman" w:cs="Times New Roman"/>
          <w:i/>
          <w:rPrChange w:id="7739" w:author="Leuveld, Koen" w:date="2013-10-24T17:38:00Z">
            <w:rPr>
              <w:rFonts w:ascii="Times New Roman" w:hAnsi="Times New Roman" w:cs="Times New Roman"/>
              <w:vertAlign w:val="superscript"/>
            </w:rPr>
          </w:rPrChange>
        </w:rPr>
        <w:t>s. Combien lui renvoyez-vous?</w:t>
      </w:r>
      <w:ins w:id="7740" w:author="Leuveld, Koen" w:date="2013-10-24T17:38:00Z">
        <w:r w:rsidRPr="00A8189A">
          <w:rPr>
            <w:rFonts w:ascii="Times New Roman" w:hAnsi="Times New Roman" w:cs="Times New Roman"/>
            <w:i/>
          </w:rPr>
          <w:t xml:space="preserve"> </w:t>
        </w:r>
        <w:r>
          <w:rPr>
            <w:rFonts w:ascii="Times New Roman" w:hAnsi="Times New Roman" w:cs="Times New Roman"/>
            <w:i/>
          </w:rPr>
          <w:t>Rappelez-vous, que vous pouvez renvoyer 0 pièces. </w:t>
        </w:r>
        <w:r>
          <w:rPr>
            <w:rFonts w:ascii="Times New Roman" w:hAnsi="Times New Roman" w:cs="Times New Roman"/>
          </w:rPr>
          <w:t>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7741" w:author="PIERRE" w:date="2013-10-24T12:27:00Z">
            <w:rPr>
              <w:rFonts w:ascii="Times New Roman" w:hAnsi="Times New Roman" w:cs="Times New Roman"/>
              <w:vertAlign w:val="superscript"/>
            </w:rPr>
          </w:rPrChange>
        </w:rPr>
        <w:t xml:space="preserve">INSCRIVEZ SA </w:t>
      </w:r>
      <w:del w:id="7742" w:author="PIERRE" w:date="2013-10-23T16:41:00Z">
        <w:r w:rsidRPr="00AF2F6F">
          <w:rPr>
            <w:rFonts w:ascii="Times New Roman" w:hAnsi="Times New Roman" w:cs="Times New Roman"/>
            <w:rPrChange w:id="7743" w:author="PIERRE" w:date="2013-10-24T12:27:00Z">
              <w:rPr>
                <w:rFonts w:ascii="Times New Roman" w:hAnsi="Times New Roman" w:cs="Times New Roman"/>
                <w:vertAlign w:val="superscript"/>
              </w:rPr>
            </w:rPrChange>
          </w:rPr>
          <w:delText>REPONSE</w:delText>
        </w:r>
      </w:del>
      <w:ins w:id="7744" w:author="PIERRE" w:date="2013-10-23T16:41:00Z">
        <w:r w:rsidRPr="00AF2F6F">
          <w:rPr>
            <w:rFonts w:ascii="Times New Roman" w:hAnsi="Times New Roman" w:cs="Times New Roman"/>
            <w:rPrChange w:id="7745" w:author="PIERRE" w:date="2013-10-24T12:27:00Z">
              <w:rPr>
                <w:rFonts w:ascii="Times New Roman" w:hAnsi="Times New Roman" w:cs="Times New Roman"/>
                <w:vertAlign w:val="superscript"/>
              </w:rPr>
            </w:rPrChange>
          </w:rPr>
          <w:t>RÉPONSE</w:t>
        </w:r>
      </w:ins>
      <w:r w:rsidRPr="00AF2F6F">
        <w:rPr>
          <w:rFonts w:ascii="Times New Roman" w:hAnsi="Times New Roman" w:cs="Times New Roman"/>
          <w:rPrChange w:id="7746" w:author="PIERRE" w:date="2013-10-24T12:27:00Z">
            <w:rPr>
              <w:rFonts w:ascii="Times New Roman" w:hAnsi="Times New Roman" w:cs="Times New Roman"/>
              <w:vertAlign w:val="superscript"/>
            </w:rPr>
          </w:rPrChange>
        </w:rPr>
        <w:t xml:space="preserve"> DANS LES BACS DE [IVRA02]</w:t>
      </w:r>
    </w:p>
    <w:p w:rsidR="002A57BD" w:rsidRPr="00442E10" w:rsidRDefault="00A8189A" w:rsidP="00AF6156">
      <w:pPr>
        <w:pStyle w:val="ListParagraph"/>
        <w:numPr>
          <w:ilvl w:val="0"/>
          <w:numId w:val="9"/>
        </w:numPr>
        <w:jc w:val="both"/>
        <w:rPr>
          <w:rFonts w:ascii="Times New Roman" w:hAnsi="Times New Roman" w:cs="Times New Roman"/>
        </w:rPr>
      </w:pPr>
      <w:ins w:id="7747" w:author="Leuveld, Koen" w:date="2013-10-24T17:38:00Z">
        <w:r w:rsidRPr="00A8189A">
          <w:rPr>
            <w:rFonts w:ascii="Times New Roman" w:hAnsi="Times New Roman" w:cs="Times New Roman"/>
            <w:i/>
            <w:rPrChange w:id="7748" w:author="Leuveld, Koen" w:date="2013-10-24T17:38:00Z">
              <w:rPr>
                <w:rFonts w:ascii="Times New Roman" w:hAnsi="Times New Roman" w:cs="Times New Roman"/>
              </w:rPr>
            </w:rPrChange>
          </w:rPr>
          <w:t>« </w:t>
        </w:r>
      </w:ins>
      <w:r w:rsidR="00AF2F6F" w:rsidRPr="00A8189A">
        <w:rPr>
          <w:rFonts w:ascii="Times New Roman" w:hAnsi="Times New Roman" w:cs="Times New Roman"/>
          <w:i/>
          <w:rPrChange w:id="7749" w:author="Leuveld, Koen" w:date="2013-10-24T17:38:00Z">
            <w:rPr>
              <w:rFonts w:ascii="Times New Roman" w:hAnsi="Times New Roman" w:cs="Times New Roman"/>
              <w:vertAlign w:val="superscript"/>
            </w:rPr>
          </w:rPrChange>
        </w:rPr>
        <w:t xml:space="preserve">Si cette personne vous envoie 3 </w:t>
      </w:r>
      <w:del w:id="7750" w:author="Leuveld, Koen" w:date="2013-10-24T16:26:00Z">
        <w:r w:rsidR="00AF2F6F" w:rsidRPr="00A8189A" w:rsidDel="00D66175">
          <w:rPr>
            <w:rFonts w:ascii="Times New Roman" w:hAnsi="Times New Roman" w:cs="Times New Roman"/>
            <w:i/>
            <w:u w:color="00B050"/>
            <w:rPrChange w:id="7751" w:author="Leuveld, Koen" w:date="2013-10-24T17:38:00Z">
              <w:rPr>
                <w:rFonts w:ascii="Times New Roman" w:hAnsi="Times New Roman" w:cs="Times New Roman"/>
                <w:u w:color="00B050"/>
                <w:vertAlign w:val="superscript"/>
              </w:rPr>
            </w:rPrChange>
          </w:rPr>
          <w:delText>coupon</w:delText>
        </w:r>
      </w:del>
      <w:ins w:id="7752" w:author="Leuveld, Koen" w:date="2013-10-24T16:26:00Z">
        <w:r w:rsidR="00D66175" w:rsidRPr="00A8189A">
          <w:rPr>
            <w:rFonts w:ascii="Times New Roman" w:hAnsi="Times New Roman" w:cs="Times New Roman"/>
            <w:i/>
            <w:u w:color="00B050"/>
            <w:rPrChange w:id="7753" w:author="Leuveld, Koen" w:date="2013-10-24T17:38:00Z">
              <w:rPr>
                <w:rFonts w:ascii="Times New Roman" w:hAnsi="Times New Roman" w:cs="Times New Roman"/>
                <w:u w:color="00B050"/>
              </w:rPr>
            </w:rPrChange>
          </w:rPr>
          <w:t>pièce</w:t>
        </w:r>
      </w:ins>
      <w:r w:rsidR="00AF2F6F" w:rsidRPr="00A8189A">
        <w:rPr>
          <w:rFonts w:ascii="Times New Roman" w:hAnsi="Times New Roman" w:cs="Times New Roman"/>
          <w:i/>
          <w:rPrChange w:id="7754" w:author="Leuveld, Koen" w:date="2013-10-24T17:38:00Z">
            <w:rPr>
              <w:rFonts w:ascii="Times New Roman" w:hAnsi="Times New Roman" w:cs="Times New Roman"/>
              <w:vertAlign w:val="superscript"/>
            </w:rPr>
          </w:rPrChange>
        </w:rPr>
        <w:t xml:space="preserve">s (sur 10), vous obtenez immédiatement 9 </w:t>
      </w:r>
      <w:del w:id="7755" w:author="Leuveld, Koen" w:date="2013-10-24T16:26:00Z">
        <w:r w:rsidR="00AF2F6F" w:rsidRPr="00A8189A" w:rsidDel="00D66175">
          <w:rPr>
            <w:rFonts w:ascii="Times New Roman" w:hAnsi="Times New Roman" w:cs="Times New Roman"/>
            <w:i/>
            <w:u w:color="00B050"/>
            <w:rPrChange w:id="7756" w:author="Leuveld, Koen" w:date="2013-10-24T17:38:00Z">
              <w:rPr>
                <w:rFonts w:ascii="Times New Roman" w:hAnsi="Times New Roman" w:cs="Times New Roman"/>
                <w:u w:color="00B050"/>
                <w:vertAlign w:val="superscript"/>
              </w:rPr>
            </w:rPrChange>
          </w:rPr>
          <w:delText>coupon</w:delText>
        </w:r>
      </w:del>
      <w:ins w:id="7757" w:author="Leuveld, Koen" w:date="2013-10-24T16:26:00Z">
        <w:r w:rsidR="00D66175" w:rsidRPr="00A8189A">
          <w:rPr>
            <w:rFonts w:ascii="Times New Roman" w:hAnsi="Times New Roman" w:cs="Times New Roman"/>
            <w:i/>
            <w:u w:color="00B050"/>
            <w:rPrChange w:id="7758" w:author="Leuveld, Koen" w:date="2013-10-24T17:38:00Z">
              <w:rPr>
                <w:rFonts w:ascii="Times New Roman" w:hAnsi="Times New Roman" w:cs="Times New Roman"/>
                <w:u w:color="00B050"/>
              </w:rPr>
            </w:rPrChange>
          </w:rPr>
          <w:t>pièce</w:t>
        </w:r>
      </w:ins>
      <w:r w:rsidR="00AF2F6F" w:rsidRPr="00A8189A">
        <w:rPr>
          <w:rFonts w:ascii="Times New Roman" w:hAnsi="Times New Roman" w:cs="Times New Roman"/>
          <w:i/>
          <w:rPrChange w:id="7759" w:author="Leuveld, Koen" w:date="2013-10-24T17:38:00Z">
            <w:rPr>
              <w:rFonts w:ascii="Times New Roman" w:hAnsi="Times New Roman" w:cs="Times New Roman"/>
              <w:vertAlign w:val="superscript"/>
            </w:rPr>
          </w:rPrChange>
        </w:rPr>
        <w:t>s. Combien lui renvoyez-vous?</w:t>
      </w:r>
      <w:ins w:id="7760" w:author="Leuveld, Koen" w:date="2013-10-24T17:38:00Z">
        <w:r>
          <w:rPr>
            <w:rFonts w:ascii="Times New Roman" w:hAnsi="Times New Roman" w:cs="Times New Roman"/>
          </w:rPr>
          <w:t xml:space="preserve"> </w:t>
        </w:r>
        <w:r>
          <w:rPr>
            <w:rFonts w:ascii="Times New Roman" w:hAnsi="Times New Roman" w:cs="Times New Roman"/>
            <w:i/>
          </w:rPr>
          <w:t>Rappelez-vous, que vous pouvez renvoyer 0 pièces</w:t>
        </w:r>
        <w:r>
          <w:rPr>
            <w:rFonts w:ascii="Times New Roman" w:hAnsi="Times New Roman" w:cs="Times New Roman"/>
          </w:rPr>
          <w:t>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7761" w:author="PIERRE" w:date="2013-10-24T12:27:00Z">
            <w:rPr>
              <w:rFonts w:ascii="Times New Roman" w:hAnsi="Times New Roman" w:cs="Times New Roman"/>
              <w:vertAlign w:val="superscript"/>
            </w:rPr>
          </w:rPrChange>
        </w:rPr>
        <w:t xml:space="preserve">INSCRIVEZ SA </w:t>
      </w:r>
      <w:del w:id="7762" w:author="PIERRE" w:date="2013-10-23T16:41:00Z">
        <w:r w:rsidRPr="00AF2F6F">
          <w:rPr>
            <w:rFonts w:ascii="Times New Roman" w:hAnsi="Times New Roman" w:cs="Times New Roman"/>
            <w:rPrChange w:id="7763" w:author="PIERRE" w:date="2013-10-24T12:27:00Z">
              <w:rPr>
                <w:rFonts w:ascii="Times New Roman" w:hAnsi="Times New Roman" w:cs="Times New Roman"/>
                <w:vertAlign w:val="superscript"/>
              </w:rPr>
            </w:rPrChange>
          </w:rPr>
          <w:delText>REPONSE</w:delText>
        </w:r>
      </w:del>
      <w:ins w:id="7764" w:author="PIERRE" w:date="2013-10-23T16:41:00Z">
        <w:r w:rsidRPr="00AF2F6F">
          <w:rPr>
            <w:rFonts w:ascii="Times New Roman" w:hAnsi="Times New Roman" w:cs="Times New Roman"/>
            <w:rPrChange w:id="7765" w:author="PIERRE" w:date="2013-10-24T12:27:00Z">
              <w:rPr>
                <w:rFonts w:ascii="Times New Roman" w:hAnsi="Times New Roman" w:cs="Times New Roman"/>
                <w:vertAlign w:val="superscript"/>
              </w:rPr>
            </w:rPrChange>
          </w:rPr>
          <w:t>RÉPONSE</w:t>
        </w:r>
      </w:ins>
      <w:r w:rsidRPr="00AF2F6F">
        <w:rPr>
          <w:rFonts w:ascii="Times New Roman" w:hAnsi="Times New Roman" w:cs="Times New Roman"/>
          <w:rPrChange w:id="7766" w:author="PIERRE" w:date="2013-10-24T12:27:00Z">
            <w:rPr>
              <w:rFonts w:ascii="Times New Roman" w:hAnsi="Times New Roman" w:cs="Times New Roman"/>
              <w:vertAlign w:val="superscript"/>
            </w:rPr>
          </w:rPrChange>
        </w:rPr>
        <w:t xml:space="preserve"> DANS LES BACS DE [IVRA03]</w:t>
      </w:r>
    </w:p>
    <w:p w:rsidR="002A57BD" w:rsidRPr="00442E10" w:rsidRDefault="007C3BC8" w:rsidP="00AF6156">
      <w:pPr>
        <w:pStyle w:val="ListParagraph"/>
        <w:numPr>
          <w:ilvl w:val="0"/>
          <w:numId w:val="9"/>
        </w:numPr>
        <w:jc w:val="both"/>
        <w:rPr>
          <w:rFonts w:ascii="Times New Roman" w:hAnsi="Times New Roman" w:cs="Times New Roman"/>
        </w:rPr>
      </w:pPr>
      <w:ins w:id="7767" w:author="Leuveld, Koen" w:date="2013-10-24T17:38:00Z">
        <w:r>
          <w:rPr>
            <w:rFonts w:ascii="Times New Roman" w:hAnsi="Times New Roman" w:cs="Times New Roman"/>
            <w:i/>
          </w:rPr>
          <w:t>« </w:t>
        </w:r>
      </w:ins>
      <w:r w:rsidR="00AF2F6F" w:rsidRPr="007C3BC8">
        <w:rPr>
          <w:rFonts w:ascii="Times New Roman" w:hAnsi="Times New Roman" w:cs="Times New Roman"/>
          <w:i/>
          <w:rPrChange w:id="7768" w:author="Leuveld, Koen" w:date="2013-10-24T17:38:00Z">
            <w:rPr>
              <w:rFonts w:ascii="Times New Roman" w:hAnsi="Times New Roman" w:cs="Times New Roman"/>
              <w:vertAlign w:val="superscript"/>
            </w:rPr>
          </w:rPrChange>
        </w:rPr>
        <w:t xml:space="preserve">Si cette personne vous envoie 4 </w:t>
      </w:r>
      <w:del w:id="7769" w:author="Leuveld, Koen" w:date="2013-10-24T16:26:00Z">
        <w:r w:rsidR="00AF2F6F" w:rsidRPr="007C3BC8" w:rsidDel="00D66175">
          <w:rPr>
            <w:rFonts w:ascii="Times New Roman" w:hAnsi="Times New Roman" w:cs="Times New Roman"/>
            <w:i/>
            <w:u w:color="00B050"/>
            <w:rPrChange w:id="7770" w:author="Leuveld, Koen" w:date="2013-10-24T17:38:00Z">
              <w:rPr>
                <w:rFonts w:ascii="Times New Roman" w:hAnsi="Times New Roman" w:cs="Times New Roman"/>
                <w:u w:color="00B050"/>
                <w:vertAlign w:val="superscript"/>
              </w:rPr>
            </w:rPrChange>
          </w:rPr>
          <w:delText>coupon</w:delText>
        </w:r>
      </w:del>
      <w:ins w:id="7771" w:author="Leuveld, Koen" w:date="2013-10-24T16:26:00Z">
        <w:r w:rsidR="00D66175" w:rsidRPr="007C3BC8">
          <w:rPr>
            <w:rFonts w:ascii="Times New Roman" w:hAnsi="Times New Roman" w:cs="Times New Roman"/>
            <w:i/>
            <w:u w:color="00B050"/>
            <w:rPrChange w:id="7772" w:author="Leuveld, Koen" w:date="2013-10-24T17:38:00Z">
              <w:rPr>
                <w:rFonts w:ascii="Times New Roman" w:hAnsi="Times New Roman" w:cs="Times New Roman"/>
                <w:u w:color="00B050"/>
              </w:rPr>
            </w:rPrChange>
          </w:rPr>
          <w:t>pièce</w:t>
        </w:r>
      </w:ins>
      <w:r w:rsidR="00AF2F6F" w:rsidRPr="007C3BC8">
        <w:rPr>
          <w:rFonts w:ascii="Times New Roman" w:hAnsi="Times New Roman" w:cs="Times New Roman"/>
          <w:i/>
          <w:rPrChange w:id="7773" w:author="Leuveld, Koen" w:date="2013-10-24T17:38:00Z">
            <w:rPr>
              <w:rFonts w:ascii="Times New Roman" w:hAnsi="Times New Roman" w:cs="Times New Roman"/>
              <w:vertAlign w:val="superscript"/>
            </w:rPr>
          </w:rPrChange>
        </w:rPr>
        <w:t xml:space="preserve">s (sur 10), vous obtenez immédiatement 12 </w:t>
      </w:r>
      <w:del w:id="7774" w:author="Leuveld, Koen" w:date="2013-10-24T16:26:00Z">
        <w:r w:rsidR="00AF2F6F" w:rsidRPr="007C3BC8" w:rsidDel="00D66175">
          <w:rPr>
            <w:rFonts w:ascii="Times New Roman" w:hAnsi="Times New Roman" w:cs="Times New Roman"/>
            <w:i/>
            <w:u w:color="00B050"/>
            <w:rPrChange w:id="7775" w:author="Leuveld, Koen" w:date="2013-10-24T17:38:00Z">
              <w:rPr>
                <w:rFonts w:ascii="Times New Roman" w:hAnsi="Times New Roman" w:cs="Times New Roman"/>
                <w:u w:color="00B050"/>
                <w:vertAlign w:val="superscript"/>
              </w:rPr>
            </w:rPrChange>
          </w:rPr>
          <w:delText>coupon</w:delText>
        </w:r>
      </w:del>
      <w:ins w:id="7776" w:author="Leuveld, Koen" w:date="2013-10-24T16:26:00Z">
        <w:r w:rsidR="00D66175" w:rsidRPr="007C3BC8">
          <w:rPr>
            <w:rFonts w:ascii="Times New Roman" w:hAnsi="Times New Roman" w:cs="Times New Roman"/>
            <w:i/>
            <w:u w:color="00B050"/>
            <w:rPrChange w:id="7777" w:author="Leuveld, Koen" w:date="2013-10-24T17:38:00Z">
              <w:rPr>
                <w:rFonts w:ascii="Times New Roman" w:hAnsi="Times New Roman" w:cs="Times New Roman"/>
                <w:u w:color="00B050"/>
              </w:rPr>
            </w:rPrChange>
          </w:rPr>
          <w:t>pièce</w:t>
        </w:r>
      </w:ins>
      <w:r w:rsidR="00AF2F6F" w:rsidRPr="007C3BC8">
        <w:rPr>
          <w:rFonts w:ascii="Times New Roman" w:hAnsi="Times New Roman" w:cs="Times New Roman"/>
          <w:i/>
          <w:rPrChange w:id="7778" w:author="Leuveld, Koen" w:date="2013-10-24T17:38:00Z">
            <w:rPr>
              <w:rFonts w:ascii="Times New Roman" w:hAnsi="Times New Roman" w:cs="Times New Roman"/>
              <w:vertAlign w:val="superscript"/>
            </w:rPr>
          </w:rPrChange>
        </w:rPr>
        <w:t>s. Combien lui renvoyez-vous?</w:t>
      </w:r>
      <w:ins w:id="7779" w:author="Leuveld, Koen" w:date="2013-10-24T17:38:00Z">
        <w:r w:rsidRPr="007C3BC8">
          <w:rPr>
            <w:rFonts w:ascii="Times New Roman" w:hAnsi="Times New Roman" w:cs="Times New Roman"/>
            <w:i/>
          </w:rPr>
          <w:t xml:space="preserve"> </w:t>
        </w:r>
        <w:r>
          <w:rPr>
            <w:rFonts w:ascii="Times New Roman" w:hAnsi="Times New Roman" w:cs="Times New Roman"/>
            <w:i/>
          </w:rPr>
          <w:t>Rappelez-vous, que vous pouvez renvoyer 0 pièces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7780" w:author="PIERRE" w:date="2013-10-24T12:27:00Z">
            <w:rPr>
              <w:rFonts w:ascii="Times New Roman" w:hAnsi="Times New Roman" w:cs="Times New Roman"/>
              <w:vertAlign w:val="superscript"/>
            </w:rPr>
          </w:rPrChange>
        </w:rPr>
        <w:t xml:space="preserve">INSCRIVEZ SA </w:t>
      </w:r>
      <w:del w:id="7781" w:author="PIERRE" w:date="2013-10-23T16:41:00Z">
        <w:r w:rsidRPr="00AF2F6F">
          <w:rPr>
            <w:rFonts w:ascii="Times New Roman" w:hAnsi="Times New Roman" w:cs="Times New Roman"/>
            <w:rPrChange w:id="7782" w:author="PIERRE" w:date="2013-10-24T12:27:00Z">
              <w:rPr>
                <w:rFonts w:ascii="Times New Roman" w:hAnsi="Times New Roman" w:cs="Times New Roman"/>
                <w:vertAlign w:val="superscript"/>
              </w:rPr>
            </w:rPrChange>
          </w:rPr>
          <w:delText>REPONSE</w:delText>
        </w:r>
      </w:del>
      <w:ins w:id="7783" w:author="PIERRE" w:date="2013-10-23T16:41:00Z">
        <w:r w:rsidRPr="00AF2F6F">
          <w:rPr>
            <w:rFonts w:ascii="Times New Roman" w:hAnsi="Times New Roman" w:cs="Times New Roman"/>
            <w:rPrChange w:id="7784" w:author="PIERRE" w:date="2013-10-24T12:27:00Z">
              <w:rPr>
                <w:rFonts w:ascii="Times New Roman" w:hAnsi="Times New Roman" w:cs="Times New Roman"/>
                <w:vertAlign w:val="superscript"/>
              </w:rPr>
            </w:rPrChange>
          </w:rPr>
          <w:t>RÉPONSE</w:t>
        </w:r>
      </w:ins>
      <w:r w:rsidRPr="00AF2F6F">
        <w:rPr>
          <w:rFonts w:ascii="Times New Roman" w:hAnsi="Times New Roman" w:cs="Times New Roman"/>
          <w:rPrChange w:id="7785" w:author="PIERRE" w:date="2013-10-24T12:27:00Z">
            <w:rPr>
              <w:rFonts w:ascii="Times New Roman" w:hAnsi="Times New Roman" w:cs="Times New Roman"/>
              <w:vertAlign w:val="superscript"/>
            </w:rPr>
          </w:rPrChange>
        </w:rPr>
        <w:t xml:space="preserve"> DANS LES BACS DE [IVRA04]</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7786" w:author="PIERRE" w:date="2013-10-24T12:27:00Z">
            <w:rPr>
              <w:rFonts w:ascii="Times New Roman" w:hAnsi="Times New Roman" w:cs="Times New Roman"/>
              <w:vertAlign w:val="superscript"/>
            </w:rPr>
          </w:rPrChange>
        </w:rPr>
        <w:t xml:space="preserve">Si cette personne vous envoie 5 </w:t>
      </w:r>
      <w:del w:id="7787" w:author="Leuveld, Koen" w:date="2013-10-24T16:26:00Z">
        <w:r w:rsidRPr="00AF2F6F" w:rsidDel="00D66175">
          <w:rPr>
            <w:rFonts w:ascii="Times New Roman" w:hAnsi="Times New Roman" w:cs="Times New Roman"/>
            <w:u w:color="00B050"/>
            <w:rPrChange w:id="7788" w:author="PIERRE" w:date="2013-10-24T12:27:00Z">
              <w:rPr>
                <w:rFonts w:ascii="Times New Roman" w:hAnsi="Times New Roman" w:cs="Times New Roman"/>
                <w:u w:color="00B050"/>
                <w:vertAlign w:val="superscript"/>
              </w:rPr>
            </w:rPrChange>
          </w:rPr>
          <w:delText>coupon</w:delText>
        </w:r>
      </w:del>
      <w:ins w:id="7789" w:author="Leuveld, Koen" w:date="2013-10-24T16:26:00Z">
        <w:r w:rsidR="00D66175">
          <w:rPr>
            <w:rFonts w:ascii="Times New Roman" w:hAnsi="Times New Roman" w:cs="Times New Roman"/>
            <w:u w:color="00B050"/>
          </w:rPr>
          <w:t>pièce</w:t>
        </w:r>
      </w:ins>
      <w:r w:rsidRPr="00AF2F6F">
        <w:rPr>
          <w:rFonts w:ascii="Times New Roman" w:hAnsi="Times New Roman" w:cs="Times New Roman"/>
          <w:rPrChange w:id="7790" w:author="PIERRE" w:date="2013-10-24T12:27:00Z">
            <w:rPr>
              <w:rFonts w:ascii="Times New Roman" w:hAnsi="Times New Roman" w:cs="Times New Roman"/>
              <w:vertAlign w:val="superscript"/>
            </w:rPr>
          </w:rPrChange>
        </w:rPr>
        <w:t xml:space="preserve">s (sur 10), vous obtenez immédiatement 15 </w:t>
      </w:r>
      <w:del w:id="7791" w:author="Leuveld, Koen" w:date="2013-10-24T16:26:00Z">
        <w:r w:rsidRPr="00AF2F6F" w:rsidDel="00D66175">
          <w:rPr>
            <w:rFonts w:ascii="Times New Roman" w:hAnsi="Times New Roman" w:cs="Times New Roman"/>
            <w:u w:color="00B050"/>
            <w:rPrChange w:id="7792" w:author="PIERRE" w:date="2013-10-24T12:27:00Z">
              <w:rPr>
                <w:rFonts w:ascii="Times New Roman" w:hAnsi="Times New Roman" w:cs="Times New Roman"/>
                <w:u w:color="00B050"/>
                <w:vertAlign w:val="superscript"/>
              </w:rPr>
            </w:rPrChange>
          </w:rPr>
          <w:delText>coupon</w:delText>
        </w:r>
      </w:del>
      <w:ins w:id="7793" w:author="Leuveld, Koen" w:date="2013-10-24T16:26:00Z">
        <w:r w:rsidR="00D66175">
          <w:rPr>
            <w:rFonts w:ascii="Times New Roman" w:hAnsi="Times New Roman" w:cs="Times New Roman"/>
            <w:u w:color="00B050"/>
          </w:rPr>
          <w:t>pièce</w:t>
        </w:r>
      </w:ins>
      <w:r w:rsidRPr="00AF2F6F">
        <w:rPr>
          <w:rFonts w:ascii="Times New Roman" w:hAnsi="Times New Roman" w:cs="Times New Roman"/>
          <w:rPrChange w:id="7794" w:author="PIERRE" w:date="2013-10-24T12:27:00Z">
            <w:rPr>
              <w:rFonts w:ascii="Times New Roman" w:hAnsi="Times New Roman" w:cs="Times New Roman"/>
              <w:vertAlign w:val="superscript"/>
            </w:rPr>
          </w:rPrChange>
        </w:rPr>
        <w:t>s. Combien lui renvoyez-vous?</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7795" w:author="PIERRE" w:date="2013-10-24T12:27:00Z">
            <w:rPr>
              <w:rFonts w:ascii="Times New Roman" w:hAnsi="Times New Roman" w:cs="Times New Roman"/>
              <w:vertAlign w:val="superscript"/>
            </w:rPr>
          </w:rPrChange>
        </w:rPr>
        <w:t xml:space="preserve">INSCRIVEZ SA </w:t>
      </w:r>
      <w:del w:id="7796" w:author="PIERRE" w:date="2013-10-23T16:41:00Z">
        <w:r w:rsidRPr="00AF2F6F">
          <w:rPr>
            <w:rFonts w:ascii="Times New Roman" w:hAnsi="Times New Roman" w:cs="Times New Roman"/>
            <w:rPrChange w:id="7797" w:author="PIERRE" w:date="2013-10-24T12:27:00Z">
              <w:rPr>
                <w:rFonts w:ascii="Times New Roman" w:hAnsi="Times New Roman" w:cs="Times New Roman"/>
                <w:vertAlign w:val="superscript"/>
              </w:rPr>
            </w:rPrChange>
          </w:rPr>
          <w:delText>REPONSE</w:delText>
        </w:r>
      </w:del>
      <w:ins w:id="7798" w:author="PIERRE" w:date="2013-10-23T16:41:00Z">
        <w:r w:rsidRPr="00AF2F6F">
          <w:rPr>
            <w:rFonts w:ascii="Times New Roman" w:hAnsi="Times New Roman" w:cs="Times New Roman"/>
            <w:rPrChange w:id="7799" w:author="PIERRE" w:date="2013-10-24T12:27:00Z">
              <w:rPr>
                <w:rFonts w:ascii="Times New Roman" w:hAnsi="Times New Roman" w:cs="Times New Roman"/>
                <w:vertAlign w:val="superscript"/>
              </w:rPr>
            </w:rPrChange>
          </w:rPr>
          <w:t>RÉPONSE</w:t>
        </w:r>
      </w:ins>
      <w:r w:rsidRPr="00AF2F6F">
        <w:rPr>
          <w:rFonts w:ascii="Times New Roman" w:hAnsi="Times New Roman" w:cs="Times New Roman"/>
          <w:rPrChange w:id="7800" w:author="PIERRE" w:date="2013-10-24T12:27:00Z">
            <w:rPr>
              <w:rFonts w:ascii="Times New Roman" w:hAnsi="Times New Roman" w:cs="Times New Roman"/>
              <w:vertAlign w:val="superscript"/>
            </w:rPr>
          </w:rPrChange>
        </w:rPr>
        <w:t xml:space="preserve"> DANS LES BACS DE [IVRA05]</w:t>
      </w:r>
    </w:p>
    <w:p w:rsidR="002A57BD" w:rsidRPr="007C3BC8" w:rsidRDefault="007C3BC8" w:rsidP="00AF6156">
      <w:pPr>
        <w:pStyle w:val="ListParagraph"/>
        <w:numPr>
          <w:ilvl w:val="0"/>
          <w:numId w:val="9"/>
        </w:numPr>
        <w:jc w:val="both"/>
        <w:rPr>
          <w:rFonts w:ascii="Times New Roman" w:hAnsi="Times New Roman" w:cs="Times New Roman"/>
          <w:i/>
          <w:rPrChange w:id="7801" w:author="Leuveld, Koen" w:date="2013-10-24T17:39:00Z">
            <w:rPr>
              <w:rFonts w:ascii="Times New Roman" w:hAnsi="Times New Roman" w:cs="Times New Roman"/>
            </w:rPr>
          </w:rPrChange>
        </w:rPr>
      </w:pPr>
      <w:ins w:id="7802" w:author="Leuveld, Koen" w:date="2013-10-24T17:38:00Z">
        <w:r w:rsidRPr="007C3BC8">
          <w:rPr>
            <w:rFonts w:ascii="Times New Roman" w:hAnsi="Times New Roman" w:cs="Times New Roman"/>
            <w:i/>
            <w:rPrChange w:id="7803" w:author="Leuveld, Koen" w:date="2013-10-24T17:39:00Z">
              <w:rPr>
                <w:rFonts w:ascii="Times New Roman" w:hAnsi="Times New Roman" w:cs="Times New Roman"/>
              </w:rPr>
            </w:rPrChange>
          </w:rPr>
          <w:t>« </w:t>
        </w:r>
      </w:ins>
      <w:r w:rsidR="00AF2F6F" w:rsidRPr="007C3BC8">
        <w:rPr>
          <w:rFonts w:ascii="Times New Roman" w:hAnsi="Times New Roman" w:cs="Times New Roman"/>
          <w:i/>
          <w:rPrChange w:id="7804" w:author="Leuveld, Koen" w:date="2013-10-24T17:39:00Z">
            <w:rPr>
              <w:rFonts w:ascii="Times New Roman" w:hAnsi="Times New Roman" w:cs="Times New Roman"/>
              <w:vertAlign w:val="superscript"/>
            </w:rPr>
          </w:rPrChange>
        </w:rPr>
        <w:t xml:space="preserve">Si cette personne vous envoie 6 </w:t>
      </w:r>
      <w:del w:id="7805" w:author="Leuveld, Koen" w:date="2013-10-24T16:26:00Z">
        <w:r w:rsidR="00AF2F6F" w:rsidRPr="007C3BC8" w:rsidDel="00D66175">
          <w:rPr>
            <w:rFonts w:ascii="Times New Roman" w:hAnsi="Times New Roman" w:cs="Times New Roman"/>
            <w:i/>
            <w:u w:color="00B050"/>
            <w:rPrChange w:id="7806" w:author="Leuveld, Koen" w:date="2013-10-24T17:39:00Z">
              <w:rPr>
                <w:rFonts w:ascii="Times New Roman" w:hAnsi="Times New Roman" w:cs="Times New Roman"/>
                <w:u w:color="00B050"/>
                <w:vertAlign w:val="superscript"/>
              </w:rPr>
            </w:rPrChange>
          </w:rPr>
          <w:delText>coupon</w:delText>
        </w:r>
      </w:del>
      <w:ins w:id="7807" w:author="Leuveld, Koen" w:date="2013-10-24T16:26:00Z">
        <w:r w:rsidR="00D66175" w:rsidRPr="007C3BC8">
          <w:rPr>
            <w:rFonts w:ascii="Times New Roman" w:hAnsi="Times New Roman" w:cs="Times New Roman"/>
            <w:i/>
            <w:u w:color="00B050"/>
            <w:rPrChange w:id="7808" w:author="Leuveld, Koen" w:date="2013-10-24T17:39:00Z">
              <w:rPr>
                <w:rFonts w:ascii="Times New Roman" w:hAnsi="Times New Roman" w:cs="Times New Roman"/>
                <w:u w:color="00B050"/>
              </w:rPr>
            </w:rPrChange>
          </w:rPr>
          <w:t>pièce</w:t>
        </w:r>
      </w:ins>
      <w:r w:rsidR="00AF2F6F" w:rsidRPr="007C3BC8">
        <w:rPr>
          <w:rFonts w:ascii="Times New Roman" w:hAnsi="Times New Roman" w:cs="Times New Roman"/>
          <w:i/>
          <w:rPrChange w:id="7809" w:author="Leuveld, Koen" w:date="2013-10-24T17:39:00Z">
            <w:rPr>
              <w:rFonts w:ascii="Times New Roman" w:hAnsi="Times New Roman" w:cs="Times New Roman"/>
              <w:vertAlign w:val="superscript"/>
            </w:rPr>
          </w:rPrChange>
        </w:rPr>
        <w:t xml:space="preserve">s (sur 10), vous obtenez immédiatement 18 </w:t>
      </w:r>
      <w:del w:id="7810" w:author="Leuveld, Koen" w:date="2013-10-24T16:26:00Z">
        <w:r w:rsidR="00AF2F6F" w:rsidRPr="007C3BC8" w:rsidDel="00D66175">
          <w:rPr>
            <w:rFonts w:ascii="Times New Roman" w:hAnsi="Times New Roman" w:cs="Times New Roman"/>
            <w:i/>
            <w:u w:color="00B050"/>
            <w:rPrChange w:id="7811" w:author="Leuveld, Koen" w:date="2013-10-24T17:39:00Z">
              <w:rPr>
                <w:rFonts w:ascii="Times New Roman" w:hAnsi="Times New Roman" w:cs="Times New Roman"/>
                <w:u w:color="00B050"/>
                <w:vertAlign w:val="superscript"/>
              </w:rPr>
            </w:rPrChange>
          </w:rPr>
          <w:delText>coupon</w:delText>
        </w:r>
      </w:del>
      <w:ins w:id="7812" w:author="Leuveld, Koen" w:date="2013-10-24T16:26:00Z">
        <w:r w:rsidR="00D66175" w:rsidRPr="007C3BC8">
          <w:rPr>
            <w:rFonts w:ascii="Times New Roman" w:hAnsi="Times New Roman" w:cs="Times New Roman"/>
            <w:i/>
            <w:u w:color="00B050"/>
            <w:rPrChange w:id="7813" w:author="Leuveld, Koen" w:date="2013-10-24T17:39:00Z">
              <w:rPr>
                <w:rFonts w:ascii="Times New Roman" w:hAnsi="Times New Roman" w:cs="Times New Roman"/>
                <w:u w:color="00B050"/>
              </w:rPr>
            </w:rPrChange>
          </w:rPr>
          <w:t>pièce</w:t>
        </w:r>
      </w:ins>
      <w:r w:rsidR="00AF2F6F" w:rsidRPr="007C3BC8">
        <w:rPr>
          <w:rFonts w:ascii="Times New Roman" w:hAnsi="Times New Roman" w:cs="Times New Roman"/>
          <w:i/>
          <w:rPrChange w:id="7814" w:author="Leuveld, Koen" w:date="2013-10-24T17:39:00Z">
            <w:rPr>
              <w:rFonts w:ascii="Times New Roman" w:hAnsi="Times New Roman" w:cs="Times New Roman"/>
              <w:vertAlign w:val="superscript"/>
            </w:rPr>
          </w:rPrChange>
        </w:rPr>
        <w:t>s. Combien lui renvoyez-vous?</w:t>
      </w:r>
      <w:ins w:id="7815" w:author="Leuveld, Koen" w:date="2013-10-24T17:39:00Z">
        <w:r w:rsidRPr="007C3BC8">
          <w:rPr>
            <w:rFonts w:ascii="Times New Roman" w:hAnsi="Times New Roman" w:cs="Times New Roman"/>
            <w:i/>
          </w:rPr>
          <w:t xml:space="preserve"> </w:t>
        </w:r>
        <w:r>
          <w:rPr>
            <w:rFonts w:ascii="Times New Roman" w:hAnsi="Times New Roman" w:cs="Times New Roman"/>
            <w:i/>
          </w:rPr>
          <w:t>Rappelez-vous, que vous pouvez renvoyer 0 pièces</w:t>
        </w:r>
        <w:r w:rsidRPr="007C3BC8">
          <w:rPr>
            <w:rFonts w:ascii="Times New Roman" w:hAnsi="Times New Roman" w:cs="Times New Roman"/>
            <w:i/>
            <w:rPrChange w:id="7816" w:author="Leuveld, Koen" w:date="2013-10-24T17:39:00Z">
              <w:rPr>
                <w:rFonts w:ascii="Times New Roman" w:hAnsi="Times New Roman" w:cs="Times New Roman"/>
              </w:rPr>
            </w:rPrChange>
          </w:rPr>
          <w:t>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7817" w:author="PIERRE" w:date="2013-10-24T12:27:00Z">
            <w:rPr>
              <w:rFonts w:ascii="Times New Roman" w:hAnsi="Times New Roman" w:cs="Times New Roman"/>
              <w:vertAlign w:val="superscript"/>
            </w:rPr>
          </w:rPrChange>
        </w:rPr>
        <w:t xml:space="preserve">INSCRIVEZ SA </w:t>
      </w:r>
      <w:del w:id="7818" w:author="PIERRE" w:date="2013-10-23T16:41:00Z">
        <w:r w:rsidRPr="00AF2F6F">
          <w:rPr>
            <w:rFonts w:ascii="Times New Roman" w:hAnsi="Times New Roman" w:cs="Times New Roman"/>
            <w:rPrChange w:id="7819" w:author="PIERRE" w:date="2013-10-24T12:27:00Z">
              <w:rPr>
                <w:rFonts w:ascii="Times New Roman" w:hAnsi="Times New Roman" w:cs="Times New Roman"/>
                <w:vertAlign w:val="superscript"/>
              </w:rPr>
            </w:rPrChange>
          </w:rPr>
          <w:delText>REPONSE</w:delText>
        </w:r>
      </w:del>
      <w:ins w:id="7820" w:author="PIERRE" w:date="2013-10-23T16:41:00Z">
        <w:r w:rsidRPr="00AF2F6F">
          <w:rPr>
            <w:rFonts w:ascii="Times New Roman" w:hAnsi="Times New Roman" w:cs="Times New Roman"/>
            <w:rPrChange w:id="7821" w:author="PIERRE" w:date="2013-10-24T12:27:00Z">
              <w:rPr>
                <w:rFonts w:ascii="Times New Roman" w:hAnsi="Times New Roman" w:cs="Times New Roman"/>
                <w:vertAlign w:val="superscript"/>
              </w:rPr>
            </w:rPrChange>
          </w:rPr>
          <w:t>RÉPONSE</w:t>
        </w:r>
      </w:ins>
      <w:r w:rsidRPr="00AF2F6F">
        <w:rPr>
          <w:rFonts w:ascii="Times New Roman" w:hAnsi="Times New Roman" w:cs="Times New Roman"/>
          <w:rPrChange w:id="7822" w:author="PIERRE" w:date="2013-10-24T12:27:00Z">
            <w:rPr>
              <w:rFonts w:ascii="Times New Roman" w:hAnsi="Times New Roman" w:cs="Times New Roman"/>
              <w:vertAlign w:val="superscript"/>
            </w:rPr>
          </w:rPrChange>
        </w:rPr>
        <w:t xml:space="preserve"> DANS LES BACS DE [IVRA06]</w:t>
      </w:r>
    </w:p>
    <w:p w:rsidR="002A57BD" w:rsidRPr="007C3BC8" w:rsidRDefault="007C3BC8" w:rsidP="00AF6156">
      <w:pPr>
        <w:pStyle w:val="ListParagraph"/>
        <w:numPr>
          <w:ilvl w:val="0"/>
          <w:numId w:val="9"/>
        </w:numPr>
        <w:jc w:val="both"/>
        <w:rPr>
          <w:rFonts w:ascii="Times New Roman" w:hAnsi="Times New Roman" w:cs="Times New Roman"/>
          <w:i/>
          <w:rPrChange w:id="7823" w:author="Leuveld, Koen" w:date="2013-10-24T17:39:00Z">
            <w:rPr>
              <w:rFonts w:ascii="Times New Roman" w:hAnsi="Times New Roman" w:cs="Times New Roman"/>
            </w:rPr>
          </w:rPrChange>
        </w:rPr>
      </w:pPr>
      <w:ins w:id="7824" w:author="Leuveld, Koen" w:date="2013-10-24T17:39:00Z">
        <w:r>
          <w:rPr>
            <w:rFonts w:ascii="Times New Roman" w:hAnsi="Times New Roman" w:cs="Times New Roman"/>
            <w:i/>
          </w:rPr>
          <w:t>« </w:t>
        </w:r>
      </w:ins>
      <w:r w:rsidR="00AF2F6F" w:rsidRPr="007C3BC8">
        <w:rPr>
          <w:rFonts w:ascii="Times New Roman" w:hAnsi="Times New Roman" w:cs="Times New Roman"/>
          <w:i/>
          <w:rPrChange w:id="7825" w:author="Leuveld, Koen" w:date="2013-10-24T17:39:00Z">
            <w:rPr>
              <w:rFonts w:ascii="Times New Roman" w:hAnsi="Times New Roman" w:cs="Times New Roman"/>
              <w:vertAlign w:val="superscript"/>
            </w:rPr>
          </w:rPrChange>
        </w:rPr>
        <w:t xml:space="preserve">Si cette personne vous envoie 7 </w:t>
      </w:r>
      <w:del w:id="7826" w:author="Leuveld, Koen" w:date="2013-10-24T16:26:00Z">
        <w:r w:rsidR="00AF2F6F" w:rsidRPr="007C3BC8" w:rsidDel="00D66175">
          <w:rPr>
            <w:rFonts w:ascii="Times New Roman" w:hAnsi="Times New Roman" w:cs="Times New Roman"/>
            <w:i/>
            <w:u w:color="00B050"/>
            <w:rPrChange w:id="7827" w:author="Leuveld, Koen" w:date="2013-10-24T17:39:00Z">
              <w:rPr>
                <w:rFonts w:ascii="Times New Roman" w:hAnsi="Times New Roman" w:cs="Times New Roman"/>
                <w:u w:color="00B050"/>
                <w:vertAlign w:val="superscript"/>
              </w:rPr>
            </w:rPrChange>
          </w:rPr>
          <w:delText>coupon</w:delText>
        </w:r>
      </w:del>
      <w:ins w:id="7828" w:author="Leuveld, Koen" w:date="2013-10-24T16:26:00Z">
        <w:r w:rsidR="00D66175" w:rsidRPr="007C3BC8">
          <w:rPr>
            <w:rFonts w:ascii="Times New Roman" w:hAnsi="Times New Roman" w:cs="Times New Roman"/>
            <w:i/>
            <w:u w:color="00B050"/>
            <w:rPrChange w:id="7829" w:author="Leuveld, Koen" w:date="2013-10-24T17:39:00Z">
              <w:rPr>
                <w:rFonts w:ascii="Times New Roman" w:hAnsi="Times New Roman" w:cs="Times New Roman"/>
                <w:u w:color="00B050"/>
              </w:rPr>
            </w:rPrChange>
          </w:rPr>
          <w:t>pièce</w:t>
        </w:r>
      </w:ins>
      <w:r w:rsidR="00AF2F6F" w:rsidRPr="007C3BC8">
        <w:rPr>
          <w:rFonts w:ascii="Times New Roman" w:hAnsi="Times New Roman" w:cs="Times New Roman"/>
          <w:i/>
          <w:rPrChange w:id="7830" w:author="Leuveld, Koen" w:date="2013-10-24T17:39:00Z">
            <w:rPr>
              <w:rFonts w:ascii="Times New Roman" w:hAnsi="Times New Roman" w:cs="Times New Roman"/>
              <w:vertAlign w:val="superscript"/>
            </w:rPr>
          </w:rPrChange>
        </w:rPr>
        <w:t>s (sur 10), vous obtenez immédiatement 21</w:t>
      </w:r>
      <w:del w:id="7831" w:author="Leuveld, Koen" w:date="2013-10-24T16:26:00Z">
        <w:r w:rsidR="00AF2F6F" w:rsidRPr="007C3BC8" w:rsidDel="00D66175">
          <w:rPr>
            <w:rFonts w:ascii="Times New Roman" w:hAnsi="Times New Roman" w:cs="Times New Roman"/>
            <w:i/>
            <w:u w:color="00B050"/>
            <w:rPrChange w:id="7832" w:author="Leuveld, Koen" w:date="2013-10-24T17:39:00Z">
              <w:rPr>
                <w:rFonts w:ascii="Times New Roman" w:hAnsi="Times New Roman" w:cs="Times New Roman"/>
                <w:u w:color="00B050"/>
                <w:vertAlign w:val="superscript"/>
              </w:rPr>
            </w:rPrChange>
          </w:rPr>
          <w:delText>coupon</w:delText>
        </w:r>
      </w:del>
      <w:ins w:id="7833" w:author="Leuveld, Koen" w:date="2013-10-24T16:26:00Z">
        <w:r w:rsidR="00D66175" w:rsidRPr="007C3BC8">
          <w:rPr>
            <w:rFonts w:ascii="Times New Roman" w:hAnsi="Times New Roman" w:cs="Times New Roman"/>
            <w:i/>
            <w:u w:color="00B050"/>
            <w:rPrChange w:id="7834" w:author="Leuveld, Koen" w:date="2013-10-24T17:39:00Z">
              <w:rPr>
                <w:rFonts w:ascii="Times New Roman" w:hAnsi="Times New Roman" w:cs="Times New Roman"/>
                <w:u w:color="00B050"/>
              </w:rPr>
            </w:rPrChange>
          </w:rPr>
          <w:t>pièce</w:t>
        </w:r>
      </w:ins>
      <w:r w:rsidR="00AF2F6F" w:rsidRPr="007C3BC8">
        <w:rPr>
          <w:rFonts w:ascii="Times New Roman" w:hAnsi="Times New Roman" w:cs="Times New Roman"/>
          <w:i/>
          <w:rPrChange w:id="7835" w:author="Leuveld, Koen" w:date="2013-10-24T17:39:00Z">
            <w:rPr>
              <w:rFonts w:ascii="Times New Roman" w:hAnsi="Times New Roman" w:cs="Times New Roman"/>
              <w:vertAlign w:val="superscript"/>
            </w:rPr>
          </w:rPrChange>
        </w:rPr>
        <w:t>s. Combien lui renvoyez-vous?</w:t>
      </w:r>
      <w:ins w:id="7836" w:author="Leuveld, Koen" w:date="2013-10-24T17:39:00Z">
        <w:r w:rsidRPr="007C3BC8">
          <w:rPr>
            <w:rFonts w:ascii="Times New Roman" w:hAnsi="Times New Roman" w:cs="Times New Roman"/>
            <w:i/>
          </w:rPr>
          <w:t xml:space="preserve"> </w:t>
        </w:r>
        <w:r>
          <w:rPr>
            <w:rFonts w:ascii="Times New Roman" w:hAnsi="Times New Roman" w:cs="Times New Roman"/>
            <w:i/>
          </w:rPr>
          <w:t>Rappelez-vous, que vous pouvez renvoyer 0 pièces.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7837" w:author="PIERRE" w:date="2013-10-24T12:27:00Z">
            <w:rPr>
              <w:rFonts w:ascii="Times New Roman" w:hAnsi="Times New Roman" w:cs="Times New Roman"/>
              <w:vertAlign w:val="superscript"/>
            </w:rPr>
          </w:rPrChange>
        </w:rPr>
        <w:t xml:space="preserve">INSCRIVEZ SA </w:t>
      </w:r>
      <w:del w:id="7838" w:author="PIERRE" w:date="2013-10-23T16:41:00Z">
        <w:r w:rsidRPr="00AF2F6F">
          <w:rPr>
            <w:rFonts w:ascii="Times New Roman" w:hAnsi="Times New Roman" w:cs="Times New Roman"/>
            <w:rPrChange w:id="7839" w:author="PIERRE" w:date="2013-10-24T12:27:00Z">
              <w:rPr>
                <w:rFonts w:ascii="Times New Roman" w:hAnsi="Times New Roman" w:cs="Times New Roman"/>
                <w:vertAlign w:val="superscript"/>
              </w:rPr>
            </w:rPrChange>
          </w:rPr>
          <w:delText>REPONSE</w:delText>
        </w:r>
      </w:del>
      <w:ins w:id="7840" w:author="PIERRE" w:date="2013-10-23T16:41:00Z">
        <w:r w:rsidRPr="00AF2F6F">
          <w:rPr>
            <w:rFonts w:ascii="Times New Roman" w:hAnsi="Times New Roman" w:cs="Times New Roman"/>
            <w:rPrChange w:id="7841" w:author="PIERRE" w:date="2013-10-24T12:27:00Z">
              <w:rPr>
                <w:rFonts w:ascii="Times New Roman" w:hAnsi="Times New Roman" w:cs="Times New Roman"/>
                <w:vertAlign w:val="superscript"/>
              </w:rPr>
            </w:rPrChange>
          </w:rPr>
          <w:t>RÉPONSE</w:t>
        </w:r>
      </w:ins>
      <w:r w:rsidRPr="00AF2F6F">
        <w:rPr>
          <w:rFonts w:ascii="Times New Roman" w:hAnsi="Times New Roman" w:cs="Times New Roman"/>
          <w:rPrChange w:id="7842" w:author="PIERRE" w:date="2013-10-24T12:27:00Z">
            <w:rPr>
              <w:rFonts w:ascii="Times New Roman" w:hAnsi="Times New Roman" w:cs="Times New Roman"/>
              <w:vertAlign w:val="superscript"/>
            </w:rPr>
          </w:rPrChange>
        </w:rPr>
        <w:t xml:space="preserve"> DANS LES BACS DE [IVRA07]</w:t>
      </w:r>
    </w:p>
    <w:p w:rsidR="002A57BD" w:rsidRPr="007C3BC8" w:rsidRDefault="007C3BC8" w:rsidP="00AF6156">
      <w:pPr>
        <w:pStyle w:val="ListParagraph"/>
        <w:numPr>
          <w:ilvl w:val="0"/>
          <w:numId w:val="9"/>
        </w:numPr>
        <w:jc w:val="both"/>
        <w:rPr>
          <w:rFonts w:ascii="Times New Roman" w:hAnsi="Times New Roman" w:cs="Times New Roman"/>
          <w:i/>
          <w:rPrChange w:id="7843" w:author="Leuveld, Koen" w:date="2013-10-24T17:39:00Z">
            <w:rPr>
              <w:rFonts w:ascii="Times New Roman" w:hAnsi="Times New Roman" w:cs="Times New Roman"/>
            </w:rPr>
          </w:rPrChange>
        </w:rPr>
      </w:pPr>
      <w:ins w:id="7844" w:author="Leuveld, Koen" w:date="2013-10-24T17:39:00Z">
        <w:r>
          <w:rPr>
            <w:rFonts w:ascii="Times New Roman" w:hAnsi="Times New Roman" w:cs="Times New Roman"/>
            <w:i/>
          </w:rPr>
          <w:t>« </w:t>
        </w:r>
      </w:ins>
      <w:r w:rsidR="00AF2F6F" w:rsidRPr="007C3BC8">
        <w:rPr>
          <w:rFonts w:ascii="Times New Roman" w:hAnsi="Times New Roman" w:cs="Times New Roman"/>
          <w:i/>
          <w:rPrChange w:id="7845" w:author="Leuveld, Koen" w:date="2013-10-24T17:39:00Z">
            <w:rPr>
              <w:rFonts w:ascii="Times New Roman" w:hAnsi="Times New Roman" w:cs="Times New Roman"/>
              <w:vertAlign w:val="superscript"/>
            </w:rPr>
          </w:rPrChange>
        </w:rPr>
        <w:t xml:space="preserve">Si cette personne vous envoie 8 </w:t>
      </w:r>
      <w:del w:id="7846" w:author="Leuveld, Koen" w:date="2013-10-24T16:26:00Z">
        <w:r w:rsidR="00AF2F6F" w:rsidRPr="007C3BC8" w:rsidDel="00D66175">
          <w:rPr>
            <w:rFonts w:ascii="Times New Roman" w:hAnsi="Times New Roman" w:cs="Times New Roman"/>
            <w:i/>
            <w:u w:color="00B050"/>
            <w:rPrChange w:id="7847" w:author="Leuveld, Koen" w:date="2013-10-24T17:39:00Z">
              <w:rPr>
                <w:rFonts w:ascii="Times New Roman" w:hAnsi="Times New Roman" w:cs="Times New Roman"/>
                <w:u w:color="00B050"/>
                <w:vertAlign w:val="superscript"/>
              </w:rPr>
            </w:rPrChange>
          </w:rPr>
          <w:delText>coupon</w:delText>
        </w:r>
      </w:del>
      <w:ins w:id="7848" w:author="Leuveld, Koen" w:date="2013-10-24T16:26:00Z">
        <w:r w:rsidR="00D66175" w:rsidRPr="007C3BC8">
          <w:rPr>
            <w:rFonts w:ascii="Times New Roman" w:hAnsi="Times New Roman" w:cs="Times New Roman"/>
            <w:i/>
            <w:u w:color="00B050"/>
            <w:rPrChange w:id="7849" w:author="Leuveld, Koen" w:date="2013-10-24T17:39:00Z">
              <w:rPr>
                <w:rFonts w:ascii="Times New Roman" w:hAnsi="Times New Roman" w:cs="Times New Roman"/>
                <w:u w:color="00B050"/>
              </w:rPr>
            </w:rPrChange>
          </w:rPr>
          <w:t>pièce</w:t>
        </w:r>
      </w:ins>
      <w:r w:rsidR="00AF2F6F" w:rsidRPr="007C3BC8">
        <w:rPr>
          <w:rFonts w:ascii="Times New Roman" w:hAnsi="Times New Roman" w:cs="Times New Roman"/>
          <w:i/>
          <w:rPrChange w:id="7850" w:author="Leuveld, Koen" w:date="2013-10-24T17:39:00Z">
            <w:rPr>
              <w:rFonts w:ascii="Times New Roman" w:hAnsi="Times New Roman" w:cs="Times New Roman"/>
              <w:vertAlign w:val="superscript"/>
            </w:rPr>
          </w:rPrChange>
        </w:rPr>
        <w:t xml:space="preserve">s (sur 10), vous obtenez immédiatement 24 </w:t>
      </w:r>
      <w:del w:id="7851" w:author="Leuveld, Koen" w:date="2013-10-24T16:26:00Z">
        <w:r w:rsidR="00AF2F6F" w:rsidRPr="007C3BC8" w:rsidDel="00D66175">
          <w:rPr>
            <w:rFonts w:ascii="Times New Roman" w:hAnsi="Times New Roman" w:cs="Times New Roman"/>
            <w:i/>
            <w:u w:color="00B050"/>
            <w:rPrChange w:id="7852" w:author="Leuveld, Koen" w:date="2013-10-24T17:39:00Z">
              <w:rPr>
                <w:rFonts w:ascii="Times New Roman" w:hAnsi="Times New Roman" w:cs="Times New Roman"/>
                <w:u w:color="00B050"/>
                <w:vertAlign w:val="superscript"/>
              </w:rPr>
            </w:rPrChange>
          </w:rPr>
          <w:delText>coupon</w:delText>
        </w:r>
      </w:del>
      <w:ins w:id="7853" w:author="Leuveld, Koen" w:date="2013-10-24T16:26:00Z">
        <w:r w:rsidR="00D66175" w:rsidRPr="007C3BC8">
          <w:rPr>
            <w:rFonts w:ascii="Times New Roman" w:hAnsi="Times New Roman" w:cs="Times New Roman"/>
            <w:i/>
            <w:u w:color="00B050"/>
            <w:rPrChange w:id="7854" w:author="Leuveld, Koen" w:date="2013-10-24T17:39:00Z">
              <w:rPr>
                <w:rFonts w:ascii="Times New Roman" w:hAnsi="Times New Roman" w:cs="Times New Roman"/>
                <w:u w:color="00B050"/>
              </w:rPr>
            </w:rPrChange>
          </w:rPr>
          <w:t>pièce</w:t>
        </w:r>
      </w:ins>
      <w:r w:rsidR="00AF2F6F" w:rsidRPr="007C3BC8">
        <w:rPr>
          <w:rFonts w:ascii="Times New Roman" w:hAnsi="Times New Roman" w:cs="Times New Roman"/>
          <w:i/>
          <w:rPrChange w:id="7855" w:author="Leuveld, Koen" w:date="2013-10-24T17:39:00Z">
            <w:rPr>
              <w:rFonts w:ascii="Times New Roman" w:hAnsi="Times New Roman" w:cs="Times New Roman"/>
              <w:vertAlign w:val="superscript"/>
            </w:rPr>
          </w:rPrChange>
        </w:rPr>
        <w:t>s. Combien lui renvoyez-vous?</w:t>
      </w:r>
      <w:ins w:id="7856" w:author="Leuveld, Koen" w:date="2013-10-24T17:39:00Z">
        <w:r w:rsidRPr="007C3BC8">
          <w:rPr>
            <w:rFonts w:ascii="Times New Roman" w:hAnsi="Times New Roman" w:cs="Times New Roman"/>
            <w:i/>
          </w:rPr>
          <w:t xml:space="preserve"> </w:t>
        </w:r>
        <w:r>
          <w:rPr>
            <w:rFonts w:ascii="Times New Roman" w:hAnsi="Times New Roman" w:cs="Times New Roman"/>
            <w:i/>
          </w:rPr>
          <w:t>Rappelez-vous, que vous pouvez renvoyer 0 pièces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7857" w:author="PIERRE" w:date="2013-10-24T12:27:00Z">
            <w:rPr>
              <w:rFonts w:ascii="Times New Roman" w:hAnsi="Times New Roman" w:cs="Times New Roman"/>
              <w:vertAlign w:val="superscript"/>
            </w:rPr>
          </w:rPrChange>
        </w:rPr>
        <w:lastRenderedPageBreak/>
        <w:t xml:space="preserve">INSCRIVEZ SA </w:t>
      </w:r>
      <w:del w:id="7858" w:author="PIERRE" w:date="2013-10-23T16:41:00Z">
        <w:r w:rsidRPr="00AF2F6F">
          <w:rPr>
            <w:rFonts w:ascii="Times New Roman" w:hAnsi="Times New Roman" w:cs="Times New Roman"/>
            <w:rPrChange w:id="7859" w:author="PIERRE" w:date="2013-10-24T12:27:00Z">
              <w:rPr>
                <w:rFonts w:ascii="Times New Roman" w:hAnsi="Times New Roman" w:cs="Times New Roman"/>
                <w:vertAlign w:val="superscript"/>
              </w:rPr>
            </w:rPrChange>
          </w:rPr>
          <w:delText>REPONSE</w:delText>
        </w:r>
      </w:del>
      <w:ins w:id="7860" w:author="PIERRE" w:date="2013-10-23T16:41:00Z">
        <w:r w:rsidRPr="00AF2F6F">
          <w:rPr>
            <w:rFonts w:ascii="Times New Roman" w:hAnsi="Times New Roman" w:cs="Times New Roman"/>
            <w:rPrChange w:id="7861" w:author="PIERRE" w:date="2013-10-24T12:27:00Z">
              <w:rPr>
                <w:rFonts w:ascii="Times New Roman" w:hAnsi="Times New Roman" w:cs="Times New Roman"/>
                <w:vertAlign w:val="superscript"/>
              </w:rPr>
            </w:rPrChange>
          </w:rPr>
          <w:t>RÉPONSE</w:t>
        </w:r>
      </w:ins>
      <w:r w:rsidRPr="00AF2F6F">
        <w:rPr>
          <w:rFonts w:ascii="Times New Roman" w:hAnsi="Times New Roman" w:cs="Times New Roman"/>
          <w:rPrChange w:id="7862" w:author="PIERRE" w:date="2013-10-24T12:27:00Z">
            <w:rPr>
              <w:rFonts w:ascii="Times New Roman" w:hAnsi="Times New Roman" w:cs="Times New Roman"/>
              <w:vertAlign w:val="superscript"/>
            </w:rPr>
          </w:rPrChange>
        </w:rPr>
        <w:t xml:space="preserve"> DANS LES BACS DE [IVRA08]</w:t>
      </w:r>
    </w:p>
    <w:p w:rsidR="002A57BD" w:rsidRPr="007C3BC8" w:rsidRDefault="007C3BC8" w:rsidP="00AF6156">
      <w:pPr>
        <w:pStyle w:val="ListParagraph"/>
        <w:numPr>
          <w:ilvl w:val="0"/>
          <w:numId w:val="9"/>
        </w:numPr>
        <w:jc w:val="both"/>
        <w:rPr>
          <w:rFonts w:ascii="Times New Roman" w:hAnsi="Times New Roman" w:cs="Times New Roman"/>
          <w:i/>
          <w:rPrChange w:id="7863" w:author="Leuveld, Koen" w:date="2013-10-24T17:39:00Z">
            <w:rPr>
              <w:rFonts w:ascii="Times New Roman" w:hAnsi="Times New Roman" w:cs="Times New Roman"/>
            </w:rPr>
          </w:rPrChange>
        </w:rPr>
      </w:pPr>
      <w:ins w:id="7864" w:author="Leuveld, Koen" w:date="2013-10-24T17:39:00Z">
        <w:r w:rsidRPr="007C3BC8">
          <w:rPr>
            <w:rFonts w:ascii="Times New Roman" w:hAnsi="Times New Roman" w:cs="Times New Roman"/>
            <w:i/>
            <w:rPrChange w:id="7865" w:author="Leuveld, Koen" w:date="2013-10-24T17:39:00Z">
              <w:rPr>
                <w:rFonts w:ascii="Times New Roman" w:hAnsi="Times New Roman" w:cs="Times New Roman"/>
              </w:rPr>
            </w:rPrChange>
          </w:rPr>
          <w:t>« </w:t>
        </w:r>
      </w:ins>
      <w:r w:rsidR="00AF2F6F" w:rsidRPr="007C3BC8">
        <w:rPr>
          <w:rFonts w:ascii="Times New Roman" w:hAnsi="Times New Roman" w:cs="Times New Roman"/>
          <w:i/>
          <w:rPrChange w:id="7866" w:author="Leuveld, Koen" w:date="2013-10-24T17:39:00Z">
            <w:rPr>
              <w:rFonts w:ascii="Times New Roman" w:hAnsi="Times New Roman" w:cs="Times New Roman"/>
              <w:vertAlign w:val="superscript"/>
            </w:rPr>
          </w:rPrChange>
        </w:rPr>
        <w:t xml:space="preserve">Si cette personne vous envoie 9 </w:t>
      </w:r>
      <w:del w:id="7867" w:author="Leuveld, Koen" w:date="2013-10-24T16:26:00Z">
        <w:r w:rsidR="00AF2F6F" w:rsidRPr="007C3BC8" w:rsidDel="00D66175">
          <w:rPr>
            <w:rFonts w:ascii="Times New Roman" w:hAnsi="Times New Roman" w:cs="Times New Roman"/>
            <w:i/>
            <w:u w:color="00B050"/>
            <w:rPrChange w:id="7868" w:author="Leuveld, Koen" w:date="2013-10-24T17:39:00Z">
              <w:rPr>
                <w:rFonts w:ascii="Times New Roman" w:hAnsi="Times New Roman" w:cs="Times New Roman"/>
                <w:u w:color="00B050"/>
                <w:vertAlign w:val="superscript"/>
              </w:rPr>
            </w:rPrChange>
          </w:rPr>
          <w:delText>coupon</w:delText>
        </w:r>
      </w:del>
      <w:ins w:id="7869" w:author="Leuveld, Koen" w:date="2013-10-24T16:26:00Z">
        <w:r w:rsidR="00D66175" w:rsidRPr="007C3BC8">
          <w:rPr>
            <w:rFonts w:ascii="Times New Roman" w:hAnsi="Times New Roman" w:cs="Times New Roman"/>
            <w:i/>
            <w:u w:color="00B050"/>
            <w:rPrChange w:id="7870" w:author="Leuveld, Koen" w:date="2013-10-24T17:39:00Z">
              <w:rPr>
                <w:rFonts w:ascii="Times New Roman" w:hAnsi="Times New Roman" w:cs="Times New Roman"/>
                <w:u w:color="00B050"/>
              </w:rPr>
            </w:rPrChange>
          </w:rPr>
          <w:t>pièce</w:t>
        </w:r>
      </w:ins>
      <w:r w:rsidR="00AF2F6F" w:rsidRPr="007C3BC8">
        <w:rPr>
          <w:rFonts w:ascii="Times New Roman" w:hAnsi="Times New Roman" w:cs="Times New Roman"/>
          <w:i/>
          <w:rPrChange w:id="7871" w:author="Leuveld, Koen" w:date="2013-10-24T17:39:00Z">
            <w:rPr>
              <w:rFonts w:ascii="Times New Roman" w:hAnsi="Times New Roman" w:cs="Times New Roman"/>
              <w:vertAlign w:val="superscript"/>
            </w:rPr>
          </w:rPrChange>
        </w:rPr>
        <w:t xml:space="preserve">s (sur 10), vous obtenez immédiatement 27 </w:t>
      </w:r>
      <w:del w:id="7872" w:author="Leuveld, Koen" w:date="2013-10-24T16:26:00Z">
        <w:r w:rsidR="00AF2F6F" w:rsidRPr="007C3BC8" w:rsidDel="00D66175">
          <w:rPr>
            <w:rFonts w:ascii="Times New Roman" w:hAnsi="Times New Roman" w:cs="Times New Roman"/>
            <w:i/>
            <w:u w:color="00B050"/>
            <w:rPrChange w:id="7873" w:author="Leuveld, Koen" w:date="2013-10-24T17:39:00Z">
              <w:rPr>
                <w:rFonts w:ascii="Times New Roman" w:hAnsi="Times New Roman" w:cs="Times New Roman"/>
                <w:u w:color="00B050"/>
                <w:vertAlign w:val="superscript"/>
              </w:rPr>
            </w:rPrChange>
          </w:rPr>
          <w:delText>coupon</w:delText>
        </w:r>
      </w:del>
      <w:ins w:id="7874" w:author="Leuveld, Koen" w:date="2013-10-24T16:26:00Z">
        <w:r w:rsidR="00D66175" w:rsidRPr="007C3BC8">
          <w:rPr>
            <w:rFonts w:ascii="Times New Roman" w:hAnsi="Times New Roman" w:cs="Times New Roman"/>
            <w:i/>
            <w:u w:color="00B050"/>
            <w:rPrChange w:id="7875" w:author="Leuveld, Koen" w:date="2013-10-24T17:39:00Z">
              <w:rPr>
                <w:rFonts w:ascii="Times New Roman" w:hAnsi="Times New Roman" w:cs="Times New Roman"/>
                <w:u w:color="00B050"/>
              </w:rPr>
            </w:rPrChange>
          </w:rPr>
          <w:t>pièce</w:t>
        </w:r>
      </w:ins>
      <w:r w:rsidR="00AF2F6F" w:rsidRPr="007C3BC8">
        <w:rPr>
          <w:rFonts w:ascii="Times New Roman" w:hAnsi="Times New Roman" w:cs="Times New Roman"/>
          <w:i/>
          <w:rPrChange w:id="7876" w:author="Leuveld, Koen" w:date="2013-10-24T17:39:00Z">
            <w:rPr>
              <w:rFonts w:ascii="Times New Roman" w:hAnsi="Times New Roman" w:cs="Times New Roman"/>
              <w:vertAlign w:val="superscript"/>
            </w:rPr>
          </w:rPrChange>
        </w:rPr>
        <w:t>s. Combien lui renvoyez-vous?</w:t>
      </w:r>
      <w:ins w:id="7877" w:author="Leuveld, Koen" w:date="2013-10-24T17:39:00Z">
        <w:r w:rsidRPr="007C3BC8">
          <w:rPr>
            <w:rFonts w:ascii="Times New Roman" w:hAnsi="Times New Roman" w:cs="Times New Roman"/>
            <w:i/>
          </w:rPr>
          <w:t xml:space="preserve"> </w:t>
        </w:r>
        <w:r>
          <w:rPr>
            <w:rFonts w:ascii="Times New Roman" w:hAnsi="Times New Roman" w:cs="Times New Roman"/>
            <w:i/>
          </w:rPr>
          <w:t>Rappelez-vous, que vous pouvez renvoyer 0 pièces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7878" w:author="PIERRE" w:date="2013-10-24T12:27:00Z">
            <w:rPr>
              <w:rFonts w:ascii="Times New Roman" w:hAnsi="Times New Roman" w:cs="Times New Roman"/>
              <w:vertAlign w:val="superscript"/>
            </w:rPr>
          </w:rPrChange>
        </w:rPr>
        <w:t xml:space="preserve">INSCRIVEZ SA </w:t>
      </w:r>
      <w:del w:id="7879" w:author="PIERRE" w:date="2013-10-23T16:41:00Z">
        <w:r w:rsidRPr="00AF2F6F">
          <w:rPr>
            <w:rFonts w:ascii="Times New Roman" w:hAnsi="Times New Roman" w:cs="Times New Roman"/>
            <w:rPrChange w:id="7880" w:author="PIERRE" w:date="2013-10-24T12:27:00Z">
              <w:rPr>
                <w:rFonts w:ascii="Times New Roman" w:hAnsi="Times New Roman" w:cs="Times New Roman"/>
                <w:vertAlign w:val="superscript"/>
              </w:rPr>
            </w:rPrChange>
          </w:rPr>
          <w:delText>REPONSE</w:delText>
        </w:r>
      </w:del>
      <w:ins w:id="7881" w:author="PIERRE" w:date="2013-10-23T16:41:00Z">
        <w:r w:rsidRPr="00AF2F6F">
          <w:rPr>
            <w:rFonts w:ascii="Times New Roman" w:hAnsi="Times New Roman" w:cs="Times New Roman"/>
            <w:rPrChange w:id="7882" w:author="PIERRE" w:date="2013-10-24T12:27:00Z">
              <w:rPr>
                <w:rFonts w:ascii="Times New Roman" w:hAnsi="Times New Roman" w:cs="Times New Roman"/>
                <w:vertAlign w:val="superscript"/>
              </w:rPr>
            </w:rPrChange>
          </w:rPr>
          <w:t>RÉPONSE</w:t>
        </w:r>
      </w:ins>
      <w:r w:rsidRPr="00AF2F6F">
        <w:rPr>
          <w:rFonts w:ascii="Times New Roman" w:hAnsi="Times New Roman" w:cs="Times New Roman"/>
          <w:rPrChange w:id="7883" w:author="PIERRE" w:date="2013-10-24T12:27:00Z">
            <w:rPr>
              <w:rFonts w:ascii="Times New Roman" w:hAnsi="Times New Roman" w:cs="Times New Roman"/>
              <w:vertAlign w:val="superscript"/>
            </w:rPr>
          </w:rPrChange>
        </w:rPr>
        <w:t xml:space="preserve"> DANS LES BACS DE [IVRA09]</w:t>
      </w:r>
    </w:p>
    <w:p w:rsidR="002A57BD" w:rsidRPr="007C3BC8" w:rsidRDefault="007C3BC8" w:rsidP="00AF6156">
      <w:pPr>
        <w:pStyle w:val="ListParagraph"/>
        <w:numPr>
          <w:ilvl w:val="0"/>
          <w:numId w:val="9"/>
        </w:numPr>
        <w:jc w:val="both"/>
        <w:rPr>
          <w:rFonts w:ascii="Times New Roman" w:hAnsi="Times New Roman" w:cs="Times New Roman"/>
          <w:i/>
          <w:rPrChange w:id="7884" w:author="Leuveld, Koen" w:date="2013-10-24T17:39:00Z">
            <w:rPr>
              <w:rFonts w:ascii="Times New Roman" w:hAnsi="Times New Roman" w:cs="Times New Roman"/>
            </w:rPr>
          </w:rPrChange>
        </w:rPr>
      </w:pPr>
      <w:ins w:id="7885" w:author="Leuveld, Koen" w:date="2013-10-24T17:39:00Z">
        <w:r>
          <w:rPr>
            <w:rFonts w:ascii="Times New Roman" w:hAnsi="Times New Roman" w:cs="Times New Roman"/>
          </w:rPr>
          <w:t>« </w:t>
        </w:r>
      </w:ins>
      <w:r w:rsidR="00AF2F6F" w:rsidRPr="007C3BC8">
        <w:rPr>
          <w:rFonts w:ascii="Times New Roman" w:hAnsi="Times New Roman" w:cs="Times New Roman"/>
          <w:i/>
          <w:rPrChange w:id="7886" w:author="Leuveld, Koen" w:date="2013-10-24T17:39:00Z">
            <w:rPr>
              <w:rFonts w:ascii="Times New Roman" w:hAnsi="Times New Roman" w:cs="Times New Roman"/>
              <w:vertAlign w:val="superscript"/>
            </w:rPr>
          </w:rPrChange>
        </w:rPr>
        <w:t xml:space="preserve">Si cette personne vous envoie 10 </w:t>
      </w:r>
      <w:del w:id="7887" w:author="Leuveld, Koen" w:date="2013-10-24T16:26:00Z">
        <w:r w:rsidR="00AF2F6F" w:rsidRPr="007C3BC8" w:rsidDel="00D66175">
          <w:rPr>
            <w:rFonts w:ascii="Times New Roman" w:hAnsi="Times New Roman" w:cs="Times New Roman"/>
            <w:i/>
            <w:u w:color="00B050"/>
            <w:rPrChange w:id="7888" w:author="Leuveld, Koen" w:date="2013-10-24T17:39:00Z">
              <w:rPr>
                <w:rFonts w:ascii="Times New Roman" w:hAnsi="Times New Roman" w:cs="Times New Roman"/>
                <w:u w:color="00B050"/>
                <w:vertAlign w:val="superscript"/>
              </w:rPr>
            </w:rPrChange>
          </w:rPr>
          <w:delText>coupon</w:delText>
        </w:r>
      </w:del>
      <w:ins w:id="7889" w:author="Leuveld, Koen" w:date="2013-10-24T16:26:00Z">
        <w:r w:rsidR="00D66175" w:rsidRPr="007C3BC8">
          <w:rPr>
            <w:rFonts w:ascii="Times New Roman" w:hAnsi="Times New Roman" w:cs="Times New Roman"/>
            <w:i/>
            <w:u w:color="00B050"/>
            <w:rPrChange w:id="7890" w:author="Leuveld, Koen" w:date="2013-10-24T17:39:00Z">
              <w:rPr>
                <w:rFonts w:ascii="Times New Roman" w:hAnsi="Times New Roman" w:cs="Times New Roman"/>
                <w:u w:color="00B050"/>
              </w:rPr>
            </w:rPrChange>
          </w:rPr>
          <w:t>pièce</w:t>
        </w:r>
      </w:ins>
      <w:r w:rsidR="00AF2F6F" w:rsidRPr="007C3BC8">
        <w:rPr>
          <w:rFonts w:ascii="Times New Roman" w:hAnsi="Times New Roman" w:cs="Times New Roman"/>
          <w:i/>
          <w:rPrChange w:id="7891" w:author="Leuveld, Koen" w:date="2013-10-24T17:39:00Z">
            <w:rPr>
              <w:rFonts w:ascii="Times New Roman" w:hAnsi="Times New Roman" w:cs="Times New Roman"/>
              <w:vertAlign w:val="superscript"/>
            </w:rPr>
          </w:rPrChange>
        </w:rPr>
        <w:t xml:space="preserve">s (sur 10), vous obtenez immédiatement 30 </w:t>
      </w:r>
      <w:del w:id="7892" w:author="Leuveld, Koen" w:date="2013-10-24T16:26:00Z">
        <w:r w:rsidR="00AF2F6F" w:rsidRPr="007C3BC8" w:rsidDel="00D66175">
          <w:rPr>
            <w:rFonts w:ascii="Times New Roman" w:hAnsi="Times New Roman" w:cs="Times New Roman"/>
            <w:i/>
            <w:u w:color="00B050"/>
            <w:rPrChange w:id="7893" w:author="Leuveld, Koen" w:date="2013-10-24T17:39:00Z">
              <w:rPr>
                <w:rFonts w:ascii="Times New Roman" w:hAnsi="Times New Roman" w:cs="Times New Roman"/>
                <w:u w:color="00B050"/>
                <w:vertAlign w:val="superscript"/>
              </w:rPr>
            </w:rPrChange>
          </w:rPr>
          <w:delText>coupon</w:delText>
        </w:r>
      </w:del>
      <w:ins w:id="7894" w:author="Leuveld, Koen" w:date="2013-10-24T16:26:00Z">
        <w:r w:rsidR="00D66175" w:rsidRPr="007C3BC8">
          <w:rPr>
            <w:rFonts w:ascii="Times New Roman" w:hAnsi="Times New Roman" w:cs="Times New Roman"/>
            <w:i/>
            <w:u w:color="00B050"/>
            <w:rPrChange w:id="7895" w:author="Leuveld, Koen" w:date="2013-10-24T17:39:00Z">
              <w:rPr>
                <w:rFonts w:ascii="Times New Roman" w:hAnsi="Times New Roman" w:cs="Times New Roman"/>
                <w:u w:color="00B050"/>
              </w:rPr>
            </w:rPrChange>
          </w:rPr>
          <w:t>pièce</w:t>
        </w:r>
      </w:ins>
      <w:r w:rsidR="00AF2F6F" w:rsidRPr="007C3BC8">
        <w:rPr>
          <w:rFonts w:ascii="Times New Roman" w:hAnsi="Times New Roman" w:cs="Times New Roman"/>
          <w:i/>
          <w:rPrChange w:id="7896" w:author="Leuveld, Koen" w:date="2013-10-24T17:39:00Z">
            <w:rPr>
              <w:rFonts w:ascii="Times New Roman" w:hAnsi="Times New Roman" w:cs="Times New Roman"/>
              <w:vertAlign w:val="superscript"/>
            </w:rPr>
          </w:rPrChange>
        </w:rPr>
        <w:t>s. Combien lui renvoyez-vous?</w:t>
      </w:r>
      <w:ins w:id="7897" w:author="Leuveld, Koen" w:date="2013-10-24T17:39:00Z">
        <w:r w:rsidRPr="007C3BC8">
          <w:rPr>
            <w:rFonts w:ascii="Times New Roman" w:hAnsi="Times New Roman" w:cs="Times New Roman"/>
            <w:i/>
          </w:rPr>
          <w:t xml:space="preserve"> </w:t>
        </w:r>
        <w:r>
          <w:rPr>
            <w:rFonts w:ascii="Times New Roman" w:hAnsi="Times New Roman" w:cs="Times New Roman"/>
            <w:i/>
          </w:rPr>
          <w:t>Rappelez-vous, que vous pouvez renvoyer 0 pièces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7898" w:author="PIERRE" w:date="2013-10-24T12:27:00Z">
            <w:rPr>
              <w:rFonts w:ascii="Times New Roman" w:hAnsi="Times New Roman" w:cs="Times New Roman"/>
              <w:vertAlign w:val="superscript"/>
            </w:rPr>
          </w:rPrChange>
        </w:rPr>
        <w:t xml:space="preserve">INSCRIVEZ SA </w:t>
      </w:r>
      <w:del w:id="7899" w:author="PIERRE" w:date="2013-10-23T16:41:00Z">
        <w:r w:rsidRPr="00AF2F6F">
          <w:rPr>
            <w:rFonts w:ascii="Times New Roman" w:hAnsi="Times New Roman" w:cs="Times New Roman"/>
            <w:rPrChange w:id="7900" w:author="PIERRE" w:date="2013-10-24T12:27:00Z">
              <w:rPr>
                <w:rFonts w:ascii="Times New Roman" w:hAnsi="Times New Roman" w:cs="Times New Roman"/>
                <w:vertAlign w:val="superscript"/>
              </w:rPr>
            </w:rPrChange>
          </w:rPr>
          <w:delText>REPONSE</w:delText>
        </w:r>
      </w:del>
      <w:ins w:id="7901" w:author="PIERRE" w:date="2013-10-23T16:41:00Z">
        <w:r w:rsidRPr="00AF2F6F">
          <w:rPr>
            <w:rFonts w:ascii="Times New Roman" w:hAnsi="Times New Roman" w:cs="Times New Roman"/>
            <w:rPrChange w:id="7902" w:author="PIERRE" w:date="2013-10-24T12:27:00Z">
              <w:rPr>
                <w:rFonts w:ascii="Times New Roman" w:hAnsi="Times New Roman" w:cs="Times New Roman"/>
                <w:vertAlign w:val="superscript"/>
              </w:rPr>
            </w:rPrChange>
          </w:rPr>
          <w:t>RÉPONSE</w:t>
        </w:r>
      </w:ins>
      <w:r w:rsidRPr="00AF2F6F">
        <w:rPr>
          <w:rFonts w:ascii="Times New Roman" w:hAnsi="Times New Roman" w:cs="Times New Roman"/>
          <w:rPrChange w:id="7903" w:author="PIERRE" w:date="2013-10-24T12:27:00Z">
            <w:rPr>
              <w:rFonts w:ascii="Times New Roman" w:hAnsi="Times New Roman" w:cs="Times New Roman"/>
              <w:vertAlign w:val="superscript"/>
            </w:rPr>
          </w:rPrChange>
        </w:rPr>
        <w:t xml:space="preserve"> DANS LES BACS DE [IVRA10]</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7904" w:author="PIERRE" w:date="2013-10-24T12:27:00Z">
            <w:rPr>
              <w:rFonts w:ascii="Times New Roman" w:hAnsi="Times New Roman" w:cs="Times New Roman"/>
              <w:vertAlign w:val="superscript"/>
            </w:rPr>
          </w:rPrChange>
        </w:rPr>
        <w:t>REPORTEZ TOUTES LES INFORMATIONS DE CET EXERCICE D’INVESTISSEMENT ENTRE LES VILLAGEOIS SUR UNE AUTRE FEUILLE (VERSION B).</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7905" w:author="PIERRE" w:date="2013-10-24T12:27:00Z">
            <w:rPr>
              <w:rFonts w:ascii="Times New Roman" w:hAnsi="Times New Roman" w:cs="Times New Roman"/>
              <w:vertAlign w:val="superscript"/>
            </w:rPr>
          </w:rPrChange>
        </w:rPr>
        <w:t>S'ASSURER QUE TOUTES LES FEUILLES SONT CORRECTEMENT REMPLIES, ET CONTINUEZ AVEC L’EXERCICE D’</w:t>
      </w:r>
      <w:del w:id="7906" w:author="Leuveld, Koen" w:date="2013-10-24T17:40:00Z">
        <w:r w:rsidRPr="00AF2F6F" w:rsidDel="007C3BC8">
          <w:rPr>
            <w:rFonts w:ascii="Times New Roman" w:hAnsi="Times New Roman" w:cs="Times New Roman"/>
            <w:rPrChange w:id="7907" w:author="PIERRE" w:date="2013-10-24T12:27:00Z">
              <w:rPr>
                <w:rFonts w:ascii="Times New Roman" w:hAnsi="Times New Roman" w:cs="Times New Roman"/>
                <w:vertAlign w:val="superscript"/>
              </w:rPr>
            </w:rPrChange>
          </w:rPr>
          <w:delText>IVESTISSEMENT</w:delText>
        </w:r>
      </w:del>
      <w:ins w:id="7908" w:author="Leuveld, Koen" w:date="2013-10-24T17:40:00Z">
        <w:r w:rsidR="007C3BC8" w:rsidRPr="00AF2F6F">
          <w:rPr>
            <w:rFonts w:ascii="Times New Roman" w:hAnsi="Times New Roman" w:cs="Times New Roman"/>
          </w:rPr>
          <w:t>INVESTISSEMENT</w:t>
        </w:r>
      </w:ins>
      <w:r w:rsidRPr="00AF2F6F">
        <w:rPr>
          <w:rFonts w:ascii="Times New Roman" w:hAnsi="Times New Roman" w:cs="Times New Roman"/>
          <w:rPrChange w:id="7909" w:author="PIERRE" w:date="2013-10-24T12:27:00Z">
            <w:rPr>
              <w:rFonts w:ascii="Times New Roman" w:hAnsi="Times New Roman" w:cs="Times New Roman"/>
              <w:vertAlign w:val="superscript"/>
            </w:rPr>
          </w:rPrChange>
        </w:rPr>
        <w:t xml:space="preserve"> AVEC LE CHEF DE VILLAGE.  </w:t>
      </w:r>
    </w:p>
    <w:p w:rsidR="002A57BD" w:rsidRPr="00442E10" w:rsidRDefault="002A57BD" w:rsidP="002A57BD">
      <w:pPr>
        <w:jc w:val="both"/>
        <w:rPr>
          <w:rFonts w:ascii="Times New Roman" w:hAnsi="Times New Roman" w:cs="Times New Roman"/>
          <w:b/>
          <w:color w:val="4F81BD" w:themeColor="accent1"/>
          <w:sz w:val="24"/>
          <w:szCs w:val="24"/>
        </w:rPr>
      </w:pPr>
    </w:p>
    <w:p w:rsidR="002A57BD" w:rsidRPr="00442E10" w:rsidRDefault="00AF2F6F" w:rsidP="002A57BD">
      <w:pPr>
        <w:jc w:val="both"/>
        <w:rPr>
          <w:rFonts w:ascii="Times New Roman" w:hAnsi="Times New Roman" w:cs="Times New Roman"/>
          <w:b/>
          <w:color w:val="4F81BD" w:themeColor="accent1"/>
          <w:sz w:val="24"/>
          <w:szCs w:val="24"/>
        </w:rPr>
      </w:pPr>
      <w:r w:rsidRPr="00AF2F6F">
        <w:rPr>
          <w:rFonts w:ascii="Times New Roman" w:hAnsi="Times New Roman" w:cs="Times New Roman"/>
          <w:b/>
          <w:color w:val="4F81BD" w:themeColor="accent1"/>
          <w:sz w:val="24"/>
          <w:szCs w:val="24"/>
          <w:rPrChange w:id="7910" w:author="PIERRE" w:date="2013-10-24T12:27:00Z">
            <w:rPr>
              <w:rFonts w:ascii="Times New Roman" w:hAnsi="Times New Roman" w:cs="Times New Roman"/>
              <w:b/>
              <w:color w:val="4F81BD" w:themeColor="accent1"/>
              <w:sz w:val="24"/>
              <w:szCs w:val="24"/>
              <w:vertAlign w:val="superscript"/>
            </w:rPr>
          </w:rPrChange>
        </w:rPr>
        <w:t>Exercice 7 : Exercice d’investissement entre les villageois et le Chef de village</w:t>
      </w:r>
    </w:p>
    <w:p w:rsidR="002A57BD" w:rsidRPr="00F031C8" w:rsidRDefault="00F031C8" w:rsidP="002A57BD">
      <w:pPr>
        <w:rPr>
          <w:rFonts w:ascii="Times New Roman" w:hAnsi="Times New Roman" w:cs="Times New Roman"/>
          <w:b/>
          <w:rPrChange w:id="7911" w:author="Leuveld, Koen" w:date="2013-10-24T17:58:00Z">
            <w:rPr>
              <w:rFonts w:ascii="Times New Roman" w:hAnsi="Times New Roman" w:cs="Times New Roman"/>
            </w:rPr>
          </w:rPrChange>
        </w:rPr>
      </w:pPr>
      <w:r w:rsidRPr="00F031C8">
        <w:rPr>
          <w:rFonts w:ascii="Times New Roman" w:hAnsi="Times New Roman" w:cs="Times New Roman"/>
          <w:b/>
        </w:rPr>
        <w:t>CET EXERCICE S’APPLIQUE SEULEMENT SI L’ENQUETE N'EST PAS CHEF DE VILLAGE</w:t>
      </w:r>
    </w:p>
    <w:p w:rsidR="002A57BD" w:rsidRPr="00442E10" w:rsidRDefault="00AF2F6F" w:rsidP="002A57BD">
      <w:pPr>
        <w:jc w:val="both"/>
        <w:rPr>
          <w:rFonts w:ascii="Times New Roman" w:hAnsi="Times New Roman" w:cs="Times New Roman"/>
          <w:b/>
          <w:color w:val="4F81BD" w:themeColor="accent1"/>
          <w:sz w:val="24"/>
          <w:szCs w:val="24"/>
        </w:rPr>
      </w:pPr>
      <w:r w:rsidRPr="00AF2F6F">
        <w:rPr>
          <w:rFonts w:ascii="Times New Roman" w:hAnsi="Times New Roman" w:cs="Times New Roman"/>
          <w:b/>
          <w:color w:val="4F81BD" w:themeColor="accent1"/>
          <w:sz w:val="24"/>
          <w:szCs w:val="24"/>
          <w:rPrChange w:id="7912" w:author="PIERRE" w:date="2013-10-24T12:27:00Z">
            <w:rPr>
              <w:rFonts w:ascii="Times New Roman" w:hAnsi="Times New Roman" w:cs="Times New Roman"/>
              <w:b/>
              <w:color w:val="4F81BD" w:themeColor="accent1"/>
              <w:sz w:val="24"/>
              <w:szCs w:val="24"/>
              <w:vertAlign w:val="superscript"/>
            </w:rPr>
          </w:rPrChange>
        </w:rPr>
        <w:t>Explications de l’exercice 7</w:t>
      </w:r>
    </w:p>
    <w:p w:rsidR="002A57BD" w:rsidRPr="007C3BC8" w:rsidRDefault="007C3BC8" w:rsidP="00AF6156">
      <w:pPr>
        <w:pStyle w:val="ListParagraph"/>
        <w:numPr>
          <w:ilvl w:val="0"/>
          <w:numId w:val="9"/>
        </w:numPr>
        <w:jc w:val="both"/>
        <w:rPr>
          <w:rFonts w:ascii="Times New Roman" w:hAnsi="Times New Roman" w:cs="Times New Roman"/>
          <w:i/>
          <w:rPrChange w:id="7913" w:author="Leuveld, Koen" w:date="2013-10-24T17:44:00Z">
            <w:rPr>
              <w:rFonts w:ascii="Times New Roman" w:hAnsi="Times New Roman" w:cs="Times New Roman"/>
            </w:rPr>
          </w:rPrChange>
        </w:rPr>
      </w:pPr>
      <w:ins w:id="7914" w:author="Leuveld, Koen" w:date="2013-10-24T17:44:00Z">
        <w:r w:rsidRPr="007C3BC8">
          <w:rPr>
            <w:rFonts w:ascii="Times New Roman" w:hAnsi="Times New Roman" w:cs="Times New Roman"/>
            <w:i/>
            <w:rPrChange w:id="7915" w:author="Leuveld, Koen" w:date="2013-10-24T17:44:00Z">
              <w:rPr>
                <w:rFonts w:ascii="Times New Roman" w:hAnsi="Times New Roman" w:cs="Times New Roman"/>
              </w:rPr>
            </w:rPrChange>
          </w:rPr>
          <w:t>« </w:t>
        </w:r>
      </w:ins>
      <w:r w:rsidR="00AF2F6F" w:rsidRPr="007C3BC8">
        <w:rPr>
          <w:rFonts w:ascii="Times New Roman" w:hAnsi="Times New Roman" w:cs="Times New Roman"/>
          <w:i/>
          <w:rPrChange w:id="7916" w:author="Leuveld, Koen" w:date="2013-10-24T17:44:00Z">
            <w:rPr>
              <w:rFonts w:ascii="Times New Roman" w:hAnsi="Times New Roman" w:cs="Times New Roman"/>
              <w:vertAlign w:val="superscript"/>
            </w:rPr>
          </w:rPrChange>
        </w:rPr>
        <w:t>Je veux faire cet exercice une seconde fois. Mais maintenant, l'autre (ENVOYEUR/RÉCEPTEUR) sera le chef du village.</w:t>
      </w:r>
      <w:ins w:id="7917" w:author="Leuveld, Koen" w:date="2013-10-24T17:44:00Z">
        <w:r w:rsidRPr="007C3BC8">
          <w:rPr>
            <w:rFonts w:ascii="Times New Roman" w:hAnsi="Times New Roman" w:cs="Times New Roman"/>
            <w:i/>
            <w:rPrChange w:id="7918" w:author="Leuveld, Koen" w:date="2013-10-24T17:44:00Z">
              <w:rPr>
                <w:rFonts w:ascii="Times New Roman" w:hAnsi="Times New Roman" w:cs="Times New Roman"/>
              </w:rPr>
            </w:rPrChange>
          </w:rPr>
          <w:t> »</w:t>
        </w:r>
      </w:ins>
    </w:p>
    <w:p w:rsidR="002A57BD" w:rsidRPr="007C3BC8" w:rsidRDefault="007C3BC8" w:rsidP="00AF6156">
      <w:pPr>
        <w:pStyle w:val="ListParagraph"/>
        <w:numPr>
          <w:ilvl w:val="0"/>
          <w:numId w:val="9"/>
        </w:numPr>
        <w:jc w:val="both"/>
        <w:rPr>
          <w:rFonts w:ascii="Times New Roman" w:hAnsi="Times New Roman" w:cs="Times New Roman"/>
          <w:i/>
          <w:rPrChange w:id="7919" w:author="Leuveld, Koen" w:date="2013-10-24T17:44:00Z">
            <w:rPr>
              <w:rFonts w:ascii="Times New Roman" w:hAnsi="Times New Roman" w:cs="Times New Roman"/>
            </w:rPr>
          </w:rPrChange>
        </w:rPr>
      </w:pPr>
      <w:ins w:id="7920" w:author="Leuveld, Koen" w:date="2013-10-24T17:44:00Z">
        <w:r w:rsidRPr="007C3BC8">
          <w:rPr>
            <w:rFonts w:ascii="Times New Roman" w:hAnsi="Times New Roman" w:cs="Times New Roman"/>
            <w:i/>
            <w:rPrChange w:id="7921" w:author="Leuveld, Koen" w:date="2013-10-24T17:44:00Z">
              <w:rPr>
                <w:rFonts w:ascii="Times New Roman" w:hAnsi="Times New Roman" w:cs="Times New Roman"/>
              </w:rPr>
            </w:rPrChange>
          </w:rPr>
          <w:t>« </w:t>
        </w:r>
      </w:ins>
      <w:r w:rsidR="00AF2F6F" w:rsidRPr="007C3BC8">
        <w:rPr>
          <w:rFonts w:ascii="Times New Roman" w:hAnsi="Times New Roman" w:cs="Times New Roman"/>
          <w:i/>
          <w:rPrChange w:id="7922" w:author="Leuveld, Koen" w:date="2013-10-24T17:44:00Z">
            <w:rPr>
              <w:rFonts w:ascii="Times New Roman" w:hAnsi="Times New Roman" w:cs="Times New Roman"/>
              <w:vertAlign w:val="superscript"/>
            </w:rPr>
          </w:rPrChange>
        </w:rPr>
        <w:t>Vos réponses resteront confidentielles et ni les autres villageois, ni le Chef ne sauront vos réponses (c'est-à-dire  COMBIEN VOUS AVEZ ENVOYE / RETOURNE).</w:t>
      </w:r>
      <w:ins w:id="7923" w:author="Leuveld, Koen" w:date="2013-10-24T17:44:00Z">
        <w:r>
          <w:rPr>
            <w:rFonts w:ascii="Times New Roman" w:hAnsi="Times New Roman" w:cs="Times New Roman"/>
            <w:i/>
          </w:rPr>
          <w:t> »</w:t>
        </w:r>
      </w:ins>
    </w:p>
    <w:p w:rsidR="002A57BD" w:rsidRPr="007C3BC8" w:rsidRDefault="007C3BC8" w:rsidP="00AF6156">
      <w:pPr>
        <w:pStyle w:val="ListParagraph"/>
        <w:numPr>
          <w:ilvl w:val="0"/>
          <w:numId w:val="9"/>
        </w:numPr>
        <w:jc w:val="both"/>
        <w:rPr>
          <w:rFonts w:ascii="Times New Roman" w:hAnsi="Times New Roman" w:cs="Times New Roman"/>
          <w:i/>
          <w:rPrChange w:id="7924" w:author="Leuveld, Koen" w:date="2013-10-24T17:44:00Z">
            <w:rPr>
              <w:rFonts w:ascii="Times New Roman" w:hAnsi="Times New Roman" w:cs="Times New Roman"/>
            </w:rPr>
          </w:rPrChange>
        </w:rPr>
      </w:pPr>
      <w:ins w:id="7925" w:author="Leuveld, Koen" w:date="2013-10-24T17:44:00Z">
        <w:r>
          <w:rPr>
            <w:rFonts w:ascii="Times New Roman" w:hAnsi="Times New Roman" w:cs="Times New Roman"/>
            <w:i/>
          </w:rPr>
          <w:t>« </w:t>
        </w:r>
      </w:ins>
      <w:r w:rsidR="00AF2F6F" w:rsidRPr="007C3BC8">
        <w:rPr>
          <w:rFonts w:ascii="Times New Roman" w:hAnsi="Times New Roman" w:cs="Times New Roman"/>
          <w:i/>
          <w:rPrChange w:id="7926" w:author="Leuveld, Koen" w:date="2013-10-24T17:44:00Z">
            <w:rPr>
              <w:rFonts w:ascii="Times New Roman" w:hAnsi="Times New Roman" w:cs="Times New Roman"/>
              <w:vertAlign w:val="superscript"/>
            </w:rPr>
          </w:rPrChange>
        </w:rPr>
        <w:t>Je vais d'abord vous demander le montant à envoyer au chef. Le chef indiquera ensuite le montant qu’il renverra pour chacune des offres.</w:t>
      </w:r>
      <w:ins w:id="7927" w:author="Leuveld, Koen" w:date="2013-10-24T17:44:00Z">
        <w:r w:rsidRPr="007C3BC8">
          <w:rPr>
            <w:rFonts w:ascii="Times New Roman" w:hAnsi="Times New Roman" w:cs="Times New Roman"/>
            <w:i/>
            <w:rPrChange w:id="7928" w:author="Leuveld, Koen" w:date="2013-10-24T17:44:00Z">
              <w:rPr>
                <w:rFonts w:ascii="Times New Roman" w:hAnsi="Times New Roman" w:cs="Times New Roman"/>
              </w:rPr>
            </w:rPrChange>
          </w:rPr>
          <w:t> »</w:t>
        </w:r>
      </w:ins>
    </w:p>
    <w:p w:rsidR="002A57BD" w:rsidRPr="00442E10" w:rsidRDefault="0053176F" w:rsidP="00AF6156">
      <w:pPr>
        <w:pStyle w:val="ListParagraph"/>
        <w:numPr>
          <w:ilvl w:val="0"/>
          <w:numId w:val="9"/>
        </w:numPr>
        <w:jc w:val="both"/>
        <w:rPr>
          <w:rFonts w:ascii="Times New Roman" w:hAnsi="Times New Roman" w:cs="Times New Roman"/>
        </w:rPr>
      </w:pPr>
      <w:ins w:id="7929" w:author="Leuveld, Koen" w:date="2013-10-24T17:46:00Z">
        <w:r w:rsidRPr="0053176F">
          <w:rPr>
            <w:rFonts w:ascii="Times New Roman" w:hAnsi="Times New Roman" w:cs="Times New Roman"/>
            <w:i/>
            <w:rPrChange w:id="7930" w:author="Leuveld, Koen" w:date="2013-10-24T17:46:00Z">
              <w:rPr>
                <w:rFonts w:ascii="Times New Roman" w:hAnsi="Times New Roman" w:cs="Times New Roman"/>
              </w:rPr>
            </w:rPrChange>
          </w:rPr>
          <w:t>« </w:t>
        </w:r>
      </w:ins>
      <w:r w:rsidR="00AF2F6F" w:rsidRPr="0053176F">
        <w:rPr>
          <w:rFonts w:ascii="Times New Roman" w:hAnsi="Times New Roman" w:cs="Times New Roman"/>
          <w:i/>
          <w:rPrChange w:id="7931" w:author="Leuveld, Koen" w:date="2013-10-24T17:46:00Z">
            <w:rPr>
              <w:rFonts w:ascii="Times New Roman" w:hAnsi="Times New Roman" w:cs="Times New Roman"/>
              <w:vertAlign w:val="superscript"/>
            </w:rPr>
          </w:rPrChange>
        </w:rPr>
        <w:t>Rappelez-vous : nous ne paierons que pour un seul  des exercices que vous ferez aujourd'hui. Si à la réunion de paiement vous tirez ce jeton</w:t>
      </w:r>
      <w:ins w:id="7932" w:author="Leuveld, Koen" w:date="2013-10-24T17:46:00Z">
        <w:r w:rsidRPr="0053176F">
          <w:rPr>
            <w:rFonts w:ascii="Times New Roman" w:hAnsi="Times New Roman" w:cs="Times New Roman"/>
            <w:i/>
            <w:rPrChange w:id="7933" w:author="Leuveld, Koen" w:date="2013-10-24T17:46:00Z">
              <w:rPr>
                <w:rFonts w:ascii="Times New Roman" w:hAnsi="Times New Roman" w:cs="Times New Roman"/>
              </w:rPr>
            </w:rPrChange>
          </w:rPr>
          <w:t> »</w:t>
        </w:r>
      </w:ins>
      <w:r w:rsidR="00AF2F6F" w:rsidRPr="0053176F">
        <w:rPr>
          <w:rFonts w:ascii="Times New Roman" w:hAnsi="Times New Roman" w:cs="Times New Roman"/>
          <w:i/>
          <w:rPrChange w:id="7934" w:author="Leuveld, Koen" w:date="2013-10-24T17:46:00Z">
            <w:rPr>
              <w:rFonts w:ascii="Times New Roman" w:hAnsi="Times New Roman" w:cs="Times New Roman"/>
              <w:vertAlign w:val="superscript"/>
            </w:rPr>
          </w:rPrChange>
        </w:rPr>
        <w:t xml:space="preserve"> </w:t>
      </w:r>
      <w:r w:rsidR="00AF2F6F" w:rsidRPr="00AF2F6F">
        <w:rPr>
          <w:rFonts w:ascii="Times New Roman" w:hAnsi="Times New Roman" w:cs="Times New Roman"/>
          <w:rPrChange w:id="7935" w:author="PIERRE" w:date="2013-10-24T12:27:00Z">
            <w:rPr>
              <w:rFonts w:ascii="Times New Roman" w:hAnsi="Times New Roman" w:cs="Times New Roman"/>
              <w:vertAlign w:val="superscript"/>
            </w:rPr>
          </w:rPrChange>
        </w:rPr>
        <w:t xml:space="preserve">[MONTRER LE JETON </w:t>
      </w:r>
      <w:del w:id="7936" w:author="Leuveld, Koen" w:date="2013-10-24T17:45:00Z">
        <w:r w:rsidR="00AF2F6F" w:rsidRPr="00AF2F6F" w:rsidDel="007C3BC8">
          <w:rPr>
            <w:rFonts w:ascii="Times New Roman" w:hAnsi="Times New Roman" w:cs="Times New Roman"/>
            <w:rPrChange w:id="7937" w:author="PIERRE" w:date="2013-10-24T12:27:00Z">
              <w:rPr>
                <w:rFonts w:ascii="Times New Roman" w:hAnsi="Times New Roman" w:cs="Times New Roman"/>
                <w:vertAlign w:val="superscript"/>
              </w:rPr>
            </w:rPrChange>
          </w:rPr>
          <w:delText>ENVOYEUR DE L’EXERCICE D’INVESTISSEMENT ENTRE LES VILLAGEOIS ET LE CHEF DE VILLAGE</w:delText>
        </w:r>
      </w:del>
      <w:ins w:id="7938" w:author="Leuveld, Koen" w:date="2013-10-24T17:45:00Z">
        <w:r w:rsidR="007C3BC8">
          <w:rPr>
            <w:rFonts w:ascii="Times New Roman" w:hAnsi="Times New Roman" w:cs="Times New Roman"/>
          </w:rPr>
          <w:t>N</w:t>
        </w:r>
        <w:r w:rsidR="007C3BC8">
          <w:rPr>
            <w:rFonts w:ascii="Times New Roman" w:hAnsi="Times New Roman" w:cs="Times New Roman"/>
            <w:vertAlign w:val="superscript"/>
          </w:rPr>
          <w:t>o</w:t>
        </w:r>
        <w:r w:rsidR="007C3BC8">
          <w:rPr>
            <w:rFonts w:ascii="Times New Roman" w:hAnsi="Times New Roman" w:cs="Times New Roman"/>
          </w:rPr>
          <w:t>10</w:t>
        </w:r>
      </w:ins>
      <w:r w:rsidR="00AF2F6F" w:rsidRPr="00AF2F6F">
        <w:rPr>
          <w:rFonts w:ascii="Times New Roman" w:hAnsi="Times New Roman" w:cs="Times New Roman"/>
          <w:rPrChange w:id="7939" w:author="PIERRE" w:date="2013-10-24T12:27:00Z">
            <w:rPr>
              <w:rFonts w:ascii="Times New Roman" w:hAnsi="Times New Roman" w:cs="Times New Roman"/>
              <w:vertAlign w:val="superscript"/>
            </w:rPr>
          </w:rPrChange>
        </w:rPr>
        <w:t xml:space="preserve">], </w:t>
      </w:r>
      <w:ins w:id="7940" w:author="Leuveld, Koen" w:date="2013-10-24T17:46:00Z">
        <w:r w:rsidRPr="0053176F">
          <w:rPr>
            <w:rFonts w:ascii="Times New Roman" w:hAnsi="Times New Roman" w:cs="Times New Roman"/>
            <w:i/>
            <w:rPrChange w:id="7941" w:author="Leuveld, Koen" w:date="2013-10-24T17:46:00Z">
              <w:rPr>
                <w:rFonts w:ascii="Times New Roman" w:hAnsi="Times New Roman" w:cs="Times New Roman"/>
              </w:rPr>
            </w:rPrChange>
          </w:rPr>
          <w:t>« </w:t>
        </w:r>
      </w:ins>
      <w:r w:rsidR="00AF2F6F" w:rsidRPr="0053176F">
        <w:rPr>
          <w:rFonts w:ascii="Times New Roman" w:hAnsi="Times New Roman" w:cs="Times New Roman"/>
          <w:i/>
          <w:rPrChange w:id="7942" w:author="Leuveld, Koen" w:date="2013-10-24T17:46:00Z">
            <w:rPr>
              <w:rFonts w:ascii="Times New Roman" w:hAnsi="Times New Roman" w:cs="Times New Roman"/>
              <w:vertAlign w:val="superscript"/>
            </w:rPr>
          </w:rPrChange>
        </w:rPr>
        <w:t>vous serez payé pour cet exercice en tant que ENVOYEUR.</w:t>
      </w:r>
      <w:ins w:id="7943" w:author="Leuveld, Koen" w:date="2013-10-24T17:46:00Z">
        <w:r w:rsidRPr="0053176F">
          <w:rPr>
            <w:rFonts w:ascii="Times New Roman" w:hAnsi="Times New Roman" w:cs="Times New Roman"/>
            <w:i/>
            <w:rPrChange w:id="7944" w:author="Leuveld, Koen" w:date="2013-10-24T17:46:00Z">
              <w:rPr>
                <w:rFonts w:ascii="Times New Roman" w:hAnsi="Times New Roman" w:cs="Times New Roman"/>
              </w:rPr>
            </w:rPrChange>
          </w:rPr>
          <w:t> »</w:t>
        </w:r>
      </w:ins>
    </w:p>
    <w:p w:rsidR="002A57BD" w:rsidRPr="0053176F" w:rsidRDefault="0053176F" w:rsidP="00AF6156">
      <w:pPr>
        <w:pStyle w:val="ListParagraph"/>
        <w:numPr>
          <w:ilvl w:val="0"/>
          <w:numId w:val="9"/>
        </w:numPr>
        <w:jc w:val="both"/>
        <w:rPr>
          <w:rFonts w:ascii="Times New Roman" w:hAnsi="Times New Roman" w:cs="Times New Roman"/>
          <w:i/>
          <w:rPrChange w:id="7945" w:author="Leuveld, Koen" w:date="2013-10-24T17:46:00Z">
            <w:rPr>
              <w:rFonts w:ascii="Times New Roman" w:hAnsi="Times New Roman" w:cs="Times New Roman"/>
            </w:rPr>
          </w:rPrChange>
        </w:rPr>
      </w:pPr>
      <w:ins w:id="7946" w:author="Leuveld, Koen" w:date="2013-10-24T17:46:00Z">
        <w:r w:rsidRPr="0053176F">
          <w:rPr>
            <w:rFonts w:ascii="Times New Roman" w:hAnsi="Times New Roman" w:cs="Times New Roman"/>
            <w:i/>
            <w:rPrChange w:id="7947" w:author="Leuveld, Koen" w:date="2013-10-24T17:46:00Z">
              <w:rPr>
                <w:rFonts w:ascii="Times New Roman" w:hAnsi="Times New Roman" w:cs="Times New Roman"/>
              </w:rPr>
            </w:rPrChange>
          </w:rPr>
          <w:t>« </w:t>
        </w:r>
      </w:ins>
      <w:r w:rsidR="00AF2F6F" w:rsidRPr="0053176F">
        <w:rPr>
          <w:rFonts w:ascii="Times New Roman" w:hAnsi="Times New Roman" w:cs="Times New Roman"/>
          <w:i/>
          <w:rPrChange w:id="7948" w:author="Leuveld, Koen" w:date="2013-10-24T17:46:00Z">
            <w:rPr>
              <w:rFonts w:ascii="Times New Roman" w:hAnsi="Times New Roman" w:cs="Times New Roman"/>
              <w:vertAlign w:val="superscript"/>
            </w:rPr>
          </w:rPrChange>
        </w:rPr>
        <w:t>Après cela, je vais vous présenter toutes les offres possibles que le chef pourrait vous envoyer, et vous demander combien vous souhaitez lui donner en retour.</w:t>
      </w:r>
      <w:ins w:id="7949" w:author="Leuveld, Koen" w:date="2013-10-24T17:46:00Z">
        <w:r w:rsidRPr="0053176F">
          <w:rPr>
            <w:rFonts w:ascii="Times New Roman" w:hAnsi="Times New Roman" w:cs="Times New Roman"/>
            <w:i/>
            <w:rPrChange w:id="7950" w:author="Leuveld, Koen" w:date="2013-10-24T17:46:00Z">
              <w:rPr>
                <w:rFonts w:ascii="Times New Roman" w:hAnsi="Times New Roman" w:cs="Times New Roman"/>
              </w:rPr>
            </w:rPrChange>
          </w:rPr>
          <w:t> »</w:t>
        </w:r>
      </w:ins>
    </w:p>
    <w:p w:rsidR="002A57BD" w:rsidRPr="0053176F" w:rsidRDefault="0053176F" w:rsidP="00AF6156">
      <w:pPr>
        <w:pStyle w:val="ListParagraph"/>
        <w:numPr>
          <w:ilvl w:val="0"/>
          <w:numId w:val="9"/>
        </w:numPr>
        <w:jc w:val="both"/>
        <w:rPr>
          <w:rFonts w:ascii="Times New Roman" w:hAnsi="Times New Roman" w:cs="Times New Roman"/>
          <w:i/>
          <w:rPrChange w:id="7951" w:author="Leuveld, Koen" w:date="2013-10-24T17:46:00Z">
            <w:rPr>
              <w:rFonts w:ascii="Times New Roman" w:hAnsi="Times New Roman" w:cs="Times New Roman"/>
            </w:rPr>
          </w:rPrChange>
        </w:rPr>
      </w:pPr>
      <w:ins w:id="7952" w:author="Leuveld, Koen" w:date="2013-10-24T17:46:00Z">
        <w:r w:rsidRPr="0053176F">
          <w:rPr>
            <w:rFonts w:ascii="Times New Roman" w:hAnsi="Times New Roman" w:cs="Times New Roman"/>
            <w:i/>
            <w:rPrChange w:id="7953" w:author="Leuveld, Koen" w:date="2013-10-24T17:46:00Z">
              <w:rPr>
                <w:rFonts w:ascii="Times New Roman" w:hAnsi="Times New Roman" w:cs="Times New Roman"/>
              </w:rPr>
            </w:rPrChange>
          </w:rPr>
          <w:t>« </w:t>
        </w:r>
      </w:ins>
      <w:r w:rsidR="00AF2F6F" w:rsidRPr="0053176F">
        <w:rPr>
          <w:rFonts w:ascii="Times New Roman" w:hAnsi="Times New Roman" w:cs="Times New Roman"/>
          <w:i/>
          <w:rPrChange w:id="7954" w:author="Leuveld, Koen" w:date="2013-10-24T17:46:00Z">
            <w:rPr>
              <w:rFonts w:ascii="Times New Roman" w:hAnsi="Times New Roman" w:cs="Times New Roman"/>
              <w:vertAlign w:val="superscript"/>
            </w:rPr>
          </w:rPrChange>
        </w:rPr>
        <w:t>Rappelez-vous : nous ne paierons que pour un seul des exercices que vous ferez aujourd'hui. Si à la réunion de paiement vous tirez ce jeton</w:t>
      </w:r>
      <w:ins w:id="7955" w:author="Leuveld, Koen" w:date="2013-10-24T17:46:00Z">
        <w:r w:rsidRPr="0053176F">
          <w:rPr>
            <w:rFonts w:ascii="Times New Roman" w:hAnsi="Times New Roman" w:cs="Times New Roman"/>
            <w:i/>
            <w:rPrChange w:id="7956" w:author="Leuveld, Koen" w:date="2013-10-24T17:46:00Z">
              <w:rPr>
                <w:rFonts w:ascii="Times New Roman" w:hAnsi="Times New Roman" w:cs="Times New Roman"/>
              </w:rPr>
            </w:rPrChange>
          </w:rPr>
          <w:t> »</w:t>
        </w:r>
      </w:ins>
      <w:r w:rsidR="00AF2F6F" w:rsidRPr="00AF2F6F">
        <w:rPr>
          <w:rFonts w:ascii="Times New Roman" w:hAnsi="Times New Roman" w:cs="Times New Roman"/>
          <w:rPrChange w:id="7957" w:author="PIERRE" w:date="2013-10-24T12:27:00Z">
            <w:rPr>
              <w:rFonts w:ascii="Times New Roman" w:hAnsi="Times New Roman" w:cs="Times New Roman"/>
              <w:vertAlign w:val="superscript"/>
            </w:rPr>
          </w:rPrChange>
        </w:rPr>
        <w:t xml:space="preserve"> [MONTREZ LE JETON </w:t>
      </w:r>
      <w:del w:id="7958" w:author="PIERRE" w:date="2013-10-23T16:54:00Z">
        <w:r w:rsidR="00AF2F6F" w:rsidRPr="00AF2F6F">
          <w:rPr>
            <w:rFonts w:ascii="Times New Roman" w:hAnsi="Times New Roman" w:cs="Times New Roman"/>
            <w:rPrChange w:id="7959" w:author="PIERRE" w:date="2013-10-24T12:27:00Z">
              <w:rPr>
                <w:rFonts w:ascii="Times New Roman" w:hAnsi="Times New Roman" w:cs="Times New Roman"/>
                <w:vertAlign w:val="superscript"/>
              </w:rPr>
            </w:rPrChange>
          </w:rPr>
          <w:delText>RECEPTEUR</w:delText>
        </w:r>
      </w:del>
      <w:ins w:id="7960" w:author="Leuveld, Koen" w:date="2013-10-24T17:46:00Z">
        <w:r>
          <w:rPr>
            <w:rFonts w:ascii="Times New Roman" w:hAnsi="Times New Roman" w:cs="Times New Roman"/>
          </w:rPr>
          <w:t>N</w:t>
        </w:r>
      </w:ins>
      <w:ins w:id="7961" w:author="Leuveld, Koen" w:date="2013-10-24T17:47:00Z">
        <w:r>
          <w:rPr>
            <w:rFonts w:ascii="Times New Roman" w:hAnsi="Times New Roman" w:cs="Times New Roman"/>
            <w:vertAlign w:val="superscript"/>
          </w:rPr>
          <w:t>O</w:t>
        </w:r>
        <w:r>
          <w:rPr>
            <w:rFonts w:ascii="Times New Roman" w:hAnsi="Times New Roman" w:cs="Times New Roman"/>
          </w:rPr>
          <w:t>11</w:t>
        </w:r>
      </w:ins>
      <w:ins w:id="7962" w:author="PIERRE" w:date="2013-10-23T16:54:00Z">
        <w:del w:id="7963" w:author="Leuveld, Koen" w:date="2013-10-24T17:46:00Z">
          <w:r w:rsidR="00AF2F6F" w:rsidRPr="00AF2F6F" w:rsidDel="0053176F">
            <w:rPr>
              <w:rFonts w:ascii="Times New Roman" w:hAnsi="Times New Roman" w:cs="Times New Roman"/>
              <w:rPrChange w:id="7964" w:author="PIERRE" w:date="2013-10-24T12:27:00Z">
                <w:rPr>
                  <w:rFonts w:ascii="Times New Roman" w:hAnsi="Times New Roman" w:cs="Times New Roman"/>
                  <w:vertAlign w:val="superscript"/>
                </w:rPr>
              </w:rPrChange>
            </w:rPr>
            <w:delText>RÉCEPTEUR</w:delText>
          </w:r>
        </w:del>
      </w:ins>
      <w:del w:id="7965" w:author="Leuveld, Koen" w:date="2013-10-24T17:46:00Z">
        <w:r w:rsidR="00AF2F6F" w:rsidRPr="00AF2F6F" w:rsidDel="0053176F">
          <w:rPr>
            <w:rFonts w:ascii="Times New Roman" w:hAnsi="Times New Roman" w:cs="Times New Roman"/>
            <w:rPrChange w:id="7966" w:author="PIERRE" w:date="2013-10-24T12:27:00Z">
              <w:rPr>
                <w:rFonts w:ascii="Times New Roman" w:hAnsi="Times New Roman" w:cs="Times New Roman"/>
                <w:vertAlign w:val="superscript"/>
              </w:rPr>
            </w:rPrChange>
          </w:rPr>
          <w:delText xml:space="preserve"> DE L’EXERCICE D’INVESTISSEMENT ENTRE LES VILLAGEOIS ET LE CHEF DE VILLAGE</w:delText>
        </w:r>
      </w:del>
      <w:r w:rsidR="00AF2F6F" w:rsidRPr="00AF2F6F">
        <w:rPr>
          <w:rFonts w:ascii="Times New Roman" w:hAnsi="Times New Roman" w:cs="Times New Roman"/>
          <w:rPrChange w:id="7967" w:author="PIERRE" w:date="2013-10-24T12:27:00Z">
            <w:rPr>
              <w:rFonts w:ascii="Times New Roman" w:hAnsi="Times New Roman" w:cs="Times New Roman"/>
              <w:vertAlign w:val="superscript"/>
            </w:rPr>
          </w:rPrChange>
        </w:rPr>
        <w:t xml:space="preserve">], </w:t>
      </w:r>
      <w:ins w:id="7968" w:author="Leuveld, Koen" w:date="2013-10-24T17:46:00Z">
        <w:r w:rsidRPr="0053176F">
          <w:rPr>
            <w:rFonts w:ascii="Times New Roman" w:hAnsi="Times New Roman" w:cs="Times New Roman"/>
            <w:i/>
            <w:rPrChange w:id="7969" w:author="Leuveld, Koen" w:date="2013-10-24T17:46:00Z">
              <w:rPr>
                <w:rFonts w:ascii="Times New Roman" w:hAnsi="Times New Roman" w:cs="Times New Roman"/>
              </w:rPr>
            </w:rPrChange>
          </w:rPr>
          <w:t>« </w:t>
        </w:r>
      </w:ins>
      <w:r w:rsidR="00AF2F6F" w:rsidRPr="0053176F">
        <w:rPr>
          <w:rFonts w:ascii="Times New Roman" w:hAnsi="Times New Roman" w:cs="Times New Roman"/>
          <w:i/>
          <w:rPrChange w:id="7970" w:author="Leuveld, Koen" w:date="2013-10-24T17:46:00Z">
            <w:rPr>
              <w:rFonts w:ascii="Times New Roman" w:hAnsi="Times New Roman" w:cs="Times New Roman"/>
              <w:vertAlign w:val="superscript"/>
            </w:rPr>
          </w:rPrChange>
        </w:rPr>
        <w:t xml:space="preserve">vous serez payé pour cet exercice en tant que </w:t>
      </w:r>
      <w:del w:id="7971" w:author="PIERRE" w:date="2013-10-23T16:54:00Z">
        <w:r w:rsidR="00AF2F6F" w:rsidRPr="0053176F">
          <w:rPr>
            <w:rFonts w:ascii="Times New Roman" w:hAnsi="Times New Roman" w:cs="Times New Roman"/>
            <w:i/>
            <w:rPrChange w:id="7972" w:author="Leuveld, Koen" w:date="2013-10-24T17:46:00Z">
              <w:rPr>
                <w:rFonts w:ascii="Times New Roman" w:hAnsi="Times New Roman" w:cs="Times New Roman"/>
                <w:vertAlign w:val="superscript"/>
              </w:rPr>
            </w:rPrChange>
          </w:rPr>
          <w:delText>RECEPTEUR</w:delText>
        </w:r>
      </w:del>
      <w:ins w:id="7973" w:author="PIERRE" w:date="2013-10-23T16:54:00Z">
        <w:r w:rsidR="00AF2F6F" w:rsidRPr="0053176F">
          <w:rPr>
            <w:rFonts w:ascii="Times New Roman" w:hAnsi="Times New Roman" w:cs="Times New Roman"/>
            <w:i/>
            <w:rPrChange w:id="7974" w:author="Leuveld, Koen" w:date="2013-10-24T17:46:00Z">
              <w:rPr>
                <w:rFonts w:ascii="Times New Roman" w:hAnsi="Times New Roman" w:cs="Times New Roman"/>
                <w:vertAlign w:val="superscript"/>
              </w:rPr>
            </w:rPrChange>
          </w:rPr>
          <w:t>RÉCEPTEUR</w:t>
        </w:r>
      </w:ins>
      <w:r w:rsidR="00AF2F6F" w:rsidRPr="0053176F">
        <w:rPr>
          <w:rFonts w:ascii="Times New Roman" w:hAnsi="Times New Roman" w:cs="Times New Roman"/>
          <w:i/>
          <w:rPrChange w:id="7975" w:author="Leuveld, Koen" w:date="2013-10-24T17:46:00Z">
            <w:rPr>
              <w:rFonts w:ascii="Times New Roman" w:hAnsi="Times New Roman" w:cs="Times New Roman"/>
              <w:vertAlign w:val="superscript"/>
            </w:rPr>
          </w:rPrChange>
        </w:rPr>
        <w:t>.</w:t>
      </w:r>
      <w:ins w:id="7976" w:author="Leuveld, Koen" w:date="2013-10-24T17:46:00Z">
        <w:r w:rsidRPr="0053176F">
          <w:rPr>
            <w:rFonts w:ascii="Times New Roman" w:hAnsi="Times New Roman" w:cs="Times New Roman"/>
            <w:i/>
            <w:rPrChange w:id="7977" w:author="Leuveld, Koen" w:date="2013-10-24T17:46:00Z">
              <w:rPr>
                <w:rFonts w:ascii="Times New Roman" w:hAnsi="Times New Roman" w:cs="Times New Roman"/>
              </w:rPr>
            </w:rPrChange>
          </w:rPr>
          <w:t> »</w:t>
        </w:r>
      </w:ins>
    </w:p>
    <w:p w:rsidR="002A57BD" w:rsidRPr="0053176F" w:rsidRDefault="0053176F" w:rsidP="00AF6156">
      <w:pPr>
        <w:pStyle w:val="ListParagraph"/>
        <w:numPr>
          <w:ilvl w:val="0"/>
          <w:numId w:val="9"/>
        </w:numPr>
        <w:jc w:val="both"/>
        <w:rPr>
          <w:rFonts w:ascii="Times New Roman" w:hAnsi="Times New Roman" w:cs="Times New Roman"/>
          <w:i/>
          <w:rPrChange w:id="7978" w:author="Leuveld, Koen" w:date="2013-10-24T17:47:00Z">
            <w:rPr>
              <w:rFonts w:ascii="Times New Roman" w:hAnsi="Times New Roman" w:cs="Times New Roman"/>
            </w:rPr>
          </w:rPrChange>
        </w:rPr>
      </w:pPr>
      <w:ins w:id="7979" w:author="Leuveld, Koen" w:date="2013-10-24T17:47:00Z">
        <w:r w:rsidRPr="0053176F">
          <w:rPr>
            <w:rFonts w:ascii="Times New Roman" w:hAnsi="Times New Roman" w:cs="Times New Roman"/>
            <w:i/>
            <w:rPrChange w:id="7980" w:author="Leuveld, Koen" w:date="2013-10-24T17:47:00Z">
              <w:rPr>
                <w:rFonts w:ascii="Times New Roman" w:hAnsi="Times New Roman" w:cs="Times New Roman"/>
              </w:rPr>
            </w:rPrChange>
          </w:rPr>
          <w:t>« </w:t>
        </w:r>
      </w:ins>
      <w:r w:rsidR="00AF2F6F" w:rsidRPr="0053176F">
        <w:rPr>
          <w:rFonts w:ascii="Times New Roman" w:hAnsi="Times New Roman" w:cs="Times New Roman"/>
          <w:i/>
          <w:rPrChange w:id="7981" w:author="Leuveld, Koen" w:date="2013-10-24T17:47:00Z">
            <w:rPr>
              <w:rFonts w:ascii="Times New Roman" w:hAnsi="Times New Roman" w:cs="Times New Roman"/>
              <w:vertAlign w:val="superscript"/>
            </w:rPr>
          </w:rPrChange>
        </w:rPr>
        <w:t>Tout d'abord, vous êtes l'ENVOYEUR et le chef de village est le RÉCEPTEUR</w:t>
      </w:r>
      <w:ins w:id="7982" w:author="Leuveld, Koen" w:date="2013-10-24T17:47:00Z">
        <w:r w:rsidRPr="0053176F">
          <w:rPr>
            <w:rFonts w:ascii="Times New Roman" w:hAnsi="Times New Roman" w:cs="Times New Roman"/>
            <w:i/>
            <w:rPrChange w:id="7983" w:author="Leuveld, Koen" w:date="2013-10-24T17:47:00Z">
              <w:rPr>
                <w:rFonts w:ascii="Times New Roman" w:hAnsi="Times New Roman" w:cs="Times New Roman"/>
              </w:rPr>
            </w:rPrChange>
          </w:rPr>
          <w:t> </w:t>
        </w:r>
      </w:ins>
      <w:r w:rsidR="00AF2F6F" w:rsidRPr="0053176F">
        <w:rPr>
          <w:rFonts w:ascii="Times New Roman" w:hAnsi="Times New Roman" w:cs="Times New Roman"/>
          <w:i/>
          <w:rPrChange w:id="7984" w:author="Leuveld, Koen" w:date="2013-10-24T17:47:00Z">
            <w:rPr>
              <w:rFonts w:ascii="Times New Roman" w:hAnsi="Times New Roman" w:cs="Times New Roman"/>
              <w:vertAlign w:val="superscript"/>
            </w:rPr>
          </w:rPrChange>
        </w:rPr>
        <w:t>.</w:t>
      </w:r>
      <w:ins w:id="7985" w:author="Leuveld, Koen" w:date="2013-10-24T17:47:00Z">
        <w:r w:rsidRPr="0053176F">
          <w:rPr>
            <w:rFonts w:ascii="Times New Roman" w:hAnsi="Times New Roman" w:cs="Times New Roman"/>
            <w:i/>
            <w:rPrChange w:id="7986" w:author="Leuveld, Koen" w:date="2013-10-24T17:47:00Z">
              <w:rPr>
                <w:rFonts w:ascii="Times New Roman" w:hAnsi="Times New Roman" w:cs="Times New Roman"/>
              </w:rPr>
            </w:rPrChange>
          </w:rPr>
          <w:t> »</w:t>
        </w:r>
      </w:ins>
      <w:r w:rsidR="00AF2F6F" w:rsidRPr="0053176F">
        <w:rPr>
          <w:rFonts w:ascii="Times New Roman" w:hAnsi="Times New Roman" w:cs="Times New Roman"/>
          <w:i/>
          <w:rPrChange w:id="7987" w:author="Leuveld, Koen" w:date="2013-10-24T17:47:00Z">
            <w:rPr>
              <w:rFonts w:ascii="Times New Roman" w:hAnsi="Times New Roman" w:cs="Times New Roman"/>
              <w:vertAlign w:val="superscript"/>
            </w:rPr>
          </w:rPrChange>
        </w:rPr>
        <w:t xml:space="preserve"> </w:t>
      </w:r>
    </w:p>
    <w:p w:rsidR="002A57BD" w:rsidRPr="0053176F" w:rsidRDefault="0053176F" w:rsidP="00AF6156">
      <w:pPr>
        <w:pStyle w:val="ListParagraph"/>
        <w:numPr>
          <w:ilvl w:val="0"/>
          <w:numId w:val="9"/>
        </w:numPr>
        <w:jc w:val="both"/>
        <w:rPr>
          <w:rFonts w:ascii="Times New Roman" w:hAnsi="Times New Roman" w:cs="Times New Roman"/>
          <w:i/>
          <w:rPrChange w:id="7988" w:author="Leuveld, Koen" w:date="2013-10-24T17:47:00Z">
            <w:rPr>
              <w:rFonts w:ascii="Times New Roman" w:hAnsi="Times New Roman" w:cs="Times New Roman"/>
            </w:rPr>
          </w:rPrChange>
        </w:rPr>
      </w:pPr>
      <w:ins w:id="7989" w:author="Leuveld, Koen" w:date="2013-10-24T17:47:00Z">
        <w:r w:rsidRPr="0053176F">
          <w:rPr>
            <w:rFonts w:ascii="Times New Roman" w:hAnsi="Times New Roman" w:cs="Times New Roman"/>
            <w:i/>
            <w:rPrChange w:id="7990" w:author="Leuveld, Koen" w:date="2013-10-24T17:47:00Z">
              <w:rPr>
                <w:rFonts w:ascii="Times New Roman" w:hAnsi="Times New Roman" w:cs="Times New Roman"/>
              </w:rPr>
            </w:rPrChange>
          </w:rPr>
          <w:t>« </w:t>
        </w:r>
      </w:ins>
      <w:r w:rsidR="00AF2F6F" w:rsidRPr="0053176F">
        <w:rPr>
          <w:rFonts w:ascii="Times New Roman" w:hAnsi="Times New Roman" w:cs="Times New Roman"/>
          <w:i/>
          <w:rPrChange w:id="7991" w:author="Leuveld, Koen" w:date="2013-10-24T17:47:00Z">
            <w:rPr>
              <w:rFonts w:ascii="Times New Roman" w:hAnsi="Times New Roman" w:cs="Times New Roman"/>
              <w:vertAlign w:val="superscript"/>
            </w:rPr>
          </w:rPrChange>
        </w:rPr>
        <w:t>Je vous présenterai ensuite les choix possibles du chef en tant qu’ENVOYEUR, et vous indiquerez combien vous allez renvoyer</w:t>
      </w:r>
      <w:ins w:id="7992" w:author="Leuveld, Koen" w:date="2013-10-24T17:47:00Z">
        <w:r w:rsidRPr="0053176F">
          <w:rPr>
            <w:rFonts w:ascii="Times New Roman" w:hAnsi="Times New Roman" w:cs="Times New Roman"/>
            <w:i/>
            <w:rPrChange w:id="7993" w:author="Leuveld, Koen" w:date="2013-10-24T17:47:00Z">
              <w:rPr>
                <w:rFonts w:ascii="Times New Roman" w:hAnsi="Times New Roman" w:cs="Times New Roman"/>
              </w:rPr>
            </w:rPrChange>
          </w:rPr>
          <w:t>. »</w:t>
        </w:r>
      </w:ins>
      <w:del w:id="7994" w:author="Leuveld, Koen" w:date="2013-10-24T17:47:00Z">
        <w:r w:rsidR="00AF2F6F" w:rsidRPr="0053176F" w:rsidDel="0053176F">
          <w:rPr>
            <w:rFonts w:ascii="Times New Roman" w:hAnsi="Times New Roman" w:cs="Times New Roman"/>
            <w:i/>
            <w:rPrChange w:id="7995" w:author="Leuveld, Koen" w:date="2013-10-24T17:47:00Z">
              <w:rPr>
                <w:rFonts w:ascii="Times New Roman" w:hAnsi="Times New Roman" w:cs="Times New Roman"/>
                <w:vertAlign w:val="superscript"/>
              </w:rPr>
            </w:rPrChange>
          </w:rPr>
          <w:delText xml:space="preserve"> </w:delText>
        </w:r>
      </w:del>
    </w:p>
    <w:p w:rsidR="002A57BD" w:rsidRPr="0053176F" w:rsidRDefault="0053176F" w:rsidP="00AF6156">
      <w:pPr>
        <w:pStyle w:val="ListParagraph"/>
        <w:numPr>
          <w:ilvl w:val="0"/>
          <w:numId w:val="9"/>
        </w:numPr>
        <w:jc w:val="both"/>
        <w:rPr>
          <w:rFonts w:ascii="Times New Roman" w:hAnsi="Times New Roman" w:cs="Times New Roman"/>
          <w:i/>
          <w:rPrChange w:id="7996" w:author="Leuveld, Koen" w:date="2013-10-24T17:47:00Z">
            <w:rPr>
              <w:rFonts w:ascii="Times New Roman" w:hAnsi="Times New Roman" w:cs="Times New Roman"/>
            </w:rPr>
          </w:rPrChange>
        </w:rPr>
      </w:pPr>
      <w:ins w:id="7997" w:author="Leuveld, Koen" w:date="2013-10-24T17:47:00Z">
        <w:r w:rsidRPr="0053176F">
          <w:rPr>
            <w:rFonts w:ascii="Times New Roman" w:hAnsi="Times New Roman" w:cs="Times New Roman"/>
            <w:i/>
            <w:rPrChange w:id="7998" w:author="Leuveld, Koen" w:date="2013-10-24T17:47:00Z">
              <w:rPr>
                <w:rFonts w:ascii="Times New Roman" w:hAnsi="Times New Roman" w:cs="Times New Roman"/>
              </w:rPr>
            </w:rPrChange>
          </w:rPr>
          <w:t>« </w:t>
        </w:r>
      </w:ins>
      <w:r w:rsidR="00AF2F6F" w:rsidRPr="0053176F">
        <w:rPr>
          <w:rFonts w:ascii="Times New Roman" w:hAnsi="Times New Roman" w:cs="Times New Roman"/>
          <w:i/>
          <w:rPrChange w:id="7999" w:author="Leuveld, Koen" w:date="2013-10-24T17:47:00Z">
            <w:rPr>
              <w:rFonts w:ascii="Times New Roman" w:hAnsi="Times New Roman" w:cs="Times New Roman"/>
              <w:vertAlign w:val="superscript"/>
            </w:rPr>
          </w:rPrChange>
        </w:rPr>
        <w:t>Avez-vous des questions?</w:t>
      </w:r>
      <w:ins w:id="8000" w:author="Leuveld, Koen" w:date="2013-10-24T17:47:00Z">
        <w:r w:rsidRPr="0053176F">
          <w:rPr>
            <w:rFonts w:ascii="Times New Roman" w:hAnsi="Times New Roman" w:cs="Times New Roman"/>
            <w:i/>
            <w:rPrChange w:id="8001" w:author="Leuveld, Koen" w:date="2013-10-24T17:47:00Z">
              <w:rPr>
                <w:rFonts w:ascii="Times New Roman" w:hAnsi="Times New Roman" w:cs="Times New Roman"/>
              </w:rPr>
            </w:rPrChange>
          </w:rPr>
          <w:t> »</w:t>
        </w:r>
      </w:ins>
    </w:p>
    <w:p w:rsidR="002A57BD" w:rsidRDefault="0053176F" w:rsidP="00AF6156">
      <w:pPr>
        <w:pStyle w:val="ListParagraph"/>
        <w:numPr>
          <w:ilvl w:val="0"/>
          <w:numId w:val="9"/>
        </w:numPr>
        <w:jc w:val="both"/>
        <w:rPr>
          <w:ins w:id="8002" w:author="Leuveld, Koen" w:date="2013-10-24T18:07:00Z"/>
          <w:rFonts w:ascii="Times New Roman" w:hAnsi="Times New Roman" w:cs="Times New Roman"/>
          <w:i/>
        </w:rPr>
      </w:pPr>
      <w:ins w:id="8003" w:author="Leuveld, Koen" w:date="2013-10-24T17:47:00Z">
        <w:r w:rsidRPr="0053176F">
          <w:rPr>
            <w:rFonts w:ascii="Times New Roman" w:hAnsi="Times New Roman" w:cs="Times New Roman"/>
            <w:i/>
            <w:rPrChange w:id="8004" w:author="Leuveld, Koen" w:date="2013-10-24T17:47:00Z">
              <w:rPr>
                <w:rFonts w:ascii="Times New Roman" w:hAnsi="Times New Roman" w:cs="Times New Roman"/>
              </w:rPr>
            </w:rPrChange>
          </w:rPr>
          <w:t>« </w:t>
        </w:r>
      </w:ins>
      <w:r w:rsidR="00AF2F6F" w:rsidRPr="0053176F">
        <w:rPr>
          <w:rFonts w:ascii="Times New Roman" w:hAnsi="Times New Roman" w:cs="Times New Roman"/>
          <w:i/>
          <w:rPrChange w:id="8005" w:author="Leuveld, Koen" w:date="2013-10-24T17:47:00Z">
            <w:rPr>
              <w:rFonts w:ascii="Times New Roman" w:hAnsi="Times New Roman" w:cs="Times New Roman"/>
              <w:vertAlign w:val="superscript"/>
            </w:rPr>
          </w:rPrChange>
        </w:rPr>
        <w:t>N'hésitez pas à demander s'il y a (plus) des questions.</w:t>
      </w:r>
      <w:ins w:id="8006" w:author="Leuveld, Koen" w:date="2013-10-24T17:47:00Z">
        <w:r w:rsidRPr="0053176F">
          <w:rPr>
            <w:rFonts w:ascii="Times New Roman" w:hAnsi="Times New Roman" w:cs="Times New Roman"/>
            <w:i/>
            <w:rPrChange w:id="8007" w:author="Leuveld, Koen" w:date="2013-10-24T17:47:00Z">
              <w:rPr>
                <w:rFonts w:ascii="Times New Roman" w:hAnsi="Times New Roman" w:cs="Times New Roman"/>
              </w:rPr>
            </w:rPrChange>
          </w:rPr>
          <w:t> »</w:t>
        </w:r>
      </w:ins>
    </w:p>
    <w:p w:rsidR="0034183B" w:rsidRDefault="0034183B" w:rsidP="0034183B">
      <w:pPr>
        <w:pStyle w:val="ListParagraph"/>
        <w:numPr>
          <w:ilvl w:val="0"/>
          <w:numId w:val="9"/>
        </w:numPr>
        <w:jc w:val="both"/>
        <w:rPr>
          <w:ins w:id="8008" w:author="Leuveld, Koen" w:date="2013-10-24T18:07:00Z"/>
          <w:rFonts w:ascii="Times New Roman" w:hAnsi="Times New Roman" w:cs="Times New Roman"/>
        </w:rPr>
      </w:pPr>
      <w:ins w:id="8009" w:author="Leuveld, Koen" w:date="2013-10-24T18:07:00Z">
        <w:r w:rsidRPr="00936514">
          <w:rPr>
            <w:rFonts w:ascii="Times New Roman" w:hAnsi="Times New Roman" w:cs="Times New Roman"/>
          </w:rPr>
          <w:t xml:space="preserve">Vérifiez si le </w:t>
        </w:r>
        <w:r>
          <w:rPr>
            <w:rFonts w:ascii="Times New Roman" w:hAnsi="Times New Roman" w:cs="Times New Roman"/>
          </w:rPr>
          <w:t>numéro du village est pair ou impair</w:t>
        </w:r>
        <w:r w:rsidRPr="00936514">
          <w:rPr>
            <w:rFonts w:ascii="Times New Roman" w:hAnsi="Times New Roman" w:cs="Times New Roman"/>
          </w:rPr>
          <w:t xml:space="preserve">. </w:t>
        </w:r>
      </w:ins>
    </w:p>
    <w:p w:rsidR="0034183B" w:rsidRDefault="0034183B" w:rsidP="0034183B">
      <w:pPr>
        <w:pStyle w:val="ListParagraph"/>
        <w:numPr>
          <w:ilvl w:val="0"/>
          <w:numId w:val="9"/>
        </w:numPr>
        <w:jc w:val="both"/>
        <w:rPr>
          <w:ins w:id="8010" w:author="Leuveld, Koen" w:date="2013-10-24T18:07:00Z"/>
          <w:rFonts w:ascii="Times New Roman" w:hAnsi="Times New Roman" w:cs="Times New Roman"/>
        </w:rPr>
      </w:pPr>
      <w:ins w:id="8011" w:author="Leuveld, Koen" w:date="2013-10-24T18:07:00Z">
        <w:r>
          <w:rPr>
            <w:rFonts w:ascii="Times New Roman" w:hAnsi="Times New Roman" w:cs="Times New Roman"/>
          </w:rPr>
          <w:t>Si le numéro est impair, expliquez :</w:t>
        </w:r>
      </w:ins>
    </w:p>
    <w:p w:rsidR="0034183B" w:rsidRPr="00936514" w:rsidRDefault="0034183B" w:rsidP="0034183B">
      <w:pPr>
        <w:pStyle w:val="ListParagraph"/>
        <w:numPr>
          <w:ilvl w:val="1"/>
          <w:numId w:val="9"/>
        </w:numPr>
        <w:jc w:val="both"/>
        <w:rPr>
          <w:ins w:id="8012" w:author="Leuveld, Koen" w:date="2013-10-24T18:07:00Z"/>
          <w:rFonts w:ascii="Times New Roman" w:hAnsi="Times New Roman" w:cs="Times New Roman"/>
        </w:rPr>
      </w:pPr>
      <w:ins w:id="8013" w:author="Leuveld, Koen" w:date="2013-10-24T18:07:00Z">
        <w:r w:rsidRPr="00A937B6">
          <w:rPr>
            <w:rFonts w:ascii="Times New Roman" w:hAnsi="Times New Roman" w:cs="Times New Roman"/>
            <w:i/>
            <w:lang w:val="fr-CM"/>
          </w:rPr>
          <w:t>« Vos décisions pendant tous les exercices resteront tout-à-fait anonymes. Mais nous ne pouvons pas garantir que les autres habitants du village ne connaissent pas votre gain. »</w:t>
        </w:r>
      </w:ins>
    </w:p>
    <w:p w:rsidR="0034183B" w:rsidRPr="00936514" w:rsidRDefault="0034183B" w:rsidP="0034183B">
      <w:pPr>
        <w:pStyle w:val="ListParagraph"/>
        <w:numPr>
          <w:ilvl w:val="0"/>
          <w:numId w:val="9"/>
        </w:numPr>
        <w:jc w:val="both"/>
        <w:rPr>
          <w:ins w:id="8014" w:author="Leuveld, Koen" w:date="2013-10-24T18:07:00Z"/>
          <w:rFonts w:ascii="Times New Roman" w:hAnsi="Times New Roman" w:cs="Times New Roman"/>
        </w:rPr>
      </w:pPr>
      <w:ins w:id="8015" w:author="Leuveld, Koen" w:date="2013-10-24T18:07:00Z">
        <w:r>
          <w:rPr>
            <w:rFonts w:ascii="Times New Roman" w:hAnsi="Times New Roman" w:cs="Times New Roman"/>
            <w:lang w:val="fr-CM"/>
          </w:rPr>
          <w:t>Si le numéro est paire, expliquez :</w:t>
        </w:r>
      </w:ins>
    </w:p>
    <w:p w:rsidR="0034183B" w:rsidRPr="00442E10" w:rsidRDefault="0034183B" w:rsidP="0034183B">
      <w:pPr>
        <w:pStyle w:val="ListParagraph"/>
        <w:numPr>
          <w:ilvl w:val="1"/>
          <w:numId w:val="9"/>
        </w:numPr>
        <w:jc w:val="both"/>
        <w:rPr>
          <w:ins w:id="8016" w:author="Leuveld, Koen" w:date="2013-10-24T18:07:00Z"/>
          <w:rFonts w:ascii="Times New Roman" w:hAnsi="Times New Roman" w:cs="Times New Roman"/>
        </w:rPr>
      </w:pPr>
      <w:ins w:id="8017" w:author="Leuveld, Koen" w:date="2013-10-24T18:07:00Z">
        <w:r w:rsidRPr="00A937B6">
          <w:rPr>
            <w:rFonts w:ascii="Times New Roman" w:hAnsi="Times New Roman" w:cs="Times New Roman"/>
            <w:i/>
            <w:lang w:val="fr-CM"/>
          </w:rPr>
          <w:t>« Vos décisions et votre gain pendant tous les exercices resteront un secret. »</w:t>
        </w:r>
      </w:ins>
    </w:p>
    <w:p w:rsidR="0034183B" w:rsidRPr="00442E10" w:rsidRDefault="0034183B" w:rsidP="0034183B">
      <w:pPr>
        <w:pStyle w:val="ListParagraph"/>
        <w:numPr>
          <w:ilvl w:val="0"/>
          <w:numId w:val="9"/>
        </w:numPr>
        <w:jc w:val="both"/>
        <w:rPr>
          <w:ins w:id="8018" w:author="Leuveld, Koen" w:date="2013-10-24T18:07:00Z"/>
          <w:rFonts w:ascii="Times New Roman" w:hAnsi="Times New Roman" w:cs="Times New Roman"/>
        </w:rPr>
      </w:pPr>
      <w:ins w:id="8019" w:author="Leuveld, Koen" w:date="2013-10-24T18:07:00Z">
        <w:r>
          <w:rPr>
            <w:rFonts w:ascii="Times New Roman" w:hAnsi="Times New Roman" w:cs="Times New Roman"/>
          </w:rPr>
          <w:lastRenderedPageBreak/>
          <w:t xml:space="preserve">VÉRIFIEZ QUE VOUS AVEZ SUIVI LA LISTE DE CONTROLE. </w:t>
        </w:r>
      </w:ins>
    </w:p>
    <w:p w:rsidR="0034183B" w:rsidRPr="0053176F" w:rsidDel="0034183B" w:rsidRDefault="0034183B" w:rsidP="00AF6156">
      <w:pPr>
        <w:pStyle w:val="ListParagraph"/>
        <w:numPr>
          <w:ilvl w:val="0"/>
          <w:numId w:val="9"/>
        </w:numPr>
        <w:jc w:val="both"/>
        <w:rPr>
          <w:del w:id="8020" w:author="Leuveld, Koen" w:date="2013-10-24T18:07:00Z"/>
          <w:rFonts w:ascii="Times New Roman" w:hAnsi="Times New Roman" w:cs="Times New Roman"/>
          <w:i/>
          <w:rPrChange w:id="8021" w:author="Leuveld, Koen" w:date="2013-10-24T17:47:00Z">
            <w:rPr>
              <w:del w:id="8022" w:author="Leuveld, Koen" w:date="2013-10-24T18:07:00Z"/>
              <w:rFonts w:ascii="Times New Roman" w:hAnsi="Times New Roman" w:cs="Times New Roman"/>
            </w:rPr>
          </w:rPrChange>
        </w:rPr>
      </w:pPr>
    </w:p>
    <w:p w:rsidR="002A57BD" w:rsidRPr="00442E10" w:rsidRDefault="005317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
        <w:t>CONTINUEZ SEULEMENT SI LE REPONDANT COMPREND TOUT L’EXERCICE</w:t>
      </w:r>
      <w:r w:rsidR="00AF2F6F" w:rsidRPr="00AF2F6F">
        <w:rPr>
          <w:rFonts w:ascii="Times New Roman" w:hAnsi="Times New Roman" w:cs="Times New Roman"/>
          <w:rPrChange w:id="8023" w:author="PIERRE" w:date="2013-10-24T12:27:00Z">
            <w:rPr>
              <w:rFonts w:ascii="Times New Roman" w:hAnsi="Times New Roman" w:cs="Times New Roman"/>
              <w:vertAlign w:val="superscript"/>
            </w:rPr>
          </w:rPrChange>
        </w:rPr>
        <w:t>.</w:t>
      </w:r>
    </w:p>
    <w:p w:rsidR="002A57BD" w:rsidRPr="00442E10" w:rsidRDefault="002A57BD" w:rsidP="002A57BD">
      <w:pPr>
        <w:jc w:val="both"/>
        <w:rPr>
          <w:rFonts w:ascii="Times New Roman" w:hAnsi="Times New Roman" w:cs="Times New Roman"/>
          <w:highlight w:val="green"/>
        </w:rPr>
      </w:pPr>
    </w:p>
    <w:p w:rsidR="002A57BD" w:rsidRPr="00442E10" w:rsidRDefault="00AF2F6F" w:rsidP="002A57BD">
      <w:pPr>
        <w:jc w:val="both"/>
        <w:rPr>
          <w:rFonts w:ascii="Times New Roman" w:hAnsi="Times New Roman" w:cs="Times New Roman"/>
          <w:color w:val="4F81BD" w:themeColor="accent1"/>
          <w:sz w:val="24"/>
          <w:szCs w:val="24"/>
        </w:rPr>
      </w:pPr>
      <w:r w:rsidRPr="00AF2F6F">
        <w:rPr>
          <w:rFonts w:ascii="Times New Roman" w:hAnsi="Times New Roman" w:cs="Times New Roman"/>
          <w:b/>
          <w:color w:val="4F81BD" w:themeColor="accent1"/>
          <w:sz w:val="24"/>
          <w:szCs w:val="24"/>
          <w:rPrChange w:id="8024" w:author="PIERRE" w:date="2013-10-24T12:27:00Z">
            <w:rPr>
              <w:rFonts w:ascii="Times New Roman" w:hAnsi="Times New Roman" w:cs="Times New Roman"/>
              <w:b/>
              <w:color w:val="4F81BD" w:themeColor="accent1"/>
              <w:sz w:val="24"/>
              <w:szCs w:val="24"/>
              <w:vertAlign w:val="superscript"/>
            </w:rPr>
          </w:rPrChange>
        </w:rPr>
        <w:t>Déroulement de l’exercice 7</w:t>
      </w:r>
    </w:p>
    <w:p w:rsidR="002A57BD" w:rsidRPr="0053176F" w:rsidRDefault="0053176F" w:rsidP="00AF6156">
      <w:pPr>
        <w:pStyle w:val="ListParagraph"/>
        <w:numPr>
          <w:ilvl w:val="0"/>
          <w:numId w:val="9"/>
        </w:numPr>
        <w:jc w:val="both"/>
        <w:rPr>
          <w:rFonts w:ascii="Times New Roman" w:hAnsi="Times New Roman" w:cs="Times New Roman"/>
          <w:i/>
          <w:rPrChange w:id="8025" w:author="Leuveld, Koen" w:date="2013-10-24T17:47:00Z">
            <w:rPr>
              <w:rFonts w:ascii="Times New Roman" w:hAnsi="Times New Roman" w:cs="Times New Roman"/>
            </w:rPr>
          </w:rPrChange>
        </w:rPr>
      </w:pPr>
      <w:ins w:id="8026" w:author="Leuveld, Koen" w:date="2013-10-24T17:47:00Z">
        <w:r w:rsidRPr="0053176F">
          <w:rPr>
            <w:rFonts w:ascii="Times New Roman" w:hAnsi="Times New Roman" w:cs="Times New Roman"/>
            <w:i/>
            <w:rPrChange w:id="8027" w:author="Leuveld, Koen" w:date="2013-10-24T17:47:00Z">
              <w:rPr>
                <w:rFonts w:ascii="Times New Roman" w:hAnsi="Times New Roman" w:cs="Times New Roman"/>
              </w:rPr>
            </w:rPrChange>
          </w:rPr>
          <w:t>« </w:t>
        </w:r>
      </w:ins>
      <w:r w:rsidR="00AF2F6F" w:rsidRPr="0053176F">
        <w:rPr>
          <w:rFonts w:ascii="Times New Roman" w:hAnsi="Times New Roman" w:cs="Times New Roman"/>
          <w:i/>
          <w:rPrChange w:id="8028" w:author="Leuveld, Koen" w:date="2013-10-24T17:47:00Z">
            <w:rPr>
              <w:rFonts w:ascii="Times New Roman" w:hAnsi="Times New Roman" w:cs="Times New Roman"/>
              <w:vertAlign w:val="superscript"/>
            </w:rPr>
          </w:rPrChange>
        </w:rPr>
        <w:t xml:space="preserve">En tant qu’ENVOYEUR vous avez 10 </w:t>
      </w:r>
      <w:del w:id="8029" w:author="Leuveld, Koen" w:date="2013-10-24T16:26:00Z">
        <w:r w:rsidR="00AF2F6F" w:rsidRPr="0053176F" w:rsidDel="00D66175">
          <w:rPr>
            <w:rFonts w:ascii="Times New Roman" w:hAnsi="Times New Roman" w:cs="Times New Roman"/>
            <w:i/>
            <w:rPrChange w:id="8030" w:author="Leuveld, Koen" w:date="2013-10-24T17:47:00Z">
              <w:rPr>
                <w:rFonts w:ascii="Times New Roman" w:hAnsi="Times New Roman" w:cs="Times New Roman"/>
                <w:vertAlign w:val="superscript"/>
              </w:rPr>
            </w:rPrChange>
          </w:rPr>
          <w:delText>coupon</w:delText>
        </w:r>
      </w:del>
      <w:ins w:id="8031" w:author="Leuveld, Koen" w:date="2013-10-24T16:26:00Z">
        <w:r w:rsidR="00D66175" w:rsidRPr="0053176F">
          <w:rPr>
            <w:rFonts w:ascii="Times New Roman" w:hAnsi="Times New Roman" w:cs="Times New Roman"/>
            <w:i/>
            <w:rPrChange w:id="8032" w:author="Leuveld, Koen" w:date="2013-10-24T17:47:00Z">
              <w:rPr>
                <w:rFonts w:ascii="Times New Roman" w:hAnsi="Times New Roman" w:cs="Times New Roman"/>
              </w:rPr>
            </w:rPrChange>
          </w:rPr>
          <w:t>pièce</w:t>
        </w:r>
      </w:ins>
      <w:r w:rsidR="00AF2F6F" w:rsidRPr="0053176F">
        <w:rPr>
          <w:rFonts w:ascii="Times New Roman" w:hAnsi="Times New Roman" w:cs="Times New Roman"/>
          <w:i/>
          <w:rPrChange w:id="8033" w:author="Leuveld, Koen" w:date="2013-10-24T17:47:00Z">
            <w:rPr>
              <w:rFonts w:ascii="Times New Roman" w:hAnsi="Times New Roman" w:cs="Times New Roman"/>
              <w:vertAlign w:val="superscript"/>
            </w:rPr>
          </w:rPrChange>
        </w:rPr>
        <w:t>s</w:t>
      </w:r>
      <w:ins w:id="8034" w:author="Leuveld, Koen" w:date="2013-10-24T17:47:00Z">
        <w:r w:rsidRPr="0053176F">
          <w:rPr>
            <w:rFonts w:ascii="Times New Roman" w:hAnsi="Times New Roman" w:cs="Times New Roman"/>
            <w:i/>
            <w:rPrChange w:id="8035" w:author="Leuveld, Koen" w:date="2013-10-24T17:47:00Z">
              <w:rPr>
                <w:rFonts w:ascii="Times New Roman" w:hAnsi="Times New Roman" w:cs="Times New Roman"/>
              </w:rPr>
            </w:rPrChange>
          </w:rPr>
          <w:t>. »</w:t>
        </w:r>
      </w:ins>
      <w:del w:id="8036" w:author="Leuveld, Koen" w:date="2013-10-24T17:47:00Z">
        <w:r w:rsidR="00AF2F6F" w:rsidRPr="0053176F" w:rsidDel="0053176F">
          <w:rPr>
            <w:rFonts w:ascii="Times New Roman" w:hAnsi="Times New Roman" w:cs="Times New Roman"/>
            <w:i/>
            <w:rPrChange w:id="8037" w:author="Leuveld, Koen" w:date="2013-10-24T17:47:00Z">
              <w:rPr>
                <w:rFonts w:ascii="Times New Roman" w:hAnsi="Times New Roman" w:cs="Times New Roman"/>
                <w:vertAlign w:val="superscript"/>
              </w:rPr>
            </w:rPrChange>
          </w:rPr>
          <w:delText xml:space="preserve">, </w:delText>
        </w:r>
      </w:del>
    </w:p>
    <w:p w:rsidR="002A57BD" w:rsidRPr="0053176F" w:rsidRDefault="0053176F" w:rsidP="00AF6156">
      <w:pPr>
        <w:pStyle w:val="ListParagraph"/>
        <w:numPr>
          <w:ilvl w:val="0"/>
          <w:numId w:val="9"/>
        </w:numPr>
        <w:jc w:val="both"/>
        <w:rPr>
          <w:rFonts w:ascii="Times New Roman" w:hAnsi="Times New Roman" w:cs="Times New Roman"/>
          <w:i/>
          <w:rPrChange w:id="8038" w:author="Leuveld, Koen" w:date="2013-10-24T17:47:00Z">
            <w:rPr>
              <w:rFonts w:ascii="Times New Roman" w:hAnsi="Times New Roman" w:cs="Times New Roman"/>
            </w:rPr>
          </w:rPrChange>
        </w:rPr>
      </w:pPr>
      <w:ins w:id="8039" w:author="Leuveld, Koen" w:date="2013-10-24T17:47:00Z">
        <w:r w:rsidRPr="0053176F">
          <w:rPr>
            <w:rFonts w:ascii="Times New Roman" w:hAnsi="Times New Roman" w:cs="Times New Roman"/>
            <w:i/>
            <w:rPrChange w:id="8040" w:author="Leuveld, Koen" w:date="2013-10-24T17:47:00Z">
              <w:rPr>
                <w:rFonts w:ascii="Times New Roman" w:hAnsi="Times New Roman" w:cs="Times New Roman"/>
              </w:rPr>
            </w:rPrChange>
          </w:rPr>
          <w:t>« </w:t>
        </w:r>
      </w:ins>
      <w:r w:rsidR="00AF2F6F" w:rsidRPr="0053176F">
        <w:rPr>
          <w:rFonts w:ascii="Times New Roman" w:hAnsi="Times New Roman" w:cs="Times New Roman"/>
          <w:i/>
          <w:rPrChange w:id="8041" w:author="Leuveld, Koen" w:date="2013-10-24T17:47:00Z">
            <w:rPr>
              <w:rFonts w:ascii="Times New Roman" w:hAnsi="Times New Roman" w:cs="Times New Roman"/>
              <w:vertAlign w:val="superscript"/>
            </w:rPr>
          </w:rPrChange>
        </w:rPr>
        <w:t xml:space="preserve">Sachant tout cela, combien des 10 </w:t>
      </w:r>
      <w:del w:id="8042" w:author="Leuveld, Koen" w:date="2013-10-24T16:26:00Z">
        <w:r w:rsidR="00AF2F6F" w:rsidRPr="0053176F" w:rsidDel="00D66175">
          <w:rPr>
            <w:rFonts w:ascii="Times New Roman" w:hAnsi="Times New Roman" w:cs="Times New Roman"/>
            <w:i/>
            <w:rPrChange w:id="8043" w:author="Leuveld, Koen" w:date="2013-10-24T17:47:00Z">
              <w:rPr>
                <w:rFonts w:ascii="Times New Roman" w:hAnsi="Times New Roman" w:cs="Times New Roman"/>
                <w:vertAlign w:val="superscript"/>
              </w:rPr>
            </w:rPrChange>
          </w:rPr>
          <w:delText>coupon</w:delText>
        </w:r>
      </w:del>
      <w:ins w:id="8044" w:author="Leuveld, Koen" w:date="2013-10-24T16:26:00Z">
        <w:r w:rsidR="00D66175" w:rsidRPr="0053176F">
          <w:rPr>
            <w:rFonts w:ascii="Times New Roman" w:hAnsi="Times New Roman" w:cs="Times New Roman"/>
            <w:i/>
            <w:rPrChange w:id="8045" w:author="Leuveld, Koen" w:date="2013-10-24T17:47:00Z">
              <w:rPr>
                <w:rFonts w:ascii="Times New Roman" w:hAnsi="Times New Roman" w:cs="Times New Roman"/>
              </w:rPr>
            </w:rPrChange>
          </w:rPr>
          <w:t>pièce</w:t>
        </w:r>
      </w:ins>
      <w:r w:rsidR="00AF2F6F" w:rsidRPr="0053176F">
        <w:rPr>
          <w:rFonts w:ascii="Times New Roman" w:hAnsi="Times New Roman" w:cs="Times New Roman"/>
          <w:i/>
          <w:rPrChange w:id="8046" w:author="Leuveld, Koen" w:date="2013-10-24T17:47:00Z">
            <w:rPr>
              <w:rFonts w:ascii="Times New Roman" w:hAnsi="Times New Roman" w:cs="Times New Roman"/>
              <w:vertAlign w:val="superscript"/>
            </w:rPr>
          </w:rPrChange>
        </w:rPr>
        <w:t>s envoyez-vous au chef de village?</w:t>
      </w:r>
      <w:ins w:id="8047" w:author="Leuveld, Koen" w:date="2013-10-24T17:47:00Z">
        <w:r w:rsidRPr="0053176F">
          <w:rPr>
            <w:rFonts w:ascii="Times New Roman" w:hAnsi="Times New Roman" w:cs="Times New Roman"/>
            <w:i/>
            <w:rPrChange w:id="8048" w:author="Leuveld, Koen" w:date="2013-10-24T17:47:00Z">
              <w:rPr>
                <w:rFonts w:ascii="Times New Roman" w:hAnsi="Times New Roman" w:cs="Times New Roman"/>
              </w:rPr>
            </w:rPrChange>
          </w:rPr>
          <w:t> </w:t>
        </w:r>
      </w:ins>
      <w:ins w:id="8049" w:author="Leuveld, Koen" w:date="2013-10-24T17:52:00Z">
        <w:r w:rsidR="00F031C8">
          <w:rPr>
            <w:rFonts w:ascii="Times New Roman" w:hAnsi="Times New Roman" w:cs="Times New Roman"/>
            <w:i/>
          </w:rPr>
          <w:t>Rappelez-vous, que vous pouvez envoyer 0 pièces. </w:t>
        </w:r>
      </w:ins>
      <w:ins w:id="8050" w:author="Leuveld, Koen" w:date="2013-10-24T17:47:00Z">
        <w:r w:rsidRPr="0053176F">
          <w:rPr>
            <w:rFonts w:ascii="Times New Roman" w:hAnsi="Times New Roman" w:cs="Times New Roman"/>
            <w:i/>
            <w:rPrChange w:id="8051" w:author="Leuveld, Koen" w:date="2013-10-24T17:47:00Z">
              <w:rPr>
                <w:rFonts w:ascii="Times New Roman" w:hAnsi="Times New Roman" w:cs="Times New Roman"/>
              </w:rPr>
            </w:rPrChange>
          </w:rPr>
          <w:t>»</w:t>
        </w:r>
      </w:ins>
    </w:p>
    <w:p w:rsidR="00F031C8" w:rsidRDefault="00AF2F6F" w:rsidP="00F031C8">
      <w:pPr>
        <w:pStyle w:val="ListParagraph"/>
        <w:numPr>
          <w:ilvl w:val="0"/>
          <w:numId w:val="9"/>
        </w:numPr>
        <w:jc w:val="both"/>
        <w:rPr>
          <w:ins w:id="8052" w:author="Leuveld, Koen" w:date="2013-10-24T17:57:00Z"/>
          <w:rFonts w:ascii="Times New Roman" w:hAnsi="Times New Roman" w:cs="Times New Roman"/>
        </w:rPr>
      </w:pPr>
      <w:del w:id="8053" w:author="Leuveld, Koen" w:date="2013-10-24T17:57:00Z">
        <w:r w:rsidRPr="00AF2F6F" w:rsidDel="00F031C8">
          <w:rPr>
            <w:rFonts w:ascii="Times New Roman" w:hAnsi="Times New Roman" w:cs="Times New Roman"/>
            <w:rPrChange w:id="8054" w:author="PIERRE" w:date="2013-10-24T12:27:00Z">
              <w:rPr>
                <w:rFonts w:ascii="Times New Roman" w:hAnsi="Times New Roman" w:cs="Times New Roman"/>
                <w:vertAlign w:val="superscript"/>
              </w:rPr>
            </w:rPrChange>
          </w:rPr>
          <w:delText>NOTEZ LA RÉPONSE DANS LE BAC APPROPRIE [ICSA01]</w:delText>
        </w:r>
      </w:del>
      <w:ins w:id="8055" w:author="Leuveld, Koen" w:date="2013-10-24T17:57:00Z">
        <w:r w:rsidR="00F031C8" w:rsidRPr="00936514">
          <w:rPr>
            <w:rFonts w:ascii="Times New Roman" w:hAnsi="Times New Roman" w:cs="Times New Roman"/>
          </w:rPr>
          <w:t>INSCRIVEZ SA RÉPONSE DANS LES BACS DE [I</w:t>
        </w:r>
      </w:ins>
      <w:ins w:id="8056" w:author="Leuveld, Koen" w:date="2013-10-24T17:58:00Z">
        <w:r w:rsidR="00F031C8">
          <w:rPr>
            <w:rFonts w:ascii="Times New Roman" w:hAnsi="Times New Roman" w:cs="Times New Roman"/>
          </w:rPr>
          <w:t>C</w:t>
        </w:r>
      </w:ins>
      <w:ins w:id="8057" w:author="Leuveld, Koen" w:date="2013-10-24T17:57:00Z">
        <w:r w:rsidR="00F031C8" w:rsidRPr="00936514">
          <w:rPr>
            <w:rFonts w:ascii="Times New Roman" w:hAnsi="Times New Roman" w:cs="Times New Roman"/>
          </w:rPr>
          <w:t>SA01] ET CALCULEZ [I</w:t>
        </w:r>
        <w:r w:rsidR="00F031C8">
          <w:rPr>
            <w:rFonts w:ascii="Times New Roman" w:hAnsi="Times New Roman" w:cs="Times New Roman"/>
          </w:rPr>
          <w:t>C</w:t>
        </w:r>
        <w:r w:rsidR="00F031C8" w:rsidRPr="00936514">
          <w:rPr>
            <w:rFonts w:ascii="Times New Roman" w:hAnsi="Times New Roman" w:cs="Times New Roman"/>
          </w:rPr>
          <w:t>SA02]=10-[I</w:t>
        </w:r>
        <w:r w:rsidR="00F031C8">
          <w:rPr>
            <w:rFonts w:ascii="Times New Roman" w:hAnsi="Times New Roman" w:cs="Times New Roman"/>
          </w:rPr>
          <w:t>CS</w:t>
        </w:r>
        <w:r w:rsidR="00F031C8" w:rsidRPr="00936514">
          <w:rPr>
            <w:rFonts w:ascii="Times New Roman" w:hAnsi="Times New Roman" w:cs="Times New Roman"/>
          </w:rPr>
          <w:t>A01]</w:t>
        </w:r>
        <w:r w:rsidR="00F031C8">
          <w:rPr>
            <w:rFonts w:ascii="Times New Roman" w:hAnsi="Times New Roman" w:cs="Times New Roman"/>
          </w:rPr>
          <w:t xml:space="preserve"> ET [ICSA03] = 3 x [ICSA01]</w:t>
        </w:r>
      </w:ins>
    </w:p>
    <w:p w:rsidR="00F031C8" w:rsidRPr="00442E10" w:rsidRDefault="00F031C8" w:rsidP="00F031C8">
      <w:pPr>
        <w:pStyle w:val="ListParagraph"/>
        <w:numPr>
          <w:ilvl w:val="0"/>
          <w:numId w:val="9"/>
        </w:numPr>
        <w:jc w:val="both"/>
        <w:rPr>
          <w:ins w:id="8058" w:author="Leuveld, Koen" w:date="2013-10-24T17:57:00Z"/>
          <w:rFonts w:ascii="Times New Roman" w:hAnsi="Times New Roman" w:cs="Times New Roman"/>
        </w:rPr>
      </w:pPr>
      <w:ins w:id="8059" w:author="Leuveld, Koen" w:date="2013-10-24T17:57:00Z">
        <w:r>
          <w:rPr>
            <w:rFonts w:ascii="Times New Roman" w:hAnsi="Times New Roman" w:cs="Times New Roman"/>
          </w:rPr>
          <w:t>« </w:t>
        </w:r>
        <w:r>
          <w:rPr>
            <w:rFonts w:ascii="Times New Roman" w:hAnsi="Times New Roman" w:cs="Times New Roman"/>
            <w:i/>
          </w:rPr>
          <w:t xml:space="preserve">Du montant reçu par le </w:t>
        </w:r>
      </w:ins>
      <w:ins w:id="8060" w:author="Leuveld, Koen" w:date="2013-10-24T17:58:00Z">
        <w:r>
          <w:rPr>
            <w:rFonts w:ascii="Times New Roman" w:hAnsi="Times New Roman" w:cs="Times New Roman"/>
            <w:i/>
          </w:rPr>
          <w:t>chef en tant que RECEPTEUR</w:t>
        </w:r>
      </w:ins>
      <w:ins w:id="8061" w:author="Leuveld, Koen" w:date="2013-10-24T17:57:00Z">
        <w:r>
          <w:rPr>
            <w:rFonts w:ascii="Times New Roman" w:hAnsi="Times New Roman" w:cs="Times New Roman"/>
            <w:i/>
          </w:rPr>
          <w:t xml:space="preserve"> [ICSA03], combien est-ce que vous pensez qu’il va vous renvoyer? »</w:t>
        </w:r>
        <w:r>
          <w:rPr>
            <w:rFonts w:ascii="Times New Roman" w:hAnsi="Times New Roman" w:cs="Times New Roman"/>
          </w:rPr>
          <w:t xml:space="preserve"> INSCRIVEZ LA RÉPONSE DANS LE BAC [I</w:t>
        </w:r>
      </w:ins>
      <w:ins w:id="8062" w:author="Leuveld, Koen" w:date="2013-10-24T17:58:00Z">
        <w:r>
          <w:rPr>
            <w:rFonts w:ascii="Times New Roman" w:hAnsi="Times New Roman" w:cs="Times New Roman"/>
          </w:rPr>
          <w:t>C</w:t>
        </w:r>
      </w:ins>
      <w:ins w:id="8063" w:author="Leuveld, Koen" w:date="2013-10-24T17:57:00Z">
        <w:r>
          <w:rPr>
            <w:rFonts w:ascii="Times New Roman" w:hAnsi="Times New Roman" w:cs="Times New Roman"/>
          </w:rPr>
          <w:t>SA04]</w:t>
        </w:r>
      </w:ins>
    </w:p>
    <w:p w:rsidR="00F031C8" w:rsidRPr="00442E10" w:rsidDel="00F031C8" w:rsidRDefault="00F031C8" w:rsidP="00AF6156">
      <w:pPr>
        <w:pStyle w:val="ListParagraph"/>
        <w:numPr>
          <w:ilvl w:val="0"/>
          <w:numId w:val="9"/>
        </w:numPr>
        <w:jc w:val="both"/>
        <w:rPr>
          <w:del w:id="8064" w:author="Leuveld, Koen" w:date="2013-10-24T17:59:00Z"/>
          <w:rFonts w:ascii="Times New Roman" w:hAnsi="Times New Roman" w:cs="Times New Roman"/>
        </w:rPr>
      </w:pP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065" w:author="PIERRE" w:date="2013-10-24T12:27:00Z">
            <w:rPr>
              <w:rFonts w:ascii="Times New Roman" w:hAnsi="Times New Roman" w:cs="Times New Roman"/>
              <w:vertAlign w:val="superscript"/>
            </w:rPr>
          </w:rPrChange>
        </w:rPr>
        <w:t xml:space="preserve">COPIER LES INFORMATIONS DANS LE QUESTIONNAIRE DE L’EXERCICE D’INVESTISSEMENT ENTRE LES VILLAGEOIS ET LE CHEF DE VILLAGE, VERSION B </w:t>
      </w:r>
    </w:p>
    <w:p w:rsidR="002A57BD" w:rsidRPr="0053176F" w:rsidRDefault="0053176F" w:rsidP="00AF6156">
      <w:pPr>
        <w:pStyle w:val="ListParagraph"/>
        <w:numPr>
          <w:ilvl w:val="0"/>
          <w:numId w:val="9"/>
        </w:numPr>
        <w:jc w:val="both"/>
        <w:rPr>
          <w:rFonts w:ascii="Times New Roman" w:hAnsi="Times New Roman" w:cs="Times New Roman"/>
          <w:i/>
          <w:rPrChange w:id="8066" w:author="Leuveld, Koen" w:date="2013-10-24T17:48:00Z">
            <w:rPr>
              <w:rFonts w:ascii="Times New Roman" w:hAnsi="Times New Roman" w:cs="Times New Roman"/>
            </w:rPr>
          </w:rPrChange>
        </w:rPr>
      </w:pPr>
      <w:ins w:id="8067" w:author="Leuveld, Koen" w:date="2013-10-24T17:48:00Z">
        <w:r w:rsidRPr="0053176F">
          <w:rPr>
            <w:rFonts w:ascii="Times New Roman" w:hAnsi="Times New Roman" w:cs="Times New Roman"/>
            <w:i/>
            <w:rPrChange w:id="8068" w:author="Leuveld, Koen" w:date="2013-10-24T17:48:00Z">
              <w:rPr>
                <w:rFonts w:ascii="Times New Roman" w:hAnsi="Times New Roman" w:cs="Times New Roman"/>
              </w:rPr>
            </w:rPrChange>
          </w:rPr>
          <w:t>« </w:t>
        </w:r>
      </w:ins>
      <w:r w:rsidR="00AF2F6F" w:rsidRPr="0053176F">
        <w:rPr>
          <w:rFonts w:ascii="Times New Roman" w:hAnsi="Times New Roman" w:cs="Times New Roman"/>
          <w:i/>
          <w:rPrChange w:id="8069" w:author="Leuveld, Koen" w:date="2013-10-24T17:48:00Z">
            <w:rPr>
              <w:rFonts w:ascii="Times New Roman" w:hAnsi="Times New Roman" w:cs="Times New Roman"/>
              <w:vertAlign w:val="superscript"/>
            </w:rPr>
          </w:rPrChange>
        </w:rPr>
        <w:t>Maintenant, nous allons faire la même chose, mais de l'autre côté.</w:t>
      </w:r>
      <w:ins w:id="8070" w:author="Leuveld, Koen" w:date="2013-10-24T17:48:00Z">
        <w:r w:rsidRPr="0053176F">
          <w:rPr>
            <w:rFonts w:ascii="Times New Roman" w:hAnsi="Times New Roman" w:cs="Times New Roman"/>
            <w:i/>
            <w:rPrChange w:id="8071" w:author="Leuveld, Koen" w:date="2013-10-24T17:48:00Z">
              <w:rPr>
                <w:rFonts w:ascii="Times New Roman" w:hAnsi="Times New Roman" w:cs="Times New Roman"/>
              </w:rPr>
            </w:rPrChange>
          </w:rPr>
          <w:t> »</w:t>
        </w:r>
      </w:ins>
    </w:p>
    <w:p w:rsidR="002A57BD" w:rsidRPr="0053176F" w:rsidRDefault="0053176F" w:rsidP="00AF6156">
      <w:pPr>
        <w:pStyle w:val="ListParagraph"/>
        <w:numPr>
          <w:ilvl w:val="0"/>
          <w:numId w:val="9"/>
        </w:numPr>
        <w:jc w:val="both"/>
        <w:rPr>
          <w:rFonts w:ascii="Times New Roman" w:hAnsi="Times New Roman" w:cs="Times New Roman"/>
          <w:i/>
          <w:rPrChange w:id="8072" w:author="Leuveld, Koen" w:date="2013-10-24T17:48:00Z">
            <w:rPr>
              <w:rFonts w:ascii="Times New Roman" w:hAnsi="Times New Roman" w:cs="Times New Roman"/>
            </w:rPr>
          </w:rPrChange>
        </w:rPr>
      </w:pPr>
      <w:ins w:id="8073" w:author="Leuveld, Koen" w:date="2013-10-24T17:48:00Z">
        <w:r w:rsidRPr="0053176F">
          <w:rPr>
            <w:rFonts w:ascii="Times New Roman" w:hAnsi="Times New Roman" w:cs="Times New Roman"/>
            <w:i/>
            <w:rPrChange w:id="8074" w:author="Leuveld, Koen" w:date="2013-10-24T17:48:00Z">
              <w:rPr>
                <w:rFonts w:ascii="Times New Roman" w:hAnsi="Times New Roman" w:cs="Times New Roman"/>
              </w:rPr>
            </w:rPrChange>
          </w:rPr>
          <w:t>« </w:t>
        </w:r>
      </w:ins>
      <w:r w:rsidR="00AF2F6F" w:rsidRPr="0053176F">
        <w:rPr>
          <w:rFonts w:ascii="Times New Roman" w:hAnsi="Times New Roman" w:cs="Times New Roman"/>
          <w:i/>
          <w:rPrChange w:id="8075" w:author="Leuveld, Koen" w:date="2013-10-24T17:48:00Z">
            <w:rPr>
              <w:rFonts w:ascii="Times New Roman" w:hAnsi="Times New Roman" w:cs="Times New Roman"/>
              <w:vertAlign w:val="superscript"/>
            </w:rPr>
          </w:rPrChange>
        </w:rPr>
        <w:t xml:space="preserve">Le chef du village vous a envoyé 1 </w:t>
      </w:r>
      <w:del w:id="8076" w:author="Leuveld, Koen" w:date="2013-10-24T16:26:00Z">
        <w:r w:rsidR="00AF2F6F" w:rsidRPr="0053176F" w:rsidDel="00D66175">
          <w:rPr>
            <w:rFonts w:ascii="Times New Roman" w:hAnsi="Times New Roman" w:cs="Times New Roman"/>
            <w:i/>
            <w:rPrChange w:id="8077" w:author="Leuveld, Koen" w:date="2013-10-24T17:48:00Z">
              <w:rPr>
                <w:rFonts w:ascii="Times New Roman" w:hAnsi="Times New Roman" w:cs="Times New Roman"/>
                <w:vertAlign w:val="superscript"/>
              </w:rPr>
            </w:rPrChange>
          </w:rPr>
          <w:delText>coupon</w:delText>
        </w:r>
      </w:del>
      <w:ins w:id="8078" w:author="Leuveld, Koen" w:date="2013-10-24T16:26:00Z">
        <w:r w:rsidR="00D66175" w:rsidRPr="0053176F">
          <w:rPr>
            <w:rFonts w:ascii="Times New Roman" w:hAnsi="Times New Roman" w:cs="Times New Roman"/>
            <w:i/>
            <w:rPrChange w:id="8079" w:author="Leuveld, Koen" w:date="2013-10-24T17:48:00Z">
              <w:rPr>
                <w:rFonts w:ascii="Times New Roman" w:hAnsi="Times New Roman" w:cs="Times New Roman"/>
              </w:rPr>
            </w:rPrChange>
          </w:rPr>
          <w:t>pièce</w:t>
        </w:r>
      </w:ins>
      <w:r w:rsidR="00AF2F6F" w:rsidRPr="0053176F">
        <w:rPr>
          <w:rFonts w:ascii="Times New Roman" w:hAnsi="Times New Roman" w:cs="Times New Roman"/>
          <w:i/>
          <w:rPrChange w:id="8080" w:author="Leuveld, Koen" w:date="2013-10-24T17:48:00Z">
            <w:rPr>
              <w:rFonts w:ascii="Times New Roman" w:hAnsi="Times New Roman" w:cs="Times New Roman"/>
              <w:vertAlign w:val="superscript"/>
            </w:rPr>
          </w:rPrChange>
        </w:rPr>
        <w:t xml:space="preserve"> (sur 10) duquel vous obtenez immédiatement 3 </w:t>
      </w:r>
      <w:del w:id="8081" w:author="Leuveld, Koen" w:date="2013-10-24T16:26:00Z">
        <w:r w:rsidR="00AF2F6F" w:rsidRPr="0053176F" w:rsidDel="00D66175">
          <w:rPr>
            <w:rFonts w:ascii="Times New Roman" w:hAnsi="Times New Roman" w:cs="Times New Roman"/>
            <w:i/>
            <w:rPrChange w:id="8082" w:author="Leuveld, Koen" w:date="2013-10-24T17:48:00Z">
              <w:rPr>
                <w:rFonts w:ascii="Times New Roman" w:hAnsi="Times New Roman" w:cs="Times New Roman"/>
                <w:vertAlign w:val="superscript"/>
              </w:rPr>
            </w:rPrChange>
          </w:rPr>
          <w:delText>coupon</w:delText>
        </w:r>
      </w:del>
      <w:ins w:id="8083" w:author="Leuveld, Koen" w:date="2013-10-24T16:26:00Z">
        <w:r w:rsidR="00D66175" w:rsidRPr="0053176F">
          <w:rPr>
            <w:rFonts w:ascii="Times New Roman" w:hAnsi="Times New Roman" w:cs="Times New Roman"/>
            <w:i/>
            <w:rPrChange w:id="8084" w:author="Leuveld, Koen" w:date="2013-10-24T17:48:00Z">
              <w:rPr>
                <w:rFonts w:ascii="Times New Roman" w:hAnsi="Times New Roman" w:cs="Times New Roman"/>
              </w:rPr>
            </w:rPrChange>
          </w:rPr>
          <w:t>pièce</w:t>
        </w:r>
      </w:ins>
      <w:r w:rsidR="00AF2F6F" w:rsidRPr="0053176F">
        <w:rPr>
          <w:rFonts w:ascii="Times New Roman" w:hAnsi="Times New Roman" w:cs="Times New Roman"/>
          <w:i/>
          <w:rPrChange w:id="8085" w:author="Leuveld, Koen" w:date="2013-10-24T17:48:00Z">
            <w:rPr>
              <w:rFonts w:ascii="Times New Roman" w:hAnsi="Times New Roman" w:cs="Times New Roman"/>
              <w:vertAlign w:val="superscript"/>
            </w:rPr>
          </w:rPrChange>
        </w:rPr>
        <w:t xml:space="preserve">s. Combien de </w:t>
      </w:r>
      <w:del w:id="8086" w:author="Leuveld, Koen" w:date="2013-10-24T16:26:00Z">
        <w:r w:rsidR="00AF2F6F" w:rsidRPr="0053176F" w:rsidDel="00D66175">
          <w:rPr>
            <w:rFonts w:ascii="Times New Roman" w:hAnsi="Times New Roman" w:cs="Times New Roman"/>
            <w:i/>
            <w:rPrChange w:id="8087" w:author="Leuveld, Koen" w:date="2013-10-24T17:48:00Z">
              <w:rPr>
                <w:rFonts w:ascii="Times New Roman" w:hAnsi="Times New Roman" w:cs="Times New Roman"/>
                <w:vertAlign w:val="superscript"/>
              </w:rPr>
            </w:rPrChange>
          </w:rPr>
          <w:delText>coupon</w:delText>
        </w:r>
      </w:del>
      <w:ins w:id="8088" w:author="Leuveld, Koen" w:date="2013-10-24T16:26:00Z">
        <w:r w:rsidR="00D66175" w:rsidRPr="0053176F">
          <w:rPr>
            <w:rFonts w:ascii="Times New Roman" w:hAnsi="Times New Roman" w:cs="Times New Roman"/>
            <w:i/>
            <w:rPrChange w:id="8089" w:author="Leuveld, Koen" w:date="2013-10-24T17:48:00Z">
              <w:rPr>
                <w:rFonts w:ascii="Times New Roman" w:hAnsi="Times New Roman" w:cs="Times New Roman"/>
              </w:rPr>
            </w:rPrChange>
          </w:rPr>
          <w:t>pièce</w:t>
        </w:r>
      </w:ins>
      <w:r w:rsidR="00AF2F6F" w:rsidRPr="0053176F">
        <w:rPr>
          <w:rFonts w:ascii="Times New Roman" w:hAnsi="Times New Roman" w:cs="Times New Roman"/>
          <w:i/>
          <w:rPrChange w:id="8090" w:author="Leuveld, Koen" w:date="2013-10-24T17:48:00Z">
            <w:rPr>
              <w:rFonts w:ascii="Times New Roman" w:hAnsi="Times New Roman" w:cs="Times New Roman"/>
              <w:vertAlign w:val="superscript"/>
            </w:rPr>
          </w:rPrChange>
        </w:rPr>
        <w:t>s lui renvoyez-vous en retour ?</w:t>
      </w:r>
      <w:ins w:id="8091" w:author="Leuveld, Koen" w:date="2013-10-24T17:48:00Z">
        <w:r w:rsidRPr="0053176F">
          <w:rPr>
            <w:rFonts w:ascii="Times New Roman" w:hAnsi="Times New Roman" w:cs="Times New Roman"/>
            <w:i/>
            <w:rPrChange w:id="8092" w:author="Leuveld, Koen" w:date="2013-10-24T17:48:00Z">
              <w:rPr>
                <w:rFonts w:ascii="Times New Roman" w:hAnsi="Times New Roman" w:cs="Times New Roman"/>
              </w:rPr>
            </w:rPrChange>
          </w:rPr>
          <w:t> </w:t>
        </w:r>
      </w:ins>
      <w:ins w:id="8093" w:author="Leuveld, Koen" w:date="2013-10-24T17:50:00Z">
        <w:r w:rsidR="00F031C8">
          <w:rPr>
            <w:rFonts w:ascii="Times New Roman" w:hAnsi="Times New Roman" w:cs="Times New Roman"/>
            <w:i/>
          </w:rPr>
          <w:t>Rappelez-vous, que vous pouvez renvoyer 0 pièces. </w:t>
        </w:r>
      </w:ins>
      <w:ins w:id="8094" w:author="Leuveld, Koen" w:date="2013-10-24T17:48:00Z">
        <w:r w:rsidRPr="0053176F">
          <w:rPr>
            <w:rFonts w:ascii="Times New Roman" w:hAnsi="Times New Roman" w:cs="Times New Roman"/>
            <w:i/>
            <w:rPrChange w:id="8095" w:author="Leuveld, Koen" w:date="2013-10-24T17:48:00Z">
              <w:rPr>
                <w:rFonts w:ascii="Times New Roman" w:hAnsi="Times New Roman" w:cs="Times New Roman"/>
              </w:rPr>
            </w:rPrChange>
          </w:rPr>
          <w:t>»</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096" w:author="PIERRE" w:date="2013-10-24T12:27:00Z">
            <w:rPr>
              <w:rFonts w:ascii="Times New Roman" w:hAnsi="Times New Roman" w:cs="Times New Roman"/>
              <w:vertAlign w:val="superscript"/>
            </w:rPr>
          </w:rPrChange>
        </w:rPr>
        <w:t>NOTEZ LA RÉPONSE DANS LE BAC APPROPRIE [ICRA01]</w:t>
      </w:r>
    </w:p>
    <w:p w:rsidR="002A57BD" w:rsidRPr="0053176F" w:rsidRDefault="0053176F" w:rsidP="00AF6156">
      <w:pPr>
        <w:pStyle w:val="ListParagraph"/>
        <w:numPr>
          <w:ilvl w:val="0"/>
          <w:numId w:val="9"/>
        </w:numPr>
        <w:jc w:val="both"/>
        <w:rPr>
          <w:rFonts w:ascii="Times New Roman" w:hAnsi="Times New Roman" w:cs="Times New Roman"/>
          <w:i/>
          <w:rPrChange w:id="8097" w:author="Leuveld, Koen" w:date="2013-10-24T17:48:00Z">
            <w:rPr>
              <w:rFonts w:ascii="Times New Roman" w:hAnsi="Times New Roman" w:cs="Times New Roman"/>
            </w:rPr>
          </w:rPrChange>
        </w:rPr>
      </w:pPr>
      <w:ins w:id="8098" w:author="Leuveld, Koen" w:date="2013-10-24T17:48:00Z">
        <w:r w:rsidRPr="0053176F">
          <w:rPr>
            <w:rFonts w:ascii="Times New Roman" w:hAnsi="Times New Roman" w:cs="Times New Roman"/>
            <w:i/>
            <w:rPrChange w:id="8099" w:author="Leuveld, Koen" w:date="2013-10-24T17:48:00Z">
              <w:rPr>
                <w:rFonts w:ascii="Times New Roman" w:hAnsi="Times New Roman" w:cs="Times New Roman"/>
              </w:rPr>
            </w:rPrChange>
          </w:rPr>
          <w:t>« </w:t>
        </w:r>
      </w:ins>
      <w:r w:rsidR="00AF2F6F" w:rsidRPr="0053176F">
        <w:rPr>
          <w:rFonts w:ascii="Times New Roman" w:hAnsi="Times New Roman" w:cs="Times New Roman"/>
          <w:i/>
          <w:rPrChange w:id="8100" w:author="Leuveld, Koen" w:date="2013-10-24T17:48:00Z">
            <w:rPr>
              <w:rFonts w:ascii="Times New Roman" w:hAnsi="Times New Roman" w:cs="Times New Roman"/>
              <w:vertAlign w:val="superscript"/>
            </w:rPr>
          </w:rPrChange>
        </w:rPr>
        <w:t xml:space="preserve">Le chef du village vous a envoyé 2 </w:t>
      </w:r>
      <w:del w:id="8101" w:author="Leuveld, Koen" w:date="2013-10-24T16:26:00Z">
        <w:r w:rsidR="00AF2F6F" w:rsidRPr="0053176F" w:rsidDel="00D66175">
          <w:rPr>
            <w:rFonts w:ascii="Times New Roman" w:hAnsi="Times New Roman" w:cs="Times New Roman"/>
            <w:i/>
            <w:rPrChange w:id="8102" w:author="Leuveld, Koen" w:date="2013-10-24T17:48:00Z">
              <w:rPr>
                <w:rFonts w:ascii="Times New Roman" w:hAnsi="Times New Roman" w:cs="Times New Roman"/>
                <w:vertAlign w:val="superscript"/>
              </w:rPr>
            </w:rPrChange>
          </w:rPr>
          <w:delText>coupon</w:delText>
        </w:r>
      </w:del>
      <w:ins w:id="8103" w:author="Leuveld, Koen" w:date="2013-10-24T16:26:00Z">
        <w:r w:rsidR="00D66175" w:rsidRPr="0053176F">
          <w:rPr>
            <w:rFonts w:ascii="Times New Roman" w:hAnsi="Times New Roman" w:cs="Times New Roman"/>
            <w:i/>
            <w:rPrChange w:id="8104" w:author="Leuveld, Koen" w:date="2013-10-24T17:48:00Z">
              <w:rPr>
                <w:rFonts w:ascii="Times New Roman" w:hAnsi="Times New Roman" w:cs="Times New Roman"/>
              </w:rPr>
            </w:rPrChange>
          </w:rPr>
          <w:t>pièce</w:t>
        </w:r>
      </w:ins>
      <w:r w:rsidR="00AF2F6F" w:rsidRPr="0053176F">
        <w:rPr>
          <w:rFonts w:ascii="Times New Roman" w:hAnsi="Times New Roman" w:cs="Times New Roman"/>
          <w:i/>
          <w:rPrChange w:id="8105" w:author="Leuveld, Koen" w:date="2013-10-24T17:48:00Z">
            <w:rPr>
              <w:rFonts w:ascii="Times New Roman" w:hAnsi="Times New Roman" w:cs="Times New Roman"/>
              <w:vertAlign w:val="superscript"/>
            </w:rPr>
          </w:rPrChange>
        </w:rPr>
        <w:t xml:space="preserve">s (sur 10) desquels vous obtenez immédiatement 6 </w:t>
      </w:r>
      <w:del w:id="8106" w:author="Leuveld, Koen" w:date="2013-10-24T16:26:00Z">
        <w:r w:rsidR="00AF2F6F" w:rsidRPr="0053176F" w:rsidDel="00D66175">
          <w:rPr>
            <w:rFonts w:ascii="Times New Roman" w:hAnsi="Times New Roman" w:cs="Times New Roman"/>
            <w:i/>
            <w:rPrChange w:id="8107" w:author="Leuveld, Koen" w:date="2013-10-24T17:48:00Z">
              <w:rPr>
                <w:rFonts w:ascii="Times New Roman" w:hAnsi="Times New Roman" w:cs="Times New Roman"/>
                <w:vertAlign w:val="superscript"/>
              </w:rPr>
            </w:rPrChange>
          </w:rPr>
          <w:delText>coupon</w:delText>
        </w:r>
      </w:del>
      <w:ins w:id="8108" w:author="Leuveld, Koen" w:date="2013-10-24T16:26:00Z">
        <w:r w:rsidR="00D66175" w:rsidRPr="0053176F">
          <w:rPr>
            <w:rFonts w:ascii="Times New Roman" w:hAnsi="Times New Roman" w:cs="Times New Roman"/>
            <w:i/>
            <w:rPrChange w:id="8109" w:author="Leuveld, Koen" w:date="2013-10-24T17:48:00Z">
              <w:rPr>
                <w:rFonts w:ascii="Times New Roman" w:hAnsi="Times New Roman" w:cs="Times New Roman"/>
              </w:rPr>
            </w:rPrChange>
          </w:rPr>
          <w:t>pièce</w:t>
        </w:r>
      </w:ins>
      <w:r w:rsidR="00AF2F6F" w:rsidRPr="0053176F">
        <w:rPr>
          <w:rFonts w:ascii="Times New Roman" w:hAnsi="Times New Roman" w:cs="Times New Roman"/>
          <w:i/>
          <w:rPrChange w:id="8110" w:author="Leuveld, Koen" w:date="2013-10-24T17:48:00Z">
            <w:rPr>
              <w:rFonts w:ascii="Times New Roman" w:hAnsi="Times New Roman" w:cs="Times New Roman"/>
              <w:vertAlign w:val="superscript"/>
            </w:rPr>
          </w:rPrChange>
        </w:rPr>
        <w:t xml:space="preserve">s. Combien de </w:t>
      </w:r>
      <w:del w:id="8111" w:author="Leuveld, Koen" w:date="2013-10-24T16:26:00Z">
        <w:r w:rsidR="00AF2F6F" w:rsidRPr="0053176F" w:rsidDel="00D66175">
          <w:rPr>
            <w:rFonts w:ascii="Times New Roman" w:hAnsi="Times New Roman" w:cs="Times New Roman"/>
            <w:i/>
            <w:rPrChange w:id="8112" w:author="Leuveld, Koen" w:date="2013-10-24T17:48:00Z">
              <w:rPr>
                <w:rFonts w:ascii="Times New Roman" w:hAnsi="Times New Roman" w:cs="Times New Roman"/>
                <w:vertAlign w:val="superscript"/>
              </w:rPr>
            </w:rPrChange>
          </w:rPr>
          <w:delText>coupon</w:delText>
        </w:r>
      </w:del>
      <w:ins w:id="8113" w:author="Leuveld, Koen" w:date="2013-10-24T16:26:00Z">
        <w:r w:rsidR="00D66175" w:rsidRPr="0053176F">
          <w:rPr>
            <w:rFonts w:ascii="Times New Roman" w:hAnsi="Times New Roman" w:cs="Times New Roman"/>
            <w:i/>
            <w:rPrChange w:id="8114" w:author="Leuveld, Koen" w:date="2013-10-24T17:48:00Z">
              <w:rPr>
                <w:rFonts w:ascii="Times New Roman" w:hAnsi="Times New Roman" w:cs="Times New Roman"/>
              </w:rPr>
            </w:rPrChange>
          </w:rPr>
          <w:t>pièce</w:t>
        </w:r>
      </w:ins>
      <w:r w:rsidR="00AF2F6F" w:rsidRPr="0053176F">
        <w:rPr>
          <w:rFonts w:ascii="Times New Roman" w:hAnsi="Times New Roman" w:cs="Times New Roman"/>
          <w:i/>
          <w:rPrChange w:id="8115" w:author="Leuveld, Koen" w:date="2013-10-24T17:48:00Z">
            <w:rPr>
              <w:rFonts w:ascii="Times New Roman" w:hAnsi="Times New Roman" w:cs="Times New Roman"/>
              <w:vertAlign w:val="superscript"/>
            </w:rPr>
          </w:rPrChange>
        </w:rPr>
        <w:t>s lui renvoyez-vous en retour ?</w:t>
      </w:r>
      <w:ins w:id="8116" w:author="Leuveld, Koen" w:date="2013-10-24T17:50:00Z">
        <w:r w:rsidR="00F031C8" w:rsidRPr="00F031C8">
          <w:rPr>
            <w:rFonts w:ascii="Times New Roman" w:hAnsi="Times New Roman" w:cs="Times New Roman"/>
            <w:i/>
          </w:rPr>
          <w:t xml:space="preserve"> </w:t>
        </w:r>
        <w:r w:rsidR="00F031C8">
          <w:rPr>
            <w:rFonts w:ascii="Times New Roman" w:hAnsi="Times New Roman" w:cs="Times New Roman"/>
            <w:i/>
          </w:rPr>
          <w:t>Rappelez-vous, que vous pouvez renvoyer 0 pièces. </w:t>
        </w:r>
      </w:ins>
      <w:ins w:id="8117" w:author="Leuveld, Koen" w:date="2013-10-24T17:48:00Z">
        <w:r w:rsidRPr="0053176F">
          <w:rPr>
            <w:rFonts w:ascii="Times New Roman" w:hAnsi="Times New Roman" w:cs="Times New Roman"/>
            <w:i/>
            <w:rPrChange w:id="8118" w:author="Leuveld, Koen" w:date="2013-10-24T17:48:00Z">
              <w:rPr>
                <w:rFonts w:ascii="Times New Roman" w:hAnsi="Times New Roman" w:cs="Times New Roman"/>
              </w:rPr>
            </w:rPrChange>
          </w:rPr>
          <w:t>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119" w:author="PIERRE" w:date="2013-10-24T12:27:00Z">
            <w:rPr>
              <w:rFonts w:ascii="Times New Roman" w:hAnsi="Times New Roman" w:cs="Times New Roman"/>
              <w:vertAlign w:val="superscript"/>
            </w:rPr>
          </w:rPrChange>
        </w:rPr>
        <w:t>NOTEZ LA RÉPONSE DANS LE BAC APPROPRIE [ICRA02].</w:t>
      </w:r>
    </w:p>
    <w:p w:rsidR="002A57BD" w:rsidRPr="0053176F" w:rsidRDefault="0053176F" w:rsidP="00AF6156">
      <w:pPr>
        <w:pStyle w:val="ListParagraph"/>
        <w:numPr>
          <w:ilvl w:val="0"/>
          <w:numId w:val="9"/>
        </w:numPr>
        <w:jc w:val="both"/>
        <w:rPr>
          <w:rFonts w:ascii="Times New Roman" w:hAnsi="Times New Roman" w:cs="Times New Roman"/>
          <w:i/>
          <w:rPrChange w:id="8120" w:author="Leuveld, Koen" w:date="2013-10-24T17:48:00Z">
            <w:rPr>
              <w:rFonts w:ascii="Times New Roman" w:hAnsi="Times New Roman" w:cs="Times New Roman"/>
            </w:rPr>
          </w:rPrChange>
        </w:rPr>
      </w:pPr>
      <w:ins w:id="8121" w:author="Leuveld, Koen" w:date="2013-10-24T17:48:00Z">
        <w:r w:rsidRPr="0053176F">
          <w:rPr>
            <w:rFonts w:ascii="Times New Roman" w:hAnsi="Times New Roman" w:cs="Times New Roman"/>
            <w:i/>
            <w:rPrChange w:id="8122" w:author="Leuveld, Koen" w:date="2013-10-24T17:48:00Z">
              <w:rPr>
                <w:rFonts w:ascii="Times New Roman" w:hAnsi="Times New Roman" w:cs="Times New Roman"/>
              </w:rPr>
            </w:rPrChange>
          </w:rPr>
          <w:t>« </w:t>
        </w:r>
      </w:ins>
      <w:r w:rsidR="00AF2F6F" w:rsidRPr="0053176F">
        <w:rPr>
          <w:rFonts w:ascii="Times New Roman" w:hAnsi="Times New Roman" w:cs="Times New Roman"/>
          <w:i/>
          <w:rPrChange w:id="8123" w:author="Leuveld, Koen" w:date="2013-10-24T17:48:00Z">
            <w:rPr>
              <w:rFonts w:ascii="Times New Roman" w:hAnsi="Times New Roman" w:cs="Times New Roman"/>
              <w:vertAlign w:val="superscript"/>
            </w:rPr>
          </w:rPrChange>
        </w:rPr>
        <w:t xml:space="preserve">Le chef du village vous a envoyé 3 </w:t>
      </w:r>
      <w:del w:id="8124" w:author="Leuveld, Koen" w:date="2013-10-24T16:26:00Z">
        <w:r w:rsidR="00AF2F6F" w:rsidRPr="0053176F" w:rsidDel="00D66175">
          <w:rPr>
            <w:rFonts w:ascii="Times New Roman" w:hAnsi="Times New Roman" w:cs="Times New Roman"/>
            <w:i/>
            <w:rPrChange w:id="8125" w:author="Leuveld, Koen" w:date="2013-10-24T17:48:00Z">
              <w:rPr>
                <w:rFonts w:ascii="Times New Roman" w:hAnsi="Times New Roman" w:cs="Times New Roman"/>
                <w:vertAlign w:val="superscript"/>
              </w:rPr>
            </w:rPrChange>
          </w:rPr>
          <w:delText>coupon</w:delText>
        </w:r>
      </w:del>
      <w:ins w:id="8126" w:author="Leuveld, Koen" w:date="2013-10-24T16:26:00Z">
        <w:r w:rsidR="00D66175" w:rsidRPr="0053176F">
          <w:rPr>
            <w:rFonts w:ascii="Times New Roman" w:hAnsi="Times New Roman" w:cs="Times New Roman"/>
            <w:i/>
            <w:rPrChange w:id="8127" w:author="Leuveld, Koen" w:date="2013-10-24T17:48:00Z">
              <w:rPr>
                <w:rFonts w:ascii="Times New Roman" w:hAnsi="Times New Roman" w:cs="Times New Roman"/>
              </w:rPr>
            </w:rPrChange>
          </w:rPr>
          <w:t>pièce</w:t>
        </w:r>
      </w:ins>
      <w:r w:rsidR="00AF2F6F" w:rsidRPr="0053176F">
        <w:rPr>
          <w:rFonts w:ascii="Times New Roman" w:hAnsi="Times New Roman" w:cs="Times New Roman"/>
          <w:i/>
          <w:rPrChange w:id="8128" w:author="Leuveld, Koen" w:date="2013-10-24T17:48:00Z">
            <w:rPr>
              <w:rFonts w:ascii="Times New Roman" w:hAnsi="Times New Roman" w:cs="Times New Roman"/>
              <w:vertAlign w:val="superscript"/>
            </w:rPr>
          </w:rPrChange>
        </w:rPr>
        <w:t xml:space="preserve">s (sur 10) desquels vous obtenez immédiatement 9 </w:t>
      </w:r>
      <w:del w:id="8129" w:author="Leuveld, Koen" w:date="2013-10-24T16:26:00Z">
        <w:r w:rsidR="00AF2F6F" w:rsidRPr="0053176F" w:rsidDel="00D66175">
          <w:rPr>
            <w:rFonts w:ascii="Times New Roman" w:hAnsi="Times New Roman" w:cs="Times New Roman"/>
            <w:i/>
            <w:rPrChange w:id="8130" w:author="Leuveld, Koen" w:date="2013-10-24T17:48:00Z">
              <w:rPr>
                <w:rFonts w:ascii="Times New Roman" w:hAnsi="Times New Roman" w:cs="Times New Roman"/>
                <w:vertAlign w:val="superscript"/>
              </w:rPr>
            </w:rPrChange>
          </w:rPr>
          <w:delText>coupon</w:delText>
        </w:r>
      </w:del>
      <w:ins w:id="8131" w:author="Leuveld, Koen" w:date="2013-10-24T16:26:00Z">
        <w:r w:rsidR="00D66175" w:rsidRPr="0053176F">
          <w:rPr>
            <w:rFonts w:ascii="Times New Roman" w:hAnsi="Times New Roman" w:cs="Times New Roman"/>
            <w:i/>
            <w:rPrChange w:id="8132" w:author="Leuveld, Koen" w:date="2013-10-24T17:48:00Z">
              <w:rPr>
                <w:rFonts w:ascii="Times New Roman" w:hAnsi="Times New Roman" w:cs="Times New Roman"/>
              </w:rPr>
            </w:rPrChange>
          </w:rPr>
          <w:t>pièce</w:t>
        </w:r>
      </w:ins>
      <w:r w:rsidR="00AF2F6F" w:rsidRPr="0053176F">
        <w:rPr>
          <w:rFonts w:ascii="Times New Roman" w:hAnsi="Times New Roman" w:cs="Times New Roman"/>
          <w:i/>
          <w:rPrChange w:id="8133" w:author="Leuveld, Koen" w:date="2013-10-24T17:48:00Z">
            <w:rPr>
              <w:rFonts w:ascii="Times New Roman" w:hAnsi="Times New Roman" w:cs="Times New Roman"/>
              <w:vertAlign w:val="superscript"/>
            </w:rPr>
          </w:rPrChange>
        </w:rPr>
        <w:t xml:space="preserve">s. Combien de </w:t>
      </w:r>
      <w:del w:id="8134" w:author="Leuveld, Koen" w:date="2013-10-24T16:26:00Z">
        <w:r w:rsidR="00AF2F6F" w:rsidRPr="0053176F" w:rsidDel="00D66175">
          <w:rPr>
            <w:rFonts w:ascii="Times New Roman" w:hAnsi="Times New Roman" w:cs="Times New Roman"/>
            <w:i/>
            <w:rPrChange w:id="8135" w:author="Leuveld, Koen" w:date="2013-10-24T17:48:00Z">
              <w:rPr>
                <w:rFonts w:ascii="Times New Roman" w:hAnsi="Times New Roman" w:cs="Times New Roman"/>
                <w:vertAlign w:val="superscript"/>
              </w:rPr>
            </w:rPrChange>
          </w:rPr>
          <w:delText>coupon</w:delText>
        </w:r>
      </w:del>
      <w:ins w:id="8136" w:author="Leuveld, Koen" w:date="2013-10-24T16:26:00Z">
        <w:r w:rsidR="00D66175" w:rsidRPr="0053176F">
          <w:rPr>
            <w:rFonts w:ascii="Times New Roman" w:hAnsi="Times New Roman" w:cs="Times New Roman"/>
            <w:i/>
            <w:rPrChange w:id="8137" w:author="Leuveld, Koen" w:date="2013-10-24T17:48:00Z">
              <w:rPr>
                <w:rFonts w:ascii="Times New Roman" w:hAnsi="Times New Roman" w:cs="Times New Roman"/>
              </w:rPr>
            </w:rPrChange>
          </w:rPr>
          <w:t>pièce</w:t>
        </w:r>
      </w:ins>
      <w:r w:rsidR="00AF2F6F" w:rsidRPr="0053176F">
        <w:rPr>
          <w:rFonts w:ascii="Times New Roman" w:hAnsi="Times New Roman" w:cs="Times New Roman"/>
          <w:i/>
          <w:rPrChange w:id="8138" w:author="Leuveld, Koen" w:date="2013-10-24T17:48:00Z">
            <w:rPr>
              <w:rFonts w:ascii="Times New Roman" w:hAnsi="Times New Roman" w:cs="Times New Roman"/>
              <w:vertAlign w:val="superscript"/>
            </w:rPr>
          </w:rPrChange>
        </w:rPr>
        <w:t>s lui renvoyez-vous en retour ?</w:t>
      </w:r>
      <w:ins w:id="8139" w:author="Leuveld, Koen" w:date="2013-10-24T17:50:00Z">
        <w:r w:rsidR="00F031C8" w:rsidRPr="00F031C8">
          <w:rPr>
            <w:rFonts w:ascii="Times New Roman" w:hAnsi="Times New Roman" w:cs="Times New Roman"/>
            <w:i/>
          </w:rPr>
          <w:t xml:space="preserve"> </w:t>
        </w:r>
        <w:r w:rsidR="00F031C8">
          <w:rPr>
            <w:rFonts w:ascii="Times New Roman" w:hAnsi="Times New Roman" w:cs="Times New Roman"/>
            <w:i/>
          </w:rPr>
          <w:t>Rappelez-vous, que vous pouvez renvoyer 0 pièces. </w:t>
        </w:r>
      </w:ins>
      <w:ins w:id="8140" w:author="Leuveld, Koen" w:date="2013-10-24T17:48:00Z">
        <w:r>
          <w:rPr>
            <w:rFonts w:ascii="Times New Roman" w:hAnsi="Times New Roman" w:cs="Times New Roman"/>
            <w:i/>
          </w:rPr>
          <w:t>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141" w:author="PIERRE" w:date="2013-10-24T12:27:00Z">
            <w:rPr>
              <w:rFonts w:ascii="Times New Roman" w:hAnsi="Times New Roman" w:cs="Times New Roman"/>
              <w:vertAlign w:val="superscript"/>
            </w:rPr>
          </w:rPrChange>
        </w:rPr>
        <w:t>NOTEZ LA RÉPONSE DANS LE BAC APPROPRIE [ICRA03].</w:t>
      </w:r>
    </w:p>
    <w:p w:rsidR="002A57BD" w:rsidRPr="0053176F" w:rsidRDefault="0053176F" w:rsidP="00AF6156">
      <w:pPr>
        <w:pStyle w:val="ListParagraph"/>
        <w:numPr>
          <w:ilvl w:val="0"/>
          <w:numId w:val="9"/>
        </w:numPr>
        <w:jc w:val="both"/>
        <w:rPr>
          <w:rFonts w:ascii="Times New Roman" w:hAnsi="Times New Roman" w:cs="Times New Roman"/>
          <w:i/>
          <w:rPrChange w:id="8142" w:author="Leuveld, Koen" w:date="2013-10-24T17:48:00Z">
            <w:rPr>
              <w:rFonts w:ascii="Times New Roman" w:hAnsi="Times New Roman" w:cs="Times New Roman"/>
            </w:rPr>
          </w:rPrChange>
        </w:rPr>
      </w:pPr>
      <w:ins w:id="8143" w:author="Leuveld, Koen" w:date="2013-10-24T17:48:00Z">
        <w:r w:rsidRPr="0053176F">
          <w:rPr>
            <w:rFonts w:ascii="Times New Roman" w:hAnsi="Times New Roman" w:cs="Times New Roman"/>
            <w:i/>
            <w:rPrChange w:id="8144" w:author="Leuveld, Koen" w:date="2013-10-24T17:48:00Z">
              <w:rPr>
                <w:rFonts w:ascii="Times New Roman" w:hAnsi="Times New Roman" w:cs="Times New Roman"/>
              </w:rPr>
            </w:rPrChange>
          </w:rPr>
          <w:t>« </w:t>
        </w:r>
      </w:ins>
      <w:r w:rsidR="00AF2F6F" w:rsidRPr="0053176F">
        <w:rPr>
          <w:rFonts w:ascii="Times New Roman" w:hAnsi="Times New Roman" w:cs="Times New Roman"/>
          <w:i/>
          <w:rPrChange w:id="8145" w:author="Leuveld, Koen" w:date="2013-10-24T17:48:00Z">
            <w:rPr>
              <w:rFonts w:ascii="Times New Roman" w:hAnsi="Times New Roman" w:cs="Times New Roman"/>
              <w:vertAlign w:val="superscript"/>
            </w:rPr>
          </w:rPrChange>
        </w:rPr>
        <w:t xml:space="preserve">Le chef du village vous a envoyé 4 </w:t>
      </w:r>
      <w:del w:id="8146" w:author="Leuveld, Koen" w:date="2013-10-24T16:26:00Z">
        <w:r w:rsidR="00AF2F6F" w:rsidRPr="0053176F" w:rsidDel="00D66175">
          <w:rPr>
            <w:rFonts w:ascii="Times New Roman" w:hAnsi="Times New Roman" w:cs="Times New Roman"/>
            <w:i/>
            <w:rPrChange w:id="8147" w:author="Leuveld, Koen" w:date="2013-10-24T17:48:00Z">
              <w:rPr>
                <w:rFonts w:ascii="Times New Roman" w:hAnsi="Times New Roman" w:cs="Times New Roman"/>
                <w:vertAlign w:val="superscript"/>
              </w:rPr>
            </w:rPrChange>
          </w:rPr>
          <w:delText>coupon</w:delText>
        </w:r>
      </w:del>
      <w:ins w:id="8148" w:author="Leuveld, Koen" w:date="2013-10-24T16:26:00Z">
        <w:r w:rsidR="00D66175" w:rsidRPr="0053176F">
          <w:rPr>
            <w:rFonts w:ascii="Times New Roman" w:hAnsi="Times New Roman" w:cs="Times New Roman"/>
            <w:i/>
            <w:rPrChange w:id="8149" w:author="Leuveld, Koen" w:date="2013-10-24T17:48:00Z">
              <w:rPr>
                <w:rFonts w:ascii="Times New Roman" w:hAnsi="Times New Roman" w:cs="Times New Roman"/>
              </w:rPr>
            </w:rPrChange>
          </w:rPr>
          <w:t>pièce</w:t>
        </w:r>
      </w:ins>
      <w:r w:rsidR="00AF2F6F" w:rsidRPr="0053176F">
        <w:rPr>
          <w:rFonts w:ascii="Times New Roman" w:hAnsi="Times New Roman" w:cs="Times New Roman"/>
          <w:i/>
          <w:rPrChange w:id="8150" w:author="Leuveld, Koen" w:date="2013-10-24T17:48:00Z">
            <w:rPr>
              <w:rFonts w:ascii="Times New Roman" w:hAnsi="Times New Roman" w:cs="Times New Roman"/>
              <w:vertAlign w:val="superscript"/>
            </w:rPr>
          </w:rPrChange>
        </w:rPr>
        <w:t xml:space="preserve">s (sur 10) desquels vous obtenez immédiatement 12 </w:t>
      </w:r>
      <w:del w:id="8151" w:author="Leuveld, Koen" w:date="2013-10-24T16:26:00Z">
        <w:r w:rsidR="00AF2F6F" w:rsidRPr="0053176F" w:rsidDel="00D66175">
          <w:rPr>
            <w:rFonts w:ascii="Times New Roman" w:hAnsi="Times New Roman" w:cs="Times New Roman"/>
            <w:i/>
            <w:rPrChange w:id="8152" w:author="Leuveld, Koen" w:date="2013-10-24T17:48:00Z">
              <w:rPr>
                <w:rFonts w:ascii="Times New Roman" w:hAnsi="Times New Roman" w:cs="Times New Roman"/>
                <w:vertAlign w:val="superscript"/>
              </w:rPr>
            </w:rPrChange>
          </w:rPr>
          <w:delText>coupon</w:delText>
        </w:r>
      </w:del>
      <w:ins w:id="8153" w:author="Leuveld, Koen" w:date="2013-10-24T16:26:00Z">
        <w:r w:rsidR="00D66175" w:rsidRPr="0053176F">
          <w:rPr>
            <w:rFonts w:ascii="Times New Roman" w:hAnsi="Times New Roman" w:cs="Times New Roman"/>
            <w:i/>
            <w:rPrChange w:id="8154" w:author="Leuveld, Koen" w:date="2013-10-24T17:48:00Z">
              <w:rPr>
                <w:rFonts w:ascii="Times New Roman" w:hAnsi="Times New Roman" w:cs="Times New Roman"/>
              </w:rPr>
            </w:rPrChange>
          </w:rPr>
          <w:t>pièce</w:t>
        </w:r>
      </w:ins>
      <w:r w:rsidR="00AF2F6F" w:rsidRPr="0053176F">
        <w:rPr>
          <w:rFonts w:ascii="Times New Roman" w:hAnsi="Times New Roman" w:cs="Times New Roman"/>
          <w:i/>
          <w:rPrChange w:id="8155" w:author="Leuveld, Koen" w:date="2013-10-24T17:48:00Z">
            <w:rPr>
              <w:rFonts w:ascii="Times New Roman" w:hAnsi="Times New Roman" w:cs="Times New Roman"/>
              <w:vertAlign w:val="superscript"/>
            </w:rPr>
          </w:rPrChange>
        </w:rPr>
        <w:t xml:space="preserve">s. Combien de </w:t>
      </w:r>
      <w:del w:id="8156" w:author="Leuveld, Koen" w:date="2013-10-24T16:26:00Z">
        <w:r w:rsidR="00AF2F6F" w:rsidRPr="0053176F" w:rsidDel="00D66175">
          <w:rPr>
            <w:rFonts w:ascii="Times New Roman" w:hAnsi="Times New Roman" w:cs="Times New Roman"/>
            <w:i/>
            <w:rPrChange w:id="8157" w:author="Leuveld, Koen" w:date="2013-10-24T17:48:00Z">
              <w:rPr>
                <w:rFonts w:ascii="Times New Roman" w:hAnsi="Times New Roman" w:cs="Times New Roman"/>
                <w:vertAlign w:val="superscript"/>
              </w:rPr>
            </w:rPrChange>
          </w:rPr>
          <w:delText>coupon</w:delText>
        </w:r>
      </w:del>
      <w:ins w:id="8158" w:author="Leuveld, Koen" w:date="2013-10-24T16:26:00Z">
        <w:r w:rsidR="00D66175" w:rsidRPr="0053176F">
          <w:rPr>
            <w:rFonts w:ascii="Times New Roman" w:hAnsi="Times New Roman" w:cs="Times New Roman"/>
            <w:i/>
            <w:rPrChange w:id="8159" w:author="Leuveld, Koen" w:date="2013-10-24T17:48:00Z">
              <w:rPr>
                <w:rFonts w:ascii="Times New Roman" w:hAnsi="Times New Roman" w:cs="Times New Roman"/>
              </w:rPr>
            </w:rPrChange>
          </w:rPr>
          <w:t>pièce</w:t>
        </w:r>
      </w:ins>
      <w:r w:rsidR="00AF2F6F" w:rsidRPr="0053176F">
        <w:rPr>
          <w:rFonts w:ascii="Times New Roman" w:hAnsi="Times New Roman" w:cs="Times New Roman"/>
          <w:i/>
          <w:rPrChange w:id="8160" w:author="Leuveld, Koen" w:date="2013-10-24T17:48:00Z">
            <w:rPr>
              <w:rFonts w:ascii="Times New Roman" w:hAnsi="Times New Roman" w:cs="Times New Roman"/>
              <w:vertAlign w:val="superscript"/>
            </w:rPr>
          </w:rPrChange>
        </w:rPr>
        <w:t>s lui renvoyez-vous en retour ?</w:t>
      </w:r>
      <w:ins w:id="8161" w:author="Leuveld, Koen" w:date="2013-10-24T17:50:00Z">
        <w:r w:rsidR="00F031C8" w:rsidRPr="00F031C8">
          <w:rPr>
            <w:rFonts w:ascii="Times New Roman" w:hAnsi="Times New Roman" w:cs="Times New Roman"/>
            <w:i/>
          </w:rPr>
          <w:t xml:space="preserve"> </w:t>
        </w:r>
        <w:r w:rsidR="00F031C8">
          <w:rPr>
            <w:rFonts w:ascii="Times New Roman" w:hAnsi="Times New Roman" w:cs="Times New Roman"/>
            <w:i/>
          </w:rPr>
          <w:t>Rappelez-vous, que vous pouvez renvoyer 0 pièces. </w:t>
        </w:r>
      </w:ins>
      <w:ins w:id="8162" w:author="Leuveld, Koen" w:date="2013-10-24T17:48:00Z">
        <w:r w:rsidRPr="0053176F">
          <w:rPr>
            <w:rFonts w:ascii="Times New Roman" w:hAnsi="Times New Roman" w:cs="Times New Roman"/>
            <w:i/>
            <w:rPrChange w:id="8163" w:author="Leuveld, Koen" w:date="2013-10-24T17:48:00Z">
              <w:rPr>
                <w:rFonts w:ascii="Times New Roman" w:hAnsi="Times New Roman" w:cs="Times New Roman"/>
              </w:rPr>
            </w:rPrChange>
          </w:rPr>
          <w:t>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164" w:author="PIERRE" w:date="2013-10-24T12:27:00Z">
            <w:rPr>
              <w:rFonts w:ascii="Times New Roman" w:hAnsi="Times New Roman" w:cs="Times New Roman"/>
              <w:vertAlign w:val="superscript"/>
            </w:rPr>
          </w:rPrChange>
        </w:rPr>
        <w:t>NOTEZ LA RÉPONSE DANS LE BAC APPROPRIE [ICRA04].</w:t>
      </w:r>
    </w:p>
    <w:p w:rsidR="002A57BD" w:rsidRPr="0053176F" w:rsidRDefault="0053176F" w:rsidP="00AF6156">
      <w:pPr>
        <w:pStyle w:val="ListParagraph"/>
        <w:numPr>
          <w:ilvl w:val="0"/>
          <w:numId w:val="9"/>
        </w:numPr>
        <w:jc w:val="both"/>
        <w:rPr>
          <w:rFonts w:ascii="Times New Roman" w:hAnsi="Times New Roman" w:cs="Times New Roman"/>
          <w:i/>
          <w:rPrChange w:id="8165" w:author="Leuveld, Koen" w:date="2013-10-24T17:48:00Z">
            <w:rPr>
              <w:rFonts w:ascii="Times New Roman" w:hAnsi="Times New Roman" w:cs="Times New Roman"/>
            </w:rPr>
          </w:rPrChange>
        </w:rPr>
      </w:pPr>
      <w:ins w:id="8166" w:author="Leuveld, Koen" w:date="2013-10-24T17:48:00Z">
        <w:r w:rsidRPr="0053176F">
          <w:rPr>
            <w:rFonts w:ascii="Times New Roman" w:hAnsi="Times New Roman" w:cs="Times New Roman"/>
            <w:i/>
            <w:rPrChange w:id="8167" w:author="Leuveld, Koen" w:date="2013-10-24T17:48:00Z">
              <w:rPr>
                <w:rFonts w:ascii="Times New Roman" w:hAnsi="Times New Roman" w:cs="Times New Roman"/>
              </w:rPr>
            </w:rPrChange>
          </w:rPr>
          <w:t>« </w:t>
        </w:r>
      </w:ins>
      <w:r w:rsidR="00AF2F6F" w:rsidRPr="0053176F">
        <w:rPr>
          <w:rFonts w:ascii="Times New Roman" w:hAnsi="Times New Roman" w:cs="Times New Roman"/>
          <w:i/>
          <w:rPrChange w:id="8168" w:author="Leuveld, Koen" w:date="2013-10-24T17:48:00Z">
            <w:rPr>
              <w:rFonts w:ascii="Times New Roman" w:hAnsi="Times New Roman" w:cs="Times New Roman"/>
              <w:vertAlign w:val="superscript"/>
            </w:rPr>
          </w:rPrChange>
        </w:rPr>
        <w:t xml:space="preserve">Le chef du village vous a envoyé 5 </w:t>
      </w:r>
      <w:del w:id="8169" w:author="Leuveld, Koen" w:date="2013-10-24T16:26:00Z">
        <w:r w:rsidR="00AF2F6F" w:rsidRPr="0053176F" w:rsidDel="00D66175">
          <w:rPr>
            <w:rFonts w:ascii="Times New Roman" w:hAnsi="Times New Roman" w:cs="Times New Roman"/>
            <w:i/>
            <w:rPrChange w:id="8170" w:author="Leuveld, Koen" w:date="2013-10-24T17:48:00Z">
              <w:rPr>
                <w:rFonts w:ascii="Times New Roman" w:hAnsi="Times New Roman" w:cs="Times New Roman"/>
                <w:vertAlign w:val="superscript"/>
              </w:rPr>
            </w:rPrChange>
          </w:rPr>
          <w:delText>coupon</w:delText>
        </w:r>
      </w:del>
      <w:ins w:id="8171" w:author="Leuveld, Koen" w:date="2013-10-24T16:26:00Z">
        <w:r w:rsidR="00D66175" w:rsidRPr="0053176F">
          <w:rPr>
            <w:rFonts w:ascii="Times New Roman" w:hAnsi="Times New Roman" w:cs="Times New Roman"/>
            <w:i/>
            <w:rPrChange w:id="8172" w:author="Leuveld, Koen" w:date="2013-10-24T17:48:00Z">
              <w:rPr>
                <w:rFonts w:ascii="Times New Roman" w:hAnsi="Times New Roman" w:cs="Times New Roman"/>
              </w:rPr>
            </w:rPrChange>
          </w:rPr>
          <w:t>pièce</w:t>
        </w:r>
      </w:ins>
      <w:r w:rsidR="00AF2F6F" w:rsidRPr="0053176F">
        <w:rPr>
          <w:rFonts w:ascii="Times New Roman" w:hAnsi="Times New Roman" w:cs="Times New Roman"/>
          <w:i/>
          <w:rPrChange w:id="8173" w:author="Leuveld, Koen" w:date="2013-10-24T17:48:00Z">
            <w:rPr>
              <w:rFonts w:ascii="Times New Roman" w:hAnsi="Times New Roman" w:cs="Times New Roman"/>
              <w:vertAlign w:val="superscript"/>
            </w:rPr>
          </w:rPrChange>
        </w:rPr>
        <w:t xml:space="preserve">s (sur 10) desquels vous obtenez immédiatement 15 </w:t>
      </w:r>
      <w:del w:id="8174" w:author="Leuveld, Koen" w:date="2013-10-24T16:26:00Z">
        <w:r w:rsidR="00AF2F6F" w:rsidRPr="0053176F" w:rsidDel="00D66175">
          <w:rPr>
            <w:rFonts w:ascii="Times New Roman" w:hAnsi="Times New Roman" w:cs="Times New Roman"/>
            <w:i/>
            <w:rPrChange w:id="8175" w:author="Leuveld, Koen" w:date="2013-10-24T17:48:00Z">
              <w:rPr>
                <w:rFonts w:ascii="Times New Roman" w:hAnsi="Times New Roman" w:cs="Times New Roman"/>
                <w:vertAlign w:val="superscript"/>
              </w:rPr>
            </w:rPrChange>
          </w:rPr>
          <w:delText>coupon</w:delText>
        </w:r>
      </w:del>
      <w:ins w:id="8176" w:author="Leuveld, Koen" w:date="2013-10-24T16:26:00Z">
        <w:r w:rsidR="00D66175" w:rsidRPr="0053176F">
          <w:rPr>
            <w:rFonts w:ascii="Times New Roman" w:hAnsi="Times New Roman" w:cs="Times New Roman"/>
            <w:i/>
            <w:rPrChange w:id="8177" w:author="Leuveld, Koen" w:date="2013-10-24T17:48:00Z">
              <w:rPr>
                <w:rFonts w:ascii="Times New Roman" w:hAnsi="Times New Roman" w:cs="Times New Roman"/>
              </w:rPr>
            </w:rPrChange>
          </w:rPr>
          <w:t>pièce</w:t>
        </w:r>
      </w:ins>
      <w:r w:rsidR="00AF2F6F" w:rsidRPr="0053176F">
        <w:rPr>
          <w:rFonts w:ascii="Times New Roman" w:hAnsi="Times New Roman" w:cs="Times New Roman"/>
          <w:i/>
          <w:rPrChange w:id="8178" w:author="Leuveld, Koen" w:date="2013-10-24T17:48:00Z">
            <w:rPr>
              <w:rFonts w:ascii="Times New Roman" w:hAnsi="Times New Roman" w:cs="Times New Roman"/>
              <w:vertAlign w:val="superscript"/>
            </w:rPr>
          </w:rPrChange>
        </w:rPr>
        <w:t xml:space="preserve">s. Combien de </w:t>
      </w:r>
      <w:del w:id="8179" w:author="Leuveld, Koen" w:date="2013-10-24T16:26:00Z">
        <w:r w:rsidR="00AF2F6F" w:rsidRPr="0053176F" w:rsidDel="00D66175">
          <w:rPr>
            <w:rFonts w:ascii="Times New Roman" w:hAnsi="Times New Roman" w:cs="Times New Roman"/>
            <w:i/>
            <w:rPrChange w:id="8180" w:author="Leuveld, Koen" w:date="2013-10-24T17:48:00Z">
              <w:rPr>
                <w:rFonts w:ascii="Times New Roman" w:hAnsi="Times New Roman" w:cs="Times New Roman"/>
                <w:vertAlign w:val="superscript"/>
              </w:rPr>
            </w:rPrChange>
          </w:rPr>
          <w:delText>coupon</w:delText>
        </w:r>
      </w:del>
      <w:ins w:id="8181" w:author="Leuveld, Koen" w:date="2013-10-24T16:26:00Z">
        <w:r w:rsidR="00D66175" w:rsidRPr="0053176F">
          <w:rPr>
            <w:rFonts w:ascii="Times New Roman" w:hAnsi="Times New Roman" w:cs="Times New Roman"/>
            <w:i/>
            <w:rPrChange w:id="8182" w:author="Leuveld, Koen" w:date="2013-10-24T17:48:00Z">
              <w:rPr>
                <w:rFonts w:ascii="Times New Roman" w:hAnsi="Times New Roman" w:cs="Times New Roman"/>
              </w:rPr>
            </w:rPrChange>
          </w:rPr>
          <w:t>pièce</w:t>
        </w:r>
      </w:ins>
      <w:r w:rsidR="00AF2F6F" w:rsidRPr="0053176F">
        <w:rPr>
          <w:rFonts w:ascii="Times New Roman" w:hAnsi="Times New Roman" w:cs="Times New Roman"/>
          <w:i/>
          <w:rPrChange w:id="8183" w:author="Leuveld, Koen" w:date="2013-10-24T17:48:00Z">
            <w:rPr>
              <w:rFonts w:ascii="Times New Roman" w:hAnsi="Times New Roman" w:cs="Times New Roman"/>
              <w:vertAlign w:val="superscript"/>
            </w:rPr>
          </w:rPrChange>
        </w:rPr>
        <w:t>s lui renvoyez-vous en retour ?</w:t>
      </w:r>
      <w:ins w:id="8184" w:author="Leuveld, Koen" w:date="2013-10-24T17:50:00Z">
        <w:r w:rsidR="00F031C8" w:rsidRPr="00F031C8">
          <w:rPr>
            <w:rFonts w:ascii="Times New Roman" w:hAnsi="Times New Roman" w:cs="Times New Roman"/>
            <w:i/>
          </w:rPr>
          <w:t xml:space="preserve"> </w:t>
        </w:r>
        <w:r w:rsidR="00F031C8">
          <w:rPr>
            <w:rFonts w:ascii="Times New Roman" w:hAnsi="Times New Roman" w:cs="Times New Roman"/>
            <w:i/>
          </w:rPr>
          <w:t>Rappelez-vous, que vous pouvez renvoyer 0 pièces. </w:t>
        </w:r>
      </w:ins>
      <w:ins w:id="8185" w:author="Leuveld, Koen" w:date="2013-10-24T17:48:00Z">
        <w:r w:rsidRPr="0053176F">
          <w:rPr>
            <w:rFonts w:ascii="Times New Roman" w:hAnsi="Times New Roman" w:cs="Times New Roman"/>
            <w:i/>
            <w:rPrChange w:id="8186" w:author="Leuveld, Koen" w:date="2013-10-24T17:48:00Z">
              <w:rPr>
                <w:rFonts w:ascii="Times New Roman" w:hAnsi="Times New Roman" w:cs="Times New Roman"/>
              </w:rPr>
            </w:rPrChange>
          </w:rPr>
          <w:t>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187" w:author="PIERRE" w:date="2013-10-24T12:27:00Z">
            <w:rPr>
              <w:rFonts w:ascii="Times New Roman" w:hAnsi="Times New Roman" w:cs="Times New Roman"/>
              <w:vertAlign w:val="superscript"/>
            </w:rPr>
          </w:rPrChange>
        </w:rPr>
        <w:t>NOTEZ LA RÉPONSE DANS LE BAC APPROPRIE [ICRA05].</w:t>
      </w:r>
    </w:p>
    <w:p w:rsidR="002A57BD" w:rsidRPr="0053176F" w:rsidRDefault="0053176F" w:rsidP="00AF6156">
      <w:pPr>
        <w:pStyle w:val="ListParagraph"/>
        <w:numPr>
          <w:ilvl w:val="0"/>
          <w:numId w:val="9"/>
        </w:numPr>
        <w:jc w:val="both"/>
        <w:rPr>
          <w:rFonts w:ascii="Times New Roman" w:hAnsi="Times New Roman" w:cs="Times New Roman"/>
          <w:i/>
          <w:rPrChange w:id="8188" w:author="Leuveld, Koen" w:date="2013-10-24T17:49:00Z">
            <w:rPr>
              <w:rFonts w:ascii="Times New Roman" w:hAnsi="Times New Roman" w:cs="Times New Roman"/>
            </w:rPr>
          </w:rPrChange>
        </w:rPr>
      </w:pPr>
      <w:ins w:id="8189" w:author="Leuveld, Koen" w:date="2013-10-24T17:48:00Z">
        <w:r w:rsidRPr="0053176F">
          <w:rPr>
            <w:rFonts w:ascii="Times New Roman" w:hAnsi="Times New Roman" w:cs="Times New Roman"/>
            <w:i/>
            <w:rPrChange w:id="8190" w:author="Leuveld, Koen" w:date="2013-10-24T17:49:00Z">
              <w:rPr>
                <w:rFonts w:ascii="Times New Roman" w:hAnsi="Times New Roman" w:cs="Times New Roman"/>
              </w:rPr>
            </w:rPrChange>
          </w:rPr>
          <w:t>« </w:t>
        </w:r>
      </w:ins>
      <w:r w:rsidR="00AF2F6F" w:rsidRPr="0053176F">
        <w:rPr>
          <w:rFonts w:ascii="Times New Roman" w:hAnsi="Times New Roman" w:cs="Times New Roman"/>
          <w:i/>
          <w:rPrChange w:id="8191" w:author="Leuveld, Koen" w:date="2013-10-24T17:49:00Z">
            <w:rPr>
              <w:rFonts w:ascii="Times New Roman" w:hAnsi="Times New Roman" w:cs="Times New Roman"/>
              <w:vertAlign w:val="superscript"/>
            </w:rPr>
          </w:rPrChange>
        </w:rPr>
        <w:t xml:space="preserve">Le chef du village vous a envoyé 6 </w:t>
      </w:r>
      <w:del w:id="8192" w:author="Leuveld, Koen" w:date="2013-10-24T16:26:00Z">
        <w:r w:rsidR="00AF2F6F" w:rsidRPr="0053176F" w:rsidDel="00D66175">
          <w:rPr>
            <w:rFonts w:ascii="Times New Roman" w:hAnsi="Times New Roman" w:cs="Times New Roman"/>
            <w:i/>
            <w:rPrChange w:id="8193" w:author="Leuveld, Koen" w:date="2013-10-24T17:49:00Z">
              <w:rPr>
                <w:rFonts w:ascii="Times New Roman" w:hAnsi="Times New Roman" w:cs="Times New Roman"/>
                <w:vertAlign w:val="superscript"/>
              </w:rPr>
            </w:rPrChange>
          </w:rPr>
          <w:delText>coupon</w:delText>
        </w:r>
      </w:del>
      <w:ins w:id="8194" w:author="Leuveld, Koen" w:date="2013-10-24T16:26:00Z">
        <w:r w:rsidR="00D66175" w:rsidRPr="0053176F">
          <w:rPr>
            <w:rFonts w:ascii="Times New Roman" w:hAnsi="Times New Roman" w:cs="Times New Roman"/>
            <w:i/>
            <w:rPrChange w:id="8195" w:author="Leuveld, Koen" w:date="2013-10-24T17:49:00Z">
              <w:rPr>
                <w:rFonts w:ascii="Times New Roman" w:hAnsi="Times New Roman" w:cs="Times New Roman"/>
              </w:rPr>
            </w:rPrChange>
          </w:rPr>
          <w:t>pièce</w:t>
        </w:r>
      </w:ins>
      <w:r w:rsidR="00AF2F6F" w:rsidRPr="0053176F">
        <w:rPr>
          <w:rFonts w:ascii="Times New Roman" w:hAnsi="Times New Roman" w:cs="Times New Roman"/>
          <w:i/>
          <w:rPrChange w:id="8196" w:author="Leuveld, Koen" w:date="2013-10-24T17:49:00Z">
            <w:rPr>
              <w:rFonts w:ascii="Times New Roman" w:hAnsi="Times New Roman" w:cs="Times New Roman"/>
              <w:vertAlign w:val="superscript"/>
            </w:rPr>
          </w:rPrChange>
        </w:rPr>
        <w:t xml:space="preserve">s (sur 10) desquels vous obtenez immédiatement 18 </w:t>
      </w:r>
      <w:del w:id="8197" w:author="Leuveld, Koen" w:date="2013-10-24T16:26:00Z">
        <w:r w:rsidR="00AF2F6F" w:rsidRPr="0053176F" w:rsidDel="00D66175">
          <w:rPr>
            <w:rFonts w:ascii="Times New Roman" w:hAnsi="Times New Roman" w:cs="Times New Roman"/>
            <w:i/>
            <w:rPrChange w:id="8198" w:author="Leuveld, Koen" w:date="2013-10-24T17:49:00Z">
              <w:rPr>
                <w:rFonts w:ascii="Times New Roman" w:hAnsi="Times New Roman" w:cs="Times New Roman"/>
                <w:vertAlign w:val="superscript"/>
              </w:rPr>
            </w:rPrChange>
          </w:rPr>
          <w:delText>coupon</w:delText>
        </w:r>
      </w:del>
      <w:ins w:id="8199" w:author="Leuveld, Koen" w:date="2013-10-24T16:26:00Z">
        <w:r w:rsidR="00D66175" w:rsidRPr="0053176F">
          <w:rPr>
            <w:rFonts w:ascii="Times New Roman" w:hAnsi="Times New Roman" w:cs="Times New Roman"/>
            <w:i/>
            <w:rPrChange w:id="8200" w:author="Leuveld, Koen" w:date="2013-10-24T17:49:00Z">
              <w:rPr>
                <w:rFonts w:ascii="Times New Roman" w:hAnsi="Times New Roman" w:cs="Times New Roman"/>
              </w:rPr>
            </w:rPrChange>
          </w:rPr>
          <w:t>pièce</w:t>
        </w:r>
      </w:ins>
      <w:r w:rsidR="00AF2F6F" w:rsidRPr="0053176F">
        <w:rPr>
          <w:rFonts w:ascii="Times New Roman" w:hAnsi="Times New Roman" w:cs="Times New Roman"/>
          <w:i/>
          <w:rPrChange w:id="8201" w:author="Leuveld, Koen" w:date="2013-10-24T17:49:00Z">
            <w:rPr>
              <w:rFonts w:ascii="Times New Roman" w:hAnsi="Times New Roman" w:cs="Times New Roman"/>
              <w:vertAlign w:val="superscript"/>
            </w:rPr>
          </w:rPrChange>
        </w:rPr>
        <w:t xml:space="preserve">s. Combien de </w:t>
      </w:r>
      <w:del w:id="8202" w:author="Leuveld, Koen" w:date="2013-10-24T16:26:00Z">
        <w:r w:rsidR="00AF2F6F" w:rsidRPr="0053176F" w:rsidDel="00D66175">
          <w:rPr>
            <w:rFonts w:ascii="Times New Roman" w:hAnsi="Times New Roman" w:cs="Times New Roman"/>
            <w:i/>
            <w:rPrChange w:id="8203" w:author="Leuveld, Koen" w:date="2013-10-24T17:49:00Z">
              <w:rPr>
                <w:rFonts w:ascii="Times New Roman" w:hAnsi="Times New Roman" w:cs="Times New Roman"/>
                <w:vertAlign w:val="superscript"/>
              </w:rPr>
            </w:rPrChange>
          </w:rPr>
          <w:delText>coupon</w:delText>
        </w:r>
      </w:del>
      <w:ins w:id="8204" w:author="Leuveld, Koen" w:date="2013-10-24T16:26:00Z">
        <w:r w:rsidR="00D66175" w:rsidRPr="0053176F">
          <w:rPr>
            <w:rFonts w:ascii="Times New Roman" w:hAnsi="Times New Roman" w:cs="Times New Roman"/>
            <w:i/>
            <w:rPrChange w:id="8205" w:author="Leuveld, Koen" w:date="2013-10-24T17:49:00Z">
              <w:rPr>
                <w:rFonts w:ascii="Times New Roman" w:hAnsi="Times New Roman" w:cs="Times New Roman"/>
              </w:rPr>
            </w:rPrChange>
          </w:rPr>
          <w:t>pièce</w:t>
        </w:r>
      </w:ins>
      <w:r w:rsidR="00AF2F6F" w:rsidRPr="0053176F">
        <w:rPr>
          <w:rFonts w:ascii="Times New Roman" w:hAnsi="Times New Roman" w:cs="Times New Roman"/>
          <w:i/>
          <w:rPrChange w:id="8206" w:author="Leuveld, Koen" w:date="2013-10-24T17:49:00Z">
            <w:rPr>
              <w:rFonts w:ascii="Times New Roman" w:hAnsi="Times New Roman" w:cs="Times New Roman"/>
              <w:vertAlign w:val="superscript"/>
            </w:rPr>
          </w:rPrChange>
        </w:rPr>
        <w:t>s lui renvoyez-vous en retour ?</w:t>
      </w:r>
      <w:ins w:id="8207" w:author="Leuveld, Koen" w:date="2013-10-24T17:48:00Z">
        <w:r w:rsidRPr="0053176F">
          <w:rPr>
            <w:rFonts w:ascii="Times New Roman" w:hAnsi="Times New Roman" w:cs="Times New Roman"/>
            <w:i/>
            <w:rPrChange w:id="8208" w:author="Leuveld, Koen" w:date="2013-10-24T17:49:00Z">
              <w:rPr>
                <w:rFonts w:ascii="Times New Roman" w:hAnsi="Times New Roman" w:cs="Times New Roman"/>
              </w:rPr>
            </w:rPrChange>
          </w:rPr>
          <w:t> </w:t>
        </w:r>
      </w:ins>
      <w:ins w:id="8209" w:author="Leuveld, Koen" w:date="2013-10-24T17:50:00Z">
        <w:r w:rsidR="00F031C8">
          <w:rPr>
            <w:rFonts w:ascii="Times New Roman" w:hAnsi="Times New Roman" w:cs="Times New Roman"/>
            <w:i/>
          </w:rPr>
          <w:t>Rappelez-vous, que vous pouvez renvoyer 0 pièces. </w:t>
        </w:r>
      </w:ins>
      <w:ins w:id="8210" w:author="Leuveld, Koen" w:date="2013-10-24T17:48:00Z">
        <w:r w:rsidRPr="0053176F">
          <w:rPr>
            <w:rFonts w:ascii="Times New Roman" w:hAnsi="Times New Roman" w:cs="Times New Roman"/>
            <w:i/>
            <w:rPrChange w:id="8211" w:author="Leuveld, Koen" w:date="2013-10-24T17:49:00Z">
              <w:rPr>
                <w:rFonts w:ascii="Times New Roman" w:hAnsi="Times New Roman" w:cs="Times New Roman"/>
              </w:rPr>
            </w:rPrChange>
          </w:rPr>
          <w:t>»</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212" w:author="PIERRE" w:date="2013-10-24T12:27:00Z">
            <w:rPr>
              <w:rFonts w:ascii="Times New Roman" w:hAnsi="Times New Roman" w:cs="Times New Roman"/>
              <w:vertAlign w:val="superscript"/>
            </w:rPr>
          </w:rPrChange>
        </w:rPr>
        <w:t>NOTEZ LA RÉPONSE DANS LE BAC APPROPRIE [ICRA06].</w:t>
      </w:r>
    </w:p>
    <w:p w:rsidR="002A57BD" w:rsidRPr="0053176F" w:rsidRDefault="0053176F" w:rsidP="00AF6156">
      <w:pPr>
        <w:pStyle w:val="ListParagraph"/>
        <w:numPr>
          <w:ilvl w:val="0"/>
          <w:numId w:val="9"/>
        </w:numPr>
        <w:jc w:val="both"/>
        <w:rPr>
          <w:rFonts w:ascii="Times New Roman" w:hAnsi="Times New Roman" w:cs="Times New Roman"/>
          <w:i/>
          <w:rPrChange w:id="8213" w:author="Leuveld, Koen" w:date="2013-10-24T17:49:00Z">
            <w:rPr>
              <w:rFonts w:ascii="Times New Roman" w:hAnsi="Times New Roman" w:cs="Times New Roman"/>
            </w:rPr>
          </w:rPrChange>
        </w:rPr>
      </w:pPr>
      <w:ins w:id="8214" w:author="Leuveld, Koen" w:date="2013-10-24T17:49:00Z">
        <w:r w:rsidRPr="0053176F">
          <w:rPr>
            <w:rFonts w:ascii="Times New Roman" w:hAnsi="Times New Roman" w:cs="Times New Roman"/>
            <w:i/>
            <w:rPrChange w:id="8215" w:author="Leuveld, Koen" w:date="2013-10-24T17:49:00Z">
              <w:rPr>
                <w:rFonts w:ascii="Times New Roman" w:hAnsi="Times New Roman" w:cs="Times New Roman"/>
              </w:rPr>
            </w:rPrChange>
          </w:rPr>
          <w:t>« </w:t>
        </w:r>
      </w:ins>
      <w:r w:rsidR="00AF2F6F" w:rsidRPr="0053176F">
        <w:rPr>
          <w:rFonts w:ascii="Times New Roman" w:hAnsi="Times New Roman" w:cs="Times New Roman"/>
          <w:i/>
          <w:rPrChange w:id="8216" w:author="Leuveld, Koen" w:date="2013-10-24T17:49:00Z">
            <w:rPr>
              <w:rFonts w:ascii="Times New Roman" w:hAnsi="Times New Roman" w:cs="Times New Roman"/>
              <w:vertAlign w:val="superscript"/>
            </w:rPr>
          </w:rPrChange>
        </w:rPr>
        <w:t xml:space="preserve">Le chef du village vous a envoyé 7 </w:t>
      </w:r>
      <w:del w:id="8217" w:author="Leuveld, Koen" w:date="2013-10-24T16:26:00Z">
        <w:r w:rsidR="00AF2F6F" w:rsidRPr="0053176F" w:rsidDel="00D66175">
          <w:rPr>
            <w:rFonts w:ascii="Times New Roman" w:hAnsi="Times New Roman" w:cs="Times New Roman"/>
            <w:i/>
            <w:rPrChange w:id="8218" w:author="Leuveld, Koen" w:date="2013-10-24T17:49:00Z">
              <w:rPr>
                <w:rFonts w:ascii="Times New Roman" w:hAnsi="Times New Roman" w:cs="Times New Roman"/>
                <w:vertAlign w:val="superscript"/>
              </w:rPr>
            </w:rPrChange>
          </w:rPr>
          <w:delText>coupon</w:delText>
        </w:r>
      </w:del>
      <w:ins w:id="8219" w:author="Leuveld, Koen" w:date="2013-10-24T16:26:00Z">
        <w:r w:rsidR="00D66175" w:rsidRPr="0053176F">
          <w:rPr>
            <w:rFonts w:ascii="Times New Roman" w:hAnsi="Times New Roman" w:cs="Times New Roman"/>
            <w:i/>
            <w:rPrChange w:id="8220" w:author="Leuveld, Koen" w:date="2013-10-24T17:49:00Z">
              <w:rPr>
                <w:rFonts w:ascii="Times New Roman" w:hAnsi="Times New Roman" w:cs="Times New Roman"/>
              </w:rPr>
            </w:rPrChange>
          </w:rPr>
          <w:t>pièce</w:t>
        </w:r>
      </w:ins>
      <w:r w:rsidR="00AF2F6F" w:rsidRPr="0053176F">
        <w:rPr>
          <w:rFonts w:ascii="Times New Roman" w:hAnsi="Times New Roman" w:cs="Times New Roman"/>
          <w:i/>
          <w:rPrChange w:id="8221" w:author="Leuveld, Koen" w:date="2013-10-24T17:49:00Z">
            <w:rPr>
              <w:rFonts w:ascii="Times New Roman" w:hAnsi="Times New Roman" w:cs="Times New Roman"/>
              <w:vertAlign w:val="superscript"/>
            </w:rPr>
          </w:rPrChange>
        </w:rPr>
        <w:t xml:space="preserve">s (sur 10) desquels vous obtenez immédiatement 21 </w:t>
      </w:r>
      <w:del w:id="8222" w:author="Leuveld, Koen" w:date="2013-10-24T16:26:00Z">
        <w:r w:rsidR="00AF2F6F" w:rsidRPr="0053176F" w:rsidDel="00D66175">
          <w:rPr>
            <w:rFonts w:ascii="Times New Roman" w:hAnsi="Times New Roman" w:cs="Times New Roman"/>
            <w:i/>
            <w:rPrChange w:id="8223" w:author="Leuveld, Koen" w:date="2013-10-24T17:49:00Z">
              <w:rPr>
                <w:rFonts w:ascii="Times New Roman" w:hAnsi="Times New Roman" w:cs="Times New Roman"/>
                <w:vertAlign w:val="superscript"/>
              </w:rPr>
            </w:rPrChange>
          </w:rPr>
          <w:delText>coupon</w:delText>
        </w:r>
      </w:del>
      <w:ins w:id="8224" w:author="Leuveld, Koen" w:date="2013-10-24T16:26:00Z">
        <w:r w:rsidR="00D66175" w:rsidRPr="0053176F">
          <w:rPr>
            <w:rFonts w:ascii="Times New Roman" w:hAnsi="Times New Roman" w:cs="Times New Roman"/>
            <w:i/>
            <w:rPrChange w:id="8225" w:author="Leuveld, Koen" w:date="2013-10-24T17:49:00Z">
              <w:rPr>
                <w:rFonts w:ascii="Times New Roman" w:hAnsi="Times New Roman" w:cs="Times New Roman"/>
              </w:rPr>
            </w:rPrChange>
          </w:rPr>
          <w:t>pièce</w:t>
        </w:r>
      </w:ins>
      <w:r w:rsidR="00AF2F6F" w:rsidRPr="0053176F">
        <w:rPr>
          <w:rFonts w:ascii="Times New Roman" w:hAnsi="Times New Roman" w:cs="Times New Roman"/>
          <w:i/>
          <w:rPrChange w:id="8226" w:author="Leuveld, Koen" w:date="2013-10-24T17:49:00Z">
            <w:rPr>
              <w:rFonts w:ascii="Times New Roman" w:hAnsi="Times New Roman" w:cs="Times New Roman"/>
              <w:vertAlign w:val="superscript"/>
            </w:rPr>
          </w:rPrChange>
        </w:rPr>
        <w:t xml:space="preserve">s. Combien de </w:t>
      </w:r>
      <w:del w:id="8227" w:author="Leuveld, Koen" w:date="2013-10-24T16:26:00Z">
        <w:r w:rsidR="00AF2F6F" w:rsidRPr="0053176F" w:rsidDel="00D66175">
          <w:rPr>
            <w:rFonts w:ascii="Times New Roman" w:hAnsi="Times New Roman" w:cs="Times New Roman"/>
            <w:i/>
            <w:rPrChange w:id="8228" w:author="Leuveld, Koen" w:date="2013-10-24T17:49:00Z">
              <w:rPr>
                <w:rFonts w:ascii="Times New Roman" w:hAnsi="Times New Roman" w:cs="Times New Roman"/>
                <w:vertAlign w:val="superscript"/>
              </w:rPr>
            </w:rPrChange>
          </w:rPr>
          <w:delText>coupon</w:delText>
        </w:r>
      </w:del>
      <w:ins w:id="8229" w:author="Leuveld, Koen" w:date="2013-10-24T16:26:00Z">
        <w:r w:rsidR="00D66175" w:rsidRPr="0053176F">
          <w:rPr>
            <w:rFonts w:ascii="Times New Roman" w:hAnsi="Times New Roman" w:cs="Times New Roman"/>
            <w:i/>
            <w:rPrChange w:id="8230" w:author="Leuveld, Koen" w:date="2013-10-24T17:49:00Z">
              <w:rPr>
                <w:rFonts w:ascii="Times New Roman" w:hAnsi="Times New Roman" w:cs="Times New Roman"/>
              </w:rPr>
            </w:rPrChange>
          </w:rPr>
          <w:t>pièce</w:t>
        </w:r>
      </w:ins>
      <w:r w:rsidR="00AF2F6F" w:rsidRPr="0053176F">
        <w:rPr>
          <w:rFonts w:ascii="Times New Roman" w:hAnsi="Times New Roman" w:cs="Times New Roman"/>
          <w:i/>
          <w:rPrChange w:id="8231" w:author="Leuveld, Koen" w:date="2013-10-24T17:49:00Z">
            <w:rPr>
              <w:rFonts w:ascii="Times New Roman" w:hAnsi="Times New Roman" w:cs="Times New Roman"/>
              <w:vertAlign w:val="superscript"/>
            </w:rPr>
          </w:rPrChange>
        </w:rPr>
        <w:t>s lui renvoyez-vous en retour ?</w:t>
      </w:r>
      <w:ins w:id="8232" w:author="Leuveld, Koen" w:date="2013-10-24T17:50:00Z">
        <w:r w:rsidR="00F031C8" w:rsidRPr="00F031C8">
          <w:rPr>
            <w:rFonts w:ascii="Times New Roman" w:hAnsi="Times New Roman" w:cs="Times New Roman"/>
            <w:i/>
          </w:rPr>
          <w:t xml:space="preserve"> </w:t>
        </w:r>
        <w:r w:rsidR="00F031C8">
          <w:rPr>
            <w:rFonts w:ascii="Times New Roman" w:hAnsi="Times New Roman" w:cs="Times New Roman"/>
            <w:i/>
          </w:rPr>
          <w:t>Rappelez-vous, que vous pouvez renvoyer 0 pièces. </w:t>
        </w:r>
      </w:ins>
      <w:ins w:id="8233" w:author="Leuveld, Koen" w:date="2013-10-24T17:49:00Z">
        <w:r w:rsidRPr="0053176F">
          <w:rPr>
            <w:rFonts w:ascii="Times New Roman" w:hAnsi="Times New Roman" w:cs="Times New Roman"/>
            <w:i/>
            <w:rPrChange w:id="8234" w:author="Leuveld, Koen" w:date="2013-10-24T17:49:00Z">
              <w:rPr>
                <w:rFonts w:ascii="Times New Roman" w:hAnsi="Times New Roman" w:cs="Times New Roman"/>
              </w:rPr>
            </w:rPrChange>
          </w:rPr>
          <w:t>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235" w:author="PIERRE" w:date="2013-10-24T12:27:00Z">
            <w:rPr>
              <w:rFonts w:ascii="Times New Roman" w:hAnsi="Times New Roman" w:cs="Times New Roman"/>
              <w:vertAlign w:val="superscript"/>
            </w:rPr>
          </w:rPrChange>
        </w:rPr>
        <w:t>NOTEZ LA RÉPONSE DANS LE BAC APPROPRIE [ICRA07].</w:t>
      </w:r>
    </w:p>
    <w:p w:rsidR="002A57BD" w:rsidRPr="00F031C8" w:rsidRDefault="0053176F" w:rsidP="00AF6156">
      <w:pPr>
        <w:pStyle w:val="ListParagraph"/>
        <w:numPr>
          <w:ilvl w:val="0"/>
          <w:numId w:val="9"/>
        </w:numPr>
        <w:jc w:val="both"/>
        <w:rPr>
          <w:rFonts w:ascii="Times New Roman" w:hAnsi="Times New Roman" w:cs="Times New Roman"/>
          <w:i/>
          <w:rPrChange w:id="8236" w:author="Leuveld, Koen" w:date="2013-10-24T17:49:00Z">
            <w:rPr>
              <w:rFonts w:ascii="Times New Roman" w:hAnsi="Times New Roman" w:cs="Times New Roman"/>
            </w:rPr>
          </w:rPrChange>
        </w:rPr>
      </w:pPr>
      <w:ins w:id="8237" w:author="Leuveld, Koen" w:date="2013-10-24T17:49:00Z">
        <w:r w:rsidRPr="00F031C8">
          <w:rPr>
            <w:rFonts w:ascii="Times New Roman" w:hAnsi="Times New Roman" w:cs="Times New Roman"/>
            <w:i/>
            <w:rPrChange w:id="8238" w:author="Leuveld, Koen" w:date="2013-10-24T17:49:00Z">
              <w:rPr>
                <w:rFonts w:ascii="Times New Roman" w:hAnsi="Times New Roman" w:cs="Times New Roman"/>
              </w:rPr>
            </w:rPrChange>
          </w:rPr>
          <w:lastRenderedPageBreak/>
          <w:t>« </w:t>
        </w:r>
      </w:ins>
      <w:r w:rsidR="00AF2F6F" w:rsidRPr="00F031C8">
        <w:rPr>
          <w:rFonts w:ascii="Times New Roman" w:hAnsi="Times New Roman" w:cs="Times New Roman"/>
          <w:i/>
          <w:rPrChange w:id="8239" w:author="Leuveld, Koen" w:date="2013-10-24T17:49:00Z">
            <w:rPr>
              <w:rFonts w:ascii="Times New Roman" w:hAnsi="Times New Roman" w:cs="Times New Roman"/>
              <w:vertAlign w:val="superscript"/>
            </w:rPr>
          </w:rPrChange>
        </w:rPr>
        <w:t xml:space="preserve">Le chef du village vous a envoyé 8 </w:t>
      </w:r>
      <w:del w:id="8240" w:author="Leuveld, Koen" w:date="2013-10-24T16:26:00Z">
        <w:r w:rsidR="00AF2F6F" w:rsidRPr="00F031C8" w:rsidDel="00D66175">
          <w:rPr>
            <w:rFonts w:ascii="Times New Roman" w:hAnsi="Times New Roman" w:cs="Times New Roman"/>
            <w:i/>
            <w:rPrChange w:id="8241" w:author="Leuveld, Koen" w:date="2013-10-24T17:49:00Z">
              <w:rPr>
                <w:rFonts w:ascii="Times New Roman" w:hAnsi="Times New Roman" w:cs="Times New Roman"/>
                <w:vertAlign w:val="superscript"/>
              </w:rPr>
            </w:rPrChange>
          </w:rPr>
          <w:delText>coupon</w:delText>
        </w:r>
      </w:del>
      <w:ins w:id="8242" w:author="Leuveld, Koen" w:date="2013-10-24T16:26:00Z">
        <w:r w:rsidR="00D66175" w:rsidRPr="00F031C8">
          <w:rPr>
            <w:rFonts w:ascii="Times New Roman" w:hAnsi="Times New Roman" w:cs="Times New Roman"/>
            <w:i/>
            <w:rPrChange w:id="8243" w:author="Leuveld, Koen" w:date="2013-10-24T17:49:00Z">
              <w:rPr>
                <w:rFonts w:ascii="Times New Roman" w:hAnsi="Times New Roman" w:cs="Times New Roman"/>
              </w:rPr>
            </w:rPrChange>
          </w:rPr>
          <w:t>pièce</w:t>
        </w:r>
      </w:ins>
      <w:r w:rsidR="00AF2F6F" w:rsidRPr="00F031C8">
        <w:rPr>
          <w:rFonts w:ascii="Times New Roman" w:hAnsi="Times New Roman" w:cs="Times New Roman"/>
          <w:i/>
          <w:rPrChange w:id="8244" w:author="Leuveld, Koen" w:date="2013-10-24T17:49:00Z">
            <w:rPr>
              <w:rFonts w:ascii="Times New Roman" w:hAnsi="Times New Roman" w:cs="Times New Roman"/>
              <w:vertAlign w:val="superscript"/>
            </w:rPr>
          </w:rPrChange>
        </w:rPr>
        <w:t xml:space="preserve">s (sur 10) desquels vous obtenez immédiatement 24 </w:t>
      </w:r>
      <w:del w:id="8245" w:author="Leuveld, Koen" w:date="2013-10-24T16:26:00Z">
        <w:r w:rsidR="00AF2F6F" w:rsidRPr="00F031C8" w:rsidDel="00D66175">
          <w:rPr>
            <w:rFonts w:ascii="Times New Roman" w:hAnsi="Times New Roman" w:cs="Times New Roman"/>
            <w:i/>
            <w:rPrChange w:id="8246" w:author="Leuveld, Koen" w:date="2013-10-24T17:49:00Z">
              <w:rPr>
                <w:rFonts w:ascii="Times New Roman" w:hAnsi="Times New Roman" w:cs="Times New Roman"/>
                <w:vertAlign w:val="superscript"/>
              </w:rPr>
            </w:rPrChange>
          </w:rPr>
          <w:delText>coupon</w:delText>
        </w:r>
      </w:del>
      <w:ins w:id="8247" w:author="Leuveld, Koen" w:date="2013-10-24T16:26:00Z">
        <w:r w:rsidR="00D66175" w:rsidRPr="00F031C8">
          <w:rPr>
            <w:rFonts w:ascii="Times New Roman" w:hAnsi="Times New Roman" w:cs="Times New Roman"/>
            <w:i/>
            <w:rPrChange w:id="8248" w:author="Leuveld, Koen" w:date="2013-10-24T17:49:00Z">
              <w:rPr>
                <w:rFonts w:ascii="Times New Roman" w:hAnsi="Times New Roman" w:cs="Times New Roman"/>
              </w:rPr>
            </w:rPrChange>
          </w:rPr>
          <w:t>pièce</w:t>
        </w:r>
      </w:ins>
      <w:r w:rsidR="00AF2F6F" w:rsidRPr="00F031C8">
        <w:rPr>
          <w:rFonts w:ascii="Times New Roman" w:hAnsi="Times New Roman" w:cs="Times New Roman"/>
          <w:i/>
          <w:rPrChange w:id="8249" w:author="Leuveld, Koen" w:date="2013-10-24T17:49:00Z">
            <w:rPr>
              <w:rFonts w:ascii="Times New Roman" w:hAnsi="Times New Roman" w:cs="Times New Roman"/>
              <w:vertAlign w:val="superscript"/>
            </w:rPr>
          </w:rPrChange>
        </w:rPr>
        <w:t xml:space="preserve">s. Combien de </w:t>
      </w:r>
      <w:del w:id="8250" w:author="Leuveld, Koen" w:date="2013-10-24T16:26:00Z">
        <w:r w:rsidR="00AF2F6F" w:rsidRPr="00F031C8" w:rsidDel="00D66175">
          <w:rPr>
            <w:rFonts w:ascii="Times New Roman" w:hAnsi="Times New Roman" w:cs="Times New Roman"/>
            <w:i/>
            <w:rPrChange w:id="8251" w:author="Leuveld, Koen" w:date="2013-10-24T17:49:00Z">
              <w:rPr>
                <w:rFonts w:ascii="Times New Roman" w:hAnsi="Times New Roman" w:cs="Times New Roman"/>
                <w:vertAlign w:val="superscript"/>
              </w:rPr>
            </w:rPrChange>
          </w:rPr>
          <w:delText>coupon</w:delText>
        </w:r>
      </w:del>
      <w:ins w:id="8252" w:author="Leuveld, Koen" w:date="2013-10-24T16:26:00Z">
        <w:r w:rsidR="00D66175" w:rsidRPr="00F031C8">
          <w:rPr>
            <w:rFonts w:ascii="Times New Roman" w:hAnsi="Times New Roman" w:cs="Times New Roman"/>
            <w:i/>
            <w:rPrChange w:id="8253" w:author="Leuveld, Koen" w:date="2013-10-24T17:49:00Z">
              <w:rPr>
                <w:rFonts w:ascii="Times New Roman" w:hAnsi="Times New Roman" w:cs="Times New Roman"/>
              </w:rPr>
            </w:rPrChange>
          </w:rPr>
          <w:t>pièce</w:t>
        </w:r>
      </w:ins>
      <w:r w:rsidR="00AF2F6F" w:rsidRPr="00F031C8">
        <w:rPr>
          <w:rFonts w:ascii="Times New Roman" w:hAnsi="Times New Roman" w:cs="Times New Roman"/>
          <w:i/>
          <w:rPrChange w:id="8254" w:author="Leuveld, Koen" w:date="2013-10-24T17:49:00Z">
            <w:rPr>
              <w:rFonts w:ascii="Times New Roman" w:hAnsi="Times New Roman" w:cs="Times New Roman"/>
              <w:vertAlign w:val="superscript"/>
            </w:rPr>
          </w:rPrChange>
        </w:rPr>
        <w:t>s lui renvoyez-vous en retour ?</w:t>
      </w:r>
      <w:ins w:id="8255" w:author="Leuveld, Koen" w:date="2013-10-24T17:49:00Z">
        <w:r w:rsidR="00F031C8" w:rsidRPr="00F031C8">
          <w:rPr>
            <w:rFonts w:ascii="Times New Roman" w:hAnsi="Times New Roman" w:cs="Times New Roman"/>
            <w:i/>
            <w:rPrChange w:id="8256" w:author="Leuveld, Koen" w:date="2013-10-24T17:49:00Z">
              <w:rPr>
                <w:rFonts w:ascii="Times New Roman" w:hAnsi="Times New Roman" w:cs="Times New Roman"/>
              </w:rPr>
            </w:rPrChange>
          </w:rPr>
          <w:t> </w:t>
        </w:r>
      </w:ins>
      <w:ins w:id="8257" w:author="Leuveld, Koen" w:date="2013-10-24T17:50:00Z">
        <w:r w:rsidR="00F031C8">
          <w:rPr>
            <w:rFonts w:ascii="Times New Roman" w:hAnsi="Times New Roman" w:cs="Times New Roman"/>
            <w:i/>
          </w:rPr>
          <w:t>Rappelez-vous, que vous pouvez renvoyer 0 pièces. </w:t>
        </w:r>
      </w:ins>
      <w:ins w:id="8258" w:author="Leuveld, Koen" w:date="2013-10-24T17:49:00Z">
        <w:r w:rsidR="00F031C8" w:rsidRPr="00F031C8">
          <w:rPr>
            <w:rFonts w:ascii="Times New Roman" w:hAnsi="Times New Roman" w:cs="Times New Roman"/>
            <w:i/>
            <w:rPrChange w:id="8259" w:author="Leuveld, Koen" w:date="2013-10-24T17:49:00Z">
              <w:rPr>
                <w:rFonts w:ascii="Times New Roman" w:hAnsi="Times New Roman" w:cs="Times New Roman"/>
              </w:rPr>
            </w:rPrChange>
          </w:rPr>
          <w:t>»</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260" w:author="PIERRE" w:date="2013-10-24T12:27:00Z">
            <w:rPr>
              <w:rFonts w:ascii="Times New Roman" w:hAnsi="Times New Roman" w:cs="Times New Roman"/>
              <w:vertAlign w:val="superscript"/>
            </w:rPr>
          </w:rPrChange>
        </w:rPr>
        <w:t>NOTEZ LA RÉPONSE DANS LE BAC APPROPRIE [ICRA08].</w:t>
      </w:r>
    </w:p>
    <w:p w:rsidR="002A57BD" w:rsidRPr="00F031C8" w:rsidRDefault="00F031C8" w:rsidP="00AF6156">
      <w:pPr>
        <w:pStyle w:val="ListParagraph"/>
        <w:numPr>
          <w:ilvl w:val="0"/>
          <w:numId w:val="9"/>
        </w:numPr>
        <w:jc w:val="both"/>
        <w:rPr>
          <w:rFonts w:ascii="Times New Roman" w:hAnsi="Times New Roman" w:cs="Times New Roman"/>
          <w:i/>
          <w:rPrChange w:id="8261" w:author="Leuveld, Koen" w:date="2013-10-24T17:49:00Z">
            <w:rPr>
              <w:rFonts w:ascii="Times New Roman" w:hAnsi="Times New Roman" w:cs="Times New Roman"/>
            </w:rPr>
          </w:rPrChange>
        </w:rPr>
      </w:pPr>
      <w:ins w:id="8262" w:author="Leuveld, Koen" w:date="2013-10-24T17:49:00Z">
        <w:r w:rsidRPr="00F031C8">
          <w:rPr>
            <w:rFonts w:ascii="Times New Roman" w:hAnsi="Times New Roman" w:cs="Times New Roman"/>
            <w:i/>
            <w:rPrChange w:id="8263" w:author="Leuveld, Koen" w:date="2013-10-24T17:49:00Z">
              <w:rPr>
                <w:rFonts w:ascii="Times New Roman" w:hAnsi="Times New Roman" w:cs="Times New Roman"/>
              </w:rPr>
            </w:rPrChange>
          </w:rPr>
          <w:t>« </w:t>
        </w:r>
      </w:ins>
      <w:r w:rsidR="00AF2F6F" w:rsidRPr="00F031C8">
        <w:rPr>
          <w:rFonts w:ascii="Times New Roman" w:hAnsi="Times New Roman" w:cs="Times New Roman"/>
          <w:i/>
          <w:rPrChange w:id="8264" w:author="Leuveld, Koen" w:date="2013-10-24T17:49:00Z">
            <w:rPr>
              <w:rFonts w:ascii="Times New Roman" w:hAnsi="Times New Roman" w:cs="Times New Roman"/>
              <w:vertAlign w:val="superscript"/>
            </w:rPr>
          </w:rPrChange>
        </w:rPr>
        <w:t xml:space="preserve">Le chef du village vous a envoyé 9 </w:t>
      </w:r>
      <w:del w:id="8265" w:author="Leuveld, Koen" w:date="2013-10-24T16:26:00Z">
        <w:r w:rsidR="00AF2F6F" w:rsidRPr="00F031C8" w:rsidDel="00D66175">
          <w:rPr>
            <w:rFonts w:ascii="Times New Roman" w:hAnsi="Times New Roman" w:cs="Times New Roman"/>
            <w:i/>
            <w:rPrChange w:id="8266" w:author="Leuveld, Koen" w:date="2013-10-24T17:49:00Z">
              <w:rPr>
                <w:rFonts w:ascii="Times New Roman" w:hAnsi="Times New Roman" w:cs="Times New Roman"/>
                <w:vertAlign w:val="superscript"/>
              </w:rPr>
            </w:rPrChange>
          </w:rPr>
          <w:delText>coupon</w:delText>
        </w:r>
      </w:del>
      <w:ins w:id="8267" w:author="Leuveld, Koen" w:date="2013-10-24T16:26:00Z">
        <w:r w:rsidR="00D66175" w:rsidRPr="00F031C8">
          <w:rPr>
            <w:rFonts w:ascii="Times New Roman" w:hAnsi="Times New Roman" w:cs="Times New Roman"/>
            <w:i/>
            <w:rPrChange w:id="8268" w:author="Leuveld, Koen" w:date="2013-10-24T17:49:00Z">
              <w:rPr>
                <w:rFonts w:ascii="Times New Roman" w:hAnsi="Times New Roman" w:cs="Times New Roman"/>
              </w:rPr>
            </w:rPrChange>
          </w:rPr>
          <w:t>pièce</w:t>
        </w:r>
      </w:ins>
      <w:r w:rsidR="00AF2F6F" w:rsidRPr="00F031C8">
        <w:rPr>
          <w:rFonts w:ascii="Times New Roman" w:hAnsi="Times New Roman" w:cs="Times New Roman"/>
          <w:i/>
          <w:rPrChange w:id="8269" w:author="Leuveld, Koen" w:date="2013-10-24T17:49:00Z">
            <w:rPr>
              <w:rFonts w:ascii="Times New Roman" w:hAnsi="Times New Roman" w:cs="Times New Roman"/>
              <w:vertAlign w:val="superscript"/>
            </w:rPr>
          </w:rPrChange>
        </w:rPr>
        <w:t xml:space="preserve">s (sur 10) desquels vous obtenez immédiatement 27 </w:t>
      </w:r>
      <w:del w:id="8270" w:author="Leuveld, Koen" w:date="2013-10-24T16:26:00Z">
        <w:r w:rsidR="00AF2F6F" w:rsidRPr="00F031C8" w:rsidDel="00D66175">
          <w:rPr>
            <w:rFonts w:ascii="Times New Roman" w:hAnsi="Times New Roman" w:cs="Times New Roman"/>
            <w:i/>
            <w:rPrChange w:id="8271" w:author="Leuveld, Koen" w:date="2013-10-24T17:49:00Z">
              <w:rPr>
                <w:rFonts w:ascii="Times New Roman" w:hAnsi="Times New Roman" w:cs="Times New Roman"/>
                <w:vertAlign w:val="superscript"/>
              </w:rPr>
            </w:rPrChange>
          </w:rPr>
          <w:delText>coupon</w:delText>
        </w:r>
      </w:del>
      <w:ins w:id="8272" w:author="Leuveld, Koen" w:date="2013-10-24T16:26:00Z">
        <w:r w:rsidR="00D66175" w:rsidRPr="00F031C8">
          <w:rPr>
            <w:rFonts w:ascii="Times New Roman" w:hAnsi="Times New Roman" w:cs="Times New Roman"/>
            <w:i/>
            <w:rPrChange w:id="8273" w:author="Leuveld, Koen" w:date="2013-10-24T17:49:00Z">
              <w:rPr>
                <w:rFonts w:ascii="Times New Roman" w:hAnsi="Times New Roman" w:cs="Times New Roman"/>
              </w:rPr>
            </w:rPrChange>
          </w:rPr>
          <w:t>pièce</w:t>
        </w:r>
      </w:ins>
      <w:r w:rsidR="00AF2F6F" w:rsidRPr="00F031C8">
        <w:rPr>
          <w:rFonts w:ascii="Times New Roman" w:hAnsi="Times New Roman" w:cs="Times New Roman"/>
          <w:i/>
          <w:rPrChange w:id="8274" w:author="Leuveld, Koen" w:date="2013-10-24T17:49:00Z">
            <w:rPr>
              <w:rFonts w:ascii="Times New Roman" w:hAnsi="Times New Roman" w:cs="Times New Roman"/>
              <w:vertAlign w:val="superscript"/>
            </w:rPr>
          </w:rPrChange>
        </w:rPr>
        <w:t xml:space="preserve">s. Combien de </w:t>
      </w:r>
      <w:del w:id="8275" w:author="Leuveld, Koen" w:date="2013-10-24T16:26:00Z">
        <w:r w:rsidR="00AF2F6F" w:rsidRPr="00F031C8" w:rsidDel="00D66175">
          <w:rPr>
            <w:rFonts w:ascii="Times New Roman" w:hAnsi="Times New Roman" w:cs="Times New Roman"/>
            <w:i/>
            <w:rPrChange w:id="8276" w:author="Leuveld, Koen" w:date="2013-10-24T17:49:00Z">
              <w:rPr>
                <w:rFonts w:ascii="Times New Roman" w:hAnsi="Times New Roman" w:cs="Times New Roman"/>
                <w:vertAlign w:val="superscript"/>
              </w:rPr>
            </w:rPrChange>
          </w:rPr>
          <w:delText>coupon</w:delText>
        </w:r>
      </w:del>
      <w:ins w:id="8277" w:author="Leuveld, Koen" w:date="2013-10-24T16:26:00Z">
        <w:r w:rsidR="00D66175" w:rsidRPr="00F031C8">
          <w:rPr>
            <w:rFonts w:ascii="Times New Roman" w:hAnsi="Times New Roman" w:cs="Times New Roman"/>
            <w:i/>
            <w:rPrChange w:id="8278" w:author="Leuveld, Koen" w:date="2013-10-24T17:49:00Z">
              <w:rPr>
                <w:rFonts w:ascii="Times New Roman" w:hAnsi="Times New Roman" w:cs="Times New Roman"/>
              </w:rPr>
            </w:rPrChange>
          </w:rPr>
          <w:t>pièce</w:t>
        </w:r>
      </w:ins>
      <w:r w:rsidR="00AF2F6F" w:rsidRPr="00F031C8">
        <w:rPr>
          <w:rFonts w:ascii="Times New Roman" w:hAnsi="Times New Roman" w:cs="Times New Roman"/>
          <w:i/>
          <w:rPrChange w:id="8279" w:author="Leuveld, Koen" w:date="2013-10-24T17:49:00Z">
            <w:rPr>
              <w:rFonts w:ascii="Times New Roman" w:hAnsi="Times New Roman" w:cs="Times New Roman"/>
              <w:vertAlign w:val="superscript"/>
            </w:rPr>
          </w:rPrChange>
        </w:rPr>
        <w:t>s lui renvoyez-vous en retour ?</w:t>
      </w:r>
      <w:ins w:id="8280" w:author="Leuveld, Koen" w:date="2013-10-24T17:50:00Z">
        <w:r w:rsidRPr="00F031C8">
          <w:rPr>
            <w:rFonts w:ascii="Times New Roman" w:hAnsi="Times New Roman" w:cs="Times New Roman"/>
            <w:i/>
          </w:rPr>
          <w:t xml:space="preserve"> </w:t>
        </w:r>
        <w:r>
          <w:rPr>
            <w:rFonts w:ascii="Times New Roman" w:hAnsi="Times New Roman" w:cs="Times New Roman"/>
            <w:i/>
          </w:rPr>
          <w:t>Rappelez-vous, que vous pouvez renvoyer 0 pièces. </w:t>
        </w:r>
      </w:ins>
      <w:ins w:id="8281" w:author="Leuveld, Koen" w:date="2013-10-24T17:49:00Z">
        <w:r w:rsidRPr="00F031C8">
          <w:rPr>
            <w:rFonts w:ascii="Times New Roman" w:hAnsi="Times New Roman" w:cs="Times New Roman"/>
            <w:i/>
            <w:rPrChange w:id="8282" w:author="Leuveld, Koen" w:date="2013-10-24T17:49:00Z">
              <w:rPr>
                <w:rFonts w:ascii="Times New Roman" w:hAnsi="Times New Roman" w:cs="Times New Roman"/>
              </w:rPr>
            </w:rPrChange>
          </w:rPr>
          <w:t>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283" w:author="PIERRE" w:date="2013-10-24T12:27:00Z">
            <w:rPr>
              <w:rFonts w:ascii="Times New Roman" w:hAnsi="Times New Roman" w:cs="Times New Roman"/>
              <w:vertAlign w:val="superscript"/>
            </w:rPr>
          </w:rPrChange>
        </w:rPr>
        <w:t>NOTEZ LA RÉPONSE DANS LE BAC APPROPRIE [ICRA09].</w:t>
      </w:r>
    </w:p>
    <w:p w:rsidR="002A57BD" w:rsidRPr="00F031C8" w:rsidRDefault="00F031C8" w:rsidP="00AF6156">
      <w:pPr>
        <w:pStyle w:val="ListParagraph"/>
        <w:numPr>
          <w:ilvl w:val="0"/>
          <w:numId w:val="9"/>
        </w:numPr>
        <w:jc w:val="both"/>
        <w:rPr>
          <w:rFonts w:ascii="Times New Roman" w:hAnsi="Times New Roman" w:cs="Times New Roman"/>
          <w:i/>
          <w:rPrChange w:id="8284" w:author="Leuveld, Koen" w:date="2013-10-24T17:49:00Z">
            <w:rPr>
              <w:rFonts w:ascii="Times New Roman" w:hAnsi="Times New Roman" w:cs="Times New Roman"/>
            </w:rPr>
          </w:rPrChange>
        </w:rPr>
      </w:pPr>
      <w:ins w:id="8285" w:author="Leuveld, Koen" w:date="2013-10-24T17:49:00Z">
        <w:r w:rsidRPr="00F031C8">
          <w:rPr>
            <w:rFonts w:ascii="Times New Roman" w:hAnsi="Times New Roman" w:cs="Times New Roman"/>
            <w:i/>
            <w:rPrChange w:id="8286" w:author="Leuveld, Koen" w:date="2013-10-24T17:49:00Z">
              <w:rPr>
                <w:rFonts w:ascii="Times New Roman" w:hAnsi="Times New Roman" w:cs="Times New Roman"/>
              </w:rPr>
            </w:rPrChange>
          </w:rPr>
          <w:t>« </w:t>
        </w:r>
      </w:ins>
      <w:r w:rsidR="00AF2F6F" w:rsidRPr="00F031C8">
        <w:rPr>
          <w:rFonts w:ascii="Times New Roman" w:hAnsi="Times New Roman" w:cs="Times New Roman"/>
          <w:i/>
          <w:rPrChange w:id="8287" w:author="Leuveld, Koen" w:date="2013-10-24T17:49:00Z">
            <w:rPr>
              <w:rFonts w:ascii="Times New Roman" w:hAnsi="Times New Roman" w:cs="Times New Roman"/>
              <w:vertAlign w:val="superscript"/>
            </w:rPr>
          </w:rPrChange>
        </w:rPr>
        <w:t xml:space="preserve">Le chef du village vous a envoyé 10 </w:t>
      </w:r>
      <w:del w:id="8288" w:author="Leuveld, Koen" w:date="2013-10-24T16:26:00Z">
        <w:r w:rsidR="00AF2F6F" w:rsidRPr="00F031C8" w:rsidDel="00D66175">
          <w:rPr>
            <w:rFonts w:ascii="Times New Roman" w:hAnsi="Times New Roman" w:cs="Times New Roman"/>
            <w:i/>
            <w:rPrChange w:id="8289" w:author="Leuveld, Koen" w:date="2013-10-24T17:49:00Z">
              <w:rPr>
                <w:rFonts w:ascii="Times New Roman" w:hAnsi="Times New Roman" w:cs="Times New Roman"/>
                <w:vertAlign w:val="superscript"/>
              </w:rPr>
            </w:rPrChange>
          </w:rPr>
          <w:delText>coupon</w:delText>
        </w:r>
      </w:del>
      <w:ins w:id="8290" w:author="Leuveld, Koen" w:date="2013-10-24T16:26:00Z">
        <w:r w:rsidR="00D66175" w:rsidRPr="00F031C8">
          <w:rPr>
            <w:rFonts w:ascii="Times New Roman" w:hAnsi="Times New Roman" w:cs="Times New Roman"/>
            <w:i/>
            <w:rPrChange w:id="8291" w:author="Leuveld, Koen" w:date="2013-10-24T17:49:00Z">
              <w:rPr>
                <w:rFonts w:ascii="Times New Roman" w:hAnsi="Times New Roman" w:cs="Times New Roman"/>
              </w:rPr>
            </w:rPrChange>
          </w:rPr>
          <w:t>pièce</w:t>
        </w:r>
      </w:ins>
      <w:r w:rsidR="00AF2F6F" w:rsidRPr="00F031C8">
        <w:rPr>
          <w:rFonts w:ascii="Times New Roman" w:hAnsi="Times New Roman" w:cs="Times New Roman"/>
          <w:i/>
          <w:rPrChange w:id="8292" w:author="Leuveld, Koen" w:date="2013-10-24T17:49:00Z">
            <w:rPr>
              <w:rFonts w:ascii="Times New Roman" w:hAnsi="Times New Roman" w:cs="Times New Roman"/>
              <w:vertAlign w:val="superscript"/>
            </w:rPr>
          </w:rPrChange>
        </w:rPr>
        <w:t xml:space="preserve">s (sur 10) desquels vous obtenez immédiatement 30 </w:t>
      </w:r>
      <w:del w:id="8293" w:author="Leuveld, Koen" w:date="2013-10-24T16:26:00Z">
        <w:r w:rsidR="00AF2F6F" w:rsidRPr="00F031C8" w:rsidDel="00D66175">
          <w:rPr>
            <w:rFonts w:ascii="Times New Roman" w:hAnsi="Times New Roman" w:cs="Times New Roman"/>
            <w:i/>
            <w:rPrChange w:id="8294" w:author="Leuveld, Koen" w:date="2013-10-24T17:49:00Z">
              <w:rPr>
                <w:rFonts w:ascii="Times New Roman" w:hAnsi="Times New Roman" w:cs="Times New Roman"/>
                <w:vertAlign w:val="superscript"/>
              </w:rPr>
            </w:rPrChange>
          </w:rPr>
          <w:delText>coupon</w:delText>
        </w:r>
      </w:del>
      <w:ins w:id="8295" w:author="Leuveld, Koen" w:date="2013-10-24T16:26:00Z">
        <w:r w:rsidR="00D66175" w:rsidRPr="00F031C8">
          <w:rPr>
            <w:rFonts w:ascii="Times New Roman" w:hAnsi="Times New Roman" w:cs="Times New Roman"/>
            <w:i/>
            <w:rPrChange w:id="8296" w:author="Leuveld, Koen" w:date="2013-10-24T17:49:00Z">
              <w:rPr>
                <w:rFonts w:ascii="Times New Roman" w:hAnsi="Times New Roman" w:cs="Times New Roman"/>
              </w:rPr>
            </w:rPrChange>
          </w:rPr>
          <w:t>pièce</w:t>
        </w:r>
      </w:ins>
      <w:r w:rsidR="00AF2F6F" w:rsidRPr="00F031C8">
        <w:rPr>
          <w:rFonts w:ascii="Times New Roman" w:hAnsi="Times New Roman" w:cs="Times New Roman"/>
          <w:i/>
          <w:rPrChange w:id="8297" w:author="Leuveld, Koen" w:date="2013-10-24T17:49:00Z">
            <w:rPr>
              <w:rFonts w:ascii="Times New Roman" w:hAnsi="Times New Roman" w:cs="Times New Roman"/>
              <w:vertAlign w:val="superscript"/>
            </w:rPr>
          </w:rPrChange>
        </w:rPr>
        <w:t xml:space="preserve">s. Combien de </w:t>
      </w:r>
      <w:del w:id="8298" w:author="Leuveld, Koen" w:date="2013-10-24T16:26:00Z">
        <w:r w:rsidR="00AF2F6F" w:rsidRPr="00F031C8" w:rsidDel="00D66175">
          <w:rPr>
            <w:rFonts w:ascii="Times New Roman" w:hAnsi="Times New Roman" w:cs="Times New Roman"/>
            <w:i/>
            <w:rPrChange w:id="8299" w:author="Leuveld, Koen" w:date="2013-10-24T17:49:00Z">
              <w:rPr>
                <w:rFonts w:ascii="Times New Roman" w:hAnsi="Times New Roman" w:cs="Times New Roman"/>
                <w:vertAlign w:val="superscript"/>
              </w:rPr>
            </w:rPrChange>
          </w:rPr>
          <w:delText>coupon</w:delText>
        </w:r>
      </w:del>
      <w:ins w:id="8300" w:author="Leuveld, Koen" w:date="2013-10-24T16:26:00Z">
        <w:r w:rsidR="00D66175" w:rsidRPr="00F031C8">
          <w:rPr>
            <w:rFonts w:ascii="Times New Roman" w:hAnsi="Times New Roman" w:cs="Times New Roman"/>
            <w:i/>
            <w:rPrChange w:id="8301" w:author="Leuveld, Koen" w:date="2013-10-24T17:49:00Z">
              <w:rPr>
                <w:rFonts w:ascii="Times New Roman" w:hAnsi="Times New Roman" w:cs="Times New Roman"/>
              </w:rPr>
            </w:rPrChange>
          </w:rPr>
          <w:t>pièce</w:t>
        </w:r>
      </w:ins>
      <w:r w:rsidR="00AF2F6F" w:rsidRPr="00F031C8">
        <w:rPr>
          <w:rFonts w:ascii="Times New Roman" w:hAnsi="Times New Roman" w:cs="Times New Roman"/>
          <w:i/>
          <w:rPrChange w:id="8302" w:author="Leuveld, Koen" w:date="2013-10-24T17:49:00Z">
            <w:rPr>
              <w:rFonts w:ascii="Times New Roman" w:hAnsi="Times New Roman" w:cs="Times New Roman"/>
              <w:vertAlign w:val="superscript"/>
            </w:rPr>
          </w:rPrChange>
        </w:rPr>
        <w:t>s lui renvoyez-vous en retour ?</w:t>
      </w:r>
      <w:ins w:id="8303" w:author="Leuveld, Koen" w:date="2013-10-24T17:49:00Z">
        <w:r w:rsidRPr="00F031C8">
          <w:rPr>
            <w:rFonts w:ascii="Times New Roman" w:hAnsi="Times New Roman" w:cs="Times New Roman"/>
            <w:i/>
            <w:rPrChange w:id="8304" w:author="Leuveld, Koen" w:date="2013-10-24T17:49:00Z">
              <w:rPr>
                <w:rFonts w:ascii="Times New Roman" w:hAnsi="Times New Roman" w:cs="Times New Roman"/>
              </w:rPr>
            </w:rPrChange>
          </w:rPr>
          <w:t> </w:t>
        </w:r>
      </w:ins>
      <w:ins w:id="8305" w:author="Leuveld, Koen" w:date="2013-10-24T17:50:00Z">
        <w:r>
          <w:rPr>
            <w:rFonts w:ascii="Times New Roman" w:hAnsi="Times New Roman" w:cs="Times New Roman"/>
            <w:i/>
          </w:rPr>
          <w:t>Rappelez-vous, que vous pouvez renvoyer 0 pièces. </w:t>
        </w:r>
      </w:ins>
      <w:ins w:id="8306" w:author="Leuveld, Koen" w:date="2013-10-24T17:49:00Z">
        <w:r w:rsidRPr="00F031C8">
          <w:rPr>
            <w:rFonts w:ascii="Times New Roman" w:hAnsi="Times New Roman" w:cs="Times New Roman"/>
            <w:i/>
            <w:rPrChange w:id="8307" w:author="Leuveld, Koen" w:date="2013-10-24T17:49:00Z">
              <w:rPr>
                <w:rFonts w:ascii="Times New Roman" w:hAnsi="Times New Roman" w:cs="Times New Roman"/>
              </w:rPr>
            </w:rPrChange>
          </w:rPr>
          <w:t>»</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308" w:author="PIERRE" w:date="2013-10-24T12:27:00Z">
            <w:rPr>
              <w:rFonts w:ascii="Times New Roman" w:hAnsi="Times New Roman" w:cs="Times New Roman"/>
              <w:vertAlign w:val="superscript"/>
            </w:rPr>
          </w:rPrChange>
        </w:rPr>
        <w:t>NOTEZ LA RÉPONSE DANS LE BAC APPROPRIE [ICRA010].</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309" w:author="PIERRE" w:date="2013-10-24T12:27:00Z">
            <w:rPr>
              <w:rFonts w:ascii="Times New Roman" w:hAnsi="Times New Roman" w:cs="Times New Roman"/>
              <w:vertAlign w:val="superscript"/>
            </w:rPr>
          </w:rPrChange>
        </w:rPr>
        <w:t>COPIER LES INFORMATIONS DANS LE QUESTIONNAIRE DE L’EXERCICE D’INVESTISSEMENT DES VILLAGEOIS AVEC LE CHEF, VERSION B.</w:t>
      </w:r>
    </w:p>
    <w:p w:rsidR="002A57BD" w:rsidRPr="00442E10" w:rsidRDefault="00AF2F6F" w:rsidP="002A57BD">
      <w:pPr>
        <w:jc w:val="both"/>
        <w:rPr>
          <w:rFonts w:ascii="Times New Roman" w:hAnsi="Times New Roman" w:cs="Times New Roman"/>
          <w:b/>
          <w:color w:val="4F81BD" w:themeColor="accent1"/>
          <w:sz w:val="24"/>
          <w:szCs w:val="24"/>
        </w:rPr>
      </w:pPr>
      <w:r w:rsidRPr="00AF2F6F">
        <w:rPr>
          <w:rFonts w:ascii="Times New Roman" w:hAnsi="Times New Roman" w:cs="Times New Roman"/>
          <w:b/>
          <w:color w:val="4F81BD" w:themeColor="accent1"/>
          <w:sz w:val="24"/>
          <w:szCs w:val="24"/>
          <w:rPrChange w:id="8310" w:author="PIERRE" w:date="2013-10-24T12:27:00Z">
            <w:rPr>
              <w:rFonts w:ascii="Times New Roman" w:hAnsi="Times New Roman" w:cs="Times New Roman"/>
              <w:b/>
              <w:color w:val="4F81BD" w:themeColor="accent1"/>
              <w:sz w:val="24"/>
              <w:szCs w:val="24"/>
              <w:vertAlign w:val="superscript"/>
            </w:rPr>
          </w:rPrChange>
        </w:rPr>
        <w:t>Exercice 8 : Exercice d’investissement entre le Chef de village et les villageois :</w:t>
      </w:r>
    </w:p>
    <w:p w:rsidR="002A57BD" w:rsidRPr="00F031C8" w:rsidRDefault="00F031C8" w:rsidP="002A57BD">
      <w:pPr>
        <w:rPr>
          <w:rFonts w:ascii="Times New Roman" w:hAnsi="Times New Roman" w:cs="Times New Roman"/>
          <w:b/>
          <w:rPrChange w:id="8311" w:author="Leuveld, Koen" w:date="2013-10-24T17:53:00Z">
            <w:rPr>
              <w:rFonts w:ascii="Times New Roman" w:hAnsi="Times New Roman" w:cs="Times New Roman"/>
            </w:rPr>
          </w:rPrChange>
        </w:rPr>
      </w:pPr>
      <w:r w:rsidRPr="00F031C8">
        <w:rPr>
          <w:rFonts w:ascii="Times New Roman" w:hAnsi="Times New Roman" w:cs="Times New Roman"/>
          <w:b/>
        </w:rPr>
        <w:t>CET EXERCICE S’APPLIQUE SEULEMENT SI L’ENQUETE EST LE CHEF DE VILLAGE.</w:t>
      </w:r>
    </w:p>
    <w:p w:rsidR="002A57BD" w:rsidRPr="00442E10" w:rsidRDefault="00AF2F6F" w:rsidP="002A57BD">
      <w:pPr>
        <w:rPr>
          <w:rFonts w:ascii="Times New Roman" w:hAnsi="Times New Roman" w:cs="Times New Roman"/>
        </w:rPr>
      </w:pPr>
      <w:r w:rsidRPr="00AF2F6F">
        <w:rPr>
          <w:rFonts w:ascii="Times New Roman" w:hAnsi="Times New Roman" w:cs="Times New Roman"/>
          <w:rPrChange w:id="8312" w:author="PIERRE" w:date="2013-10-24T12:27:00Z">
            <w:rPr>
              <w:rFonts w:ascii="Times New Roman" w:hAnsi="Times New Roman" w:cs="Times New Roman"/>
              <w:vertAlign w:val="superscript"/>
            </w:rPr>
          </w:rPrChange>
        </w:rPr>
        <w:t>Si le Chef de village ne fait pas partie de l'échantillon, le chef d’équipe fait cet exercice après avoir fait :</w:t>
      </w:r>
    </w:p>
    <w:p w:rsidR="002A57BD" w:rsidRPr="00442E10" w:rsidRDefault="00AF2F6F" w:rsidP="00AF6156">
      <w:pPr>
        <w:pStyle w:val="ListParagraph"/>
        <w:numPr>
          <w:ilvl w:val="0"/>
          <w:numId w:val="33"/>
        </w:numPr>
        <w:rPr>
          <w:rFonts w:ascii="Times New Roman" w:hAnsi="Times New Roman" w:cs="Times New Roman"/>
        </w:rPr>
      </w:pPr>
      <w:r w:rsidRPr="00AF2F6F">
        <w:rPr>
          <w:rFonts w:ascii="Times New Roman" w:hAnsi="Times New Roman" w:cs="Times New Roman"/>
          <w:rPrChange w:id="8313" w:author="PIERRE" w:date="2013-10-24T12:27:00Z">
            <w:rPr>
              <w:rFonts w:ascii="Times New Roman" w:hAnsi="Times New Roman" w:cs="Times New Roman"/>
              <w:vertAlign w:val="superscript"/>
            </w:rPr>
          </w:rPrChange>
        </w:rPr>
        <w:t>Les introductions</w:t>
      </w:r>
    </w:p>
    <w:p w:rsidR="002A57BD" w:rsidRPr="00442E10" w:rsidDel="00F031C8" w:rsidRDefault="00AF2F6F">
      <w:pPr>
        <w:pStyle w:val="ListParagraph"/>
        <w:numPr>
          <w:ilvl w:val="0"/>
          <w:numId w:val="33"/>
        </w:numPr>
        <w:rPr>
          <w:del w:id="8314" w:author="Leuveld, Koen" w:date="2013-10-24T17:51:00Z"/>
          <w:rFonts w:ascii="Times New Roman" w:hAnsi="Times New Roman" w:cs="Times New Roman"/>
        </w:rPr>
      </w:pPr>
      <w:r w:rsidRPr="00F031C8">
        <w:rPr>
          <w:rFonts w:ascii="Times New Roman" w:hAnsi="Times New Roman" w:cs="Times New Roman"/>
          <w:rPrChange w:id="8315" w:author="Leuveld, Koen" w:date="2013-10-24T17:51:00Z">
            <w:rPr>
              <w:rFonts w:ascii="Times New Roman" w:hAnsi="Times New Roman" w:cs="Times New Roman"/>
              <w:vertAlign w:val="superscript"/>
            </w:rPr>
          </w:rPrChange>
        </w:rPr>
        <w:t xml:space="preserve">L’exercice d’échauffement d’investissement. </w:t>
      </w:r>
      <w:del w:id="8316" w:author="Leuveld, Koen" w:date="2013-10-24T17:51:00Z">
        <w:r w:rsidRPr="00AF2F6F" w:rsidDel="00F031C8">
          <w:rPr>
            <w:rFonts w:ascii="Times New Roman" w:hAnsi="Times New Roman" w:cs="Times New Roman"/>
            <w:b/>
            <w:rPrChange w:id="8317" w:author="PIERRE" w:date="2013-10-24T12:27:00Z">
              <w:rPr>
                <w:rFonts w:ascii="Times New Roman" w:hAnsi="Times New Roman" w:cs="Times New Roman"/>
                <w:b/>
                <w:vertAlign w:val="superscript"/>
              </w:rPr>
            </w:rPrChange>
          </w:rPr>
          <w:delText>Etape 308 - 340</w:delText>
        </w:r>
      </w:del>
    </w:p>
    <w:p w:rsidR="00F031C8" w:rsidRDefault="00F031C8">
      <w:pPr>
        <w:pStyle w:val="ListParagraph"/>
        <w:numPr>
          <w:ilvl w:val="0"/>
          <w:numId w:val="33"/>
        </w:numPr>
        <w:rPr>
          <w:ins w:id="8318" w:author="Leuveld, Koen" w:date="2013-10-24T17:51:00Z"/>
          <w:rFonts w:ascii="Times New Roman" w:hAnsi="Times New Roman" w:cs="Times New Roman"/>
        </w:rPr>
      </w:pPr>
    </w:p>
    <w:p w:rsidR="002A57BD" w:rsidRPr="00F031C8" w:rsidRDefault="00AF2F6F">
      <w:pPr>
        <w:pStyle w:val="ListParagraph"/>
        <w:numPr>
          <w:ilvl w:val="0"/>
          <w:numId w:val="33"/>
        </w:numPr>
        <w:rPr>
          <w:rFonts w:ascii="Times New Roman" w:hAnsi="Times New Roman" w:cs="Times New Roman"/>
        </w:rPr>
      </w:pPr>
      <w:r w:rsidRPr="00F031C8">
        <w:rPr>
          <w:rFonts w:ascii="Times New Roman" w:hAnsi="Times New Roman" w:cs="Times New Roman"/>
          <w:rPrChange w:id="8319" w:author="Leuveld, Koen" w:date="2013-10-24T17:51:00Z">
            <w:rPr>
              <w:rFonts w:ascii="Times New Roman" w:hAnsi="Times New Roman" w:cs="Times New Roman"/>
              <w:vertAlign w:val="superscript"/>
            </w:rPr>
          </w:rPrChange>
        </w:rPr>
        <w:t xml:space="preserve">L’exercice d’investissement entre les </w:t>
      </w:r>
      <w:ins w:id="8320" w:author="Leuveld, Koen" w:date="2013-10-24T17:54:00Z">
        <w:r w:rsidR="00F031C8">
          <w:rPr>
            <w:rFonts w:ascii="Times New Roman" w:hAnsi="Times New Roman" w:cs="Times New Roman"/>
          </w:rPr>
          <w:t xml:space="preserve">habitants de </w:t>
        </w:r>
      </w:ins>
      <w:r w:rsidRPr="00F031C8">
        <w:rPr>
          <w:rFonts w:ascii="Times New Roman" w:hAnsi="Times New Roman" w:cs="Times New Roman"/>
          <w:rPrChange w:id="8321" w:author="Leuveld, Koen" w:date="2013-10-24T17:51:00Z">
            <w:rPr>
              <w:rFonts w:ascii="Times New Roman" w:hAnsi="Times New Roman" w:cs="Times New Roman"/>
              <w:vertAlign w:val="superscript"/>
            </w:rPr>
          </w:rPrChange>
        </w:rPr>
        <w:t>village</w:t>
      </w:r>
      <w:del w:id="8322" w:author="Leuveld, Koen" w:date="2013-10-24T17:54:00Z">
        <w:r w:rsidRPr="00F031C8" w:rsidDel="00F031C8">
          <w:rPr>
            <w:rFonts w:ascii="Times New Roman" w:hAnsi="Times New Roman" w:cs="Times New Roman"/>
            <w:rPrChange w:id="8323" w:author="Leuveld, Koen" w:date="2013-10-24T17:51:00Z">
              <w:rPr>
                <w:rFonts w:ascii="Times New Roman" w:hAnsi="Times New Roman" w:cs="Times New Roman"/>
                <w:vertAlign w:val="superscript"/>
              </w:rPr>
            </w:rPrChange>
          </w:rPr>
          <w:delText>ois</w:delText>
        </w:r>
      </w:del>
      <w:r w:rsidRPr="00F031C8">
        <w:rPr>
          <w:rFonts w:ascii="Times New Roman" w:hAnsi="Times New Roman" w:cs="Times New Roman"/>
          <w:rPrChange w:id="8324" w:author="Leuveld, Koen" w:date="2013-10-24T17:51:00Z">
            <w:rPr>
              <w:rFonts w:ascii="Times New Roman" w:hAnsi="Times New Roman" w:cs="Times New Roman"/>
              <w:vertAlign w:val="superscript"/>
            </w:rPr>
          </w:rPrChange>
        </w:rPr>
        <w:t xml:space="preserve"> (dans lequel le chef est anonyme ; donc il participe en tant que villageois). </w:t>
      </w:r>
      <w:del w:id="8325" w:author="Leuveld, Koen" w:date="2013-10-24T17:51:00Z">
        <w:r w:rsidRPr="00F031C8" w:rsidDel="00F031C8">
          <w:rPr>
            <w:rFonts w:ascii="Times New Roman" w:hAnsi="Times New Roman" w:cs="Times New Roman"/>
            <w:b/>
            <w:rPrChange w:id="8326" w:author="Leuveld, Koen" w:date="2013-10-24T17:51:00Z">
              <w:rPr>
                <w:rFonts w:ascii="Times New Roman" w:hAnsi="Times New Roman" w:cs="Times New Roman"/>
                <w:b/>
                <w:vertAlign w:val="superscript"/>
              </w:rPr>
            </w:rPrChange>
          </w:rPr>
          <w:delText>Etape 341 -387</w:delText>
        </w:r>
      </w:del>
    </w:p>
    <w:p w:rsidR="002A57BD" w:rsidRPr="00442E10" w:rsidRDefault="00AF2F6F" w:rsidP="002A57BD">
      <w:pPr>
        <w:pStyle w:val="Heading3"/>
        <w:rPr>
          <w:rFonts w:ascii="Times New Roman" w:hAnsi="Times New Roman" w:cs="Times New Roman"/>
          <w:lang w:val="fr-FR"/>
        </w:rPr>
      </w:pPr>
      <w:r w:rsidRPr="00AF2F6F">
        <w:rPr>
          <w:rFonts w:ascii="Times New Roman" w:hAnsi="Times New Roman" w:cs="Times New Roman"/>
          <w:lang w:val="fr-FR"/>
          <w:rPrChange w:id="8327" w:author="PIERRE" w:date="2013-10-24T12:27:00Z">
            <w:rPr>
              <w:rFonts w:ascii="Times New Roman" w:hAnsi="Times New Roman" w:cs="Times New Roman"/>
              <w:vertAlign w:val="superscript"/>
              <w:lang w:val="fr-FR"/>
            </w:rPr>
          </w:rPrChange>
        </w:rPr>
        <w:t>Explications de l’exercice 8</w:t>
      </w:r>
    </w:p>
    <w:p w:rsidR="002A57BD" w:rsidRPr="00F031C8" w:rsidRDefault="00F031C8" w:rsidP="00AF6156">
      <w:pPr>
        <w:pStyle w:val="ListParagraph"/>
        <w:numPr>
          <w:ilvl w:val="0"/>
          <w:numId w:val="9"/>
        </w:numPr>
        <w:jc w:val="both"/>
        <w:rPr>
          <w:rFonts w:ascii="Times New Roman" w:hAnsi="Times New Roman" w:cs="Times New Roman"/>
          <w:i/>
          <w:rPrChange w:id="8328" w:author="Leuveld, Koen" w:date="2013-10-24T17:55:00Z">
            <w:rPr>
              <w:rFonts w:ascii="Times New Roman" w:hAnsi="Times New Roman" w:cs="Times New Roman"/>
            </w:rPr>
          </w:rPrChange>
        </w:rPr>
      </w:pPr>
      <w:ins w:id="8329" w:author="Leuveld, Koen" w:date="2013-10-24T17:54:00Z">
        <w:r w:rsidRPr="00F031C8">
          <w:rPr>
            <w:rFonts w:ascii="Times New Roman" w:hAnsi="Times New Roman" w:cs="Times New Roman"/>
            <w:i/>
            <w:rPrChange w:id="8330" w:author="Leuveld, Koen" w:date="2013-10-24T17:55:00Z">
              <w:rPr>
                <w:rFonts w:ascii="Times New Roman" w:hAnsi="Times New Roman" w:cs="Times New Roman"/>
              </w:rPr>
            </w:rPrChange>
          </w:rPr>
          <w:t>« </w:t>
        </w:r>
      </w:ins>
      <w:r w:rsidR="00AF2F6F" w:rsidRPr="00F031C8">
        <w:rPr>
          <w:rFonts w:ascii="Times New Roman" w:hAnsi="Times New Roman" w:cs="Times New Roman"/>
          <w:i/>
          <w:rPrChange w:id="8331" w:author="Leuveld, Koen" w:date="2013-10-24T17:55:00Z">
            <w:rPr>
              <w:rFonts w:ascii="Times New Roman" w:hAnsi="Times New Roman" w:cs="Times New Roman"/>
              <w:vertAlign w:val="superscript"/>
            </w:rPr>
          </w:rPrChange>
        </w:rPr>
        <w:t>Maintenant, vous allez faire le même exercice, mais cette fois le RÉCEPTEUR ou ENVOYEUR (l’identité de cette personne ne sera pas connue) sait que vous êtes le chef de village.</w:t>
      </w:r>
      <w:ins w:id="8332" w:author="Leuveld, Koen" w:date="2013-10-24T17:54:00Z">
        <w:r w:rsidRPr="00F031C8">
          <w:rPr>
            <w:rFonts w:ascii="Times New Roman" w:hAnsi="Times New Roman" w:cs="Times New Roman"/>
            <w:i/>
            <w:rPrChange w:id="8333" w:author="Leuveld, Koen" w:date="2013-10-24T17:55:00Z">
              <w:rPr>
                <w:rFonts w:ascii="Times New Roman" w:hAnsi="Times New Roman" w:cs="Times New Roman"/>
              </w:rPr>
            </w:rPrChange>
          </w:rPr>
          <w:t> »</w:t>
        </w:r>
      </w:ins>
      <w:del w:id="8334" w:author="Leuveld, Koen" w:date="2013-10-24T17:54:00Z">
        <w:r w:rsidR="00AF2F6F" w:rsidRPr="00F031C8" w:rsidDel="00F031C8">
          <w:rPr>
            <w:rFonts w:ascii="Times New Roman" w:hAnsi="Times New Roman" w:cs="Times New Roman"/>
            <w:i/>
            <w:rPrChange w:id="8335" w:author="Leuveld, Koen" w:date="2013-10-24T17:55:00Z">
              <w:rPr>
                <w:rFonts w:ascii="Times New Roman" w:hAnsi="Times New Roman" w:cs="Times New Roman"/>
                <w:vertAlign w:val="superscript"/>
              </w:rPr>
            </w:rPrChange>
          </w:rPr>
          <w:delText xml:space="preserve"> </w:delText>
        </w:r>
      </w:del>
    </w:p>
    <w:p w:rsidR="002A57BD" w:rsidRPr="00F031C8" w:rsidRDefault="00F031C8" w:rsidP="00AF6156">
      <w:pPr>
        <w:pStyle w:val="ListParagraph"/>
        <w:numPr>
          <w:ilvl w:val="0"/>
          <w:numId w:val="9"/>
        </w:numPr>
        <w:jc w:val="both"/>
        <w:rPr>
          <w:rFonts w:ascii="Times New Roman" w:hAnsi="Times New Roman" w:cs="Times New Roman"/>
          <w:i/>
          <w:rPrChange w:id="8336" w:author="Leuveld, Koen" w:date="2013-10-24T17:55:00Z">
            <w:rPr>
              <w:rFonts w:ascii="Times New Roman" w:hAnsi="Times New Roman" w:cs="Times New Roman"/>
            </w:rPr>
          </w:rPrChange>
        </w:rPr>
      </w:pPr>
      <w:ins w:id="8337" w:author="Leuveld, Koen" w:date="2013-10-24T17:54:00Z">
        <w:r w:rsidRPr="00F031C8">
          <w:rPr>
            <w:rFonts w:ascii="Times New Roman" w:hAnsi="Times New Roman" w:cs="Times New Roman"/>
            <w:i/>
            <w:rPrChange w:id="8338" w:author="Leuveld, Koen" w:date="2013-10-24T17:55:00Z">
              <w:rPr>
                <w:rFonts w:ascii="Times New Roman" w:hAnsi="Times New Roman" w:cs="Times New Roman"/>
              </w:rPr>
            </w:rPrChange>
          </w:rPr>
          <w:t>« </w:t>
        </w:r>
      </w:ins>
      <w:r w:rsidR="00AF2F6F" w:rsidRPr="00F031C8">
        <w:rPr>
          <w:rFonts w:ascii="Times New Roman" w:hAnsi="Times New Roman" w:cs="Times New Roman"/>
          <w:i/>
          <w:rPrChange w:id="8339" w:author="Leuveld, Koen" w:date="2013-10-24T17:55:00Z">
            <w:rPr>
              <w:rFonts w:ascii="Times New Roman" w:hAnsi="Times New Roman" w:cs="Times New Roman"/>
              <w:vertAlign w:val="superscript"/>
            </w:rPr>
          </w:rPrChange>
        </w:rPr>
        <w:t>Vos réponses ne resteront pas confidentielles ; si quelqu’un reçoit votre offre, il saura que ça vient de vous. Mais si vous recevez une offre, nous ne révélerons pas l’identité de l’autre.</w:t>
      </w:r>
      <w:ins w:id="8340" w:author="Leuveld, Koen" w:date="2013-10-24T17:54:00Z">
        <w:r w:rsidRPr="00F031C8">
          <w:rPr>
            <w:rFonts w:ascii="Times New Roman" w:hAnsi="Times New Roman" w:cs="Times New Roman"/>
            <w:i/>
            <w:rPrChange w:id="8341" w:author="Leuveld, Koen" w:date="2013-10-24T17:55:00Z">
              <w:rPr>
                <w:rFonts w:ascii="Times New Roman" w:hAnsi="Times New Roman" w:cs="Times New Roman"/>
              </w:rPr>
            </w:rPrChange>
          </w:rPr>
          <w:t> »</w:t>
        </w:r>
      </w:ins>
      <w:del w:id="8342" w:author="Leuveld, Koen" w:date="2013-10-24T17:54:00Z">
        <w:r w:rsidR="00AF2F6F" w:rsidRPr="00F031C8" w:rsidDel="00F031C8">
          <w:rPr>
            <w:rFonts w:ascii="Times New Roman" w:hAnsi="Times New Roman" w:cs="Times New Roman"/>
            <w:i/>
            <w:rPrChange w:id="8343" w:author="Leuveld, Koen" w:date="2013-10-24T17:55:00Z">
              <w:rPr>
                <w:rFonts w:ascii="Times New Roman" w:hAnsi="Times New Roman" w:cs="Times New Roman"/>
                <w:vertAlign w:val="superscript"/>
              </w:rPr>
            </w:rPrChange>
          </w:rPr>
          <w:delText> </w:delText>
        </w:r>
      </w:del>
      <w:r w:rsidR="00AF2F6F" w:rsidRPr="00F031C8">
        <w:rPr>
          <w:rFonts w:ascii="Times New Roman" w:hAnsi="Times New Roman" w:cs="Times New Roman"/>
          <w:i/>
          <w:rPrChange w:id="8344" w:author="Leuveld, Koen" w:date="2013-10-24T17:55:00Z">
            <w:rPr>
              <w:rFonts w:ascii="Times New Roman" w:hAnsi="Times New Roman" w:cs="Times New Roman"/>
              <w:vertAlign w:val="superscript"/>
            </w:rPr>
          </w:rPrChange>
        </w:rPr>
        <w:t xml:space="preserve">  </w:t>
      </w:r>
    </w:p>
    <w:p w:rsidR="002A57BD" w:rsidRPr="00F031C8" w:rsidRDefault="00F031C8" w:rsidP="00AF6156">
      <w:pPr>
        <w:pStyle w:val="ListParagraph"/>
        <w:numPr>
          <w:ilvl w:val="0"/>
          <w:numId w:val="9"/>
        </w:numPr>
        <w:jc w:val="both"/>
        <w:rPr>
          <w:rFonts w:ascii="Times New Roman" w:hAnsi="Times New Roman" w:cs="Times New Roman"/>
          <w:i/>
          <w:rPrChange w:id="8345" w:author="Leuveld, Koen" w:date="2013-10-24T17:55:00Z">
            <w:rPr>
              <w:rFonts w:ascii="Times New Roman" w:hAnsi="Times New Roman" w:cs="Times New Roman"/>
            </w:rPr>
          </w:rPrChange>
        </w:rPr>
      </w:pPr>
      <w:ins w:id="8346" w:author="Leuveld, Koen" w:date="2013-10-24T17:54:00Z">
        <w:r w:rsidRPr="00F031C8">
          <w:rPr>
            <w:rFonts w:ascii="Times New Roman" w:hAnsi="Times New Roman" w:cs="Times New Roman"/>
            <w:i/>
            <w:rPrChange w:id="8347" w:author="Leuveld, Koen" w:date="2013-10-24T17:55:00Z">
              <w:rPr>
                <w:rFonts w:ascii="Times New Roman" w:hAnsi="Times New Roman" w:cs="Times New Roman"/>
              </w:rPr>
            </w:rPrChange>
          </w:rPr>
          <w:t>« </w:t>
        </w:r>
      </w:ins>
      <w:r w:rsidR="00AF2F6F" w:rsidRPr="00F031C8">
        <w:rPr>
          <w:rFonts w:ascii="Times New Roman" w:hAnsi="Times New Roman" w:cs="Times New Roman"/>
          <w:i/>
          <w:rPrChange w:id="8348" w:author="Leuveld, Koen" w:date="2013-10-24T17:55:00Z">
            <w:rPr>
              <w:rFonts w:ascii="Times New Roman" w:hAnsi="Times New Roman" w:cs="Times New Roman"/>
              <w:vertAlign w:val="superscript"/>
            </w:rPr>
          </w:rPrChange>
        </w:rPr>
        <w:t xml:space="preserve">Je vais d'abord vous demander le montant à envoyer au </w:t>
      </w:r>
      <w:del w:id="8349" w:author="PIERRE" w:date="2013-10-23T16:54:00Z">
        <w:r w:rsidR="00AF2F6F" w:rsidRPr="00F031C8">
          <w:rPr>
            <w:rFonts w:ascii="Times New Roman" w:hAnsi="Times New Roman" w:cs="Times New Roman"/>
            <w:i/>
            <w:rPrChange w:id="8350" w:author="Leuveld, Koen" w:date="2013-10-24T17:55:00Z">
              <w:rPr>
                <w:rFonts w:ascii="Times New Roman" w:hAnsi="Times New Roman" w:cs="Times New Roman"/>
                <w:vertAlign w:val="superscript"/>
              </w:rPr>
            </w:rPrChange>
          </w:rPr>
          <w:delText>RECEPTEUR</w:delText>
        </w:r>
      </w:del>
      <w:ins w:id="8351" w:author="PIERRE" w:date="2013-10-23T16:54:00Z">
        <w:r w:rsidR="00AF2F6F" w:rsidRPr="00F031C8">
          <w:rPr>
            <w:rFonts w:ascii="Times New Roman" w:hAnsi="Times New Roman" w:cs="Times New Roman"/>
            <w:i/>
            <w:rPrChange w:id="8352" w:author="Leuveld, Koen" w:date="2013-10-24T17:55:00Z">
              <w:rPr>
                <w:rFonts w:ascii="Times New Roman" w:hAnsi="Times New Roman" w:cs="Times New Roman"/>
                <w:vertAlign w:val="superscript"/>
              </w:rPr>
            </w:rPrChange>
          </w:rPr>
          <w:t>RÉCEPTEUR</w:t>
        </w:r>
      </w:ins>
      <w:r w:rsidR="00AF2F6F" w:rsidRPr="00F031C8">
        <w:rPr>
          <w:rFonts w:ascii="Times New Roman" w:hAnsi="Times New Roman" w:cs="Times New Roman"/>
          <w:i/>
          <w:rPrChange w:id="8353" w:author="Leuveld, Koen" w:date="2013-10-24T17:55:00Z">
            <w:rPr>
              <w:rFonts w:ascii="Times New Roman" w:hAnsi="Times New Roman" w:cs="Times New Roman"/>
              <w:vertAlign w:val="superscript"/>
            </w:rPr>
          </w:rPrChange>
        </w:rPr>
        <w:t xml:space="preserve">. Le </w:t>
      </w:r>
      <w:del w:id="8354" w:author="PIERRE" w:date="2013-10-23T16:55:00Z">
        <w:r w:rsidR="00AF2F6F" w:rsidRPr="00F031C8">
          <w:rPr>
            <w:rFonts w:ascii="Times New Roman" w:hAnsi="Times New Roman" w:cs="Times New Roman"/>
            <w:i/>
            <w:rPrChange w:id="8355" w:author="Leuveld, Koen" w:date="2013-10-24T17:55:00Z">
              <w:rPr>
                <w:rFonts w:ascii="Times New Roman" w:hAnsi="Times New Roman" w:cs="Times New Roman"/>
                <w:vertAlign w:val="superscript"/>
              </w:rPr>
            </w:rPrChange>
          </w:rPr>
          <w:delText>RECEPTEUR</w:delText>
        </w:r>
      </w:del>
      <w:ins w:id="8356" w:author="PIERRE" w:date="2013-10-23T16:55:00Z">
        <w:r w:rsidR="00AF2F6F" w:rsidRPr="00F031C8">
          <w:rPr>
            <w:rFonts w:ascii="Times New Roman" w:hAnsi="Times New Roman" w:cs="Times New Roman"/>
            <w:i/>
            <w:rPrChange w:id="8357" w:author="Leuveld, Koen" w:date="2013-10-24T17:55:00Z">
              <w:rPr>
                <w:rFonts w:ascii="Times New Roman" w:hAnsi="Times New Roman" w:cs="Times New Roman"/>
                <w:vertAlign w:val="superscript"/>
              </w:rPr>
            </w:rPrChange>
          </w:rPr>
          <w:t>RÉCEPTEUR</w:t>
        </w:r>
      </w:ins>
      <w:r w:rsidR="00AF2F6F" w:rsidRPr="00F031C8">
        <w:rPr>
          <w:rFonts w:ascii="Times New Roman" w:hAnsi="Times New Roman" w:cs="Times New Roman"/>
          <w:i/>
          <w:rPrChange w:id="8358" w:author="Leuveld, Koen" w:date="2013-10-24T17:55:00Z">
            <w:rPr>
              <w:rFonts w:ascii="Times New Roman" w:hAnsi="Times New Roman" w:cs="Times New Roman"/>
              <w:vertAlign w:val="superscript"/>
            </w:rPr>
          </w:rPrChange>
        </w:rPr>
        <w:t xml:space="preserve"> indiquera ensuite le montant qu’il renverra pour chacune des offres.</w:t>
      </w:r>
      <w:ins w:id="8359" w:author="Leuveld, Koen" w:date="2013-10-24T17:54:00Z">
        <w:r w:rsidRPr="00F031C8">
          <w:rPr>
            <w:rFonts w:ascii="Times New Roman" w:hAnsi="Times New Roman" w:cs="Times New Roman"/>
            <w:i/>
            <w:rPrChange w:id="8360" w:author="Leuveld, Koen" w:date="2013-10-24T17:55:00Z">
              <w:rPr>
                <w:rFonts w:ascii="Times New Roman" w:hAnsi="Times New Roman" w:cs="Times New Roman"/>
              </w:rPr>
            </w:rPrChange>
          </w:rPr>
          <w:t> »</w:t>
        </w:r>
      </w:ins>
    </w:p>
    <w:p w:rsidR="002A57BD" w:rsidRPr="00442E10" w:rsidRDefault="00F031C8" w:rsidP="00AF6156">
      <w:pPr>
        <w:pStyle w:val="ListParagraph"/>
        <w:numPr>
          <w:ilvl w:val="0"/>
          <w:numId w:val="9"/>
        </w:numPr>
        <w:jc w:val="both"/>
        <w:rPr>
          <w:rFonts w:ascii="Times New Roman" w:hAnsi="Times New Roman" w:cs="Times New Roman"/>
        </w:rPr>
      </w:pPr>
      <w:ins w:id="8361" w:author="Leuveld, Koen" w:date="2013-10-24T17:54:00Z">
        <w:r>
          <w:rPr>
            <w:rFonts w:ascii="Times New Roman" w:hAnsi="Times New Roman" w:cs="Times New Roman"/>
          </w:rPr>
          <w:t>« </w:t>
        </w:r>
      </w:ins>
      <w:r w:rsidR="00AF2F6F" w:rsidRPr="00F031C8">
        <w:rPr>
          <w:rFonts w:ascii="Times New Roman" w:hAnsi="Times New Roman" w:cs="Times New Roman"/>
          <w:i/>
          <w:rPrChange w:id="8362" w:author="Leuveld, Koen" w:date="2013-10-24T17:55:00Z">
            <w:rPr>
              <w:rFonts w:ascii="Times New Roman" w:hAnsi="Times New Roman" w:cs="Times New Roman"/>
              <w:vertAlign w:val="superscript"/>
            </w:rPr>
          </w:rPrChange>
        </w:rPr>
        <w:t>Rappelez-vous : nous ne paierons que pour un seul de ces exercices que vous ferez aujourd'hui. Si à la réunion de paiement vous tirez ce jeton</w:t>
      </w:r>
      <w:ins w:id="8363" w:author="Leuveld, Koen" w:date="2013-10-24T17:54:00Z">
        <w:r>
          <w:rPr>
            <w:rFonts w:ascii="Times New Roman" w:hAnsi="Times New Roman" w:cs="Times New Roman"/>
          </w:rPr>
          <w:t> »</w:t>
        </w:r>
      </w:ins>
      <w:r w:rsidR="00AF2F6F" w:rsidRPr="00AF2F6F">
        <w:rPr>
          <w:rFonts w:ascii="Times New Roman" w:hAnsi="Times New Roman" w:cs="Times New Roman"/>
          <w:rPrChange w:id="8364" w:author="PIERRE" w:date="2013-10-24T12:27:00Z">
            <w:rPr>
              <w:rFonts w:ascii="Times New Roman" w:hAnsi="Times New Roman" w:cs="Times New Roman"/>
              <w:vertAlign w:val="superscript"/>
            </w:rPr>
          </w:rPrChange>
        </w:rPr>
        <w:t xml:space="preserve"> [MONTRER LE JETON </w:t>
      </w:r>
      <w:del w:id="8365" w:author="Leuveld, Koen" w:date="2013-10-24T17:54:00Z">
        <w:r w:rsidR="00AF2F6F" w:rsidRPr="00AF2F6F" w:rsidDel="00F031C8">
          <w:rPr>
            <w:rFonts w:ascii="Times New Roman" w:hAnsi="Times New Roman" w:cs="Times New Roman"/>
            <w:rPrChange w:id="8366" w:author="PIERRE" w:date="2013-10-24T12:27:00Z">
              <w:rPr>
                <w:rFonts w:ascii="Times New Roman" w:hAnsi="Times New Roman" w:cs="Times New Roman"/>
                <w:vertAlign w:val="superscript"/>
              </w:rPr>
            </w:rPrChange>
          </w:rPr>
          <w:delText>ENVOYEUR DE L’EXERCICE D’INVESTISSEMENT ENTRE LES VILLAGEOIS ET LE CHEF DE VILLAGE</w:delText>
        </w:r>
      </w:del>
      <w:ins w:id="8367" w:author="Leuveld, Koen" w:date="2013-10-24T17:54:00Z">
        <w:r>
          <w:rPr>
            <w:rFonts w:ascii="Times New Roman" w:hAnsi="Times New Roman" w:cs="Times New Roman"/>
          </w:rPr>
          <w:t>N</w:t>
        </w:r>
      </w:ins>
      <w:ins w:id="8368" w:author="Leuveld, Koen" w:date="2013-10-24T17:55:00Z">
        <w:r>
          <w:rPr>
            <w:rFonts w:ascii="Times New Roman" w:hAnsi="Times New Roman" w:cs="Times New Roman"/>
            <w:vertAlign w:val="superscript"/>
          </w:rPr>
          <w:t>o</w:t>
        </w:r>
        <w:r>
          <w:rPr>
            <w:rFonts w:ascii="Times New Roman" w:hAnsi="Times New Roman" w:cs="Times New Roman"/>
          </w:rPr>
          <w:t>10</w:t>
        </w:r>
      </w:ins>
      <w:r w:rsidR="00AF2F6F" w:rsidRPr="00AF2F6F">
        <w:rPr>
          <w:rFonts w:ascii="Times New Roman" w:hAnsi="Times New Roman" w:cs="Times New Roman"/>
          <w:rPrChange w:id="8369" w:author="PIERRE" w:date="2013-10-24T12:27:00Z">
            <w:rPr>
              <w:rFonts w:ascii="Times New Roman" w:hAnsi="Times New Roman" w:cs="Times New Roman"/>
              <w:vertAlign w:val="superscript"/>
            </w:rPr>
          </w:rPrChange>
        </w:rPr>
        <w:t xml:space="preserve">], </w:t>
      </w:r>
      <w:ins w:id="8370" w:author="Leuveld, Koen" w:date="2013-10-24T17:54:00Z">
        <w:r>
          <w:rPr>
            <w:rFonts w:ascii="Times New Roman" w:hAnsi="Times New Roman" w:cs="Times New Roman"/>
          </w:rPr>
          <w:t>« </w:t>
        </w:r>
      </w:ins>
      <w:r w:rsidR="00AF2F6F" w:rsidRPr="00F031C8">
        <w:rPr>
          <w:rFonts w:ascii="Times New Roman" w:hAnsi="Times New Roman" w:cs="Times New Roman"/>
          <w:i/>
          <w:rPrChange w:id="8371" w:author="Leuveld, Koen" w:date="2013-10-24T17:55:00Z">
            <w:rPr>
              <w:rFonts w:ascii="Times New Roman" w:hAnsi="Times New Roman" w:cs="Times New Roman"/>
              <w:vertAlign w:val="superscript"/>
            </w:rPr>
          </w:rPrChange>
        </w:rPr>
        <w:t>vous serez payé pour cet exercice en tant que ENVOYEUR</w:t>
      </w:r>
      <w:r w:rsidR="00AF2F6F" w:rsidRPr="00AF2F6F">
        <w:rPr>
          <w:rFonts w:ascii="Times New Roman" w:hAnsi="Times New Roman" w:cs="Times New Roman"/>
          <w:rPrChange w:id="8372" w:author="PIERRE" w:date="2013-10-24T12:27:00Z">
            <w:rPr>
              <w:rFonts w:ascii="Times New Roman" w:hAnsi="Times New Roman" w:cs="Times New Roman"/>
              <w:vertAlign w:val="superscript"/>
            </w:rPr>
          </w:rPrChange>
        </w:rPr>
        <w:t>.</w:t>
      </w:r>
      <w:ins w:id="8373" w:author="Leuveld, Koen" w:date="2013-10-24T17:54:00Z">
        <w:r>
          <w:rPr>
            <w:rFonts w:ascii="Times New Roman" w:hAnsi="Times New Roman" w:cs="Times New Roman"/>
          </w:rPr>
          <w:t> »</w:t>
        </w:r>
      </w:ins>
    </w:p>
    <w:p w:rsidR="002A57BD" w:rsidRPr="00442E10" w:rsidRDefault="00F031C8" w:rsidP="00AF6156">
      <w:pPr>
        <w:pStyle w:val="ListParagraph"/>
        <w:numPr>
          <w:ilvl w:val="0"/>
          <w:numId w:val="9"/>
        </w:numPr>
        <w:jc w:val="both"/>
        <w:rPr>
          <w:rFonts w:ascii="Times New Roman" w:hAnsi="Times New Roman" w:cs="Times New Roman"/>
        </w:rPr>
      </w:pPr>
      <w:ins w:id="8374" w:author="Leuveld, Koen" w:date="2013-10-24T17:55:00Z">
        <w:r>
          <w:rPr>
            <w:rFonts w:ascii="Times New Roman" w:hAnsi="Times New Roman" w:cs="Times New Roman"/>
          </w:rPr>
          <w:t>« </w:t>
        </w:r>
      </w:ins>
      <w:r w:rsidR="00AF2F6F" w:rsidRPr="00AF2F6F">
        <w:rPr>
          <w:rFonts w:ascii="Times New Roman" w:hAnsi="Times New Roman" w:cs="Times New Roman"/>
          <w:rPrChange w:id="8375" w:author="PIERRE" w:date="2013-10-24T12:27:00Z">
            <w:rPr>
              <w:rFonts w:ascii="Times New Roman" w:hAnsi="Times New Roman" w:cs="Times New Roman"/>
              <w:vertAlign w:val="superscript"/>
            </w:rPr>
          </w:rPrChange>
        </w:rPr>
        <w:t>Après cela, je vais vous présenter toutes les offres possibles que l’ENVOYEUR pourrait vous envoyer, et vous demander combien vous souhaitez lui donner en retour.</w:t>
      </w:r>
      <w:ins w:id="8376" w:author="Leuveld, Koen" w:date="2013-10-24T17:55:00Z">
        <w:r>
          <w:rPr>
            <w:rFonts w:ascii="Times New Roman" w:hAnsi="Times New Roman" w:cs="Times New Roman"/>
          </w:rPr>
          <w:t> »</w:t>
        </w:r>
      </w:ins>
    </w:p>
    <w:p w:rsidR="002A57BD" w:rsidRPr="00F031C8" w:rsidRDefault="00F031C8" w:rsidP="00AF6156">
      <w:pPr>
        <w:pStyle w:val="ListParagraph"/>
        <w:numPr>
          <w:ilvl w:val="0"/>
          <w:numId w:val="9"/>
        </w:numPr>
        <w:jc w:val="both"/>
        <w:rPr>
          <w:rFonts w:ascii="Times New Roman" w:hAnsi="Times New Roman" w:cs="Times New Roman"/>
          <w:i/>
          <w:rPrChange w:id="8377" w:author="Leuveld, Koen" w:date="2013-10-24T17:55:00Z">
            <w:rPr>
              <w:rFonts w:ascii="Times New Roman" w:hAnsi="Times New Roman" w:cs="Times New Roman"/>
            </w:rPr>
          </w:rPrChange>
        </w:rPr>
      </w:pPr>
      <w:ins w:id="8378" w:author="Leuveld, Koen" w:date="2013-10-24T17:55:00Z">
        <w:r w:rsidRPr="00F031C8">
          <w:rPr>
            <w:rFonts w:ascii="Times New Roman" w:hAnsi="Times New Roman" w:cs="Times New Roman"/>
            <w:i/>
            <w:rPrChange w:id="8379" w:author="Leuveld, Koen" w:date="2013-10-24T17:55:00Z">
              <w:rPr>
                <w:rFonts w:ascii="Times New Roman" w:hAnsi="Times New Roman" w:cs="Times New Roman"/>
              </w:rPr>
            </w:rPrChange>
          </w:rPr>
          <w:t>« </w:t>
        </w:r>
      </w:ins>
      <w:r w:rsidR="00AF2F6F" w:rsidRPr="00F031C8">
        <w:rPr>
          <w:rFonts w:ascii="Times New Roman" w:hAnsi="Times New Roman" w:cs="Times New Roman"/>
          <w:i/>
          <w:rPrChange w:id="8380" w:author="Leuveld, Koen" w:date="2013-10-24T17:55:00Z">
            <w:rPr>
              <w:rFonts w:ascii="Times New Roman" w:hAnsi="Times New Roman" w:cs="Times New Roman"/>
              <w:vertAlign w:val="superscript"/>
            </w:rPr>
          </w:rPrChange>
        </w:rPr>
        <w:t>Rappelez-vous : nous ne paierons que pour un exercice que vous ferez aujourd'hui. Si à la réunion de paiement vous tirez ce jeton</w:t>
      </w:r>
      <w:ins w:id="8381" w:author="Leuveld, Koen" w:date="2013-10-24T17:55:00Z">
        <w:r w:rsidRPr="00F031C8">
          <w:rPr>
            <w:rFonts w:ascii="Times New Roman" w:hAnsi="Times New Roman" w:cs="Times New Roman"/>
            <w:i/>
            <w:rPrChange w:id="8382" w:author="Leuveld, Koen" w:date="2013-10-24T17:55:00Z">
              <w:rPr>
                <w:rFonts w:ascii="Times New Roman" w:hAnsi="Times New Roman" w:cs="Times New Roman"/>
              </w:rPr>
            </w:rPrChange>
          </w:rPr>
          <w:t> »</w:t>
        </w:r>
      </w:ins>
      <w:r w:rsidR="00AF2F6F" w:rsidRPr="00AF2F6F">
        <w:rPr>
          <w:rFonts w:ascii="Times New Roman" w:hAnsi="Times New Roman" w:cs="Times New Roman"/>
          <w:rPrChange w:id="8383" w:author="PIERRE" w:date="2013-10-24T12:27:00Z">
            <w:rPr>
              <w:rFonts w:ascii="Times New Roman" w:hAnsi="Times New Roman" w:cs="Times New Roman"/>
              <w:vertAlign w:val="superscript"/>
            </w:rPr>
          </w:rPrChange>
        </w:rPr>
        <w:t xml:space="preserve"> [MONTREZ LE JETON </w:t>
      </w:r>
      <w:del w:id="8384" w:author="PIERRE" w:date="2013-10-23T16:55:00Z">
        <w:r w:rsidR="00AF2F6F" w:rsidRPr="00AF2F6F">
          <w:rPr>
            <w:rFonts w:ascii="Times New Roman" w:hAnsi="Times New Roman" w:cs="Times New Roman"/>
            <w:rPrChange w:id="8385" w:author="PIERRE" w:date="2013-10-24T12:27:00Z">
              <w:rPr>
                <w:rFonts w:ascii="Times New Roman" w:hAnsi="Times New Roman" w:cs="Times New Roman"/>
                <w:vertAlign w:val="superscript"/>
              </w:rPr>
            </w:rPrChange>
          </w:rPr>
          <w:delText>RECEPTEUR</w:delText>
        </w:r>
      </w:del>
      <w:ins w:id="8386" w:author="PIERRE" w:date="2013-10-23T16:55:00Z">
        <w:del w:id="8387" w:author="Leuveld, Koen" w:date="2013-10-24T17:55:00Z">
          <w:r w:rsidR="00AF2F6F" w:rsidRPr="00AF2F6F" w:rsidDel="00F031C8">
            <w:rPr>
              <w:rFonts w:ascii="Times New Roman" w:hAnsi="Times New Roman" w:cs="Times New Roman"/>
              <w:rPrChange w:id="8388" w:author="PIERRE" w:date="2013-10-24T12:27:00Z">
                <w:rPr>
                  <w:rFonts w:ascii="Times New Roman" w:hAnsi="Times New Roman" w:cs="Times New Roman"/>
                  <w:vertAlign w:val="superscript"/>
                </w:rPr>
              </w:rPrChange>
            </w:rPr>
            <w:delText>RÉCEPTEUR</w:delText>
          </w:r>
        </w:del>
      </w:ins>
      <w:del w:id="8389" w:author="Leuveld, Koen" w:date="2013-10-24T17:55:00Z">
        <w:r w:rsidR="00AF2F6F" w:rsidRPr="00AF2F6F" w:rsidDel="00F031C8">
          <w:rPr>
            <w:rFonts w:ascii="Times New Roman" w:hAnsi="Times New Roman" w:cs="Times New Roman"/>
            <w:rPrChange w:id="8390" w:author="PIERRE" w:date="2013-10-24T12:27:00Z">
              <w:rPr>
                <w:rFonts w:ascii="Times New Roman" w:hAnsi="Times New Roman" w:cs="Times New Roman"/>
                <w:vertAlign w:val="superscript"/>
              </w:rPr>
            </w:rPrChange>
          </w:rPr>
          <w:delText xml:space="preserve"> DE L’EXERCICE D’INVESTISSEMENT ENTRE LES VILLAGEOIS ET LE CHEF DE VILLAGE</w:delText>
        </w:r>
      </w:del>
      <w:ins w:id="8391" w:author="Leuveld, Koen" w:date="2013-10-24T17:55:00Z">
        <w:r>
          <w:rPr>
            <w:rFonts w:ascii="Times New Roman" w:hAnsi="Times New Roman" w:cs="Times New Roman"/>
          </w:rPr>
          <w:t>N</w:t>
        </w:r>
        <w:r>
          <w:rPr>
            <w:rFonts w:ascii="Times New Roman" w:hAnsi="Times New Roman" w:cs="Times New Roman"/>
            <w:vertAlign w:val="superscript"/>
          </w:rPr>
          <w:t>o</w:t>
        </w:r>
        <w:r>
          <w:rPr>
            <w:rFonts w:ascii="Times New Roman" w:hAnsi="Times New Roman" w:cs="Times New Roman"/>
          </w:rPr>
          <w:t>11</w:t>
        </w:r>
      </w:ins>
      <w:r w:rsidR="00AF2F6F" w:rsidRPr="00AF2F6F">
        <w:rPr>
          <w:rFonts w:ascii="Times New Roman" w:hAnsi="Times New Roman" w:cs="Times New Roman"/>
          <w:rPrChange w:id="8392" w:author="PIERRE" w:date="2013-10-24T12:27:00Z">
            <w:rPr>
              <w:rFonts w:ascii="Times New Roman" w:hAnsi="Times New Roman" w:cs="Times New Roman"/>
              <w:vertAlign w:val="superscript"/>
            </w:rPr>
          </w:rPrChange>
        </w:rPr>
        <w:t xml:space="preserve">], </w:t>
      </w:r>
      <w:ins w:id="8393" w:author="Leuveld, Koen" w:date="2013-10-24T17:55:00Z">
        <w:r w:rsidRPr="00F031C8">
          <w:rPr>
            <w:rFonts w:ascii="Times New Roman" w:hAnsi="Times New Roman" w:cs="Times New Roman"/>
            <w:i/>
            <w:rPrChange w:id="8394" w:author="Leuveld, Koen" w:date="2013-10-24T17:55:00Z">
              <w:rPr>
                <w:rFonts w:ascii="Times New Roman" w:hAnsi="Times New Roman" w:cs="Times New Roman"/>
              </w:rPr>
            </w:rPrChange>
          </w:rPr>
          <w:t>« </w:t>
        </w:r>
      </w:ins>
      <w:r w:rsidR="00AF2F6F" w:rsidRPr="00F031C8">
        <w:rPr>
          <w:rFonts w:ascii="Times New Roman" w:hAnsi="Times New Roman" w:cs="Times New Roman"/>
          <w:i/>
          <w:rPrChange w:id="8395" w:author="Leuveld, Koen" w:date="2013-10-24T17:55:00Z">
            <w:rPr>
              <w:rFonts w:ascii="Times New Roman" w:hAnsi="Times New Roman" w:cs="Times New Roman"/>
              <w:vertAlign w:val="superscript"/>
            </w:rPr>
          </w:rPrChange>
        </w:rPr>
        <w:t xml:space="preserve">vous serez payé pour cet exercice en tant que </w:t>
      </w:r>
      <w:del w:id="8396" w:author="PIERRE" w:date="2013-10-23T16:55:00Z">
        <w:r w:rsidR="00AF2F6F" w:rsidRPr="00F031C8">
          <w:rPr>
            <w:rFonts w:ascii="Times New Roman" w:hAnsi="Times New Roman" w:cs="Times New Roman"/>
            <w:i/>
            <w:rPrChange w:id="8397" w:author="Leuveld, Koen" w:date="2013-10-24T17:55:00Z">
              <w:rPr>
                <w:rFonts w:ascii="Times New Roman" w:hAnsi="Times New Roman" w:cs="Times New Roman"/>
                <w:vertAlign w:val="superscript"/>
              </w:rPr>
            </w:rPrChange>
          </w:rPr>
          <w:delText>RECEPTEUR</w:delText>
        </w:r>
      </w:del>
      <w:ins w:id="8398" w:author="PIERRE" w:date="2013-10-23T16:55:00Z">
        <w:r w:rsidR="00AF2F6F" w:rsidRPr="00F031C8">
          <w:rPr>
            <w:rFonts w:ascii="Times New Roman" w:hAnsi="Times New Roman" w:cs="Times New Roman"/>
            <w:i/>
            <w:rPrChange w:id="8399" w:author="Leuveld, Koen" w:date="2013-10-24T17:55:00Z">
              <w:rPr>
                <w:rFonts w:ascii="Times New Roman" w:hAnsi="Times New Roman" w:cs="Times New Roman"/>
                <w:vertAlign w:val="superscript"/>
              </w:rPr>
            </w:rPrChange>
          </w:rPr>
          <w:t>RÉCEPTEUR</w:t>
        </w:r>
      </w:ins>
      <w:r w:rsidR="00AF2F6F" w:rsidRPr="00F031C8">
        <w:rPr>
          <w:rFonts w:ascii="Times New Roman" w:hAnsi="Times New Roman" w:cs="Times New Roman"/>
          <w:i/>
          <w:rPrChange w:id="8400" w:author="Leuveld, Koen" w:date="2013-10-24T17:55:00Z">
            <w:rPr>
              <w:rFonts w:ascii="Times New Roman" w:hAnsi="Times New Roman" w:cs="Times New Roman"/>
              <w:vertAlign w:val="superscript"/>
            </w:rPr>
          </w:rPrChange>
        </w:rPr>
        <w:t>.</w:t>
      </w:r>
      <w:ins w:id="8401" w:author="Leuveld, Koen" w:date="2013-10-24T17:55:00Z">
        <w:r w:rsidRPr="00F031C8">
          <w:rPr>
            <w:rFonts w:ascii="Times New Roman" w:hAnsi="Times New Roman" w:cs="Times New Roman"/>
            <w:i/>
            <w:rPrChange w:id="8402" w:author="Leuveld, Koen" w:date="2013-10-24T17:55:00Z">
              <w:rPr>
                <w:rFonts w:ascii="Times New Roman" w:hAnsi="Times New Roman" w:cs="Times New Roman"/>
              </w:rPr>
            </w:rPrChange>
          </w:rPr>
          <w:t> »</w:t>
        </w:r>
      </w:ins>
    </w:p>
    <w:p w:rsidR="002A57BD" w:rsidRPr="00F031C8" w:rsidRDefault="00F031C8" w:rsidP="00AF6156">
      <w:pPr>
        <w:pStyle w:val="ListParagraph"/>
        <w:numPr>
          <w:ilvl w:val="0"/>
          <w:numId w:val="9"/>
        </w:numPr>
        <w:jc w:val="both"/>
        <w:rPr>
          <w:rFonts w:ascii="Times New Roman" w:hAnsi="Times New Roman" w:cs="Times New Roman"/>
          <w:i/>
          <w:rPrChange w:id="8403" w:author="Leuveld, Koen" w:date="2013-10-24T17:56:00Z">
            <w:rPr>
              <w:rFonts w:ascii="Times New Roman" w:hAnsi="Times New Roman" w:cs="Times New Roman"/>
            </w:rPr>
          </w:rPrChange>
        </w:rPr>
      </w:pPr>
      <w:ins w:id="8404" w:author="Leuveld, Koen" w:date="2013-10-24T17:55:00Z">
        <w:r w:rsidRPr="00F031C8">
          <w:rPr>
            <w:rFonts w:ascii="Times New Roman" w:hAnsi="Times New Roman" w:cs="Times New Roman"/>
            <w:i/>
            <w:rPrChange w:id="8405" w:author="Leuveld, Koen" w:date="2013-10-24T17:56:00Z">
              <w:rPr>
                <w:rFonts w:ascii="Times New Roman" w:hAnsi="Times New Roman" w:cs="Times New Roman"/>
              </w:rPr>
            </w:rPrChange>
          </w:rPr>
          <w:t>« </w:t>
        </w:r>
      </w:ins>
      <w:r w:rsidR="00AF2F6F" w:rsidRPr="00F031C8">
        <w:rPr>
          <w:rFonts w:ascii="Times New Roman" w:hAnsi="Times New Roman" w:cs="Times New Roman"/>
          <w:i/>
          <w:rPrChange w:id="8406" w:author="Leuveld, Koen" w:date="2013-10-24T17:56:00Z">
            <w:rPr>
              <w:rFonts w:ascii="Times New Roman" w:hAnsi="Times New Roman" w:cs="Times New Roman"/>
              <w:vertAlign w:val="superscript"/>
            </w:rPr>
          </w:rPrChange>
        </w:rPr>
        <w:t>Tout d'abord, vous êtes l'ENVOYEUR et quelqu’un d’autre de village est le RÉCEPTEUR.</w:t>
      </w:r>
      <w:ins w:id="8407" w:author="Leuveld, Koen" w:date="2013-10-24T17:55:00Z">
        <w:r w:rsidRPr="00F031C8">
          <w:rPr>
            <w:rFonts w:ascii="Times New Roman" w:hAnsi="Times New Roman" w:cs="Times New Roman"/>
            <w:i/>
            <w:rPrChange w:id="8408" w:author="Leuveld, Koen" w:date="2013-10-24T17:56:00Z">
              <w:rPr>
                <w:rFonts w:ascii="Times New Roman" w:hAnsi="Times New Roman" w:cs="Times New Roman"/>
              </w:rPr>
            </w:rPrChange>
          </w:rPr>
          <w:t> »</w:t>
        </w:r>
      </w:ins>
      <w:del w:id="8409" w:author="Leuveld, Koen" w:date="2013-10-24T17:55:00Z">
        <w:r w:rsidR="00AF2F6F" w:rsidRPr="00F031C8" w:rsidDel="00F031C8">
          <w:rPr>
            <w:rFonts w:ascii="Times New Roman" w:hAnsi="Times New Roman" w:cs="Times New Roman"/>
            <w:i/>
            <w:rPrChange w:id="8410" w:author="Leuveld, Koen" w:date="2013-10-24T17:56:00Z">
              <w:rPr>
                <w:rFonts w:ascii="Times New Roman" w:hAnsi="Times New Roman" w:cs="Times New Roman"/>
                <w:vertAlign w:val="superscript"/>
              </w:rPr>
            </w:rPrChange>
          </w:rPr>
          <w:delText xml:space="preserve"> </w:delText>
        </w:r>
      </w:del>
    </w:p>
    <w:p w:rsidR="002A57BD" w:rsidRPr="00F031C8" w:rsidRDefault="00F031C8" w:rsidP="00AF6156">
      <w:pPr>
        <w:pStyle w:val="ListParagraph"/>
        <w:numPr>
          <w:ilvl w:val="0"/>
          <w:numId w:val="9"/>
        </w:numPr>
        <w:jc w:val="both"/>
        <w:rPr>
          <w:rFonts w:ascii="Times New Roman" w:hAnsi="Times New Roman" w:cs="Times New Roman"/>
          <w:i/>
          <w:rPrChange w:id="8411" w:author="Leuveld, Koen" w:date="2013-10-24T17:56:00Z">
            <w:rPr>
              <w:rFonts w:ascii="Times New Roman" w:hAnsi="Times New Roman" w:cs="Times New Roman"/>
            </w:rPr>
          </w:rPrChange>
        </w:rPr>
      </w:pPr>
      <w:ins w:id="8412" w:author="Leuveld, Koen" w:date="2013-10-24T17:56:00Z">
        <w:r w:rsidRPr="00F031C8">
          <w:rPr>
            <w:rFonts w:ascii="Times New Roman" w:hAnsi="Times New Roman" w:cs="Times New Roman"/>
            <w:i/>
            <w:rPrChange w:id="8413" w:author="Leuveld, Koen" w:date="2013-10-24T17:56:00Z">
              <w:rPr>
                <w:rFonts w:ascii="Times New Roman" w:hAnsi="Times New Roman" w:cs="Times New Roman"/>
              </w:rPr>
            </w:rPrChange>
          </w:rPr>
          <w:t>« </w:t>
        </w:r>
      </w:ins>
      <w:r w:rsidR="00AF2F6F" w:rsidRPr="00F031C8">
        <w:rPr>
          <w:rFonts w:ascii="Times New Roman" w:hAnsi="Times New Roman" w:cs="Times New Roman"/>
          <w:i/>
          <w:rPrChange w:id="8414" w:author="Leuveld, Koen" w:date="2013-10-24T17:56:00Z">
            <w:rPr>
              <w:rFonts w:ascii="Times New Roman" w:hAnsi="Times New Roman" w:cs="Times New Roman"/>
              <w:vertAlign w:val="superscript"/>
            </w:rPr>
          </w:rPrChange>
        </w:rPr>
        <w:t>Je vous présenterai ensuite les choix possibles de l’ENVOYEUR, et vous indiquerez combien vous allez renvoyer</w:t>
      </w:r>
      <w:ins w:id="8415" w:author="Leuveld, Koen" w:date="2013-10-24T17:56:00Z">
        <w:r w:rsidRPr="00F031C8">
          <w:rPr>
            <w:rFonts w:ascii="Times New Roman" w:hAnsi="Times New Roman" w:cs="Times New Roman"/>
            <w:i/>
            <w:rPrChange w:id="8416" w:author="Leuveld, Koen" w:date="2013-10-24T17:56:00Z">
              <w:rPr>
                <w:rFonts w:ascii="Times New Roman" w:hAnsi="Times New Roman" w:cs="Times New Roman"/>
              </w:rPr>
            </w:rPrChange>
          </w:rPr>
          <w:t> »</w:t>
        </w:r>
      </w:ins>
      <w:r w:rsidR="00AF2F6F" w:rsidRPr="00F031C8">
        <w:rPr>
          <w:rFonts w:ascii="Times New Roman" w:hAnsi="Times New Roman" w:cs="Times New Roman"/>
          <w:i/>
          <w:rPrChange w:id="8417" w:author="Leuveld, Koen" w:date="2013-10-24T17:56:00Z">
            <w:rPr>
              <w:rFonts w:ascii="Times New Roman" w:hAnsi="Times New Roman" w:cs="Times New Roman"/>
              <w:vertAlign w:val="superscript"/>
            </w:rPr>
          </w:rPrChange>
        </w:rPr>
        <w:t xml:space="preserve"> </w:t>
      </w:r>
    </w:p>
    <w:p w:rsidR="002A57BD" w:rsidRDefault="00F031C8" w:rsidP="00AF6156">
      <w:pPr>
        <w:pStyle w:val="ListParagraph"/>
        <w:numPr>
          <w:ilvl w:val="0"/>
          <w:numId w:val="9"/>
        </w:numPr>
        <w:jc w:val="both"/>
        <w:rPr>
          <w:ins w:id="8418" w:author="Leuveld, Koen" w:date="2013-10-24T18:07:00Z"/>
          <w:rFonts w:ascii="Times New Roman" w:hAnsi="Times New Roman" w:cs="Times New Roman"/>
          <w:i/>
        </w:rPr>
      </w:pPr>
      <w:ins w:id="8419" w:author="Leuveld, Koen" w:date="2013-10-24T17:56:00Z">
        <w:r w:rsidRPr="00F031C8">
          <w:rPr>
            <w:rFonts w:ascii="Times New Roman" w:hAnsi="Times New Roman" w:cs="Times New Roman"/>
            <w:i/>
            <w:rPrChange w:id="8420" w:author="Leuveld, Koen" w:date="2013-10-24T17:56:00Z">
              <w:rPr>
                <w:rFonts w:ascii="Times New Roman" w:hAnsi="Times New Roman" w:cs="Times New Roman"/>
              </w:rPr>
            </w:rPrChange>
          </w:rPr>
          <w:lastRenderedPageBreak/>
          <w:t>« </w:t>
        </w:r>
      </w:ins>
      <w:r w:rsidR="00AF2F6F" w:rsidRPr="00F031C8">
        <w:rPr>
          <w:rFonts w:ascii="Times New Roman" w:hAnsi="Times New Roman" w:cs="Times New Roman"/>
          <w:i/>
          <w:rPrChange w:id="8421" w:author="Leuveld, Koen" w:date="2013-10-24T17:56:00Z">
            <w:rPr>
              <w:rFonts w:ascii="Times New Roman" w:hAnsi="Times New Roman" w:cs="Times New Roman"/>
              <w:vertAlign w:val="superscript"/>
            </w:rPr>
          </w:rPrChange>
        </w:rPr>
        <w:t>Avez-vous des questions?</w:t>
      </w:r>
      <w:ins w:id="8422" w:author="Leuveld, Koen" w:date="2013-10-24T17:56:00Z">
        <w:r w:rsidRPr="00F031C8">
          <w:rPr>
            <w:rFonts w:ascii="Times New Roman" w:hAnsi="Times New Roman" w:cs="Times New Roman"/>
            <w:i/>
            <w:rPrChange w:id="8423" w:author="Leuveld, Koen" w:date="2013-10-24T17:56:00Z">
              <w:rPr>
                <w:rFonts w:ascii="Times New Roman" w:hAnsi="Times New Roman" w:cs="Times New Roman"/>
              </w:rPr>
            </w:rPrChange>
          </w:rPr>
          <w:t> »</w:t>
        </w:r>
      </w:ins>
    </w:p>
    <w:p w:rsidR="0034183B" w:rsidRDefault="0034183B" w:rsidP="0034183B">
      <w:pPr>
        <w:pStyle w:val="ListParagraph"/>
        <w:numPr>
          <w:ilvl w:val="0"/>
          <w:numId w:val="9"/>
        </w:numPr>
        <w:jc w:val="both"/>
        <w:rPr>
          <w:ins w:id="8424" w:author="Leuveld, Koen" w:date="2013-10-24T18:07:00Z"/>
          <w:rFonts w:ascii="Times New Roman" w:hAnsi="Times New Roman" w:cs="Times New Roman"/>
        </w:rPr>
      </w:pPr>
      <w:ins w:id="8425" w:author="Leuveld, Koen" w:date="2013-10-24T18:07:00Z">
        <w:r w:rsidRPr="00936514">
          <w:rPr>
            <w:rFonts w:ascii="Times New Roman" w:hAnsi="Times New Roman" w:cs="Times New Roman"/>
          </w:rPr>
          <w:t xml:space="preserve">Vérifiez si le </w:t>
        </w:r>
        <w:r>
          <w:rPr>
            <w:rFonts w:ascii="Times New Roman" w:hAnsi="Times New Roman" w:cs="Times New Roman"/>
          </w:rPr>
          <w:t>numéro du village est pair ou impair</w:t>
        </w:r>
        <w:r w:rsidRPr="00936514">
          <w:rPr>
            <w:rFonts w:ascii="Times New Roman" w:hAnsi="Times New Roman" w:cs="Times New Roman"/>
          </w:rPr>
          <w:t xml:space="preserve">. </w:t>
        </w:r>
      </w:ins>
    </w:p>
    <w:p w:rsidR="0034183B" w:rsidRDefault="0034183B" w:rsidP="0034183B">
      <w:pPr>
        <w:pStyle w:val="ListParagraph"/>
        <w:numPr>
          <w:ilvl w:val="0"/>
          <w:numId w:val="9"/>
        </w:numPr>
        <w:jc w:val="both"/>
        <w:rPr>
          <w:ins w:id="8426" w:author="Leuveld, Koen" w:date="2013-10-24T18:07:00Z"/>
          <w:rFonts w:ascii="Times New Roman" w:hAnsi="Times New Roman" w:cs="Times New Roman"/>
        </w:rPr>
      </w:pPr>
      <w:ins w:id="8427" w:author="Leuveld, Koen" w:date="2013-10-24T18:07:00Z">
        <w:r>
          <w:rPr>
            <w:rFonts w:ascii="Times New Roman" w:hAnsi="Times New Roman" w:cs="Times New Roman"/>
          </w:rPr>
          <w:t>Si le numéro est impair, expliquez :</w:t>
        </w:r>
      </w:ins>
    </w:p>
    <w:p w:rsidR="0034183B" w:rsidRPr="00936514" w:rsidRDefault="0034183B" w:rsidP="0034183B">
      <w:pPr>
        <w:pStyle w:val="ListParagraph"/>
        <w:numPr>
          <w:ilvl w:val="1"/>
          <w:numId w:val="9"/>
        </w:numPr>
        <w:jc w:val="both"/>
        <w:rPr>
          <w:ins w:id="8428" w:author="Leuveld, Koen" w:date="2013-10-24T18:07:00Z"/>
          <w:rFonts w:ascii="Times New Roman" w:hAnsi="Times New Roman" w:cs="Times New Roman"/>
        </w:rPr>
      </w:pPr>
      <w:ins w:id="8429" w:author="Leuveld, Koen" w:date="2013-10-24T18:07:00Z">
        <w:r w:rsidRPr="00A937B6">
          <w:rPr>
            <w:rFonts w:ascii="Times New Roman" w:hAnsi="Times New Roman" w:cs="Times New Roman"/>
            <w:i/>
            <w:lang w:val="fr-CM"/>
          </w:rPr>
          <w:t>« Vos décisions pendant tous les exercices resteront tout-à-fait anonymes. Mais nous ne pouvons pas garantir que les autres habitants du village ne connaissent pas votre gain. »</w:t>
        </w:r>
      </w:ins>
    </w:p>
    <w:p w:rsidR="0034183B" w:rsidRPr="00936514" w:rsidRDefault="0034183B" w:rsidP="0034183B">
      <w:pPr>
        <w:pStyle w:val="ListParagraph"/>
        <w:numPr>
          <w:ilvl w:val="0"/>
          <w:numId w:val="9"/>
        </w:numPr>
        <w:jc w:val="both"/>
        <w:rPr>
          <w:ins w:id="8430" w:author="Leuveld, Koen" w:date="2013-10-24T18:07:00Z"/>
          <w:rFonts w:ascii="Times New Roman" w:hAnsi="Times New Roman" w:cs="Times New Roman"/>
        </w:rPr>
      </w:pPr>
      <w:ins w:id="8431" w:author="Leuveld, Koen" w:date="2013-10-24T18:07:00Z">
        <w:r>
          <w:rPr>
            <w:rFonts w:ascii="Times New Roman" w:hAnsi="Times New Roman" w:cs="Times New Roman"/>
            <w:lang w:val="fr-CM"/>
          </w:rPr>
          <w:t>Si le numéro est paire, expliquez :</w:t>
        </w:r>
      </w:ins>
    </w:p>
    <w:p w:rsidR="0034183B" w:rsidRPr="00442E10" w:rsidRDefault="0034183B" w:rsidP="0034183B">
      <w:pPr>
        <w:pStyle w:val="ListParagraph"/>
        <w:numPr>
          <w:ilvl w:val="1"/>
          <w:numId w:val="9"/>
        </w:numPr>
        <w:jc w:val="both"/>
        <w:rPr>
          <w:ins w:id="8432" w:author="Leuveld, Koen" w:date="2013-10-24T18:07:00Z"/>
          <w:rFonts w:ascii="Times New Roman" w:hAnsi="Times New Roman" w:cs="Times New Roman"/>
        </w:rPr>
      </w:pPr>
      <w:ins w:id="8433" w:author="Leuveld, Koen" w:date="2013-10-24T18:07:00Z">
        <w:r w:rsidRPr="00A937B6">
          <w:rPr>
            <w:rFonts w:ascii="Times New Roman" w:hAnsi="Times New Roman" w:cs="Times New Roman"/>
            <w:i/>
            <w:lang w:val="fr-CM"/>
          </w:rPr>
          <w:t>« Vos décisions et votre gain pendant tous les exercices resteront un secret. »</w:t>
        </w:r>
      </w:ins>
    </w:p>
    <w:p w:rsidR="0034183B" w:rsidRPr="00442E10" w:rsidRDefault="0034183B" w:rsidP="0034183B">
      <w:pPr>
        <w:pStyle w:val="ListParagraph"/>
        <w:numPr>
          <w:ilvl w:val="0"/>
          <w:numId w:val="9"/>
        </w:numPr>
        <w:jc w:val="both"/>
        <w:rPr>
          <w:ins w:id="8434" w:author="Leuveld, Koen" w:date="2013-10-24T18:07:00Z"/>
          <w:rFonts w:ascii="Times New Roman" w:hAnsi="Times New Roman" w:cs="Times New Roman"/>
        </w:rPr>
      </w:pPr>
      <w:ins w:id="8435" w:author="Leuveld, Koen" w:date="2013-10-24T18:07:00Z">
        <w:r>
          <w:rPr>
            <w:rFonts w:ascii="Times New Roman" w:hAnsi="Times New Roman" w:cs="Times New Roman"/>
          </w:rPr>
          <w:t xml:space="preserve">VÉRIFIEZ QUE VOUS AVEZ SUIVI LA LISTE DE CONTROLE. </w:t>
        </w:r>
      </w:ins>
    </w:p>
    <w:p w:rsidR="0034183B" w:rsidRPr="00F031C8" w:rsidDel="0034183B" w:rsidRDefault="0034183B" w:rsidP="00AF6156">
      <w:pPr>
        <w:pStyle w:val="ListParagraph"/>
        <w:numPr>
          <w:ilvl w:val="0"/>
          <w:numId w:val="9"/>
        </w:numPr>
        <w:jc w:val="both"/>
        <w:rPr>
          <w:del w:id="8436" w:author="Leuveld, Koen" w:date="2013-10-24T18:07:00Z"/>
          <w:rFonts w:ascii="Times New Roman" w:hAnsi="Times New Roman" w:cs="Times New Roman"/>
          <w:i/>
          <w:rPrChange w:id="8437" w:author="Leuveld, Koen" w:date="2013-10-24T17:56:00Z">
            <w:rPr>
              <w:del w:id="8438" w:author="Leuveld, Koen" w:date="2013-10-24T18:07:00Z"/>
              <w:rFonts w:ascii="Times New Roman" w:hAnsi="Times New Roman" w:cs="Times New Roman"/>
            </w:rPr>
          </w:rPrChange>
        </w:rPr>
      </w:pP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439" w:author="PIERRE" w:date="2013-10-24T12:27:00Z">
            <w:rPr>
              <w:rFonts w:ascii="Times New Roman" w:hAnsi="Times New Roman" w:cs="Times New Roman"/>
              <w:vertAlign w:val="superscript"/>
            </w:rPr>
          </w:rPrChange>
        </w:rPr>
        <w:t>CONTINUER SEULEMENT SI LE CHEF A TOUT COMPRIS</w:t>
      </w:r>
    </w:p>
    <w:p w:rsidR="002A57BD" w:rsidRPr="00442E10" w:rsidRDefault="00AF2F6F" w:rsidP="002A57BD">
      <w:pPr>
        <w:pStyle w:val="Heading3"/>
        <w:rPr>
          <w:rFonts w:ascii="Times New Roman" w:hAnsi="Times New Roman" w:cs="Times New Roman"/>
          <w:lang w:val="fr-FR"/>
        </w:rPr>
      </w:pPr>
      <w:r w:rsidRPr="00AF2F6F">
        <w:rPr>
          <w:rFonts w:ascii="Times New Roman" w:hAnsi="Times New Roman" w:cs="Times New Roman"/>
          <w:lang w:val="fr-FR"/>
          <w:rPrChange w:id="8440" w:author="PIERRE" w:date="2013-10-24T12:27:00Z">
            <w:rPr>
              <w:rFonts w:ascii="Times New Roman" w:hAnsi="Times New Roman" w:cs="Times New Roman"/>
              <w:vertAlign w:val="superscript"/>
              <w:lang w:val="fr-FR"/>
            </w:rPr>
          </w:rPrChange>
        </w:rPr>
        <w:t>Déroulement de l’exercice 8</w:t>
      </w:r>
    </w:p>
    <w:p w:rsidR="002A57BD" w:rsidRPr="00F031C8" w:rsidRDefault="00F031C8" w:rsidP="00AF6156">
      <w:pPr>
        <w:pStyle w:val="ListParagraph"/>
        <w:numPr>
          <w:ilvl w:val="0"/>
          <w:numId w:val="9"/>
        </w:numPr>
        <w:jc w:val="both"/>
        <w:rPr>
          <w:rFonts w:ascii="Times New Roman" w:hAnsi="Times New Roman" w:cs="Times New Roman"/>
          <w:i/>
          <w:rPrChange w:id="8441" w:author="Leuveld, Koen" w:date="2013-10-24T17:56:00Z">
            <w:rPr>
              <w:rFonts w:ascii="Times New Roman" w:hAnsi="Times New Roman" w:cs="Times New Roman"/>
            </w:rPr>
          </w:rPrChange>
        </w:rPr>
      </w:pPr>
      <w:ins w:id="8442" w:author="Leuveld, Koen" w:date="2013-10-24T17:56:00Z">
        <w:r w:rsidRPr="00F031C8">
          <w:rPr>
            <w:rFonts w:ascii="Times New Roman" w:hAnsi="Times New Roman" w:cs="Times New Roman"/>
            <w:i/>
            <w:rPrChange w:id="8443" w:author="Leuveld, Koen" w:date="2013-10-24T17:56:00Z">
              <w:rPr>
                <w:rFonts w:ascii="Times New Roman" w:hAnsi="Times New Roman" w:cs="Times New Roman"/>
              </w:rPr>
            </w:rPrChange>
          </w:rPr>
          <w:t>« </w:t>
        </w:r>
      </w:ins>
      <w:r w:rsidR="00AF2F6F" w:rsidRPr="00F031C8">
        <w:rPr>
          <w:rFonts w:ascii="Times New Roman" w:hAnsi="Times New Roman" w:cs="Times New Roman"/>
          <w:i/>
          <w:rPrChange w:id="8444" w:author="Leuveld, Koen" w:date="2013-10-24T17:56:00Z">
            <w:rPr>
              <w:rFonts w:ascii="Times New Roman" w:hAnsi="Times New Roman" w:cs="Times New Roman"/>
              <w:vertAlign w:val="superscript"/>
            </w:rPr>
          </w:rPrChange>
        </w:rPr>
        <w:t xml:space="preserve">En tant qu’ENVOYEUR vous avez 10 </w:t>
      </w:r>
      <w:del w:id="8445" w:author="Leuveld, Koen" w:date="2013-10-24T16:26:00Z">
        <w:r w:rsidR="00AF2F6F" w:rsidRPr="00F031C8" w:rsidDel="00D66175">
          <w:rPr>
            <w:rFonts w:ascii="Times New Roman" w:hAnsi="Times New Roman" w:cs="Times New Roman"/>
            <w:i/>
            <w:rPrChange w:id="8446" w:author="Leuveld, Koen" w:date="2013-10-24T17:56:00Z">
              <w:rPr>
                <w:rFonts w:ascii="Times New Roman" w:hAnsi="Times New Roman" w:cs="Times New Roman"/>
                <w:vertAlign w:val="superscript"/>
              </w:rPr>
            </w:rPrChange>
          </w:rPr>
          <w:delText>coupon</w:delText>
        </w:r>
      </w:del>
      <w:ins w:id="8447" w:author="Leuveld, Koen" w:date="2013-10-24T16:26:00Z">
        <w:r w:rsidR="00D66175" w:rsidRPr="00F031C8">
          <w:rPr>
            <w:rFonts w:ascii="Times New Roman" w:hAnsi="Times New Roman" w:cs="Times New Roman"/>
            <w:i/>
            <w:rPrChange w:id="8448" w:author="Leuveld, Koen" w:date="2013-10-24T17:56:00Z">
              <w:rPr>
                <w:rFonts w:ascii="Times New Roman" w:hAnsi="Times New Roman" w:cs="Times New Roman"/>
              </w:rPr>
            </w:rPrChange>
          </w:rPr>
          <w:t>pièce</w:t>
        </w:r>
      </w:ins>
      <w:r w:rsidR="00AF2F6F" w:rsidRPr="00F031C8">
        <w:rPr>
          <w:rFonts w:ascii="Times New Roman" w:hAnsi="Times New Roman" w:cs="Times New Roman"/>
          <w:i/>
          <w:rPrChange w:id="8449" w:author="Leuveld, Koen" w:date="2013-10-24T17:56:00Z">
            <w:rPr>
              <w:rFonts w:ascii="Times New Roman" w:hAnsi="Times New Roman" w:cs="Times New Roman"/>
              <w:vertAlign w:val="superscript"/>
            </w:rPr>
          </w:rPrChange>
        </w:rPr>
        <w:t>s</w:t>
      </w:r>
      <w:del w:id="8450" w:author="Leuveld, Koen" w:date="2013-10-24T17:56:00Z">
        <w:r w:rsidR="00AF2F6F" w:rsidRPr="00F031C8" w:rsidDel="00F031C8">
          <w:rPr>
            <w:rFonts w:ascii="Times New Roman" w:hAnsi="Times New Roman" w:cs="Times New Roman"/>
            <w:i/>
            <w:rPrChange w:id="8451" w:author="Leuveld, Koen" w:date="2013-10-24T17:56:00Z">
              <w:rPr>
                <w:rFonts w:ascii="Times New Roman" w:hAnsi="Times New Roman" w:cs="Times New Roman"/>
                <w:vertAlign w:val="superscript"/>
              </w:rPr>
            </w:rPrChange>
          </w:rPr>
          <w:delText>,</w:delText>
        </w:r>
      </w:del>
      <w:ins w:id="8452" w:author="Leuveld, Koen" w:date="2013-10-24T17:56:00Z">
        <w:r w:rsidRPr="00F031C8">
          <w:rPr>
            <w:rFonts w:ascii="Times New Roman" w:hAnsi="Times New Roman" w:cs="Times New Roman"/>
            <w:i/>
            <w:rPrChange w:id="8453" w:author="Leuveld, Koen" w:date="2013-10-24T17:56:00Z">
              <w:rPr>
                <w:rFonts w:ascii="Times New Roman" w:hAnsi="Times New Roman" w:cs="Times New Roman"/>
              </w:rPr>
            </w:rPrChange>
          </w:rPr>
          <w:t> »</w:t>
        </w:r>
      </w:ins>
      <w:del w:id="8454" w:author="Leuveld, Koen" w:date="2013-10-24T17:56:00Z">
        <w:r w:rsidR="00AF2F6F" w:rsidRPr="00F031C8" w:rsidDel="00F031C8">
          <w:rPr>
            <w:rFonts w:ascii="Times New Roman" w:hAnsi="Times New Roman" w:cs="Times New Roman"/>
            <w:i/>
            <w:rPrChange w:id="8455" w:author="Leuveld, Koen" w:date="2013-10-24T17:56:00Z">
              <w:rPr>
                <w:rFonts w:ascii="Times New Roman" w:hAnsi="Times New Roman" w:cs="Times New Roman"/>
                <w:vertAlign w:val="superscript"/>
              </w:rPr>
            </w:rPrChange>
          </w:rPr>
          <w:delText xml:space="preserve"> </w:delText>
        </w:r>
      </w:del>
    </w:p>
    <w:p w:rsidR="002A57BD" w:rsidRPr="00F031C8" w:rsidDel="00F031C8" w:rsidRDefault="00F031C8" w:rsidP="00AF6156">
      <w:pPr>
        <w:pStyle w:val="ListParagraph"/>
        <w:numPr>
          <w:ilvl w:val="0"/>
          <w:numId w:val="9"/>
        </w:numPr>
        <w:jc w:val="both"/>
        <w:rPr>
          <w:del w:id="8456" w:author="Leuveld, Koen" w:date="2013-10-24T17:56:00Z"/>
          <w:rFonts w:ascii="Times New Roman" w:hAnsi="Times New Roman" w:cs="Times New Roman"/>
          <w:i/>
        </w:rPr>
      </w:pPr>
      <w:ins w:id="8457" w:author="Leuveld, Koen" w:date="2013-10-24T17:56:00Z">
        <w:r w:rsidRPr="00F031C8">
          <w:rPr>
            <w:rFonts w:ascii="Times New Roman" w:hAnsi="Times New Roman" w:cs="Times New Roman"/>
            <w:i/>
            <w:rPrChange w:id="8458" w:author="Leuveld, Koen" w:date="2013-10-24T17:56:00Z">
              <w:rPr>
                <w:rFonts w:ascii="Times New Roman" w:hAnsi="Times New Roman" w:cs="Times New Roman"/>
              </w:rPr>
            </w:rPrChange>
          </w:rPr>
          <w:t>« </w:t>
        </w:r>
      </w:ins>
      <w:r w:rsidR="00AF2F6F" w:rsidRPr="00F031C8">
        <w:rPr>
          <w:rFonts w:ascii="Times New Roman" w:hAnsi="Times New Roman" w:cs="Times New Roman"/>
          <w:i/>
          <w:rPrChange w:id="8459" w:author="Leuveld, Koen" w:date="2013-10-24T17:56:00Z">
            <w:rPr>
              <w:rFonts w:ascii="Times New Roman" w:hAnsi="Times New Roman" w:cs="Times New Roman"/>
              <w:vertAlign w:val="superscript"/>
            </w:rPr>
          </w:rPrChange>
        </w:rPr>
        <w:t xml:space="preserve">Sachant tout ceci, combien de </w:t>
      </w:r>
      <w:del w:id="8460" w:author="Leuveld, Koen" w:date="2013-10-24T16:26:00Z">
        <w:r w:rsidR="00AF2F6F" w:rsidRPr="00F031C8" w:rsidDel="00D66175">
          <w:rPr>
            <w:rFonts w:ascii="Times New Roman" w:hAnsi="Times New Roman" w:cs="Times New Roman"/>
            <w:i/>
            <w:u w:color="00B050"/>
            <w:rPrChange w:id="8461" w:author="Leuveld, Koen" w:date="2013-10-24T17:56:00Z">
              <w:rPr>
                <w:rFonts w:ascii="Times New Roman" w:hAnsi="Times New Roman" w:cs="Times New Roman"/>
                <w:u w:color="00B050"/>
                <w:vertAlign w:val="superscript"/>
              </w:rPr>
            </w:rPrChange>
          </w:rPr>
          <w:delText>coupon</w:delText>
        </w:r>
      </w:del>
      <w:ins w:id="8462" w:author="Leuveld, Koen" w:date="2013-10-24T16:26:00Z">
        <w:r w:rsidR="00D66175" w:rsidRPr="00F031C8">
          <w:rPr>
            <w:rFonts w:ascii="Times New Roman" w:hAnsi="Times New Roman" w:cs="Times New Roman"/>
            <w:i/>
            <w:u w:color="00B050"/>
            <w:rPrChange w:id="8463" w:author="Leuveld, Koen" w:date="2013-10-24T17:56:00Z">
              <w:rPr>
                <w:rFonts w:ascii="Times New Roman" w:hAnsi="Times New Roman" w:cs="Times New Roman"/>
                <w:u w:color="00B050"/>
              </w:rPr>
            </w:rPrChange>
          </w:rPr>
          <w:t>pièce</w:t>
        </w:r>
      </w:ins>
      <w:r w:rsidR="00AF2F6F" w:rsidRPr="00F031C8">
        <w:rPr>
          <w:rFonts w:ascii="Times New Roman" w:hAnsi="Times New Roman" w:cs="Times New Roman"/>
          <w:i/>
          <w:rPrChange w:id="8464" w:author="Leuveld, Koen" w:date="2013-10-24T17:56:00Z">
            <w:rPr>
              <w:rFonts w:ascii="Times New Roman" w:hAnsi="Times New Roman" w:cs="Times New Roman"/>
              <w:vertAlign w:val="superscript"/>
            </w:rPr>
          </w:rPrChange>
        </w:rPr>
        <w:t>s envoyez-vous?</w:t>
      </w:r>
      <w:ins w:id="8465" w:author="Leuveld, Koen" w:date="2013-10-24T17:56:00Z">
        <w:r w:rsidRPr="00F031C8">
          <w:rPr>
            <w:rFonts w:ascii="Times New Roman" w:hAnsi="Times New Roman" w:cs="Times New Roman"/>
            <w:i/>
            <w:rPrChange w:id="8466" w:author="Leuveld, Koen" w:date="2013-10-24T17:56:00Z">
              <w:rPr>
                <w:rFonts w:ascii="Times New Roman" w:hAnsi="Times New Roman" w:cs="Times New Roman"/>
              </w:rPr>
            </w:rPrChange>
          </w:rPr>
          <w:t> </w:t>
        </w:r>
        <w:r>
          <w:rPr>
            <w:rFonts w:ascii="Times New Roman" w:hAnsi="Times New Roman" w:cs="Times New Roman"/>
            <w:i/>
          </w:rPr>
          <w:t>Rappelez-vous, que vous pouvez envoyer 0 pièces. </w:t>
        </w:r>
        <w:r w:rsidRPr="00F031C8">
          <w:rPr>
            <w:rFonts w:ascii="Times New Roman" w:hAnsi="Times New Roman" w:cs="Times New Roman"/>
            <w:i/>
            <w:rPrChange w:id="8467" w:author="Leuveld, Koen" w:date="2013-10-24T17:56:00Z">
              <w:rPr>
                <w:rFonts w:ascii="Times New Roman" w:hAnsi="Times New Roman" w:cs="Times New Roman"/>
              </w:rPr>
            </w:rPrChange>
          </w:rPr>
          <w:t>»</w:t>
        </w:r>
      </w:ins>
      <w:r w:rsidR="00AF2F6F" w:rsidRPr="00F031C8">
        <w:rPr>
          <w:rFonts w:ascii="Times New Roman" w:hAnsi="Times New Roman" w:cs="Times New Roman"/>
          <w:i/>
          <w:rPrChange w:id="8468" w:author="Leuveld, Koen" w:date="2013-10-24T17:56:00Z">
            <w:rPr>
              <w:rFonts w:ascii="Times New Roman" w:hAnsi="Times New Roman" w:cs="Times New Roman"/>
              <w:vertAlign w:val="superscript"/>
            </w:rPr>
          </w:rPrChange>
        </w:rPr>
        <w:t xml:space="preserve"> </w:t>
      </w:r>
    </w:p>
    <w:p w:rsidR="00F031C8" w:rsidRPr="00F031C8" w:rsidRDefault="00F031C8" w:rsidP="00AF6156">
      <w:pPr>
        <w:pStyle w:val="ListParagraph"/>
        <w:numPr>
          <w:ilvl w:val="0"/>
          <w:numId w:val="9"/>
        </w:numPr>
        <w:jc w:val="both"/>
        <w:rPr>
          <w:ins w:id="8469" w:author="Leuveld, Koen" w:date="2013-10-24T17:56:00Z"/>
          <w:rFonts w:ascii="Times New Roman" w:hAnsi="Times New Roman" w:cs="Times New Roman"/>
          <w:i/>
          <w:rPrChange w:id="8470" w:author="Leuveld, Koen" w:date="2013-10-24T17:56:00Z">
            <w:rPr>
              <w:ins w:id="8471" w:author="Leuveld, Koen" w:date="2013-10-24T17:56:00Z"/>
              <w:rFonts w:ascii="Times New Roman" w:hAnsi="Times New Roman" w:cs="Times New Roman"/>
            </w:rPr>
          </w:rPrChange>
        </w:rPr>
      </w:pPr>
    </w:p>
    <w:p w:rsidR="00F031C8" w:rsidRDefault="00F031C8" w:rsidP="00F031C8">
      <w:pPr>
        <w:pStyle w:val="ListParagraph"/>
        <w:numPr>
          <w:ilvl w:val="0"/>
          <w:numId w:val="9"/>
        </w:numPr>
        <w:jc w:val="both"/>
        <w:rPr>
          <w:ins w:id="8472" w:author="Leuveld, Koen" w:date="2013-10-24T17:59:00Z"/>
          <w:rFonts w:ascii="Times New Roman" w:hAnsi="Times New Roman" w:cs="Times New Roman"/>
        </w:rPr>
      </w:pPr>
      <w:ins w:id="8473" w:author="Leuveld, Koen" w:date="2013-10-24T17:59:00Z">
        <w:r w:rsidRPr="00936514">
          <w:rPr>
            <w:rFonts w:ascii="Times New Roman" w:hAnsi="Times New Roman" w:cs="Times New Roman"/>
          </w:rPr>
          <w:t>INSCRIVEZ SA RÉPONSE DANS LES BACS DE [I</w:t>
        </w:r>
        <w:r>
          <w:rPr>
            <w:rFonts w:ascii="Times New Roman" w:hAnsi="Times New Roman" w:cs="Times New Roman"/>
          </w:rPr>
          <w:t>C</w:t>
        </w:r>
        <w:r w:rsidRPr="00936514">
          <w:rPr>
            <w:rFonts w:ascii="Times New Roman" w:hAnsi="Times New Roman" w:cs="Times New Roman"/>
          </w:rPr>
          <w:t>SA01] ET CALCULEZ [I</w:t>
        </w:r>
        <w:r>
          <w:rPr>
            <w:rFonts w:ascii="Times New Roman" w:hAnsi="Times New Roman" w:cs="Times New Roman"/>
          </w:rPr>
          <w:t>C</w:t>
        </w:r>
        <w:r w:rsidRPr="00936514">
          <w:rPr>
            <w:rFonts w:ascii="Times New Roman" w:hAnsi="Times New Roman" w:cs="Times New Roman"/>
          </w:rPr>
          <w:t>SA02]=10-[I</w:t>
        </w:r>
        <w:r>
          <w:rPr>
            <w:rFonts w:ascii="Times New Roman" w:hAnsi="Times New Roman" w:cs="Times New Roman"/>
          </w:rPr>
          <w:t>CS</w:t>
        </w:r>
        <w:r w:rsidRPr="00936514">
          <w:rPr>
            <w:rFonts w:ascii="Times New Roman" w:hAnsi="Times New Roman" w:cs="Times New Roman"/>
          </w:rPr>
          <w:t>A01]</w:t>
        </w:r>
        <w:r>
          <w:rPr>
            <w:rFonts w:ascii="Times New Roman" w:hAnsi="Times New Roman" w:cs="Times New Roman"/>
          </w:rPr>
          <w:t xml:space="preserve"> ET [ICSA03] = 3 x [ICSA01]</w:t>
        </w:r>
      </w:ins>
    </w:p>
    <w:p w:rsidR="00F031C8" w:rsidRPr="00442E10" w:rsidRDefault="00F031C8" w:rsidP="00F031C8">
      <w:pPr>
        <w:pStyle w:val="ListParagraph"/>
        <w:numPr>
          <w:ilvl w:val="0"/>
          <w:numId w:val="9"/>
        </w:numPr>
        <w:jc w:val="both"/>
        <w:rPr>
          <w:ins w:id="8474" w:author="Leuveld, Koen" w:date="2013-10-24T17:59:00Z"/>
          <w:rFonts w:ascii="Times New Roman" w:hAnsi="Times New Roman" w:cs="Times New Roman"/>
        </w:rPr>
      </w:pPr>
      <w:ins w:id="8475" w:author="Leuveld, Koen" w:date="2013-10-24T17:59:00Z">
        <w:r>
          <w:rPr>
            <w:rFonts w:ascii="Times New Roman" w:hAnsi="Times New Roman" w:cs="Times New Roman"/>
          </w:rPr>
          <w:t>« </w:t>
        </w:r>
        <w:r>
          <w:rPr>
            <w:rFonts w:ascii="Times New Roman" w:hAnsi="Times New Roman" w:cs="Times New Roman"/>
            <w:i/>
          </w:rPr>
          <w:t>Du montant reçu par le RECEPTEUR [ICSA03], combien est-ce que vous pensez qu’il</w:t>
        </w:r>
        <w:r w:rsidR="0034183B">
          <w:rPr>
            <w:rFonts w:ascii="Times New Roman" w:hAnsi="Times New Roman" w:cs="Times New Roman"/>
            <w:i/>
          </w:rPr>
          <w:t>/elle</w:t>
        </w:r>
        <w:r>
          <w:rPr>
            <w:rFonts w:ascii="Times New Roman" w:hAnsi="Times New Roman" w:cs="Times New Roman"/>
            <w:i/>
          </w:rPr>
          <w:t xml:space="preserve"> va vous renvoyer? »</w:t>
        </w:r>
        <w:r>
          <w:rPr>
            <w:rFonts w:ascii="Times New Roman" w:hAnsi="Times New Roman" w:cs="Times New Roman"/>
          </w:rPr>
          <w:t xml:space="preserve"> INSCRIVEZ LA RÉPONSE DANS LE BAC [ICSA04]</w:t>
        </w:r>
      </w:ins>
    </w:p>
    <w:p w:rsidR="002A57BD" w:rsidRPr="0034183B" w:rsidDel="00F031C8" w:rsidRDefault="0034183B" w:rsidP="00AF6156">
      <w:pPr>
        <w:pStyle w:val="ListParagraph"/>
        <w:numPr>
          <w:ilvl w:val="0"/>
          <w:numId w:val="9"/>
        </w:numPr>
        <w:jc w:val="both"/>
        <w:rPr>
          <w:del w:id="8476" w:author="Leuveld, Koen" w:date="2013-10-24T17:59:00Z"/>
          <w:rFonts w:ascii="Times New Roman" w:hAnsi="Times New Roman" w:cs="Times New Roman"/>
          <w:i/>
          <w:rPrChange w:id="8477" w:author="Leuveld, Koen" w:date="2013-10-24T17:59:00Z">
            <w:rPr>
              <w:del w:id="8478" w:author="Leuveld, Koen" w:date="2013-10-24T17:59:00Z"/>
              <w:rFonts w:ascii="Times New Roman" w:hAnsi="Times New Roman" w:cs="Times New Roman"/>
            </w:rPr>
          </w:rPrChange>
        </w:rPr>
      </w:pPr>
      <w:ins w:id="8479" w:author="Leuveld, Koen" w:date="2013-10-24T17:59:00Z">
        <w:r w:rsidRPr="0034183B">
          <w:rPr>
            <w:rFonts w:ascii="Times New Roman" w:hAnsi="Times New Roman" w:cs="Times New Roman"/>
            <w:i/>
            <w:rPrChange w:id="8480" w:author="Leuveld, Koen" w:date="2013-10-24T17:59:00Z">
              <w:rPr>
                <w:rFonts w:ascii="Times New Roman" w:hAnsi="Times New Roman" w:cs="Times New Roman"/>
              </w:rPr>
            </w:rPrChange>
          </w:rPr>
          <w:t>« </w:t>
        </w:r>
      </w:ins>
      <w:del w:id="8481" w:author="Leuveld, Koen" w:date="2013-10-24T17:59:00Z">
        <w:r w:rsidR="00AF2F6F" w:rsidRPr="0034183B" w:rsidDel="00F031C8">
          <w:rPr>
            <w:rFonts w:ascii="Times New Roman" w:hAnsi="Times New Roman" w:cs="Times New Roman"/>
            <w:i/>
            <w:rPrChange w:id="8482" w:author="Leuveld, Koen" w:date="2013-10-24T17:59:00Z">
              <w:rPr>
                <w:rFonts w:ascii="Times New Roman" w:hAnsi="Times New Roman" w:cs="Times New Roman"/>
                <w:vertAlign w:val="superscript"/>
              </w:rPr>
            </w:rPrChange>
          </w:rPr>
          <w:delText>INSCRIVEZ SA REPONSE</w:delText>
        </w:r>
      </w:del>
      <w:ins w:id="8483" w:author="PIERRE" w:date="2013-10-23T16:41:00Z">
        <w:del w:id="8484" w:author="Leuveld, Koen" w:date="2013-10-24T17:59:00Z">
          <w:r w:rsidR="00AF2F6F" w:rsidRPr="0034183B" w:rsidDel="00F031C8">
            <w:rPr>
              <w:rFonts w:ascii="Times New Roman" w:hAnsi="Times New Roman" w:cs="Times New Roman"/>
              <w:i/>
              <w:rPrChange w:id="8485" w:author="Leuveld, Koen" w:date="2013-10-24T17:59:00Z">
                <w:rPr>
                  <w:rFonts w:ascii="Times New Roman" w:hAnsi="Times New Roman" w:cs="Times New Roman"/>
                  <w:vertAlign w:val="superscript"/>
                </w:rPr>
              </w:rPrChange>
            </w:rPr>
            <w:delText>RÉPONSE</w:delText>
          </w:r>
        </w:del>
      </w:ins>
      <w:del w:id="8486" w:author="Leuveld, Koen" w:date="2013-10-24T17:59:00Z">
        <w:r w:rsidR="00AF2F6F" w:rsidRPr="0034183B" w:rsidDel="00F031C8">
          <w:rPr>
            <w:rFonts w:ascii="Times New Roman" w:hAnsi="Times New Roman" w:cs="Times New Roman"/>
            <w:i/>
            <w:rPrChange w:id="8487" w:author="Leuveld, Koen" w:date="2013-10-24T17:59:00Z">
              <w:rPr>
                <w:rFonts w:ascii="Times New Roman" w:hAnsi="Times New Roman" w:cs="Times New Roman"/>
                <w:vertAlign w:val="superscript"/>
              </w:rPr>
            </w:rPrChange>
          </w:rPr>
          <w:delText xml:space="preserve"> DANS LES BACS DE [ICSA01] ET CALCULEZ [ICSA02]=10-[ICSA01]</w:delText>
        </w:r>
      </w:del>
    </w:p>
    <w:p w:rsidR="002A57BD" w:rsidRPr="0034183B" w:rsidRDefault="00AF2F6F" w:rsidP="00AF6156">
      <w:pPr>
        <w:pStyle w:val="ListParagraph"/>
        <w:numPr>
          <w:ilvl w:val="0"/>
          <w:numId w:val="9"/>
        </w:numPr>
        <w:jc w:val="both"/>
        <w:rPr>
          <w:rFonts w:ascii="Times New Roman" w:hAnsi="Times New Roman" w:cs="Times New Roman"/>
          <w:i/>
          <w:rPrChange w:id="8488" w:author="Leuveld, Koen" w:date="2013-10-24T17:59:00Z">
            <w:rPr>
              <w:rFonts w:ascii="Times New Roman" w:hAnsi="Times New Roman" w:cs="Times New Roman"/>
            </w:rPr>
          </w:rPrChange>
        </w:rPr>
      </w:pPr>
      <w:r w:rsidRPr="0034183B">
        <w:rPr>
          <w:rFonts w:ascii="Times New Roman" w:hAnsi="Times New Roman" w:cs="Times New Roman"/>
          <w:i/>
          <w:rPrChange w:id="8489" w:author="Leuveld, Koen" w:date="2013-10-24T17:59:00Z">
            <w:rPr>
              <w:rFonts w:ascii="Times New Roman" w:hAnsi="Times New Roman" w:cs="Times New Roman"/>
              <w:vertAlign w:val="superscript"/>
            </w:rPr>
          </w:rPrChange>
        </w:rPr>
        <w:t>Maintenant, vous êtes dans la situation opposée (RÉCEPTEUR).</w:t>
      </w:r>
      <w:ins w:id="8490" w:author="Leuveld, Koen" w:date="2013-10-24T17:59:00Z">
        <w:r w:rsidR="0034183B" w:rsidRPr="0034183B">
          <w:rPr>
            <w:rFonts w:ascii="Times New Roman" w:hAnsi="Times New Roman" w:cs="Times New Roman"/>
            <w:i/>
            <w:rPrChange w:id="8491" w:author="Leuveld, Koen" w:date="2013-10-24T17:59:00Z">
              <w:rPr>
                <w:rFonts w:ascii="Times New Roman" w:hAnsi="Times New Roman" w:cs="Times New Roman"/>
              </w:rPr>
            </w:rPrChange>
          </w:rPr>
          <w:t> »</w:t>
        </w:r>
      </w:ins>
    </w:p>
    <w:p w:rsidR="002A57BD" w:rsidRPr="0034183B" w:rsidRDefault="0034183B" w:rsidP="00AF6156">
      <w:pPr>
        <w:pStyle w:val="ListParagraph"/>
        <w:numPr>
          <w:ilvl w:val="0"/>
          <w:numId w:val="9"/>
        </w:numPr>
        <w:jc w:val="both"/>
        <w:rPr>
          <w:rFonts w:ascii="Times New Roman" w:hAnsi="Times New Roman" w:cs="Times New Roman"/>
          <w:i/>
          <w:rPrChange w:id="8492" w:author="Leuveld, Koen" w:date="2013-10-24T17:59:00Z">
            <w:rPr>
              <w:rFonts w:ascii="Times New Roman" w:hAnsi="Times New Roman" w:cs="Times New Roman"/>
            </w:rPr>
          </w:rPrChange>
        </w:rPr>
      </w:pPr>
      <w:ins w:id="8493" w:author="Leuveld, Koen" w:date="2013-10-24T17:59:00Z">
        <w:r>
          <w:rPr>
            <w:rFonts w:ascii="Times New Roman" w:hAnsi="Times New Roman" w:cs="Times New Roman"/>
            <w:i/>
          </w:rPr>
          <w:t>« </w:t>
        </w:r>
      </w:ins>
      <w:r w:rsidR="00AF2F6F" w:rsidRPr="0034183B">
        <w:rPr>
          <w:rFonts w:ascii="Times New Roman" w:hAnsi="Times New Roman" w:cs="Times New Roman"/>
          <w:i/>
          <w:rPrChange w:id="8494" w:author="Leuveld, Koen" w:date="2013-10-24T17:59:00Z">
            <w:rPr>
              <w:rFonts w:ascii="Times New Roman" w:hAnsi="Times New Roman" w:cs="Times New Roman"/>
              <w:vertAlign w:val="superscript"/>
            </w:rPr>
          </w:rPrChange>
        </w:rPr>
        <w:t xml:space="preserve"> Supposez que vous recevez des </w:t>
      </w:r>
      <w:del w:id="8495" w:author="Leuveld, Koen" w:date="2013-10-24T16:26:00Z">
        <w:r w:rsidR="00AF2F6F" w:rsidRPr="0034183B" w:rsidDel="00D66175">
          <w:rPr>
            <w:rFonts w:ascii="Times New Roman" w:hAnsi="Times New Roman" w:cs="Times New Roman"/>
            <w:i/>
            <w:u w:color="00B050"/>
            <w:rPrChange w:id="8496" w:author="Leuveld, Koen" w:date="2013-10-24T17:59:00Z">
              <w:rPr>
                <w:rFonts w:ascii="Times New Roman" w:hAnsi="Times New Roman" w:cs="Times New Roman"/>
                <w:u w:color="00B050"/>
                <w:vertAlign w:val="superscript"/>
              </w:rPr>
            </w:rPrChange>
          </w:rPr>
          <w:delText>coupon</w:delText>
        </w:r>
      </w:del>
      <w:ins w:id="8497" w:author="Leuveld, Koen" w:date="2013-10-24T16:26:00Z">
        <w:r w:rsidR="00D66175" w:rsidRPr="0034183B">
          <w:rPr>
            <w:rFonts w:ascii="Times New Roman" w:hAnsi="Times New Roman" w:cs="Times New Roman"/>
            <w:i/>
            <w:u w:color="00B050"/>
            <w:rPrChange w:id="8498" w:author="Leuveld, Koen" w:date="2013-10-24T17:59:00Z">
              <w:rPr>
                <w:rFonts w:ascii="Times New Roman" w:hAnsi="Times New Roman" w:cs="Times New Roman"/>
                <w:u w:color="00B050"/>
              </w:rPr>
            </w:rPrChange>
          </w:rPr>
          <w:t>pièce</w:t>
        </w:r>
      </w:ins>
      <w:r w:rsidR="00AF2F6F" w:rsidRPr="0034183B">
        <w:rPr>
          <w:rFonts w:ascii="Times New Roman" w:hAnsi="Times New Roman" w:cs="Times New Roman"/>
          <w:i/>
          <w:rPrChange w:id="8499" w:author="Leuveld, Koen" w:date="2013-10-24T17:59:00Z">
            <w:rPr>
              <w:rFonts w:ascii="Times New Roman" w:hAnsi="Times New Roman" w:cs="Times New Roman"/>
              <w:vertAlign w:val="superscript"/>
            </w:rPr>
          </w:rPrChange>
        </w:rPr>
        <w:t>s.</w:t>
      </w:r>
      <w:ins w:id="8500" w:author="Leuveld, Koen" w:date="2013-10-24T17:59:00Z">
        <w:r>
          <w:rPr>
            <w:rFonts w:ascii="Times New Roman" w:hAnsi="Times New Roman" w:cs="Times New Roman"/>
            <w:i/>
          </w:rPr>
          <w:t> »</w:t>
        </w:r>
      </w:ins>
    </w:p>
    <w:p w:rsidR="002A57BD" w:rsidRPr="0034183B" w:rsidRDefault="0034183B" w:rsidP="00AF6156">
      <w:pPr>
        <w:pStyle w:val="ListParagraph"/>
        <w:numPr>
          <w:ilvl w:val="0"/>
          <w:numId w:val="9"/>
        </w:numPr>
        <w:jc w:val="both"/>
        <w:rPr>
          <w:rFonts w:ascii="Times New Roman" w:hAnsi="Times New Roman" w:cs="Times New Roman"/>
          <w:i/>
          <w:rPrChange w:id="8501" w:author="Leuveld, Koen" w:date="2013-10-24T17:59:00Z">
            <w:rPr>
              <w:rFonts w:ascii="Times New Roman" w:hAnsi="Times New Roman" w:cs="Times New Roman"/>
            </w:rPr>
          </w:rPrChange>
        </w:rPr>
      </w:pPr>
      <w:ins w:id="8502" w:author="Leuveld, Koen" w:date="2013-10-24T17:59:00Z">
        <w:r w:rsidRPr="0034183B">
          <w:rPr>
            <w:rFonts w:ascii="Times New Roman" w:hAnsi="Times New Roman" w:cs="Times New Roman"/>
            <w:i/>
            <w:rPrChange w:id="8503" w:author="Leuveld, Koen" w:date="2013-10-24T17:59:00Z">
              <w:rPr>
                <w:rFonts w:ascii="Times New Roman" w:hAnsi="Times New Roman" w:cs="Times New Roman"/>
              </w:rPr>
            </w:rPrChange>
          </w:rPr>
          <w:t>« </w:t>
        </w:r>
      </w:ins>
      <w:r w:rsidR="00AF2F6F" w:rsidRPr="0034183B">
        <w:rPr>
          <w:rFonts w:ascii="Times New Roman" w:hAnsi="Times New Roman" w:cs="Times New Roman"/>
          <w:i/>
          <w:rPrChange w:id="8504" w:author="Leuveld, Koen" w:date="2013-10-24T17:59:00Z">
            <w:rPr>
              <w:rFonts w:ascii="Times New Roman" w:hAnsi="Times New Roman" w:cs="Times New Roman"/>
              <w:vertAlign w:val="superscript"/>
            </w:rPr>
          </w:rPrChange>
        </w:rPr>
        <w:t xml:space="preserve">Quelqu’un dans le village – dont vous ne connaissez pas l’identité – vous a envoyé un </w:t>
      </w:r>
      <w:del w:id="8505" w:author="Leuveld, Koen" w:date="2013-10-24T16:26:00Z">
        <w:r w:rsidR="00AF2F6F" w:rsidRPr="0034183B" w:rsidDel="00D66175">
          <w:rPr>
            <w:rFonts w:ascii="Times New Roman" w:hAnsi="Times New Roman" w:cs="Times New Roman"/>
            <w:i/>
            <w:u w:color="00B050"/>
            <w:rPrChange w:id="8506" w:author="Leuveld, Koen" w:date="2013-10-24T17:59:00Z">
              <w:rPr>
                <w:rFonts w:ascii="Times New Roman" w:hAnsi="Times New Roman" w:cs="Times New Roman"/>
                <w:u w:color="00B050"/>
                <w:vertAlign w:val="superscript"/>
              </w:rPr>
            </w:rPrChange>
          </w:rPr>
          <w:delText>coupon</w:delText>
        </w:r>
      </w:del>
      <w:ins w:id="8507" w:author="Leuveld, Koen" w:date="2013-10-24T16:26:00Z">
        <w:r w:rsidR="00D66175" w:rsidRPr="0034183B">
          <w:rPr>
            <w:rFonts w:ascii="Times New Roman" w:hAnsi="Times New Roman" w:cs="Times New Roman"/>
            <w:i/>
            <w:u w:color="00B050"/>
            <w:rPrChange w:id="8508" w:author="Leuveld, Koen" w:date="2013-10-24T17:59:00Z">
              <w:rPr>
                <w:rFonts w:ascii="Times New Roman" w:hAnsi="Times New Roman" w:cs="Times New Roman"/>
                <w:u w:color="00B050"/>
              </w:rPr>
            </w:rPrChange>
          </w:rPr>
          <w:t>pièce</w:t>
        </w:r>
      </w:ins>
      <w:r w:rsidR="00AF2F6F" w:rsidRPr="0034183B">
        <w:rPr>
          <w:rFonts w:ascii="Times New Roman" w:hAnsi="Times New Roman" w:cs="Times New Roman"/>
          <w:i/>
          <w:rPrChange w:id="8509" w:author="Leuveld, Koen" w:date="2013-10-24T17:59:00Z">
            <w:rPr>
              <w:rFonts w:ascii="Times New Roman" w:hAnsi="Times New Roman" w:cs="Times New Roman"/>
              <w:vertAlign w:val="superscript"/>
            </w:rPr>
          </w:rPrChange>
        </w:rPr>
        <w:t xml:space="preserve"> (sur 10), vous obtenez immédiatement 3 </w:t>
      </w:r>
      <w:del w:id="8510" w:author="Leuveld, Koen" w:date="2013-10-24T16:26:00Z">
        <w:r w:rsidR="00AF2F6F" w:rsidRPr="0034183B" w:rsidDel="00D66175">
          <w:rPr>
            <w:rFonts w:ascii="Times New Roman" w:hAnsi="Times New Roman" w:cs="Times New Roman"/>
            <w:i/>
            <w:u w:color="00B050"/>
            <w:rPrChange w:id="8511" w:author="Leuveld, Koen" w:date="2013-10-24T17:59:00Z">
              <w:rPr>
                <w:rFonts w:ascii="Times New Roman" w:hAnsi="Times New Roman" w:cs="Times New Roman"/>
                <w:u w:color="00B050"/>
                <w:vertAlign w:val="superscript"/>
              </w:rPr>
            </w:rPrChange>
          </w:rPr>
          <w:delText>coupon</w:delText>
        </w:r>
      </w:del>
      <w:ins w:id="8512" w:author="Leuveld, Koen" w:date="2013-10-24T16:26:00Z">
        <w:r w:rsidR="00D66175" w:rsidRPr="0034183B">
          <w:rPr>
            <w:rFonts w:ascii="Times New Roman" w:hAnsi="Times New Roman" w:cs="Times New Roman"/>
            <w:i/>
            <w:u w:color="00B050"/>
            <w:rPrChange w:id="8513" w:author="Leuveld, Koen" w:date="2013-10-24T17:59:00Z">
              <w:rPr>
                <w:rFonts w:ascii="Times New Roman" w:hAnsi="Times New Roman" w:cs="Times New Roman"/>
                <w:u w:color="00B050"/>
              </w:rPr>
            </w:rPrChange>
          </w:rPr>
          <w:t>pièce</w:t>
        </w:r>
      </w:ins>
      <w:r w:rsidR="00AF2F6F" w:rsidRPr="0034183B">
        <w:rPr>
          <w:rFonts w:ascii="Times New Roman" w:hAnsi="Times New Roman" w:cs="Times New Roman"/>
          <w:i/>
          <w:rPrChange w:id="8514" w:author="Leuveld, Koen" w:date="2013-10-24T17:59:00Z">
            <w:rPr>
              <w:rFonts w:ascii="Times New Roman" w:hAnsi="Times New Roman" w:cs="Times New Roman"/>
              <w:vertAlign w:val="superscript"/>
            </w:rPr>
          </w:rPrChange>
        </w:rPr>
        <w:t xml:space="preserve">s. Combien de </w:t>
      </w:r>
      <w:del w:id="8515" w:author="Leuveld, Koen" w:date="2013-10-24T16:26:00Z">
        <w:r w:rsidR="00AF2F6F" w:rsidRPr="0034183B" w:rsidDel="00D66175">
          <w:rPr>
            <w:rFonts w:ascii="Times New Roman" w:hAnsi="Times New Roman" w:cs="Times New Roman"/>
            <w:i/>
            <w:u w:color="00B050"/>
            <w:rPrChange w:id="8516" w:author="Leuveld, Koen" w:date="2013-10-24T17:59:00Z">
              <w:rPr>
                <w:rFonts w:ascii="Times New Roman" w:hAnsi="Times New Roman" w:cs="Times New Roman"/>
                <w:u w:color="00B050"/>
                <w:vertAlign w:val="superscript"/>
              </w:rPr>
            </w:rPrChange>
          </w:rPr>
          <w:delText>coupon</w:delText>
        </w:r>
      </w:del>
      <w:ins w:id="8517" w:author="Leuveld, Koen" w:date="2013-10-24T16:26:00Z">
        <w:r w:rsidR="00D66175" w:rsidRPr="0034183B">
          <w:rPr>
            <w:rFonts w:ascii="Times New Roman" w:hAnsi="Times New Roman" w:cs="Times New Roman"/>
            <w:i/>
            <w:u w:color="00B050"/>
            <w:rPrChange w:id="8518" w:author="Leuveld, Koen" w:date="2013-10-24T17:59:00Z">
              <w:rPr>
                <w:rFonts w:ascii="Times New Roman" w:hAnsi="Times New Roman" w:cs="Times New Roman"/>
                <w:u w:color="00B050"/>
              </w:rPr>
            </w:rPrChange>
          </w:rPr>
          <w:t>pièce</w:t>
        </w:r>
      </w:ins>
      <w:r w:rsidR="00AF2F6F" w:rsidRPr="0034183B">
        <w:rPr>
          <w:rFonts w:ascii="Times New Roman" w:hAnsi="Times New Roman" w:cs="Times New Roman"/>
          <w:i/>
          <w:rPrChange w:id="8519" w:author="Leuveld, Koen" w:date="2013-10-24T17:59:00Z">
            <w:rPr>
              <w:rFonts w:ascii="Times New Roman" w:hAnsi="Times New Roman" w:cs="Times New Roman"/>
              <w:vertAlign w:val="superscript"/>
            </w:rPr>
          </w:rPrChange>
        </w:rPr>
        <w:t>s lui renvoyez-vous ?</w:t>
      </w:r>
      <w:ins w:id="8520" w:author="Leuveld, Koen" w:date="2013-10-24T17:59:00Z">
        <w:r w:rsidRPr="0034183B">
          <w:rPr>
            <w:rFonts w:ascii="Times New Roman" w:hAnsi="Times New Roman" w:cs="Times New Roman"/>
            <w:i/>
            <w:rPrChange w:id="8521" w:author="Leuveld, Koen" w:date="2013-10-24T17:59:00Z">
              <w:rPr>
                <w:rFonts w:ascii="Times New Roman" w:hAnsi="Times New Roman" w:cs="Times New Roman"/>
              </w:rPr>
            </w:rPrChange>
          </w:rPr>
          <w:t> </w:t>
        </w:r>
      </w:ins>
      <w:ins w:id="8522" w:author="Leuveld, Koen" w:date="2013-10-24T18:00:00Z">
        <w:r>
          <w:rPr>
            <w:rFonts w:ascii="Times New Roman" w:hAnsi="Times New Roman" w:cs="Times New Roman"/>
            <w:i/>
          </w:rPr>
          <w:t>Rappelez-vous, que vous pouvez renvoyer 0 pièces.</w:t>
        </w:r>
      </w:ins>
      <w:ins w:id="8523" w:author="Leuveld, Koen" w:date="2013-10-24T17:59:00Z">
        <w:r w:rsidRPr="0034183B">
          <w:rPr>
            <w:rFonts w:ascii="Times New Roman" w:hAnsi="Times New Roman" w:cs="Times New Roman"/>
            <w:i/>
            <w:rPrChange w:id="8524" w:author="Leuveld, Koen" w:date="2013-10-24T17:59:00Z">
              <w:rPr>
                <w:rFonts w:ascii="Times New Roman" w:hAnsi="Times New Roman" w:cs="Times New Roman"/>
              </w:rPr>
            </w:rPrChange>
          </w:rPr>
          <w:t>»</w:t>
        </w:r>
      </w:ins>
      <w:del w:id="8525" w:author="Leuveld, Koen" w:date="2013-10-24T17:59:00Z">
        <w:r w:rsidR="00AF2F6F" w:rsidRPr="0034183B" w:rsidDel="0034183B">
          <w:rPr>
            <w:rFonts w:ascii="Times New Roman" w:hAnsi="Times New Roman" w:cs="Times New Roman"/>
            <w:i/>
            <w:rPrChange w:id="8526" w:author="Leuveld, Koen" w:date="2013-10-24T17:59:00Z">
              <w:rPr>
                <w:rFonts w:ascii="Times New Roman" w:hAnsi="Times New Roman" w:cs="Times New Roman"/>
                <w:vertAlign w:val="superscript"/>
              </w:rPr>
            </w:rPrChange>
          </w:rPr>
          <w:delText xml:space="preserve"> </w:delText>
        </w:r>
      </w:del>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527" w:author="PIERRE" w:date="2013-10-24T12:27:00Z">
            <w:rPr>
              <w:rFonts w:ascii="Times New Roman" w:hAnsi="Times New Roman" w:cs="Times New Roman"/>
              <w:vertAlign w:val="superscript"/>
            </w:rPr>
          </w:rPrChange>
        </w:rPr>
        <w:t xml:space="preserve">INSCRIVEZ SA </w:t>
      </w:r>
      <w:del w:id="8528" w:author="PIERRE" w:date="2013-10-23T16:41:00Z">
        <w:r w:rsidRPr="00AF2F6F">
          <w:rPr>
            <w:rFonts w:ascii="Times New Roman" w:hAnsi="Times New Roman" w:cs="Times New Roman"/>
            <w:rPrChange w:id="8529" w:author="PIERRE" w:date="2013-10-24T12:27:00Z">
              <w:rPr>
                <w:rFonts w:ascii="Times New Roman" w:hAnsi="Times New Roman" w:cs="Times New Roman"/>
                <w:vertAlign w:val="superscript"/>
              </w:rPr>
            </w:rPrChange>
          </w:rPr>
          <w:delText>REPONSE</w:delText>
        </w:r>
      </w:del>
      <w:ins w:id="8530" w:author="PIERRE" w:date="2013-10-23T16:41:00Z">
        <w:r w:rsidRPr="00AF2F6F">
          <w:rPr>
            <w:rFonts w:ascii="Times New Roman" w:hAnsi="Times New Roman" w:cs="Times New Roman"/>
            <w:rPrChange w:id="8531" w:author="PIERRE" w:date="2013-10-24T12:27:00Z">
              <w:rPr>
                <w:rFonts w:ascii="Times New Roman" w:hAnsi="Times New Roman" w:cs="Times New Roman"/>
                <w:vertAlign w:val="superscript"/>
              </w:rPr>
            </w:rPrChange>
          </w:rPr>
          <w:t>RÉPONSE</w:t>
        </w:r>
      </w:ins>
      <w:r w:rsidRPr="00AF2F6F">
        <w:rPr>
          <w:rFonts w:ascii="Times New Roman" w:hAnsi="Times New Roman" w:cs="Times New Roman"/>
          <w:rPrChange w:id="8532" w:author="PIERRE" w:date="2013-10-24T12:27:00Z">
            <w:rPr>
              <w:rFonts w:ascii="Times New Roman" w:hAnsi="Times New Roman" w:cs="Times New Roman"/>
              <w:vertAlign w:val="superscript"/>
            </w:rPr>
          </w:rPrChange>
        </w:rPr>
        <w:t xml:space="preserve"> DANS LES BACS DE [ICRA01]</w:t>
      </w:r>
    </w:p>
    <w:p w:rsidR="002A57BD" w:rsidRPr="00442E10" w:rsidRDefault="0034183B" w:rsidP="00AF6156">
      <w:pPr>
        <w:pStyle w:val="ListParagraph"/>
        <w:numPr>
          <w:ilvl w:val="0"/>
          <w:numId w:val="9"/>
        </w:numPr>
        <w:jc w:val="both"/>
        <w:rPr>
          <w:rFonts w:ascii="Times New Roman" w:hAnsi="Times New Roman" w:cs="Times New Roman"/>
        </w:rPr>
      </w:pPr>
      <w:ins w:id="8533" w:author="Leuveld, Koen" w:date="2013-10-24T18:00:00Z">
        <w:r>
          <w:rPr>
            <w:rFonts w:ascii="Times New Roman" w:hAnsi="Times New Roman" w:cs="Times New Roman"/>
          </w:rPr>
          <w:t>« </w:t>
        </w:r>
      </w:ins>
      <w:r w:rsidR="00AF2F6F" w:rsidRPr="0034183B">
        <w:rPr>
          <w:rFonts w:ascii="Times New Roman" w:hAnsi="Times New Roman" w:cs="Times New Roman"/>
          <w:i/>
          <w:rPrChange w:id="8534" w:author="Leuveld, Koen" w:date="2013-10-24T18:00:00Z">
            <w:rPr>
              <w:rFonts w:ascii="Times New Roman" w:hAnsi="Times New Roman" w:cs="Times New Roman"/>
              <w:vertAlign w:val="superscript"/>
            </w:rPr>
          </w:rPrChange>
        </w:rPr>
        <w:t xml:space="preserve">Si cette personne vous envoie 2 </w:t>
      </w:r>
      <w:del w:id="8535" w:author="Leuveld, Koen" w:date="2013-10-24T16:26:00Z">
        <w:r w:rsidR="00AF2F6F" w:rsidRPr="0034183B" w:rsidDel="00D66175">
          <w:rPr>
            <w:rFonts w:ascii="Times New Roman" w:hAnsi="Times New Roman" w:cs="Times New Roman"/>
            <w:i/>
            <w:u w:color="00B050"/>
            <w:rPrChange w:id="8536" w:author="Leuveld, Koen" w:date="2013-10-24T18:00:00Z">
              <w:rPr>
                <w:rFonts w:ascii="Times New Roman" w:hAnsi="Times New Roman" w:cs="Times New Roman"/>
                <w:u w:color="00B050"/>
                <w:vertAlign w:val="superscript"/>
              </w:rPr>
            </w:rPrChange>
          </w:rPr>
          <w:delText>coupon</w:delText>
        </w:r>
      </w:del>
      <w:ins w:id="8537" w:author="Leuveld, Koen" w:date="2013-10-24T16:26:00Z">
        <w:r w:rsidR="00D66175" w:rsidRPr="0034183B">
          <w:rPr>
            <w:rFonts w:ascii="Times New Roman" w:hAnsi="Times New Roman" w:cs="Times New Roman"/>
            <w:i/>
            <w:u w:color="00B050"/>
            <w:rPrChange w:id="8538" w:author="Leuveld, Koen" w:date="2013-10-24T18:00:00Z">
              <w:rPr>
                <w:rFonts w:ascii="Times New Roman" w:hAnsi="Times New Roman" w:cs="Times New Roman"/>
                <w:u w:color="00B050"/>
              </w:rPr>
            </w:rPrChange>
          </w:rPr>
          <w:t>pièce</w:t>
        </w:r>
      </w:ins>
      <w:r w:rsidR="00AF2F6F" w:rsidRPr="0034183B">
        <w:rPr>
          <w:rFonts w:ascii="Times New Roman" w:hAnsi="Times New Roman" w:cs="Times New Roman"/>
          <w:i/>
          <w:rPrChange w:id="8539" w:author="Leuveld, Koen" w:date="2013-10-24T18:00:00Z">
            <w:rPr>
              <w:rFonts w:ascii="Times New Roman" w:hAnsi="Times New Roman" w:cs="Times New Roman"/>
              <w:vertAlign w:val="superscript"/>
            </w:rPr>
          </w:rPrChange>
        </w:rPr>
        <w:t xml:space="preserve">s (sur 10), vous obtenez immédiatement 6 </w:t>
      </w:r>
      <w:del w:id="8540" w:author="Leuveld, Koen" w:date="2013-10-24T16:26:00Z">
        <w:r w:rsidR="00AF2F6F" w:rsidRPr="0034183B" w:rsidDel="00D66175">
          <w:rPr>
            <w:rFonts w:ascii="Times New Roman" w:hAnsi="Times New Roman" w:cs="Times New Roman"/>
            <w:i/>
            <w:u w:color="00B050"/>
            <w:rPrChange w:id="8541" w:author="Leuveld, Koen" w:date="2013-10-24T18:00:00Z">
              <w:rPr>
                <w:rFonts w:ascii="Times New Roman" w:hAnsi="Times New Roman" w:cs="Times New Roman"/>
                <w:u w:color="00B050"/>
                <w:vertAlign w:val="superscript"/>
              </w:rPr>
            </w:rPrChange>
          </w:rPr>
          <w:delText>coupon</w:delText>
        </w:r>
      </w:del>
      <w:ins w:id="8542" w:author="Leuveld, Koen" w:date="2013-10-24T16:26:00Z">
        <w:r w:rsidR="00D66175" w:rsidRPr="0034183B">
          <w:rPr>
            <w:rFonts w:ascii="Times New Roman" w:hAnsi="Times New Roman" w:cs="Times New Roman"/>
            <w:i/>
            <w:u w:color="00B050"/>
            <w:rPrChange w:id="8543" w:author="Leuveld, Koen" w:date="2013-10-24T18:00:00Z">
              <w:rPr>
                <w:rFonts w:ascii="Times New Roman" w:hAnsi="Times New Roman" w:cs="Times New Roman"/>
                <w:u w:color="00B050"/>
              </w:rPr>
            </w:rPrChange>
          </w:rPr>
          <w:t>pièce</w:t>
        </w:r>
      </w:ins>
      <w:r w:rsidR="00AF2F6F" w:rsidRPr="0034183B">
        <w:rPr>
          <w:rFonts w:ascii="Times New Roman" w:hAnsi="Times New Roman" w:cs="Times New Roman"/>
          <w:i/>
          <w:rPrChange w:id="8544" w:author="Leuveld, Koen" w:date="2013-10-24T18:00:00Z">
            <w:rPr>
              <w:rFonts w:ascii="Times New Roman" w:hAnsi="Times New Roman" w:cs="Times New Roman"/>
              <w:vertAlign w:val="superscript"/>
            </w:rPr>
          </w:rPrChange>
        </w:rPr>
        <w:t>s. Combien lui renvoyez-vous?</w:t>
      </w:r>
      <w:ins w:id="8545" w:author="Leuveld, Koen" w:date="2013-10-24T18:00:00Z">
        <w:r w:rsidRPr="0034183B">
          <w:rPr>
            <w:rFonts w:ascii="Times New Roman" w:hAnsi="Times New Roman" w:cs="Times New Roman"/>
            <w:i/>
          </w:rPr>
          <w:t xml:space="preserve"> </w:t>
        </w:r>
        <w:r>
          <w:rPr>
            <w:rFonts w:ascii="Times New Roman" w:hAnsi="Times New Roman" w:cs="Times New Roman"/>
            <w:i/>
          </w:rPr>
          <w:t>Rappelez-vous, que vous pouvez renvoyer 0 pièces.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546" w:author="PIERRE" w:date="2013-10-24T12:27:00Z">
            <w:rPr>
              <w:rFonts w:ascii="Times New Roman" w:hAnsi="Times New Roman" w:cs="Times New Roman"/>
              <w:vertAlign w:val="superscript"/>
            </w:rPr>
          </w:rPrChange>
        </w:rPr>
        <w:t xml:space="preserve">INSCRIVEZ SA </w:t>
      </w:r>
      <w:del w:id="8547" w:author="PIERRE" w:date="2013-10-23T16:41:00Z">
        <w:r w:rsidRPr="00AF2F6F">
          <w:rPr>
            <w:rFonts w:ascii="Times New Roman" w:hAnsi="Times New Roman" w:cs="Times New Roman"/>
            <w:rPrChange w:id="8548" w:author="PIERRE" w:date="2013-10-24T12:27:00Z">
              <w:rPr>
                <w:rFonts w:ascii="Times New Roman" w:hAnsi="Times New Roman" w:cs="Times New Roman"/>
                <w:vertAlign w:val="superscript"/>
              </w:rPr>
            </w:rPrChange>
          </w:rPr>
          <w:delText>REPONSE</w:delText>
        </w:r>
      </w:del>
      <w:ins w:id="8549" w:author="PIERRE" w:date="2013-10-23T16:41:00Z">
        <w:r w:rsidRPr="00AF2F6F">
          <w:rPr>
            <w:rFonts w:ascii="Times New Roman" w:hAnsi="Times New Roman" w:cs="Times New Roman"/>
            <w:rPrChange w:id="8550" w:author="PIERRE" w:date="2013-10-24T12:27:00Z">
              <w:rPr>
                <w:rFonts w:ascii="Times New Roman" w:hAnsi="Times New Roman" w:cs="Times New Roman"/>
                <w:vertAlign w:val="superscript"/>
              </w:rPr>
            </w:rPrChange>
          </w:rPr>
          <w:t>RÉPONSE</w:t>
        </w:r>
      </w:ins>
      <w:r w:rsidRPr="00AF2F6F">
        <w:rPr>
          <w:rFonts w:ascii="Times New Roman" w:hAnsi="Times New Roman" w:cs="Times New Roman"/>
          <w:rPrChange w:id="8551" w:author="PIERRE" w:date="2013-10-24T12:27:00Z">
            <w:rPr>
              <w:rFonts w:ascii="Times New Roman" w:hAnsi="Times New Roman" w:cs="Times New Roman"/>
              <w:vertAlign w:val="superscript"/>
            </w:rPr>
          </w:rPrChange>
        </w:rPr>
        <w:t xml:space="preserve"> DANS LES BACS DE [ICRA02]</w:t>
      </w:r>
    </w:p>
    <w:p w:rsidR="002A57BD" w:rsidRPr="00442E10" w:rsidRDefault="0034183B" w:rsidP="00AF6156">
      <w:pPr>
        <w:pStyle w:val="ListParagraph"/>
        <w:numPr>
          <w:ilvl w:val="0"/>
          <w:numId w:val="9"/>
        </w:numPr>
        <w:jc w:val="both"/>
        <w:rPr>
          <w:rFonts w:ascii="Times New Roman" w:hAnsi="Times New Roman" w:cs="Times New Roman"/>
        </w:rPr>
      </w:pPr>
      <w:ins w:id="8552" w:author="Leuveld, Koen" w:date="2013-10-24T18:00:00Z">
        <w:r>
          <w:rPr>
            <w:rFonts w:ascii="Times New Roman" w:hAnsi="Times New Roman" w:cs="Times New Roman"/>
          </w:rPr>
          <w:t>« </w:t>
        </w:r>
      </w:ins>
      <w:r w:rsidR="00AF2F6F" w:rsidRPr="0034183B">
        <w:rPr>
          <w:rFonts w:ascii="Times New Roman" w:hAnsi="Times New Roman" w:cs="Times New Roman"/>
          <w:i/>
          <w:rPrChange w:id="8553" w:author="Leuveld, Koen" w:date="2013-10-24T18:00:00Z">
            <w:rPr>
              <w:rFonts w:ascii="Times New Roman" w:hAnsi="Times New Roman" w:cs="Times New Roman"/>
              <w:vertAlign w:val="superscript"/>
            </w:rPr>
          </w:rPrChange>
        </w:rPr>
        <w:t xml:space="preserve">Si cette personne vous envoie 3 </w:t>
      </w:r>
      <w:del w:id="8554" w:author="Leuveld, Koen" w:date="2013-10-24T16:26:00Z">
        <w:r w:rsidR="00AF2F6F" w:rsidRPr="0034183B" w:rsidDel="00D66175">
          <w:rPr>
            <w:rFonts w:ascii="Times New Roman" w:hAnsi="Times New Roman" w:cs="Times New Roman"/>
            <w:i/>
            <w:u w:color="00B050"/>
            <w:rPrChange w:id="8555" w:author="Leuveld, Koen" w:date="2013-10-24T18:00:00Z">
              <w:rPr>
                <w:rFonts w:ascii="Times New Roman" w:hAnsi="Times New Roman" w:cs="Times New Roman"/>
                <w:u w:color="00B050"/>
                <w:vertAlign w:val="superscript"/>
              </w:rPr>
            </w:rPrChange>
          </w:rPr>
          <w:delText>coupon</w:delText>
        </w:r>
      </w:del>
      <w:ins w:id="8556" w:author="Leuveld, Koen" w:date="2013-10-24T16:26:00Z">
        <w:r w:rsidR="00D66175" w:rsidRPr="0034183B">
          <w:rPr>
            <w:rFonts w:ascii="Times New Roman" w:hAnsi="Times New Roman" w:cs="Times New Roman"/>
            <w:i/>
            <w:u w:color="00B050"/>
            <w:rPrChange w:id="8557" w:author="Leuveld, Koen" w:date="2013-10-24T18:00:00Z">
              <w:rPr>
                <w:rFonts w:ascii="Times New Roman" w:hAnsi="Times New Roman" w:cs="Times New Roman"/>
                <w:u w:color="00B050"/>
              </w:rPr>
            </w:rPrChange>
          </w:rPr>
          <w:t>pièce</w:t>
        </w:r>
      </w:ins>
      <w:r w:rsidR="00AF2F6F" w:rsidRPr="0034183B">
        <w:rPr>
          <w:rFonts w:ascii="Times New Roman" w:hAnsi="Times New Roman" w:cs="Times New Roman"/>
          <w:i/>
          <w:rPrChange w:id="8558" w:author="Leuveld, Koen" w:date="2013-10-24T18:00:00Z">
            <w:rPr>
              <w:rFonts w:ascii="Times New Roman" w:hAnsi="Times New Roman" w:cs="Times New Roman"/>
              <w:vertAlign w:val="superscript"/>
            </w:rPr>
          </w:rPrChange>
        </w:rPr>
        <w:t xml:space="preserve">s (sur 10), vous obtenez immédiatement 9 </w:t>
      </w:r>
      <w:del w:id="8559" w:author="Leuveld, Koen" w:date="2013-10-24T16:26:00Z">
        <w:r w:rsidR="00AF2F6F" w:rsidRPr="0034183B" w:rsidDel="00D66175">
          <w:rPr>
            <w:rFonts w:ascii="Times New Roman" w:hAnsi="Times New Roman" w:cs="Times New Roman"/>
            <w:i/>
            <w:u w:color="00B050"/>
            <w:rPrChange w:id="8560" w:author="Leuveld, Koen" w:date="2013-10-24T18:00:00Z">
              <w:rPr>
                <w:rFonts w:ascii="Times New Roman" w:hAnsi="Times New Roman" w:cs="Times New Roman"/>
                <w:u w:color="00B050"/>
                <w:vertAlign w:val="superscript"/>
              </w:rPr>
            </w:rPrChange>
          </w:rPr>
          <w:delText>coupon</w:delText>
        </w:r>
      </w:del>
      <w:ins w:id="8561" w:author="Leuveld, Koen" w:date="2013-10-24T16:26:00Z">
        <w:r w:rsidR="00D66175" w:rsidRPr="0034183B">
          <w:rPr>
            <w:rFonts w:ascii="Times New Roman" w:hAnsi="Times New Roman" w:cs="Times New Roman"/>
            <w:i/>
            <w:u w:color="00B050"/>
            <w:rPrChange w:id="8562" w:author="Leuveld, Koen" w:date="2013-10-24T18:00:00Z">
              <w:rPr>
                <w:rFonts w:ascii="Times New Roman" w:hAnsi="Times New Roman" w:cs="Times New Roman"/>
                <w:u w:color="00B050"/>
              </w:rPr>
            </w:rPrChange>
          </w:rPr>
          <w:t>pièce</w:t>
        </w:r>
      </w:ins>
      <w:r w:rsidR="00AF2F6F" w:rsidRPr="0034183B">
        <w:rPr>
          <w:rFonts w:ascii="Times New Roman" w:hAnsi="Times New Roman" w:cs="Times New Roman"/>
          <w:i/>
          <w:rPrChange w:id="8563" w:author="Leuveld, Koen" w:date="2013-10-24T18:00:00Z">
            <w:rPr>
              <w:rFonts w:ascii="Times New Roman" w:hAnsi="Times New Roman" w:cs="Times New Roman"/>
              <w:vertAlign w:val="superscript"/>
            </w:rPr>
          </w:rPrChange>
        </w:rPr>
        <w:t>s. Combien lui renvoyez-vous?</w:t>
      </w:r>
      <w:ins w:id="8564" w:author="Leuveld, Koen" w:date="2013-10-24T18:00:00Z">
        <w:r w:rsidRPr="0034183B">
          <w:rPr>
            <w:rFonts w:ascii="Times New Roman" w:hAnsi="Times New Roman" w:cs="Times New Roman"/>
            <w:i/>
          </w:rPr>
          <w:t xml:space="preserve"> </w:t>
        </w:r>
        <w:r>
          <w:rPr>
            <w:rFonts w:ascii="Times New Roman" w:hAnsi="Times New Roman" w:cs="Times New Roman"/>
            <w:i/>
          </w:rPr>
          <w:t>Rappelez-vous, que vous pouvez renvoyer 0 pièces.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565" w:author="PIERRE" w:date="2013-10-24T12:27:00Z">
            <w:rPr>
              <w:rFonts w:ascii="Times New Roman" w:hAnsi="Times New Roman" w:cs="Times New Roman"/>
              <w:vertAlign w:val="superscript"/>
            </w:rPr>
          </w:rPrChange>
        </w:rPr>
        <w:t xml:space="preserve">INSCRIVEZ SA </w:t>
      </w:r>
      <w:del w:id="8566" w:author="PIERRE" w:date="2013-10-23T16:41:00Z">
        <w:r w:rsidRPr="00AF2F6F">
          <w:rPr>
            <w:rFonts w:ascii="Times New Roman" w:hAnsi="Times New Roman" w:cs="Times New Roman"/>
            <w:rPrChange w:id="8567" w:author="PIERRE" w:date="2013-10-24T12:27:00Z">
              <w:rPr>
                <w:rFonts w:ascii="Times New Roman" w:hAnsi="Times New Roman" w:cs="Times New Roman"/>
                <w:vertAlign w:val="superscript"/>
              </w:rPr>
            </w:rPrChange>
          </w:rPr>
          <w:delText>REPONSE</w:delText>
        </w:r>
      </w:del>
      <w:ins w:id="8568" w:author="PIERRE" w:date="2013-10-23T16:41:00Z">
        <w:r w:rsidRPr="00AF2F6F">
          <w:rPr>
            <w:rFonts w:ascii="Times New Roman" w:hAnsi="Times New Roman" w:cs="Times New Roman"/>
            <w:rPrChange w:id="8569" w:author="PIERRE" w:date="2013-10-24T12:27:00Z">
              <w:rPr>
                <w:rFonts w:ascii="Times New Roman" w:hAnsi="Times New Roman" w:cs="Times New Roman"/>
                <w:vertAlign w:val="superscript"/>
              </w:rPr>
            </w:rPrChange>
          </w:rPr>
          <w:t>RÉPONSE</w:t>
        </w:r>
      </w:ins>
      <w:r w:rsidRPr="00AF2F6F">
        <w:rPr>
          <w:rFonts w:ascii="Times New Roman" w:hAnsi="Times New Roman" w:cs="Times New Roman"/>
          <w:rPrChange w:id="8570" w:author="PIERRE" w:date="2013-10-24T12:27:00Z">
            <w:rPr>
              <w:rFonts w:ascii="Times New Roman" w:hAnsi="Times New Roman" w:cs="Times New Roman"/>
              <w:vertAlign w:val="superscript"/>
            </w:rPr>
          </w:rPrChange>
        </w:rPr>
        <w:t xml:space="preserve"> DANS LES BACS DE [ICRA03]</w:t>
      </w:r>
    </w:p>
    <w:p w:rsidR="002A57BD" w:rsidRPr="0034183B" w:rsidRDefault="0034183B" w:rsidP="00AF6156">
      <w:pPr>
        <w:pStyle w:val="ListParagraph"/>
        <w:numPr>
          <w:ilvl w:val="0"/>
          <w:numId w:val="9"/>
        </w:numPr>
        <w:jc w:val="both"/>
        <w:rPr>
          <w:rFonts w:ascii="Times New Roman" w:hAnsi="Times New Roman" w:cs="Times New Roman"/>
          <w:i/>
          <w:rPrChange w:id="8571" w:author="Leuveld, Koen" w:date="2013-10-24T18:00:00Z">
            <w:rPr>
              <w:rFonts w:ascii="Times New Roman" w:hAnsi="Times New Roman" w:cs="Times New Roman"/>
            </w:rPr>
          </w:rPrChange>
        </w:rPr>
      </w:pPr>
      <w:ins w:id="8572" w:author="Leuveld, Koen" w:date="2013-10-24T18:00:00Z">
        <w:r>
          <w:rPr>
            <w:rFonts w:ascii="Times New Roman" w:hAnsi="Times New Roman" w:cs="Times New Roman"/>
          </w:rPr>
          <w:t>« </w:t>
        </w:r>
      </w:ins>
      <w:r w:rsidR="00AF2F6F" w:rsidRPr="0034183B">
        <w:rPr>
          <w:rFonts w:ascii="Times New Roman" w:hAnsi="Times New Roman" w:cs="Times New Roman"/>
          <w:i/>
          <w:rPrChange w:id="8573" w:author="Leuveld, Koen" w:date="2013-10-24T18:00:00Z">
            <w:rPr>
              <w:rFonts w:ascii="Times New Roman" w:hAnsi="Times New Roman" w:cs="Times New Roman"/>
              <w:vertAlign w:val="superscript"/>
            </w:rPr>
          </w:rPrChange>
        </w:rPr>
        <w:t xml:space="preserve">Si cette personne vous envoie 4 </w:t>
      </w:r>
      <w:del w:id="8574" w:author="Leuveld, Koen" w:date="2013-10-24T16:26:00Z">
        <w:r w:rsidR="00AF2F6F" w:rsidRPr="0034183B" w:rsidDel="00D66175">
          <w:rPr>
            <w:rFonts w:ascii="Times New Roman" w:hAnsi="Times New Roman" w:cs="Times New Roman"/>
            <w:i/>
            <w:u w:color="00B050"/>
            <w:rPrChange w:id="8575" w:author="Leuveld, Koen" w:date="2013-10-24T18:00:00Z">
              <w:rPr>
                <w:rFonts w:ascii="Times New Roman" w:hAnsi="Times New Roman" w:cs="Times New Roman"/>
                <w:u w:color="00B050"/>
                <w:vertAlign w:val="superscript"/>
              </w:rPr>
            </w:rPrChange>
          </w:rPr>
          <w:delText>coupon</w:delText>
        </w:r>
      </w:del>
      <w:ins w:id="8576" w:author="Leuveld, Koen" w:date="2013-10-24T16:26:00Z">
        <w:r w:rsidR="00D66175" w:rsidRPr="0034183B">
          <w:rPr>
            <w:rFonts w:ascii="Times New Roman" w:hAnsi="Times New Roman" w:cs="Times New Roman"/>
            <w:i/>
            <w:u w:color="00B050"/>
            <w:rPrChange w:id="8577" w:author="Leuveld, Koen" w:date="2013-10-24T18:00:00Z">
              <w:rPr>
                <w:rFonts w:ascii="Times New Roman" w:hAnsi="Times New Roman" w:cs="Times New Roman"/>
                <w:u w:color="00B050"/>
              </w:rPr>
            </w:rPrChange>
          </w:rPr>
          <w:t>pièce</w:t>
        </w:r>
      </w:ins>
      <w:r w:rsidR="00AF2F6F" w:rsidRPr="0034183B">
        <w:rPr>
          <w:rFonts w:ascii="Times New Roman" w:hAnsi="Times New Roman" w:cs="Times New Roman"/>
          <w:i/>
          <w:rPrChange w:id="8578" w:author="Leuveld, Koen" w:date="2013-10-24T18:00:00Z">
            <w:rPr>
              <w:rFonts w:ascii="Times New Roman" w:hAnsi="Times New Roman" w:cs="Times New Roman"/>
              <w:vertAlign w:val="superscript"/>
            </w:rPr>
          </w:rPrChange>
        </w:rPr>
        <w:t xml:space="preserve">s (sur 10), vous obtenez immédiatement 12 </w:t>
      </w:r>
      <w:del w:id="8579" w:author="Leuveld, Koen" w:date="2013-10-24T16:26:00Z">
        <w:r w:rsidR="00AF2F6F" w:rsidRPr="0034183B" w:rsidDel="00D66175">
          <w:rPr>
            <w:rFonts w:ascii="Times New Roman" w:hAnsi="Times New Roman" w:cs="Times New Roman"/>
            <w:i/>
            <w:u w:color="00B050"/>
            <w:rPrChange w:id="8580" w:author="Leuveld, Koen" w:date="2013-10-24T18:00:00Z">
              <w:rPr>
                <w:rFonts w:ascii="Times New Roman" w:hAnsi="Times New Roman" w:cs="Times New Roman"/>
                <w:u w:color="00B050"/>
                <w:vertAlign w:val="superscript"/>
              </w:rPr>
            </w:rPrChange>
          </w:rPr>
          <w:delText>coupon</w:delText>
        </w:r>
      </w:del>
      <w:ins w:id="8581" w:author="Leuveld, Koen" w:date="2013-10-24T16:26:00Z">
        <w:r w:rsidR="00D66175" w:rsidRPr="0034183B">
          <w:rPr>
            <w:rFonts w:ascii="Times New Roman" w:hAnsi="Times New Roman" w:cs="Times New Roman"/>
            <w:i/>
            <w:u w:color="00B050"/>
            <w:rPrChange w:id="8582" w:author="Leuveld, Koen" w:date="2013-10-24T18:00:00Z">
              <w:rPr>
                <w:rFonts w:ascii="Times New Roman" w:hAnsi="Times New Roman" w:cs="Times New Roman"/>
                <w:u w:color="00B050"/>
              </w:rPr>
            </w:rPrChange>
          </w:rPr>
          <w:t>pièce</w:t>
        </w:r>
      </w:ins>
      <w:r w:rsidR="00AF2F6F" w:rsidRPr="0034183B">
        <w:rPr>
          <w:rFonts w:ascii="Times New Roman" w:hAnsi="Times New Roman" w:cs="Times New Roman"/>
          <w:i/>
          <w:rPrChange w:id="8583" w:author="Leuveld, Koen" w:date="2013-10-24T18:00:00Z">
            <w:rPr>
              <w:rFonts w:ascii="Times New Roman" w:hAnsi="Times New Roman" w:cs="Times New Roman"/>
              <w:vertAlign w:val="superscript"/>
            </w:rPr>
          </w:rPrChange>
        </w:rPr>
        <w:t>s. Combien lui renvoyez-vous?</w:t>
      </w:r>
      <w:ins w:id="8584" w:author="Leuveld, Koen" w:date="2013-10-24T18:00:00Z">
        <w:r w:rsidRPr="0034183B">
          <w:rPr>
            <w:rFonts w:ascii="Times New Roman" w:hAnsi="Times New Roman" w:cs="Times New Roman"/>
            <w:i/>
          </w:rPr>
          <w:t xml:space="preserve"> </w:t>
        </w:r>
        <w:r>
          <w:rPr>
            <w:rFonts w:ascii="Times New Roman" w:hAnsi="Times New Roman" w:cs="Times New Roman"/>
            <w:i/>
          </w:rPr>
          <w:t>Rappelez-vous, que vous pouvez renvoyer 0 pièces.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585" w:author="PIERRE" w:date="2013-10-24T12:27:00Z">
            <w:rPr>
              <w:rFonts w:ascii="Times New Roman" w:hAnsi="Times New Roman" w:cs="Times New Roman"/>
              <w:vertAlign w:val="superscript"/>
            </w:rPr>
          </w:rPrChange>
        </w:rPr>
        <w:t xml:space="preserve">INSCRIVEZ SA </w:t>
      </w:r>
      <w:del w:id="8586" w:author="PIERRE" w:date="2013-10-23T16:41:00Z">
        <w:r w:rsidRPr="00AF2F6F">
          <w:rPr>
            <w:rFonts w:ascii="Times New Roman" w:hAnsi="Times New Roman" w:cs="Times New Roman"/>
            <w:rPrChange w:id="8587" w:author="PIERRE" w:date="2013-10-24T12:27:00Z">
              <w:rPr>
                <w:rFonts w:ascii="Times New Roman" w:hAnsi="Times New Roman" w:cs="Times New Roman"/>
                <w:vertAlign w:val="superscript"/>
              </w:rPr>
            </w:rPrChange>
          </w:rPr>
          <w:delText>REPONSE</w:delText>
        </w:r>
      </w:del>
      <w:ins w:id="8588" w:author="PIERRE" w:date="2013-10-23T16:41:00Z">
        <w:r w:rsidRPr="00AF2F6F">
          <w:rPr>
            <w:rFonts w:ascii="Times New Roman" w:hAnsi="Times New Roman" w:cs="Times New Roman"/>
            <w:rPrChange w:id="8589" w:author="PIERRE" w:date="2013-10-24T12:27:00Z">
              <w:rPr>
                <w:rFonts w:ascii="Times New Roman" w:hAnsi="Times New Roman" w:cs="Times New Roman"/>
                <w:vertAlign w:val="superscript"/>
              </w:rPr>
            </w:rPrChange>
          </w:rPr>
          <w:t>RÉPONSE</w:t>
        </w:r>
      </w:ins>
      <w:r w:rsidRPr="00AF2F6F">
        <w:rPr>
          <w:rFonts w:ascii="Times New Roman" w:hAnsi="Times New Roman" w:cs="Times New Roman"/>
          <w:rPrChange w:id="8590" w:author="PIERRE" w:date="2013-10-24T12:27:00Z">
            <w:rPr>
              <w:rFonts w:ascii="Times New Roman" w:hAnsi="Times New Roman" w:cs="Times New Roman"/>
              <w:vertAlign w:val="superscript"/>
            </w:rPr>
          </w:rPrChange>
        </w:rPr>
        <w:t xml:space="preserve"> DANS LES BACS DE [ICRA04]</w:t>
      </w:r>
    </w:p>
    <w:p w:rsidR="002A57BD" w:rsidRPr="0034183B" w:rsidRDefault="0034183B" w:rsidP="00AF6156">
      <w:pPr>
        <w:pStyle w:val="ListParagraph"/>
        <w:numPr>
          <w:ilvl w:val="0"/>
          <w:numId w:val="9"/>
        </w:numPr>
        <w:jc w:val="both"/>
        <w:rPr>
          <w:rFonts w:ascii="Times New Roman" w:hAnsi="Times New Roman" w:cs="Times New Roman"/>
          <w:i/>
          <w:rPrChange w:id="8591" w:author="Leuveld, Koen" w:date="2013-10-24T18:01:00Z">
            <w:rPr>
              <w:rFonts w:ascii="Times New Roman" w:hAnsi="Times New Roman" w:cs="Times New Roman"/>
            </w:rPr>
          </w:rPrChange>
        </w:rPr>
      </w:pPr>
      <w:ins w:id="8592" w:author="Leuveld, Koen" w:date="2013-10-24T18:01:00Z">
        <w:r>
          <w:rPr>
            <w:rFonts w:ascii="Times New Roman" w:hAnsi="Times New Roman" w:cs="Times New Roman"/>
          </w:rPr>
          <w:t>« </w:t>
        </w:r>
      </w:ins>
      <w:r w:rsidR="00AF2F6F" w:rsidRPr="0034183B">
        <w:rPr>
          <w:rFonts w:ascii="Times New Roman" w:hAnsi="Times New Roman" w:cs="Times New Roman"/>
          <w:i/>
          <w:rPrChange w:id="8593" w:author="Leuveld, Koen" w:date="2013-10-24T18:01:00Z">
            <w:rPr>
              <w:rFonts w:ascii="Times New Roman" w:hAnsi="Times New Roman" w:cs="Times New Roman"/>
              <w:vertAlign w:val="superscript"/>
            </w:rPr>
          </w:rPrChange>
        </w:rPr>
        <w:t xml:space="preserve">Si cette personne vous envoie 5 </w:t>
      </w:r>
      <w:del w:id="8594" w:author="Leuveld, Koen" w:date="2013-10-24T16:26:00Z">
        <w:r w:rsidR="00AF2F6F" w:rsidRPr="0034183B" w:rsidDel="00D66175">
          <w:rPr>
            <w:rFonts w:ascii="Times New Roman" w:hAnsi="Times New Roman" w:cs="Times New Roman"/>
            <w:i/>
            <w:u w:color="00B050"/>
            <w:rPrChange w:id="8595" w:author="Leuveld, Koen" w:date="2013-10-24T18:01:00Z">
              <w:rPr>
                <w:rFonts w:ascii="Times New Roman" w:hAnsi="Times New Roman" w:cs="Times New Roman"/>
                <w:u w:color="00B050"/>
                <w:vertAlign w:val="superscript"/>
              </w:rPr>
            </w:rPrChange>
          </w:rPr>
          <w:delText>coupon</w:delText>
        </w:r>
      </w:del>
      <w:ins w:id="8596" w:author="Leuveld, Koen" w:date="2013-10-24T16:26:00Z">
        <w:r w:rsidR="00D66175" w:rsidRPr="0034183B">
          <w:rPr>
            <w:rFonts w:ascii="Times New Roman" w:hAnsi="Times New Roman" w:cs="Times New Roman"/>
            <w:i/>
            <w:u w:color="00B050"/>
            <w:rPrChange w:id="8597" w:author="Leuveld, Koen" w:date="2013-10-24T18:01:00Z">
              <w:rPr>
                <w:rFonts w:ascii="Times New Roman" w:hAnsi="Times New Roman" w:cs="Times New Roman"/>
                <w:u w:color="00B050"/>
              </w:rPr>
            </w:rPrChange>
          </w:rPr>
          <w:t>pièce</w:t>
        </w:r>
      </w:ins>
      <w:r w:rsidR="00AF2F6F" w:rsidRPr="0034183B">
        <w:rPr>
          <w:rFonts w:ascii="Times New Roman" w:hAnsi="Times New Roman" w:cs="Times New Roman"/>
          <w:i/>
          <w:rPrChange w:id="8598" w:author="Leuveld, Koen" w:date="2013-10-24T18:01:00Z">
            <w:rPr>
              <w:rFonts w:ascii="Times New Roman" w:hAnsi="Times New Roman" w:cs="Times New Roman"/>
              <w:vertAlign w:val="superscript"/>
            </w:rPr>
          </w:rPrChange>
        </w:rPr>
        <w:t xml:space="preserve">s (sur 10), vous obtenez immédiatement 15 </w:t>
      </w:r>
      <w:del w:id="8599" w:author="Leuveld, Koen" w:date="2013-10-24T16:26:00Z">
        <w:r w:rsidR="00AF2F6F" w:rsidRPr="0034183B" w:rsidDel="00D66175">
          <w:rPr>
            <w:rFonts w:ascii="Times New Roman" w:hAnsi="Times New Roman" w:cs="Times New Roman"/>
            <w:i/>
            <w:u w:color="00B050"/>
            <w:rPrChange w:id="8600" w:author="Leuveld, Koen" w:date="2013-10-24T18:01:00Z">
              <w:rPr>
                <w:rFonts w:ascii="Times New Roman" w:hAnsi="Times New Roman" w:cs="Times New Roman"/>
                <w:u w:color="00B050"/>
                <w:vertAlign w:val="superscript"/>
              </w:rPr>
            </w:rPrChange>
          </w:rPr>
          <w:delText>coupon</w:delText>
        </w:r>
      </w:del>
      <w:ins w:id="8601" w:author="Leuveld, Koen" w:date="2013-10-24T16:26:00Z">
        <w:r w:rsidR="00D66175" w:rsidRPr="0034183B">
          <w:rPr>
            <w:rFonts w:ascii="Times New Roman" w:hAnsi="Times New Roman" w:cs="Times New Roman"/>
            <w:i/>
            <w:u w:color="00B050"/>
            <w:rPrChange w:id="8602" w:author="Leuveld, Koen" w:date="2013-10-24T18:01:00Z">
              <w:rPr>
                <w:rFonts w:ascii="Times New Roman" w:hAnsi="Times New Roman" w:cs="Times New Roman"/>
                <w:u w:color="00B050"/>
              </w:rPr>
            </w:rPrChange>
          </w:rPr>
          <w:t>pièce</w:t>
        </w:r>
      </w:ins>
      <w:r w:rsidR="00AF2F6F" w:rsidRPr="0034183B">
        <w:rPr>
          <w:rFonts w:ascii="Times New Roman" w:hAnsi="Times New Roman" w:cs="Times New Roman"/>
          <w:i/>
          <w:rPrChange w:id="8603" w:author="Leuveld, Koen" w:date="2013-10-24T18:01:00Z">
            <w:rPr>
              <w:rFonts w:ascii="Times New Roman" w:hAnsi="Times New Roman" w:cs="Times New Roman"/>
              <w:vertAlign w:val="superscript"/>
            </w:rPr>
          </w:rPrChange>
        </w:rPr>
        <w:t>s. Combien lui renvoyez-vous?</w:t>
      </w:r>
      <w:ins w:id="8604" w:author="Leuveld, Koen" w:date="2013-10-24T18:01:00Z">
        <w:r w:rsidRPr="0034183B">
          <w:rPr>
            <w:rFonts w:ascii="Times New Roman" w:hAnsi="Times New Roman" w:cs="Times New Roman"/>
            <w:i/>
          </w:rPr>
          <w:t xml:space="preserve"> </w:t>
        </w:r>
        <w:r>
          <w:rPr>
            <w:rFonts w:ascii="Times New Roman" w:hAnsi="Times New Roman" w:cs="Times New Roman"/>
            <w:i/>
          </w:rPr>
          <w:t>Rappelez-vous, que vous pouvez renvoyer 0 pièces.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605" w:author="PIERRE" w:date="2013-10-24T12:27:00Z">
            <w:rPr>
              <w:rFonts w:ascii="Times New Roman" w:hAnsi="Times New Roman" w:cs="Times New Roman"/>
              <w:vertAlign w:val="superscript"/>
            </w:rPr>
          </w:rPrChange>
        </w:rPr>
        <w:t xml:space="preserve">INSCRIVEZ SA </w:t>
      </w:r>
      <w:del w:id="8606" w:author="PIERRE" w:date="2013-10-23T16:42:00Z">
        <w:r w:rsidRPr="00AF2F6F">
          <w:rPr>
            <w:rFonts w:ascii="Times New Roman" w:hAnsi="Times New Roman" w:cs="Times New Roman"/>
            <w:rPrChange w:id="8607" w:author="PIERRE" w:date="2013-10-24T12:27:00Z">
              <w:rPr>
                <w:rFonts w:ascii="Times New Roman" w:hAnsi="Times New Roman" w:cs="Times New Roman"/>
                <w:vertAlign w:val="superscript"/>
              </w:rPr>
            </w:rPrChange>
          </w:rPr>
          <w:delText>REPONSE</w:delText>
        </w:r>
      </w:del>
      <w:ins w:id="8608" w:author="PIERRE" w:date="2013-10-23T16:42:00Z">
        <w:r w:rsidRPr="00AF2F6F">
          <w:rPr>
            <w:rFonts w:ascii="Times New Roman" w:hAnsi="Times New Roman" w:cs="Times New Roman"/>
            <w:rPrChange w:id="8609" w:author="PIERRE" w:date="2013-10-24T12:27:00Z">
              <w:rPr>
                <w:rFonts w:ascii="Times New Roman" w:hAnsi="Times New Roman" w:cs="Times New Roman"/>
                <w:vertAlign w:val="superscript"/>
              </w:rPr>
            </w:rPrChange>
          </w:rPr>
          <w:t>RÉPONSE</w:t>
        </w:r>
      </w:ins>
      <w:r w:rsidRPr="00AF2F6F">
        <w:rPr>
          <w:rFonts w:ascii="Times New Roman" w:hAnsi="Times New Roman" w:cs="Times New Roman"/>
          <w:rPrChange w:id="8610" w:author="PIERRE" w:date="2013-10-24T12:27:00Z">
            <w:rPr>
              <w:rFonts w:ascii="Times New Roman" w:hAnsi="Times New Roman" w:cs="Times New Roman"/>
              <w:vertAlign w:val="superscript"/>
            </w:rPr>
          </w:rPrChange>
        </w:rPr>
        <w:t xml:space="preserve"> DANS LES BACS DE [ICRA05]</w:t>
      </w:r>
    </w:p>
    <w:p w:rsidR="002A57BD" w:rsidRPr="0034183B" w:rsidRDefault="0034183B" w:rsidP="00AF6156">
      <w:pPr>
        <w:pStyle w:val="ListParagraph"/>
        <w:numPr>
          <w:ilvl w:val="0"/>
          <w:numId w:val="9"/>
        </w:numPr>
        <w:jc w:val="both"/>
        <w:rPr>
          <w:rFonts w:ascii="Times New Roman" w:hAnsi="Times New Roman" w:cs="Times New Roman"/>
          <w:i/>
          <w:rPrChange w:id="8611" w:author="Leuveld, Koen" w:date="2013-10-24T18:01:00Z">
            <w:rPr>
              <w:rFonts w:ascii="Times New Roman" w:hAnsi="Times New Roman" w:cs="Times New Roman"/>
            </w:rPr>
          </w:rPrChange>
        </w:rPr>
      </w:pPr>
      <w:ins w:id="8612" w:author="Leuveld, Koen" w:date="2013-10-24T18:01:00Z">
        <w:r>
          <w:rPr>
            <w:rFonts w:ascii="Times New Roman" w:hAnsi="Times New Roman" w:cs="Times New Roman"/>
          </w:rPr>
          <w:t> « </w:t>
        </w:r>
      </w:ins>
      <w:r w:rsidR="00AF2F6F" w:rsidRPr="0034183B">
        <w:rPr>
          <w:rFonts w:ascii="Times New Roman" w:hAnsi="Times New Roman" w:cs="Times New Roman"/>
          <w:i/>
          <w:rPrChange w:id="8613" w:author="Leuveld, Koen" w:date="2013-10-24T18:01:00Z">
            <w:rPr>
              <w:rFonts w:ascii="Times New Roman" w:hAnsi="Times New Roman" w:cs="Times New Roman"/>
              <w:vertAlign w:val="superscript"/>
            </w:rPr>
          </w:rPrChange>
        </w:rPr>
        <w:t xml:space="preserve">Si cette personne vous envoie 6 </w:t>
      </w:r>
      <w:del w:id="8614" w:author="Leuveld, Koen" w:date="2013-10-24T16:26:00Z">
        <w:r w:rsidR="00AF2F6F" w:rsidRPr="0034183B" w:rsidDel="00D66175">
          <w:rPr>
            <w:rFonts w:ascii="Times New Roman" w:hAnsi="Times New Roman" w:cs="Times New Roman"/>
            <w:i/>
            <w:u w:color="00B050"/>
            <w:rPrChange w:id="8615" w:author="Leuveld, Koen" w:date="2013-10-24T18:01:00Z">
              <w:rPr>
                <w:rFonts w:ascii="Times New Roman" w:hAnsi="Times New Roman" w:cs="Times New Roman"/>
                <w:u w:color="00B050"/>
                <w:vertAlign w:val="superscript"/>
              </w:rPr>
            </w:rPrChange>
          </w:rPr>
          <w:delText>coupon</w:delText>
        </w:r>
      </w:del>
      <w:ins w:id="8616" w:author="Leuveld, Koen" w:date="2013-10-24T16:26:00Z">
        <w:r w:rsidR="00D66175" w:rsidRPr="0034183B">
          <w:rPr>
            <w:rFonts w:ascii="Times New Roman" w:hAnsi="Times New Roman" w:cs="Times New Roman"/>
            <w:i/>
            <w:u w:color="00B050"/>
            <w:rPrChange w:id="8617" w:author="Leuveld, Koen" w:date="2013-10-24T18:01:00Z">
              <w:rPr>
                <w:rFonts w:ascii="Times New Roman" w:hAnsi="Times New Roman" w:cs="Times New Roman"/>
                <w:u w:color="00B050"/>
              </w:rPr>
            </w:rPrChange>
          </w:rPr>
          <w:t>pièce</w:t>
        </w:r>
      </w:ins>
      <w:r w:rsidR="00AF2F6F" w:rsidRPr="0034183B">
        <w:rPr>
          <w:rFonts w:ascii="Times New Roman" w:hAnsi="Times New Roman" w:cs="Times New Roman"/>
          <w:i/>
          <w:rPrChange w:id="8618" w:author="Leuveld, Koen" w:date="2013-10-24T18:01:00Z">
            <w:rPr>
              <w:rFonts w:ascii="Times New Roman" w:hAnsi="Times New Roman" w:cs="Times New Roman"/>
              <w:vertAlign w:val="superscript"/>
            </w:rPr>
          </w:rPrChange>
        </w:rPr>
        <w:t xml:space="preserve">s (sur 10), vous obtenez immédiatement 18 </w:t>
      </w:r>
      <w:del w:id="8619" w:author="Leuveld, Koen" w:date="2013-10-24T16:26:00Z">
        <w:r w:rsidR="00AF2F6F" w:rsidRPr="0034183B" w:rsidDel="00D66175">
          <w:rPr>
            <w:rFonts w:ascii="Times New Roman" w:hAnsi="Times New Roman" w:cs="Times New Roman"/>
            <w:i/>
            <w:u w:color="00B050"/>
            <w:rPrChange w:id="8620" w:author="Leuveld, Koen" w:date="2013-10-24T18:01:00Z">
              <w:rPr>
                <w:rFonts w:ascii="Times New Roman" w:hAnsi="Times New Roman" w:cs="Times New Roman"/>
                <w:u w:color="00B050"/>
                <w:vertAlign w:val="superscript"/>
              </w:rPr>
            </w:rPrChange>
          </w:rPr>
          <w:delText>coupon</w:delText>
        </w:r>
      </w:del>
      <w:ins w:id="8621" w:author="Leuveld, Koen" w:date="2013-10-24T16:26:00Z">
        <w:r w:rsidR="00D66175" w:rsidRPr="0034183B">
          <w:rPr>
            <w:rFonts w:ascii="Times New Roman" w:hAnsi="Times New Roman" w:cs="Times New Roman"/>
            <w:i/>
            <w:u w:color="00B050"/>
            <w:rPrChange w:id="8622" w:author="Leuveld, Koen" w:date="2013-10-24T18:01:00Z">
              <w:rPr>
                <w:rFonts w:ascii="Times New Roman" w:hAnsi="Times New Roman" w:cs="Times New Roman"/>
                <w:u w:color="00B050"/>
              </w:rPr>
            </w:rPrChange>
          </w:rPr>
          <w:t>pièce</w:t>
        </w:r>
      </w:ins>
      <w:r w:rsidR="00AF2F6F" w:rsidRPr="0034183B">
        <w:rPr>
          <w:rFonts w:ascii="Times New Roman" w:hAnsi="Times New Roman" w:cs="Times New Roman"/>
          <w:i/>
          <w:rPrChange w:id="8623" w:author="Leuveld, Koen" w:date="2013-10-24T18:01:00Z">
            <w:rPr>
              <w:rFonts w:ascii="Times New Roman" w:hAnsi="Times New Roman" w:cs="Times New Roman"/>
              <w:vertAlign w:val="superscript"/>
            </w:rPr>
          </w:rPrChange>
        </w:rPr>
        <w:t>s. Combien lui renvoyez-vous?</w:t>
      </w:r>
      <w:ins w:id="8624" w:author="Leuveld, Koen" w:date="2013-10-24T18:01:00Z">
        <w:r w:rsidRPr="0034183B">
          <w:rPr>
            <w:rFonts w:ascii="Times New Roman" w:hAnsi="Times New Roman" w:cs="Times New Roman"/>
            <w:i/>
          </w:rPr>
          <w:t xml:space="preserve"> </w:t>
        </w:r>
        <w:r>
          <w:rPr>
            <w:rFonts w:ascii="Times New Roman" w:hAnsi="Times New Roman" w:cs="Times New Roman"/>
            <w:i/>
          </w:rPr>
          <w:t xml:space="preserve">Rappelez-vous, que vous pouvez renvoyer 0 pièces. »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625" w:author="PIERRE" w:date="2013-10-24T12:27:00Z">
            <w:rPr>
              <w:rFonts w:ascii="Times New Roman" w:hAnsi="Times New Roman" w:cs="Times New Roman"/>
              <w:vertAlign w:val="superscript"/>
            </w:rPr>
          </w:rPrChange>
        </w:rPr>
        <w:t xml:space="preserve">INSCRIVEZ SA </w:t>
      </w:r>
      <w:del w:id="8626" w:author="PIERRE" w:date="2013-10-23T16:42:00Z">
        <w:r w:rsidRPr="00AF2F6F">
          <w:rPr>
            <w:rFonts w:ascii="Times New Roman" w:hAnsi="Times New Roman" w:cs="Times New Roman"/>
            <w:rPrChange w:id="8627" w:author="PIERRE" w:date="2013-10-24T12:27:00Z">
              <w:rPr>
                <w:rFonts w:ascii="Times New Roman" w:hAnsi="Times New Roman" w:cs="Times New Roman"/>
                <w:vertAlign w:val="superscript"/>
              </w:rPr>
            </w:rPrChange>
          </w:rPr>
          <w:delText>REPONSE</w:delText>
        </w:r>
      </w:del>
      <w:ins w:id="8628" w:author="PIERRE" w:date="2013-10-23T16:42:00Z">
        <w:r w:rsidRPr="00AF2F6F">
          <w:rPr>
            <w:rFonts w:ascii="Times New Roman" w:hAnsi="Times New Roman" w:cs="Times New Roman"/>
            <w:rPrChange w:id="8629" w:author="PIERRE" w:date="2013-10-24T12:27:00Z">
              <w:rPr>
                <w:rFonts w:ascii="Times New Roman" w:hAnsi="Times New Roman" w:cs="Times New Roman"/>
                <w:vertAlign w:val="superscript"/>
              </w:rPr>
            </w:rPrChange>
          </w:rPr>
          <w:t>RÉPONSE</w:t>
        </w:r>
      </w:ins>
      <w:r w:rsidRPr="00AF2F6F">
        <w:rPr>
          <w:rFonts w:ascii="Times New Roman" w:hAnsi="Times New Roman" w:cs="Times New Roman"/>
          <w:rPrChange w:id="8630" w:author="PIERRE" w:date="2013-10-24T12:27:00Z">
            <w:rPr>
              <w:rFonts w:ascii="Times New Roman" w:hAnsi="Times New Roman" w:cs="Times New Roman"/>
              <w:vertAlign w:val="superscript"/>
            </w:rPr>
          </w:rPrChange>
        </w:rPr>
        <w:t xml:space="preserve"> DANS LES BACS DE [ICRA06]</w:t>
      </w:r>
    </w:p>
    <w:p w:rsidR="002A57BD" w:rsidRPr="00442E10" w:rsidRDefault="0034183B" w:rsidP="00AF6156">
      <w:pPr>
        <w:pStyle w:val="ListParagraph"/>
        <w:numPr>
          <w:ilvl w:val="0"/>
          <w:numId w:val="9"/>
        </w:numPr>
        <w:jc w:val="both"/>
        <w:rPr>
          <w:rFonts w:ascii="Times New Roman" w:hAnsi="Times New Roman" w:cs="Times New Roman"/>
        </w:rPr>
      </w:pPr>
      <w:ins w:id="8631" w:author="Leuveld, Koen" w:date="2013-10-24T18:01:00Z">
        <w:r>
          <w:rPr>
            <w:rFonts w:ascii="Times New Roman" w:hAnsi="Times New Roman" w:cs="Times New Roman"/>
          </w:rPr>
          <w:t>« </w:t>
        </w:r>
      </w:ins>
      <w:r w:rsidR="00AF2F6F" w:rsidRPr="0034183B">
        <w:rPr>
          <w:rFonts w:ascii="Times New Roman" w:hAnsi="Times New Roman" w:cs="Times New Roman"/>
          <w:i/>
          <w:rPrChange w:id="8632" w:author="Leuveld, Koen" w:date="2013-10-24T18:01:00Z">
            <w:rPr>
              <w:rFonts w:ascii="Times New Roman" w:hAnsi="Times New Roman" w:cs="Times New Roman"/>
              <w:vertAlign w:val="superscript"/>
            </w:rPr>
          </w:rPrChange>
        </w:rPr>
        <w:t xml:space="preserve">Si cette personne vous envoie 7 </w:t>
      </w:r>
      <w:del w:id="8633" w:author="Leuveld, Koen" w:date="2013-10-24T16:26:00Z">
        <w:r w:rsidR="00AF2F6F" w:rsidRPr="0034183B" w:rsidDel="00D66175">
          <w:rPr>
            <w:rFonts w:ascii="Times New Roman" w:hAnsi="Times New Roman" w:cs="Times New Roman"/>
            <w:i/>
            <w:u w:color="00B050"/>
            <w:rPrChange w:id="8634" w:author="Leuveld, Koen" w:date="2013-10-24T18:01:00Z">
              <w:rPr>
                <w:rFonts w:ascii="Times New Roman" w:hAnsi="Times New Roman" w:cs="Times New Roman"/>
                <w:u w:color="00B050"/>
                <w:vertAlign w:val="superscript"/>
              </w:rPr>
            </w:rPrChange>
          </w:rPr>
          <w:delText>coupon</w:delText>
        </w:r>
      </w:del>
      <w:ins w:id="8635" w:author="Leuveld, Koen" w:date="2013-10-24T16:26:00Z">
        <w:r w:rsidR="00D66175" w:rsidRPr="0034183B">
          <w:rPr>
            <w:rFonts w:ascii="Times New Roman" w:hAnsi="Times New Roman" w:cs="Times New Roman"/>
            <w:i/>
            <w:u w:color="00B050"/>
            <w:rPrChange w:id="8636" w:author="Leuveld, Koen" w:date="2013-10-24T18:01:00Z">
              <w:rPr>
                <w:rFonts w:ascii="Times New Roman" w:hAnsi="Times New Roman" w:cs="Times New Roman"/>
                <w:u w:color="00B050"/>
              </w:rPr>
            </w:rPrChange>
          </w:rPr>
          <w:t>pièce</w:t>
        </w:r>
      </w:ins>
      <w:r w:rsidR="00AF2F6F" w:rsidRPr="0034183B">
        <w:rPr>
          <w:rFonts w:ascii="Times New Roman" w:hAnsi="Times New Roman" w:cs="Times New Roman"/>
          <w:i/>
          <w:rPrChange w:id="8637" w:author="Leuveld, Koen" w:date="2013-10-24T18:01:00Z">
            <w:rPr>
              <w:rFonts w:ascii="Times New Roman" w:hAnsi="Times New Roman" w:cs="Times New Roman"/>
              <w:vertAlign w:val="superscript"/>
            </w:rPr>
          </w:rPrChange>
        </w:rPr>
        <w:t>s (sur 10), vous obtenez immédiatement 21</w:t>
      </w:r>
      <w:del w:id="8638" w:author="Leuveld, Koen" w:date="2013-10-24T16:26:00Z">
        <w:r w:rsidR="00AF2F6F" w:rsidRPr="0034183B" w:rsidDel="00D66175">
          <w:rPr>
            <w:rFonts w:ascii="Times New Roman" w:hAnsi="Times New Roman" w:cs="Times New Roman"/>
            <w:i/>
            <w:u w:color="00B050"/>
            <w:rPrChange w:id="8639" w:author="Leuveld, Koen" w:date="2013-10-24T18:01:00Z">
              <w:rPr>
                <w:rFonts w:ascii="Times New Roman" w:hAnsi="Times New Roman" w:cs="Times New Roman"/>
                <w:u w:color="00B050"/>
                <w:vertAlign w:val="superscript"/>
              </w:rPr>
            </w:rPrChange>
          </w:rPr>
          <w:delText>coupon</w:delText>
        </w:r>
      </w:del>
      <w:ins w:id="8640" w:author="Leuveld, Koen" w:date="2013-10-24T16:26:00Z">
        <w:r w:rsidR="00D66175" w:rsidRPr="0034183B">
          <w:rPr>
            <w:rFonts w:ascii="Times New Roman" w:hAnsi="Times New Roman" w:cs="Times New Roman"/>
            <w:i/>
            <w:u w:color="00B050"/>
            <w:rPrChange w:id="8641" w:author="Leuveld, Koen" w:date="2013-10-24T18:01:00Z">
              <w:rPr>
                <w:rFonts w:ascii="Times New Roman" w:hAnsi="Times New Roman" w:cs="Times New Roman"/>
                <w:u w:color="00B050"/>
              </w:rPr>
            </w:rPrChange>
          </w:rPr>
          <w:t>pièce</w:t>
        </w:r>
      </w:ins>
      <w:r w:rsidR="00AF2F6F" w:rsidRPr="0034183B">
        <w:rPr>
          <w:rFonts w:ascii="Times New Roman" w:hAnsi="Times New Roman" w:cs="Times New Roman"/>
          <w:i/>
          <w:rPrChange w:id="8642" w:author="Leuveld, Koen" w:date="2013-10-24T18:01:00Z">
            <w:rPr>
              <w:rFonts w:ascii="Times New Roman" w:hAnsi="Times New Roman" w:cs="Times New Roman"/>
              <w:vertAlign w:val="superscript"/>
            </w:rPr>
          </w:rPrChange>
        </w:rPr>
        <w:t>s. Combien lui renvoyez-vous?</w:t>
      </w:r>
      <w:ins w:id="8643" w:author="Leuveld, Koen" w:date="2013-10-24T18:01:00Z">
        <w:r w:rsidRPr="0034183B">
          <w:rPr>
            <w:rFonts w:ascii="Times New Roman" w:hAnsi="Times New Roman" w:cs="Times New Roman"/>
            <w:i/>
          </w:rPr>
          <w:t xml:space="preserve"> </w:t>
        </w:r>
        <w:r>
          <w:rPr>
            <w:rFonts w:ascii="Times New Roman" w:hAnsi="Times New Roman" w:cs="Times New Roman"/>
            <w:i/>
          </w:rPr>
          <w:t>Rappelez-vous, que vous pouvez renvoyer 0 pièces.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644" w:author="PIERRE" w:date="2013-10-24T12:27:00Z">
            <w:rPr>
              <w:rFonts w:ascii="Times New Roman" w:hAnsi="Times New Roman" w:cs="Times New Roman"/>
              <w:vertAlign w:val="superscript"/>
            </w:rPr>
          </w:rPrChange>
        </w:rPr>
        <w:t xml:space="preserve">INSCRIVEZ SA </w:t>
      </w:r>
      <w:del w:id="8645" w:author="PIERRE" w:date="2013-10-23T16:42:00Z">
        <w:r w:rsidRPr="00AF2F6F">
          <w:rPr>
            <w:rFonts w:ascii="Times New Roman" w:hAnsi="Times New Roman" w:cs="Times New Roman"/>
            <w:rPrChange w:id="8646" w:author="PIERRE" w:date="2013-10-24T12:27:00Z">
              <w:rPr>
                <w:rFonts w:ascii="Times New Roman" w:hAnsi="Times New Roman" w:cs="Times New Roman"/>
                <w:vertAlign w:val="superscript"/>
              </w:rPr>
            </w:rPrChange>
          </w:rPr>
          <w:delText>REPONSE</w:delText>
        </w:r>
      </w:del>
      <w:ins w:id="8647" w:author="PIERRE" w:date="2013-10-23T16:42:00Z">
        <w:r w:rsidRPr="00AF2F6F">
          <w:rPr>
            <w:rFonts w:ascii="Times New Roman" w:hAnsi="Times New Roman" w:cs="Times New Roman"/>
            <w:rPrChange w:id="8648" w:author="PIERRE" w:date="2013-10-24T12:27:00Z">
              <w:rPr>
                <w:rFonts w:ascii="Times New Roman" w:hAnsi="Times New Roman" w:cs="Times New Roman"/>
                <w:vertAlign w:val="superscript"/>
              </w:rPr>
            </w:rPrChange>
          </w:rPr>
          <w:t>RÉPONSE</w:t>
        </w:r>
      </w:ins>
      <w:r w:rsidRPr="00AF2F6F">
        <w:rPr>
          <w:rFonts w:ascii="Times New Roman" w:hAnsi="Times New Roman" w:cs="Times New Roman"/>
          <w:rPrChange w:id="8649" w:author="PIERRE" w:date="2013-10-24T12:27:00Z">
            <w:rPr>
              <w:rFonts w:ascii="Times New Roman" w:hAnsi="Times New Roman" w:cs="Times New Roman"/>
              <w:vertAlign w:val="superscript"/>
            </w:rPr>
          </w:rPrChange>
        </w:rPr>
        <w:t xml:space="preserve"> DANS LES BACS DE [ICRA07]</w:t>
      </w:r>
    </w:p>
    <w:p w:rsidR="002A57BD" w:rsidRPr="00442E10" w:rsidRDefault="0034183B" w:rsidP="00AF6156">
      <w:pPr>
        <w:pStyle w:val="ListParagraph"/>
        <w:numPr>
          <w:ilvl w:val="0"/>
          <w:numId w:val="9"/>
        </w:numPr>
        <w:jc w:val="both"/>
        <w:rPr>
          <w:rFonts w:ascii="Times New Roman" w:hAnsi="Times New Roman" w:cs="Times New Roman"/>
        </w:rPr>
      </w:pPr>
      <w:ins w:id="8650" w:author="Leuveld, Koen" w:date="2013-10-24T18:01:00Z">
        <w:r>
          <w:rPr>
            <w:rFonts w:ascii="Times New Roman" w:hAnsi="Times New Roman" w:cs="Times New Roman"/>
          </w:rPr>
          <w:t>« </w:t>
        </w:r>
      </w:ins>
      <w:r w:rsidR="00AF2F6F" w:rsidRPr="0034183B">
        <w:rPr>
          <w:rFonts w:ascii="Times New Roman" w:hAnsi="Times New Roman" w:cs="Times New Roman"/>
          <w:i/>
          <w:rPrChange w:id="8651" w:author="Leuveld, Koen" w:date="2013-10-24T18:01:00Z">
            <w:rPr>
              <w:rFonts w:ascii="Times New Roman" w:hAnsi="Times New Roman" w:cs="Times New Roman"/>
              <w:vertAlign w:val="superscript"/>
            </w:rPr>
          </w:rPrChange>
        </w:rPr>
        <w:t xml:space="preserve">Si cette personne vous envoie 8 </w:t>
      </w:r>
      <w:del w:id="8652" w:author="Leuveld, Koen" w:date="2013-10-24T16:26:00Z">
        <w:r w:rsidR="00AF2F6F" w:rsidRPr="0034183B" w:rsidDel="00D66175">
          <w:rPr>
            <w:rFonts w:ascii="Times New Roman" w:hAnsi="Times New Roman" w:cs="Times New Roman"/>
            <w:i/>
            <w:u w:color="00B050"/>
            <w:rPrChange w:id="8653" w:author="Leuveld, Koen" w:date="2013-10-24T18:01:00Z">
              <w:rPr>
                <w:rFonts w:ascii="Times New Roman" w:hAnsi="Times New Roman" w:cs="Times New Roman"/>
                <w:u w:color="00B050"/>
                <w:vertAlign w:val="superscript"/>
              </w:rPr>
            </w:rPrChange>
          </w:rPr>
          <w:delText>coupon</w:delText>
        </w:r>
      </w:del>
      <w:ins w:id="8654" w:author="Leuveld, Koen" w:date="2013-10-24T16:26:00Z">
        <w:r w:rsidR="00D66175" w:rsidRPr="0034183B">
          <w:rPr>
            <w:rFonts w:ascii="Times New Roman" w:hAnsi="Times New Roman" w:cs="Times New Roman"/>
            <w:i/>
            <w:u w:color="00B050"/>
            <w:rPrChange w:id="8655" w:author="Leuveld, Koen" w:date="2013-10-24T18:01:00Z">
              <w:rPr>
                <w:rFonts w:ascii="Times New Roman" w:hAnsi="Times New Roman" w:cs="Times New Roman"/>
                <w:u w:color="00B050"/>
              </w:rPr>
            </w:rPrChange>
          </w:rPr>
          <w:t>pièce</w:t>
        </w:r>
      </w:ins>
      <w:r w:rsidR="00AF2F6F" w:rsidRPr="0034183B">
        <w:rPr>
          <w:rFonts w:ascii="Times New Roman" w:hAnsi="Times New Roman" w:cs="Times New Roman"/>
          <w:i/>
          <w:rPrChange w:id="8656" w:author="Leuveld, Koen" w:date="2013-10-24T18:01:00Z">
            <w:rPr>
              <w:rFonts w:ascii="Times New Roman" w:hAnsi="Times New Roman" w:cs="Times New Roman"/>
              <w:vertAlign w:val="superscript"/>
            </w:rPr>
          </w:rPrChange>
        </w:rPr>
        <w:t xml:space="preserve">s (sur 10), vous obtenez immédiatement 24 </w:t>
      </w:r>
      <w:del w:id="8657" w:author="Leuveld, Koen" w:date="2013-10-24T16:26:00Z">
        <w:r w:rsidR="00AF2F6F" w:rsidRPr="0034183B" w:rsidDel="00D66175">
          <w:rPr>
            <w:rFonts w:ascii="Times New Roman" w:hAnsi="Times New Roman" w:cs="Times New Roman"/>
            <w:i/>
            <w:u w:color="00B050"/>
            <w:rPrChange w:id="8658" w:author="Leuveld, Koen" w:date="2013-10-24T18:01:00Z">
              <w:rPr>
                <w:rFonts w:ascii="Times New Roman" w:hAnsi="Times New Roman" w:cs="Times New Roman"/>
                <w:u w:color="00B050"/>
                <w:vertAlign w:val="superscript"/>
              </w:rPr>
            </w:rPrChange>
          </w:rPr>
          <w:delText>coupon</w:delText>
        </w:r>
      </w:del>
      <w:ins w:id="8659" w:author="Leuveld, Koen" w:date="2013-10-24T16:26:00Z">
        <w:r w:rsidR="00D66175" w:rsidRPr="0034183B">
          <w:rPr>
            <w:rFonts w:ascii="Times New Roman" w:hAnsi="Times New Roman" w:cs="Times New Roman"/>
            <w:i/>
            <w:u w:color="00B050"/>
            <w:rPrChange w:id="8660" w:author="Leuveld, Koen" w:date="2013-10-24T18:01:00Z">
              <w:rPr>
                <w:rFonts w:ascii="Times New Roman" w:hAnsi="Times New Roman" w:cs="Times New Roman"/>
                <w:u w:color="00B050"/>
              </w:rPr>
            </w:rPrChange>
          </w:rPr>
          <w:t>pièce</w:t>
        </w:r>
      </w:ins>
      <w:r w:rsidR="00AF2F6F" w:rsidRPr="0034183B">
        <w:rPr>
          <w:rFonts w:ascii="Times New Roman" w:hAnsi="Times New Roman" w:cs="Times New Roman"/>
          <w:i/>
          <w:rPrChange w:id="8661" w:author="Leuveld, Koen" w:date="2013-10-24T18:01:00Z">
            <w:rPr>
              <w:rFonts w:ascii="Times New Roman" w:hAnsi="Times New Roman" w:cs="Times New Roman"/>
              <w:vertAlign w:val="superscript"/>
            </w:rPr>
          </w:rPrChange>
        </w:rPr>
        <w:t>s. Combien lui renvoyez-vous?</w:t>
      </w:r>
      <w:ins w:id="8662" w:author="Leuveld, Koen" w:date="2013-10-24T18:01:00Z">
        <w:r w:rsidRPr="0034183B">
          <w:rPr>
            <w:rFonts w:ascii="Times New Roman" w:hAnsi="Times New Roman" w:cs="Times New Roman"/>
            <w:i/>
          </w:rPr>
          <w:t xml:space="preserve"> </w:t>
        </w:r>
        <w:r>
          <w:rPr>
            <w:rFonts w:ascii="Times New Roman" w:hAnsi="Times New Roman" w:cs="Times New Roman"/>
            <w:i/>
          </w:rPr>
          <w:t>Rappelez-vous, que vous pouvez renvoyer 0 pièces.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663" w:author="PIERRE" w:date="2013-10-24T12:27:00Z">
            <w:rPr>
              <w:rFonts w:ascii="Times New Roman" w:hAnsi="Times New Roman" w:cs="Times New Roman"/>
              <w:vertAlign w:val="superscript"/>
            </w:rPr>
          </w:rPrChange>
        </w:rPr>
        <w:t xml:space="preserve">INSCRIVEZ SA </w:t>
      </w:r>
      <w:del w:id="8664" w:author="PIERRE" w:date="2013-10-23T16:42:00Z">
        <w:r w:rsidRPr="00AF2F6F">
          <w:rPr>
            <w:rFonts w:ascii="Times New Roman" w:hAnsi="Times New Roman" w:cs="Times New Roman"/>
            <w:rPrChange w:id="8665" w:author="PIERRE" w:date="2013-10-24T12:27:00Z">
              <w:rPr>
                <w:rFonts w:ascii="Times New Roman" w:hAnsi="Times New Roman" w:cs="Times New Roman"/>
                <w:vertAlign w:val="superscript"/>
              </w:rPr>
            </w:rPrChange>
          </w:rPr>
          <w:delText>REPONSE</w:delText>
        </w:r>
      </w:del>
      <w:ins w:id="8666" w:author="PIERRE" w:date="2013-10-23T16:42:00Z">
        <w:r w:rsidRPr="00AF2F6F">
          <w:rPr>
            <w:rFonts w:ascii="Times New Roman" w:hAnsi="Times New Roman" w:cs="Times New Roman"/>
            <w:rPrChange w:id="8667" w:author="PIERRE" w:date="2013-10-24T12:27:00Z">
              <w:rPr>
                <w:rFonts w:ascii="Times New Roman" w:hAnsi="Times New Roman" w:cs="Times New Roman"/>
                <w:vertAlign w:val="superscript"/>
              </w:rPr>
            </w:rPrChange>
          </w:rPr>
          <w:t>RÉPONSE</w:t>
        </w:r>
      </w:ins>
      <w:r w:rsidRPr="00AF2F6F">
        <w:rPr>
          <w:rFonts w:ascii="Times New Roman" w:hAnsi="Times New Roman" w:cs="Times New Roman"/>
          <w:rPrChange w:id="8668" w:author="PIERRE" w:date="2013-10-24T12:27:00Z">
            <w:rPr>
              <w:rFonts w:ascii="Times New Roman" w:hAnsi="Times New Roman" w:cs="Times New Roman"/>
              <w:vertAlign w:val="superscript"/>
            </w:rPr>
          </w:rPrChange>
        </w:rPr>
        <w:t xml:space="preserve"> DANS LES BACS DE [ICRA08]</w:t>
      </w:r>
    </w:p>
    <w:p w:rsidR="002A57BD" w:rsidRPr="0034183B" w:rsidRDefault="0034183B" w:rsidP="00AF6156">
      <w:pPr>
        <w:pStyle w:val="ListParagraph"/>
        <w:numPr>
          <w:ilvl w:val="0"/>
          <w:numId w:val="9"/>
        </w:numPr>
        <w:jc w:val="both"/>
        <w:rPr>
          <w:rFonts w:ascii="Times New Roman" w:hAnsi="Times New Roman" w:cs="Times New Roman"/>
          <w:i/>
          <w:rPrChange w:id="8669" w:author="Leuveld, Koen" w:date="2013-10-24T18:01:00Z">
            <w:rPr>
              <w:rFonts w:ascii="Times New Roman" w:hAnsi="Times New Roman" w:cs="Times New Roman"/>
            </w:rPr>
          </w:rPrChange>
        </w:rPr>
      </w:pPr>
      <w:ins w:id="8670" w:author="Leuveld, Koen" w:date="2013-10-24T18:01:00Z">
        <w:r w:rsidRPr="0034183B">
          <w:rPr>
            <w:rFonts w:ascii="Times New Roman" w:hAnsi="Times New Roman" w:cs="Times New Roman"/>
            <w:i/>
            <w:rPrChange w:id="8671" w:author="Leuveld, Koen" w:date="2013-10-24T18:01:00Z">
              <w:rPr>
                <w:rFonts w:ascii="Times New Roman" w:hAnsi="Times New Roman" w:cs="Times New Roman"/>
              </w:rPr>
            </w:rPrChange>
          </w:rPr>
          <w:t>« </w:t>
        </w:r>
      </w:ins>
      <w:r w:rsidR="00AF2F6F" w:rsidRPr="0034183B">
        <w:rPr>
          <w:rFonts w:ascii="Times New Roman" w:hAnsi="Times New Roman" w:cs="Times New Roman"/>
          <w:i/>
          <w:rPrChange w:id="8672" w:author="Leuveld, Koen" w:date="2013-10-24T18:01:00Z">
            <w:rPr>
              <w:rFonts w:ascii="Times New Roman" w:hAnsi="Times New Roman" w:cs="Times New Roman"/>
              <w:vertAlign w:val="superscript"/>
            </w:rPr>
          </w:rPrChange>
        </w:rPr>
        <w:t xml:space="preserve">Si cette personne vous envoie 9 </w:t>
      </w:r>
      <w:del w:id="8673" w:author="Leuveld, Koen" w:date="2013-10-24T16:26:00Z">
        <w:r w:rsidR="00AF2F6F" w:rsidRPr="0034183B" w:rsidDel="00D66175">
          <w:rPr>
            <w:rFonts w:ascii="Times New Roman" w:hAnsi="Times New Roman" w:cs="Times New Roman"/>
            <w:i/>
            <w:u w:color="00B050"/>
            <w:rPrChange w:id="8674" w:author="Leuveld, Koen" w:date="2013-10-24T18:01:00Z">
              <w:rPr>
                <w:rFonts w:ascii="Times New Roman" w:hAnsi="Times New Roman" w:cs="Times New Roman"/>
                <w:u w:color="00B050"/>
                <w:vertAlign w:val="superscript"/>
              </w:rPr>
            </w:rPrChange>
          </w:rPr>
          <w:delText>coupon</w:delText>
        </w:r>
      </w:del>
      <w:ins w:id="8675" w:author="Leuveld, Koen" w:date="2013-10-24T16:26:00Z">
        <w:r w:rsidR="00D66175" w:rsidRPr="0034183B">
          <w:rPr>
            <w:rFonts w:ascii="Times New Roman" w:hAnsi="Times New Roman" w:cs="Times New Roman"/>
            <w:i/>
            <w:u w:color="00B050"/>
            <w:rPrChange w:id="8676" w:author="Leuveld, Koen" w:date="2013-10-24T18:01:00Z">
              <w:rPr>
                <w:rFonts w:ascii="Times New Roman" w:hAnsi="Times New Roman" w:cs="Times New Roman"/>
                <w:u w:color="00B050"/>
              </w:rPr>
            </w:rPrChange>
          </w:rPr>
          <w:t>pièce</w:t>
        </w:r>
      </w:ins>
      <w:r w:rsidR="00AF2F6F" w:rsidRPr="0034183B">
        <w:rPr>
          <w:rFonts w:ascii="Times New Roman" w:hAnsi="Times New Roman" w:cs="Times New Roman"/>
          <w:i/>
          <w:rPrChange w:id="8677" w:author="Leuveld, Koen" w:date="2013-10-24T18:01:00Z">
            <w:rPr>
              <w:rFonts w:ascii="Times New Roman" w:hAnsi="Times New Roman" w:cs="Times New Roman"/>
              <w:vertAlign w:val="superscript"/>
            </w:rPr>
          </w:rPrChange>
        </w:rPr>
        <w:t xml:space="preserve">s (sur 10), vous obtenez immédiatement 27 </w:t>
      </w:r>
      <w:del w:id="8678" w:author="Leuveld, Koen" w:date="2013-10-24T16:26:00Z">
        <w:r w:rsidR="00AF2F6F" w:rsidRPr="0034183B" w:rsidDel="00D66175">
          <w:rPr>
            <w:rFonts w:ascii="Times New Roman" w:hAnsi="Times New Roman" w:cs="Times New Roman"/>
            <w:i/>
            <w:u w:color="00B050"/>
            <w:rPrChange w:id="8679" w:author="Leuveld, Koen" w:date="2013-10-24T18:01:00Z">
              <w:rPr>
                <w:rFonts w:ascii="Times New Roman" w:hAnsi="Times New Roman" w:cs="Times New Roman"/>
                <w:u w:color="00B050"/>
                <w:vertAlign w:val="superscript"/>
              </w:rPr>
            </w:rPrChange>
          </w:rPr>
          <w:delText>coupon</w:delText>
        </w:r>
      </w:del>
      <w:ins w:id="8680" w:author="Leuveld, Koen" w:date="2013-10-24T16:26:00Z">
        <w:r w:rsidR="00D66175" w:rsidRPr="0034183B">
          <w:rPr>
            <w:rFonts w:ascii="Times New Roman" w:hAnsi="Times New Roman" w:cs="Times New Roman"/>
            <w:i/>
            <w:u w:color="00B050"/>
            <w:rPrChange w:id="8681" w:author="Leuveld, Koen" w:date="2013-10-24T18:01:00Z">
              <w:rPr>
                <w:rFonts w:ascii="Times New Roman" w:hAnsi="Times New Roman" w:cs="Times New Roman"/>
                <w:u w:color="00B050"/>
              </w:rPr>
            </w:rPrChange>
          </w:rPr>
          <w:t>pièce</w:t>
        </w:r>
      </w:ins>
      <w:r w:rsidR="00AF2F6F" w:rsidRPr="0034183B">
        <w:rPr>
          <w:rFonts w:ascii="Times New Roman" w:hAnsi="Times New Roman" w:cs="Times New Roman"/>
          <w:i/>
          <w:rPrChange w:id="8682" w:author="Leuveld, Koen" w:date="2013-10-24T18:01:00Z">
            <w:rPr>
              <w:rFonts w:ascii="Times New Roman" w:hAnsi="Times New Roman" w:cs="Times New Roman"/>
              <w:vertAlign w:val="superscript"/>
            </w:rPr>
          </w:rPrChange>
        </w:rPr>
        <w:t>s. Combien lui renvoyez-vous?</w:t>
      </w:r>
      <w:ins w:id="8683" w:author="Leuveld, Koen" w:date="2013-10-24T18:01:00Z">
        <w:r w:rsidRPr="0034183B">
          <w:rPr>
            <w:rFonts w:ascii="Times New Roman" w:hAnsi="Times New Roman" w:cs="Times New Roman"/>
            <w:i/>
          </w:rPr>
          <w:t xml:space="preserve"> </w:t>
        </w:r>
        <w:r>
          <w:rPr>
            <w:rFonts w:ascii="Times New Roman" w:hAnsi="Times New Roman" w:cs="Times New Roman"/>
            <w:i/>
          </w:rPr>
          <w:t>Rappelez-vous, que vous pouvez renvoyer 0 pièces.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684" w:author="PIERRE" w:date="2013-10-24T12:27:00Z">
            <w:rPr>
              <w:rFonts w:ascii="Times New Roman" w:hAnsi="Times New Roman" w:cs="Times New Roman"/>
              <w:vertAlign w:val="superscript"/>
            </w:rPr>
          </w:rPrChange>
        </w:rPr>
        <w:lastRenderedPageBreak/>
        <w:t xml:space="preserve">INSCRIVEZ SA </w:t>
      </w:r>
      <w:del w:id="8685" w:author="PIERRE" w:date="2013-10-23T16:42:00Z">
        <w:r w:rsidRPr="00AF2F6F">
          <w:rPr>
            <w:rFonts w:ascii="Times New Roman" w:hAnsi="Times New Roman" w:cs="Times New Roman"/>
            <w:rPrChange w:id="8686" w:author="PIERRE" w:date="2013-10-24T12:27:00Z">
              <w:rPr>
                <w:rFonts w:ascii="Times New Roman" w:hAnsi="Times New Roman" w:cs="Times New Roman"/>
                <w:vertAlign w:val="superscript"/>
              </w:rPr>
            </w:rPrChange>
          </w:rPr>
          <w:delText>REPONSE</w:delText>
        </w:r>
      </w:del>
      <w:ins w:id="8687" w:author="PIERRE" w:date="2013-10-23T16:42:00Z">
        <w:r w:rsidRPr="00AF2F6F">
          <w:rPr>
            <w:rFonts w:ascii="Times New Roman" w:hAnsi="Times New Roman" w:cs="Times New Roman"/>
            <w:rPrChange w:id="8688" w:author="PIERRE" w:date="2013-10-24T12:27:00Z">
              <w:rPr>
                <w:rFonts w:ascii="Times New Roman" w:hAnsi="Times New Roman" w:cs="Times New Roman"/>
                <w:vertAlign w:val="superscript"/>
              </w:rPr>
            </w:rPrChange>
          </w:rPr>
          <w:t>RÉPONSE</w:t>
        </w:r>
      </w:ins>
      <w:r w:rsidRPr="00AF2F6F">
        <w:rPr>
          <w:rFonts w:ascii="Times New Roman" w:hAnsi="Times New Roman" w:cs="Times New Roman"/>
          <w:rPrChange w:id="8689" w:author="PIERRE" w:date="2013-10-24T12:27:00Z">
            <w:rPr>
              <w:rFonts w:ascii="Times New Roman" w:hAnsi="Times New Roman" w:cs="Times New Roman"/>
              <w:vertAlign w:val="superscript"/>
            </w:rPr>
          </w:rPrChange>
        </w:rPr>
        <w:t xml:space="preserve"> DANS LES BACS DE [ICRA09]</w:t>
      </w:r>
    </w:p>
    <w:p w:rsidR="002A57BD" w:rsidRPr="0034183B" w:rsidRDefault="0034183B" w:rsidP="00AF6156">
      <w:pPr>
        <w:pStyle w:val="ListParagraph"/>
        <w:numPr>
          <w:ilvl w:val="0"/>
          <w:numId w:val="9"/>
        </w:numPr>
        <w:jc w:val="both"/>
        <w:rPr>
          <w:rFonts w:ascii="Times New Roman" w:hAnsi="Times New Roman" w:cs="Times New Roman"/>
          <w:i/>
          <w:rPrChange w:id="8690" w:author="Leuveld, Koen" w:date="2013-10-24T18:01:00Z">
            <w:rPr>
              <w:rFonts w:ascii="Times New Roman" w:hAnsi="Times New Roman" w:cs="Times New Roman"/>
            </w:rPr>
          </w:rPrChange>
        </w:rPr>
      </w:pPr>
      <w:ins w:id="8691" w:author="Leuveld, Koen" w:date="2013-10-24T18:01:00Z">
        <w:r>
          <w:rPr>
            <w:rFonts w:ascii="Times New Roman" w:hAnsi="Times New Roman" w:cs="Times New Roman"/>
          </w:rPr>
          <w:t>« </w:t>
        </w:r>
      </w:ins>
      <w:r w:rsidR="00AF2F6F" w:rsidRPr="0034183B">
        <w:rPr>
          <w:rFonts w:ascii="Times New Roman" w:hAnsi="Times New Roman" w:cs="Times New Roman"/>
          <w:i/>
          <w:rPrChange w:id="8692" w:author="Leuveld, Koen" w:date="2013-10-24T18:01:00Z">
            <w:rPr>
              <w:rFonts w:ascii="Times New Roman" w:hAnsi="Times New Roman" w:cs="Times New Roman"/>
              <w:vertAlign w:val="superscript"/>
            </w:rPr>
          </w:rPrChange>
        </w:rPr>
        <w:t xml:space="preserve">Si cette personne vous envoie 10 </w:t>
      </w:r>
      <w:del w:id="8693" w:author="Leuveld, Koen" w:date="2013-10-24T16:26:00Z">
        <w:r w:rsidR="00AF2F6F" w:rsidRPr="0034183B" w:rsidDel="00D66175">
          <w:rPr>
            <w:rFonts w:ascii="Times New Roman" w:hAnsi="Times New Roman" w:cs="Times New Roman"/>
            <w:i/>
            <w:u w:color="00B050"/>
            <w:rPrChange w:id="8694" w:author="Leuveld, Koen" w:date="2013-10-24T18:01:00Z">
              <w:rPr>
                <w:rFonts w:ascii="Times New Roman" w:hAnsi="Times New Roman" w:cs="Times New Roman"/>
                <w:u w:color="00B050"/>
                <w:vertAlign w:val="superscript"/>
              </w:rPr>
            </w:rPrChange>
          </w:rPr>
          <w:delText>coupon</w:delText>
        </w:r>
      </w:del>
      <w:ins w:id="8695" w:author="Leuveld, Koen" w:date="2013-10-24T16:26:00Z">
        <w:r w:rsidR="00D66175" w:rsidRPr="0034183B">
          <w:rPr>
            <w:rFonts w:ascii="Times New Roman" w:hAnsi="Times New Roman" w:cs="Times New Roman"/>
            <w:i/>
            <w:u w:color="00B050"/>
            <w:rPrChange w:id="8696" w:author="Leuveld, Koen" w:date="2013-10-24T18:01:00Z">
              <w:rPr>
                <w:rFonts w:ascii="Times New Roman" w:hAnsi="Times New Roman" w:cs="Times New Roman"/>
                <w:u w:color="00B050"/>
              </w:rPr>
            </w:rPrChange>
          </w:rPr>
          <w:t>pièce</w:t>
        </w:r>
      </w:ins>
      <w:r w:rsidR="00AF2F6F" w:rsidRPr="0034183B">
        <w:rPr>
          <w:rFonts w:ascii="Times New Roman" w:hAnsi="Times New Roman" w:cs="Times New Roman"/>
          <w:i/>
          <w:rPrChange w:id="8697" w:author="Leuveld, Koen" w:date="2013-10-24T18:01:00Z">
            <w:rPr>
              <w:rFonts w:ascii="Times New Roman" w:hAnsi="Times New Roman" w:cs="Times New Roman"/>
              <w:vertAlign w:val="superscript"/>
            </w:rPr>
          </w:rPrChange>
        </w:rPr>
        <w:t xml:space="preserve">s (sur 10), vous obtenez immédiatement 30 </w:t>
      </w:r>
      <w:del w:id="8698" w:author="Leuveld, Koen" w:date="2013-10-24T16:26:00Z">
        <w:r w:rsidR="00AF2F6F" w:rsidRPr="0034183B" w:rsidDel="00D66175">
          <w:rPr>
            <w:rFonts w:ascii="Times New Roman" w:hAnsi="Times New Roman" w:cs="Times New Roman"/>
            <w:i/>
            <w:u w:color="00B050"/>
            <w:rPrChange w:id="8699" w:author="Leuveld, Koen" w:date="2013-10-24T18:01:00Z">
              <w:rPr>
                <w:rFonts w:ascii="Times New Roman" w:hAnsi="Times New Roman" w:cs="Times New Roman"/>
                <w:u w:color="00B050"/>
                <w:vertAlign w:val="superscript"/>
              </w:rPr>
            </w:rPrChange>
          </w:rPr>
          <w:delText>coupon</w:delText>
        </w:r>
      </w:del>
      <w:ins w:id="8700" w:author="Leuveld, Koen" w:date="2013-10-24T16:26:00Z">
        <w:r w:rsidR="00D66175" w:rsidRPr="0034183B">
          <w:rPr>
            <w:rFonts w:ascii="Times New Roman" w:hAnsi="Times New Roman" w:cs="Times New Roman"/>
            <w:i/>
            <w:u w:color="00B050"/>
            <w:rPrChange w:id="8701" w:author="Leuveld, Koen" w:date="2013-10-24T18:01:00Z">
              <w:rPr>
                <w:rFonts w:ascii="Times New Roman" w:hAnsi="Times New Roman" w:cs="Times New Roman"/>
                <w:u w:color="00B050"/>
              </w:rPr>
            </w:rPrChange>
          </w:rPr>
          <w:t>pièce</w:t>
        </w:r>
      </w:ins>
      <w:r w:rsidR="00AF2F6F" w:rsidRPr="0034183B">
        <w:rPr>
          <w:rFonts w:ascii="Times New Roman" w:hAnsi="Times New Roman" w:cs="Times New Roman"/>
          <w:i/>
          <w:rPrChange w:id="8702" w:author="Leuveld, Koen" w:date="2013-10-24T18:01:00Z">
            <w:rPr>
              <w:rFonts w:ascii="Times New Roman" w:hAnsi="Times New Roman" w:cs="Times New Roman"/>
              <w:vertAlign w:val="superscript"/>
            </w:rPr>
          </w:rPrChange>
        </w:rPr>
        <w:t>s. Combien lui renvoyez-vous?</w:t>
      </w:r>
      <w:ins w:id="8703" w:author="Leuveld, Koen" w:date="2013-10-24T18:01:00Z">
        <w:r w:rsidRPr="0034183B">
          <w:rPr>
            <w:rFonts w:ascii="Times New Roman" w:hAnsi="Times New Roman" w:cs="Times New Roman"/>
            <w:i/>
          </w:rPr>
          <w:t xml:space="preserve"> </w:t>
        </w:r>
        <w:r>
          <w:rPr>
            <w:rFonts w:ascii="Times New Roman" w:hAnsi="Times New Roman" w:cs="Times New Roman"/>
            <w:i/>
          </w:rPr>
          <w:t>Rappelez-vous, que vous pouvez renvoyer 0 pièces. »</w:t>
        </w:r>
      </w:ins>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704" w:author="PIERRE" w:date="2013-10-24T12:27:00Z">
            <w:rPr>
              <w:rFonts w:ascii="Times New Roman" w:hAnsi="Times New Roman" w:cs="Times New Roman"/>
              <w:vertAlign w:val="superscript"/>
            </w:rPr>
          </w:rPrChange>
        </w:rPr>
        <w:t xml:space="preserve">INSCRIVEZ SA </w:t>
      </w:r>
      <w:del w:id="8705" w:author="PIERRE" w:date="2013-10-23T16:42:00Z">
        <w:r w:rsidRPr="00AF2F6F">
          <w:rPr>
            <w:rFonts w:ascii="Times New Roman" w:hAnsi="Times New Roman" w:cs="Times New Roman"/>
            <w:rPrChange w:id="8706" w:author="PIERRE" w:date="2013-10-24T12:27:00Z">
              <w:rPr>
                <w:rFonts w:ascii="Times New Roman" w:hAnsi="Times New Roman" w:cs="Times New Roman"/>
                <w:vertAlign w:val="superscript"/>
              </w:rPr>
            </w:rPrChange>
          </w:rPr>
          <w:delText>REPONSE</w:delText>
        </w:r>
      </w:del>
      <w:ins w:id="8707" w:author="PIERRE" w:date="2013-10-23T16:42:00Z">
        <w:r w:rsidRPr="00AF2F6F">
          <w:rPr>
            <w:rFonts w:ascii="Times New Roman" w:hAnsi="Times New Roman" w:cs="Times New Roman"/>
            <w:rPrChange w:id="8708" w:author="PIERRE" w:date="2013-10-24T12:27:00Z">
              <w:rPr>
                <w:rFonts w:ascii="Times New Roman" w:hAnsi="Times New Roman" w:cs="Times New Roman"/>
                <w:vertAlign w:val="superscript"/>
              </w:rPr>
            </w:rPrChange>
          </w:rPr>
          <w:t>RÉPONSE</w:t>
        </w:r>
      </w:ins>
      <w:r w:rsidRPr="00AF2F6F">
        <w:rPr>
          <w:rFonts w:ascii="Times New Roman" w:hAnsi="Times New Roman" w:cs="Times New Roman"/>
          <w:rPrChange w:id="8709" w:author="PIERRE" w:date="2013-10-24T12:27:00Z">
            <w:rPr>
              <w:rFonts w:ascii="Times New Roman" w:hAnsi="Times New Roman" w:cs="Times New Roman"/>
              <w:vertAlign w:val="superscript"/>
            </w:rPr>
          </w:rPrChange>
        </w:rPr>
        <w:t xml:space="preserve"> DANS LES BACS DE [ICRA10]</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710" w:author="PIERRE" w:date="2013-10-24T12:27:00Z">
            <w:rPr>
              <w:rFonts w:ascii="Times New Roman" w:hAnsi="Times New Roman" w:cs="Times New Roman"/>
              <w:vertAlign w:val="superscript"/>
            </w:rPr>
          </w:rPrChange>
        </w:rPr>
        <w:t>REPORTEZ TOUTES LES INFORMATIONS DE CET EXERCICE D’INVESTISSEMENT ENTRE LES VILLAGEOIS ET LE CHEF DU VILLAGE SUR UNE AUTRE FEUILLE (VERSION B).</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711" w:author="PIERRE" w:date="2013-10-24T12:27:00Z">
            <w:rPr>
              <w:rFonts w:ascii="Times New Roman" w:hAnsi="Times New Roman" w:cs="Times New Roman"/>
              <w:vertAlign w:val="superscript"/>
            </w:rPr>
          </w:rPrChange>
        </w:rPr>
        <w:t xml:space="preserve">S'ASSURER QUE TOUTES LES FEUILLES SONT CORRECTEMENT REMPLIES.  </w:t>
      </w:r>
    </w:p>
    <w:p w:rsidR="002A57BD" w:rsidRPr="00442E10" w:rsidDel="0034183B" w:rsidRDefault="002A57BD" w:rsidP="002A57BD">
      <w:pPr>
        <w:jc w:val="both"/>
        <w:rPr>
          <w:del w:id="8712" w:author="Leuveld, Koen" w:date="2013-10-24T18:04:00Z"/>
          <w:rFonts w:ascii="Times New Roman" w:hAnsi="Times New Roman" w:cs="Times New Roman"/>
          <w:color w:val="4F81BD" w:themeColor="accent1"/>
          <w:sz w:val="24"/>
          <w:szCs w:val="24"/>
          <w:highlight w:val="lightGray"/>
        </w:rPr>
      </w:pPr>
    </w:p>
    <w:p w:rsidR="002A57BD" w:rsidRPr="00442E10" w:rsidRDefault="00AF2F6F" w:rsidP="002A57BD">
      <w:pPr>
        <w:jc w:val="both"/>
        <w:rPr>
          <w:rFonts w:ascii="Times New Roman" w:hAnsi="Times New Roman" w:cs="Times New Roman"/>
          <w:b/>
          <w:color w:val="4F81BD" w:themeColor="accent1"/>
          <w:sz w:val="24"/>
          <w:szCs w:val="24"/>
        </w:rPr>
      </w:pPr>
      <w:r w:rsidRPr="00AF2F6F">
        <w:rPr>
          <w:rFonts w:ascii="Times New Roman" w:hAnsi="Times New Roman" w:cs="Times New Roman"/>
          <w:b/>
          <w:color w:val="4F81BD" w:themeColor="accent1"/>
          <w:sz w:val="24"/>
          <w:szCs w:val="24"/>
          <w:rPrChange w:id="8713" w:author="PIERRE" w:date="2013-10-24T12:27:00Z">
            <w:rPr>
              <w:rFonts w:ascii="Times New Roman" w:hAnsi="Times New Roman" w:cs="Times New Roman"/>
              <w:b/>
              <w:color w:val="4F81BD" w:themeColor="accent1"/>
              <w:sz w:val="24"/>
              <w:szCs w:val="24"/>
              <w:vertAlign w:val="superscript"/>
            </w:rPr>
          </w:rPrChange>
        </w:rPr>
        <w:t>APRES LES EXERCICES</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714" w:author="PIERRE" w:date="2013-10-24T12:27:00Z">
            <w:rPr>
              <w:rFonts w:ascii="Times New Roman" w:hAnsi="Times New Roman" w:cs="Times New Roman"/>
              <w:vertAlign w:val="superscript"/>
            </w:rPr>
          </w:rPrChange>
        </w:rPr>
        <w:t>VERIFIEZ SI TOUTES LES FEUILLES D’ENREGISTREMENT ONT ETE BIEN REMPLIES.</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715" w:author="PIERRE" w:date="2013-10-24T12:27:00Z">
            <w:rPr>
              <w:rFonts w:ascii="Times New Roman" w:hAnsi="Times New Roman" w:cs="Times New Roman"/>
              <w:vertAlign w:val="superscript"/>
            </w:rPr>
          </w:rPrChange>
        </w:rPr>
        <w:t xml:space="preserve">Les feuilles d’enregistrement sont agrafées sur votre questionnaire (version A). </w:t>
      </w:r>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716" w:author="PIERRE" w:date="2013-10-24T12:27:00Z">
            <w:rPr>
              <w:rFonts w:ascii="Times New Roman" w:hAnsi="Times New Roman" w:cs="Times New Roman"/>
              <w:vertAlign w:val="superscript"/>
            </w:rPr>
          </w:rPrChange>
        </w:rPr>
        <w:t>On fera une copie de chacune de vos feuilles d’enregistrement, version B, (sauf pour les exercices de risque).</w:t>
      </w:r>
    </w:p>
    <w:p w:rsidR="002A57BD" w:rsidRPr="00442E10" w:rsidDel="0034183B" w:rsidRDefault="00AF2F6F" w:rsidP="00AF6156">
      <w:pPr>
        <w:pStyle w:val="ListParagraph"/>
        <w:numPr>
          <w:ilvl w:val="0"/>
          <w:numId w:val="9"/>
        </w:numPr>
        <w:jc w:val="both"/>
        <w:rPr>
          <w:del w:id="8717" w:author="Leuveld, Koen" w:date="2013-10-24T18:02:00Z"/>
          <w:rFonts w:ascii="Times New Roman" w:hAnsi="Times New Roman" w:cs="Times New Roman"/>
        </w:rPr>
      </w:pPr>
      <w:del w:id="8718" w:author="Leuveld, Koen" w:date="2013-10-24T18:02:00Z">
        <w:r w:rsidRPr="00AF2F6F" w:rsidDel="0034183B">
          <w:rPr>
            <w:rFonts w:ascii="Times New Roman" w:hAnsi="Times New Roman" w:cs="Times New Roman"/>
            <w:rPrChange w:id="8719" w:author="PIERRE" w:date="2013-10-24T12:27:00Z">
              <w:rPr>
                <w:rFonts w:ascii="Times New Roman" w:hAnsi="Times New Roman" w:cs="Times New Roman"/>
                <w:vertAlign w:val="superscript"/>
              </w:rPr>
            </w:rPrChange>
          </w:rPr>
          <w:delText>Toutes les copies des réponses (version B) des différents villageois seront mises dans une grande enveloppe qui servira à déterminer les gains. Par ailleurs, si nous devons obtenir une réponse à une de vos offres, nous allons utiliser cette enveloppe.</w:delText>
        </w:r>
      </w:del>
    </w:p>
    <w:p w:rsidR="002A57BD" w:rsidRPr="00442E10" w:rsidRDefault="00AF2F6F" w:rsidP="00AF6156">
      <w:pPr>
        <w:pStyle w:val="ListParagraph"/>
        <w:numPr>
          <w:ilvl w:val="0"/>
          <w:numId w:val="9"/>
        </w:numPr>
        <w:jc w:val="both"/>
        <w:rPr>
          <w:rFonts w:ascii="Times New Roman" w:hAnsi="Times New Roman" w:cs="Times New Roman"/>
        </w:rPr>
      </w:pPr>
      <w:r w:rsidRPr="00AF2F6F">
        <w:rPr>
          <w:rFonts w:ascii="Times New Roman" w:hAnsi="Times New Roman" w:cs="Times New Roman"/>
          <w:rPrChange w:id="8720" w:author="PIERRE" w:date="2013-10-24T12:27:00Z">
            <w:rPr>
              <w:rFonts w:ascii="Times New Roman" w:hAnsi="Times New Roman" w:cs="Times New Roman"/>
              <w:vertAlign w:val="superscript"/>
            </w:rPr>
          </w:rPrChange>
        </w:rPr>
        <w:t xml:space="preserve">METTEZ </w:t>
      </w:r>
      <w:del w:id="8721" w:author="Leuveld, Koen" w:date="2013-10-24T18:02:00Z">
        <w:r w:rsidRPr="00AF2F6F" w:rsidDel="0034183B">
          <w:rPr>
            <w:rFonts w:ascii="Times New Roman" w:hAnsi="Times New Roman" w:cs="Times New Roman"/>
            <w:rPrChange w:id="8722" w:author="PIERRE" w:date="2013-10-24T12:27:00Z">
              <w:rPr>
                <w:rFonts w:ascii="Times New Roman" w:hAnsi="Times New Roman" w:cs="Times New Roman"/>
                <w:vertAlign w:val="superscript"/>
              </w:rPr>
            </w:rPrChange>
          </w:rPr>
          <w:delText xml:space="preserve">TOUTES </w:delText>
        </w:r>
      </w:del>
      <w:r w:rsidRPr="00AF2F6F">
        <w:rPr>
          <w:rFonts w:ascii="Times New Roman" w:hAnsi="Times New Roman" w:cs="Times New Roman"/>
          <w:rPrChange w:id="8723" w:author="PIERRE" w:date="2013-10-24T12:27:00Z">
            <w:rPr>
              <w:rFonts w:ascii="Times New Roman" w:hAnsi="Times New Roman" w:cs="Times New Roman"/>
              <w:vertAlign w:val="superscript"/>
            </w:rPr>
          </w:rPrChange>
        </w:rPr>
        <w:t>L</w:t>
      </w:r>
      <w:del w:id="8724" w:author="Leuveld, Koen" w:date="2013-10-24T18:02:00Z">
        <w:r w:rsidRPr="00AF2F6F" w:rsidDel="0034183B">
          <w:rPr>
            <w:rFonts w:ascii="Times New Roman" w:hAnsi="Times New Roman" w:cs="Times New Roman"/>
            <w:rPrChange w:id="8725" w:author="PIERRE" w:date="2013-10-24T12:27:00Z">
              <w:rPr>
                <w:rFonts w:ascii="Times New Roman" w:hAnsi="Times New Roman" w:cs="Times New Roman"/>
                <w:vertAlign w:val="superscript"/>
              </w:rPr>
            </w:rPrChange>
          </w:rPr>
          <w:delText>E</w:delText>
        </w:r>
      </w:del>
      <w:ins w:id="8726" w:author="Leuveld, Koen" w:date="2013-10-24T18:02:00Z">
        <w:r w:rsidR="0034183B">
          <w:rPr>
            <w:rFonts w:ascii="Times New Roman" w:hAnsi="Times New Roman" w:cs="Times New Roman"/>
          </w:rPr>
          <w:t xml:space="preserve">E QUESTIONNAIRE </w:t>
        </w:r>
      </w:ins>
      <w:del w:id="8727" w:author="Leuveld, Koen" w:date="2013-10-24T18:02:00Z">
        <w:r w:rsidRPr="00AF2F6F" w:rsidDel="0034183B">
          <w:rPr>
            <w:rFonts w:ascii="Times New Roman" w:hAnsi="Times New Roman" w:cs="Times New Roman"/>
            <w:rPrChange w:id="8728" w:author="PIERRE" w:date="2013-10-24T12:27:00Z">
              <w:rPr>
                <w:rFonts w:ascii="Times New Roman" w:hAnsi="Times New Roman" w:cs="Times New Roman"/>
                <w:vertAlign w:val="superscript"/>
              </w:rPr>
            </w:rPrChange>
          </w:rPr>
          <w:delText xml:space="preserve">S </w:delText>
        </w:r>
      </w:del>
      <w:r w:rsidRPr="00AF2F6F">
        <w:rPr>
          <w:rFonts w:ascii="Times New Roman" w:hAnsi="Times New Roman" w:cs="Times New Roman"/>
          <w:rPrChange w:id="8729" w:author="PIERRE" w:date="2013-10-24T12:27:00Z">
            <w:rPr>
              <w:rFonts w:ascii="Times New Roman" w:hAnsi="Times New Roman" w:cs="Times New Roman"/>
              <w:vertAlign w:val="superscript"/>
            </w:rPr>
          </w:rPrChange>
        </w:rPr>
        <w:t>VERSION</w:t>
      </w:r>
      <w:del w:id="8730" w:author="Leuveld, Koen" w:date="2013-10-24T18:02:00Z">
        <w:r w:rsidRPr="00AF2F6F" w:rsidDel="0034183B">
          <w:rPr>
            <w:rFonts w:ascii="Times New Roman" w:hAnsi="Times New Roman" w:cs="Times New Roman"/>
            <w:rPrChange w:id="8731" w:author="PIERRE" w:date="2013-10-24T12:27:00Z">
              <w:rPr>
                <w:rFonts w:ascii="Times New Roman" w:hAnsi="Times New Roman" w:cs="Times New Roman"/>
                <w:vertAlign w:val="superscript"/>
              </w:rPr>
            </w:rPrChange>
          </w:rPr>
          <w:delText>S</w:delText>
        </w:r>
      </w:del>
      <w:r w:rsidRPr="00AF2F6F">
        <w:rPr>
          <w:rFonts w:ascii="Times New Roman" w:hAnsi="Times New Roman" w:cs="Times New Roman"/>
          <w:rPrChange w:id="8732" w:author="PIERRE" w:date="2013-10-24T12:27:00Z">
            <w:rPr>
              <w:rFonts w:ascii="Times New Roman" w:hAnsi="Times New Roman" w:cs="Times New Roman"/>
              <w:vertAlign w:val="superscript"/>
            </w:rPr>
          </w:rPrChange>
        </w:rPr>
        <w:t xml:space="preserve"> B </w:t>
      </w:r>
      <w:del w:id="8733" w:author="Leuveld, Koen" w:date="2013-10-24T18:02:00Z">
        <w:r w:rsidRPr="00AF2F6F" w:rsidDel="0034183B">
          <w:rPr>
            <w:rFonts w:ascii="Times New Roman" w:hAnsi="Times New Roman" w:cs="Times New Roman"/>
            <w:rPrChange w:id="8734" w:author="PIERRE" w:date="2013-10-24T12:27:00Z">
              <w:rPr>
                <w:rFonts w:ascii="Times New Roman" w:hAnsi="Times New Roman" w:cs="Times New Roman"/>
                <w:vertAlign w:val="superscript"/>
              </w:rPr>
            </w:rPrChange>
          </w:rPr>
          <w:delText xml:space="preserve">DES QUESTIONNAIRES </w:delText>
        </w:r>
      </w:del>
      <w:r w:rsidRPr="00AF2F6F">
        <w:rPr>
          <w:rFonts w:ascii="Times New Roman" w:hAnsi="Times New Roman" w:cs="Times New Roman"/>
          <w:rPrChange w:id="8735" w:author="PIERRE" w:date="2013-10-24T12:27:00Z">
            <w:rPr>
              <w:rFonts w:ascii="Times New Roman" w:hAnsi="Times New Roman" w:cs="Times New Roman"/>
              <w:vertAlign w:val="superscript"/>
            </w:rPr>
          </w:rPrChange>
        </w:rPr>
        <w:t>DANS L'ENVELOPPE</w:t>
      </w:r>
      <w:del w:id="8736" w:author="Leuveld, Koen" w:date="2013-10-24T18:02:00Z">
        <w:r w:rsidRPr="00AF2F6F" w:rsidDel="0034183B">
          <w:rPr>
            <w:rFonts w:ascii="Times New Roman" w:hAnsi="Times New Roman" w:cs="Times New Roman"/>
            <w:rPrChange w:id="8737" w:author="PIERRE" w:date="2013-10-24T12:27:00Z">
              <w:rPr>
                <w:rFonts w:ascii="Times New Roman" w:hAnsi="Times New Roman" w:cs="Times New Roman"/>
                <w:vertAlign w:val="superscript"/>
              </w:rPr>
            </w:rPrChange>
          </w:rPr>
          <w:delText xml:space="preserve"> DU VILLAGE</w:delText>
        </w:r>
      </w:del>
      <w:ins w:id="8738" w:author="Leuveld, Koen" w:date="2013-10-24T18:03:00Z">
        <w:r w:rsidR="0034183B">
          <w:rPr>
            <w:rFonts w:ascii="Times New Roman" w:hAnsi="Times New Roman" w:cs="Times New Roman"/>
          </w:rPr>
          <w:t xml:space="preserve"> ET INSCRIVEZ LES NUMÉROS DE VILLAGE, STRUCTURE ET MÉNAGE SUR L</w:t>
        </w:r>
      </w:ins>
      <w:ins w:id="8739" w:author="Leuveld, Koen" w:date="2013-10-24T18:04:00Z">
        <w:r w:rsidR="0034183B">
          <w:rPr>
            <w:rFonts w:ascii="Times New Roman" w:hAnsi="Times New Roman" w:cs="Times New Roman"/>
          </w:rPr>
          <w:t xml:space="preserve">´ENVELOPPE </w:t>
        </w:r>
      </w:ins>
      <w:ins w:id="8740" w:author="Leuveld, Koen" w:date="2013-10-24T18:05:00Z">
        <w:r w:rsidR="0034183B">
          <w:rPr>
            <w:rFonts w:ascii="Times New Roman" w:hAnsi="Times New Roman" w:cs="Times New Roman"/>
          </w:rPr>
          <w:t>(DONC IL Y AURA UNE ENVELOPPE POUR CHAQUE MENAGE)</w:t>
        </w:r>
      </w:ins>
      <w:ins w:id="8741" w:author="Leuveld, Koen" w:date="2013-10-24T18:04:00Z">
        <w:r w:rsidR="0034183B">
          <w:rPr>
            <w:rFonts w:ascii="Times New Roman" w:hAnsi="Times New Roman" w:cs="Times New Roman"/>
          </w:rPr>
          <w:t xml:space="preserve">. </w:t>
        </w:r>
      </w:ins>
      <w:del w:id="8742" w:author="Leuveld, Koen" w:date="2013-10-24T18:03:00Z">
        <w:r w:rsidRPr="00AF2F6F" w:rsidDel="0034183B">
          <w:rPr>
            <w:rFonts w:ascii="Times New Roman" w:hAnsi="Times New Roman" w:cs="Times New Roman"/>
            <w:rPrChange w:id="8743" w:author="PIERRE" w:date="2013-10-24T12:27:00Z">
              <w:rPr>
                <w:rFonts w:ascii="Times New Roman" w:hAnsi="Times New Roman" w:cs="Times New Roman"/>
                <w:vertAlign w:val="superscript"/>
              </w:rPr>
            </w:rPrChange>
          </w:rPr>
          <w:delText>.</w:delText>
        </w:r>
      </w:del>
    </w:p>
    <w:p w:rsidR="002A57BD" w:rsidRPr="00442E10" w:rsidDel="00442E10" w:rsidRDefault="00AF2F6F" w:rsidP="002A57BD">
      <w:pPr>
        <w:rPr>
          <w:del w:id="8744" w:author="PIERRE" w:date="2013-10-24T12:30:00Z"/>
          <w:rFonts w:ascii="Times New Roman" w:eastAsiaTheme="majorEastAsia" w:hAnsi="Times New Roman" w:cs="Times New Roman"/>
          <w:b/>
          <w:bCs/>
          <w:color w:val="000000" w:themeColor="text1"/>
          <w:sz w:val="24"/>
          <w:szCs w:val="24"/>
          <w:lang w:eastAsia="en-US"/>
        </w:rPr>
      </w:pPr>
      <w:del w:id="8745" w:author="PIERRE" w:date="2013-10-24T12:30:00Z">
        <w:r w:rsidRPr="00AF2F6F">
          <w:rPr>
            <w:rFonts w:ascii="Times New Roman" w:hAnsi="Times New Roman" w:cs="Times New Roman"/>
            <w:color w:val="000000" w:themeColor="text1"/>
            <w:sz w:val="24"/>
            <w:szCs w:val="24"/>
            <w:rPrChange w:id="8746" w:author="PIERRE" w:date="2013-10-24T12:27:00Z">
              <w:rPr>
                <w:rFonts w:ascii="Times New Roman" w:hAnsi="Times New Roman" w:cs="Times New Roman"/>
                <w:color w:val="000000" w:themeColor="text1"/>
                <w:sz w:val="24"/>
                <w:szCs w:val="24"/>
                <w:vertAlign w:val="superscript"/>
              </w:rPr>
            </w:rPrChange>
          </w:rPr>
          <w:br w:type="page"/>
        </w:r>
      </w:del>
    </w:p>
    <w:p w:rsidR="002A57BD" w:rsidRPr="00442E10" w:rsidDel="00442E10" w:rsidRDefault="00AF2F6F" w:rsidP="002A57BD">
      <w:pPr>
        <w:spacing w:before="120" w:after="120" w:line="240" w:lineRule="auto"/>
        <w:jc w:val="both"/>
        <w:rPr>
          <w:del w:id="8747" w:author="PIERRE" w:date="2013-10-24T12:29:00Z"/>
          <w:rFonts w:ascii="Times New Roman" w:hAnsi="Times New Roman" w:cs="Times New Roman"/>
          <w:b/>
          <w:color w:val="000000" w:themeColor="text1"/>
          <w:sz w:val="24"/>
          <w:szCs w:val="24"/>
        </w:rPr>
      </w:pPr>
      <w:del w:id="8748" w:author="PIERRE" w:date="2013-10-24T12:29:00Z">
        <w:r w:rsidRPr="00AF2F6F">
          <w:rPr>
            <w:rFonts w:ascii="Times New Roman" w:hAnsi="Times New Roman" w:cs="Times New Roman"/>
            <w:b/>
            <w:color w:val="000000" w:themeColor="text1"/>
            <w:sz w:val="24"/>
            <w:szCs w:val="24"/>
            <w:rPrChange w:id="8749" w:author="PIERRE" w:date="2013-10-24T12:27:00Z">
              <w:rPr>
                <w:rFonts w:ascii="Times New Roman" w:hAnsi="Times New Roman" w:cs="Times New Roman"/>
                <w:b/>
                <w:color w:val="000000" w:themeColor="text1"/>
                <w:sz w:val="24"/>
                <w:szCs w:val="24"/>
                <w:vertAlign w:val="superscript"/>
              </w:rPr>
            </w:rPrChange>
          </w:rPr>
          <w:delText xml:space="preserve">PROTOCOLE DE PAIEMENT </w:delText>
        </w:r>
      </w:del>
    </w:p>
    <w:p w:rsidR="002A57BD" w:rsidRPr="00442E10" w:rsidDel="00442E10" w:rsidRDefault="002A57BD" w:rsidP="002A57BD">
      <w:pPr>
        <w:spacing w:before="120" w:after="120" w:line="240" w:lineRule="auto"/>
        <w:jc w:val="both"/>
        <w:rPr>
          <w:del w:id="8750" w:author="PIERRE" w:date="2013-10-24T12:29:00Z"/>
          <w:rFonts w:ascii="Times New Roman" w:hAnsi="Times New Roman" w:cs="Times New Roman"/>
          <w:b/>
          <w:color w:val="000000" w:themeColor="text1"/>
          <w:sz w:val="24"/>
          <w:szCs w:val="24"/>
        </w:rPr>
      </w:pPr>
    </w:p>
    <w:p w:rsidR="002A57BD" w:rsidRPr="00442E10" w:rsidDel="00726879" w:rsidRDefault="00AF2F6F" w:rsidP="00AF6156">
      <w:pPr>
        <w:pStyle w:val="ListParagraph"/>
        <w:numPr>
          <w:ilvl w:val="0"/>
          <w:numId w:val="2"/>
        </w:numPr>
        <w:spacing w:before="120" w:after="120" w:line="240" w:lineRule="auto"/>
        <w:jc w:val="both"/>
        <w:rPr>
          <w:del w:id="8751" w:author="PIERRE" w:date="2013-10-24T12:25:00Z"/>
          <w:rFonts w:ascii="Times New Roman" w:hAnsi="Times New Roman" w:cs="Times New Roman"/>
          <w:b/>
          <w:color w:val="000000" w:themeColor="text1"/>
          <w:sz w:val="24"/>
          <w:szCs w:val="24"/>
        </w:rPr>
      </w:pPr>
      <w:del w:id="8752" w:author="PIERRE" w:date="2013-10-24T12:25:00Z">
        <w:r w:rsidRPr="00AF2F6F">
          <w:rPr>
            <w:rFonts w:ascii="Times New Roman" w:hAnsi="Times New Roman" w:cs="Times New Roman"/>
            <w:b/>
            <w:color w:val="000000" w:themeColor="text1"/>
            <w:sz w:val="24"/>
            <w:szCs w:val="24"/>
            <w:rPrChange w:id="8753" w:author="PIERRE" w:date="2013-10-24T12:27:00Z">
              <w:rPr>
                <w:rFonts w:ascii="Times New Roman" w:hAnsi="Times New Roman" w:cs="Times New Roman"/>
                <w:b/>
                <w:color w:val="000000" w:themeColor="text1"/>
                <w:sz w:val="24"/>
                <w:szCs w:val="24"/>
                <w:vertAlign w:val="superscript"/>
              </w:rPr>
            </w:rPrChange>
          </w:rPr>
          <w:delText>Dispositions préliminaires (Préparations)</w:delText>
        </w:r>
      </w:del>
    </w:p>
    <w:p w:rsidR="002A57BD" w:rsidRPr="00442E10" w:rsidDel="00726879" w:rsidRDefault="00AF2F6F" w:rsidP="00AF6156">
      <w:pPr>
        <w:pStyle w:val="ListParagraph"/>
        <w:numPr>
          <w:ilvl w:val="0"/>
          <w:numId w:val="3"/>
        </w:numPr>
        <w:spacing w:before="120" w:after="120" w:line="240" w:lineRule="auto"/>
        <w:jc w:val="both"/>
        <w:rPr>
          <w:del w:id="8754" w:author="PIERRE" w:date="2013-10-24T12:25:00Z"/>
          <w:rFonts w:ascii="Times New Roman" w:hAnsi="Times New Roman" w:cs="Times New Roman"/>
          <w:b/>
          <w:color w:val="000000" w:themeColor="text1"/>
          <w:sz w:val="24"/>
          <w:szCs w:val="24"/>
        </w:rPr>
      </w:pPr>
      <w:del w:id="8755" w:author="PIERRE" w:date="2013-10-24T12:25:00Z">
        <w:r w:rsidRPr="00AF2F6F">
          <w:rPr>
            <w:rFonts w:ascii="Times New Roman" w:hAnsi="Times New Roman" w:cs="Times New Roman"/>
            <w:color w:val="000000" w:themeColor="text1"/>
            <w:sz w:val="24"/>
            <w:szCs w:val="24"/>
            <w:rPrChange w:id="8756" w:author="PIERRE" w:date="2013-10-24T12:27:00Z">
              <w:rPr>
                <w:rFonts w:ascii="Times New Roman" w:hAnsi="Times New Roman" w:cs="Times New Roman"/>
                <w:color w:val="000000" w:themeColor="text1"/>
                <w:sz w:val="24"/>
                <w:szCs w:val="24"/>
                <w:vertAlign w:val="superscript"/>
              </w:rPr>
            </w:rPrChange>
          </w:rPr>
          <w:delText xml:space="preserve">Aménager une salle privée pour les paiements </w:delText>
        </w:r>
      </w:del>
    </w:p>
    <w:p w:rsidR="002A57BD" w:rsidRPr="00442E10" w:rsidDel="00726879" w:rsidRDefault="00AF2F6F" w:rsidP="00AF6156">
      <w:pPr>
        <w:pStyle w:val="ListParagraph"/>
        <w:numPr>
          <w:ilvl w:val="0"/>
          <w:numId w:val="3"/>
        </w:numPr>
        <w:spacing w:before="120" w:after="120" w:line="240" w:lineRule="auto"/>
        <w:jc w:val="both"/>
        <w:rPr>
          <w:del w:id="8757" w:author="PIERRE" w:date="2013-10-24T12:25:00Z"/>
          <w:rFonts w:ascii="Times New Roman" w:hAnsi="Times New Roman" w:cs="Times New Roman"/>
          <w:color w:val="000000" w:themeColor="text1"/>
          <w:sz w:val="24"/>
          <w:szCs w:val="24"/>
        </w:rPr>
      </w:pPr>
      <w:del w:id="8758" w:author="PIERRE" w:date="2013-10-24T12:25:00Z">
        <w:r w:rsidRPr="00AF2F6F">
          <w:rPr>
            <w:rFonts w:ascii="Times New Roman" w:hAnsi="Times New Roman" w:cs="Times New Roman"/>
            <w:color w:val="000000" w:themeColor="text1"/>
            <w:sz w:val="24"/>
            <w:szCs w:val="24"/>
            <w:rPrChange w:id="8759" w:author="PIERRE" w:date="2013-10-24T12:27:00Z">
              <w:rPr>
                <w:rFonts w:ascii="Times New Roman" w:hAnsi="Times New Roman" w:cs="Times New Roman"/>
                <w:color w:val="000000" w:themeColor="text1"/>
                <w:sz w:val="24"/>
                <w:szCs w:val="24"/>
                <w:vertAlign w:val="superscript"/>
              </w:rPr>
            </w:rPrChange>
          </w:rPr>
          <w:delText>Empiler tous les questionnaires des enquêtés.</w:delText>
        </w:r>
      </w:del>
    </w:p>
    <w:p w:rsidR="002A57BD" w:rsidRPr="00442E10" w:rsidDel="00726879" w:rsidRDefault="00AF2F6F" w:rsidP="00AF6156">
      <w:pPr>
        <w:pStyle w:val="ListParagraph"/>
        <w:numPr>
          <w:ilvl w:val="0"/>
          <w:numId w:val="3"/>
        </w:numPr>
        <w:spacing w:before="120" w:after="120" w:line="240" w:lineRule="auto"/>
        <w:jc w:val="both"/>
        <w:rPr>
          <w:del w:id="8760" w:author="PIERRE" w:date="2013-10-24T12:25:00Z"/>
          <w:rFonts w:ascii="Times New Roman" w:hAnsi="Times New Roman" w:cs="Times New Roman"/>
          <w:color w:val="000000" w:themeColor="text1"/>
          <w:sz w:val="24"/>
          <w:szCs w:val="24"/>
        </w:rPr>
      </w:pPr>
      <w:del w:id="8761" w:author="PIERRE" w:date="2013-10-24T12:25:00Z">
        <w:r w:rsidRPr="00AF2F6F">
          <w:rPr>
            <w:rFonts w:ascii="Times New Roman" w:hAnsi="Times New Roman" w:cs="Times New Roman"/>
            <w:color w:val="000000" w:themeColor="text1"/>
            <w:sz w:val="24"/>
            <w:szCs w:val="24"/>
            <w:rPrChange w:id="8762" w:author="PIERRE" w:date="2013-10-24T12:27:00Z">
              <w:rPr>
                <w:rFonts w:ascii="Times New Roman" w:hAnsi="Times New Roman" w:cs="Times New Roman"/>
                <w:color w:val="000000" w:themeColor="text1"/>
                <w:sz w:val="24"/>
                <w:szCs w:val="24"/>
                <w:vertAlign w:val="superscript"/>
              </w:rPr>
            </w:rPrChange>
          </w:rPr>
          <w:delText>Prendre toutes les fiches d’enregistrement contenues dans la grande enveloppe du village et les ranger par type d’exercice : Exercice Donne Triple, Exercice d’allocation, Exercice d’investissement Co-villagois and Exercice d’investissement Chef.</w:delText>
        </w:r>
      </w:del>
    </w:p>
    <w:p w:rsidR="002A57BD" w:rsidRPr="00442E10" w:rsidDel="00726879" w:rsidRDefault="00AF2F6F" w:rsidP="00AF6156">
      <w:pPr>
        <w:pStyle w:val="ListParagraph"/>
        <w:numPr>
          <w:ilvl w:val="0"/>
          <w:numId w:val="3"/>
        </w:numPr>
        <w:spacing w:before="120" w:after="120" w:line="240" w:lineRule="auto"/>
        <w:jc w:val="both"/>
        <w:rPr>
          <w:del w:id="8763" w:author="PIERRE" w:date="2013-10-24T12:25:00Z"/>
          <w:rFonts w:ascii="Times New Roman" w:hAnsi="Times New Roman" w:cs="Times New Roman"/>
          <w:color w:val="000000" w:themeColor="text1"/>
          <w:sz w:val="24"/>
          <w:szCs w:val="24"/>
        </w:rPr>
      </w:pPr>
      <w:del w:id="8764" w:author="PIERRE" w:date="2013-10-24T12:25:00Z">
        <w:r w:rsidRPr="00AF2F6F">
          <w:rPr>
            <w:rFonts w:ascii="Times New Roman" w:hAnsi="Times New Roman" w:cs="Times New Roman"/>
            <w:color w:val="000000" w:themeColor="text1"/>
            <w:sz w:val="24"/>
            <w:szCs w:val="24"/>
            <w:rPrChange w:id="8765" w:author="PIERRE" w:date="2013-10-24T12:27:00Z">
              <w:rPr>
                <w:rFonts w:ascii="Times New Roman" w:hAnsi="Times New Roman" w:cs="Times New Roman"/>
                <w:color w:val="000000" w:themeColor="text1"/>
                <w:sz w:val="24"/>
                <w:szCs w:val="24"/>
                <w:vertAlign w:val="superscript"/>
              </w:rPr>
            </w:rPrChange>
          </w:rPr>
          <w:delText>Prendre la Fiche de paiement et y inscrire le code village, votre nom, la date, etc. …</w:delText>
        </w:r>
      </w:del>
    </w:p>
    <w:p w:rsidR="002A57BD" w:rsidRPr="00442E10" w:rsidDel="00726879" w:rsidRDefault="00AF2F6F" w:rsidP="00AF6156">
      <w:pPr>
        <w:pStyle w:val="ListParagraph"/>
        <w:numPr>
          <w:ilvl w:val="0"/>
          <w:numId w:val="3"/>
        </w:numPr>
        <w:spacing w:before="120" w:after="120" w:line="240" w:lineRule="auto"/>
        <w:jc w:val="both"/>
        <w:rPr>
          <w:del w:id="8766" w:author="PIERRE" w:date="2013-10-24T12:25:00Z"/>
          <w:rFonts w:ascii="Times New Roman" w:hAnsi="Times New Roman" w:cs="Times New Roman"/>
          <w:color w:val="000000" w:themeColor="text1"/>
          <w:sz w:val="24"/>
          <w:szCs w:val="24"/>
        </w:rPr>
      </w:pPr>
      <w:del w:id="8767" w:author="PIERRE" w:date="2013-10-24T12:25:00Z">
        <w:r w:rsidRPr="00AF2F6F">
          <w:rPr>
            <w:rFonts w:ascii="Times New Roman" w:hAnsi="Times New Roman" w:cs="Times New Roman"/>
            <w:color w:val="000000" w:themeColor="text1"/>
            <w:sz w:val="24"/>
            <w:szCs w:val="24"/>
            <w:rPrChange w:id="8768" w:author="PIERRE" w:date="2013-10-24T12:27:00Z">
              <w:rPr>
                <w:rFonts w:ascii="Times New Roman" w:hAnsi="Times New Roman" w:cs="Times New Roman"/>
                <w:color w:val="000000" w:themeColor="text1"/>
                <w:sz w:val="24"/>
                <w:szCs w:val="24"/>
                <w:vertAlign w:val="superscript"/>
              </w:rPr>
            </w:rPrChange>
          </w:rPr>
          <w:delText>Mettre les enquêtés à l’extérieur de la salle aménagée pour le paiement</w:delText>
        </w:r>
      </w:del>
    </w:p>
    <w:p w:rsidR="002A57BD" w:rsidRPr="00442E10" w:rsidDel="00726879" w:rsidRDefault="00AF2F6F" w:rsidP="00AF6156">
      <w:pPr>
        <w:pStyle w:val="ListParagraph"/>
        <w:numPr>
          <w:ilvl w:val="0"/>
          <w:numId w:val="3"/>
        </w:numPr>
        <w:spacing w:before="120" w:after="120" w:line="240" w:lineRule="auto"/>
        <w:jc w:val="both"/>
        <w:rPr>
          <w:del w:id="8769" w:author="PIERRE" w:date="2013-10-24T12:25:00Z"/>
          <w:rFonts w:ascii="Times New Roman" w:hAnsi="Times New Roman" w:cs="Times New Roman"/>
          <w:color w:val="000000" w:themeColor="text1"/>
          <w:sz w:val="24"/>
          <w:szCs w:val="24"/>
        </w:rPr>
      </w:pPr>
      <w:del w:id="8770" w:author="PIERRE" w:date="2013-10-24T12:25:00Z">
        <w:r w:rsidRPr="00AF2F6F">
          <w:rPr>
            <w:rFonts w:ascii="Times New Roman" w:hAnsi="Times New Roman" w:cs="Times New Roman"/>
            <w:color w:val="000000" w:themeColor="text1"/>
            <w:sz w:val="24"/>
            <w:szCs w:val="24"/>
            <w:rPrChange w:id="8771" w:author="PIERRE" w:date="2013-10-24T12:27:00Z">
              <w:rPr>
                <w:rFonts w:ascii="Times New Roman" w:hAnsi="Times New Roman" w:cs="Times New Roman"/>
                <w:color w:val="000000" w:themeColor="text1"/>
                <w:sz w:val="24"/>
                <w:szCs w:val="24"/>
                <w:vertAlign w:val="superscript"/>
              </w:rPr>
            </w:rPrChange>
          </w:rPr>
          <w:delText>Informer les participants qu’ils seront appelés les uns après les autres</w:delText>
        </w:r>
      </w:del>
    </w:p>
    <w:p w:rsidR="002A57BD" w:rsidRPr="00442E10" w:rsidDel="00726879" w:rsidRDefault="002A57BD" w:rsidP="002A57BD">
      <w:pPr>
        <w:spacing w:before="120" w:after="120" w:line="240" w:lineRule="auto"/>
        <w:jc w:val="both"/>
        <w:rPr>
          <w:del w:id="8772" w:author="PIERRE" w:date="2013-10-24T12:25:00Z"/>
          <w:rFonts w:ascii="Times New Roman" w:hAnsi="Times New Roman" w:cs="Times New Roman"/>
          <w:color w:val="000000" w:themeColor="text1"/>
          <w:sz w:val="24"/>
          <w:szCs w:val="24"/>
          <w:highlight w:val="green"/>
        </w:rPr>
      </w:pPr>
    </w:p>
    <w:p w:rsidR="002A57BD" w:rsidRPr="00442E10" w:rsidDel="00726879" w:rsidRDefault="00AF2F6F" w:rsidP="002A57BD">
      <w:pPr>
        <w:spacing w:before="120" w:after="120" w:line="240" w:lineRule="auto"/>
        <w:jc w:val="both"/>
        <w:rPr>
          <w:del w:id="8773" w:author="PIERRE" w:date="2013-10-24T12:25:00Z"/>
          <w:rFonts w:ascii="Times New Roman" w:hAnsi="Times New Roman" w:cs="Times New Roman"/>
          <w:b/>
          <w:color w:val="000000" w:themeColor="text1"/>
          <w:sz w:val="24"/>
          <w:szCs w:val="24"/>
        </w:rPr>
      </w:pPr>
      <w:del w:id="8774" w:author="PIERRE" w:date="2013-10-24T12:25:00Z">
        <w:r w:rsidRPr="00AF2F6F">
          <w:rPr>
            <w:rFonts w:ascii="Times New Roman" w:hAnsi="Times New Roman" w:cs="Times New Roman"/>
            <w:b/>
            <w:color w:val="000000" w:themeColor="text1"/>
            <w:sz w:val="24"/>
            <w:szCs w:val="24"/>
            <w:rPrChange w:id="8775" w:author="PIERRE" w:date="2013-10-24T12:27:00Z">
              <w:rPr>
                <w:rFonts w:ascii="Times New Roman" w:hAnsi="Times New Roman" w:cs="Times New Roman"/>
                <w:b/>
                <w:color w:val="000000" w:themeColor="text1"/>
                <w:sz w:val="24"/>
                <w:szCs w:val="24"/>
                <w:vertAlign w:val="superscript"/>
              </w:rPr>
            </w:rPrChange>
          </w:rPr>
          <w:delText>II</w:delText>
        </w:r>
        <w:r w:rsidRPr="00AF2F6F">
          <w:rPr>
            <w:rFonts w:ascii="Times New Roman" w:hAnsi="Times New Roman" w:cs="Times New Roman"/>
            <w:b/>
            <w:color w:val="000000" w:themeColor="text1"/>
            <w:sz w:val="24"/>
            <w:szCs w:val="24"/>
            <w:rPrChange w:id="8776" w:author="PIERRE" w:date="2013-10-24T12:27:00Z">
              <w:rPr>
                <w:rFonts w:ascii="Times New Roman" w:hAnsi="Times New Roman" w:cs="Times New Roman"/>
                <w:b/>
                <w:color w:val="000000" w:themeColor="text1"/>
                <w:sz w:val="24"/>
                <w:szCs w:val="24"/>
                <w:vertAlign w:val="superscript"/>
              </w:rPr>
            </w:rPrChange>
          </w:rPr>
          <w:tab/>
          <w:delText>Calcul  de paiement des participants</w:delText>
        </w:r>
      </w:del>
    </w:p>
    <w:p w:rsidR="002A57BD" w:rsidRPr="00442E10" w:rsidDel="00726879" w:rsidRDefault="00AF2F6F" w:rsidP="00AF6156">
      <w:pPr>
        <w:pStyle w:val="ListParagraph"/>
        <w:numPr>
          <w:ilvl w:val="0"/>
          <w:numId w:val="4"/>
        </w:numPr>
        <w:spacing w:before="120" w:after="120" w:line="240" w:lineRule="auto"/>
        <w:jc w:val="both"/>
        <w:rPr>
          <w:del w:id="8777" w:author="PIERRE" w:date="2013-10-24T12:25:00Z"/>
          <w:rFonts w:ascii="Times New Roman" w:hAnsi="Times New Roman" w:cs="Times New Roman"/>
          <w:color w:val="000000" w:themeColor="text1"/>
          <w:sz w:val="24"/>
          <w:szCs w:val="24"/>
        </w:rPr>
      </w:pPr>
      <w:del w:id="8778" w:author="PIERRE" w:date="2013-10-24T12:25:00Z">
        <w:r w:rsidRPr="00AF2F6F">
          <w:rPr>
            <w:rFonts w:ascii="Times New Roman" w:hAnsi="Times New Roman" w:cs="Times New Roman"/>
            <w:color w:val="000000" w:themeColor="text1"/>
            <w:sz w:val="24"/>
            <w:szCs w:val="24"/>
            <w:rPrChange w:id="8779" w:author="PIERRE" w:date="2013-10-24T12:27:00Z">
              <w:rPr>
                <w:rFonts w:ascii="Times New Roman" w:hAnsi="Times New Roman" w:cs="Times New Roman"/>
                <w:color w:val="000000" w:themeColor="text1"/>
                <w:sz w:val="24"/>
                <w:szCs w:val="24"/>
                <w:vertAlign w:val="superscript"/>
              </w:rPr>
            </w:rPrChange>
          </w:rPr>
          <w:delText>Prendre les questionnaires contenant les fiches d’enregistrement (version A) du participant.</w:delText>
        </w:r>
      </w:del>
    </w:p>
    <w:p w:rsidR="002A57BD" w:rsidRPr="00442E10" w:rsidDel="00726879" w:rsidRDefault="00AF2F6F" w:rsidP="00AF6156">
      <w:pPr>
        <w:pStyle w:val="ListParagraph"/>
        <w:numPr>
          <w:ilvl w:val="0"/>
          <w:numId w:val="4"/>
        </w:numPr>
        <w:spacing w:before="120" w:after="120" w:line="240" w:lineRule="auto"/>
        <w:jc w:val="both"/>
        <w:rPr>
          <w:del w:id="8780" w:author="PIERRE" w:date="2013-10-24T12:25:00Z"/>
          <w:rFonts w:ascii="Times New Roman" w:hAnsi="Times New Roman" w:cs="Times New Roman"/>
          <w:color w:val="000000" w:themeColor="text1"/>
          <w:sz w:val="24"/>
          <w:szCs w:val="24"/>
        </w:rPr>
      </w:pPr>
      <w:del w:id="8781" w:author="PIERRE" w:date="2013-10-24T12:25:00Z">
        <w:r w:rsidRPr="00AF2F6F">
          <w:rPr>
            <w:rFonts w:ascii="Times New Roman" w:hAnsi="Times New Roman" w:cs="Times New Roman"/>
            <w:color w:val="000000" w:themeColor="text1"/>
            <w:sz w:val="24"/>
            <w:szCs w:val="24"/>
            <w:rPrChange w:id="8782" w:author="PIERRE" w:date="2013-10-24T12:27:00Z">
              <w:rPr>
                <w:rFonts w:ascii="Times New Roman" w:hAnsi="Times New Roman" w:cs="Times New Roman"/>
                <w:color w:val="000000" w:themeColor="text1"/>
                <w:sz w:val="24"/>
                <w:szCs w:val="24"/>
                <w:vertAlign w:val="superscript"/>
              </w:rPr>
            </w:rPrChange>
          </w:rPr>
          <w:delText>Inscrire les codes de la structure et du ménage du participant respectivement dans la colonne 1 et 2 de la Fiche de Paiement, ensuite inscrire les noms des participants sur la colonne 3.</w:delText>
        </w:r>
      </w:del>
    </w:p>
    <w:p w:rsidR="002A57BD" w:rsidRPr="00442E10" w:rsidDel="00726879" w:rsidRDefault="00AF2F6F" w:rsidP="00AF6156">
      <w:pPr>
        <w:pStyle w:val="ListParagraph"/>
        <w:numPr>
          <w:ilvl w:val="0"/>
          <w:numId w:val="4"/>
        </w:numPr>
        <w:spacing w:before="120" w:after="120" w:line="240" w:lineRule="auto"/>
        <w:jc w:val="both"/>
        <w:rPr>
          <w:del w:id="8783" w:author="PIERRE" w:date="2013-10-24T12:25:00Z"/>
          <w:rFonts w:ascii="Times New Roman" w:hAnsi="Times New Roman" w:cs="Times New Roman"/>
          <w:color w:val="000000" w:themeColor="text1"/>
          <w:sz w:val="24"/>
          <w:szCs w:val="24"/>
        </w:rPr>
      </w:pPr>
      <w:del w:id="8784" w:author="PIERRE" w:date="2013-10-24T12:25:00Z">
        <w:r w:rsidRPr="00AF2F6F">
          <w:rPr>
            <w:rFonts w:ascii="Times New Roman" w:hAnsi="Times New Roman" w:cs="Times New Roman"/>
            <w:color w:val="000000" w:themeColor="text1"/>
            <w:sz w:val="24"/>
            <w:szCs w:val="24"/>
            <w:rPrChange w:id="8785" w:author="PIERRE" w:date="2013-10-24T12:27:00Z">
              <w:rPr>
                <w:rFonts w:ascii="Times New Roman" w:hAnsi="Times New Roman" w:cs="Times New Roman"/>
                <w:color w:val="000000" w:themeColor="text1"/>
                <w:sz w:val="24"/>
                <w:szCs w:val="24"/>
                <w:vertAlign w:val="superscript"/>
              </w:rPr>
            </w:rPrChange>
          </w:rPr>
          <w:delText xml:space="preserve">Etablir le reçu pour l’enquêté. Ecrire le date, l’identifiant du participant (code structure et ménage) et son code village etc. </w:delText>
        </w:r>
      </w:del>
    </w:p>
    <w:p w:rsidR="002A57BD" w:rsidRPr="00442E10" w:rsidDel="00726879" w:rsidRDefault="00AF2F6F" w:rsidP="00AF6156">
      <w:pPr>
        <w:pStyle w:val="ListParagraph"/>
        <w:numPr>
          <w:ilvl w:val="0"/>
          <w:numId w:val="4"/>
        </w:numPr>
        <w:spacing w:before="120" w:after="120" w:line="240" w:lineRule="auto"/>
        <w:jc w:val="both"/>
        <w:rPr>
          <w:del w:id="8786" w:author="PIERRE" w:date="2013-10-24T12:25:00Z"/>
          <w:rFonts w:ascii="Times New Roman" w:hAnsi="Times New Roman" w:cs="Times New Roman"/>
          <w:color w:val="000000" w:themeColor="text1"/>
          <w:sz w:val="24"/>
          <w:szCs w:val="24"/>
        </w:rPr>
      </w:pPr>
      <w:del w:id="8787" w:author="PIERRE" w:date="2013-10-24T12:25:00Z">
        <w:r w:rsidRPr="00AF2F6F">
          <w:rPr>
            <w:rFonts w:ascii="Times New Roman" w:hAnsi="Times New Roman" w:cs="Times New Roman"/>
            <w:color w:val="000000" w:themeColor="text1"/>
            <w:sz w:val="24"/>
            <w:szCs w:val="24"/>
            <w:rPrChange w:id="8788" w:author="PIERRE" w:date="2013-10-24T12:27:00Z">
              <w:rPr>
                <w:rFonts w:ascii="Times New Roman" w:hAnsi="Times New Roman" w:cs="Times New Roman"/>
                <w:color w:val="000000" w:themeColor="text1"/>
                <w:sz w:val="24"/>
                <w:szCs w:val="24"/>
                <w:vertAlign w:val="superscript"/>
              </w:rPr>
            </w:rPrChange>
          </w:rPr>
          <w:delText xml:space="preserve">Appeler le premier participant sur la liste. </w:delText>
        </w:r>
      </w:del>
    </w:p>
    <w:p w:rsidR="002A57BD" w:rsidRPr="00442E10" w:rsidDel="00726879" w:rsidRDefault="00AF2F6F" w:rsidP="00AF6156">
      <w:pPr>
        <w:pStyle w:val="ListParagraph"/>
        <w:numPr>
          <w:ilvl w:val="0"/>
          <w:numId w:val="4"/>
        </w:numPr>
        <w:spacing w:before="120" w:after="120" w:line="240" w:lineRule="auto"/>
        <w:jc w:val="both"/>
        <w:rPr>
          <w:del w:id="8789" w:author="PIERRE" w:date="2013-10-24T12:25:00Z"/>
          <w:rFonts w:ascii="Times New Roman" w:hAnsi="Times New Roman" w:cs="Times New Roman"/>
          <w:color w:val="000000" w:themeColor="text1"/>
          <w:sz w:val="24"/>
          <w:szCs w:val="24"/>
        </w:rPr>
      </w:pPr>
      <w:del w:id="8790" w:author="PIERRE" w:date="2013-10-24T12:25:00Z">
        <w:r w:rsidRPr="00AF2F6F">
          <w:rPr>
            <w:rFonts w:ascii="Times New Roman" w:hAnsi="Times New Roman" w:cs="Times New Roman"/>
            <w:color w:val="000000" w:themeColor="text1"/>
            <w:sz w:val="24"/>
            <w:szCs w:val="24"/>
            <w:rPrChange w:id="8791" w:author="PIERRE" w:date="2013-10-24T12:27:00Z">
              <w:rPr>
                <w:rFonts w:ascii="Times New Roman" w:hAnsi="Times New Roman" w:cs="Times New Roman"/>
                <w:color w:val="000000" w:themeColor="text1"/>
                <w:sz w:val="24"/>
                <w:szCs w:val="24"/>
                <w:vertAlign w:val="superscript"/>
              </w:rPr>
            </w:rPrChange>
          </w:rPr>
          <w:delText>Expliquer au participant, en montrant les jetons:</w:delText>
        </w:r>
      </w:del>
    </w:p>
    <w:p w:rsidR="002A57BD" w:rsidRPr="00442E10" w:rsidDel="00726879" w:rsidRDefault="00AF2F6F" w:rsidP="00AF6156">
      <w:pPr>
        <w:pStyle w:val="ListParagraph"/>
        <w:numPr>
          <w:ilvl w:val="0"/>
          <w:numId w:val="5"/>
        </w:numPr>
        <w:spacing w:before="120" w:after="120" w:line="240" w:lineRule="auto"/>
        <w:jc w:val="both"/>
        <w:rPr>
          <w:del w:id="8792" w:author="PIERRE" w:date="2013-10-24T12:25:00Z"/>
          <w:rFonts w:ascii="Times New Roman" w:hAnsi="Times New Roman" w:cs="Times New Roman"/>
          <w:i/>
          <w:color w:val="000000" w:themeColor="text1"/>
          <w:sz w:val="24"/>
          <w:szCs w:val="24"/>
        </w:rPr>
      </w:pPr>
      <w:del w:id="8793" w:author="PIERRE" w:date="2013-10-24T12:25:00Z">
        <w:r w:rsidRPr="00AF2F6F">
          <w:rPr>
            <w:rFonts w:ascii="Times New Roman" w:hAnsi="Times New Roman" w:cs="Times New Roman"/>
            <w:i/>
            <w:color w:val="000000" w:themeColor="text1"/>
            <w:sz w:val="24"/>
            <w:szCs w:val="24"/>
            <w:rPrChange w:id="8794" w:author="PIERRE" w:date="2013-10-24T12:27:00Z">
              <w:rPr>
                <w:rFonts w:ascii="Times New Roman" w:hAnsi="Times New Roman" w:cs="Times New Roman"/>
                <w:i/>
                <w:color w:val="000000" w:themeColor="text1"/>
                <w:sz w:val="24"/>
                <w:szCs w:val="24"/>
                <w:vertAlign w:val="superscript"/>
              </w:rPr>
            </w:rPrChange>
          </w:rPr>
          <w:delText>« Vous serez payé uniquement sur l’un des exercices que vous avez effectué  pendant l’entretien que nous avons eu avec vous »</w:delText>
        </w:r>
      </w:del>
    </w:p>
    <w:p w:rsidR="002A57BD" w:rsidRPr="00442E10" w:rsidDel="00726879" w:rsidRDefault="00AF2F6F" w:rsidP="00AF6156">
      <w:pPr>
        <w:pStyle w:val="ListParagraph"/>
        <w:numPr>
          <w:ilvl w:val="0"/>
          <w:numId w:val="5"/>
        </w:numPr>
        <w:spacing w:before="120" w:after="120" w:line="240" w:lineRule="auto"/>
        <w:jc w:val="both"/>
        <w:rPr>
          <w:del w:id="8795" w:author="PIERRE" w:date="2013-10-24T12:25:00Z"/>
          <w:rFonts w:ascii="Times New Roman" w:hAnsi="Times New Roman" w:cs="Times New Roman"/>
          <w:i/>
          <w:color w:val="000000" w:themeColor="text1"/>
          <w:sz w:val="24"/>
          <w:szCs w:val="24"/>
        </w:rPr>
      </w:pPr>
      <w:del w:id="8796" w:author="PIERRE" w:date="2013-10-24T12:25:00Z">
        <w:r w:rsidRPr="00AF2F6F">
          <w:rPr>
            <w:rFonts w:ascii="Times New Roman" w:hAnsi="Times New Roman" w:cs="Times New Roman"/>
            <w:i/>
            <w:color w:val="000000" w:themeColor="text1"/>
            <w:sz w:val="24"/>
            <w:szCs w:val="24"/>
            <w:rPrChange w:id="8797" w:author="PIERRE" w:date="2013-10-24T12:27:00Z">
              <w:rPr>
                <w:rFonts w:ascii="Times New Roman" w:hAnsi="Times New Roman" w:cs="Times New Roman"/>
                <w:i/>
                <w:color w:val="000000" w:themeColor="text1"/>
                <w:sz w:val="24"/>
                <w:szCs w:val="24"/>
                <w:vertAlign w:val="superscript"/>
              </w:rPr>
            </w:rPrChange>
          </w:rPr>
          <w:delText>« Voici  onze jetons qui représentent ces exercices »</w:delText>
        </w:r>
      </w:del>
    </w:p>
    <w:p w:rsidR="002A57BD" w:rsidRPr="00442E10" w:rsidDel="00726879" w:rsidRDefault="00AF2F6F" w:rsidP="00AF6156">
      <w:pPr>
        <w:pStyle w:val="ListParagraph"/>
        <w:numPr>
          <w:ilvl w:val="0"/>
          <w:numId w:val="5"/>
        </w:numPr>
        <w:spacing w:before="120" w:after="120" w:line="240" w:lineRule="auto"/>
        <w:jc w:val="both"/>
        <w:rPr>
          <w:del w:id="8798" w:author="PIERRE" w:date="2013-10-24T12:25:00Z"/>
          <w:rFonts w:ascii="Times New Roman" w:hAnsi="Times New Roman" w:cs="Times New Roman"/>
          <w:i/>
          <w:color w:val="000000" w:themeColor="text1"/>
          <w:sz w:val="24"/>
          <w:szCs w:val="24"/>
        </w:rPr>
      </w:pPr>
      <w:del w:id="8799" w:author="PIERRE" w:date="2013-10-24T12:25:00Z">
        <w:r w:rsidRPr="00AF2F6F">
          <w:rPr>
            <w:rFonts w:ascii="Times New Roman" w:hAnsi="Times New Roman" w:cs="Times New Roman"/>
            <w:i/>
            <w:color w:val="000000" w:themeColor="text1"/>
            <w:sz w:val="24"/>
            <w:szCs w:val="24"/>
            <w:rPrChange w:id="8800" w:author="PIERRE" w:date="2013-10-24T12:27:00Z">
              <w:rPr>
                <w:rFonts w:ascii="Times New Roman" w:hAnsi="Times New Roman" w:cs="Times New Roman"/>
                <w:i/>
                <w:color w:val="000000" w:themeColor="text1"/>
                <w:sz w:val="24"/>
                <w:szCs w:val="24"/>
                <w:vertAlign w:val="superscript"/>
              </w:rPr>
            </w:rPrChange>
          </w:rPr>
          <w:delText>« Nous avons trois jetons d’exercice de risque ; 1 jeton pour le chef de ménage, 1 pour le conjoint, 1 pour le couple ; »</w:delText>
        </w:r>
      </w:del>
    </w:p>
    <w:p w:rsidR="002A57BD" w:rsidRPr="00442E10" w:rsidDel="00726879" w:rsidRDefault="00AF2F6F" w:rsidP="00AF6156">
      <w:pPr>
        <w:pStyle w:val="ListParagraph"/>
        <w:numPr>
          <w:ilvl w:val="0"/>
          <w:numId w:val="5"/>
        </w:numPr>
        <w:spacing w:before="120" w:after="120" w:line="240" w:lineRule="auto"/>
        <w:jc w:val="both"/>
        <w:rPr>
          <w:del w:id="8801" w:author="PIERRE" w:date="2013-10-24T12:25:00Z"/>
          <w:rFonts w:ascii="Times New Roman" w:hAnsi="Times New Roman" w:cs="Times New Roman"/>
          <w:i/>
          <w:color w:val="000000" w:themeColor="text1"/>
          <w:sz w:val="24"/>
          <w:szCs w:val="24"/>
        </w:rPr>
      </w:pPr>
      <w:del w:id="8802" w:author="PIERRE" w:date="2013-10-24T12:25:00Z">
        <w:r w:rsidRPr="00AF2F6F">
          <w:rPr>
            <w:rFonts w:ascii="Times New Roman" w:hAnsi="Times New Roman" w:cs="Times New Roman"/>
            <w:i/>
            <w:color w:val="000000" w:themeColor="text1"/>
            <w:sz w:val="24"/>
            <w:szCs w:val="24"/>
            <w:rPrChange w:id="8803" w:author="PIERRE" w:date="2013-10-24T12:27:00Z">
              <w:rPr>
                <w:rFonts w:ascii="Times New Roman" w:hAnsi="Times New Roman" w:cs="Times New Roman"/>
                <w:i/>
                <w:color w:val="000000" w:themeColor="text1"/>
                <w:sz w:val="24"/>
                <w:szCs w:val="24"/>
                <w:vertAlign w:val="superscript"/>
              </w:rPr>
            </w:rPrChange>
          </w:rPr>
          <w:delText xml:space="preserve">« Nous avons deux jetons pour l’exercice de donne triple. 1 jeton pour ENVOYEUR et 1 jeton pour </w:delText>
        </w:r>
      </w:del>
      <w:del w:id="8804" w:author="PIERRE" w:date="2013-10-23T16:55:00Z">
        <w:r w:rsidRPr="00AF2F6F">
          <w:rPr>
            <w:rFonts w:ascii="Times New Roman" w:hAnsi="Times New Roman" w:cs="Times New Roman"/>
            <w:i/>
            <w:color w:val="000000" w:themeColor="text1"/>
            <w:sz w:val="24"/>
            <w:szCs w:val="24"/>
            <w:rPrChange w:id="8805" w:author="PIERRE" w:date="2013-10-24T12:27:00Z">
              <w:rPr>
                <w:rFonts w:ascii="Times New Roman" w:hAnsi="Times New Roman" w:cs="Times New Roman"/>
                <w:i/>
                <w:color w:val="000000" w:themeColor="text1"/>
                <w:sz w:val="24"/>
                <w:szCs w:val="24"/>
                <w:vertAlign w:val="superscript"/>
              </w:rPr>
            </w:rPrChange>
          </w:rPr>
          <w:delText>RECEPTEUR</w:delText>
        </w:r>
      </w:del>
      <w:del w:id="8806" w:author="PIERRE" w:date="2013-10-24T12:25:00Z">
        <w:r w:rsidRPr="00AF2F6F">
          <w:rPr>
            <w:rFonts w:ascii="Times New Roman" w:hAnsi="Times New Roman" w:cs="Times New Roman"/>
            <w:i/>
            <w:color w:val="000000" w:themeColor="text1"/>
            <w:sz w:val="24"/>
            <w:szCs w:val="24"/>
            <w:rPrChange w:id="8807" w:author="PIERRE" w:date="2013-10-24T12:27:00Z">
              <w:rPr>
                <w:rFonts w:ascii="Times New Roman" w:hAnsi="Times New Roman" w:cs="Times New Roman"/>
                <w:i/>
                <w:color w:val="000000" w:themeColor="text1"/>
                <w:sz w:val="24"/>
                <w:szCs w:val="24"/>
                <w:vertAlign w:val="superscript"/>
              </w:rPr>
            </w:rPrChange>
          </w:rPr>
          <w:delText>. »</w:delText>
        </w:r>
      </w:del>
    </w:p>
    <w:p w:rsidR="002A57BD" w:rsidRPr="00442E10" w:rsidDel="00726879" w:rsidRDefault="00AF2F6F" w:rsidP="00AF6156">
      <w:pPr>
        <w:pStyle w:val="ListParagraph"/>
        <w:numPr>
          <w:ilvl w:val="0"/>
          <w:numId w:val="5"/>
        </w:numPr>
        <w:spacing w:before="120" w:after="120" w:line="240" w:lineRule="auto"/>
        <w:jc w:val="both"/>
        <w:rPr>
          <w:del w:id="8808" w:author="PIERRE" w:date="2013-10-24T12:25:00Z"/>
          <w:rFonts w:ascii="Times New Roman" w:hAnsi="Times New Roman" w:cs="Times New Roman"/>
          <w:i/>
          <w:color w:val="000000" w:themeColor="text1"/>
          <w:sz w:val="24"/>
          <w:szCs w:val="24"/>
        </w:rPr>
      </w:pPr>
      <w:del w:id="8809" w:author="PIERRE" w:date="2013-10-24T12:25:00Z">
        <w:r w:rsidRPr="00AF2F6F">
          <w:rPr>
            <w:rFonts w:ascii="Times New Roman" w:hAnsi="Times New Roman" w:cs="Times New Roman"/>
            <w:i/>
            <w:color w:val="000000" w:themeColor="text1"/>
            <w:sz w:val="24"/>
            <w:szCs w:val="24"/>
            <w:rPrChange w:id="8810" w:author="PIERRE" w:date="2013-10-24T12:27:00Z">
              <w:rPr>
                <w:rFonts w:ascii="Times New Roman" w:hAnsi="Times New Roman" w:cs="Times New Roman"/>
                <w:i/>
                <w:color w:val="000000" w:themeColor="text1"/>
                <w:sz w:val="24"/>
                <w:szCs w:val="24"/>
                <w:vertAlign w:val="superscript"/>
              </w:rPr>
            </w:rPrChange>
          </w:rPr>
          <w:delText xml:space="preserve">« Nous avons deux jetons pour l’exercice d’allocation. 1 jeton pour ENVOYEUR et 1 jeton pour </w:delText>
        </w:r>
      </w:del>
      <w:del w:id="8811" w:author="PIERRE" w:date="2013-10-23T16:55:00Z">
        <w:r w:rsidRPr="00AF2F6F">
          <w:rPr>
            <w:rFonts w:ascii="Times New Roman" w:hAnsi="Times New Roman" w:cs="Times New Roman"/>
            <w:i/>
            <w:color w:val="000000" w:themeColor="text1"/>
            <w:sz w:val="24"/>
            <w:szCs w:val="24"/>
            <w:rPrChange w:id="8812" w:author="PIERRE" w:date="2013-10-24T12:27:00Z">
              <w:rPr>
                <w:rFonts w:ascii="Times New Roman" w:hAnsi="Times New Roman" w:cs="Times New Roman"/>
                <w:i/>
                <w:color w:val="000000" w:themeColor="text1"/>
                <w:sz w:val="24"/>
                <w:szCs w:val="24"/>
                <w:vertAlign w:val="superscript"/>
              </w:rPr>
            </w:rPrChange>
          </w:rPr>
          <w:delText>RECEPTEUR</w:delText>
        </w:r>
      </w:del>
      <w:del w:id="8813" w:author="PIERRE" w:date="2013-10-24T12:25:00Z">
        <w:r w:rsidRPr="00AF2F6F">
          <w:rPr>
            <w:rFonts w:ascii="Times New Roman" w:hAnsi="Times New Roman" w:cs="Times New Roman"/>
            <w:i/>
            <w:color w:val="000000" w:themeColor="text1"/>
            <w:sz w:val="24"/>
            <w:szCs w:val="24"/>
            <w:rPrChange w:id="8814" w:author="PIERRE" w:date="2013-10-24T12:27:00Z">
              <w:rPr>
                <w:rFonts w:ascii="Times New Roman" w:hAnsi="Times New Roman" w:cs="Times New Roman"/>
                <w:i/>
                <w:color w:val="000000" w:themeColor="text1"/>
                <w:sz w:val="24"/>
                <w:szCs w:val="24"/>
                <w:vertAlign w:val="superscript"/>
              </w:rPr>
            </w:rPrChange>
          </w:rPr>
          <w:delText>. »</w:delText>
        </w:r>
      </w:del>
    </w:p>
    <w:p w:rsidR="002A57BD" w:rsidRPr="00442E10" w:rsidDel="00726879" w:rsidRDefault="00AF2F6F" w:rsidP="00AF6156">
      <w:pPr>
        <w:pStyle w:val="ListParagraph"/>
        <w:numPr>
          <w:ilvl w:val="0"/>
          <w:numId w:val="5"/>
        </w:numPr>
        <w:spacing w:before="120" w:after="120" w:line="240" w:lineRule="auto"/>
        <w:jc w:val="both"/>
        <w:rPr>
          <w:del w:id="8815" w:author="PIERRE" w:date="2013-10-24T12:25:00Z"/>
          <w:rFonts w:ascii="Times New Roman" w:hAnsi="Times New Roman" w:cs="Times New Roman"/>
          <w:i/>
          <w:color w:val="000000" w:themeColor="text1"/>
          <w:sz w:val="24"/>
          <w:szCs w:val="24"/>
        </w:rPr>
      </w:pPr>
      <w:del w:id="8816" w:author="PIERRE" w:date="2013-10-24T12:25:00Z">
        <w:r w:rsidRPr="00AF2F6F">
          <w:rPr>
            <w:rFonts w:ascii="Times New Roman" w:hAnsi="Times New Roman" w:cs="Times New Roman"/>
            <w:i/>
            <w:color w:val="000000" w:themeColor="text1"/>
            <w:sz w:val="24"/>
            <w:szCs w:val="24"/>
            <w:rPrChange w:id="8817" w:author="PIERRE" w:date="2013-10-24T12:27:00Z">
              <w:rPr>
                <w:rFonts w:ascii="Times New Roman" w:hAnsi="Times New Roman" w:cs="Times New Roman"/>
                <w:i/>
                <w:color w:val="000000" w:themeColor="text1"/>
                <w:sz w:val="24"/>
                <w:szCs w:val="24"/>
                <w:vertAlign w:val="superscript"/>
              </w:rPr>
            </w:rPrChange>
          </w:rPr>
          <w:delText xml:space="preserve">« Nous avons deux jetons pour l’exercice d’investissement entre les villageois. 1 jeton pour ENVOYEUR et 1 jeton pour </w:delText>
        </w:r>
      </w:del>
      <w:del w:id="8818" w:author="PIERRE" w:date="2013-10-23T16:55:00Z">
        <w:r w:rsidRPr="00AF2F6F">
          <w:rPr>
            <w:rFonts w:ascii="Times New Roman" w:hAnsi="Times New Roman" w:cs="Times New Roman"/>
            <w:i/>
            <w:color w:val="000000" w:themeColor="text1"/>
            <w:sz w:val="24"/>
            <w:szCs w:val="24"/>
            <w:rPrChange w:id="8819" w:author="PIERRE" w:date="2013-10-24T12:27:00Z">
              <w:rPr>
                <w:rFonts w:ascii="Times New Roman" w:hAnsi="Times New Roman" w:cs="Times New Roman"/>
                <w:i/>
                <w:color w:val="000000" w:themeColor="text1"/>
                <w:sz w:val="24"/>
                <w:szCs w:val="24"/>
                <w:vertAlign w:val="superscript"/>
              </w:rPr>
            </w:rPrChange>
          </w:rPr>
          <w:delText>RECEPTEUR</w:delText>
        </w:r>
      </w:del>
      <w:del w:id="8820" w:author="PIERRE" w:date="2013-10-24T12:25:00Z">
        <w:r w:rsidRPr="00AF2F6F">
          <w:rPr>
            <w:rFonts w:ascii="Times New Roman" w:hAnsi="Times New Roman" w:cs="Times New Roman"/>
            <w:i/>
            <w:color w:val="000000" w:themeColor="text1"/>
            <w:sz w:val="24"/>
            <w:szCs w:val="24"/>
            <w:rPrChange w:id="8821" w:author="PIERRE" w:date="2013-10-24T12:27:00Z">
              <w:rPr>
                <w:rFonts w:ascii="Times New Roman" w:hAnsi="Times New Roman" w:cs="Times New Roman"/>
                <w:i/>
                <w:color w:val="000000" w:themeColor="text1"/>
                <w:sz w:val="24"/>
                <w:szCs w:val="24"/>
                <w:vertAlign w:val="superscript"/>
              </w:rPr>
            </w:rPrChange>
          </w:rPr>
          <w:delText>. »</w:delText>
        </w:r>
      </w:del>
    </w:p>
    <w:p w:rsidR="002A57BD" w:rsidRPr="00442E10" w:rsidDel="00726879" w:rsidRDefault="00AF2F6F" w:rsidP="00AF6156">
      <w:pPr>
        <w:pStyle w:val="ListParagraph"/>
        <w:numPr>
          <w:ilvl w:val="0"/>
          <w:numId w:val="5"/>
        </w:numPr>
        <w:spacing w:before="120" w:after="120" w:line="240" w:lineRule="auto"/>
        <w:jc w:val="both"/>
        <w:rPr>
          <w:del w:id="8822" w:author="PIERRE" w:date="2013-10-24T12:25:00Z"/>
          <w:rFonts w:ascii="Times New Roman" w:hAnsi="Times New Roman" w:cs="Times New Roman"/>
          <w:i/>
          <w:color w:val="000000" w:themeColor="text1"/>
          <w:sz w:val="24"/>
          <w:szCs w:val="24"/>
        </w:rPr>
      </w:pPr>
      <w:del w:id="8823" w:author="PIERRE" w:date="2013-10-24T12:25:00Z">
        <w:r w:rsidRPr="00AF2F6F">
          <w:rPr>
            <w:rFonts w:ascii="Times New Roman" w:hAnsi="Times New Roman" w:cs="Times New Roman"/>
            <w:i/>
            <w:color w:val="000000" w:themeColor="text1"/>
            <w:sz w:val="24"/>
            <w:szCs w:val="24"/>
            <w:rPrChange w:id="8824" w:author="PIERRE" w:date="2013-10-24T12:27:00Z">
              <w:rPr>
                <w:rFonts w:ascii="Times New Roman" w:hAnsi="Times New Roman" w:cs="Times New Roman"/>
                <w:i/>
                <w:color w:val="000000" w:themeColor="text1"/>
                <w:sz w:val="24"/>
                <w:szCs w:val="24"/>
                <w:vertAlign w:val="superscript"/>
              </w:rPr>
            </w:rPrChange>
          </w:rPr>
          <w:delText>« Nous avons deux jetons pour l’exercice d’investissement chef. 1 jeton pour ENVOYEUR et 1 jeton</w:delText>
        </w:r>
      </w:del>
      <w:del w:id="8825" w:author="PIERRE" w:date="2013-10-23T17:59:00Z">
        <w:r w:rsidRPr="00AF2F6F">
          <w:rPr>
            <w:rFonts w:ascii="Times New Roman" w:hAnsi="Times New Roman" w:cs="Times New Roman"/>
            <w:i/>
            <w:color w:val="000000" w:themeColor="text1"/>
            <w:sz w:val="24"/>
            <w:szCs w:val="24"/>
            <w:rPrChange w:id="8826" w:author="PIERRE" w:date="2013-10-24T12:27:00Z">
              <w:rPr>
                <w:rFonts w:ascii="Times New Roman" w:hAnsi="Times New Roman" w:cs="Times New Roman"/>
                <w:i/>
                <w:color w:val="000000" w:themeColor="text1"/>
                <w:sz w:val="24"/>
                <w:szCs w:val="24"/>
                <w:vertAlign w:val="superscript"/>
              </w:rPr>
            </w:rPrChange>
          </w:rPr>
          <w:delText>s</w:delText>
        </w:r>
      </w:del>
      <w:del w:id="8827" w:author="PIERRE" w:date="2013-10-24T12:25:00Z">
        <w:r w:rsidRPr="00AF2F6F">
          <w:rPr>
            <w:rFonts w:ascii="Times New Roman" w:hAnsi="Times New Roman" w:cs="Times New Roman"/>
            <w:i/>
            <w:color w:val="000000" w:themeColor="text1"/>
            <w:sz w:val="24"/>
            <w:szCs w:val="24"/>
            <w:rPrChange w:id="8828" w:author="PIERRE" w:date="2013-10-24T12:27:00Z">
              <w:rPr>
                <w:rFonts w:ascii="Times New Roman" w:hAnsi="Times New Roman" w:cs="Times New Roman"/>
                <w:i/>
                <w:color w:val="000000" w:themeColor="text1"/>
                <w:sz w:val="24"/>
                <w:szCs w:val="24"/>
                <w:vertAlign w:val="superscript"/>
              </w:rPr>
            </w:rPrChange>
          </w:rPr>
          <w:delText xml:space="preserve"> pour </w:delText>
        </w:r>
      </w:del>
      <w:del w:id="8829" w:author="PIERRE" w:date="2013-10-23T16:55:00Z">
        <w:r w:rsidRPr="00AF2F6F">
          <w:rPr>
            <w:rFonts w:ascii="Times New Roman" w:hAnsi="Times New Roman" w:cs="Times New Roman"/>
            <w:i/>
            <w:color w:val="000000" w:themeColor="text1"/>
            <w:sz w:val="24"/>
            <w:szCs w:val="24"/>
            <w:rPrChange w:id="8830" w:author="PIERRE" w:date="2013-10-24T12:27:00Z">
              <w:rPr>
                <w:rFonts w:ascii="Times New Roman" w:hAnsi="Times New Roman" w:cs="Times New Roman"/>
                <w:i/>
                <w:color w:val="000000" w:themeColor="text1"/>
                <w:sz w:val="24"/>
                <w:szCs w:val="24"/>
                <w:vertAlign w:val="superscript"/>
              </w:rPr>
            </w:rPrChange>
          </w:rPr>
          <w:delText>RECEPTEUR</w:delText>
        </w:r>
      </w:del>
      <w:del w:id="8831" w:author="PIERRE" w:date="2013-10-24T12:25:00Z">
        <w:r w:rsidRPr="00AF2F6F">
          <w:rPr>
            <w:rFonts w:ascii="Times New Roman" w:hAnsi="Times New Roman" w:cs="Times New Roman"/>
            <w:i/>
            <w:color w:val="000000" w:themeColor="text1"/>
            <w:sz w:val="24"/>
            <w:szCs w:val="24"/>
            <w:rPrChange w:id="8832" w:author="PIERRE" w:date="2013-10-24T12:27:00Z">
              <w:rPr>
                <w:rFonts w:ascii="Times New Roman" w:hAnsi="Times New Roman" w:cs="Times New Roman"/>
                <w:i/>
                <w:color w:val="000000" w:themeColor="text1"/>
                <w:sz w:val="24"/>
                <w:szCs w:val="24"/>
                <w:vertAlign w:val="superscript"/>
              </w:rPr>
            </w:rPrChange>
          </w:rPr>
          <w:delText>. »</w:delText>
        </w:r>
      </w:del>
    </w:p>
    <w:p w:rsidR="002A57BD" w:rsidRPr="00442E10" w:rsidDel="00726879" w:rsidRDefault="00AF2F6F" w:rsidP="00AF6156">
      <w:pPr>
        <w:pStyle w:val="ListParagraph"/>
        <w:numPr>
          <w:ilvl w:val="0"/>
          <w:numId w:val="5"/>
        </w:numPr>
        <w:spacing w:before="120" w:after="120" w:line="240" w:lineRule="auto"/>
        <w:jc w:val="both"/>
        <w:rPr>
          <w:del w:id="8833" w:author="PIERRE" w:date="2013-10-24T12:25:00Z"/>
          <w:rFonts w:ascii="Times New Roman" w:hAnsi="Times New Roman" w:cs="Times New Roman"/>
          <w:i/>
          <w:color w:val="000000" w:themeColor="text1"/>
          <w:sz w:val="24"/>
          <w:szCs w:val="24"/>
        </w:rPr>
      </w:pPr>
      <w:del w:id="8834" w:author="PIERRE" w:date="2013-10-24T12:25:00Z">
        <w:r w:rsidRPr="00AF2F6F">
          <w:rPr>
            <w:rFonts w:ascii="Times New Roman" w:hAnsi="Times New Roman" w:cs="Times New Roman"/>
            <w:i/>
            <w:color w:val="000000" w:themeColor="text1"/>
            <w:sz w:val="24"/>
            <w:szCs w:val="24"/>
            <w:rPrChange w:id="8835" w:author="PIERRE" w:date="2013-10-24T12:27:00Z">
              <w:rPr>
                <w:rFonts w:ascii="Times New Roman" w:hAnsi="Times New Roman" w:cs="Times New Roman"/>
                <w:i/>
                <w:color w:val="000000" w:themeColor="text1"/>
                <w:sz w:val="24"/>
                <w:szCs w:val="24"/>
                <w:vertAlign w:val="superscript"/>
              </w:rPr>
            </w:rPrChange>
          </w:rPr>
          <w:delText> « De façon aléatoire ,1 jeton est sélectionné et le participant est payé pour le choix de ce jeton »</w:delText>
        </w:r>
      </w:del>
    </w:p>
    <w:p w:rsidR="002A57BD" w:rsidRPr="00442E10" w:rsidDel="00726879" w:rsidRDefault="00AF2F6F" w:rsidP="00AF6156">
      <w:pPr>
        <w:pStyle w:val="ListParagraph"/>
        <w:numPr>
          <w:ilvl w:val="0"/>
          <w:numId w:val="4"/>
        </w:numPr>
        <w:spacing w:before="120" w:after="120" w:line="240" w:lineRule="auto"/>
        <w:jc w:val="both"/>
        <w:rPr>
          <w:del w:id="8836" w:author="PIERRE" w:date="2013-10-24T12:25:00Z"/>
          <w:rFonts w:ascii="Times New Roman" w:hAnsi="Times New Roman" w:cs="Times New Roman"/>
          <w:color w:val="000000" w:themeColor="text1"/>
          <w:sz w:val="24"/>
          <w:szCs w:val="24"/>
        </w:rPr>
      </w:pPr>
      <w:del w:id="8837" w:author="PIERRE" w:date="2013-10-24T12:25:00Z">
        <w:r w:rsidRPr="00AF2F6F">
          <w:rPr>
            <w:rFonts w:ascii="Times New Roman" w:hAnsi="Times New Roman" w:cs="Times New Roman"/>
            <w:color w:val="000000" w:themeColor="text1"/>
            <w:sz w:val="24"/>
            <w:szCs w:val="24"/>
            <w:rPrChange w:id="8838" w:author="PIERRE" w:date="2013-10-24T12:27:00Z">
              <w:rPr>
                <w:rFonts w:ascii="Times New Roman" w:hAnsi="Times New Roman" w:cs="Times New Roman"/>
                <w:color w:val="000000" w:themeColor="text1"/>
                <w:sz w:val="24"/>
                <w:szCs w:val="24"/>
                <w:vertAlign w:val="superscript"/>
              </w:rPr>
            </w:rPrChange>
          </w:rPr>
          <w:delText xml:space="preserve">Mettre les 11 jetons dans le sac et demandez à l’enquêté d’en sélectionner 1 sans regarder. </w:delText>
        </w:r>
      </w:del>
    </w:p>
    <w:p w:rsidR="002A57BD" w:rsidRPr="00442E10" w:rsidDel="00726879" w:rsidRDefault="00AF2F6F" w:rsidP="00AF6156">
      <w:pPr>
        <w:pStyle w:val="ListParagraph"/>
        <w:numPr>
          <w:ilvl w:val="0"/>
          <w:numId w:val="4"/>
        </w:numPr>
        <w:spacing w:before="120" w:after="120" w:line="240" w:lineRule="auto"/>
        <w:jc w:val="both"/>
        <w:rPr>
          <w:del w:id="8839" w:author="PIERRE" w:date="2013-10-24T12:25:00Z"/>
          <w:rFonts w:ascii="Times New Roman" w:hAnsi="Times New Roman" w:cs="Times New Roman"/>
          <w:color w:val="000000" w:themeColor="text1"/>
          <w:sz w:val="24"/>
          <w:szCs w:val="24"/>
        </w:rPr>
      </w:pPr>
      <w:del w:id="8840" w:author="PIERRE" w:date="2013-10-24T12:25:00Z">
        <w:r w:rsidRPr="00AF2F6F">
          <w:rPr>
            <w:rFonts w:ascii="Times New Roman" w:hAnsi="Times New Roman" w:cs="Times New Roman"/>
            <w:color w:val="000000" w:themeColor="text1"/>
            <w:sz w:val="24"/>
            <w:szCs w:val="24"/>
            <w:rPrChange w:id="8841" w:author="PIERRE" w:date="2013-10-24T12:27:00Z">
              <w:rPr>
                <w:rFonts w:ascii="Times New Roman" w:hAnsi="Times New Roman" w:cs="Times New Roman"/>
                <w:color w:val="000000" w:themeColor="text1"/>
                <w:sz w:val="24"/>
                <w:szCs w:val="24"/>
                <w:vertAlign w:val="superscript"/>
              </w:rPr>
            </w:rPrChange>
          </w:rPr>
          <w:delText>Suivre les instructions ci dessous-mentionnées  pour le jeton sélectionné.</w:delText>
        </w:r>
      </w:del>
    </w:p>
    <w:p w:rsidR="002A57BD" w:rsidRPr="00442E10" w:rsidDel="00726879" w:rsidRDefault="002A57BD" w:rsidP="002A57BD">
      <w:pPr>
        <w:spacing w:before="120" w:after="120" w:line="240" w:lineRule="auto"/>
        <w:ind w:firstLine="360"/>
        <w:jc w:val="both"/>
        <w:rPr>
          <w:del w:id="8842" w:author="PIERRE" w:date="2013-10-24T12:25:00Z"/>
          <w:rFonts w:ascii="Times New Roman" w:hAnsi="Times New Roman" w:cs="Times New Roman"/>
          <w:color w:val="000000" w:themeColor="text1"/>
          <w:sz w:val="24"/>
          <w:szCs w:val="24"/>
        </w:rPr>
      </w:pPr>
    </w:p>
    <w:p w:rsidR="002A57BD" w:rsidRPr="00442E10" w:rsidDel="00726879" w:rsidRDefault="00AF2F6F" w:rsidP="002A57BD">
      <w:pPr>
        <w:spacing w:before="120" w:after="120" w:line="240" w:lineRule="auto"/>
        <w:ind w:left="360"/>
        <w:jc w:val="both"/>
        <w:rPr>
          <w:del w:id="8843" w:author="PIERRE" w:date="2013-10-24T12:25:00Z"/>
          <w:rFonts w:ascii="Times New Roman" w:hAnsi="Times New Roman" w:cs="Times New Roman"/>
          <w:b/>
          <w:color w:val="000000" w:themeColor="text1"/>
          <w:sz w:val="24"/>
          <w:szCs w:val="24"/>
        </w:rPr>
      </w:pPr>
      <w:del w:id="8844" w:author="PIERRE" w:date="2013-10-24T12:25:00Z">
        <w:r w:rsidRPr="00AF2F6F">
          <w:rPr>
            <w:rFonts w:ascii="Times New Roman" w:hAnsi="Times New Roman" w:cs="Times New Roman"/>
            <w:b/>
            <w:color w:val="000000" w:themeColor="text1"/>
            <w:sz w:val="24"/>
            <w:szCs w:val="24"/>
            <w:rPrChange w:id="8845" w:author="PIERRE" w:date="2013-10-24T12:27:00Z">
              <w:rPr>
                <w:rFonts w:ascii="Times New Roman" w:hAnsi="Times New Roman" w:cs="Times New Roman"/>
                <w:b/>
                <w:color w:val="000000" w:themeColor="text1"/>
                <w:sz w:val="24"/>
                <w:szCs w:val="24"/>
                <w:vertAlign w:val="superscript"/>
              </w:rPr>
            </w:rPrChange>
          </w:rPr>
          <w:delText xml:space="preserve">Jetons 1 -3: Exercice de Risque </w:delText>
        </w:r>
      </w:del>
    </w:p>
    <w:p w:rsidR="002A57BD" w:rsidRPr="00442E10" w:rsidDel="00726879" w:rsidRDefault="00AF2F6F" w:rsidP="00AF6156">
      <w:pPr>
        <w:pStyle w:val="ListParagraph"/>
        <w:numPr>
          <w:ilvl w:val="0"/>
          <w:numId w:val="4"/>
        </w:numPr>
        <w:spacing w:before="120" w:after="120" w:line="240" w:lineRule="auto"/>
        <w:jc w:val="both"/>
        <w:rPr>
          <w:del w:id="8846" w:author="PIERRE" w:date="2013-10-24T12:25:00Z"/>
          <w:rFonts w:ascii="Times New Roman" w:hAnsi="Times New Roman" w:cs="Times New Roman"/>
          <w:color w:val="000000" w:themeColor="text1"/>
          <w:sz w:val="24"/>
          <w:szCs w:val="24"/>
        </w:rPr>
      </w:pPr>
      <w:del w:id="8847" w:author="PIERRE" w:date="2013-10-24T12:25:00Z">
        <w:r w:rsidRPr="00AF2F6F">
          <w:rPr>
            <w:rFonts w:ascii="Times New Roman" w:hAnsi="Times New Roman" w:cs="Times New Roman"/>
            <w:color w:val="000000" w:themeColor="text1"/>
            <w:sz w:val="24"/>
            <w:szCs w:val="24"/>
            <w:rPrChange w:id="8848" w:author="PIERRE" w:date="2013-10-24T12:27:00Z">
              <w:rPr>
                <w:rFonts w:ascii="Times New Roman" w:hAnsi="Times New Roman" w:cs="Times New Roman"/>
                <w:color w:val="000000" w:themeColor="text1"/>
                <w:sz w:val="24"/>
                <w:szCs w:val="24"/>
                <w:vertAlign w:val="superscript"/>
              </w:rPr>
            </w:rPrChange>
          </w:rPr>
          <w:delText>Enregistrer le code de l’exercice sélectionné (1 = chef de ménage, 2 = conjoint et 3 = couple) dans la colonne 4 de la fiche de paiement.</w:delText>
        </w:r>
      </w:del>
    </w:p>
    <w:p w:rsidR="002A57BD" w:rsidRPr="00442E10" w:rsidDel="00726879" w:rsidRDefault="00AF2F6F" w:rsidP="00AF6156">
      <w:pPr>
        <w:pStyle w:val="ListParagraph"/>
        <w:numPr>
          <w:ilvl w:val="0"/>
          <w:numId w:val="4"/>
        </w:numPr>
        <w:spacing w:before="120" w:after="120" w:line="240" w:lineRule="auto"/>
        <w:jc w:val="both"/>
        <w:rPr>
          <w:del w:id="8849" w:author="PIERRE" w:date="2013-10-24T12:25:00Z"/>
          <w:rFonts w:ascii="Times New Roman" w:hAnsi="Times New Roman" w:cs="Times New Roman"/>
          <w:color w:val="000000" w:themeColor="text1"/>
          <w:sz w:val="24"/>
          <w:szCs w:val="24"/>
        </w:rPr>
      </w:pPr>
      <w:del w:id="8850" w:author="PIERRE" w:date="2013-10-24T12:25:00Z">
        <w:r w:rsidRPr="00AF2F6F">
          <w:rPr>
            <w:rFonts w:ascii="Times New Roman" w:hAnsi="Times New Roman" w:cs="Times New Roman"/>
            <w:color w:val="000000" w:themeColor="text1"/>
            <w:sz w:val="24"/>
            <w:szCs w:val="24"/>
            <w:rPrChange w:id="8851" w:author="PIERRE" w:date="2013-10-24T12:27:00Z">
              <w:rPr>
                <w:rFonts w:ascii="Times New Roman" w:hAnsi="Times New Roman" w:cs="Times New Roman"/>
                <w:color w:val="000000" w:themeColor="text1"/>
                <w:sz w:val="24"/>
                <w:szCs w:val="24"/>
                <w:vertAlign w:val="superscript"/>
              </w:rPr>
            </w:rPrChange>
          </w:rPr>
          <w:delText>Vérifier la feuille d’enregistrement appartenant à l’exercice de risque sélectionné.</w:delText>
        </w:r>
      </w:del>
    </w:p>
    <w:p w:rsidR="002A57BD" w:rsidRPr="00442E10" w:rsidDel="00726879" w:rsidRDefault="00AF2F6F" w:rsidP="00AF6156">
      <w:pPr>
        <w:pStyle w:val="ListParagraph"/>
        <w:numPr>
          <w:ilvl w:val="0"/>
          <w:numId w:val="4"/>
        </w:numPr>
        <w:spacing w:before="120" w:after="120" w:line="240" w:lineRule="auto"/>
        <w:jc w:val="both"/>
        <w:rPr>
          <w:del w:id="8852" w:author="PIERRE" w:date="2013-10-24T12:25:00Z"/>
          <w:rFonts w:ascii="Times New Roman" w:hAnsi="Times New Roman" w:cs="Times New Roman"/>
          <w:color w:val="000000" w:themeColor="text1"/>
          <w:sz w:val="24"/>
          <w:szCs w:val="24"/>
        </w:rPr>
      </w:pPr>
      <w:del w:id="8853" w:author="PIERRE" w:date="2013-10-24T12:25:00Z">
        <w:r w:rsidRPr="00AF2F6F">
          <w:rPr>
            <w:rFonts w:ascii="Times New Roman" w:hAnsi="Times New Roman" w:cs="Times New Roman"/>
            <w:color w:val="000000" w:themeColor="text1"/>
            <w:sz w:val="24"/>
            <w:szCs w:val="24"/>
            <w:rPrChange w:id="8854" w:author="PIERRE" w:date="2013-10-24T12:27:00Z">
              <w:rPr>
                <w:rFonts w:ascii="Times New Roman" w:hAnsi="Times New Roman" w:cs="Times New Roman"/>
                <w:color w:val="000000" w:themeColor="text1"/>
                <w:sz w:val="24"/>
                <w:szCs w:val="24"/>
                <w:vertAlign w:val="superscript"/>
              </w:rPr>
            </w:rPrChange>
          </w:rPr>
          <w:delText>Enregistrer les codes d’identification du ménage sélectionné sur les colonnes 1 et 2 de la feuille de calcul 1.</w:delText>
        </w:r>
      </w:del>
    </w:p>
    <w:p w:rsidR="002A57BD" w:rsidRPr="00442E10" w:rsidDel="00726879" w:rsidRDefault="00AF2F6F" w:rsidP="00AF6156">
      <w:pPr>
        <w:pStyle w:val="ListParagraph"/>
        <w:numPr>
          <w:ilvl w:val="0"/>
          <w:numId w:val="4"/>
        </w:numPr>
        <w:spacing w:before="120" w:after="120" w:line="240" w:lineRule="auto"/>
        <w:jc w:val="both"/>
        <w:rPr>
          <w:del w:id="8855" w:author="PIERRE" w:date="2013-10-24T12:25:00Z"/>
          <w:rFonts w:ascii="Times New Roman" w:hAnsi="Times New Roman" w:cs="Times New Roman"/>
          <w:color w:val="000000" w:themeColor="text1"/>
          <w:sz w:val="24"/>
          <w:szCs w:val="24"/>
        </w:rPr>
      </w:pPr>
      <w:del w:id="8856" w:author="PIERRE" w:date="2013-10-24T12:25:00Z">
        <w:r w:rsidRPr="00AF2F6F">
          <w:rPr>
            <w:rFonts w:ascii="Times New Roman" w:hAnsi="Times New Roman" w:cs="Times New Roman"/>
            <w:color w:val="000000" w:themeColor="text1"/>
            <w:sz w:val="24"/>
            <w:szCs w:val="24"/>
            <w:rPrChange w:id="8857" w:author="PIERRE" w:date="2013-10-24T12:27:00Z">
              <w:rPr>
                <w:rFonts w:ascii="Times New Roman" w:hAnsi="Times New Roman" w:cs="Times New Roman"/>
                <w:color w:val="000000" w:themeColor="text1"/>
                <w:sz w:val="24"/>
                <w:szCs w:val="24"/>
                <w:vertAlign w:val="superscript"/>
              </w:rPr>
            </w:rPrChange>
          </w:rPr>
          <w:delText>Enregistrer le code de l’exercice sélectionné sur la colonne 3 de la feuille de calcul 1.</w:delText>
        </w:r>
      </w:del>
    </w:p>
    <w:p w:rsidR="002A57BD" w:rsidRPr="00442E10" w:rsidDel="00726879" w:rsidRDefault="00AF2F6F" w:rsidP="00AF6156">
      <w:pPr>
        <w:pStyle w:val="ListParagraph"/>
        <w:numPr>
          <w:ilvl w:val="0"/>
          <w:numId w:val="4"/>
        </w:numPr>
        <w:spacing w:before="120" w:after="120" w:line="240" w:lineRule="auto"/>
        <w:jc w:val="both"/>
        <w:rPr>
          <w:del w:id="8858" w:author="PIERRE" w:date="2013-10-24T12:25:00Z"/>
          <w:rFonts w:ascii="Times New Roman" w:hAnsi="Times New Roman" w:cs="Times New Roman"/>
          <w:color w:val="000000" w:themeColor="text1"/>
          <w:sz w:val="24"/>
          <w:szCs w:val="24"/>
        </w:rPr>
      </w:pPr>
      <w:del w:id="8859" w:author="PIERRE" w:date="2013-10-24T12:25:00Z">
        <w:r w:rsidRPr="00AF2F6F">
          <w:rPr>
            <w:rFonts w:ascii="Times New Roman" w:hAnsi="Times New Roman" w:cs="Times New Roman"/>
            <w:color w:val="000000" w:themeColor="text1"/>
            <w:sz w:val="24"/>
            <w:szCs w:val="24"/>
            <w:rPrChange w:id="8860" w:author="PIERRE" w:date="2013-10-24T12:27:00Z">
              <w:rPr>
                <w:rFonts w:ascii="Times New Roman" w:hAnsi="Times New Roman" w:cs="Times New Roman"/>
                <w:color w:val="000000" w:themeColor="text1"/>
                <w:sz w:val="24"/>
                <w:szCs w:val="24"/>
                <w:vertAlign w:val="superscript"/>
              </w:rPr>
            </w:rPrChange>
          </w:rPr>
          <w:delText>Expliquez :</w:delText>
        </w:r>
      </w:del>
    </w:p>
    <w:p w:rsidR="002A57BD" w:rsidRPr="00442E10" w:rsidDel="00726879" w:rsidRDefault="00AF2F6F" w:rsidP="00AF6156">
      <w:pPr>
        <w:pStyle w:val="ListParagraph"/>
        <w:numPr>
          <w:ilvl w:val="0"/>
          <w:numId w:val="30"/>
        </w:numPr>
        <w:spacing w:before="120" w:after="120" w:line="240" w:lineRule="auto"/>
        <w:jc w:val="both"/>
        <w:rPr>
          <w:del w:id="8861" w:author="PIERRE" w:date="2013-10-24T12:25:00Z"/>
          <w:rFonts w:ascii="Times New Roman" w:hAnsi="Times New Roman" w:cs="Times New Roman"/>
          <w:i/>
          <w:color w:val="000000" w:themeColor="text1"/>
          <w:sz w:val="24"/>
          <w:szCs w:val="24"/>
        </w:rPr>
      </w:pPr>
      <w:del w:id="8862" w:author="PIERRE" w:date="2013-10-24T12:25:00Z">
        <w:r w:rsidRPr="00AF2F6F">
          <w:rPr>
            <w:rFonts w:ascii="Times New Roman" w:hAnsi="Times New Roman" w:cs="Times New Roman"/>
            <w:i/>
            <w:color w:val="000000" w:themeColor="text1"/>
            <w:sz w:val="24"/>
            <w:szCs w:val="24"/>
            <w:rPrChange w:id="8863" w:author="PIERRE" w:date="2013-10-24T12:27:00Z">
              <w:rPr>
                <w:rFonts w:ascii="Times New Roman" w:hAnsi="Times New Roman" w:cs="Times New Roman"/>
                <w:i/>
                <w:color w:val="000000" w:themeColor="text1"/>
                <w:sz w:val="24"/>
                <w:szCs w:val="24"/>
                <w:vertAlign w:val="superscript"/>
              </w:rPr>
            </w:rPrChange>
          </w:rPr>
          <w:delText>« Vous avez fait 10 choix dans cet exercice, et ces choix sont consignés sur cette feuille d’enregistrement »</w:delText>
        </w:r>
      </w:del>
    </w:p>
    <w:p w:rsidR="002A57BD" w:rsidRPr="00442E10" w:rsidDel="00726879" w:rsidRDefault="00AF2F6F" w:rsidP="00AF6156">
      <w:pPr>
        <w:pStyle w:val="ListParagraph"/>
        <w:numPr>
          <w:ilvl w:val="0"/>
          <w:numId w:val="30"/>
        </w:numPr>
        <w:spacing w:before="120" w:after="120" w:line="240" w:lineRule="auto"/>
        <w:jc w:val="both"/>
        <w:rPr>
          <w:del w:id="8864" w:author="PIERRE" w:date="2013-10-24T12:25:00Z"/>
          <w:rFonts w:ascii="Times New Roman" w:hAnsi="Times New Roman" w:cs="Times New Roman"/>
          <w:i/>
          <w:color w:val="000000" w:themeColor="text1"/>
          <w:sz w:val="24"/>
          <w:szCs w:val="24"/>
        </w:rPr>
      </w:pPr>
      <w:del w:id="8865" w:author="PIERRE" w:date="2013-10-24T12:25:00Z">
        <w:r w:rsidRPr="00AF2F6F">
          <w:rPr>
            <w:rFonts w:ascii="Times New Roman" w:hAnsi="Times New Roman" w:cs="Times New Roman"/>
            <w:i/>
            <w:color w:val="000000" w:themeColor="text1"/>
            <w:sz w:val="24"/>
            <w:szCs w:val="24"/>
            <w:rPrChange w:id="8866" w:author="PIERRE" w:date="2013-10-24T12:27:00Z">
              <w:rPr>
                <w:rFonts w:ascii="Times New Roman" w:hAnsi="Times New Roman" w:cs="Times New Roman"/>
                <w:i/>
                <w:color w:val="000000" w:themeColor="text1"/>
                <w:sz w:val="24"/>
                <w:szCs w:val="24"/>
                <w:vertAlign w:val="superscript"/>
              </w:rPr>
            </w:rPrChange>
          </w:rPr>
          <w:delText>« Nous avons dix jetons et chacun de ces dix jetons correspond à un choix. »</w:delText>
        </w:r>
      </w:del>
    </w:p>
    <w:p w:rsidR="002A57BD" w:rsidRPr="00442E10" w:rsidDel="00726879" w:rsidRDefault="00AF2F6F" w:rsidP="00AF6156">
      <w:pPr>
        <w:pStyle w:val="ListParagraph"/>
        <w:numPr>
          <w:ilvl w:val="0"/>
          <w:numId w:val="30"/>
        </w:numPr>
        <w:spacing w:before="120" w:after="120" w:line="240" w:lineRule="auto"/>
        <w:jc w:val="both"/>
        <w:rPr>
          <w:del w:id="8867" w:author="PIERRE" w:date="2013-10-24T12:25:00Z"/>
          <w:rFonts w:ascii="Times New Roman" w:hAnsi="Times New Roman" w:cs="Times New Roman"/>
          <w:i/>
          <w:color w:val="000000" w:themeColor="text1"/>
          <w:sz w:val="24"/>
          <w:szCs w:val="24"/>
        </w:rPr>
      </w:pPr>
      <w:del w:id="8868" w:author="PIERRE" w:date="2013-10-24T12:25:00Z">
        <w:r w:rsidRPr="00AF2F6F">
          <w:rPr>
            <w:rFonts w:ascii="Times New Roman" w:hAnsi="Times New Roman" w:cs="Times New Roman"/>
            <w:i/>
            <w:color w:val="000000" w:themeColor="text1"/>
            <w:sz w:val="24"/>
            <w:szCs w:val="24"/>
            <w:rPrChange w:id="8869" w:author="PIERRE" w:date="2013-10-24T12:27:00Z">
              <w:rPr>
                <w:rFonts w:ascii="Times New Roman" w:hAnsi="Times New Roman" w:cs="Times New Roman"/>
                <w:i/>
                <w:color w:val="000000" w:themeColor="text1"/>
                <w:sz w:val="24"/>
                <w:szCs w:val="24"/>
                <w:vertAlign w:val="superscript"/>
              </w:rPr>
            </w:rPrChange>
          </w:rPr>
          <w:delText xml:space="preserve"> « Si vous tirez le jeton 1, nous allons tirer une boule du sac (option A ou B) que vous aviez choisi pour le choix 1. etc… »</w:delText>
        </w:r>
      </w:del>
    </w:p>
    <w:p w:rsidR="002A57BD" w:rsidRPr="00442E10" w:rsidDel="00726879" w:rsidRDefault="00AF2F6F" w:rsidP="00AF6156">
      <w:pPr>
        <w:pStyle w:val="ListParagraph"/>
        <w:numPr>
          <w:ilvl w:val="0"/>
          <w:numId w:val="4"/>
        </w:numPr>
        <w:spacing w:before="120" w:after="120" w:line="240" w:lineRule="auto"/>
        <w:jc w:val="both"/>
        <w:rPr>
          <w:del w:id="8870" w:author="PIERRE" w:date="2013-10-24T12:25:00Z"/>
          <w:rFonts w:ascii="Times New Roman" w:hAnsi="Times New Roman" w:cs="Times New Roman"/>
          <w:color w:val="000000" w:themeColor="text1"/>
          <w:sz w:val="24"/>
          <w:szCs w:val="24"/>
        </w:rPr>
      </w:pPr>
      <w:del w:id="8871" w:author="PIERRE" w:date="2013-10-24T12:25:00Z">
        <w:r w:rsidRPr="00AF2F6F">
          <w:rPr>
            <w:rFonts w:ascii="Times New Roman" w:hAnsi="Times New Roman" w:cs="Times New Roman"/>
            <w:color w:val="000000" w:themeColor="text1"/>
            <w:sz w:val="24"/>
            <w:szCs w:val="24"/>
            <w:rPrChange w:id="8872" w:author="PIERRE" w:date="2013-10-24T12:27:00Z">
              <w:rPr>
                <w:rFonts w:ascii="Times New Roman" w:hAnsi="Times New Roman" w:cs="Times New Roman"/>
                <w:color w:val="000000" w:themeColor="text1"/>
                <w:sz w:val="24"/>
                <w:szCs w:val="24"/>
                <w:vertAlign w:val="superscript"/>
              </w:rPr>
            </w:rPrChange>
          </w:rPr>
          <w:delText>Mettez les jetons 1 - 10 dans un sac et demandez au participant de tirer un jeton sans regarder.</w:delText>
        </w:r>
      </w:del>
    </w:p>
    <w:p w:rsidR="002A57BD" w:rsidRPr="00442E10" w:rsidDel="00726879" w:rsidRDefault="00AF2F6F" w:rsidP="00AF6156">
      <w:pPr>
        <w:pStyle w:val="ListParagraph"/>
        <w:numPr>
          <w:ilvl w:val="0"/>
          <w:numId w:val="4"/>
        </w:numPr>
        <w:spacing w:before="120" w:after="120" w:line="240" w:lineRule="auto"/>
        <w:jc w:val="both"/>
        <w:rPr>
          <w:del w:id="8873" w:author="PIERRE" w:date="2013-10-24T12:25:00Z"/>
          <w:rFonts w:ascii="Times New Roman" w:hAnsi="Times New Roman" w:cs="Times New Roman"/>
          <w:color w:val="000000" w:themeColor="text1"/>
          <w:sz w:val="24"/>
          <w:szCs w:val="24"/>
        </w:rPr>
      </w:pPr>
      <w:del w:id="8874" w:author="PIERRE" w:date="2013-10-24T12:25:00Z">
        <w:r w:rsidRPr="00AF2F6F">
          <w:rPr>
            <w:rFonts w:ascii="Times New Roman" w:hAnsi="Times New Roman" w:cs="Times New Roman"/>
            <w:color w:val="000000" w:themeColor="text1"/>
            <w:sz w:val="24"/>
            <w:szCs w:val="24"/>
            <w:rPrChange w:id="8875" w:author="PIERRE" w:date="2013-10-24T12:27:00Z">
              <w:rPr>
                <w:rFonts w:ascii="Times New Roman" w:hAnsi="Times New Roman" w:cs="Times New Roman"/>
                <w:color w:val="000000" w:themeColor="text1"/>
                <w:sz w:val="24"/>
                <w:szCs w:val="24"/>
                <w:vertAlign w:val="superscript"/>
              </w:rPr>
            </w:rPrChange>
          </w:rPr>
          <w:delText xml:space="preserve">Enregistrer le numéro du jeton dans la colonne 4 de la feuille de calcul 1 </w:delText>
        </w:r>
      </w:del>
    </w:p>
    <w:p w:rsidR="002A57BD" w:rsidRPr="00442E10" w:rsidDel="00726879" w:rsidRDefault="00AF2F6F" w:rsidP="00AF6156">
      <w:pPr>
        <w:pStyle w:val="ListParagraph"/>
        <w:numPr>
          <w:ilvl w:val="0"/>
          <w:numId w:val="4"/>
        </w:numPr>
        <w:spacing w:before="120" w:after="120" w:line="240" w:lineRule="auto"/>
        <w:jc w:val="both"/>
        <w:rPr>
          <w:del w:id="8876" w:author="PIERRE" w:date="2013-10-24T12:25:00Z"/>
          <w:rFonts w:ascii="Times New Roman" w:hAnsi="Times New Roman" w:cs="Times New Roman"/>
          <w:color w:val="000000" w:themeColor="text1"/>
          <w:sz w:val="24"/>
          <w:szCs w:val="24"/>
        </w:rPr>
      </w:pPr>
      <w:del w:id="8877" w:author="PIERRE" w:date="2013-10-24T12:25:00Z">
        <w:r w:rsidRPr="00AF2F6F">
          <w:rPr>
            <w:rFonts w:ascii="Times New Roman" w:hAnsi="Times New Roman" w:cs="Times New Roman"/>
            <w:color w:val="000000" w:themeColor="text1"/>
            <w:sz w:val="24"/>
            <w:szCs w:val="24"/>
            <w:rPrChange w:id="8878" w:author="PIERRE" w:date="2013-10-24T12:27:00Z">
              <w:rPr>
                <w:rFonts w:ascii="Times New Roman" w:hAnsi="Times New Roman" w:cs="Times New Roman"/>
                <w:color w:val="000000" w:themeColor="text1"/>
                <w:sz w:val="24"/>
                <w:szCs w:val="24"/>
                <w:vertAlign w:val="superscript"/>
              </w:rPr>
            </w:rPrChange>
          </w:rPr>
          <w:delText>Vérifier l’option (couleur de sac) prise pendant le choix correspondant au jeton sélectionné, et l’enregistrer dans la colonne 5 de la feuille de calcul 1.</w:delText>
        </w:r>
      </w:del>
    </w:p>
    <w:p w:rsidR="002A57BD" w:rsidRPr="00442E10" w:rsidDel="00726879" w:rsidRDefault="00AF2F6F" w:rsidP="00AF6156">
      <w:pPr>
        <w:pStyle w:val="ListParagraph"/>
        <w:numPr>
          <w:ilvl w:val="0"/>
          <w:numId w:val="4"/>
        </w:numPr>
        <w:spacing w:before="120" w:after="120" w:line="240" w:lineRule="auto"/>
        <w:jc w:val="both"/>
        <w:rPr>
          <w:del w:id="8879" w:author="PIERRE" w:date="2013-10-24T12:25:00Z"/>
          <w:rFonts w:ascii="Times New Roman" w:hAnsi="Times New Roman" w:cs="Times New Roman"/>
          <w:color w:val="000000" w:themeColor="text1"/>
          <w:sz w:val="24"/>
          <w:szCs w:val="24"/>
        </w:rPr>
      </w:pPr>
      <w:del w:id="8880" w:author="PIERRE" w:date="2013-10-24T12:25:00Z">
        <w:r w:rsidRPr="00AF2F6F">
          <w:rPr>
            <w:rFonts w:ascii="Times New Roman" w:hAnsi="Times New Roman" w:cs="Times New Roman"/>
            <w:color w:val="000000" w:themeColor="text1"/>
            <w:sz w:val="24"/>
            <w:szCs w:val="24"/>
            <w:rPrChange w:id="8881" w:author="PIERRE" w:date="2013-10-24T12:27:00Z">
              <w:rPr>
                <w:rFonts w:ascii="Times New Roman" w:hAnsi="Times New Roman" w:cs="Times New Roman"/>
                <w:color w:val="000000" w:themeColor="text1"/>
                <w:sz w:val="24"/>
                <w:szCs w:val="24"/>
                <w:vertAlign w:val="superscript"/>
              </w:rPr>
            </w:rPrChange>
          </w:rPr>
          <w:delText>Composer le mélange de boules correspondant à l’option sélectionnée et le mettre dans le sac correspondant.</w:delText>
        </w:r>
      </w:del>
    </w:p>
    <w:p w:rsidR="002A57BD" w:rsidRPr="00442E10" w:rsidDel="00726879" w:rsidRDefault="00AF2F6F" w:rsidP="00AF6156">
      <w:pPr>
        <w:pStyle w:val="ListParagraph"/>
        <w:numPr>
          <w:ilvl w:val="0"/>
          <w:numId w:val="4"/>
        </w:numPr>
        <w:spacing w:before="120" w:after="120" w:line="240" w:lineRule="auto"/>
        <w:jc w:val="both"/>
        <w:rPr>
          <w:del w:id="8882" w:author="PIERRE" w:date="2013-10-24T12:25:00Z"/>
          <w:rFonts w:ascii="Times New Roman" w:hAnsi="Times New Roman" w:cs="Times New Roman"/>
          <w:color w:val="000000" w:themeColor="text1"/>
          <w:sz w:val="24"/>
          <w:szCs w:val="24"/>
        </w:rPr>
      </w:pPr>
      <w:del w:id="8883" w:author="PIERRE" w:date="2013-10-24T12:25:00Z">
        <w:r w:rsidRPr="00AF2F6F">
          <w:rPr>
            <w:rFonts w:ascii="Times New Roman" w:hAnsi="Times New Roman" w:cs="Times New Roman"/>
            <w:color w:val="000000" w:themeColor="text1"/>
            <w:sz w:val="24"/>
            <w:szCs w:val="24"/>
            <w:rPrChange w:id="8884" w:author="PIERRE" w:date="2013-10-24T12:27:00Z">
              <w:rPr>
                <w:rFonts w:ascii="Times New Roman" w:hAnsi="Times New Roman" w:cs="Times New Roman"/>
                <w:color w:val="000000" w:themeColor="text1"/>
                <w:sz w:val="24"/>
                <w:szCs w:val="24"/>
                <w:vertAlign w:val="superscript"/>
              </w:rPr>
            </w:rPrChange>
          </w:rPr>
          <w:delText>Si le sac de couleur rouge a été sélectionné, noter le couleur de la boule tirée dans la colonne 6. Noter le paiement correspondant dans la colonne 7 : 2000 fCFA pour la boule blanche ,1600 fCFA pour la boule noire.</w:delText>
        </w:r>
      </w:del>
    </w:p>
    <w:p w:rsidR="002A57BD" w:rsidRPr="00442E10" w:rsidDel="00726879" w:rsidRDefault="00AF2F6F" w:rsidP="00AF6156">
      <w:pPr>
        <w:pStyle w:val="ListParagraph"/>
        <w:numPr>
          <w:ilvl w:val="0"/>
          <w:numId w:val="4"/>
        </w:numPr>
        <w:spacing w:before="120" w:after="120" w:line="240" w:lineRule="auto"/>
        <w:jc w:val="both"/>
        <w:rPr>
          <w:del w:id="8885" w:author="PIERRE" w:date="2013-10-24T12:25:00Z"/>
          <w:rFonts w:ascii="Times New Roman" w:hAnsi="Times New Roman" w:cs="Times New Roman"/>
          <w:color w:val="000000" w:themeColor="text1"/>
          <w:sz w:val="24"/>
          <w:szCs w:val="24"/>
        </w:rPr>
      </w:pPr>
      <w:del w:id="8886" w:author="PIERRE" w:date="2013-10-24T12:25:00Z">
        <w:r w:rsidRPr="00AF2F6F">
          <w:rPr>
            <w:rFonts w:ascii="Times New Roman" w:hAnsi="Times New Roman" w:cs="Times New Roman"/>
            <w:color w:val="000000" w:themeColor="text1"/>
            <w:sz w:val="24"/>
            <w:szCs w:val="24"/>
            <w:rPrChange w:id="8887" w:author="PIERRE" w:date="2013-10-24T12:27:00Z">
              <w:rPr>
                <w:rFonts w:ascii="Times New Roman" w:hAnsi="Times New Roman" w:cs="Times New Roman"/>
                <w:color w:val="000000" w:themeColor="text1"/>
                <w:sz w:val="24"/>
                <w:szCs w:val="24"/>
                <w:vertAlign w:val="superscript"/>
              </w:rPr>
            </w:rPrChange>
          </w:rPr>
          <w:delText>Si le sac de couleur bleue a été sélectionné, noter le couleur de la boule tirée dans la colonne 7. Noter le paiement correspondant dans la colonne 8 : 3850 fCFA pour la boule blanche, 100 fCFA pour la boule de couleur noire.</w:delText>
        </w:r>
      </w:del>
    </w:p>
    <w:p w:rsidR="002A57BD" w:rsidRPr="00442E10" w:rsidDel="00726879" w:rsidRDefault="00AF2F6F" w:rsidP="00AF6156">
      <w:pPr>
        <w:pStyle w:val="ListParagraph"/>
        <w:numPr>
          <w:ilvl w:val="0"/>
          <w:numId w:val="4"/>
        </w:numPr>
        <w:spacing w:before="120" w:after="120" w:line="240" w:lineRule="auto"/>
        <w:jc w:val="both"/>
        <w:rPr>
          <w:del w:id="8888" w:author="PIERRE" w:date="2013-10-24T12:25:00Z"/>
          <w:rFonts w:ascii="Times New Roman" w:hAnsi="Times New Roman" w:cs="Times New Roman"/>
          <w:color w:val="000000" w:themeColor="text1"/>
          <w:sz w:val="24"/>
          <w:szCs w:val="24"/>
        </w:rPr>
      </w:pPr>
      <w:del w:id="8889" w:author="PIERRE" w:date="2013-10-24T12:25:00Z">
        <w:r w:rsidRPr="00AF2F6F">
          <w:rPr>
            <w:rFonts w:ascii="Times New Roman" w:hAnsi="Times New Roman" w:cs="Times New Roman"/>
            <w:color w:val="000000" w:themeColor="text1"/>
            <w:sz w:val="24"/>
            <w:szCs w:val="24"/>
            <w:rPrChange w:id="8890" w:author="PIERRE" w:date="2013-10-24T12:27:00Z">
              <w:rPr>
                <w:rFonts w:ascii="Times New Roman" w:hAnsi="Times New Roman" w:cs="Times New Roman"/>
                <w:color w:val="000000" w:themeColor="text1"/>
                <w:sz w:val="24"/>
                <w:szCs w:val="24"/>
                <w:vertAlign w:val="superscript"/>
              </w:rPr>
            </w:rPrChange>
          </w:rPr>
          <w:delText xml:space="preserve">Retranscrire le paiement total de la colonne 7 de la feuille de calcul 1, à la colonne 5 de la fiche de paiement. </w:delText>
        </w:r>
      </w:del>
    </w:p>
    <w:p w:rsidR="002A57BD" w:rsidRPr="00442E10" w:rsidDel="00726879" w:rsidRDefault="00AF2F6F" w:rsidP="00AF6156">
      <w:pPr>
        <w:pStyle w:val="ListParagraph"/>
        <w:numPr>
          <w:ilvl w:val="0"/>
          <w:numId w:val="4"/>
        </w:numPr>
        <w:spacing w:before="120" w:after="120" w:line="240" w:lineRule="auto"/>
        <w:jc w:val="both"/>
        <w:rPr>
          <w:del w:id="8891" w:author="PIERRE" w:date="2013-10-24T12:25:00Z"/>
          <w:rFonts w:ascii="Times New Roman" w:hAnsi="Times New Roman" w:cs="Times New Roman"/>
          <w:color w:val="000000" w:themeColor="text1"/>
          <w:sz w:val="24"/>
          <w:szCs w:val="24"/>
        </w:rPr>
      </w:pPr>
      <w:del w:id="8892" w:author="PIERRE" w:date="2013-10-24T12:25:00Z">
        <w:r w:rsidRPr="00AF2F6F">
          <w:rPr>
            <w:rFonts w:ascii="Times New Roman" w:hAnsi="Times New Roman" w:cs="Times New Roman"/>
            <w:color w:val="000000" w:themeColor="text1"/>
            <w:sz w:val="24"/>
            <w:szCs w:val="24"/>
            <w:rPrChange w:id="8893" w:author="PIERRE" w:date="2013-10-24T12:27:00Z">
              <w:rPr>
                <w:rFonts w:ascii="Times New Roman" w:hAnsi="Times New Roman" w:cs="Times New Roman"/>
                <w:color w:val="000000" w:themeColor="text1"/>
                <w:sz w:val="24"/>
                <w:szCs w:val="24"/>
                <w:vertAlign w:val="superscript"/>
              </w:rPr>
            </w:rPrChange>
          </w:rPr>
          <w:delText>Dire à l’enquêté « Le boule tirée est [COULEUR DE BOULE], sa valeur en argent est [VALEUR] FCFA ».</w:delText>
        </w:r>
      </w:del>
    </w:p>
    <w:p w:rsidR="002A57BD" w:rsidRPr="00442E10" w:rsidDel="00726879" w:rsidRDefault="00AF2F6F" w:rsidP="002A57BD">
      <w:pPr>
        <w:spacing w:before="120" w:after="120" w:line="240" w:lineRule="auto"/>
        <w:jc w:val="both"/>
        <w:rPr>
          <w:del w:id="8894" w:author="PIERRE" w:date="2013-10-24T12:25:00Z"/>
          <w:rFonts w:ascii="Times New Roman" w:hAnsi="Times New Roman" w:cs="Times New Roman"/>
          <w:b/>
          <w:color w:val="000000" w:themeColor="text1"/>
          <w:sz w:val="24"/>
          <w:szCs w:val="24"/>
        </w:rPr>
      </w:pPr>
      <w:del w:id="8895" w:author="PIERRE" w:date="2013-10-24T12:25:00Z">
        <w:r w:rsidRPr="00AF2F6F">
          <w:rPr>
            <w:rFonts w:ascii="Times New Roman" w:hAnsi="Times New Roman" w:cs="Times New Roman"/>
            <w:b/>
            <w:color w:val="000000" w:themeColor="text1"/>
            <w:sz w:val="24"/>
            <w:szCs w:val="24"/>
            <w:rPrChange w:id="8896" w:author="PIERRE" w:date="2013-10-24T12:27:00Z">
              <w:rPr>
                <w:rFonts w:ascii="Times New Roman" w:hAnsi="Times New Roman" w:cs="Times New Roman"/>
                <w:b/>
                <w:color w:val="000000" w:themeColor="text1"/>
                <w:sz w:val="24"/>
                <w:szCs w:val="24"/>
                <w:vertAlign w:val="superscript"/>
              </w:rPr>
            </w:rPrChange>
          </w:rPr>
          <w:delText>Jeton 4</w:delText>
        </w:r>
        <w:r w:rsidRPr="00AF2F6F">
          <w:rPr>
            <w:rFonts w:ascii="Times New Roman" w:hAnsi="Times New Roman" w:cs="Times New Roman"/>
            <w:color w:val="000000" w:themeColor="text1"/>
            <w:sz w:val="24"/>
            <w:szCs w:val="24"/>
            <w:rPrChange w:id="8897" w:author="PIERRE" w:date="2013-10-24T12:27:00Z">
              <w:rPr>
                <w:rFonts w:ascii="Times New Roman" w:hAnsi="Times New Roman" w:cs="Times New Roman"/>
                <w:color w:val="000000" w:themeColor="text1"/>
                <w:sz w:val="24"/>
                <w:szCs w:val="24"/>
                <w:vertAlign w:val="superscript"/>
              </w:rPr>
            </w:rPrChange>
          </w:rPr>
          <w:delText xml:space="preserve"> : </w:delText>
        </w:r>
        <w:r w:rsidRPr="00AF2F6F">
          <w:rPr>
            <w:rFonts w:ascii="Times New Roman" w:hAnsi="Times New Roman" w:cs="Times New Roman"/>
            <w:b/>
            <w:color w:val="000000" w:themeColor="text1"/>
            <w:sz w:val="24"/>
            <w:szCs w:val="24"/>
            <w:rPrChange w:id="8898" w:author="PIERRE" w:date="2013-10-24T12:27:00Z">
              <w:rPr>
                <w:rFonts w:ascii="Times New Roman" w:hAnsi="Times New Roman" w:cs="Times New Roman"/>
                <w:b/>
                <w:color w:val="000000" w:themeColor="text1"/>
                <w:sz w:val="24"/>
                <w:szCs w:val="24"/>
                <w:vertAlign w:val="superscript"/>
              </w:rPr>
            </w:rPrChange>
          </w:rPr>
          <w:delText>Donne Triple Envoyeur</w:delText>
        </w:r>
      </w:del>
    </w:p>
    <w:p w:rsidR="002A57BD" w:rsidRPr="00442E10" w:rsidDel="00726879" w:rsidRDefault="00AF2F6F" w:rsidP="00AF6156">
      <w:pPr>
        <w:pStyle w:val="ListParagraph"/>
        <w:numPr>
          <w:ilvl w:val="0"/>
          <w:numId w:val="26"/>
        </w:numPr>
        <w:spacing w:before="120" w:after="120" w:line="240" w:lineRule="auto"/>
        <w:jc w:val="both"/>
        <w:rPr>
          <w:del w:id="8899" w:author="PIERRE" w:date="2013-10-24T12:25:00Z"/>
          <w:rFonts w:ascii="Times New Roman" w:hAnsi="Times New Roman" w:cs="Times New Roman"/>
          <w:color w:val="000000" w:themeColor="text1"/>
          <w:sz w:val="24"/>
          <w:szCs w:val="24"/>
        </w:rPr>
      </w:pPr>
      <w:del w:id="8900" w:author="PIERRE" w:date="2013-10-24T12:25:00Z">
        <w:r w:rsidRPr="00AF2F6F">
          <w:rPr>
            <w:rFonts w:ascii="Times New Roman" w:hAnsi="Times New Roman" w:cs="Times New Roman"/>
            <w:color w:val="000000" w:themeColor="text1"/>
            <w:sz w:val="24"/>
            <w:szCs w:val="24"/>
            <w:rPrChange w:id="8901" w:author="PIERRE" w:date="2013-10-24T12:27:00Z">
              <w:rPr>
                <w:rFonts w:ascii="Times New Roman" w:hAnsi="Times New Roman" w:cs="Times New Roman"/>
                <w:color w:val="000000" w:themeColor="text1"/>
                <w:sz w:val="24"/>
                <w:szCs w:val="24"/>
                <w:vertAlign w:val="superscript"/>
              </w:rPr>
            </w:rPrChange>
          </w:rPr>
          <w:delText>Noter le chiffre 4 dans colonne 4 de la fiche de paiement</w:delText>
        </w:r>
      </w:del>
    </w:p>
    <w:p w:rsidR="002A57BD" w:rsidRPr="00442E10" w:rsidDel="00726879" w:rsidRDefault="00AF2F6F" w:rsidP="00AF6156">
      <w:pPr>
        <w:pStyle w:val="ListParagraph"/>
        <w:numPr>
          <w:ilvl w:val="0"/>
          <w:numId w:val="26"/>
        </w:numPr>
        <w:spacing w:before="120" w:after="120" w:line="240" w:lineRule="auto"/>
        <w:jc w:val="both"/>
        <w:rPr>
          <w:del w:id="8902" w:author="PIERRE" w:date="2013-10-24T12:25:00Z"/>
          <w:rFonts w:ascii="Times New Roman" w:hAnsi="Times New Roman" w:cs="Times New Roman"/>
          <w:color w:val="000000" w:themeColor="text1"/>
          <w:sz w:val="24"/>
          <w:szCs w:val="24"/>
        </w:rPr>
      </w:pPr>
      <w:del w:id="8903" w:author="PIERRE" w:date="2013-10-24T12:25:00Z">
        <w:r w:rsidRPr="00AF2F6F">
          <w:rPr>
            <w:rFonts w:ascii="Times New Roman" w:hAnsi="Times New Roman" w:cs="Times New Roman"/>
            <w:color w:val="000000" w:themeColor="text1"/>
            <w:sz w:val="24"/>
            <w:szCs w:val="24"/>
            <w:rPrChange w:id="8904" w:author="PIERRE" w:date="2013-10-24T12:27:00Z">
              <w:rPr>
                <w:rFonts w:ascii="Times New Roman" w:hAnsi="Times New Roman" w:cs="Times New Roman"/>
                <w:color w:val="000000" w:themeColor="text1"/>
                <w:sz w:val="24"/>
                <w:szCs w:val="24"/>
                <w:vertAlign w:val="superscript"/>
              </w:rPr>
            </w:rPrChange>
          </w:rPr>
          <w:delText>Noter 4 dans la colonne 3 de la feuille de calcul 2.</w:delText>
        </w:r>
      </w:del>
    </w:p>
    <w:p w:rsidR="002A57BD" w:rsidRPr="00442E10" w:rsidDel="00726879" w:rsidRDefault="00AF2F6F" w:rsidP="00AF6156">
      <w:pPr>
        <w:pStyle w:val="ListParagraph"/>
        <w:numPr>
          <w:ilvl w:val="0"/>
          <w:numId w:val="26"/>
        </w:numPr>
        <w:spacing w:before="120" w:after="120" w:line="240" w:lineRule="auto"/>
        <w:jc w:val="both"/>
        <w:rPr>
          <w:del w:id="8905" w:author="PIERRE" w:date="2013-10-24T12:25:00Z"/>
          <w:rFonts w:ascii="Times New Roman" w:hAnsi="Times New Roman" w:cs="Times New Roman"/>
          <w:color w:val="000000" w:themeColor="text1"/>
          <w:sz w:val="24"/>
          <w:szCs w:val="24"/>
        </w:rPr>
      </w:pPr>
      <w:del w:id="8906" w:author="PIERRE" w:date="2013-10-24T12:25:00Z">
        <w:r w:rsidRPr="00AF2F6F">
          <w:rPr>
            <w:rFonts w:ascii="Times New Roman" w:hAnsi="Times New Roman" w:cs="Times New Roman"/>
            <w:color w:val="000000" w:themeColor="text1"/>
            <w:sz w:val="24"/>
            <w:szCs w:val="24"/>
            <w:rPrChange w:id="8907" w:author="PIERRE" w:date="2013-10-24T12:27:00Z">
              <w:rPr>
                <w:rFonts w:ascii="Times New Roman" w:hAnsi="Times New Roman" w:cs="Times New Roman"/>
                <w:color w:val="000000" w:themeColor="text1"/>
                <w:sz w:val="24"/>
                <w:szCs w:val="24"/>
                <w:vertAlign w:val="superscript"/>
              </w:rPr>
            </w:rPrChange>
          </w:rPr>
          <w:delText>Expliquer :</w:delText>
        </w:r>
      </w:del>
    </w:p>
    <w:p w:rsidR="002A57BD" w:rsidRPr="00442E10" w:rsidDel="00726879" w:rsidRDefault="00AF2F6F" w:rsidP="00AF6156">
      <w:pPr>
        <w:pStyle w:val="ListParagraph"/>
        <w:numPr>
          <w:ilvl w:val="1"/>
          <w:numId w:val="26"/>
        </w:numPr>
        <w:spacing w:before="120" w:after="120" w:line="240" w:lineRule="auto"/>
        <w:jc w:val="both"/>
        <w:rPr>
          <w:del w:id="8908" w:author="PIERRE" w:date="2013-10-24T12:25:00Z"/>
          <w:rFonts w:ascii="Times New Roman" w:hAnsi="Times New Roman" w:cs="Times New Roman"/>
          <w:color w:val="000000" w:themeColor="text1"/>
          <w:sz w:val="24"/>
          <w:szCs w:val="24"/>
        </w:rPr>
      </w:pPr>
      <w:del w:id="8909" w:author="PIERRE" w:date="2013-10-24T12:25:00Z">
        <w:r w:rsidRPr="00AF2F6F">
          <w:rPr>
            <w:rFonts w:ascii="Times New Roman" w:hAnsi="Times New Roman" w:cs="Times New Roman"/>
            <w:color w:val="000000" w:themeColor="text1"/>
            <w:sz w:val="24"/>
            <w:szCs w:val="24"/>
            <w:rPrChange w:id="8910" w:author="PIERRE" w:date="2013-10-24T12:27:00Z">
              <w:rPr>
                <w:rFonts w:ascii="Times New Roman" w:hAnsi="Times New Roman" w:cs="Times New Roman"/>
                <w:color w:val="000000" w:themeColor="text1"/>
                <w:sz w:val="24"/>
                <w:szCs w:val="24"/>
                <w:vertAlign w:val="superscript"/>
              </w:rPr>
            </w:rPrChange>
          </w:rPr>
          <w:delText xml:space="preserve">Vous avez sélectionné le jeton de l’exercice Donne triple envoyeur. </w:delText>
        </w:r>
      </w:del>
    </w:p>
    <w:p w:rsidR="002A57BD" w:rsidRPr="00442E10" w:rsidDel="00726879" w:rsidRDefault="00AF2F6F" w:rsidP="00AF6156">
      <w:pPr>
        <w:pStyle w:val="ListParagraph"/>
        <w:numPr>
          <w:ilvl w:val="1"/>
          <w:numId w:val="26"/>
        </w:numPr>
        <w:spacing w:before="120" w:after="120" w:line="240" w:lineRule="auto"/>
        <w:jc w:val="both"/>
        <w:rPr>
          <w:del w:id="8911" w:author="PIERRE" w:date="2013-10-24T12:25:00Z"/>
          <w:rFonts w:ascii="Times New Roman" w:hAnsi="Times New Roman" w:cs="Times New Roman"/>
          <w:color w:val="000000" w:themeColor="text1"/>
          <w:sz w:val="24"/>
          <w:szCs w:val="24"/>
        </w:rPr>
      </w:pPr>
      <w:del w:id="8912" w:author="PIERRE" w:date="2013-10-24T12:25:00Z">
        <w:r w:rsidRPr="00AF2F6F">
          <w:rPr>
            <w:rFonts w:ascii="Times New Roman" w:hAnsi="Times New Roman" w:cs="Times New Roman"/>
            <w:color w:val="000000" w:themeColor="text1"/>
            <w:sz w:val="24"/>
            <w:szCs w:val="24"/>
            <w:rPrChange w:id="8913" w:author="PIERRE" w:date="2013-10-24T12:27:00Z">
              <w:rPr>
                <w:rFonts w:ascii="Times New Roman" w:hAnsi="Times New Roman" w:cs="Times New Roman"/>
                <w:color w:val="000000" w:themeColor="text1"/>
                <w:sz w:val="24"/>
                <w:szCs w:val="24"/>
                <w:vertAlign w:val="superscript"/>
              </w:rPr>
            </w:rPrChange>
          </w:rPr>
          <w:delText xml:space="preserve">Dans cet exercice vous avez reçu 10 coupons. Vous avez envoyé un certain nombre de coupons au récepteur, qui n’avait pas la possibilité de vous renvoyer des coupons. </w:delText>
        </w:r>
      </w:del>
    </w:p>
    <w:p w:rsidR="002A57BD" w:rsidRPr="00442E10" w:rsidDel="00726879" w:rsidRDefault="00AF2F6F" w:rsidP="00AF6156">
      <w:pPr>
        <w:pStyle w:val="ListParagraph"/>
        <w:numPr>
          <w:ilvl w:val="1"/>
          <w:numId w:val="26"/>
        </w:numPr>
        <w:spacing w:before="120" w:after="120" w:line="240" w:lineRule="auto"/>
        <w:jc w:val="both"/>
        <w:rPr>
          <w:del w:id="8914" w:author="PIERRE" w:date="2013-10-24T12:25:00Z"/>
          <w:rFonts w:ascii="Times New Roman" w:hAnsi="Times New Roman" w:cs="Times New Roman"/>
          <w:color w:val="000000" w:themeColor="text1"/>
          <w:sz w:val="24"/>
          <w:szCs w:val="24"/>
        </w:rPr>
      </w:pPr>
      <w:del w:id="8915" w:author="PIERRE" w:date="2013-10-24T12:25:00Z">
        <w:r w:rsidRPr="00AF2F6F">
          <w:rPr>
            <w:rFonts w:ascii="Times New Roman" w:hAnsi="Times New Roman" w:cs="Times New Roman"/>
            <w:color w:val="000000" w:themeColor="text1"/>
            <w:sz w:val="24"/>
            <w:szCs w:val="24"/>
            <w:rPrChange w:id="8916" w:author="PIERRE" w:date="2013-10-24T12:27:00Z">
              <w:rPr>
                <w:rFonts w:ascii="Times New Roman" w:hAnsi="Times New Roman" w:cs="Times New Roman"/>
                <w:color w:val="000000" w:themeColor="text1"/>
                <w:sz w:val="24"/>
                <w:szCs w:val="24"/>
                <w:vertAlign w:val="superscript"/>
              </w:rPr>
            </w:rPrChange>
          </w:rPr>
          <w:delText xml:space="preserve">La feuille d’enregistrement de cet exercice est ici. </w:delText>
        </w:r>
      </w:del>
    </w:p>
    <w:p w:rsidR="002A57BD" w:rsidRPr="00442E10" w:rsidDel="00726879" w:rsidRDefault="00AF2F6F" w:rsidP="00AF6156">
      <w:pPr>
        <w:pStyle w:val="ListParagraph"/>
        <w:numPr>
          <w:ilvl w:val="0"/>
          <w:numId w:val="26"/>
        </w:numPr>
        <w:spacing w:before="120" w:after="120" w:line="240" w:lineRule="auto"/>
        <w:jc w:val="both"/>
        <w:rPr>
          <w:del w:id="8917" w:author="PIERRE" w:date="2013-10-24T12:25:00Z"/>
          <w:rFonts w:ascii="Times New Roman" w:hAnsi="Times New Roman" w:cs="Times New Roman"/>
          <w:color w:val="000000" w:themeColor="text1"/>
          <w:sz w:val="24"/>
          <w:szCs w:val="24"/>
        </w:rPr>
      </w:pPr>
      <w:del w:id="8918" w:author="PIERRE" w:date="2013-10-24T12:25:00Z">
        <w:r w:rsidRPr="00AF2F6F">
          <w:rPr>
            <w:rFonts w:ascii="Times New Roman" w:hAnsi="Times New Roman" w:cs="Times New Roman"/>
            <w:color w:val="000000" w:themeColor="text1"/>
            <w:sz w:val="24"/>
            <w:szCs w:val="24"/>
            <w:rPrChange w:id="8919" w:author="PIERRE" w:date="2013-10-24T12:27:00Z">
              <w:rPr>
                <w:rFonts w:ascii="Times New Roman" w:hAnsi="Times New Roman" w:cs="Times New Roman"/>
                <w:color w:val="000000" w:themeColor="text1"/>
                <w:sz w:val="24"/>
                <w:szCs w:val="24"/>
                <w:vertAlign w:val="superscript"/>
              </w:rPr>
            </w:rPrChange>
          </w:rPr>
          <w:delText xml:space="preserve">Regarder la version A de la feuille d’enregistrement de l’exercice Donne triple appartenant à l’enquêté. </w:delText>
        </w:r>
      </w:del>
    </w:p>
    <w:p w:rsidR="002A57BD" w:rsidRPr="00442E10" w:rsidDel="00726879" w:rsidRDefault="00AF2F6F" w:rsidP="00AF6156">
      <w:pPr>
        <w:pStyle w:val="ListParagraph"/>
        <w:numPr>
          <w:ilvl w:val="0"/>
          <w:numId w:val="26"/>
        </w:numPr>
        <w:spacing w:before="120" w:after="120" w:line="240" w:lineRule="auto"/>
        <w:jc w:val="both"/>
        <w:rPr>
          <w:del w:id="8920" w:author="PIERRE" w:date="2013-10-24T12:25:00Z"/>
          <w:rFonts w:ascii="Times New Roman" w:hAnsi="Times New Roman" w:cs="Times New Roman"/>
          <w:color w:val="000000" w:themeColor="text1"/>
          <w:sz w:val="24"/>
          <w:szCs w:val="24"/>
        </w:rPr>
      </w:pPr>
      <w:del w:id="8921" w:author="PIERRE" w:date="2013-10-24T12:25:00Z">
        <w:r w:rsidRPr="00AF2F6F">
          <w:rPr>
            <w:rFonts w:ascii="Times New Roman" w:hAnsi="Times New Roman" w:cs="Times New Roman"/>
            <w:color w:val="000000" w:themeColor="text1"/>
            <w:sz w:val="24"/>
            <w:szCs w:val="24"/>
            <w:rPrChange w:id="8922" w:author="PIERRE" w:date="2013-10-24T12:27:00Z">
              <w:rPr>
                <w:rFonts w:ascii="Times New Roman" w:hAnsi="Times New Roman" w:cs="Times New Roman"/>
                <w:color w:val="000000" w:themeColor="text1"/>
                <w:sz w:val="24"/>
                <w:szCs w:val="24"/>
                <w:vertAlign w:val="superscript"/>
              </w:rPr>
            </w:rPrChange>
          </w:rPr>
          <w:delText>Inscrire [TDA2] dans la colonne 5 de la fiche de paiement.</w:delText>
        </w:r>
      </w:del>
    </w:p>
    <w:p w:rsidR="002A57BD" w:rsidRPr="00442E10" w:rsidDel="00726879" w:rsidRDefault="00AF2F6F" w:rsidP="00AF6156">
      <w:pPr>
        <w:pStyle w:val="ListParagraph"/>
        <w:numPr>
          <w:ilvl w:val="0"/>
          <w:numId w:val="26"/>
        </w:numPr>
        <w:spacing w:before="120" w:after="120" w:line="240" w:lineRule="auto"/>
        <w:jc w:val="both"/>
        <w:rPr>
          <w:del w:id="8923" w:author="PIERRE" w:date="2013-10-24T12:25:00Z"/>
          <w:rFonts w:ascii="Times New Roman" w:hAnsi="Times New Roman" w:cs="Times New Roman"/>
          <w:color w:val="000000" w:themeColor="text1"/>
          <w:sz w:val="24"/>
          <w:szCs w:val="24"/>
        </w:rPr>
      </w:pPr>
      <w:del w:id="8924" w:author="PIERRE" w:date="2013-10-24T12:25:00Z">
        <w:r w:rsidRPr="00AF2F6F">
          <w:rPr>
            <w:rFonts w:ascii="Times New Roman" w:hAnsi="Times New Roman" w:cs="Times New Roman"/>
            <w:color w:val="000000" w:themeColor="text1"/>
            <w:sz w:val="24"/>
            <w:szCs w:val="24"/>
            <w:rPrChange w:id="8925" w:author="PIERRE" w:date="2013-10-24T12:27:00Z">
              <w:rPr>
                <w:rFonts w:ascii="Times New Roman" w:hAnsi="Times New Roman" w:cs="Times New Roman"/>
                <w:color w:val="000000" w:themeColor="text1"/>
                <w:sz w:val="24"/>
                <w:szCs w:val="24"/>
                <w:vertAlign w:val="superscript"/>
              </w:rPr>
            </w:rPrChange>
          </w:rPr>
          <w:delText>Inscrire [TDA2] dans les colonnes 5 et 13 de la fiche de calcul 2.</w:delText>
        </w:r>
      </w:del>
    </w:p>
    <w:p w:rsidR="002A57BD" w:rsidRPr="00442E10" w:rsidDel="00726879" w:rsidRDefault="00AF2F6F" w:rsidP="00AF6156">
      <w:pPr>
        <w:pStyle w:val="ListParagraph"/>
        <w:numPr>
          <w:ilvl w:val="0"/>
          <w:numId w:val="26"/>
        </w:numPr>
        <w:spacing w:before="120" w:after="120" w:line="240" w:lineRule="auto"/>
        <w:jc w:val="both"/>
        <w:rPr>
          <w:del w:id="8926" w:author="PIERRE" w:date="2013-10-24T12:25:00Z"/>
          <w:rFonts w:ascii="Times New Roman" w:hAnsi="Times New Roman" w:cs="Times New Roman"/>
          <w:color w:val="000000" w:themeColor="text1"/>
          <w:sz w:val="24"/>
          <w:szCs w:val="24"/>
        </w:rPr>
      </w:pPr>
      <w:del w:id="8927" w:author="PIERRE" w:date="2013-10-24T12:25:00Z">
        <w:r w:rsidRPr="00AF2F6F">
          <w:rPr>
            <w:rFonts w:ascii="Times New Roman" w:hAnsi="Times New Roman" w:cs="Times New Roman"/>
            <w:color w:val="000000" w:themeColor="text1"/>
            <w:sz w:val="24"/>
            <w:szCs w:val="24"/>
            <w:rPrChange w:id="8928" w:author="PIERRE" w:date="2013-10-24T12:27:00Z">
              <w:rPr>
                <w:rFonts w:ascii="Times New Roman" w:hAnsi="Times New Roman" w:cs="Times New Roman"/>
                <w:color w:val="000000" w:themeColor="text1"/>
                <w:sz w:val="24"/>
                <w:szCs w:val="24"/>
                <w:vertAlign w:val="superscript"/>
              </w:rPr>
            </w:rPrChange>
          </w:rPr>
          <w:delText xml:space="preserve">Expliquez </w:delText>
        </w:r>
      </w:del>
    </w:p>
    <w:p w:rsidR="002A57BD" w:rsidRPr="00442E10" w:rsidDel="00726879" w:rsidRDefault="00AF2F6F" w:rsidP="00AF6156">
      <w:pPr>
        <w:pStyle w:val="ListParagraph"/>
        <w:numPr>
          <w:ilvl w:val="1"/>
          <w:numId w:val="26"/>
        </w:numPr>
        <w:spacing w:before="120" w:after="120" w:line="240" w:lineRule="auto"/>
        <w:jc w:val="both"/>
        <w:rPr>
          <w:del w:id="8929" w:author="PIERRE" w:date="2013-10-24T12:25:00Z"/>
          <w:rFonts w:ascii="Times New Roman" w:hAnsi="Times New Roman" w:cs="Times New Roman"/>
          <w:color w:val="000000" w:themeColor="text1"/>
          <w:sz w:val="24"/>
          <w:szCs w:val="24"/>
        </w:rPr>
      </w:pPr>
      <w:del w:id="8930" w:author="PIERRE" w:date="2013-10-24T12:25:00Z">
        <w:r w:rsidRPr="00AF2F6F">
          <w:rPr>
            <w:rFonts w:ascii="Times New Roman" w:hAnsi="Times New Roman" w:cs="Times New Roman"/>
            <w:color w:val="000000" w:themeColor="text1"/>
            <w:sz w:val="24"/>
            <w:szCs w:val="24"/>
            <w:rPrChange w:id="8931" w:author="PIERRE" w:date="2013-10-24T12:27:00Z">
              <w:rPr>
                <w:rFonts w:ascii="Times New Roman" w:hAnsi="Times New Roman" w:cs="Times New Roman"/>
                <w:color w:val="000000" w:themeColor="text1"/>
                <w:sz w:val="24"/>
                <w:szCs w:val="24"/>
                <w:vertAlign w:val="superscript"/>
              </w:rPr>
            </w:rPrChange>
          </w:rPr>
          <w:delText xml:space="preserve">Vous avez envoyé [TDA1] au récepteur ce qui veut dire que vous avez gardé [TDA2] pour vous-même. </w:delText>
        </w:r>
      </w:del>
    </w:p>
    <w:p w:rsidR="002A57BD" w:rsidRPr="00442E10" w:rsidDel="00726879" w:rsidRDefault="00AF2F6F" w:rsidP="00AF6156">
      <w:pPr>
        <w:pStyle w:val="ListParagraph"/>
        <w:numPr>
          <w:ilvl w:val="1"/>
          <w:numId w:val="26"/>
        </w:numPr>
        <w:spacing w:before="120" w:after="120" w:line="240" w:lineRule="auto"/>
        <w:jc w:val="both"/>
        <w:rPr>
          <w:del w:id="8932" w:author="PIERRE" w:date="2013-10-24T12:25:00Z"/>
          <w:rFonts w:ascii="Times New Roman" w:hAnsi="Times New Roman" w:cs="Times New Roman"/>
          <w:color w:val="000000" w:themeColor="text1"/>
          <w:sz w:val="24"/>
          <w:szCs w:val="24"/>
        </w:rPr>
      </w:pPr>
      <w:del w:id="8933" w:author="PIERRE" w:date="2013-10-24T12:25:00Z">
        <w:r w:rsidRPr="00AF2F6F">
          <w:rPr>
            <w:rFonts w:ascii="Times New Roman" w:hAnsi="Times New Roman" w:cs="Times New Roman"/>
            <w:color w:val="000000" w:themeColor="text1"/>
            <w:sz w:val="24"/>
            <w:szCs w:val="24"/>
            <w:rPrChange w:id="8934" w:author="PIERRE" w:date="2013-10-24T12:27:00Z">
              <w:rPr>
                <w:rFonts w:ascii="Times New Roman" w:hAnsi="Times New Roman" w:cs="Times New Roman"/>
                <w:color w:val="000000" w:themeColor="text1"/>
                <w:sz w:val="24"/>
                <w:szCs w:val="24"/>
                <w:vertAlign w:val="superscript"/>
              </w:rPr>
            </w:rPrChange>
          </w:rPr>
          <w:delText>Votre gain final sera [TDA2].</w:delText>
        </w:r>
      </w:del>
    </w:p>
    <w:p w:rsidR="002A57BD" w:rsidRPr="00442E10" w:rsidDel="00726879" w:rsidRDefault="00AF2F6F" w:rsidP="002A57BD">
      <w:pPr>
        <w:spacing w:before="120" w:after="120" w:line="240" w:lineRule="auto"/>
        <w:jc w:val="both"/>
        <w:rPr>
          <w:del w:id="8935" w:author="PIERRE" w:date="2013-10-24T12:25:00Z"/>
          <w:rFonts w:ascii="Times New Roman" w:hAnsi="Times New Roman" w:cs="Times New Roman"/>
          <w:b/>
          <w:color w:val="000000" w:themeColor="text1"/>
          <w:sz w:val="24"/>
          <w:szCs w:val="24"/>
        </w:rPr>
      </w:pPr>
      <w:del w:id="8936" w:author="PIERRE" w:date="2013-10-24T12:25:00Z">
        <w:r w:rsidRPr="00AF2F6F">
          <w:rPr>
            <w:rFonts w:ascii="Times New Roman" w:hAnsi="Times New Roman" w:cs="Times New Roman"/>
            <w:color w:val="000000" w:themeColor="text1"/>
            <w:sz w:val="24"/>
            <w:szCs w:val="24"/>
            <w:rPrChange w:id="8937" w:author="PIERRE" w:date="2013-10-24T12:27:00Z">
              <w:rPr>
                <w:rFonts w:ascii="Times New Roman" w:hAnsi="Times New Roman" w:cs="Times New Roman"/>
                <w:color w:val="000000" w:themeColor="text1"/>
                <w:sz w:val="24"/>
                <w:szCs w:val="24"/>
                <w:vertAlign w:val="superscript"/>
              </w:rPr>
            </w:rPrChange>
          </w:rPr>
          <w:delText xml:space="preserve"> </w:delText>
        </w:r>
        <w:r w:rsidRPr="00AF2F6F">
          <w:rPr>
            <w:rFonts w:ascii="Times New Roman" w:hAnsi="Times New Roman" w:cs="Times New Roman"/>
            <w:b/>
            <w:color w:val="000000" w:themeColor="text1"/>
            <w:sz w:val="24"/>
            <w:szCs w:val="24"/>
            <w:rPrChange w:id="8938" w:author="PIERRE" w:date="2013-10-24T12:27:00Z">
              <w:rPr>
                <w:rFonts w:ascii="Times New Roman" w:hAnsi="Times New Roman" w:cs="Times New Roman"/>
                <w:b/>
                <w:color w:val="000000" w:themeColor="text1"/>
                <w:sz w:val="24"/>
                <w:szCs w:val="24"/>
                <w:vertAlign w:val="superscript"/>
              </w:rPr>
            </w:rPrChange>
          </w:rPr>
          <w:delText>Jeton 5: Donne Triple Récepteur.</w:delText>
        </w:r>
      </w:del>
    </w:p>
    <w:p w:rsidR="002A57BD" w:rsidRPr="00442E10" w:rsidDel="00726879" w:rsidRDefault="00AF2F6F" w:rsidP="00AF6156">
      <w:pPr>
        <w:pStyle w:val="ListParagraph"/>
        <w:numPr>
          <w:ilvl w:val="0"/>
          <w:numId w:val="27"/>
        </w:numPr>
        <w:spacing w:before="120" w:after="120" w:line="240" w:lineRule="auto"/>
        <w:jc w:val="both"/>
        <w:rPr>
          <w:del w:id="8939" w:author="PIERRE" w:date="2013-10-24T12:25:00Z"/>
          <w:rFonts w:ascii="Times New Roman" w:hAnsi="Times New Roman" w:cs="Times New Roman"/>
          <w:color w:val="000000" w:themeColor="text1"/>
          <w:sz w:val="24"/>
          <w:szCs w:val="24"/>
        </w:rPr>
      </w:pPr>
      <w:del w:id="8940" w:author="PIERRE" w:date="2013-10-24T12:25:00Z">
        <w:r w:rsidRPr="00AF2F6F">
          <w:rPr>
            <w:rFonts w:ascii="Times New Roman" w:hAnsi="Times New Roman" w:cs="Times New Roman"/>
            <w:color w:val="000000" w:themeColor="text1"/>
            <w:sz w:val="24"/>
            <w:szCs w:val="24"/>
            <w:rPrChange w:id="8941" w:author="PIERRE" w:date="2013-10-24T12:27:00Z">
              <w:rPr>
                <w:rFonts w:ascii="Times New Roman" w:hAnsi="Times New Roman" w:cs="Times New Roman"/>
                <w:color w:val="000000" w:themeColor="text1"/>
                <w:sz w:val="24"/>
                <w:szCs w:val="24"/>
                <w:vertAlign w:val="superscript"/>
              </w:rPr>
            </w:rPrChange>
          </w:rPr>
          <w:delText>Noter le chiffre 5 dans la colonne 4 de la Fiche de Paiement</w:delText>
        </w:r>
      </w:del>
    </w:p>
    <w:p w:rsidR="002A57BD" w:rsidRPr="00442E10" w:rsidDel="00726879" w:rsidRDefault="00AF2F6F" w:rsidP="00AF6156">
      <w:pPr>
        <w:pStyle w:val="ListParagraph"/>
        <w:numPr>
          <w:ilvl w:val="0"/>
          <w:numId w:val="27"/>
        </w:numPr>
        <w:spacing w:before="120" w:after="120" w:line="240" w:lineRule="auto"/>
        <w:jc w:val="both"/>
        <w:rPr>
          <w:del w:id="8942" w:author="PIERRE" w:date="2013-10-24T12:25:00Z"/>
          <w:rFonts w:ascii="Times New Roman" w:hAnsi="Times New Roman" w:cs="Times New Roman"/>
          <w:color w:val="000000" w:themeColor="text1"/>
          <w:sz w:val="24"/>
          <w:szCs w:val="24"/>
        </w:rPr>
      </w:pPr>
      <w:del w:id="8943" w:author="PIERRE" w:date="2013-10-24T12:25:00Z">
        <w:r w:rsidRPr="00AF2F6F">
          <w:rPr>
            <w:rFonts w:ascii="Times New Roman" w:hAnsi="Times New Roman" w:cs="Times New Roman"/>
            <w:color w:val="000000" w:themeColor="text1"/>
            <w:sz w:val="24"/>
            <w:szCs w:val="24"/>
            <w:rPrChange w:id="8944" w:author="PIERRE" w:date="2013-10-24T12:27:00Z">
              <w:rPr>
                <w:rFonts w:ascii="Times New Roman" w:hAnsi="Times New Roman" w:cs="Times New Roman"/>
                <w:color w:val="000000" w:themeColor="text1"/>
                <w:sz w:val="24"/>
                <w:szCs w:val="24"/>
                <w:vertAlign w:val="superscript"/>
              </w:rPr>
            </w:rPrChange>
          </w:rPr>
          <w:delText>Noter le chiffre 5 dans la colonne 3 de la feuille de calcul 2.</w:delText>
        </w:r>
      </w:del>
    </w:p>
    <w:p w:rsidR="002A57BD" w:rsidRPr="00442E10" w:rsidDel="00726879" w:rsidRDefault="00AF2F6F" w:rsidP="00AF6156">
      <w:pPr>
        <w:pStyle w:val="ListParagraph"/>
        <w:numPr>
          <w:ilvl w:val="0"/>
          <w:numId w:val="27"/>
        </w:numPr>
        <w:spacing w:before="120" w:after="120" w:line="240" w:lineRule="auto"/>
        <w:jc w:val="both"/>
        <w:rPr>
          <w:del w:id="8945" w:author="PIERRE" w:date="2013-10-24T12:25:00Z"/>
          <w:rFonts w:ascii="Times New Roman" w:hAnsi="Times New Roman" w:cs="Times New Roman"/>
          <w:color w:val="000000" w:themeColor="text1"/>
          <w:sz w:val="24"/>
          <w:szCs w:val="24"/>
        </w:rPr>
      </w:pPr>
      <w:del w:id="8946" w:author="PIERRE" w:date="2013-10-24T12:25:00Z">
        <w:r w:rsidRPr="00AF2F6F">
          <w:rPr>
            <w:rFonts w:ascii="Times New Roman" w:hAnsi="Times New Roman" w:cs="Times New Roman"/>
            <w:color w:val="000000" w:themeColor="text1"/>
            <w:sz w:val="24"/>
            <w:szCs w:val="24"/>
            <w:rPrChange w:id="8947" w:author="PIERRE" w:date="2013-10-24T12:27:00Z">
              <w:rPr>
                <w:rFonts w:ascii="Times New Roman" w:hAnsi="Times New Roman" w:cs="Times New Roman"/>
                <w:color w:val="000000" w:themeColor="text1"/>
                <w:sz w:val="24"/>
                <w:szCs w:val="24"/>
                <w:vertAlign w:val="superscript"/>
              </w:rPr>
            </w:rPrChange>
          </w:rPr>
          <w:delText>Expliquer</w:delText>
        </w:r>
      </w:del>
    </w:p>
    <w:p w:rsidR="002A57BD" w:rsidRPr="00442E10" w:rsidDel="00726879" w:rsidRDefault="00AF2F6F" w:rsidP="00AF6156">
      <w:pPr>
        <w:pStyle w:val="ListParagraph"/>
        <w:numPr>
          <w:ilvl w:val="1"/>
          <w:numId w:val="27"/>
        </w:numPr>
        <w:spacing w:before="120" w:after="120" w:line="240" w:lineRule="auto"/>
        <w:jc w:val="both"/>
        <w:rPr>
          <w:del w:id="8948" w:author="PIERRE" w:date="2013-10-24T12:25:00Z"/>
          <w:rFonts w:ascii="Times New Roman" w:hAnsi="Times New Roman" w:cs="Times New Roman"/>
          <w:color w:val="000000" w:themeColor="text1"/>
          <w:sz w:val="24"/>
          <w:szCs w:val="24"/>
        </w:rPr>
      </w:pPr>
      <w:del w:id="8949" w:author="PIERRE" w:date="2013-10-24T12:25:00Z">
        <w:r w:rsidRPr="00AF2F6F">
          <w:rPr>
            <w:rFonts w:ascii="Times New Roman" w:hAnsi="Times New Roman" w:cs="Times New Roman"/>
            <w:color w:val="000000" w:themeColor="text1"/>
            <w:sz w:val="24"/>
            <w:szCs w:val="24"/>
            <w:rPrChange w:id="8950" w:author="PIERRE" w:date="2013-10-24T12:27:00Z">
              <w:rPr>
                <w:rFonts w:ascii="Times New Roman" w:hAnsi="Times New Roman" w:cs="Times New Roman"/>
                <w:color w:val="000000" w:themeColor="text1"/>
                <w:sz w:val="24"/>
                <w:szCs w:val="24"/>
                <w:vertAlign w:val="superscript"/>
              </w:rPr>
            </w:rPrChange>
          </w:rPr>
          <w:delText xml:space="preserve">Vous avez sélectionné le jeton Donne triple récepteur. </w:delText>
        </w:r>
      </w:del>
    </w:p>
    <w:p w:rsidR="002A57BD" w:rsidRPr="00442E10" w:rsidDel="00726879" w:rsidRDefault="00AF2F6F" w:rsidP="00AF6156">
      <w:pPr>
        <w:pStyle w:val="ListParagraph"/>
        <w:numPr>
          <w:ilvl w:val="1"/>
          <w:numId w:val="27"/>
        </w:numPr>
        <w:spacing w:before="120" w:after="120" w:line="240" w:lineRule="auto"/>
        <w:jc w:val="both"/>
        <w:rPr>
          <w:del w:id="8951" w:author="PIERRE" w:date="2013-10-24T12:25:00Z"/>
          <w:rFonts w:ascii="Times New Roman" w:hAnsi="Times New Roman" w:cs="Times New Roman"/>
          <w:color w:val="000000" w:themeColor="text1"/>
          <w:sz w:val="24"/>
          <w:szCs w:val="24"/>
        </w:rPr>
      </w:pPr>
      <w:del w:id="8952" w:author="PIERRE" w:date="2013-10-24T12:25:00Z">
        <w:r w:rsidRPr="00AF2F6F">
          <w:rPr>
            <w:rFonts w:ascii="Times New Roman" w:hAnsi="Times New Roman" w:cs="Times New Roman"/>
            <w:color w:val="000000" w:themeColor="text1"/>
            <w:sz w:val="24"/>
            <w:szCs w:val="24"/>
            <w:rPrChange w:id="8953" w:author="PIERRE" w:date="2013-10-24T12:27:00Z">
              <w:rPr>
                <w:rFonts w:ascii="Times New Roman" w:hAnsi="Times New Roman" w:cs="Times New Roman"/>
                <w:color w:val="000000" w:themeColor="text1"/>
                <w:sz w:val="24"/>
                <w:szCs w:val="24"/>
                <w:vertAlign w:val="superscript"/>
              </w:rPr>
            </w:rPrChange>
          </w:rPr>
          <w:delText xml:space="preserve">Dans cet exercice, quelqu’un d’autre dans votre village a eu l’opportunité de vous envoyer certains de ses coupons. S’il a choisi de vous envoyer des coupons, ils seront triplés. </w:delText>
        </w:r>
      </w:del>
    </w:p>
    <w:p w:rsidR="002A57BD" w:rsidRPr="00442E10" w:rsidDel="00726879" w:rsidRDefault="00AF2F6F" w:rsidP="00AF6156">
      <w:pPr>
        <w:pStyle w:val="ListParagraph"/>
        <w:numPr>
          <w:ilvl w:val="1"/>
          <w:numId w:val="27"/>
        </w:numPr>
        <w:spacing w:before="120" w:after="120" w:line="240" w:lineRule="auto"/>
        <w:jc w:val="both"/>
        <w:rPr>
          <w:del w:id="8954" w:author="PIERRE" w:date="2013-10-24T12:25:00Z"/>
          <w:rFonts w:ascii="Times New Roman" w:hAnsi="Times New Roman" w:cs="Times New Roman"/>
          <w:color w:val="000000" w:themeColor="text1"/>
          <w:sz w:val="24"/>
          <w:szCs w:val="24"/>
        </w:rPr>
      </w:pPr>
      <w:del w:id="8955" w:author="PIERRE" w:date="2013-10-24T12:25:00Z">
        <w:r w:rsidRPr="00AF2F6F">
          <w:rPr>
            <w:rFonts w:ascii="Times New Roman" w:hAnsi="Times New Roman" w:cs="Times New Roman"/>
            <w:color w:val="000000" w:themeColor="text1"/>
            <w:sz w:val="24"/>
            <w:szCs w:val="24"/>
            <w:rPrChange w:id="8956" w:author="PIERRE" w:date="2013-10-24T12:27:00Z">
              <w:rPr>
                <w:rFonts w:ascii="Times New Roman" w:hAnsi="Times New Roman" w:cs="Times New Roman"/>
                <w:color w:val="000000" w:themeColor="text1"/>
                <w:sz w:val="24"/>
                <w:szCs w:val="24"/>
                <w:vertAlign w:val="superscript"/>
              </w:rPr>
            </w:rPrChange>
          </w:rPr>
          <w:delText xml:space="preserve">Ici, nous avons une pile de réponses de vos frères du village. Nous allons tirer aléatoirement l’une d’elles pour voir combien vous a été envoyé. </w:delText>
        </w:r>
      </w:del>
    </w:p>
    <w:p w:rsidR="002A57BD" w:rsidRPr="00442E10" w:rsidDel="00726879" w:rsidRDefault="00AF2F6F" w:rsidP="00AF6156">
      <w:pPr>
        <w:pStyle w:val="ListParagraph"/>
        <w:numPr>
          <w:ilvl w:val="0"/>
          <w:numId w:val="27"/>
        </w:numPr>
        <w:spacing w:before="120" w:after="120" w:line="240" w:lineRule="auto"/>
        <w:jc w:val="both"/>
        <w:rPr>
          <w:del w:id="8957" w:author="PIERRE" w:date="2013-10-24T12:25:00Z"/>
          <w:rFonts w:ascii="Times New Roman" w:hAnsi="Times New Roman" w:cs="Times New Roman"/>
          <w:color w:val="000000" w:themeColor="text1"/>
          <w:sz w:val="24"/>
          <w:szCs w:val="24"/>
        </w:rPr>
      </w:pPr>
      <w:del w:id="8958" w:author="PIERRE" w:date="2013-10-24T12:25:00Z">
        <w:r w:rsidRPr="00AF2F6F">
          <w:rPr>
            <w:rFonts w:ascii="Times New Roman" w:hAnsi="Times New Roman" w:cs="Times New Roman"/>
            <w:color w:val="000000" w:themeColor="text1"/>
            <w:sz w:val="24"/>
            <w:szCs w:val="24"/>
            <w:rPrChange w:id="8959" w:author="PIERRE" w:date="2013-10-24T12:27:00Z">
              <w:rPr>
                <w:rFonts w:ascii="Times New Roman" w:hAnsi="Times New Roman" w:cs="Times New Roman"/>
                <w:color w:val="000000" w:themeColor="text1"/>
                <w:sz w:val="24"/>
                <w:szCs w:val="24"/>
                <w:vertAlign w:val="superscript"/>
              </w:rPr>
            </w:rPrChange>
          </w:rPr>
          <w:delText xml:space="preserve">Tirez aléatoirement une feuille d’enregistrement de la pile des feuilles d’enregistrement de l’exercice Donne triple (version B). </w:delText>
        </w:r>
      </w:del>
    </w:p>
    <w:p w:rsidR="002A57BD" w:rsidRPr="00442E10" w:rsidDel="00726879" w:rsidRDefault="00AF2F6F" w:rsidP="00AF6156">
      <w:pPr>
        <w:pStyle w:val="ListParagraph"/>
        <w:numPr>
          <w:ilvl w:val="0"/>
          <w:numId w:val="27"/>
        </w:numPr>
        <w:spacing w:before="120" w:after="120" w:line="240" w:lineRule="auto"/>
        <w:jc w:val="both"/>
        <w:rPr>
          <w:del w:id="8960" w:author="PIERRE" w:date="2013-10-24T12:25:00Z"/>
          <w:rFonts w:ascii="Times New Roman" w:hAnsi="Times New Roman" w:cs="Times New Roman"/>
          <w:color w:val="000000" w:themeColor="text1"/>
          <w:sz w:val="24"/>
          <w:szCs w:val="24"/>
        </w:rPr>
      </w:pPr>
      <w:del w:id="8961" w:author="PIERRE" w:date="2013-10-24T12:25:00Z">
        <w:r w:rsidRPr="00AF2F6F">
          <w:rPr>
            <w:rFonts w:ascii="Times New Roman" w:hAnsi="Times New Roman" w:cs="Times New Roman"/>
            <w:color w:val="000000" w:themeColor="text1"/>
            <w:sz w:val="24"/>
            <w:szCs w:val="24"/>
            <w:rPrChange w:id="8962" w:author="PIERRE" w:date="2013-10-24T12:27:00Z">
              <w:rPr>
                <w:rFonts w:ascii="Times New Roman" w:hAnsi="Times New Roman" w:cs="Times New Roman"/>
                <w:color w:val="000000" w:themeColor="text1"/>
                <w:sz w:val="24"/>
                <w:szCs w:val="24"/>
                <w:vertAlign w:val="superscript"/>
              </w:rPr>
            </w:rPrChange>
          </w:rPr>
          <w:delText xml:space="preserve">De la feuille d’enregistrement sélectionnée, vérifiez les codes d’identification (structure et ménage) et les inscrire dans les colonnes 9 et 10 de la feuille de calcul 2; vérifiez ensuite le nombre de coupons envoyés dans le bac [TDB3], et l’inscrire dans les colonnes 11 et 13 de la feuille de calcul 2. </w:delText>
        </w:r>
      </w:del>
    </w:p>
    <w:p w:rsidR="002A57BD" w:rsidRPr="00442E10" w:rsidDel="00726879" w:rsidRDefault="00AF2F6F" w:rsidP="00AF6156">
      <w:pPr>
        <w:pStyle w:val="ListParagraph"/>
        <w:numPr>
          <w:ilvl w:val="0"/>
          <w:numId w:val="27"/>
        </w:numPr>
        <w:spacing w:before="120" w:after="120" w:line="240" w:lineRule="auto"/>
        <w:jc w:val="both"/>
        <w:rPr>
          <w:del w:id="8963" w:author="PIERRE" w:date="2013-10-24T12:25:00Z"/>
          <w:rFonts w:ascii="Times New Roman" w:hAnsi="Times New Roman" w:cs="Times New Roman"/>
          <w:color w:val="000000" w:themeColor="text1"/>
          <w:sz w:val="24"/>
          <w:szCs w:val="24"/>
        </w:rPr>
      </w:pPr>
      <w:del w:id="8964" w:author="PIERRE" w:date="2013-10-24T12:25:00Z">
        <w:r w:rsidRPr="00AF2F6F">
          <w:rPr>
            <w:rFonts w:ascii="Times New Roman" w:hAnsi="Times New Roman" w:cs="Times New Roman"/>
            <w:color w:val="000000" w:themeColor="text1"/>
            <w:sz w:val="24"/>
            <w:szCs w:val="24"/>
            <w:rPrChange w:id="8965" w:author="PIERRE" w:date="2013-10-24T12:27:00Z">
              <w:rPr>
                <w:rFonts w:ascii="Times New Roman" w:hAnsi="Times New Roman" w:cs="Times New Roman"/>
                <w:color w:val="000000" w:themeColor="text1"/>
                <w:sz w:val="24"/>
                <w:szCs w:val="24"/>
                <w:vertAlign w:val="superscript"/>
              </w:rPr>
            </w:rPrChange>
          </w:rPr>
          <w:delText>Copier [TDB3] dans la colonne 5 de la fiche de paiement.</w:delText>
        </w:r>
      </w:del>
    </w:p>
    <w:p w:rsidR="002A57BD" w:rsidRPr="00442E10" w:rsidDel="00726879" w:rsidRDefault="00AF2F6F" w:rsidP="00AF6156">
      <w:pPr>
        <w:pStyle w:val="ListParagraph"/>
        <w:numPr>
          <w:ilvl w:val="0"/>
          <w:numId w:val="27"/>
        </w:numPr>
        <w:spacing w:before="120" w:after="120" w:line="240" w:lineRule="auto"/>
        <w:jc w:val="both"/>
        <w:rPr>
          <w:del w:id="8966" w:author="PIERRE" w:date="2013-10-24T12:25:00Z"/>
          <w:rFonts w:ascii="Times New Roman" w:hAnsi="Times New Roman" w:cs="Times New Roman"/>
          <w:color w:val="000000" w:themeColor="text1"/>
          <w:sz w:val="24"/>
          <w:szCs w:val="24"/>
        </w:rPr>
      </w:pPr>
      <w:del w:id="8967" w:author="PIERRE" w:date="2013-10-24T12:25:00Z">
        <w:r w:rsidRPr="00AF2F6F">
          <w:rPr>
            <w:rFonts w:ascii="Times New Roman" w:hAnsi="Times New Roman" w:cs="Times New Roman"/>
            <w:color w:val="000000" w:themeColor="text1"/>
            <w:sz w:val="24"/>
            <w:szCs w:val="24"/>
            <w:rPrChange w:id="8968" w:author="PIERRE" w:date="2013-10-24T12:27:00Z">
              <w:rPr>
                <w:rFonts w:ascii="Times New Roman" w:hAnsi="Times New Roman" w:cs="Times New Roman"/>
                <w:color w:val="000000" w:themeColor="text1"/>
                <w:sz w:val="24"/>
                <w:szCs w:val="24"/>
                <w:vertAlign w:val="superscript"/>
              </w:rPr>
            </w:rPrChange>
          </w:rPr>
          <w:delText xml:space="preserve">Dire à l’enquêté : « L’envoyeur vous a expédié [TD01] coupons. Nous allons les tripler et vous recevrez [TD03] coupons ». </w:delText>
        </w:r>
      </w:del>
    </w:p>
    <w:p w:rsidR="002A57BD" w:rsidRPr="00442E10" w:rsidDel="00726879" w:rsidRDefault="002A57BD" w:rsidP="002A57BD">
      <w:pPr>
        <w:pStyle w:val="ListParagraph"/>
        <w:spacing w:before="120" w:after="120" w:line="240" w:lineRule="auto"/>
        <w:jc w:val="both"/>
        <w:rPr>
          <w:del w:id="8969" w:author="PIERRE" w:date="2013-10-24T12:25:00Z"/>
          <w:rFonts w:ascii="Times New Roman" w:hAnsi="Times New Roman" w:cs="Times New Roman"/>
          <w:color w:val="000000" w:themeColor="text1"/>
          <w:sz w:val="24"/>
          <w:szCs w:val="24"/>
        </w:rPr>
      </w:pPr>
    </w:p>
    <w:p w:rsidR="002A57BD" w:rsidRPr="00442E10" w:rsidDel="00726879" w:rsidRDefault="00AF2F6F" w:rsidP="002A57BD">
      <w:pPr>
        <w:spacing w:before="120" w:after="120" w:line="240" w:lineRule="auto"/>
        <w:jc w:val="both"/>
        <w:rPr>
          <w:del w:id="8970" w:author="PIERRE" w:date="2013-10-24T12:25:00Z"/>
          <w:rFonts w:ascii="Times New Roman" w:hAnsi="Times New Roman" w:cs="Times New Roman"/>
          <w:b/>
          <w:color w:val="000000" w:themeColor="text1"/>
          <w:sz w:val="24"/>
          <w:szCs w:val="24"/>
        </w:rPr>
      </w:pPr>
      <w:del w:id="8971" w:author="PIERRE" w:date="2013-10-24T12:25:00Z">
        <w:r w:rsidRPr="00AF2F6F">
          <w:rPr>
            <w:rFonts w:ascii="Times New Roman" w:hAnsi="Times New Roman" w:cs="Times New Roman"/>
            <w:b/>
            <w:color w:val="000000" w:themeColor="text1"/>
            <w:sz w:val="24"/>
            <w:szCs w:val="24"/>
            <w:rPrChange w:id="8972" w:author="PIERRE" w:date="2013-10-24T12:27:00Z">
              <w:rPr>
                <w:rFonts w:ascii="Times New Roman" w:hAnsi="Times New Roman" w:cs="Times New Roman"/>
                <w:b/>
                <w:color w:val="000000" w:themeColor="text1"/>
                <w:sz w:val="24"/>
                <w:szCs w:val="24"/>
                <w:vertAlign w:val="superscript"/>
              </w:rPr>
            </w:rPrChange>
          </w:rPr>
          <w:delText>Jeton 6: Exercice d’allocation Envoyeur</w:delText>
        </w:r>
      </w:del>
    </w:p>
    <w:p w:rsidR="002A57BD" w:rsidRPr="00442E10" w:rsidDel="00726879" w:rsidRDefault="00AF2F6F" w:rsidP="00AF6156">
      <w:pPr>
        <w:pStyle w:val="ListParagraph"/>
        <w:numPr>
          <w:ilvl w:val="0"/>
          <w:numId w:val="28"/>
        </w:numPr>
        <w:spacing w:before="120" w:after="120" w:line="240" w:lineRule="auto"/>
        <w:jc w:val="both"/>
        <w:rPr>
          <w:del w:id="8973" w:author="PIERRE" w:date="2013-10-24T12:25:00Z"/>
          <w:rFonts w:ascii="Times New Roman" w:hAnsi="Times New Roman" w:cs="Times New Roman"/>
          <w:color w:val="000000" w:themeColor="text1"/>
          <w:sz w:val="24"/>
          <w:szCs w:val="24"/>
        </w:rPr>
      </w:pPr>
      <w:del w:id="8974" w:author="PIERRE" w:date="2013-10-24T12:25:00Z">
        <w:r w:rsidRPr="00AF2F6F">
          <w:rPr>
            <w:rFonts w:ascii="Times New Roman" w:hAnsi="Times New Roman" w:cs="Times New Roman"/>
            <w:color w:val="000000" w:themeColor="text1"/>
            <w:sz w:val="24"/>
            <w:szCs w:val="24"/>
            <w:rPrChange w:id="8975" w:author="PIERRE" w:date="2013-10-24T12:27:00Z">
              <w:rPr>
                <w:rFonts w:ascii="Times New Roman" w:hAnsi="Times New Roman" w:cs="Times New Roman"/>
                <w:color w:val="000000" w:themeColor="text1"/>
                <w:sz w:val="24"/>
                <w:szCs w:val="24"/>
                <w:vertAlign w:val="superscript"/>
              </w:rPr>
            </w:rPrChange>
          </w:rPr>
          <w:delText>Inscrire 6 dans la colonne 4 de la Fiche de Paiement.</w:delText>
        </w:r>
      </w:del>
    </w:p>
    <w:p w:rsidR="002A57BD" w:rsidRPr="00442E10" w:rsidDel="00726879" w:rsidRDefault="00AF2F6F" w:rsidP="00AF6156">
      <w:pPr>
        <w:pStyle w:val="ListParagraph"/>
        <w:numPr>
          <w:ilvl w:val="0"/>
          <w:numId w:val="28"/>
        </w:numPr>
        <w:spacing w:before="120" w:after="120" w:line="240" w:lineRule="auto"/>
        <w:jc w:val="both"/>
        <w:rPr>
          <w:del w:id="8976" w:author="PIERRE" w:date="2013-10-24T12:25:00Z"/>
          <w:rFonts w:ascii="Times New Roman" w:hAnsi="Times New Roman" w:cs="Times New Roman"/>
          <w:color w:val="000000" w:themeColor="text1"/>
          <w:sz w:val="24"/>
          <w:szCs w:val="24"/>
        </w:rPr>
      </w:pPr>
      <w:del w:id="8977" w:author="PIERRE" w:date="2013-10-24T12:25:00Z">
        <w:r w:rsidRPr="00AF2F6F">
          <w:rPr>
            <w:rFonts w:ascii="Times New Roman" w:hAnsi="Times New Roman" w:cs="Times New Roman"/>
            <w:color w:val="000000" w:themeColor="text1"/>
            <w:sz w:val="24"/>
            <w:szCs w:val="24"/>
            <w:rPrChange w:id="8978" w:author="PIERRE" w:date="2013-10-24T12:27:00Z">
              <w:rPr>
                <w:rFonts w:ascii="Times New Roman" w:hAnsi="Times New Roman" w:cs="Times New Roman"/>
                <w:color w:val="000000" w:themeColor="text1"/>
                <w:sz w:val="24"/>
                <w:szCs w:val="24"/>
                <w:vertAlign w:val="superscript"/>
              </w:rPr>
            </w:rPrChange>
          </w:rPr>
          <w:delText>Inscrire 6 dans la colonne 3 de la feuille de calcul 2.</w:delText>
        </w:r>
      </w:del>
    </w:p>
    <w:p w:rsidR="002A57BD" w:rsidRPr="00442E10" w:rsidDel="00726879" w:rsidRDefault="00AF2F6F" w:rsidP="00AF6156">
      <w:pPr>
        <w:pStyle w:val="ListParagraph"/>
        <w:numPr>
          <w:ilvl w:val="0"/>
          <w:numId w:val="28"/>
        </w:numPr>
        <w:spacing w:before="120" w:after="120" w:line="240" w:lineRule="auto"/>
        <w:jc w:val="both"/>
        <w:rPr>
          <w:del w:id="8979" w:author="PIERRE" w:date="2013-10-24T12:25:00Z"/>
          <w:rFonts w:ascii="Times New Roman" w:hAnsi="Times New Roman" w:cs="Times New Roman"/>
          <w:color w:val="000000" w:themeColor="text1"/>
          <w:sz w:val="24"/>
          <w:szCs w:val="24"/>
        </w:rPr>
      </w:pPr>
      <w:del w:id="8980" w:author="PIERRE" w:date="2013-10-24T12:25:00Z">
        <w:r w:rsidRPr="00AF2F6F">
          <w:rPr>
            <w:rFonts w:ascii="Times New Roman" w:hAnsi="Times New Roman" w:cs="Times New Roman"/>
            <w:color w:val="000000" w:themeColor="text1"/>
            <w:sz w:val="24"/>
            <w:szCs w:val="24"/>
            <w:rPrChange w:id="8981" w:author="PIERRE" w:date="2013-10-24T12:27:00Z">
              <w:rPr>
                <w:rFonts w:ascii="Times New Roman" w:hAnsi="Times New Roman" w:cs="Times New Roman"/>
                <w:color w:val="000000" w:themeColor="text1"/>
                <w:sz w:val="24"/>
                <w:szCs w:val="24"/>
                <w:vertAlign w:val="superscript"/>
              </w:rPr>
            </w:rPrChange>
          </w:rPr>
          <w:delText>Expliquez:</w:delText>
        </w:r>
      </w:del>
    </w:p>
    <w:p w:rsidR="002A57BD" w:rsidRPr="00442E10" w:rsidDel="00726879" w:rsidRDefault="00AF2F6F" w:rsidP="00AF6156">
      <w:pPr>
        <w:pStyle w:val="ListParagraph"/>
        <w:numPr>
          <w:ilvl w:val="1"/>
          <w:numId w:val="28"/>
        </w:numPr>
        <w:spacing w:before="120" w:after="120" w:line="240" w:lineRule="auto"/>
        <w:jc w:val="both"/>
        <w:rPr>
          <w:del w:id="8982" w:author="PIERRE" w:date="2013-10-24T12:25:00Z"/>
          <w:rFonts w:ascii="Times New Roman" w:hAnsi="Times New Roman" w:cs="Times New Roman"/>
          <w:color w:val="000000" w:themeColor="text1"/>
          <w:sz w:val="24"/>
          <w:szCs w:val="24"/>
        </w:rPr>
      </w:pPr>
      <w:del w:id="8983" w:author="PIERRE" w:date="2013-10-24T12:25:00Z">
        <w:r w:rsidRPr="00AF2F6F">
          <w:rPr>
            <w:rFonts w:ascii="Times New Roman" w:hAnsi="Times New Roman" w:cs="Times New Roman"/>
            <w:color w:val="000000" w:themeColor="text1"/>
            <w:sz w:val="24"/>
            <w:szCs w:val="24"/>
            <w:rPrChange w:id="8984" w:author="PIERRE" w:date="2013-10-24T12:27:00Z">
              <w:rPr>
                <w:rFonts w:ascii="Times New Roman" w:hAnsi="Times New Roman" w:cs="Times New Roman"/>
                <w:color w:val="000000" w:themeColor="text1"/>
                <w:sz w:val="24"/>
                <w:szCs w:val="24"/>
                <w:vertAlign w:val="superscript"/>
              </w:rPr>
            </w:rPrChange>
          </w:rPr>
          <w:delText xml:space="preserve">Vous avez sélectionné le jeton de l’exercice d’allocation envoyeur. </w:delText>
        </w:r>
      </w:del>
    </w:p>
    <w:p w:rsidR="002A57BD" w:rsidRPr="00442E10" w:rsidDel="00726879" w:rsidRDefault="00AF2F6F" w:rsidP="00AF6156">
      <w:pPr>
        <w:pStyle w:val="ListParagraph"/>
        <w:numPr>
          <w:ilvl w:val="1"/>
          <w:numId w:val="28"/>
        </w:numPr>
        <w:spacing w:before="120" w:after="120" w:line="240" w:lineRule="auto"/>
        <w:jc w:val="both"/>
        <w:rPr>
          <w:del w:id="8985" w:author="PIERRE" w:date="2013-10-24T12:25:00Z"/>
          <w:rFonts w:ascii="Times New Roman" w:hAnsi="Times New Roman" w:cs="Times New Roman"/>
          <w:color w:val="000000" w:themeColor="text1"/>
          <w:sz w:val="24"/>
          <w:szCs w:val="24"/>
        </w:rPr>
      </w:pPr>
      <w:del w:id="8986" w:author="PIERRE" w:date="2013-10-24T12:25:00Z">
        <w:r w:rsidRPr="00AF2F6F">
          <w:rPr>
            <w:rFonts w:ascii="Times New Roman" w:hAnsi="Times New Roman" w:cs="Times New Roman"/>
            <w:color w:val="000000" w:themeColor="text1"/>
            <w:sz w:val="24"/>
            <w:szCs w:val="24"/>
            <w:rPrChange w:id="8987" w:author="PIERRE" w:date="2013-10-24T12:27:00Z">
              <w:rPr>
                <w:rFonts w:ascii="Times New Roman" w:hAnsi="Times New Roman" w:cs="Times New Roman"/>
                <w:color w:val="000000" w:themeColor="text1"/>
                <w:sz w:val="24"/>
                <w:szCs w:val="24"/>
                <w:vertAlign w:val="superscript"/>
              </w:rPr>
            </w:rPrChange>
          </w:rPr>
          <w:delText xml:space="preserve">Dans cet exercice, nous vous avions montré 10 choix de coupons entre vous et l’un de vos frères du village. Vous aviez alors la possibilité de lui envoyer quelques coupons. </w:delText>
        </w:r>
      </w:del>
    </w:p>
    <w:p w:rsidR="002A57BD" w:rsidRPr="00442E10" w:rsidDel="00726879" w:rsidRDefault="00AF2F6F" w:rsidP="00AF6156">
      <w:pPr>
        <w:pStyle w:val="ListParagraph"/>
        <w:numPr>
          <w:ilvl w:val="1"/>
          <w:numId w:val="28"/>
        </w:numPr>
        <w:spacing w:before="120" w:after="120" w:line="240" w:lineRule="auto"/>
        <w:jc w:val="both"/>
        <w:rPr>
          <w:del w:id="8988" w:author="PIERRE" w:date="2013-10-24T12:25:00Z"/>
          <w:rFonts w:ascii="Times New Roman" w:hAnsi="Times New Roman" w:cs="Times New Roman"/>
          <w:color w:val="000000" w:themeColor="text1"/>
          <w:sz w:val="24"/>
          <w:szCs w:val="24"/>
        </w:rPr>
      </w:pPr>
      <w:del w:id="8989" w:author="PIERRE" w:date="2013-10-24T12:25:00Z">
        <w:r w:rsidRPr="00AF2F6F">
          <w:rPr>
            <w:rFonts w:ascii="Times New Roman" w:hAnsi="Times New Roman" w:cs="Times New Roman"/>
            <w:color w:val="000000" w:themeColor="text1"/>
            <w:sz w:val="24"/>
            <w:szCs w:val="24"/>
            <w:rPrChange w:id="8990" w:author="PIERRE" w:date="2013-10-24T12:27:00Z">
              <w:rPr>
                <w:rFonts w:ascii="Times New Roman" w:hAnsi="Times New Roman" w:cs="Times New Roman"/>
                <w:color w:val="000000" w:themeColor="text1"/>
                <w:sz w:val="24"/>
                <w:szCs w:val="24"/>
                <w:vertAlign w:val="superscript"/>
              </w:rPr>
            </w:rPrChange>
          </w:rPr>
          <w:delText>Nous allons aléatoirement sélectionner l’un de ces choix pour vous payer.</w:delText>
        </w:r>
      </w:del>
    </w:p>
    <w:p w:rsidR="002A57BD" w:rsidRPr="00442E10" w:rsidDel="00726879" w:rsidRDefault="00AF2F6F" w:rsidP="00AF6156">
      <w:pPr>
        <w:pStyle w:val="ListParagraph"/>
        <w:numPr>
          <w:ilvl w:val="1"/>
          <w:numId w:val="28"/>
        </w:numPr>
        <w:spacing w:before="120" w:after="120" w:line="240" w:lineRule="auto"/>
        <w:jc w:val="both"/>
        <w:rPr>
          <w:del w:id="8991" w:author="PIERRE" w:date="2013-10-24T12:25:00Z"/>
          <w:rFonts w:ascii="Times New Roman" w:hAnsi="Times New Roman" w:cs="Times New Roman"/>
          <w:color w:val="000000" w:themeColor="text1"/>
          <w:sz w:val="24"/>
          <w:szCs w:val="24"/>
        </w:rPr>
      </w:pPr>
      <w:del w:id="8992" w:author="PIERRE" w:date="2013-10-24T12:25:00Z">
        <w:r w:rsidRPr="00AF2F6F">
          <w:rPr>
            <w:rFonts w:ascii="Times New Roman" w:hAnsi="Times New Roman" w:cs="Times New Roman"/>
            <w:color w:val="000000" w:themeColor="text1"/>
            <w:sz w:val="24"/>
            <w:szCs w:val="24"/>
            <w:rPrChange w:id="8993" w:author="PIERRE" w:date="2013-10-24T12:27:00Z">
              <w:rPr>
                <w:rFonts w:ascii="Times New Roman" w:hAnsi="Times New Roman" w:cs="Times New Roman"/>
                <w:color w:val="000000" w:themeColor="text1"/>
                <w:sz w:val="24"/>
                <w:szCs w:val="24"/>
                <w:vertAlign w:val="superscript"/>
              </w:rPr>
            </w:rPrChange>
          </w:rPr>
          <w:delText xml:space="preserve">Pour ce faire, vous allez tirer l’un de ces 10 jetons. Nous regarderons alors le choix correspondant à ce jeton et verrons combien de coupons vous avez décidé de garder pour vous-même. </w:delText>
        </w:r>
      </w:del>
    </w:p>
    <w:p w:rsidR="002A57BD" w:rsidRPr="00442E10" w:rsidDel="00726879" w:rsidRDefault="00AF2F6F" w:rsidP="00AF6156">
      <w:pPr>
        <w:pStyle w:val="ListParagraph"/>
        <w:numPr>
          <w:ilvl w:val="0"/>
          <w:numId w:val="28"/>
        </w:numPr>
        <w:spacing w:before="120" w:after="120" w:line="240" w:lineRule="auto"/>
        <w:jc w:val="both"/>
        <w:rPr>
          <w:del w:id="8994" w:author="PIERRE" w:date="2013-10-24T12:25:00Z"/>
          <w:rFonts w:ascii="Times New Roman" w:hAnsi="Times New Roman" w:cs="Times New Roman"/>
          <w:color w:val="000000" w:themeColor="text1"/>
          <w:sz w:val="24"/>
          <w:szCs w:val="24"/>
        </w:rPr>
      </w:pPr>
      <w:del w:id="8995" w:author="PIERRE" w:date="2013-10-24T12:25:00Z">
        <w:r w:rsidRPr="00AF2F6F">
          <w:rPr>
            <w:rFonts w:ascii="Times New Roman" w:hAnsi="Times New Roman" w:cs="Times New Roman"/>
            <w:color w:val="000000" w:themeColor="text1"/>
            <w:sz w:val="24"/>
            <w:szCs w:val="24"/>
            <w:rPrChange w:id="8996" w:author="PIERRE" w:date="2013-10-24T12:27:00Z">
              <w:rPr>
                <w:rFonts w:ascii="Times New Roman" w:hAnsi="Times New Roman" w:cs="Times New Roman"/>
                <w:color w:val="000000" w:themeColor="text1"/>
                <w:sz w:val="24"/>
                <w:szCs w:val="24"/>
                <w:vertAlign w:val="superscript"/>
              </w:rPr>
            </w:rPrChange>
          </w:rPr>
          <w:delText>Mettez les jetons 1 - 10 dans un sac et demandez au participant de tirer un jeton sans regarder.</w:delText>
        </w:r>
      </w:del>
    </w:p>
    <w:p w:rsidR="002A57BD" w:rsidRPr="00442E10" w:rsidDel="00726879" w:rsidRDefault="00AF2F6F" w:rsidP="00AF6156">
      <w:pPr>
        <w:pStyle w:val="ListParagraph"/>
        <w:numPr>
          <w:ilvl w:val="0"/>
          <w:numId w:val="28"/>
        </w:numPr>
        <w:spacing w:before="120" w:after="120" w:line="240" w:lineRule="auto"/>
        <w:jc w:val="both"/>
        <w:rPr>
          <w:del w:id="8997" w:author="PIERRE" w:date="2013-10-24T12:25:00Z"/>
          <w:rFonts w:ascii="Times New Roman" w:hAnsi="Times New Roman" w:cs="Times New Roman"/>
          <w:color w:val="000000" w:themeColor="text1"/>
          <w:sz w:val="24"/>
          <w:szCs w:val="24"/>
        </w:rPr>
      </w:pPr>
      <w:del w:id="8998" w:author="PIERRE" w:date="2013-10-24T12:25:00Z">
        <w:r w:rsidRPr="00AF2F6F">
          <w:rPr>
            <w:rFonts w:ascii="Times New Roman" w:hAnsi="Times New Roman" w:cs="Times New Roman"/>
            <w:color w:val="000000" w:themeColor="text1"/>
            <w:sz w:val="24"/>
            <w:szCs w:val="24"/>
            <w:rPrChange w:id="8999" w:author="PIERRE" w:date="2013-10-24T12:27:00Z">
              <w:rPr>
                <w:rFonts w:ascii="Times New Roman" w:hAnsi="Times New Roman" w:cs="Times New Roman"/>
                <w:color w:val="000000" w:themeColor="text1"/>
                <w:sz w:val="24"/>
                <w:szCs w:val="24"/>
                <w:vertAlign w:val="superscript"/>
              </w:rPr>
            </w:rPrChange>
          </w:rPr>
          <w:delText xml:space="preserve">Le numéro choisi sera représenté par XX. </w:delText>
        </w:r>
      </w:del>
    </w:p>
    <w:p w:rsidR="002A57BD" w:rsidRPr="00442E10" w:rsidDel="00726879" w:rsidRDefault="00AF2F6F" w:rsidP="00AF6156">
      <w:pPr>
        <w:pStyle w:val="ListParagraph"/>
        <w:numPr>
          <w:ilvl w:val="0"/>
          <w:numId w:val="28"/>
        </w:numPr>
        <w:spacing w:before="120" w:after="120" w:line="240" w:lineRule="auto"/>
        <w:jc w:val="both"/>
        <w:rPr>
          <w:del w:id="9000" w:author="PIERRE" w:date="2013-10-24T12:25:00Z"/>
          <w:rFonts w:ascii="Times New Roman" w:hAnsi="Times New Roman" w:cs="Times New Roman"/>
          <w:color w:val="000000" w:themeColor="text1"/>
          <w:sz w:val="24"/>
          <w:szCs w:val="24"/>
        </w:rPr>
      </w:pPr>
      <w:del w:id="9001" w:author="PIERRE" w:date="2013-10-24T12:25:00Z">
        <w:r w:rsidRPr="00AF2F6F">
          <w:rPr>
            <w:rFonts w:ascii="Times New Roman" w:hAnsi="Times New Roman" w:cs="Times New Roman"/>
            <w:color w:val="000000" w:themeColor="text1"/>
            <w:sz w:val="24"/>
            <w:szCs w:val="24"/>
            <w:rPrChange w:id="9002" w:author="PIERRE" w:date="2013-10-24T12:27:00Z">
              <w:rPr>
                <w:rFonts w:ascii="Times New Roman" w:hAnsi="Times New Roman" w:cs="Times New Roman"/>
                <w:color w:val="000000" w:themeColor="text1"/>
                <w:sz w:val="24"/>
                <w:szCs w:val="24"/>
                <w:vertAlign w:val="superscript"/>
              </w:rPr>
            </w:rPrChange>
          </w:rPr>
          <w:delText>Inscrire XX dans la colonne 4 de la feuille de calcul 2.</w:delText>
        </w:r>
      </w:del>
    </w:p>
    <w:p w:rsidR="002A57BD" w:rsidRPr="00442E10" w:rsidDel="00726879" w:rsidRDefault="00AF2F6F" w:rsidP="00AF6156">
      <w:pPr>
        <w:pStyle w:val="ListParagraph"/>
        <w:numPr>
          <w:ilvl w:val="0"/>
          <w:numId w:val="28"/>
        </w:numPr>
        <w:spacing w:before="120" w:after="120" w:line="240" w:lineRule="auto"/>
        <w:jc w:val="both"/>
        <w:rPr>
          <w:del w:id="9003" w:author="PIERRE" w:date="2013-10-24T12:25:00Z"/>
          <w:rFonts w:ascii="Times New Roman" w:hAnsi="Times New Roman" w:cs="Times New Roman"/>
          <w:color w:val="000000" w:themeColor="text1"/>
          <w:sz w:val="24"/>
          <w:szCs w:val="24"/>
        </w:rPr>
      </w:pPr>
      <w:del w:id="9004" w:author="PIERRE" w:date="2013-10-24T12:25:00Z">
        <w:r w:rsidRPr="00AF2F6F">
          <w:rPr>
            <w:rFonts w:ascii="Times New Roman" w:hAnsi="Times New Roman" w:cs="Times New Roman"/>
            <w:color w:val="000000" w:themeColor="text1"/>
            <w:sz w:val="24"/>
            <w:szCs w:val="24"/>
            <w:rPrChange w:id="9005" w:author="PIERRE" w:date="2013-10-24T12:27:00Z">
              <w:rPr>
                <w:rFonts w:ascii="Times New Roman" w:hAnsi="Times New Roman" w:cs="Times New Roman"/>
                <w:color w:val="000000" w:themeColor="text1"/>
                <w:sz w:val="24"/>
                <w:szCs w:val="24"/>
                <w:vertAlign w:val="superscript"/>
              </w:rPr>
            </w:rPrChange>
          </w:rPr>
          <w:delText xml:space="preserve">Regardez dans le bac ASAXX (où XX est le numéro du jeton tiré) dans la feuille d’enregistrement de l’exercice d’allocation appartenant à l’enquêté. Inscrire la valeur [ASAXX] dans la colonne 5 de la fiche de paiement et dans les colonnes 5 et 13 de la feuille de calcul 2.  </w:delText>
        </w:r>
      </w:del>
    </w:p>
    <w:p w:rsidR="002A57BD" w:rsidRPr="00442E10" w:rsidDel="00726879" w:rsidRDefault="00AF2F6F" w:rsidP="00AF6156">
      <w:pPr>
        <w:pStyle w:val="ListParagraph"/>
        <w:numPr>
          <w:ilvl w:val="0"/>
          <w:numId w:val="28"/>
        </w:numPr>
        <w:spacing w:before="120" w:after="120" w:line="240" w:lineRule="auto"/>
        <w:jc w:val="both"/>
        <w:rPr>
          <w:del w:id="9006" w:author="PIERRE" w:date="2013-10-24T12:25:00Z"/>
          <w:rFonts w:ascii="Times New Roman" w:hAnsi="Times New Roman" w:cs="Times New Roman"/>
          <w:color w:val="000000" w:themeColor="text1"/>
          <w:sz w:val="24"/>
          <w:szCs w:val="24"/>
        </w:rPr>
      </w:pPr>
      <w:del w:id="9007" w:author="PIERRE" w:date="2013-10-24T12:25:00Z">
        <w:r w:rsidRPr="00AF2F6F">
          <w:rPr>
            <w:rFonts w:ascii="Times New Roman" w:hAnsi="Times New Roman" w:cs="Times New Roman"/>
            <w:color w:val="000000" w:themeColor="text1"/>
            <w:sz w:val="24"/>
            <w:szCs w:val="24"/>
            <w:rPrChange w:id="9008" w:author="PIERRE" w:date="2013-10-24T12:27:00Z">
              <w:rPr>
                <w:rFonts w:ascii="Times New Roman" w:hAnsi="Times New Roman" w:cs="Times New Roman"/>
                <w:color w:val="000000" w:themeColor="text1"/>
                <w:sz w:val="24"/>
                <w:szCs w:val="24"/>
                <w:vertAlign w:val="superscript"/>
              </w:rPr>
            </w:rPrChange>
          </w:rPr>
          <w:delText>Expliquez</w:delText>
        </w:r>
      </w:del>
    </w:p>
    <w:p w:rsidR="002A57BD" w:rsidRPr="00442E10" w:rsidDel="00726879" w:rsidRDefault="00AF2F6F" w:rsidP="00AF6156">
      <w:pPr>
        <w:pStyle w:val="ListParagraph"/>
        <w:numPr>
          <w:ilvl w:val="1"/>
          <w:numId w:val="28"/>
        </w:numPr>
        <w:spacing w:before="120" w:after="120" w:line="240" w:lineRule="auto"/>
        <w:jc w:val="both"/>
        <w:rPr>
          <w:del w:id="9009" w:author="PIERRE" w:date="2013-10-24T12:25:00Z"/>
          <w:rFonts w:ascii="Times New Roman" w:hAnsi="Times New Roman" w:cs="Times New Roman"/>
          <w:color w:val="000000" w:themeColor="text1"/>
          <w:sz w:val="24"/>
          <w:szCs w:val="24"/>
        </w:rPr>
      </w:pPr>
      <w:del w:id="9010" w:author="PIERRE" w:date="2013-10-24T12:25:00Z">
        <w:r w:rsidRPr="00AF2F6F">
          <w:rPr>
            <w:rFonts w:ascii="Times New Roman" w:hAnsi="Times New Roman" w:cs="Times New Roman"/>
            <w:color w:val="000000" w:themeColor="text1"/>
            <w:sz w:val="24"/>
            <w:szCs w:val="24"/>
            <w:rPrChange w:id="9011" w:author="PIERRE" w:date="2013-10-24T12:27:00Z">
              <w:rPr>
                <w:rFonts w:ascii="Times New Roman" w:hAnsi="Times New Roman" w:cs="Times New Roman"/>
                <w:color w:val="000000" w:themeColor="text1"/>
                <w:sz w:val="24"/>
                <w:szCs w:val="24"/>
                <w:vertAlign w:val="superscript"/>
              </w:rPr>
            </w:rPrChange>
          </w:rPr>
          <w:delText xml:space="preserve">Vous avez décidé d’envoyer [ARAXX] coupons au récepteur, et vous avez gardé [ASAXX] coupons pour vous-mêmes. </w:delText>
        </w:r>
      </w:del>
    </w:p>
    <w:p w:rsidR="002A57BD" w:rsidRPr="00442E10" w:rsidDel="00726879" w:rsidRDefault="00AF2F6F" w:rsidP="00AF6156">
      <w:pPr>
        <w:pStyle w:val="ListParagraph"/>
        <w:numPr>
          <w:ilvl w:val="1"/>
          <w:numId w:val="28"/>
        </w:numPr>
        <w:spacing w:before="120" w:after="120" w:line="240" w:lineRule="auto"/>
        <w:jc w:val="both"/>
        <w:rPr>
          <w:del w:id="9012" w:author="PIERRE" w:date="2013-10-24T12:25:00Z"/>
          <w:rFonts w:ascii="Times New Roman" w:hAnsi="Times New Roman" w:cs="Times New Roman"/>
          <w:color w:val="000000" w:themeColor="text1"/>
          <w:sz w:val="24"/>
          <w:szCs w:val="24"/>
        </w:rPr>
      </w:pPr>
      <w:del w:id="9013" w:author="PIERRE" w:date="2013-10-24T12:25:00Z">
        <w:r w:rsidRPr="00AF2F6F">
          <w:rPr>
            <w:rFonts w:ascii="Times New Roman" w:hAnsi="Times New Roman" w:cs="Times New Roman"/>
            <w:color w:val="000000" w:themeColor="text1"/>
            <w:sz w:val="24"/>
            <w:szCs w:val="24"/>
            <w:rPrChange w:id="9014" w:author="PIERRE" w:date="2013-10-24T12:27:00Z">
              <w:rPr>
                <w:rFonts w:ascii="Times New Roman" w:hAnsi="Times New Roman" w:cs="Times New Roman"/>
                <w:color w:val="000000" w:themeColor="text1"/>
                <w:sz w:val="24"/>
                <w:szCs w:val="24"/>
                <w:vertAlign w:val="superscript"/>
              </w:rPr>
            </w:rPrChange>
          </w:rPr>
          <w:delText>Ainsi, votre gain final sera de [ASAXX].</w:delText>
        </w:r>
      </w:del>
    </w:p>
    <w:p w:rsidR="002A57BD" w:rsidRPr="00442E10" w:rsidDel="00726879" w:rsidRDefault="00AF2F6F" w:rsidP="002A57BD">
      <w:pPr>
        <w:spacing w:before="120" w:after="120" w:line="240" w:lineRule="auto"/>
        <w:jc w:val="both"/>
        <w:rPr>
          <w:del w:id="9015" w:author="PIERRE" w:date="2013-10-24T12:25:00Z"/>
          <w:rFonts w:ascii="Times New Roman" w:hAnsi="Times New Roman" w:cs="Times New Roman"/>
          <w:b/>
          <w:color w:val="000000" w:themeColor="text1"/>
          <w:sz w:val="24"/>
          <w:szCs w:val="24"/>
        </w:rPr>
      </w:pPr>
      <w:del w:id="9016" w:author="PIERRE" w:date="2013-10-24T12:25:00Z">
        <w:r w:rsidRPr="00AF2F6F">
          <w:rPr>
            <w:rFonts w:ascii="Times New Roman" w:hAnsi="Times New Roman" w:cs="Times New Roman"/>
            <w:b/>
            <w:color w:val="000000" w:themeColor="text1"/>
            <w:sz w:val="24"/>
            <w:szCs w:val="24"/>
            <w:rPrChange w:id="9017" w:author="PIERRE" w:date="2013-10-24T12:27:00Z">
              <w:rPr>
                <w:rFonts w:ascii="Times New Roman" w:hAnsi="Times New Roman" w:cs="Times New Roman"/>
                <w:b/>
                <w:color w:val="000000" w:themeColor="text1"/>
                <w:sz w:val="24"/>
                <w:szCs w:val="24"/>
                <w:vertAlign w:val="superscript"/>
              </w:rPr>
            </w:rPrChange>
          </w:rPr>
          <w:delText>Jeton 7: Exercice d’allocation Récepteur</w:delText>
        </w:r>
      </w:del>
    </w:p>
    <w:p w:rsidR="002A57BD" w:rsidRPr="00442E10" w:rsidDel="00726879" w:rsidRDefault="00AF2F6F" w:rsidP="00AF6156">
      <w:pPr>
        <w:pStyle w:val="ListParagraph"/>
        <w:numPr>
          <w:ilvl w:val="0"/>
          <w:numId w:val="29"/>
        </w:numPr>
        <w:spacing w:before="120" w:after="120" w:line="240" w:lineRule="auto"/>
        <w:jc w:val="both"/>
        <w:rPr>
          <w:del w:id="9018" w:author="PIERRE" w:date="2013-10-24T12:25:00Z"/>
          <w:rFonts w:ascii="Times New Roman" w:hAnsi="Times New Roman" w:cs="Times New Roman"/>
          <w:color w:val="000000" w:themeColor="text1"/>
          <w:sz w:val="24"/>
          <w:szCs w:val="24"/>
        </w:rPr>
      </w:pPr>
      <w:del w:id="9019" w:author="PIERRE" w:date="2013-10-24T12:25:00Z">
        <w:r w:rsidRPr="00AF2F6F">
          <w:rPr>
            <w:rFonts w:ascii="Times New Roman" w:hAnsi="Times New Roman" w:cs="Times New Roman"/>
            <w:color w:val="000000" w:themeColor="text1"/>
            <w:sz w:val="24"/>
            <w:szCs w:val="24"/>
            <w:rPrChange w:id="9020" w:author="PIERRE" w:date="2013-10-24T12:27:00Z">
              <w:rPr>
                <w:rFonts w:ascii="Times New Roman" w:hAnsi="Times New Roman" w:cs="Times New Roman"/>
                <w:color w:val="000000" w:themeColor="text1"/>
                <w:sz w:val="24"/>
                <w:szCs w:val="24"/>
                <w:vertAlign w:val="superscript"/>
              </w:rPr>
            </w:rPrChange>
          </w:rPr>
          <w:delText>Inscrire 7 dans la colonne 4 de la Fiche de Paiement.</w:delText>
        </w:r>
      </w:del>
    </w:p>
    <w:p w:rsidR="002A57BD" w:rsidRPr="00442E10" w:rsidDel="00726879" w:rsidRDefault="00AF2F6F" w:rsidP="00AF6156">
      <w:pPr>
        <w:pStyle w:val="ListParagraph"/>
        <w:numPr>
          <w:ilvl w:val="0"/>
          <w:numId w:val="29"/>
        </w:numPr>
        <w:spacing w:before="120" w:after="120" w:line="240" w:lineRule="auto"/>
        <w:jc w:val="both"/>
        <w:rPr>
          <w:del w:id="9021" w:author="PIERRE" w:date="2013-10-24T12:25:00Z"/>
          <w:rFonts w:ascii="Times New Roman" w:hAnsi="Times New Roman" w:cs="Times New Roman"/>
          <w:color w:val="000000" w:themeColor="text1"/>
          <w:sz w:val="24"/>
          <w:szCs w:val="24"/>
        </w:rPr>
      </w:pPr>
      <w:del w:id="9022" w:author="PIERRE" w:date="2013-10-24T12:25:00Z">
        <w:r w:rsidRPr="00AF2F6F">
          <w:rPr>
            <w:rFonts w:ascii="Times New Roman" w:hAnsi="Times New Roman" w:cs="Times New Roman"/>
            <w:color w:val="000000" w:themeColor="text1"/>
            <w:sz w:val="24"/>
            <w:szCs w:val="24"/>
            <w:rPrChange w:id="9023" w:author="PIERRE" w:date="2013-10-24T12:27:00Z">
              <w:rPr>
                <w:rFonts w:ascii="Times New Roman" w:hAnsi="Times New Roman" w:cs="Times New Roman"/>
                <w:color w:val="000000" w:themeColor="text1"/>
                <w:sz w:val="24"/>
                <w:szCs w:val="24"/>
                <w:vertAlign w:val="superscript"/>
              </w:rPr>
            </w:rPrChange>
          </w:rPr>
          <w:delText>Inscrire 7 dans la colonne 3 de la feuille de calcul 2.</w:delText>
        </w:r>
      </w:del>
    </w:p>
    <w:p w:rsidR="002A57BD" w:rsidRPr="00442E10" w:rsidDel="00726879" w:rsidRDefault="00AF2F6F" w:rsidP="00AF6156">
      <w:pPr>
        <w:pStyle w:val="ListParagraph"/>
        <w:numPr>
          <w:ilvl w:val="0"/>
          <w:numId w:val="29"/>
        </w:numPr>
        <w:spacing w:before="120" w:after="120" w:line="240" w:lineRule="auto"/>
        <w:jc w:val="both"/>
        <w:rPr>
          <w:del w:id="9024" w:author="PIERRE" w:date="2013-10-24T12:25:00Z"/>
          <w:rFonts w:ascii="Times New Roman" w:hAnsi="Times New Roman" w:cs="Times New Roman"/>
          <w:color w:val="000000" w:themeColor="text1"/>
          <w:sz w:val="24"/>
          <w:szCs w:val="24"/>
        </w:rPr>
      </w:pPr>
      <w:del w:id="9025" w:author="PIERRE" w:date="2013-10-24T12:25:00Z">
        <w:r w:rsidRPr="00AF2F6F">
          <w:rPr>
            <w:rFonts w:ascii="Times New Roman" w:hAnsi="Times New Roman" w:cs="Times New Roman"/>
            <w:color w:val="000000" w:themeColor="text1"/>
            <w:sz w:val="24"/>
            <w:szCs w:val="24"/>
            <w:rPrChange w:id="9026" w:author="PIERRE" w:date="2013-10-24T12:27:00Z">
              <w:rPr>
                <w:rFonts w:ascii="Times New Roman" w:hAnsi="Times New Roman" w:cs="Times New Roman"/>
                <w:color w:val="000000" w:themeColor="text1"/>
                <w:sz w:val="24"/>
                <w:szCs w:val="24"/>
                <w:vertAlign w:val="superscript"/>
              </w:rPr>
            </w:rPrChange>
          </w:rPr>
          <w:delText>Expliquez:</w:delText>
        </w:r>
      </w:del>
    </w:p>
    <w:p w:rsidR="002A57BD" w:rsidRPr="00442E10" w:rsidDel="00726879" w:rsidRDefault="00AF2F6F" w:rsidP="00AF6156">
      <w:pPr>
        <w:pStyle w:val="ListParagraph"/>
        <w:numPr>
          <w:ilvl w:val="1"/>
          <w:numId w:val="29"/>
        </w:numPr>
        <w:spacing w:before="120" w:after="120" w:line="240" w:lineRule="auto"/>
        <w:jc w:val="both"/>
        <w:rPr>
          <w:del w:id="9027" w:author="PIERRE" w:date="2013-10-24T12:25:00Z"/>
          <w:rFonts w:ascii="Times New Roman" w:hAnsi="Times New Roman" w:cs="Times New Roman"/>
          <w:color w:val="000000" w:themeColor="text1"/>
          <w:sz w:val="24"/>
          <w:szCs w:val="24"/>
        </w:rPr>
      </w:pPr>
      <w:del w:id="9028" w:author="PIERRE" w:date="2013-10-24T12:25:00Z">
        <w:r w:rsidRPr="00AF2F6F">
          <w:rPr>
            <w:rFonts w:ascii="Times New Roman" w:hAnsi="Times New Roman" w:cs="Times New Roman"/>
            <w:color w:val="000000" w:themeColor="text1"/>
            <w:sz w:val="24"/>
            <w:szCs w:val="24"/>
            <w:rPrChange w:id="9029" w:author="PIERRE" w:date="2013-10-24T12:27:00Z">
              <w:rPr>
                <w:rFonts w:ascii="Times New Roman" w:hAnsi="Times New Roman" w:cs="Times New Roman"/>
                <w:color w:val="000000" w:themeColor="text1"/>
                <w:sz w:val="24"/>
                <w:szCs w:val="24"/>
                <w:vertAlign w:val="superscript"/>
              </w:rPr>
            </w:rPrChange>
          </w:rPr>
          <w:delText xml:space="preserve">Vous avez sélectionné le jeton de l’exercice d’allocation </w:delText>
        </w:r>
      </w:del>
      <w:del w:id="9030" w:author="PIERRE" w:date="2013-10-23T16:55:00Z">
        <w:r w:rsidRPr="00AF2F6F">
          <w:rPr>
            <w:rFonts w:ascii="Times New Roman" w:hAnsi="Times New Roman" w:cs="Times New Roman"/>
            <w:color w:val="000000" w:themeColor="text1"/>
            <w:sz w:val="24"/>
            <w:szCs w:val="24"/>
            <w:rPrChange w:id="9031" w:author="PIERRE" w:date="2013-10-24T12:27:00Z">
              <w:rPr>
                <w:rFonts w:ascii="Times New Roman" w:hAnsi="Times New Roman" w:cs="Times New Roman"/>
                <w:color w:val="000000" w:themeColor="text1"/>
                <w:sz w:val="24"/>
                <w:szCs w:val="24"/>
                <w:vertAlign w:val="superscript"/>
              </w:rPr>
            </w:rPrChange>
          </w:rPr>
          <w:delText>Recepteur</w:delText>
        </w:r>
      </w:del>
      <w:del w:id="9032" w:author="PIERRE" w:date="2013-10-24T12:25:00Z">
        <w:r w:rsidRPr="00AF2F6F">
          <w:rPr>
            <w:rFonts w:ascii="Times New Roman" w:hAnsi="Times New Roman" w:cs="Times New Roman"/>
            <w:color w:val="000000" w:themeColor="text1"/>
            <w:sz w:val="24"/>
            <w:szCs w:val="24"/>
            <w:rPrChange w:id="9033" w:author="PIERRE" w:date="2013-10-24T12:27:00Z">
              <w:rPr>
                <w:rFonts w:ascii="Times New Roman" w:hAnsi="Times New Roman" w:cs="Times New Roman"/>
                <w:color w:val="000000" w:themeColor="text1"/>
                <w:sz w:val="24"/>
                <w:szCs w:val="24"/>
                <w:vertAlign w:val="superscript"/>
              </w:rPr>
            </w:rPrChange>
          </w:rPr>
          <w:delText>.</w:delText>
        </w:r>
      </w:del>
    </w:p>
    <w:p w:rsidR="002A57BD" w:rsidRPr="00442E10" w:rsidDel="00726879" w:rsidRDefault="00AF2F6F" w:rsidP="00AF6156">
      <w:pPr>
        <w:pStyle w:val="ListParagraph"/>
        <w:numPr>
          <w:ilvl w:val="1"/>
          <w:numId w:val="29"/>
        </w:numPr>
        <w:spacing w:before="120" w:after="120" w:line="240" w:lineRule="auto"/>
        <w:jc w:val="both"/>
        <w:rPr>
          <w:del w:id="9034" w:author="PIERRE" w:date="2013-10-24T12:25:00Z"/>
          <w:rFonts w:ascii="Times New Roman" w:hAnsi="Times New Roman" w:cs="Times New Roman"/>
          <w:color w:val="000000" w:themeColor="text1"/>
          <w:sz w:val="24"/>
          <w:szCs w:val="24"/>
        </w:rPr>
      </w:pPr>
      <w:del w:id="9035" w:author="PIERRE" w:date="2013-10-24T12:25:00Z">
        <w:r w:rsidRPr="00AF2F6F">
          <w:rPr>
            <w:rFonts w:ascii="Times New Roman" w:hAnsi="Times New Roman" w:cs="Times New Roman"/>
            <w:color w:val="000000" w:themeColor="text1"/>
            <w:sz w:val="24"/>
            <w:szCs w:val="24"/>
            <w:rPrChange w:id="9036" w:author="PIERRE" w:date="2013-10-24T12:27:00Z">
              <w:rPr>
                <w:rFonts w:ascii="Times New Roman" w:hAnsi="Times New Roman" w:cs="Times New Roman"/>
                <w:color w:val="000000" w:themeColor="text1"/>
                <w:sz w:val="24"/>
                <w:szCs w:val="24"/>
                <w:vertAlign w:val="superscript"/>
              </w:rPr>
            </w:rPrChange>
          </w:rPr>
          <w:delText xml:space="preserve">Dans cet exercice, nous avons montré 10 choix de coupons à un membre de votre village –dont vous ne connaissez pas l’identité- Ce dernier avait la possibilité de vous envoyer quelques coupons, à vous en tant que Récepteur. </w:delText>
        </w:r>
      </w:del>
    </w:p>
    <w:p w:rsidR="002A57BD" w:rsidRPr="00442E10" w:rsidDel="00726879" w:rsidRDefault="00AF2F6F" w:rsidP="00AF6156">
      <w:pPr>
        <w:pStyle w:val="ListParagraph"/>
        <w:numPr>
          <w:ilvl w:val="1"/>
          <w:numId w:val="29"/>
        </w:numPr>
        <w:spacing w:before="120" w:after="120" w:line="240" w:lineRule="auto"/>
        <w:jc w:val="both"/>
        <w:rPr>
          <w:del w:id="9037" w:author="PIERRE" w:date="2013-10-24T12:25:00Z"/>
          <w:rFonts w:ascii="Times New Roman" w:hAnsi="Times New Roman" w:cs="Times New Roman"/>
          <w:color w:val="000000" w:themeColor="text1"/>
          <w:sz w:val="24"/>
          <w:szCs w:val="24"/>
        </w:rPr>
      </w:pPr>
      <w:del w:id="9038" w:author="PIERRE" w:date="2013-10-24T12:25:00Z">
        <w:r w:rsidRPr="00AF2F6F">
          <w:rPr>
            <w:rFonts w:ascii="Times New Roman" w:hAnsi="Times New Roman" w:cs="Times New Roman"/>
            <w:color w:val="000000" w:themeColor="text1"/>
            <w:sz w:val="24"/>
            <w:szCs w:val="24"/>
            <w:rPrChange w:id="9039" w:author="PIERRE" w:date="2013-10-24T12:27:00Z">
              <w:rPr>
                <w:rFonts w:ascii="Times New Roman" w:hAnsi="Times New Roman" w:cs="Times New Roman"/>
                <w:color w:val="000000" w:themeColor="text1"/>
                <w:sz w:val="24"/>
                <w:szCs w:val="24"/>
                <w:vertAlign w:val="superscript"/>
              </w:rPr>
            </w:rPrChange>
          </w:rPr>
          <w:delText>Cette pile de feuilles d’enregistrement contient les réponses des autres membres de votre village.</w:delText>
        </w:r>
      </w:del>
    </w:p>
    <w:p w:rsidR="002A57BD" w:rsidRPr="00442E10" w:rsidDel="00726879" w:rsidRDefault="00AF2F6F" w:rsidP="00AF6156">
      <w:pPr>
        <w:pStyle w:val="ListParagraph"/>
        <w:numPr>
          <w:ilvl w:val="1"/>
          <w:numId w:val="29"/>
        </w:numPr>
        <w:spacing w:before="120" w:after="120" w:line="240" w:lineRule="auto"/>
        <w:jc w:val="both"/>
        <w:rPr>
          <w:del w:id="9040" w:author="PIERRE" w:date="2013-10-24T12:25:00Z"/>
          <w:rFonts w:ascii="Times New Roman" w:hAnsi="Times New Roman" w:cs="Times New Roman"/>
          <w:color w:val="000000" w:themeColor="text1"/>
          <w:sz w:val="24"/>
          <w:szCs w:val="24"/>
        </w:rPr>
      </w:pPr>
      <w:del w:id="9041" w:author="PIERRE" w:date="2013-10-24T12:25:00Z">
        <w:r w:rsidRPr="00AF2F6F">
          <w:rPr>
            <w:rFonts w:ascii="Times New Roman" w:hAnsi="Times New Roman" w:cs="Times New Roman"/>
            <w:color w:val="000000" w:themeColor="text1"/>
            <w:sz w:val="24"/>
            <w:szCs w:val="24"/>
            <w:rPrChange w:id="9042" w:author="PIERRE" w:date="2013-10-24T12:27:00Z">
              <w:rPr>
                <w:rFonts w:ascii="Times New Roman" w:hAnsi="Times New Roman" w:cs="Times New Roman"/>
                <w:color w:val="000000" w:themeColor="text1"/>
                <w:sz w:val="24"/>
                <w:szCs w:val="24"/>
                <w:vertAlign w:val="superscript"/>
              </w:rPr>
            </w:rPrChange>
          </w:rPr>
          <w:delText xml:space="preserve">Vous allez tirer aléatoirement une feuille d’enregistrement de cette pile. </w:delText>
        </w:r>
      </w:del>
    </w:p>
    <w:p w:rsidR="002A57BD" w:rsidRPr="00442E10" w:rsidDel="00726879" w:rsidRDefault="00AF2F6F" w:rsidP="00AF6156">
      <w:pPr>
        <w:pStyle w:val="ListParagraph"/>
        <w:numPr>
          <w:ilvl w:val="1"/>
          <w:numId w:val="29"/>
        </w:numPr>
        <w:spacing w:before="120" w:after="120" w:line="240" w:lineRule="auto"/>
        <w:jc w:val="both"/>
        <w:rPr>
          <w:del w:id="9043" w:author="PIERRE" w:date="2013-10-24T12:25:00Z"/>
          <w:rFonts w:ascii="Times New Roman" w:hAnsi="Times New Roman" w:cs="Times New Roman"/>
          <w:color w:val="000000" w:themeColor="text1"/>
          <w:sz w:val="24"/>
          <w:szCs w:val="24"/>
        </w:rPr>
      </w:pPr>
      <w:del w:id="9044" w:author="PIERRE" w:date="2013-10-24T12:25:00Z">
        <w:r w:rsidRPr="00AF2F6F">
          <w:rPr>
            <w:rFonts w:ascii="Times New Roman" w:hAnsi="Times New Roman" w:cs="Times New Roman"/>
            <w:color w:val="000000" w:themeColor="text1"/>
            <w:sz w:val="24"/>
            <w:szCs w:val="24"/>
            <w:rPrChange w:id="9045" w:author="PIERRE" w:date="2013-10-24T12:27:00Z">
              <w:rPr>
                <w:rFonts w:ascii="Times New Roman" w:hAnsi="Times New Roman" w:cs="Times New Roman"/>
                <w:color w:val="000000" w:themeColor="text1"/>
                <w:sz w:val="24"/>
                <w:szCs w:val="24"/>
                <w:vertAlign w:val="superscript"/>
              </w:rPr>
            </w:rPrChange>
          </w:rPr>
          <w:delText>Alors vous allez faire un choix aléatoire sur les 10 contenus sur la feuille d’enregistrement.</w:delText>
        </w:r>
      </w:del>
    </w:p>
    <w:p w:rsidR="002A57BD" w:rsidRPr="00442E10" w:rsidDel="00726879" w:rsidRDefault="00AF2F6F" w:rsidP="00AF6156">
      <w:pPr>
        <w:pStyle w:val="ListParagraph"/>
        <w:numPr>
          <w:ilvl w:val="0"/>
          <w:numId w:val="29"/>
        </w:numPr>
        <w:spacing w:before="120" w:after="120" w:line="240" w:lineRule="auto"/>
        <w:jc w:val="both"/>
        <w:rPr>
          <w:del w:id="9046" w:author="PIERRE" w:date="2013-10-24T12:25:00Z"/>
          <w:rFonts w:ascii="Times New Roman" w:hAnsi="Times New Roman" w:cs="Times New Roman"/>
          <w:color w:val="000000" w:themeColor="text1"/>
          <w:sz w:val="24"/>
          <w:szCs w:val="24"/>
        </w:rPr>
      </w:pPr>
      <w:del w:id="9047" w:author="PIERRE" w:date="2013-10-24T12:25:00Z">
        <w:r w:rsidRPr="00AF2F6F">
          <w:rPr>
            <w:rFonts w:ascii="Times New Roman" w:hAnsi="Times New Roman" w:cs="Times New Roman"/>
            <w:color w:val="000000" w:themeColor="text1"/>
            <w:sz w:val="24"/>
            <w:szCs w:val="24"/>
            <w:rPrChange w:id="9048" w:author="PIERRE" w:date="2013-10-24T12:27:00Z">
              <w:rPr>
                <w:rFonts w:ascii="Times New Roman" w:hAnsi="Times New Roman" w:cs="Times New Roman"/>
                <w:color w:val="000000" w:themeColor="text1"/>
                <w:sz w:val="24"/>
                <w:szCs w:val="24"/>
                <w:vertAlign w:val="superscript"/>
              </w:rPr>
            </w:rPrChange>
          </w:rPr>
          <w:delText xml:space="preserve">Tirez au hasard une feuille d’enregistrement. </w:delText>
        </w:r>
      </w:del>
    </w:p>
    <w:p w:rsidR="002A57BD" w:rsidRPr="00442E10" w:rsidDel="00726879" w:rsidRDefault="00AF2F6F" w:rsidP="00AF6156">
      <w:pPr>
        <w:pStyle w:val="ListParagraph"/>
        <w:numPr>
          <w:ilvl w:val="0"/>
          <w:numId w:val="29"/>
        </w:numPr>
        <w:spacing w:before="120" w:after="120" w:line="240" w:lineRule="auto"/>
        <w:jc w:val="both"/>
        <w:rPr>
          <w:del w:id="9049" w:author="PIERRE" w:date="2013-10-24T12:25:00Z"/>
          <w:rFonts w:ascii="Times New Roman" w:hAnsi="Times New Roman" w:cs="Times New Roman"/>
          <w:color w:val="000000" w:themeColor="text1"/>
          <w:sz w:val="24"/>
          <w:szCs w:val="24"/>
        </w:rPr>
      </w:pPr>
      <w:del w:id="9050" w:author="PIERRE" w:date="2013-10-24T12:25:00Z">
        <w:r w:rsidRPr="00AF2F6F">
          <w:rPr>
            <w:rFonts w:ascii="Times New Roman" w:hAnsi="Times New Roman" w:cs="Times New Roman"/>
            <w:color w:val="000000" w:themeColor="text1"/>
            <w:sz w:val="24"/>
            <w:szCs w:val="24"/>
            <w:rPrChange w:id="9051" w:author="PIERRE" w:date="2013-10-24T12:27:00Z">
              <w:rPr>
                <w:rFonts w:ascii="Times New Roman" w:hAnsi="Times New Roman" w:cs="Times New Roman"/>
                <w:color w:val="000000" w:themeColor="text1"/>
                <w:sz w:val="24"/>
                <w:szCs w:val="24"/>
                <w:vertAlign w:val="superscript"/>
              </w:rPr>
            </w:rPrChange>
          </w:rPr>
          <w:delText>Mettez les jetons 1 - 10 dans un sac et demandez au participant de tirer un jeton sans regarder.</w:delText>
        </w:r>
      </w:del>
    </w:p>
    <w:p w:rsidR="002A57BD" w:rsidRPr="00442E10" w:rsidDel="00726879" w:rsidRDefault="00AF2F6F" w:rsidP="00AF6156">
      <w:pPr>
        <w:pStyle w:val="ListParagraph"/>
        <w:numPr>
          <w:ilvl w:val="0"/>
          <w:numId w:val="29"/>
        </w:numPr>
        <w:spacing w:before="120" w:after="120" w:line="240" w:lineRule="auto"/>
        <w:jc w:val="both"/>
        <w:rPr>
          <w:del w:id="9052" w:author="PIERRE" w:date="2013-10-24T12:25:00Z"/>
          <w:rFonts w:ascii="Times New Roman" w:hAnsi="Times New Roman" w:cs="Times New Roman"/>
          <w:color w:val="000000" w:themeColor="text1"/>
          <w:sz w:val="24"/>
          <w:szCs w:val="24"/>
        </w:rPr>
      </w:pPr>
      <w:del w:id="9053" w:author="PIERRE" w:date="2013-10-24T12:25:00Z">
        <w:r w:rsidRPr="00AF2F6F">
          <w:rPr>
            <w:rFonts w:ascii="Times New Roman" w:hAnsi="Times New Roman" w:cs="Times New Roman"/>
            <w:color w:val="000000" w:themeColor="text1"/>
            <w:sz w:val="24"/>
            <w:szCs w:val="24"/>
            <w:rPrChange w:id="9054" w:author="PIERRE" w:date="2013-10-24T12:27:00Z">
              <w:rPr>
                <w:rFonts w:ascii="Times New Roman" w:hAnsi="Times New Roman" w:cs="Times New Roman"/>
                <w:color w:val="000000" w:themeColor="text1"/>
                <w:sz w:val="24"/>
                <w:szCs w:val="24"/>
                <w:vertAlign w:val="superscript"/>
              </w:rPr>
            </w:rPrChange>
          </w:rPr>
          <w:delText xml:space="preserve">Le numéro choisi sera représenté par XX. </w:delText>
        </w:r>
      </w:del>
    </w:p>
    <w:p w:rsidR="002A57BD" w:rsidRPr="00442E10" w:rsidDel="00726879" w:rsidRDefault="00AF2F6F" w:rsidP="00AF6156">
      <w:pPr>
        <w:pStyle w:val="ListParagraph"/>
        <w:numPr>
          <w:ilvl w:val="0"/>
          <w:numId w:val="29"/>
        </w:numPr>
        <w:spacing w:before="120" w:after="120" w:line="240" w:lineRule="auto"/>
        <w:jc w:val="both"/>
        <w:rPr>
          <w:del w:id="9055" w:author="PIERRE" w:date="2013-10-24T12:25:00Z"/>
          <w:rFonts w:ascii="Times New Roman" w:hAnsi="Times New Roman" w:cs="Times New Roman"/>
          <w:color w:val="000000" w:themeColor="text1"/>
          <w:sz w:val="24"/>
          <w:szCs w:val="24"/>
        </w:rPr>
      </w:pPr>
      <w:del w:id="9056" w:author="PIERRE" w:date="2013-10-24T12:25:00Z">
        <w:r w:rsidRPr="00AF2F6F">
          <w:rPr>
            <w:rFonts w:ascii="Times New Roman" w:hAnsi="Times New Roman" w:cs="Times New Roman"/>
            <w:color w:val="000000" w:themeColor="text1"/>
            <w:sz w:val="24"/>
            <w:szCs w:val="24"/>
            <w:rPrChange w:id="9057" w:author="PIERRE" w:date="2013-10-24T12:27:00Z">
              <w:rPr>
                <w:rFonts w:ascii="Times New Roman" w:hAnsi="Times New Roman" w:cs="Times New Roman"/>
                <w:color w:val="000000" w:themeColor="text1"/>
                <w:sz w:val="24"/>
                <w:szCs w:val="24"/>
                <w:vertAlign w:val="superscript"/>
              </w:rPr>
            </w:rPrChange>
          </w:rPr>
          <w:delText>Inscrire XX dans la colonne 4 de la feuille de calcul 2.</w:delText>
        </w:r>
      </w:del>
    </w:p>
    <w:p w:rsidR="002A57BD" w:rsidRPr="00442E10" w:rsidDel="00726879" w:rsidRDefault="00AF2F6F" w:rsidP="00AF6156">
      <w:pPr>
        <w:pStyle w:val="ListParagraph"/>
        <w:numPr>
          <w:ilvl w:val="0"/>
          <w:numId w:val="29"/>
        </w:numPr>
        <w:spacing w:before="120" w:after="120" w:line="240" w:lineRule="auto"/>
        <w:jc w:val="both"/>
        <w:rPr>
          <w:del w:id="9058" w:author="PIERRE" w:date="2013-10-24T12:25:00Z"/>
          <w:rFonts w:ascii="Times New Roman" w:hAnsi="Times New Roman" w:cs="Times New Roman"/>
          <w:color w:val="000000" w:themeColor="text1"/>
          <w:sz w:val="24"/>
          <w:szCs w:val="24"/>
        </w:rPr>
      </w:pPr>
      <w:del w:id="9059" w:author="PIERRE" w:date="2013-10-24T12:25:00Z">
        <w:r w:rsidRPr="00AF2F6F">
          <w:rPr>
            <w:rFonts w:ascii="Times New Roman" w:hAnsi="Times New Roman" w:cs="Times New Roman"/>
            <w:color w:val="000000" w:themeColor="text1"/>
            <w:sz w:val="24"/>
            <w:szCs w:val="24"/>
            <w:rPrChange w:id="9060" w:author="PIERRE" w:date="2013-10-24T12:27:00Z">
              <w:rPr>
                <w:rFonts w:ascii="Times New Roman" w:hAnsi="Times New Roman" w:cs="Times New Roman"/>
                <w:color w:val="000000" w:themeColor="text1"/>
                <w:sz w:val="24"/>
                <w:szCs w:val="24"/>
                <w:vertAlign w:val="superscript"/>
              </w:rPr>
            </w:rPrChange>
          </w:rPr>
          <w:delText xml:space="preserve">Regardez dans le bac ARBXX (où XX est le numéro du jeton tiré) dans la feuille d’enregistrement de l’exercice d’allocation appartenant à l’enquêté. Inscrire la valeur [ARBXX] dans la colonne 5 de la fiche de paiement et dans les colonnes 11 et 13 de la feuille de calcul 2.  </w:delText>
        </w:r>
      </w:del>
    </w:p>
    <w:p w:rsidR="002A57BD" w:rsidRPr="00442E10" w:rsidDel="00726879" w:rsidRDefault="00AF2F6F" w:rsidP="00AF6156">
      <w:pPr>
        <w:pStyle w:val="ListParagraph"/>
        <w:numPr>
          <w:ilvl w:val="0"/>
          <w:numId w:val="29"/>
        </w:numPr>
        <w:spacing w:before="120" w:after="120" w:line="240" w:lineRule="auto"/>
        <w:jc w:val="both"/>
        <w:rPr>
          <w:del w:id="9061" w:author="PIERRE" w:date="2013-10-24T12:25:00Z"/>
          <w:rFonts w:ascii="Times New Roman" w:hAnsi="Times New Roman" w:cs="Times New Roman"/>
          <w:color w:val="000000" w:themeColor="text1"/>
          <w:sz w:val="24"/>
          <w:szCs w:val="24"/>
        </w:rPr>
      </w:pPr>
      <w:del w:id="9062" w:author="PIERRE" w:date="2013-10-24T12:25:00Z">
        <w:r w:rsidRPr="00AF2F6F">
          <w:rPr>
            <w:rFonts w:ascii="Times New Roman" w:hAnsi="Times New Roman" w:cs="Times New Roman"/>
            <w:color w:val="000000" w:themeColor="text1"/>
            <w:sz w:val="24"/>
            <w:szCs w:val="24"/>
            <w:rPrChange w:id="9063" w:author="PIERRE" w:date="2013-10-24T12:27:00Z">
              <w:rPr>
                <w:rFonts w:ascii="Times New Roman" w:hAnsi="Times New Roman" w:cs="Times New Roman"/>
                <w:color w:val="000000" w:themeColor="text1"/>
                <w:sz w:val="24"/>
                <w:szCs w:val="24"/>
                <w:vertAlign w:val="superscript"/>
              </w:rPr>
            </w:rPrChange>
          </w:rPr>
          <w:delText>Expliquez</w:delText>
        </w:r>
      </w:del>
    </w:p>
    <w:p w:rsidR="002A57BD" w:rsidRPr="00442E10" w:rsidDel="00726879" w:rsidRDefault="00AF2F6F" w:rsidP="00AF6156">
      <w:pPr>
        <w:pStyle w:val="ListParagraph"/>
        <w:numPr>
          <w:ilvl w:val="1"/>
          <w:numId w:val="29"/>
        </w:numPr>
        <w:spacing w:before="120" w:after="120" w:line="240" w:lineRule="auto"/>
        <w:jc w:val="both"/>
        <w:rPr>
          <w:del w:id="9064" w:author="PIERRE" w:date="2013-10-24T12:25:00Z"/>
          <w:rFonts w:ascii="Times New Roman" w:hAnsi="Times New Roman" w:cs="Times New Roman"/>
          <w:color w:val="000000" w:themeColor="text1"/>
          <w:sz w:val="24"/>
          <w:szCs w:val="24"/>
        </w:rPr>
      </w:pPr>
      <w:del w:id="9065" w:author="PIERRE" w:date="2013-10-24T12:25:00Z">
        <w:r w:rsidRPr="00AF2F6F">
          <w:rPr>
            <w:rFonts w:ascii="Times New Roman" w:hAnsi="Times New Roman" w:cs="Times New Roman"/>
            <w:color w:val="000000" w:themeColor="text1"/>
            <w:sz w:val="24"/>
            <w:szCs w:val="24"/>
            <w:rPrChange w:id="9066" w:author="PIERRE" w:date="2013-10-24T12:27:00Z">
              <w:rPr>
                <w:rFonts w:ascii="Times New Roman" w:hAnsi="Times New Roman" w:cs="Times New Roman"/>
                <w:color w:val="000000" w:themeColor="text1"/>
                <w:sz w:val="24"/>
                <w:szCs w:val="24"/>
                <w:vertAlign w:val="superscript"/>
              </w:rPr>
            </w:rPrChange>
          </w:rPr>
          <w:delText xml:space="preserve">L’envoyeur a décidé de vous envoyer [ARBXX] coupons, et a gardé [ASBXX] coupons pour lui-même. </w:delText>
        </w:r>
      </w:del>
    </w:p>
    <w:p w:rsidR="002A57BD" w:rsidRPr="00442E10" w:rsidDel="00726879" w:rsidRDefault="00AF2F6F" w:rsidP="00AF6156">
      <w:pPr>
        <w:pStyle w:val="ListParagraph"/>
        <w:numPr>
          <w:ilvl w:val="1"/>
          <w:numId w:val="29"/>
        </w:numPr>
        <w:spacing w:before="120" w:after="120" w:line="240" w:lineRule="auto"/>
        <w:jc w:val="both"/>
        <w:rPr>
          <w:del w:id="9067" w:author="PIERRE" w:date="2013-10-24T12:25:00Z"/>
          <w:rFonts w:ascii="Times New Roman" w:hAnsi="Times New Roman" w:cs="Times New Roman"/>
          <w:color w:val="000000" w:themeColor="text1"/>
          <w:sz w:val="24"/>
          <w:szCs w:val="24"/>
        </w:rPr>
      </w:pPr>
      <w:del w:id="9068" w:author="PIERRE" w:date="2013-10-24T12:25:00Z">
        <w:r w:rsidRPr="00AF2F6F">
          <w:rPr>
            <w:rFonts w:ascii="Times New Roman" w:hAnsi="Times New Roman" w:cs="Times New Roman"/>
            <w:color w:val="000000" w:themeColor="text1"/>
            <w:sz w:val="24"/>
            <w:szCs w:val="24"/>
            <w:rPrChange w:id="9069" w:author="PIERRE" w:date="2013-10-24T12:27:00Z">
              <w:rPr>
                <w:rFonts w:ascii="Times New Roman" w:hAnsi="Times New Roman" w:cs="Times New Roman"/>
                <w:color w:val="000000" w:themeColor="text1"/>
                <w:sz w:val="24"/>
                <w:szCs w:val="24"/>
                <w:vertAlign w:val="superscript"/>
              </w:rPr>
            </w:rPrChange>
          </w:rPr>
          <w:delText>Ainsi, votre gain final sera de [ARBXX].</w:delText>
        </w:r>
      </w:del>
    </w:p>
    <w:p w:rsidR="002A57BD" w:rsidRPr="00442E10" w:rsidDel="00726879" w:rsidRDefault="002A57BD" w:rsidP="002A57BD">
      <w:pPr>
        <w:pStyle w:val="ListParagraph"/>
        <w:spacing w:before="120" w:after="120" w:line="240" w:lineRule="auto"/>
        <w:ind w:left="1440"/>
        <w:jc w:val="both"/>
        <w:rPr>
          <w:del w:id="9070" w:author="PIERRE" w:date="2013-10-24T12:25:00Z"/>
          <w:rFonts w:ascii="Times New Roman" w:hAnsi="Times New Roman" w:cs="Times New Roman"/>
          <w:color w:val="000000" w:themeColor="text1"/>
          <w:sz w:val="24"/>
          <w:szCs w:val="24"/>
        </w:rPr>
      </w:pPr>
    </w:p>
    <w:p w:rsidR="002A57BD" w:rsidRPr="00442E10" w:rsidDel="00726879" w:rsidRDefault="00AF2F6F" w:rsidP="002A57BD">
      <w:pPr>
        <w:spacing w:before="120" w:after="120" w:line="240" w:lineRule="auto"/>
        <w:jc w:val="both"/>
        <w:rPr>
          <w:del w:id="9071" w:author="PIERRE" w:date="2013-10-24T12:25:00Z"/>
          <w:rFonts w:ascii="Times New Roman" w:hAnsi="Times New Roman" w:cs="Times New Roman"/>
          <w:b/>
          <w:color w:val="000000" w:themeColor="text1"/>
          <w:sz w:val="24"/>
          <w:szCs w:val="24"/>
        </w:rPr>
      </w:pPr>
      <w:del w:id="9072" w:author="PIERRE" w:date="2013-10-24T12:25:00Z">
        <w:r w:rsidRPr="00AF2F6F">
          <w:rPr>
            <w:rFonts w:ascii="Times New Roman" w:hAnsi="Times New Roman" w:cs="Times New Roman"/>
            <w:b/>
            <w:color w:val="000000" w:themeColor="text1"/>
            <w:sz w:val="24"/>
            <w:szCs w:val="24"/>
            <w:rPrChange w:id="9073" w:author="PIERRE" w:date="2013-10-24T12:27:00Z">
              <w:rPr>
                <w:rFonts w:ascii="Times New Roman" w:hAnsi="Times New Roman" w:cs="Times New Roman"/>
                <w:b/>
                <w:color w:val="000000" w:themeColor="text1"/>
                <w:sz w:val="24"/>
                <w:szCs w:val="24"/>
                <w:vertAlign w:val="superscript"/>
              </w:rPr>
            </w:rPrChange>
          </w:rPr>
          <w:delText>Jeton 8 : Exercice d’investissement Co-villageois Envoyeur</w:delText>
        </w:r>
      </w:del>
    </w:p>
    <w:p w:rsidR="002A57BD" w:rsidRPr="00442E10" w:rsidDel="00726879" w:rsidRDefault="00AF2F6F" w:rsidP="00AF6156">
      <w:pPr>
        <w:pStyle w:val="ListParagraph"/>
        <w:numPr>
          <w:ilvl w:val="0"/>
          <w:numId w:val="6"/>
        </w:numPr>
        <w:spacing w:before="120" w:after="120" w:line="240" w:lineRule="auto"/>
        <w:jc w:val="both"/>
        <w:rPr>
          <w:del w:id="9074" w:author="PIERRE" w:date="2013-10-24T12:25:00Z"/>
          <w:rFonts w:ascii="Times New Roman" w:hAnsi="Times New Roman" w:cs="Times New Roman"/>
          <w:color w:val="000000" w:themeColor="text1"/>
          <w:sz w:val="24"/>
          <w:szCs w:val="24"/>
        </w:rPr>
      </w:pPr>
      <w:del w:id="9075" w:author="PIERRE" w:date="2013-10-24T12:25:00Z">
        <w:r w:rsidRPr="00AF2F6F">
          <w:rPr>
            <w:rFonts w:ascii="Times New Roman" w:hAnsi="Times New Roman" w:cs="Times New Roman"/>
            <w:color w:val="000000" w:themeColor="text1"/>
            <w:sz w:val="24"/>
            <w:szCs w:val="24"/>
            <w:rPrChange w:id="9076" w:author="PIERRE" w:date="2013-10-24T12:27:00Z">
              <w:rPr>
                <w:rFonts w:ascii="Times New Roman" w:hAnsi="Times New Roman" w:cs="Times New Roman"/>
                <w:color w:val="000000" w:themeColor="text1"/>
                <w:sz w:val="24"/>
                <w:szCs w:val="24"/>
                <w:vertAlign w:val="superscript"/>
              </w:rPr>
            </w:rPrChange>
          </w:rPr>
          <w:delText>Noter le chiffre 8 dans la colonne 4 de la fiche de paiement.</w:delText>
        </w:r>
      </w:del>
    </w:p>
    <w:p w:rsidR="002A57BD" w:rsidRPr="00442E10" w:rsidDel="00726879" w:rsidRDefault="00AF2F6F" w:rsidP="00AF6156">
      <w:pPr>
        <w:pStyle w:val="ListParagraph"/>
        <w:numPr>
          <w:ilvl w:val="0"/>
          <w:numId w:val="6"/>
        </w:numPr>
        <w:spacing w:before="120" w:after="120" w:line="240" w:lineRule="auto"/>
        <w:jc w:val="both"/>
        <w:rPr>
          <w:del w:id="9077" w:author="PIERRE" w:date="2013-10-24T12:25:00Z"/>
          <w:rFonts w:ascii="Times New Roman" w:hAnsi="Times New Roman" w:cs="Times New Roman"/>
          <w:color w:val="000000" w:themeColor="text1"/>
          <w:sz w:val="24"/>
          <w:szCs w:val="24"/>
        </w:rPr>
      </w:pPr>
      <w:del w:id="9078" w:author="PIERRE" w:date="2013-10-24T12:25:00Z">
        <w:r w:rsidRPr="00AF2F6F">
          <w:rPr>
            <w:rFonts w:ascii="Times New Roman" w:hAnsi="Times New Roman" w:cs="Times New Roman"/>
            <w:color w:val="000000" w:themeColor="text1"/>
            <w:sz w:val="24"/>
            <w:szCs w:val="24"/>
            <w:rPrChange w:id="9079" w:author="PIERRE" w:date="2013-10-24T12:27:00Z">
              <w:rPr>
                <w:rFonts w:ascii="Times New Roman" w:hAnsi="Times New Roman" w:cs="Times New Roman"/>
                <w:color w:val="000000" w:themeColor="text1"/>
                <w:sz w:val="24"/>
                <w:szCs w:val="24"/>
                <w:vertAlign w:val="superscript"/>
              </w:rPr>
            </w:rPrChange>
          </w:rPr>
          <w:delText>Inscrire le code d’identification du ménage dans les colonnes 1 et 2 de la feuille de calcul 2.</w:delText>
        </w:r>
      </w:del>
    </w:p>
    <w:p w:rsidR="002A57BD" w:rsidRPr="00442E10" w:rsidDel="00726879" w:rsidRDefault="00AF2F6F" w:rsidP="00AF6156">
      <w:pPr>
        <w:pStyle w:val="ListParagraph"/>
        <w:numPr>
          <w:ilvl w:val="0"/>
          <w:numId w:val="6"/>
        </w:numPr>
        <w:spacing w:before="120" w:after="120" w:line="240" w:lineRule="auto"/>
        <w:jc w:val="both"/>
        <w:rPr>
          <w:del w:id="9080" w:author="PIERRE" w:date="2013-10-24T12:25:00Z"/>
          <w:rFonts w:ascii="Times New Roman" w:hAnsi="Times New Roman" w:cs="Times New Roman"/>
          <w:color w:val="000000" w:themeColor="text1"/>
          <w:sz w:val="24"/>
          <w:szCs w:val="24"/>
        </w:rPr>
      </w:pPr>
      <w:del w:id="9081" w:author="PIERRE" w:date="2013-10-24T12:25:00Z">
        <w:r w:rsidRPr="00AF2F6F">
          <w:rPr>
            <w:rFonts w:ascii="Times New Roman" w:hAnsi="Times New Roman" w:cs="Times New Roman"/>
            <w:color w:val="000000" w:themeColor="text1"/>
            <w:sz w:val="24"/>
            <w:szCs w:val="24"/>
            <w:rPrChange w:id="9082" w:author="PIERRE" w:date="2013-10-24T12:27:00Z">
              <w:rPr>
                <w:rFonts w:ascii="Times New Roman" w:hAnsi="Times New Roman" w:cs="Times New Roman"/>
                <w:color w:val="000000" w:themeColor="text1"/>
                <w:sz w:val="24"/>
                <w:szCs w:val="24"/>
                <w:vertAlign w:val="superscript"/>
              </w:rPr>
            </w:rPrChange>
          </w:rPr>
          <w:delText>Inscrire 8 dans la colonne 3 de la feuille de calcul 2.</w:delText>
        </w:r>
      </w:del>
    </w:p>
    <w:p w:rsidR="002A57BD" w:rsidRPr="00442E10" w:rsidDel="00726879" w:rsidRDefault="00AF2F6F" w:rsidP="00AF6156">
      <w:pPr>
        <w:pStyle w:val="ListParagraph"/>
        <w:numPr>
          <w:ilvl w:val="0"/>
          <w:numId w:val="6"/>
        </w:numPr>
        <w:spacing w:before="120" w:after="120" w:line="240" w:lineRule="auto"/>
        <w:jc w:val="both"/>
        <w:rPr>
          <w:del w:id="9083" w:author="PIERRE" w:date="2013-10-24T12:25:00Z"/>
          <w:rFonts w:ascii="Times New Roman" w:hAnsi="Times New Roman" w:cs="Times New Roman"/>
          <w:color w:val="000000" w:themeColor="text1"/>
          <w:sz w:val="24"/>
          <w:szCs w:val="24"/>
        </w:rPr>
      </w:pPr>
      <w:del w:id="9084" w:author="PIERRE" w:date="2013-10-24T12:25:00Z">
        <w:r w:rsidRPr="00AF2F6F">
          <w:rPr>
            <w:rFonts w:ascii="Times New Roman" w:hAnsi="Times New Roman" w:cs="Times New Roman"/>
            <w:color w:val="000000" w:themeColor="text1"/>
            <w:sz w:val="24"/>
            <w:szCs w:val="24"/>
            <w:rPrChange w:id="9085" w:author="PIERRE" w:date="2013-10-24T12:27:00Z">
              <w:rPr>
                <w:rFonts w:ascii="Times New Roman" w:hAnsi="Times New Roman" w:cs="Times New Roman"/>
                <w:color w:val="000000" w:themeColor="text1"/>
                <w:sz w:val="24"/>
                <w:szCs w:val="24"/>
                <w:vertAlign w:val="superscript"/>
              </w:rPr>
            </w:rPrChange>
          </w:rPr>
          <w:delText>Jeter un coup d’œil sur la feuille d’enregistrement de l’exercice d’Investissement Co-villageois Version A du participant, et inscrire les coupons gardés par l’enquêté (BAC IVSA02) dans la colonne 5 de la feuille de calcul 2.</w:delText>
        </w:r>
      </w:del>
    </w:p>
    <w:p w:rsidR="002A57BD" w:rsidRPr="00442E10" w:rsidDel="00726879" w:rsidRDefault="00AF2F6F" w:rsidP="00AF6156">
      <w:pPr>
        <w:pStyle w:val="ListParagraph"/>
        <w:numPr>
          <w:ilvl w:val="0"/>
          <w:numId w:val="6"/>
        </w:numPr>
        <w:spacing w:before="120" w:after="120" w:line="240" w:lineRule="auto"/>
        <w:jc w:val="both"/>
        <w:rPr>
          <w:del w:id="9086" w:author="PIERRE" w:date="2013-10-24T12:25:00Z"/>
          <w:rFonts w:ascii="Times New Roman" w:hAnsi="Times New Roman" w:cs="Times New Roman"/>
          <w:color w:val="000000" w:themeColor="text1"/>
          <w:sz w:val="24"/>
          <w:szCs w:val="24"/>
        </w:rPr>
      </w:pPr>
      <w:del w:id="9087" w:author="PIERRE" w:date="2013-10-24T12:25:00Z">
        <w:r w:rsidRPr="00AF2F6F">
          <w:rPr>
            <w:rFonts w:ascii="Times New Roman" w:hAnsi="Times New Roman" w:cs="Times New Roman"/>
            <w:color w:val="000000" w:themeColor="text1"/>
            <w:sz w:val="24"/>
            <w:szCs w:val="24"/>
            <w:rPrChange w:id="9088" w:author="PIERRE" w:date="2013-10-24T12:27:00Z">
              <w:rPr>
                <w:rFonts w:ascii="Times New Roman" w:hAnsi="Times New Roman" w:cs="Times New Roman"/>
                <w:color w:val="000000" w:themeColor="text1"/>
                <w:sz w:val="24"/>
                <w:szCs w:val="24"/>
                <w:vertAlign w:val="superscript"/>
              </w:rPr>
            </w:rPrChange>
          </w:rPr>
          <w:delText>Expliquez au participant :</w:delText>
        </w:r>
        <w:r w:rsidRPr="00AF2F6F">
          <w:rPr>
            <w:rFonts w:ascii="Times New Roman" w:hAnsi="Times New Roman" w:cs="Times New Roman"/>
            <w:color w:val="000000" w:themeColor="text1"/>
            <w:sz w:val="24"/>
            <w:szCs w:val="24"/>
            <w:rPrChange w:id="9089" w:author="PIERRE" w:date="2013-10-24T12:27:00Z">
              <w:rPr>
                <w:rFonts w:ascii="Times New Roman" w:hAnsi="Times New Roman" w:cs="Times New Roman"/>
                <w:color w:val="000000" w:themeColor="text1"/>
                <w:sz w:val="24"/>
                <w:szCs w:val="24"/>
                <w:vertAlign w:val="superscript"/>
              </w:rPr>
            </w:rPrChange>
          </w:rPr>
          <w:tab/>
        </w:r>
      </w:del>
    </w:p>
    <w:p w:rsidR="002A57BD" w:rsidRPr="00442E10" w:rsidDel="00726879" w:rsidRDefault="00AF2F6F" w:rsidP="00AF6156">
      <w:pPr>
        <w:pStyle w:val="ListParagraph"/>
        <w:numPr>
          <w:ilvl w:val="0"/>
          <w:numId w:val="7"/>
        </w:numPr>
        <w:spacing w:before="120" w:after="120" w:line="240" w:lineRule="auto"/>
        <w:jc w:val="both"/>
        <w:rPr>
          <w:del w:id="9090" w:author="PIERRE" w:date="2013-10-24T12:25:00Z"/>
          <w:rFonts w:ascii="Times New Roman" w:hAnsi="Times New Roman" w:cs="Times New Roman"/>
          <w:color w:val="000000" w:themeColor="text1"/>
          <w:sz w:val="24"/>
          <w:szCs w:val="24"/>
        </w:rPr>
      </w:pPr>
      <w:del w:id="9091" w:author="PIERRE" w:date="2013-10-24T12:25:00Z">
        <w:r w:rsidRPr="00AF2F6F">
          <w:rPr>
            <w:rFonts w:ascii="Times New Roman" w:hAnsi="Times New Roman" w:cs="Times New Roman"/>
            <w:color w:val="000000" w:themeColor="text1"/>
            <w:sz w:val="24"/>
            <w:szCs w:val="24"/>
            <w:rPrChange w:id="9092" w:author="PIERRE" w:date="2013-10-24T12:27:00Z">
              <w:rPr>
                <w:rFonts w:ascii="Times New Roman" w:hAnsi="Times New Roman" w:cs="Times New Roman"/>
                <w:color w:val="000000" w:themeColor="text1"/>
                <w:sz w:val="24"/>
                <w:szCs w:val="24"/>
                <w:vertAlign w:val="superscript"/>
              </w:rPr>
            </w:rPrChange>
          </w:rPr>
          <w:delText>Vous avez sélectionné le jeton de l’exercice d’Investissement co-villageois envoyeur.</w:delText>
        </w:r>
      </w:del>
    </w:p>
    <w:p w:rsidR="002A57BD" w:rsidRPr="00442E10" w:rsidDel="00726879" w:rsidRDefault="00AF2F6F" w:rsidP="00AF6156">
      <w:pPr>
        <w:pStyle w:val="ListParagraph"/>
        <w:numPr>
          <w:ilvl w:val="0"/>
          <w:numId w:val="7"/>
        </w:numPr>
        <w:spacing w:before="120" w:after="120" w:line="240" w:lineRule="auto"/>
        <w:jc w:val="both"/>
        <w:rPr>
          <w:del w:id="9093" w:author="PIERRE" w:date="2013-10-24T12:25:00Z"/>
          <w:rFonts w:ascii="Times New Roman" w:hAnsi="Times New Roman" w:cs="Times New Roman"/>
          <w:color w:val="000000" w:themeColor="text1"/>
          <w:sz w:val="24"/>
          <w:szCs w:val="24"/>
        </w:rPr>
      </w:pPr>
      <w:del w:id="9094" w:author="PIERRE" w:date="2013-10-24T12:25:00Z">
        <w:r w:rsidRPr="00AF2F6F">
          <w:rPr>
            <w:rFonts w:ascii="Times New Roman" w:hAnsi="Times New Roman" w:cs="Times New Roman"/>
            <w:color w:val="000000" w:themeColor="text1"/>
            <w:sz w:val="24"/>
            <w:szCs w:val="24"/>
            <w:rPrChange w:id="9095" w:author="PIERRE" w:date="2013-10-24T12:27:00Z">
              <w:rPr>
                <w:rFonts w:ascii="Times New Roman" w:hAnsi="Times New Roman" w:cs="Times New Roman"/>
                <w:color w:val="000000" w:themeColor="text1"/>
                <w:sz w:val="24"/>
                <w:szCs w:val="24"/>
                <w:vertAlign w:val="superscript"/>
              </w:rPr>
            </w:rPrChange>
          </w:rPr>
          <w:delText xml:space="preserve">Dans cet exercice, nous vous avons donné 10 coupons et vous avez décidé d’envoyer 0, quelques-uns, ou tous les coupons à un autre membre du village. </w:delText>
        </w:r>
      </w:del>
    </w:p>
    <w:p w:rsidR="002A57BD" w:rsidRPr="00442E10" w:rsidDel="00726879" w:rsidRDefault="00AF2F6F" w:rsidP="00AF6156">
      <w:pPr>
        <w:pStyle w:val="ListParagraph"/>
        <w:numPr>
          <w:ilvl w:val="0"/>
          <w:numId w:val="7"/>
        </w:numPr>
        <w:spacing w:before="120" w:after="120" w:line="240" w:lineRule="auto"/>
        <w:jc w:val="both"/>
        <w:rPr>
          <w:del w:id="9096" w:author="PIERRE" w:date="2013-10-24T12:25:00Z"/>
          <w:rFonts w:ascii="Times New Roman" w:hAnsi="Times New Roman" w:cs="Times New Roman"/>
          <w:color w:val="000000" w:themeColor="text1"/>
          <w:sz w:val="24"/>
          <w:szCs w:val="24"/>
        </w:rPr>
      </w:pPr>
      <w:del w:id="9097" w:author="PIERRE" w:date="2013-10-24T12:25:00Z">
        <w:r w:rsidRPr="00AF2F6F">
          <w:rPr>
            <w:rFonts w:ascii="Times New Roman" w:hAnsi="Times New Roman" w:cs="Times New Roman"/>
            <w:color w:val="000000" w:themeColor="text1"/>
            <w:sz w:val="24"/>
            <w:szCs w:val="24"/>
            <w:rPrChange w:id="9098" w:author="PIERRE" w:date="2013-10-24T12:27:00Z">
              <w:rPr>
                <w:rFonts w:ascii="Times New Roman" w:hAnsi="Times New Roman" w:cs="Times New Roman"/>
                <w:color w:val="000000" w:themeColor="text1"/>
                <w:sz w:val="24"/>
                <w:szCs w:val="24"/>
                <w:vertAlign w:val="superscript"/>
              </w:rPr>
            </w:rPrChange>
          </w:rPr>
          <w:delText xml:space="preserve">Cette personne pouvait vous retourner quelques coupons.  </w:delText>
        </w:r>
      </w:del>
    </w:p>
    <w:p w:rsidR="002A57BD" w:rsidRPr="00442E10" w:rsidDel="00726879" w:rsidRDefault="00AF2F6F" w:rsidP="00AF6156">
      <w:pPr>
        <w:pStyle w:val="ListParagraph"/>
        <w:numPr>
          <w:ilvl w:val="0"/>
          <w:numId w:val="7"/>
        </w:numPr>
        <w:spacing w:before="120" w:after="120" w:line="240" w:lineRule="auto"/>
        <w:jc w:val="both"/>
        <w:rPr>
          <w:del w:id="9099" w:author="PIERRE" w:date="2013-10-24T12:25:00Z"/>
          <w:rFonts w:ascii="Times New Roman" w:hAnsi="Times New Roman" w:cs="Times New Roman"/>
          <w:color w:val="000000" w:themeColor="text1"/>
          <w:sz w:val="24"/>
          <w:szCs w:val="24"/>
        </w:rPr>
      </w:pPr>
      <w:del w:id="9100" w:author="PIERRE" w:date="2013-10-24T12:25:00Z">
        <w:r w:rsidRPr="00AF2F6F">
          <w:rPr>
            <w:rFonts w:ascii="Times New Roman" w:hAnsi="Times New Roman" w:cs="Times New Roman"/>
            <w:color w:val="000000" w:themeColor="text1"/>
            <w:sz w:val="24"/>
            <w:szCs w:val="24"/>
            <w:rPrChange w:id="9101" w:author="PIERRE" w:date="2013-10-24T12:27:00Z">
              <w:rPr>
                <w:rFonts w:ascii="Times New Roman" w:hAnsi="Times New Roman" w:cs="Times New Roman"/>
                <w:color w:val="000000" w:themeColor="text1"/>
                <w:sz w:val="24"/>
                <w:szCs w:val="24"/>
                <w:vertAlign w:val="superscript"/>
              </w:rPr>
            </w:rPrChange>
          </w:rPr>
          <w:delText>Vous avez gardé [IVSA02] coupons et envoyé [IVSA01] au récepteur.</w:delText>
        </w:r>
      </w:del>
    </w:p>
    <w:p w:rsidR="002A57BD" w:rsidRPr="00442E10" w:rsidDel="00726879" w:rsidRDefault="00AF2F6F" w:rsidP="00AF6156">
      <w:pPr>
        <w:pStyle w:val="ListParagraph"/>
        <w:numPr>
          <w:ilvl w:val="0"/>
          <w:numId w:val="7"/>
        </w:numPr>
        <w:spacing w:before="120" w:after="120" w:line="240" w:lineRule="auto"/>
        <w:jc w:val="both"/>
        <w:rPr>
          <w:del w:id="9102" w:author="PIERRE" w:date="2013-10-24T12:25:00Z"/>
          <w:rFonts w:ascii="Times New Roman" w:hAnsi="Times New Roman" w:cs="Times New Roman"/>
          <w:color w:val="000000" w:themeColor="text1"/>
          <w:sz w:val="24"/>
          <w:szCs w:val="24"/>
        </w:rPr>
      </w:pPr>
      <w:del w:id="9103" w:author="PIERRE" w:date="2013-10-24T12:25:00Z">
        <w:r w:rsidRPr="00AF2F6F">
          <w:rPr>
            <w:rFonts w:ascii="Times New Roman" w:hAnsi="Times New Roman" w:cs="Times New Roman"/>
            <w:color w:val="000000" w:themeColor="text1"/>
            <w:sz w:val="24"/>
            <w:szCs w:val="24"/>
            <w:rPrChange w:id="9104" w:author="PIERRE" w:date="2013-10-24T12:27:00Z">
              <w:rPr>
                <w:rFonts w:ascii="Times New Roman" w:hAnsi="Times New Roman" w:cs="Times New Roman"/>
                <w:color w:val="000000" w:themeColor="text1"/>
                <w:sz w:val="24"/>
                <w:szCs w:val="24"/>
                <w:vertAlign w:val="superscript"/>
              </w:rPr>
            </w:rPrChange>
          </w:rPr>
          <w:delText>Voici un tas des réactions des habitants du village, l’identité des participants ne figure pas sur les réponses afin de préserver l’anonymat.</w:delText>
        </w:r>
      </w:del>
    </w:p>
    <w:p w:rsidR="002A57BD" w:rsidRPr="00442E10" w:rsidDel="00726879" w:rsidRDefault="00AF2F6F" w:rsidP="00AF6156">
      <w:pPr>
        <w:pStyle w:val="ListParagraph"/>
        <w:numPr>
          <w:ilvl w:val="0"/>
          <w:numId w:val="7"/>
        </w:numPr>
        <w:spacing w:before="120" w:after="120" w:line="240" w:lineRule="auto"/>
        <w:jc w:val="both"/>
        <w:rPr>
          <w:del w:id="9105" w:author="PIERRE" w:date="2013-10-24T12:25:00Z"/>
          <w:rFonts w:ascii="Times New Roman" w:hAnsi="Times New Roman" w:cs="Times New Roman"/>
          <w:color w:val="000000" w:themeColor="text1"/>
          <w:sz w:val="24"/>
          <w:szCs w:val="24"/>
        </w:rPr>
      </w:pPr>
      <w:del w:id="9106" w:author="PIERRE" w:date="2013-10-24T12:25:00Z">
        <w:r w:rsidRPr="00AF2F6F">
          <w:rPr>
            <w:rFonts w:ascii="Times New Roman" w:hAnsi="Times New Roman" w:cs="Times New Roman"/>
            <w:color w:val="000000" w:themeColor="text1"/>
            <w:sz w:val="24"/>
            <w:szCs w:val="24"/>
            <w:rPrChange w:id="9107" w:author="PIERRE" w:date="2013-10-24T12:27:00Z">
              <w:rPr>
                <w:rFonts w:ascii="Times New Roman" w:hAnsi="Times New Roman" w:cs="Times New Roman"/>
                <w:color w:val="000000" w:themeColor="text1"/>
                <w:sz w:val="24"/>
                <w:szCs w:val="24"/>
                <w:vertAlign w:val="superscript"/>
              </w:rPr>
            </w:rPrChange>
          </w:rPr>
          <w:delText>Vous allez tirer de façon aléatoire une feuille d’enregistrement  afin de voir le nombre de coupons qui ont été renvoyés par le récepteur.</w:delText>
        </w:r>
      </w:del>
    </w:p>
    <w:p w:rsidR="002A57BD" w:rsidRPr="00442E10" w:rsidDel="00726879" w:rsidRDefault="00AF2F6F" w:rsidP="00AF6156">
      <w:pPr>
        <w:pStyle w:val="ListParagraph"/>
        <w:numPr>
          <w:ilvl w:val="0"/>
          <w:numId w:val="7"/>
        </w:numPr>
        <w:spacing w:before="120" w:after="120" w:line="240" w:lineRule="auto"/>
        <w:jc w:val="both"/>
        <w:rPr>
          <w:del w:id="9108" w:author="PIERRE" w:date="2013-10-24T12:25:00Z"/>
          <w:rFonts w:ascii="Times New Roman" w:hAnsi="Times New Roman" w:cs="Times New Roman"/>
          <w:color w:val="000000" w:themeColor="text1"/>
          <w:sz w:val="24"/>
          <w:szCs w:val="24"/>
        </w:rPr>
      </w:pPr>
      <w:del w:id="9109" w:author="PIERRE" w:date="2013-10-24T12:25:00Z">
        <w:r w:rsidRPr="00AF2F6F">
          <w:rPr>
            <w:rFonts w:ascii="Times New Roman" w:hAnsi="Times New Roman" w:cs="Times New Roman"/>
            <w:color w:val="000000" w:themeColor="text1"/>
            <w:sz w:val="24"/>
            <w:szCs w:val="24"/>
            <w:rPrChange w:id="9110" w:author="PIERRE" w:date="2013-10-24T12:27:00Z">
              <w:rPr>
                <w:rFonts w:ascii="Times New Roman" w:hAnsi="Times New Roman" w:cs="Times New Roman"/>
                <w:color w:val="000000" w:themeColor="text1"/>
                <w:sz w:val="24"/>
                <w:szCs w:val="24"/>
                <w:vertAlign w:val="superscript"/>
              </w:rPr>
            </w:rPrChange>
          </w:rPr>
          <w:delText>Le nombre des coupons renvoyés sera ajouté au montant que vous avez gardé, et cette somme constituera votre gain.</w:delText>
        </w:r>
      </w:del>
    </w:p>
    <w:p w:rsidR="002A57BD" w:rsidRPr="00442E10" w:rsidDel="00726879" w:rsidRDefault="00AF2F6F" w:rsidP="00AF6156">
      <w:pPr>
        <w:pStyle w:val="ListParagraph"/>
        <w:numPr>
          <w:ilvl w:val="0"/>
          <w:numId w:val="6"/>
        </w:numPr>
        <w:spacing w:before="120" w:after="120" w:line="240" w:lineRule="auto"/>
        <w:jc w:val="both"/>
        <w:rPr>
          <w:del w:id="9111" w:author="PIERRE" w:date="2013-10-24T12:25:00Z"/>
          <w:rFonts w:ascii="Times New Roman" w:hAnsi="Times New Roman" w:cs="Times New Roman"/>
          <w:color w:val="000000" w:themeColor="text1"/>
          <w:sz w:val="24"/>
          <w:szCs w:val="24"/>
        </w:rPr>
      </w:pPr>
      <w:del w:id="9112" w:author="PIERRE" w:date="2013-10-24T12:25:00Z">
        <w:r w:rsidRPr="00AF2F6F">
          <w:rPr>
            <w:rFonts w:ascii="Times New Roman" w:hAnsi="Times New Roman" w:cs="Times New Roman"/>
            <w:color w:val="000000" w:themeColor="text1"/>
            <w:sz w:val="24"/>
            <w:szCs w:val="24"/>
            <w:rPrChange w:id="9113" w:author="PIERRE" w:date="2013-10-24T12:27:00Z">
              <w:rPr>
                <w:rFonts w:ascii="Times New Roman" w:hAnsi="Times New Roman" w:cs="Times New Roman"/>
                <w:color w:val="000000" w:themeColor="text1"/>
                <w:sz w:val="24"/>
                <w:szCs w:val="24"/>
                <w:vertAlign w:val="superscript"/>
              </w:rPr>
            </w:rPrChange>
          </w:rPr>
          <w:delText>Tirer au hasard une feuille d’enregistrement de la pile des feuilles d’enregistrement de l’exercice d’investissement co-villageois version B.</w:delText>
        </w:r>
      </w:del>
    </w:p>
    <w:p w:rsidR="002A57BD" w:rsidRPr="00442E10" w:rsidDel="00726879" w:rsidRDefault="00AF2F6F" w:rsidP="00AF6156">
      <w:pPr>
        <w:pStyle w:val="ListParagraph"/>
        <w:numPr>
          <w:ilvl w:val="0"/>
          <w:numId w:val="6"/>
        </w:numPr>
        <w:spacing w:before="120" w:after="120" w:line="240" w:lineRule="auto"/>
        <w:jc w:val="both"/>
        <w:rPr>
          <w:del w:id="9114" w:author="PIERRE" w:date="2013-10-24T12:25:00Z"/>
          <w:rFonts w:ascii="Times New Roman" w:hAnsi="Times New Roman" w:cs="Times New Roman"/>
          <w:color w:val="000000" w:themeColor="text1"/>
          <w:sz w:val="24"/>
          <w:szCs w:val="24"/>
        </w:rPr>
      </w:pPr>
      <w:del w:id="9115" w:author="PIERRE" w:date="2013-10-24T12:25:00Z">
        <w:r w:rsidRPr="00AF2F6F">
          <w:rPr>
            <w:rFonts w:ascii="Times New Roman" w:hAnsi="Times New Roman" w:cs="Times New Roman"/>
            <w:color w:val="000000" w:themeColor="text1"/>
            <w:sz w:val="24"/>
            <w:szCs w:val="24"/>
            <w:rPrChange w:id="9116" w:author="PIERRE" w:date="2013-10-24T12:27:00Z">
              <w:rPr>
                <w:rFonts w:ascii="Times New Roman" w:hAnsi="Times New Roman" w:cs="Times New Roman"/>
                <w:color w:val="000000" w:themeColor="text1"/>
                <w:sz w:val="24"/>
                <w:szCs w:val="24"/>
                <w:vertAlign w:val="superscript"/>
              </w:rPr>
            </w:rPrChange>
          </w:rPr>
          <w:delText>Inscrire  les codes d’identification du ménage de cette fiche dans les colonnes 6 et 7 de la feuille de calcul 2.</w:delText>
        </w:r>
      </w:del>
    </w:p>
    <w:p w:rsidR="002A57BD" w:rsidRPr="00442E10" w:rsidDel="00726879" w:rsidRDefault="00AF2F6F" w:rsidP="00AF6156">
      <w:pPr>
        <w:pStyle w:val="ListParagraph"/>
        <w:numPr>
          <w:ilvl w:val="0"/>
          <w:numId w:val="6"/>
        </w:numPr>
        <w:spacing w:before="120" w:after="120" w:line="240" w:lineRule="auto"/>
        <w:jc w:val="both"/>
        <w:rPr>
          <w:del w:id="9117" w:author="PIERRE" w:date="2013-10-24T12:25:00Z"/>
          <w:rFonts w:ascii="Times New Roman" w:hAnsi="Times New Roman" w:cs="Times New Roman"/>
          <w:color w:val="000000" w:themeColor="text1"/>
          <w:sz w:val="24"/>
          <w:szCs w:val="24"/>
        </w:rPr>
      </w:pPr>
      <w:del w:id="9118" w:author="PIERRE" w:date="2013-10-24T12:25:00Z">
        <w:r w:rsidRPr="00AF2F6F">
          <w:rPr>
            <w:rFonts w:ascii="Times New Roman" w:hAnsi="Times New Roman" w:cs="Times New Roman"/>
            <w:color w:val="000000" w:themeColor="text1"/>
            <w:sz w:val="24"/>
            <w:szCs w:val="24"/>
            <w:rPrChange w:id="9119" w:author="PIERRE" w:date="2013-10-24T12:27:00Z">
              <w:rPr>
                <w:rFonts w:ascii="Times New Roman" w:hAnsi="Times New Roman" w:cs="Times New Roman"/>
                <w:color w:val="000000" w:themeColor="text1"/>
                <w:sz w:val="24"/>
                <w:szCs w:val="24"/>
                <w:vertAlign w:val="superscript"/>
              </w:rPr>
            </w:rPrChange>
          </w:rPr>
          <w:delText xml:space="preserve">Regarder dans le bac [IVRBXX] de la feuille d’enregistrement version B, combien de jetons le récepteur a renvoyé (XX est la somme envoyée par l’envoyeur). Noter ce nombre [IVRBXX] dans la colonne 8 de la feuille de calcul 2; </w:delText>
        </w:r>
      </w:del>
    </w:p>
    <w:p w:rsidR="002A57BD" w:rsidRPr="00442E10" w:rsidDel="00726879" w:rsidRDefault="00AF2F6F" w:rsidP="00AF6156">
      <w:pPr>
        <w:pStyle w:val="ListParagraph"/>
        <w:numPr>
          <w:ilvl w:val="0"/>
          <w:numId w:val="6"/>
        </w:numPr>
        <w:spacing w:before="120" w:after="120" w:line="240" w:lineRule="auto"/>
        <w:jc w:val="both"/>
        <w:rPr>
          <w:del w:id="9120" w:author="PIERRE" w:date="2013-10-24T12:25:00Z"/>
          <w:rFonts w:ascii="Times New Roman" w:hAnsi="Times New Roman" w:cs="Times New Roman"/>
          <w:color w:val="000000" w:themeColor="text1"/>
          <w:sz w:val="24"/>
          <w:szCs w:val="24"/>
        </w:rPr>
      </w:pPr>
      <w:del w:id="9121" w:author="PIERRE" w:date="2013-10-24T12:25:00Z">
        <w:r w:rsidRPr="00AF2F6F">
          <w:rPr>
            <w:rFonts w:ascii="Times New Roman" w:hAnsi="Times New Roman" w:cs="Times New Roman"/>
            <w:color w:val="000000" w:themeColor="text1"/>
            <w:sz w:val="24"/>
            <w:szCs w:val="24"/>
            <w:rPrChange w:id="9122" w:author="PIERRE" w:date="2013-10-24T12:27:00Z">
              <w:rPr>
                <w:rFonts w:ascii="Times New Roman" w:hAnsi="Times New Roman" w:cs="Times New Roman"/>
                <w:color w:val="000000" w:themeColor="text1"/>
                <w:sz w:val="24"/>
                <w:szCs w:val="24"/>
                <w:vertAlign w:val="superscript"/>
              </w:rPr>
            </w:rPrChange>
          </w:rPr>
          <w:delText>Noter le montant total  du paiement dans la colonne 13 de la feuille de calcul 2. C’est égal à la colonne 5 plus la colonne 8 de cette fiche.</w:delText>
        </w:r>
      </w:del>
    </w:p>
    <w:p w:rsidR="002A57BD" w:rsidRPr="00442E10" w:rsidDel="00726879" w:rsidRDefault="00AF2F6F" w:rsidP="00AF6156">
      <w:pPr>
        <w:pStyle w:val="ListParagraph"/>
        <w:numPr>
          <w:ilvl w:val="0"/>
          <w:numId w:val="6"/>
        </w:numPr>
        <w:spacing w:before="120" w:after="120" w:line="240" w:lineRule="auto"/>
        <w:jc w:val="both"/>
        <w:rPr>
          <w:del w:id="9123" w:author="PIERRE" w:date="2013-10-24T12:25:00Z"/>
          <w:rFonts w:ascii="Times New Roman" w:hAnsi="Times New Roman" w:cs="Times New Roman"/>
          <w:color w:val="000000" w:themeColor="text1"/>
          <w:sz w:val="24"/>
          <w:szCs w:val="24"/>
        </w:rPr>
      </w:pPr>
      <w:del w:id="9124" w:author="PIERRE" w:date="2013-10-24T12:25:00Z">
        <w:r w:rsidRPr="00AF2F6F">
          <w:rPr>
            <w:rFonts w:ascii="Times New Roman" w:hAnsi="Times New Roman" w:cs="Times New Roman"/>
            <w:color w:val="000000" w:themeColor="text1"/>
            <w:sz w:val="24"/>
            <w:szCs w:val="24"/>
            <w:rPrChange w:id="9125" w:author="PIERRE" w:date="2013-10-24T12:27:00Z">
              <w:rPr>
                <w:rFonts w:ascii="Times New Roman" w:hAnsi="Times New Roman" w:cs="Times New Roman"/>
                <w:color w:val="000000" w:themeColor="text1"/>
                <w:sz w:val="24"/>
                <w:szCs w:val="24"/>
                <w:vertAlign w:val="superscript"/>
              </w:rPr>
            </w:rPrChange>
          </w:rPr>
          <w:delText>Expliquez ceci au participant</w:delText>
        </w:r>
      </w:del>
    </w:p>
    <w:p w:rsidR="002A57BD" w:rsidRPr="00442E10" w:rsidDel="00726879" w:rsidRDefault="00AF2F6F" w:rsidP="00AF6156">
      <w:pPr>
        <w:pStyle w:val="ListParagraph"/>
        <w:numPr>
          <w:ilvl w:val="1"/>
          <w:numId w:val="6"/>
        </w:numPr>
        <w:spacing w:before="120" w:after="120" w:line="240" w:lineRule="auto"/>
        <w:jc w:val="both"/>
        <w:rPr>
          <w:del w:id="9126" w:author="PIERRE" w:date="2013-10-24T12:25:00Z"/>
          <w:rFonts w:ascii="Times New Roman" w:hAnsi="Times New Roman" w:cs="Times New Roman"/>
          <w:color w:val="000000" w:themeColor="text1"/>
          <w:sz w:val="24"/>
          <w:szCs w:val="24"/>
        </w:rPr>
      </w:pPr>
      <w:del w:id="9127" w:author="PIERRE" w:date="2013-10-24T12:25:00Z">
        <w:r w:rsidRPr="00AF2F6F">
          <w:rPr>
            <w:rFonts w:ascii="Times New Roman" w:hAnsi="Times New Roman" w:cs="Times New Roman"/>
            <w:color w:val="000000" w:themeColor="text1"/>
            <w:sz w:val="24"/>
            <w:szCs w:val="24"/>
            <w:rPrChange w:id="9128" w:author="PIERRE" w:date="2013-10-24T12:27:00Z">
              <w:rPr>
                <w:rFonts w:ascii="Times New Roman" w:hAnsi="Times New Roman" w:cs="Times New Roman"/>
                <w:color w:val="000000" w:themeColor="text1"/>
                <w:sz w:val="24"/>
                <w:szCs w:val="24"/>
                <w:vertAlign w:val="superscript"/>
              </w:rPr>
            </w:rPrChange>
          </w:rPr>
          <w:delText xml:space="preserve">Vous avez gardé [IVSA02] et envoyé [IVSA01] coupons. </w:delText>
        </w:r>
      </w:del>
    </w:p>
    <w:p w:rsidR="002A57BD" w:rsidRPr="00442E10" w:rsidDel="00726879" w:rsidRDefault="00AF2F6F" w:rsidP="00AF6156">
      <w:pPr>
        <w:pStyle w:val="ListParagraph"/>
        <w:numPr>
          <w:ilvl w:val="1"/>
          <w:numId w:val="6"/>
        </w:numPr>
        <w:spacing w:before="120" w:after="120" w:line="240" w:lineRule="auto"/>
        <w:jc w:val="both"/>
        <w:rPr>
          <w:del w:id="9129" w:author="PIERRE" w:date="2013-10-24T12:25:00Z"/>
          <w:rFonts w:ascii="Times New Roman" w:hAnsi="Times New Roman" w:cs="Times New Roman"/>
          <w:color w:val="000000" w:themeColor="text1"/>
          <w:sz w:val="24"/>
          <w:szCs w:val="24"/>
        </w:rPr>
      </w:pPr>
      <w:del w:id="9130" w:author="PIERRE" w:date="2013-10-24T12:25:00Z">
        <w:r w:rsidRPr="00AF2F6F">
          <w:rPr>
            <w:rFonts w:ascii="Times New Roman" w:hAnsi="Times New Roman" w:cs="Times New Roman"/>
            <w:color w:val="000000" w:themeColor="text1"/>
            <w:sz w:val="24"/>
            <w:szCs w:val="24"/>
            <w:rPrChange w:id="9131" w:author="PIERRE" w:date="2013-10-24T12:27:00Z">
              <w:rPr>
                <w:rFonts w:ascii="Times New Roman" w:hAnsi="Times New Roman" w:cs="Times New Roman"/>
                <w:color w:val="000000" w:themeColor="text1"/>
                <w:sz w:val="24"/>
                <w:szCs w:val="24"/>
                <w:vertAlign w:val="superscript"/>
              </w:rPr>
            </w:rPrChange>
          </w:rPr>
          <w:delText>De ce montant envoyé, le récepteur a renvoyé [IVRBXX] coupons.</w:delText>
        </w:r>
      </w:del>
    </w:p>
    <w:p w:rsidR="002A57BD" w:rsidRPr="00442E10" w:rsidDel="00726879" w:rsidRDefault="00AF2F6F" w:rsidP="00AF6156">
      <w:pPr>
        <w:pStyle w:val="ListParagraph"/>
        <w:numPr>
          <w:ilvl w:val="1"/>
          <w:numId w:val="6"/>
        </w:numPr>
        <w:spacing w:before="120" w:after="120" w:line="240" w:lineRule="auto"/>
        <w:jc w:val="both"/>
        <w:rPr>
          <w:del w:id="9132" w:author="PIERRE" w:date="2013-10-24T12:25:00Z"/>
          <w:rFonts w:ascii="Times New Roman" w:hAnsi="Times New Roman" w:cs="Times New Roman"/>
          <w:color w:val="000000" w:themeColor="text1"/>
          <w:sz w:val="24"/>
          <w:szCs w:val="24"/>
        </w:rPr>
      </w:pPr>
      <w:del w:id="9133" w:author="PIERRE" w:date="2013-10-24T12:25:00Z">
        <w:r w:rsidRPr="00AF2F6F">
          <w:rPr>
            <w:rFonts w:ascii="Times New Roman" w:hAnsi="Times New Roman" w:cs="Times New Roman"/>
            <w:color w:val="000000" w:themeColor="text1"/>
            <w:sz w:val="24"/>
            <w:szCs w:val="24"/>
            <w:rPrChange w:id="9134" w:author="PIERRE" w:date="2013-10-24T12:27:00Z">
              <w:rPr>
                <w:rFonts w:ascii="Times New Roman" w:hAnsi="Times New Roman" w:cs="Times New Roman"/>
                <w:color w:val="000000" w:themeColor="text1"/>
                <w:sz w:val="24"/>
                <w:szCs w:val="24"/>
                <w:vertAlign w:val="superscript"/>
              </w:rPr>
            </w:rPrChange>
          </w:rPr>
          <w:delText>Donc votre gain final est [IVSA02] + [IVRBXX] coupons.</w:delText>
        </w:r>
      </w:del>
    </w:p>
    <w:p w:rsidR="002A57BD" w:rsidRPr="00442E10" w:rsidDel="00726879" w:rsidRDefault="00AF2F6F" w:rsidP="00AF6156">
      <w:pPr>
        <w:pStyle w:val="ListParagraph"/>
        <w:numPr>
          <w:ilvl w:val="0"/>
          <w:numId w:val="6"/>
        </w:numPr>
        <w:spacing w:before="120" w:after="120" w:line="240" w:lineRule="auto"/>
        <w:jc w:val="both"/>
        <w:rPr>
          <w:del w:id="9135" w:author="PIERRE" w:date="2013-10-24T12:25:00Z"/>
          <w:rFonts w:ascii="Times New Roman" w:hAnsi="Times New Roman" w:cs="Times New Roman"/>
          <w:color w:val="000000" w:themeColor="text1"/>
          <w:sz w:val="24"/>
          <w:szCs w:val="24"/>
        </w:rPr>
      </w:pPr>
      <w:del w:id="9136" w:author="PIERRE" w:date="2013-10-24T12:25:00Z">
        <w:r w:rsidRPr="00AF2F6F">
          <w:rPr>
            <w:rFonts w:ascii="Times New Roman" w:hAnsi="Times New Roman" w:cs="Times New Roman"/>
            <w:color w:val="000000" w:themeColor="text1"/>
            <w:sz w:val="24"/>
            <w:szCs w:val="24"/>
            <w:rPrChange w:id="9137" w:author="PIERRE" w:date="2013-10-24T12:27:00Z">
              <w:rPr>
                <w:rFonts w:ascii="Times New Roman" w:hAnsi="Times New Roman" w:cs="Times New Roman"/>
                <w:color w:val="000000" w:themeColor="text1"/>
                <w:sz w:val="24"/>
                <w:szCs w:val="24"/>
                <w:vertAlign w:val="superscript"/>
              </w:rPr>
            </w:rPrChange>
          </w:rPr>
          <w:delText xml:space="preserve"> Retranscrire les données de la colonne 13 de la feuille de calcul dans la colonne 5 de la Fiche de Paiement.</w:delText>
        </w:r>
      </w:del>
    </w:p>
    <w:p w:rsidR="002A57BD" w:rsidRPr="00442E10" w:rsidDel="00726879" w:rsidRDefault="002A57BD" w:rsidP="002A57BD">
      <w:pPr>
        <w:spacing w:before="120" w:after="120" w:line="240" w:lineRule="auto"/>
        <w:ind w:left="360"/>
        <w:jc w:val="both"/>
        <w:rPr>
          <w:del w:id="9138" w:author="PIERRE" w:date="2013-10-24T12:25:00Z"/>
          <w:rFonts w:ascii="Times New Roman" w:hAnsi="Times New Roman" w:cs="Times New Roman"/>
          <w:color w:val="000000" w:themeColor="text1"/>
          <w:sz w:val="24"/>
          <w:szCs w:val="24"/>
        </w:rPr>
      </w:pPr>
    </w:p>
    <w:p w:rsidR="002A57BD" w:rsidRPr="00442E10" w:rsidDel="00726879" w:rsidRDefault="00AF2F6F" w:rsidP="002A57BD">
      <w:pPr>
        <w:spacing w:before="120" w:after="120" w:line="240" w:lineRule="auto"/>
        <w:jc w:val="both"/>
        <w:rPr>
          <w:del w:id="9139" w:author="PIERRE" w:date="2013-10-24T12:25:00Z"/>
          <w:rFonts w:ascii="Times New Roman" w:hAnsi="Times New Roman" w:cs="Times New Roman"/>
          <w:b/>
          <w:color w:val="000000" w:themeColor="text1"/>
          <w:sz w:val="24"/>
          <w:szCs w:val="24"/>
        </w:rPr>
      </w:pPr>
      <w:del w:id="9140" w:author="PIERRE" w:date="2013-10-24T12:25:00Z">
        <w:r w:rsidRPr="00AF2F6F">
          <w:rPr>
            <w:rFonts w:ascii="Times New Roman" w:hAnsi="Times New Roman" w:cs="Times New Roman"/>
            <w:b/>
            <w:color w:val="000000" w:themeColor="text1"/>
            <w:sz w:val="24"/>
            <w:szCs w:val="24"/>
            <w:rPrChange w:id="9141" w:author="PIERRE" w:date="2013-10-24T12:27:00Z">
              <w:rPr>
                <w:rFonts w:ascii="Times New Roman" w:hAnsi="Times New Roman" w:cs="Times New Roman"/>
                <w:b/>
                <w:color w:val="000000" w:themeColor="text1"/>
                <w:sz w:val="24"/>
                <w:szCs w:val="24"/>
                <w:vertAlign w:val="superscript"/>
              </w:rPr>
            </w:rPrChange>
          </w:rPr>
          <w:delText>Jeton 9 : Exercice d’investissement Co-villageois Récepteur</w:delText>
        </w:r>
      </w:del>
    </w:p>
    <w:p w:rsidR="002A57BD" w:rsidRPr="00442E10" w:rsidDel="00726879" w:rsidRDefault="00AF2F6F" w:rsidP="00AF6156">
      <w:pPr>
        <w:pStyle w:val="ListParagraph"/>
        <w:numPr>
          <w:ilvl w:val="0"/>
          <w:numId w:val="6"/>
        </w:numPr>
        <w:spacing w:before="120" w:after="120" w:line="240" w:lineRule="auto"/>
        <w:jc w:val="both"/>
        <w:rPr>
          <w:del w:id="9142" w:author="PIERRE" w:date="2013-10-24T12:25:00Z"/>
          <w:rFonts w:ascii="Times New Roman" w:hAnsi="Times New Roman" w:cs="Times New Roman"/>
          <w:color w:val="000000" w:themeColor="text1"/>
          <w:sz w:val="24"/>
          <w:szCs w:val="24"/>
        </w:rPr>
      </w:pPr>
      <w:del w:id="9143" w:author="PIERRE" w:date="2013-10-24T12:25:00Z">
        <w:r w:rsidRPr="00AF2F6F">
          <w:rPr>
            <w:rFonts w:ascii="Times New Roman" w:hAnsi="Times New Roman" w:cs="Times New Roman"/>
            <w:color w:val="000000" w:themeColor="text1"/>
            <w:sz w:val="24"/>
            <w:szCs w:val="24"/>
            <w:rPrChange w:id="9144" w:author="PIERRE" w:date="2013-10-24T12:27:00Z">
              <w:rPr>
                <w:rFonts w:ascii="Times New Roman" w:hAnsi="Times New Roman" w:cs="Times New Roman"/>
                <w:color w:val="000000" w:themeColor="text1"/>
                <w:sz w:val="24"/>
                <w:szCs w:val="24"/>
                <w:vertAlign w:val="superscript"/>
              </w:rPr>
            </w:rPrChange>
          </w:rPr>
          <w:delText xml:space="preserve">Ecrire 9 dans la colonne 4 de la fiche de paiement. </w:delText>
        </w:r>
      </w:del>
    </w:p>
    <w:p w:rsidR="002A57BD" w:rsidRPr="00442E10" w:rsidDel="00726879" w:rsidRDefault="00AF2F6F" w:rsidP="00AF6156">
      <w:pPr>
        <w:pStyle w:val="ListParagraph"/>
        <w:numPr>
          <w:ilvl w:val="0"/>
          <w:numId w:val="6"/>
        </w:numPr>
        <w:spacing w:before="120" w:after="120" w:line="240" w:lineRule="auto"/>
        <w:jc w:val="both"/>
        <w:rPr>
          <w:del w:id="9145" w:author="PIERRE" w:date="2013-10-24T12:25:00Z"/>
          <w:rFonts w:ascii="Times New Roman" w:hAnsi="Times New Roman" w:cs="Times New Roman"/>
          <w:color w:val="000000" w:themeColor="text1"/>
          <w:sz w:val="24"/>
          <w:szCs w:val="24"/>
        </w:rPr>
      </w:pPr>
      <w:del w:id="9146" w:author="PIERRE" w:date="2013-10-24T12:25:00Z">
        <w:r w:rsidRPr="00AF2F6F">
          <w:rPr>
            <w:rFonts w:ascii="Times New Roman" w:hAnsi="Times New Roman" w:cs="Times New Roman"/>
            <w:color w:val="000000" w:themeColor="text1"/>
            <w:sz w:val="24"/>
            <w:szCs w:val="24"/>
            <w:rPrChange w:id="9147" w:author="PIERRE" w:date="2013-10-24T12:27:00Z">
              <w:rPr>
                <w:rFonts w:ascii="Times New Roman" w:hAnsi="Times New Roman" w:cs="Times New Roman"/>
                <w:color w:val="000000" w:themeColor="text1"/>
                <w:sz w:val="24"/>
                <w:szCs w:val="24"/>
                <w:vertAlign w:val="superscript"/>
              </w:rPr>
            </w:rPrChange>
          </w:rPr>
          <w:delText>Noter les codes d’identification de l’enquêté dans les colonnes 1 et 2 de la fiche de calcul 2.</w:delText>
        </w:r>
      </w:del>
    </w:p>
    <w:p w:rsidR="002A57BD" w:rsidRPr="00442E10" w:rsidDel="00726879" w:rsidRDefault="00AF2F6F" w:rsidP="00AF6156">
      <w:pPr>
        <w:pStyle w:val="ListParagraph"/>
        <w:numPr>
          <w:ilvl w:val="0"/>
          <w:numId w:val="6"/>
        </w:numPr>
        <w:spacing w:before="120" w:after="120" w:line="240" w:lineRule="auto"/>
        <w:jc w:val="both"/>
        <w:rPr>
          <w:del w:id="9148" w:author="PIERRE" w:date="2013-10-24T12:25:00Z"/>
          <w:rFonts w:ascii="Times New Roman" w:hAnsi="Times New Roman" w:cs="Times New Roman"/>
          <w:color w:val="000000" w:themeColor="text1"/>
          <w:sz w:val="24"/>
          <w:szCs w:val="24"/>
        </w:rPr>
      </w:pPr>
      <w:del w:id="9149" w:author="PIERRE" w:date="2013-10-24T12:25:00Z">
        <w:r w:rsidRPr="00AF2F6F">
          <w:rPr>
            <w:rFonts w:ascii="Times New Roman" w:hAnsi="Times New Roman" w:cs="Times New Roman"/>
            <w:color w:val="000000" w:themeColor="text1"/>
            <w:sz w:val="24"/>
            <w:szCs w:val="24"/>
            <w:rPrChange w:id="9150" w:author="PIERRE" w:date="2013-10-24T12:27:00Z">
              <w:rPr>
                <w:rFonts w:ascii="Times New Roman" w:hAnsi="Times New Roman" w:cs="Times New Roman"/>
                <w:color w:val="000000" w:themeColor="text1"/>
                <w:sz w:val="24"/>
                <w:szCs w:val="24"/>
                <w:vertAlign w:val="superscript"/>
              </w:rPr>
            </w:rPrChange>
          </w:rPr>
          <w:delText>Ecrire 9 dans la colonne 3 de la feuille de calcul 2</w:delText>
        </w:r>
      </w:del>
    </w:p>
    <w:p w:rsidR="002A57BD" w:rsidRPr="00442E10" w:rsidDel="00726879" w:rsidRDefault="00AF2F6F" w:rsidP="00AF6156">
      <w:pPr>
        <w:pStyle w:val="ListParagraph"/>
        <w:numPr>
          <w:ilvl w:val="0"/>
          <w:numId w:val="6"/>
        </w:numPr>
        <w:spacing w:before="120" w:after="120" w:line="240" w:lineRule="auto"/>
        <w:jc w:val="both"/>
        <w:rPr>
          <w:del w:id="9151" w:author="PIERRE" w:date="2013-10-24T12:25:00Z"/>
          <w:rFonts w:ascii="Times New Roman" w:hAnsi="Times New Roman" w:cs="Times New Roman"/>
          <w:color w:val="000000" w:themeColor="text1"/>
          <w:sz w:val="24"/>
          <w:szCs w:val="24"/>
        </w:rPr>
      </w:pPr>
      <w:del w:id="9152" w:author="PIERRE" w:date="2013-10-24T12:25:00Z">
        <w:r w:rsidRPr="00AF2F6F">
          <w:rPr>
            <w:rFonts w:ascii="Times New Roman" w:hAnsi="Times New Roman" w:cs="Times New Roman"/>
            <w:color w:val="000000" w:themeColor="text1"/>
            <w:sz w:val="24"/>
            <w:szCs w:val="24"/>
            <w:rPrChange w:id="9153" w:author="PIERRE" w:date="2013-10-24T12:27:00Z">
              <w:rPr>
                <w:rFonts w:ascii="Times New Roman" w:hAnsi="Times New Roman" w:cs="Times New Roman"/>
                <w:color w:val="000000" w:themeColor="text1"/>
                <w:sz w:val="24"/>
                <w:szCs w:val="24"/>
                <w:vertAlign w:val="superscript"/>
              </w:rPr>
            </w:rPrChange>
          </w:rPr>
          <w:delText>Expliquez au participant</w:delText>
        </w:r>
      </w:del>
    </w:p>
    <w:p w:rsidR="002A57BD" w:rsidRPr="00442E10" w:rsidDel="00726879" w:rsidRDefault="00AF2F6F" w:rsidP="00AF6156">
      <w:pPr>
        <w:pStyle w:val="ListParagraph"/>
        <w:numPr>
          <w:ilvl w:val="1"/>
          <w:numId w:val="6"/>
        </w:numPr>
        <w:spacing w:before="120" w:after="120" w:line="240" w:lineRule="auto"/>
        <w:jc w:val="both"/>
        <w:rPr>
          <w:del w:id="9154" w:author="PIERRE" w:date="2013-10-24T12:25:00Z"/>
          <w:rFonts w:ascii="Times New Roman" w:hAnsi="Times New Roman" w:cs="Times New Roman"/>
          <w:color w:val="000000" w:themeColor="text1"/>
          <w:sz w:val="24"/>
          <w:szCs w:val="24"/>
        </w:rPr>
      </w:pPr>
      <w:del w:id="9155" w:author="PIERRE" w:date="2013-10-24T12:25:00Z">
        <w:r w:rsidRPr="00AF2F6F">
          <w:rPr>
            <w:rFonts w:ascii="Times New Roman" w:hAnsi="Times New Roman" w:cs="Times New Roman"/>
            <w:color w:val="000000" w:themeColor="text1"/>
            <w:sz w:val="24"/>
            <w:szCs w:val="24"/>
            <w:rPrChange w:id="9156" w:author="PIERRE" w:date="2013-10-24T12:27:00Z">
              <w:rPr>
                <w:rFonts w:ascii="Times New Roman" w:hAnsi="Times New Roman" w:cs="Times New Roman"/>
                <w:color w:val="000000" w:themeColor="text1"/>
                <w:sz w:val="24"/>
                <w:szCs w:val="24"/>
                <w:vertAlign w:val="superscript"/>
              </w:rPr>
            </w:rPrChange>
          </w:rPr>
          <w:delText xml:space="preserve">Vous avez sélectionné le jeton de l’exercice d’investissement Co-villageois Récepteur. </w:delText>
        </w:r>
      </w:del>
    </w:p>
    <w:p w:rsidR="002A57BD" w:rsidRPr="00442E10" w:rsidDel="00726879" w:rsidRDefault="00AF2F6F" w:rsidP="00AF6156">
      <w:pPr>
        <w:pStyle w:val="ListParagraph"/>
        <w:numPr>
          <w:ilvl w:val="1"/>
          <w:numId w:val="6"/>
        </w:numPr>
        <w:spacing w:before="120" w:after="120" w:line="240" w:lineRule="auto"/>
        <w:jc w:val="both"/>
        <w:rPr>
          <w:del w:id="9157" w:author="PIERRE" w:date="2013-10-24T12:25:00Z"/>
          <w:rFonts w:ascii="Times New Roman" w:hAnsi="Times New Roman" w:cs="Times New Roman"/>
          <w:color w:val="000000" w:themeColor="text1"/>
          <w:sz w:val="24"/>
          <w:szCs w:val="24"/>
        </w:rPr>
      </w:pPr>
      <w:del w:id="9158" w:author="PIERRE" w:date="2013-10-24T12:25:00Z">
        <w:r w:rsidRPr="00AF2F6F">
          <w:rPr>
            <w:rFonts w:ascii="Times New Roman" w:hAnsi="Times New Roman" w:cs="Times New Roman"/>
            <w:color w:val="000000" w:themeColor="text1"/>
            <w:sz w:val="24"/>
            <w:szCs w:val="24"/>
            <w:rPrChange w:id="9159" w:author="PIERRE" w:date="2013-10-24T12:27:00Z">
              <w:rPr>
                <w:rFonts w:ascii="Times New Roman" w:hAnsi="Times New Roman" w:cs="Times New Roman"/>
                <w:color w:val="000000" w:themeColor="text1"/>
                <w:sz w:val="24"/>
                <w:szCs w:val="24"/>
                <w:vertAlign w:val="superscript"/>
              </w:rPr>
            </w:rPrChange>
          </w:rPr>
          <w:delText xml:space="preserve">Dans cet exercice, vous aviez 10 choix possibles, et on vous a demandé combien de coupons vous voulez retourner à l’envoyeur pour chaque choix. </w:delText>
        </w:r>
      </w:del>
    </w:p>
    <w:p w:rsidR="002A57BD" w:rsidRPr="00442E10" w:rsidDel="00726879" w:rsidRDefault="00AF2F6F" w:rsidP="00AF6156">
      <w:pPr>
        <w:pStyle w:val="ListParagraph"/>
        <w:numPr>
          <w:ilvl w:val="1"/>
          <w:numId w:val="6"/>
        </w:numPr>
        <w:spacing w:before="120" w:after="120" w:line="240" w:lineRule="auto"/>
        <w:jc w:val="both"/>
        <w:rPr>
          <w:del w:id="9160" w:author="PIERRE" w:date="2013-10-24T12:25:00Z"/>
          <w:rFonts w:ascii="Times New Roman" w:hAnsi="Times New Roman" w:cs="Times New Roman"/>
          <w:color w:val="000000" w:themeColor="text1"/>
          <w:sz w:val="24"/>
          <w:szCs w:val="24"/>
        </w:rPr>
      </w:pPr>
      <w:del w:id="9161" w:author="PIERRE" w:date="2013-10-24T12:25:00Z">
        <w:r w:rsidRPr="00AF2F6F">
          <w:rPr>
            <w:rFonts w:ascii="Times New Roman" w:hAnsi="Times New Roman" w:cs="Times New Roman"/>
            <w:color w:val="000000" w:themeColor="text1"/>
            <w:sz w:val="24"/>
            <w:szCs w:val="24"/>
            <w:rPrChange w:id="9162" w:author="PIERRE" w:date="2013-10-24T12:27:00Z">
              <w:rPr>
                <w:rFonts w:ascii="Times New Roman" w:hAnsi="Times New Roman" w:cs="Times New Roman"/>
                <w:color w:val="000000" w:themeColor="text1"/>
                <w:sz w:val="24"/>
                <w:szCs w:val="24"/>
                <w:vertAlign w:val="superscript"/>
              </w:rPr>
            </w:rPrChange>
          </w:rPr>
          <w:delText>Cette pile correspond aux réactions des habitants de votre village. Il n’y a pas de nom dessus ; donc vous ne saurez pas qui a proposé tel chose</w:delText>
        </w:r>
      </w:del>
    </w:p>
    <w:p w:rsidR="002A57BD" w:rsidRPr="00442E10" w:rsidDel="00726879" w:rsidRDefault="00AF2F6F" w:rsidP="00AF6156">
      <w:pPr>
        <w:pStyle w:val="ListParagraph"/>
        <w:numPr>
          <w:ilvl w:val="1"/>
          <w:numId w:val="6"/>
        </w:numPr>
        <w:spacing w:before="120" w:after="120" w:line="240" w:lineRule="auto"/>
        <w:jc w:val="both"/>
        <w:rPr>
          <w:del w:id="9163" w:author="PIERRE" w:date="2013-10-24T12:25:00Z"/>
          <w:rFonts w:ascii="Times New Roman" w:hAnsi="Times New Roman" w:cs="Times New Roman"/>
          <w:color w:val="000000" w:themeColor="text1"/>
          <w:sz w:val="24"/>
          <w:szCs w:val="24"/>
        </w:rPr>
      </w:pPr>
      <w:del w:id="9164" w:author="PIERRE" w:date="2013-10-24T12:25:00Z">
        <w:r w:rsidRPr="00AF2F6F">
          <w:rPr>
            <w:rFonts w:ascii="Times New Roman" w:hAnsi="Times New Roman" w:cs="Times New Roman"/>
            <w:color w:val="000000" w:themeColor="text1"/>
            <w:sz w:val="24"/>
            <w:szCs w:val="24"/>
            <w:rPrChange w:id="9165" w:author="PIERRE" w:date="2013-10-24T12:27:00Z">
              <w:rPr>
                <w:rFonts w:ascii="Times New Roman" w:hAnsi="Times New Roman" w:cs="Times New Roman"/>
                <w:color w:val="000000" w:themeColor="text1"/>
                <w:sz w:val="24"/>
                <w:szCs w:val="24"/>
                <w:vertAlign w:val="superscript"/>
              </w:rPr>
            </w:rPrChange>
          </w:rPr>
          <w:delText xml:space="preserve">Au hasard, une feuille d’enregistrement sera tirée afin de voir combien votre correspondant vous a envoyé </w:delText>
        </w:r>
      </w:del>
    </w:p>
    <w:p w:rsidR="002A57BD" w:rsidRPr="00442E10" w:rsidDel="00726879" w:rsidRDefault="00AF2F6F" w:rsidP="00AF6156">
      <w:pPr>
        <w:pStyle w:val="ListParagraph"/>
        <w:numPr>
          <w:ilvl w:val="1"/>
          <w:numId w:val="6"/>
        </w:numPr>
        <w:spacing w:before="120" w:after="120" w:line="240" w:lineRule="auto"/>
        <w:jc w:val="both"/>
        <w:rPr>
          <w:del w:id="9166" w:author="PIERRE" w:date="2013-10-24T12:25:00Z"/>
          <w:rFonts w:ascii="Times New Roman" w:hAnsi="Times New Roman" w:cs="Times New Roman"/>
          <w:color w:val="000000" w:themeColor="text1"/>
          <w:sz w:val="24"/>
          <w:szCs w:val="24"/>
        </w:rPr>
      </w:pPr>
      <w:del w:id="9167" w:author="PIERRE" w:date="2013-10-24T12:25:00Z">
        <w:r w:rsidRPr="00AF2F6F">
          <w:rPr>
            <w:rFonts w:ascii="Times New Roman" w:hAnsi="Times New Roman" w:cs="Times New Roman"/>
            <w:color w:val="000000" w:themeColor="text1"/>
            <w:sz w:val="24"/>
            <w:szCs w:val="24"/>
            <w:rPrChange w:id="9168" w:author="PIERRE" w:date="2013-10-24T12:27:00Z">
              <w:rPr>
                <w:rFonts w:ascii="Times New Roman" w:hAnsi="Times New Roman" w:cs="Times New Roman"/>
                <w:color w:val="000000" w:themeColor="text1"/>
                <w:sz w:val="24"/>
                <w:szCs w:val="24"/>
                <w:vertAlign w:val="superscript"/>
              </w:rPr>
            </w:rPrChange>
          </w:rPr>
          <w:delText>Ensuite  on regardera  sur votre feuille d’enregistrement le montant que vous avez renvoyé.</w:delText>
        </w:r>
      </w:del>
    </w:p>
    <w:p w:rsidR="002A57BD" w:rsidRPr="00442E10" w:rsidDel="00726879" w:rsidRDefault="00AF2F6F" w:rsidP="00AF6156">
      <w:pPr>
        <w:pStyle w:val="ListParagraph"/>
        <w:numPr>
          <w:ilvl w:val="0"/>
          <w:numId w:val="6"/>
        </w:numPr>
        <w:spacing w:before="120" w:after="120" w:line="240" w:lineRule="auto"/>
        <w:jc w:val="both"/>
        <w:rPr>
          <w:del w:id="9169" w:author="PIERRE" w:date="2013-10-24T12:25:00Z"/>
          <w:rFonts w:ascii="Times New Roman" w:hAnsi="Times New Roman" w:cs="Times New Roman"/>
          <w:color w:val="000000" w:themeColor="text1"/>
          <w:sz w:val="24"/>
          <w:szCs w:val="24"/>
        </w:rPr>
      </w:pPr>
      <w:del w:id="9170" w:author="PIERRE" w:date="2013-10-24T12:25:00Z">
        <w:r w:rsidRPr="00AF2F6F">
          <w:rPr>
            <w:rFonts w:ascii="Times New Roman" w:hAnsi="Times New Roman" w:cs="Times New Roman"/>
            <w:color w:val="000000" w:themeColor="text1"/>
            <w:sz w:val="24"/>
            <w:szCs w:val="24"/>
            <w:rPrChange w:id="9171" w:author="PIERRE" w:date="2013-10-24T12:27:00Z">
              <w:rPr>
                <w:rFonts w:ascii="Times New Roman" w:hAnsi="Times New Roman" w:cs="Times New Roman"/>
                <w:color w:val="000000" w:themeColor="text1"/>
                <w:sz w:val="24"/>
                <w:szCs w:val="24"/>
                <w:vertAlign w:val="superscript"/>
              </w:rPr>
            </w:rPrChange>
          </w:rPr>
          <w:delText>Tirez une feuille d’enregistrement de l’Exercice d’investissement Co-villageois Envoyeur Version B de la pile.</w:delText>
        </w:r>
      </w:del>
    </w:p>
    <w:p w:rsidR="002A57BD" w:rsidRPr="00442E10" w:rsidDel="00726879" w:rsidRDefault="00AF2F6F" w:rsidP="00AF6156">
      <w:pPr>
        <w:pStyle w:val="ListParagraph"/>
        <w:numPr>
          <w:ilvl w:val="0"/>
          <w:numId w:val="6"/>
        </w:numPr>
        <w:spacing w:before="120" w:after="120" w:line="240" w:lineRule="auto"/>
        <w:jc w:val="both"/>
        <w:rPr>
          <w:del w:id="9172" w:author="PIERRE" w:date="2013-10-24T12:25:00Z"/>
          <w:rFonts w:ascii="Times New Roman" w:hAnsi="Times New Roman" w:cs="Times New Roman"/>
          <w:color w:val="000000" w:themeColor="text1"/>
          <w:sz w:val="24"/>
          <w:szCs w:val="24"/>
        </w:rPr>
      </w:pPr>
      <w:del w:id="9173" w:author="PIERRE" w:date="2013-10-24T12:25:00Z">
        <w:r w:rsidRPr="00AF2F6F">
          <w:rPr>
            <w:rFonts w:ascii="Times New Roman" w:hAnsi="Times New Roman" w:cs="Times New Roman"/>
            <w:color w:val="000000" w:themeColor="text1"/>
            <w:sz w:val="24"/>
            <w:szCs w:val="24"/>
            <w:rPrChange w:id="9174" w:author="PIERRE" w:date="2013-10-24T12:27:00Z">
              <w:rPr>
                <w:rFonts w:ascii="Times New Roman" w:hAnsi="Times New Roman" w:cs="Times New Roman"/>
                <w:color w:val="000000" w:themeColor="text1"/>
                <w:sz w:val="24"/>
                <w:szCs w:val="24"/>
                <w:vertAlign w:val="superscript"/>
              </w:rPr>
            </w:rPrChange>
          </w:rPr>
          <w:delText>Notez les codes d’identification de la fiche version B sélectionnée dans les colonnes 9 et 10 de la feuille de calcul 2.</w:delText>
        </w:r>
      </w:del>
    </w:p>
    <w:p w:rsidR="002A57BD" w:rsidRPr="00442E10" w:rsidDel="00726879" w:rsidRDefault="00AF2F6F" w:rsidP="00AF6156">
      <w:pPr>
        <w:pStyle w:val="ListParagraph"/>
        <w:numPr>
          <w:ilvl w:val="0"/>
          <w:numId w:val="6"/>
        </w:numPr>
        <w:spacing w:before="120" w:after="120" w:line="240" w:lineRule="auto"/>
        <w:jc w:val="both"/>
        <w:rPr>
          <w:del w:id="9175" w:author="PIERRE" w:date="2013-10-24T12:25:00Z"/>
          <w:rFonts w:ascii="Times New Roman" w:hAnsi="Times New Roman" w:cs="Times New Roman"/>
          <w:color w:val="000000" w:themeColor="text1"/>
          <w:sz w:val="24"/>
          <w:szCs w:val="24"/>
        </w:rPr>
      </w:pPr>
      <w:del w:id="9176" w:author="PIERRE" w:date="2013-10-24T12:25:00Z">
        <w:r w:rsidRPr="00AF2F6F">
          <w:rPr>
            <w:rFonts w:ascii="Times New Roman" w:hAnsi="Times New Roman" w:cs="Times New Roman"/>
            <w:color w:val="000000" w:themeColor="text1"/>
            <w:sz w:val="24"/>
            <w:szCs w:val="24"/>
            <w:rPrChange w:id="9177" w:author="PIERRE" w:date="2013-10-24T12:27:00Z">
              <w:rPr>
                <w:rFonts w:ascii="Times New Roman" w:hAnsi="Times New Roman" w:cs="Times New Roman"/>
                <w:color w:val="000000" w:themeColor="text1"/>
                <w:sz w:val="24"/>
                <w:szCs w:val="24"/>
                <w:vertAlign w:val="superscript"/>
              </w:rPr>
            </w:rPrChange>
          </w:rPr>
          <w:delText>Jetez un coup d’œil dans le bac [IVSB01] de la fiche d’enregistrement version B afin de voir combien l’envoyeur a envoyé, écrire le montant reçu [IVSB03] dans la colonne 11 de la feuille de calcul 2.</w:delText>
        </w:r>
      </w:del>
    </w:p>
    <w:p w:rsidR="002A57BD" w:rsidRPr="00442E10" w:rsidDel="00726879" w:rsidRDefault="00AF2F6F" w:rsidP="00AF6156">
      <w:pPr>
        <w:pStyle w:val="ListParagraph"/>
        <w:numPr>
          <w:ilvl w:val="0"/>
          <w:numId w:val="6"/>
        </w:numPr>
        <w:spacing w:before="120" w:after="120" w:line="240" w:lineRule="auto"/>
        <w:jc w:val="both"/>
        <w:rPr>
          <w:del w:id="9178" w:author="PIERRE" w:date="2013-10-24T12:25:00Z"/>
          <w:rFonts w:ascii="Times New Roman" w:hAnsi="Times New Roman" w:cs="Times New Roman"/>
          <w:color w:val="000000" w:themeColor="text1"/>
          <w:sz w:val="24"/>
          <w:szCs w:val="24"/>
        </w:rPr>
      </w:pPr>
      <w:del w:id="9179" w:author="PIERRE" w:date="2013-10-24T12:25:00Z">
        <w:r w:rsidRPr="00AF2F6F">
          <w:rPr>
            <w:rFonts w:ascii="Times New Roman" w:hAnsi="Times New Roman" w:cs="Times New Roman"/>
            <w:color w:val="000000" w:themeColor="text1"/>
            <w:sz w:val="24"/>
            <w:szCs w:val="24"/>
            <w:rPrChange w:id="9180" w:author="PIERRE" w:date="2013-10-24T12:27:00Z">
              <w:rPr>
                <w:rFonts w:ascii="Times New Roman" w:hAnsi="Times New Roman" w:cs="Times New Roman"/>
                <w:color w:val="000000" w:themeColor="text1"/>
                <w:sz w:val="24"/>
                <w:szCs w:val="24"/>
                <w:vertAlign w:val="superscript"/>
              </w:rPr>
            </w:rPrChange>
          </w:rPr>
          <w:delText>Consultez la feuille d’enregistrement Version A afin de voir le montant qui a été renvoyé par l’enquêté [IVRAXX] (XX est le montant envoyé [IVSB01]) ; noter ce montant dans la colonne 12 de la feuille de calcul.</w:delText>
        </w:r>
      </w:del>
    </w:p>
    <w:p w:rsidR="002A57BD" w:rsidRPr="00442E10" w:rsidDel="00726879" w:rsidRDefault="00AF2F6F" w:rsidP="00AF6156">
      <w:pPr>
        <w:pStyle w:val="ListParagraph"/>
        <w:numPr>
          <w:ilvl w:val="0"/>
          <w:numId w:val="6"/>
        </w:numPr>
        <w:spacing w:before="120" w:after="120" w:line="240" w:lineRule="auto"/>
        <w:jc w:val="both"/>
        <w:rPr>
          <w:del w:id="9181" w:author="PIERRE" w:date="2013-10-24T12:25:00Z"/>
          <w:rFonts w:ascii="Times New Roman" w:hAnsi="Times New Roman" w:cs="Times New Roman"/>
          <w:color w:val="000000" w:themeColor="text1"/>
          <w:sz w:val="24"/>
          <w:szCs w:val="24"/>
        </w:rPr>
      </w:pPr>
      <w:del w:id="9182" w:author="PIERRE" w:date="2013-10-24T12:25:00Z">
        <w:r w:rsidRPr="00AF2F6F">
          <w:rPr>
            <w:rFonts w:ascii="Times New Roman" w:hAnsi="Times New Roman" w:cs="Times New Roman"/>
            <w:color w:val="000000" w:themeColor="text1"/>
            <w:sz w:val="24"/>
            <w:szCs w:val="24"/>
            <w:rPrChange w:id="9183" w:author="PIERRE" w:date="2013-10-24T12:27:00Z">
              <w:rPr>
                <w:rFonts w:ascii="Times New Roman" w:hAnsi="Times New Roman" w:cs="Times New Roman"/>
                <w:color w:val="000000" w:themeColor="text1"/>
                <w:sz w:val="24"/>
                <w:szCs w:val="24"/>
                <w:vertAlign w:val="superscript"/>
              </w:rPr>
            </w:rPrChange>
          </w:rPr>
          <w:delText xml:space="preserve">Notez le montant total à payer dans la colonne 13 de la feuille de calcul : c’est égal à la colonne 11 MOINS la colonne 12 </w:delText>
        </w:r>
      </w:del>
    </w:p>
    <w:p w:rsidR="002A57BD" w:rsidRPr="00442E10" w:rsidDel="00726879" w:rsidRDefault="00AF2F6F" w:rsidP="00AF6156">
      <w:pPr>
        <w:pStyle w:val="ListParagraph"/>
        <w:numPr>
          <w:ilvl w:val="0"/>
          <w:numId w:val="6"/>
        </w:numPr>
        <w:spacing w:before="120" w:after="120" w:line="240" w:lineRule="auto"/>
        <w:jc w:val="both"/>
        <w:rPr>
          <w:del w:id="9184" w:author="PIERRE" w:date="2013-10-24T12:25:00Z"/>
          <w:rFonts w:ascii="Times New Roman" w:hAnsi="Times New Roman" w:cs="Times New Roman"/>
          <w:color w:val="000000" w:themeColor="text1"/>
          <w:sz w:val="24"/>
          <w:szCs w:val="24"/>
        </w:rPr>
      </w:pPr>
      <w:del w:id="9185" w:author="PIERRE" w:date="2013-10-24T12:25:00Z">
        <w:r w:rsidRPr="00AF2F6F">
          <w:rPr>
            <w:rFonts w:ascii="Times New Roman" w:hAnsi="Times New Roman" w:cs="Times New Roman"/>
            <w:color w:val="000000" w:themeColor="text1"/>
            <w:sz w:val="24"/>
            <w:szCs w:val="24"/>
            <w:rPrChange w:id="9186" w:author="PIERRE" w:date="2013-10-24T12:27:00Z">
              <w:rPr>
                <w:rFonts w:ascii="Times New Roman" w:hAnsi="Times New Roman" w:cs="Times New Roman"/>
                <w:color w:val="000000" w:themeColor="text1"/>
                <w:sz w:val="24"/>
                <w:szCs w:val="24"/>
                <w:vertAlign w:val="superscript"/>
              </w:rPr>
            </w:rPrChange>
          </w:rPr>
          <w:delText>Retranscrire les données de la colonne 13 de la feuille de calcul 2 dans la colonne 5 de la fiche de paiement.</w:delText>
        </w:r>
      </w:del>
    </w:p>
    <w:p w:rsidR="002A57BD" w:rsidRPr="00442E10" w:rsidDel="00726879" w:rsidRDefault="00AF2F6F" w:rsidP="00AF6156">
      <w:pPr>
        <w:pStyle w:val="ListParagraph"/>
        <w:numPr>
          <w:ilvl w:val="0"/>
          <w:numId w:val="6"/>
        </w:numPr>
        <w:spacing w:before="120" w:after="120" w:line="240" w:lineRule="auto"/>
        <w:jc w:val="both"/>
        <w:rPr>
          <w:del w:id="9187" w:author="PIERRE" w:date="2013-10-24T12:25:00Z"/>
          <w:rFonts w:ascii="Times New Roman" w:hAnsi="Times New Roman" w:cs="Times New Roman"/>
          <w:color w:val="000000" w:themeColor="text1"/>
          <w:sz w:val="24"/>
          <w:szCs w:val="24"/>
        </w:rPr>
      </w:pPr>
      <w:del w:id="9188" w:author="PIERRE" w:date="2013-10-24T12:25:00Z">
        <w:r w:rsidRPr="00AF2F6F">
          <w:rPr>
            <w:rFonts w:ascii="Times New Roman" w:hAnsi="Times New Roman" w:cs="Times New Roman"/>
            <w:color w:val="000000" w:themeColor="text1"/>
            <w:sz w:val="24"/>
            <w:szCs w:val="24"/>
            <w:rPrChange w:id="9189" w:author="PIERRE" w:date="2013-10-24T12:27:00Z">
              <w:rPr>
                <w:rFonts w:ascii="Times New Roman" w:hAnsi="Times New Roman" w:cs="Times New Roman"/>
                <w:color w:val="000000" w:themeColor="text1"/>
                <w:sz w:val="24"/>
                <w:szCs w:val="24"/>
                <w:vertAlign w:val="superscript"/>
              </w:rPr>
            </w:rPrChange>
          </w:rPr>
          <w:delText>Expliquez à l’enquêté</w:delText>
        </w:r>
      </w:del>
    </w:p>
    <w:p w:rsidR="002A57BD" w:rsidRPr="00442E10" w:rsidDel="00726879" w:rsidRDefault="00AF2F6F" w:rsidP="00AF6156">
      <w:pPr>
        <w:pStyle w:val="ListParagraph"/>
        <w:numPr>
          <w:ilvl w:val="1"/>
          <w:numId w:val="6"/>
        </w:numPr>
        <w:spacing w:before="120" w:after="120" w:line="240" w:lineRule="auto"/>
        <w:jc w:val="both"/>
        <w:rPr>
          <w:del w:id="9190" w:author="PIERRE" w:date="2013-10-24T12:25:00Z"/>
          <w:rFonts w:ascii="Times New Roman" w:hAnsi="Times New Roman" w:cs="Times New Roman"/>
          <w:color w:val="000000" w:themeColor="text1"/>
          <w:sz w:val="24"/>
          <w:szCs w:val="24"/>
        </w:rPr>
      </w:pPr>
      <w:del w:id="9191" w:author="PIERRE" w:date="2013-10-24T12:25:00Z">
        <w:r w:rsidRPr="00AF2F6F">
          <w:rPr>
            <w:rFonts w:ascii="Times New Roman" w:hAnsi="Times New Roman" w:cs="Times New Roman"/>
            <w:color w:val="000000" w:themeColor="text1"/>
            <w:sz w:val="24"/>
            <w:szCs w:val="24"/>
            <w:rPrChange w:id="9192" w:author="PIERRE" w:date="2013-10-24T12:27:00Z">
              <w:rPr>
                <w:rFonts w:ascii="Times New Roman" w:hAnsi="Times New Roman" w:cs="Times New Roman"/>
                <w:color w:val="000000" w:themeColor="text1"/>
                <w:sz w:val="24"/>
                <w:szCs w:val="24"/>
                <w:vertAlign w:val="superscript"/>
              </w:rPr>
            </w:rPrChange>
          </w:rPr>
          <w:delText>Vous avez reçu 3 x [IVSB01]</w:delText>
        </w:r>
      </w:del>
    </w:p>
    <w:p w:rsidR="002A57BD" w:rsidRPr="00442E10" w:rsidDel="00726879" w:rsidRDefault="00AF2F6F" w:rsidP="00AF6156">
      <w:pPr>
        <w:pStyle w:val="ListParagraph"/>
        <w:numPr>
          <w:ilvl w:val="1"/>
          <w:numId w:val="6"/>
        </w:numPr>
        <w:spacing w:before="120" w:after="120" w:line="240" w:lineRule="auto"/>
        <w:jc w:val="both"/>
        <w:rPr>
          <w:del w:id="9193" w:author="PIERRE" w:date="2013-10-24T12:25:00Z"/>
          <w:rFonts w:ascii="Times New Roman" w:hAnsi="Times New Roman" w:cs="Times New Roman"/>
          <w:color w:val="000000" w:themeColor="text1"/>
          <w:sz w:val="24"/>
          <w:szCs w:val="24"/>
        </w:rPr>
      </w:pPr>
      <w:del w:id="9194" w:author="PIERRE" w:date="2013-10-24T12:25:00Z">
        <w:r w:rsidRPr="00AF2F6F">
          <w:rPr>
            <w:rFonts w:ascii="Times New Roman" w:hAnsi="Times New Roman" w:cs="Times New Roman"/>
            <w:color w:val="000000" w:themeColor="text1"/>
            <w:sz w:val="24"/>
            <w:szCs w:val="24"/>
            <w:rPrChange w:id="9195" w:author="PIERRE" w:date="2013-10-24T12:27:00Z">
              <w:rPr>
                <w:rFonts w:ascii="Times New Roman" w:hAnsi="Times New Roman" w:cs="Times New Roman"/>
                <w:color w:val="000000" w:themeColor="text1"/>
                <w:sz w:val="24"/>
                <w:szCs w:val="24"/>
                <w:vertAlign w:val="superscript"/>
              </w:rPr>
            </w:rPrChange>
          </w:rPr>
          <w:delText>Vous avez indiqué que pour cette offre vous renverrez [IVRAXX] coupons.</w:delText>
        </w:r>
      </w:del>
    </w:p>
    <w:p w:rsidR="002A57BD" w:rsidRPr="00442E10" w:rsidDel="00726879" w:rsidRDefault="00AF2F6F" w:rsidP="00AF6156">
      <w:pPr>
        <w:pStyle w:val="ListParagraph"/>
        <w:numPr>
          <w:ilvl w:val="1"/>
          <w:numId w:val="6"/>
        </w:numPr>
        <w:spacing w:before="120" w:after="120" w:line="240" w:lineRule="auto"/>
        <w:jc w:val="both"/>
        <w:rPr>
          <w:del w:id="9196" w:author="PIERRE" w:date="2013-10-24T12:25:00Z"/>
          <w:rFonts w:ascii="Times New Roman" w:hAnsi="Times New Roman" w:cs="Times New Roman"/>
          <w:color w:val="000000" w:themeColor="text1"/>
          <w:sz w:val="24"/>
          <w:szCs w:val="24"/>
        </w:rPr>
      </w:pPr>
      <w:del w:id="9197" w:author="PIERRE" w:date="2013-10-24T12:25:00Z">
        <w:r w:rsidRPr="00AF2F6F">
          <w:rPr>
            <w:rFonts w:ascii="Times New Roman" w:hAnsi="Times New Roman" w:cs="Times New Roman"/>
            <w:color w:val="000000" w:themeColor="text1"/>
            <w:sz w:val="24"/>
            <w:szCs w:val="24"/>
            <w:rPrChange w:id="9198" w:author="PIERRE" w:date="2013-10-24T12:27:00Z">
              <w:rPr>
                <w:rFonts w:ascii="Times New Roman" w:hAnsi="Times New Roman" w:cs="Times New Roman"/>
                <w:color w:val="000000" w:themeColor="text1"/>
                <w:sz w:val="24"/>
                <w:szCs w:val="24"/>
                <w:vertAlign w:val="superscript"/>
              </w:rPr>
            </w:rPrChange>
          </w:rPr>
          <w:delText xml:space="preserve">Ceci veut dire que votre gain final est (3x[IVSB01]) – [IVRAXX] coupons. </w:delText>
        </w:r>
      </w:del>
    </w:p>
    <w:p w:rsidR="002A57BD" w:rsidRPr="00442E10" w:rsidDel="00726879" w:rsidRDefault="00AF2F6F" w:rsidP="002A57BD">
      <w:pPr>
        <w:spacing w:before="120" w:after="120" w:line="240" w:lineRule="auto"/>
        <w:jc w:val="both"/>
        <w:rPr>
          <w:del w:id="9199" w:author="PIERRE" w:date="2013-10-24T12:25:00Z"/>
          <w:rFonts w:ascii="Times New Roman" w:hAnsi="Times New Roman" w:cs="Times New Roman"/>
          <w:b/>
          <w:color w:val="000000" w:themeColor="text1"/>
          <w:sz w:val="24"/>
          <w:szCs w:val="24"/>
        </w:rPr>
      </w:pPr>
      <w:del w:id="9200" w:author="PIERRE" w:date="2013-10-24T12:25:00Z">
        <w:r w:rsidRPr="00AF2F6F">
          <w:rPr>
            <w:rFonts w:ascii="Times New Roman" w:hAnsi="Times New Roman" w:cs="Times New Roman"/>
            <w:b/>
            <w:color w:val="000000" w:themeColor="text1"/>
            <w:sz w:val="24"/>
            <w:szCs w:val="24"/>
            <w:rPrChange w:id="9201" w:author="PIERRE" w:date="2013-10-24T12:27:00Z">
              <w:rPr>
                <w:rFonts w:ascii="Times New Roman" w:hAnsi="Times New Roman" w:cs="Times New Roman"/>
                <w:b/>
                <w:color w:val="000000" w:themeColor="text1"/>
                <w:sz w:val="24"/>
                <w:szCs w:val="24"/>
                <w:vertAlign w:val="superscript"/>
              </w:rPr>
            </w:rPrChange>
          </w:rPr>
          <w:delText>Jeton 10 : Exercice d’investissement Chef Envoyeur (l’enquêté n’est pas le chef)</w:delText>
        </w:r>
      </w:del>
    </w:p>
    <w:p w:rsidR="002A57BD" w:rsidRPr="00442E10" w:rsidDel="00726879" w:rsidRDefault="00AF2F6F" w:rsidP="00AF6156">
      <w:pPr>
        <w:pStyle w:val="ListParagraph"/>
        <w:numPr>
          <w:ilvl w:val="0"/>
          <w:numId w:val="6"/>
        </w:numPr>
        <w:spacing w:before="120" w:after="120" w:line="240" w:lineRule="auto"/>
        <w:jc w:val="both"/>
        <w:rPr>
          <w:del w:id="9202" w:author="PIERRE" w:date="2013-10-24T12:25:00Z"/>
          <w:rFonts w:ascii="Times New Roman" w:hAnsi="Times New Roman" w:cs="Times New Roman"/>
          <w:color w:val="000000" w:themeColor="text1"/>
          <w:sz w:val="24"/>
          <w:szCs w:val="24"/>
        </w:rPr>
      </w:pPr>
      <w:del w:id="9203" w:author="PIERRE" w:date="2013-10-24T12:25:00Z">
        <w:r w:rsidRPr="00AF2F6F">
          <w:rPr>
            <w:rFonts w:ascii="Times New Roman" w:hAnsi="Times New Roman" w:cs="Times New Roman"/>
            <w:color w:val="000000" w:themeColor="text1"/>
            <w:sz w:val="24"/>
            <w:szCs w:val="24"/>
            <w:rPrChange w:id="9204" w:author="PIERRE" w:date="2013-10-24T12:27:00Z">
              <w:rPr>
                <w:rFonts w:ascii="Times New Roman" w:hAnsi="Times New Roman" w:cs="Times New Roman"/>
                <w:color w:val="000000" w:themeColor="text1"/>
                <w:sz w:val="24"/>
                <w:szCs w:val="24"/>
                <w:vertAlign w:val="superscript"/>
              </w:rPr>
            </w:rPrChange>
          </w:rPr>
          <w:delText>Noter le chiffre 9 dans la colonne 4 de la fiche de paiement.</w:delText>
        </w:r>
      </w:del>
    </w:p>
    <w:p w:rsidR="002A57BD" w:rsidRPr="00442E10" w:rsidDel="00726879" w:rsidRDefault="00AF2F6F" w:rsidP="00AF6156">
      <w:pPr>
        <w:pStyle w:val="ListParagraph"/>
        <w:numPr>
          <w:ilvl w:val="0"/>
          <w:numId w:val="6"/>
        </w:numPr>
        <w:spacing w:before="120" w:after="120" w:line="240" w:lineRule="auto"/>
        <w:jc w:val="both"/>
        <w:rPr>
          <w:del w:id="9205" w:author="PIERRE" w:date="2013-10-24T12:25:00Z"/>
          <w:rFonts w:ascii="Times New Roman" w:hAnsi="Times New Roman" w:cs="Times New Roman"/>
          <w:color w:val="000000" w:themeColor="text1"/>
          <w:sz w:val="24"/>
          <w:szCs w:val="24"/>
        </w:rPr>
      </w:pPr>
      <w:del w:id="9206" w:author="PIERRE" w:date="2013-10-24T12:25:00Z">
        <w:r w:rsidRPr="00AF2F6F">
          <w:rPr>
            <w:rFonts w:ascii="Times New Roman" w:hAnsi="Times New Roman" w:cs="Times New Roman"/>
            <w:color w:val="000000" w:themeColor="text1"/>
            <w:sz w:val="24"/>
            <w:szCs w:val="24"/>
            <w:rPrChange w:id="9207" w:author="PIERRE" w:date="2013-10-24T12:27:00Z">
              <w:rPr>
                <w:rFonts w:ascii="Times New Roman" w:hAnsi="Times New Roman" w:cs="Times New Roman"/>
                <w:color w:val="000000" w:themeColor="text1"/>
                <w:sz w:val="24"/>
                <w:szCs w:val="24"/>
                <w:vertAlign w:val="superscript"/>
              </w:rPr>
            </w:rPrChange>
          </w:rPr>
          <w:delText>Inscrire le code d’identification du ménage dans les colonnes 1 et 2 de la feuille de calcul 2.</w:delText>
        </w:r>
      </w:del>
    </w:p>
    <w:p w:rsidR="002A57BD" w:rsidRPr="00442E10" w:rsidDel="00726879" w:rsidRDefault="00AF2F6F" w:rsidP="00AF6156">
      <w:pPr>
        <w:pStyle w:val="ListParagraph"/>
        <w:numPr>
          <w:ilvl w:val="0"/>
          <w:numId w:val="6"/>
        </w:numPr>
        <w:spacing w:before="120" w:after="120" w:line="240" w:lineRule="auto"/>
        <w:jc w:val="both"/>
        <w:rPr>
          <w:del w:id="9208" w:author="PIERRE" w:date="2013-10-24T12:25:00Z"/>
          <w:rFonts w:ascii="Times New Roman" w:hAnsi="Times New Roman" w:cs="Times New Roman"/>
          <w:color w:val="000000" w:themeColor="text1"/>
          <w:sz w:val="24"/>
          <w:szCs w:val="24"/>
        </w:rPr>
      </w:pPr>
      <w:del w:id="9209" w:author="PIERRE" w:date="2013-10-24T12:25:00Z">
        <w:r w:rsidRPr="00AF2F6F">
          <w:rPr>
            <w:rFonts w:ascii="Times New Roman" w:hAnsi="Times New Roman" w:cs="Times New Roman"/>
            <w:color w:val="000000" w:themeColor="text1"/>
            <w:sz w:val="24"/>
            <w:szCs w:val="24"/>
            <w:rPrChange w:id="9210" w:author="PIERRE" w:date="2013-10-24T12:27:00Z">
              <w:rPr>
                <w:rFonts w:ascii="Times New Roman" w:hAnsi="Times New Roman" w:cs="Times New Roman"/>
                <w:color w:val="000000" w:themeColor="text1"/>
                <w:sz w:val="24"/>
                <w:szCs w:val="24"/>
                <w:vertAlign w:val="superscript"/>
              </w:rPr>
            </w:rPrChange>
          </w:rPr>
          <w:delText>Inscrire 9 dans la colonne 3 de la feuille de calcul 2.</w:delText>
        </w:r>
      </w:del>
    </w:p>
    <w:p w:rsidR="002A57BD" w:rsidRPr="00442E10" w:rsidDel="00726879" w:rsidRDefault="00AF2F6F" w:rsidP="00AF6156">
      <w:pPr>
        <w:pStyle w:val="ListParagraph"/>
        <w:numPr>
          <w:ilvl w:val="0"/>
          <w:numId w:val="6"/>
        </w:numPr>
        <w:spacing w:before="120" w:after="120" w:line="240" w:lineRule="auto"/>
        <w:jc w:val="both"/>
        <w:rPr>
          <w:del w:id="9211" w:author="PIERRE" w:date="2013-10-24T12:25:00Z"/>
          <w:rFonts w:ascii="Times New Roman" w:hAnsi="Times New Roman" w:cs="Times New Roman"/>
          <w:color w:val="000000" w:themeColor="text1"/>
          <w:sz w:val="24"/>
          <w:szCs w:val="24"/>
        </w:rPr>
      </w:pPr>
      <w:del w:id="9212" w:author="PIERRE" w:date="2013-10-24T12:25:00Z">
        <w:r w:rsidRPr="00AF2F6F">
          <w:rPr>
            <w:rFonts w:ascii="Times New Roman" w:hAnsi="Times New Roman" w:cs="Times New Roman"/>
            <w:color w:val="000000" w:themeColor="text1"/>
            <w:sz w:val="24"/>
            <w:szCs w:val="24"/>
            <w:rPrChange w:id="9213" w:author="PIERRE" w:date="2013-10-24T12:27:00Z">
              <w:rPr>
                <w:rFonts w:ascii="Times New Roman" w:hAnsi="Times New Roman" w:cs="Times New Roman"/>
                <w:color w:val="000000" w:themeColor="text1"/>
                <w:sz w:val="24"/>
                <w:szCs w:val="24"/>
                <w:vertAlign w:val="superscript"/>
              </w:rPr>
            </w:rPrChange>
          </w:rPr>
          <w:delText>Regarder la feuille d’enregistrement Investissement Chef Version A du participant, y relever le nombre de coupons envoyés (bacs ICSAO1) dans la colonne 4 de la feuille de calcul 2, et inscrire les jetons restants (BAC ICSA02) dans la colonne 5</w:delText>
        </w:r>
      </w:del>
    </w:p>
    <w:p w:rsidR="002A57BD" w:rsidRPr="00442E10" w:rsidDel="00726879" w:rsidRDefault="00AF2F6F" w:rsidP="00AF6156">
      <w:pPr>
        <w:pStyle w:val="ListParagraph"/>
        <w:numPr>
          <w:ilvl w:val="0"/>
          <w:numId w:val="6"/>
        </w:numPr>
        <w:spacing w:before="120" w:after="120" w:line="240" w:lineRule="auto"/>
        <w:jc w:val="both"/>
        <w:rPr>
          <w:del w:id="9214" w:author="PIERRE" w:date="2013-10-24T12:25:00Z"/>
          <w:rFonts w:ascii="Times New Roman" w:hAnsi="Times New Roman" w:cs="Times New Roman"/>
          <w:color w:val="000000" w:themeColor="text1"/>
          <w:sz w:val="24"/>
          <w:szCs w:val="24"/>
        </w:rPr>
      </w:pPr>
      <w:del w:id="9215" w:author="PIERRE" w:date="2013-10-24T12:25:00Z">
        <w:r w:rsidRPr="00AF2F6F">
          <w:rPr>
            <w:rFonts w:ascii="Times New Roman" w:hAnsi="Times New Roman" w:cs="Times New Roman"/>
            <w:color w:val="000000" w:themeColor="text1"/>
            <w:sz w:val="24"/>
            <w:szCs w:val="24"/>
            <w:rPrChange w:id="9216" w:author="PIERRE" w:date="2013-10-24T12:27:00Z">
              <w:rPr>
                <w:rFonts w:ascii="Times New Roman" w:hAnsi="Times New Roman" w:cs="Times New Roman"/>
                <w:color w:val="000000" w:themeColor="text1"/>
                <w:sz w:val="24"/>
                <w:szCs w:val="24"/>
                <w:vertAlign w:val="superscript"/>
              </w:rPr>
            </w:rPrChange>
          </w:rPr>
          <w:delText>Expliquez au participant :</w:delText>
        </w:r>
        <w:r w:rsidRPr="00AF2F6F">
          <w:rPr>
            <w:rFonts w:ascii="Times New Roman" w:hAnsi="Times New Roman" w:cs="Times New Roman"/>
            <w:color w:val="000000" w:themeColor="text1"/>
            <w:sz w:val="24"/>
            <w:szCs w:val="24"/>
            <w:rPrChange w:id="9217" w:author="PIERRE" w:date="2013-10-24T12:27:00Z">
              <w:rPr>
                <w:rFonts w:ascii="Times New Roman" w:hAnsi="Times New Roman" w:cs="Times New Roman"/>
                <w:color w:val="000000" w:themeColor="text1"/>
                <w:sz w:val="24"/>
                <w:szCs w:val="24"/>
                <w:vertAlign w:val="superscript"/>
              </w:rPr>
            </w:rPrChange>
          </w:rPr>
          <w:tab/>
        </w:r>
      </w:del>
    </w:p>
    <w:p w:rsidR="002A57BD" w:rsidRPr="00442E10" w:rsidDel="00726879" w:rsidRDefault="00AF2F6F" w:rsidP="00AF6156">
      <w:pPr>
        <w:pStyle w:val="ListParagraph"/>
        <w:numPr>
          <w:ilvl w:val="0"/>
          <w:numId w:val="7"/>
        </w:numPr>
        <w:spacing w:before="120" w:after="120" w:line="240" w:lineRule="auto"/>
        <w:jc w:val="both"/>
        <w:rPr>
          <w:del w:id="9218" w:author="PIERRE" w:date="2013-10-24T12:25:00Z"/>
          <w:rFonts w:ascii="Times New Roman" w:hAnsi="Times New Roman" w:cs="Times New Roman"/>
          <w:color w:val="000000" w:themeColor="text1"/>
          <w:sz w:val="24"/>
          <w:szCs w:val="24"/>
        </w:rPr>
      </w:pPr>
      <w:del w:id="9219" w:author="PIERRE" w:date="2013-10-24T12:25:00Z">
        <w:r w:rsidRPr="00AF2F6F">
          <w:rPr>
            <w:rFonts w:ascii="Times New Roman" w:hAnsi="Times New Roman" w:cs="Times New Roman"/>
            <w:color w:val="000000" w:themeColor="text1"/>
            <w:sz w:val="24"/>
            <w:szCs w:val="24"/>
            <w:rPrChange w:id="9220" w:author="PIERRE" w:date="2013-10-24T12:27:00Z">
              <w:rPr>
                <w:rFonts w:ascii="Times New Roman" w:hAnsi="Times New Roman" w:cs="Times New Roman"/>
                <w:color w:val="000000" w:themeColor="text1"/>
                <w:sz w:val="24"/>
                <w:szCs w:val="24"/>
                <w:vertAlign w:val="superscript"/>
              </w:rPr>
            </w:rPrChange>
          </w:rPr>
          <w:delText>Vous avez sélectionné le jeton de l’exercice d’Investissement chef envoyeur.</w:delText>
        </w:r>
      </w:del>
    </w:p>
    <w:p w:rsidR="002A57BD" w:rsidRPr="00442E10" w:rsidDel="00726879" w:rsidRDefault="00AF2F6F" w:rsidP="00AF6156">
      <w:pPr>
        <w:pStyle w:val="ListParagraph"/>
        <w:numPr>
          <w:ilvl w:val="0"/>
          <w:numId w:val="7"/>
        </w:numPr>
        <w:spacing w:before="120" w:after="120" w:line="240" w:lineRule="auto"/>
        <w:jc w:val="both"/>
        <w:rPr>
          <w:del w:id="9221" w:author="PIERRE" w:date="2013-10-24T12:25:00Z"/>
          <w:rFonts w:ascii="Times New Roman" w:hAnsi="Times New Roman" w:cs="Times New Roman"/>
          <w:color w:val="000000" w:themeColor="text1"/>
          <w:sz w:val="24"/>
          <w:szCs w:val="24"/>
        </w:rPr>
      </w:pPr>
      <w:del w:id="9222" w:author="PIERRE" w:date="2013-10-24T12:25:00Z">
        <w:r w:rsidRPr="00AF2F6F">
          <w:rPr>
            <w:rFonts w:ascii="Times New Roman" w:hAnsi="Times New Roman" w:cs="Times New Roman"/>
            <w:color w:val="000000" w:themeColor="text1"/>
            <w:sz w:val="24"/>
            <w:szCs w:val="24"/>
            <w:rPrChange w:id="9223" w:author="PIERRE" w:date="2013-10-24T12:27:00Z">
              <w:rPr>
                <w:rFonts w:ascii="Times New Roman" w:hAnsi="Times New Roman" w:cs="Times New Roman"/>
                <w:color w:val="000000" w:themeColor="text1"/>
                <w:sz w:val="24"/>
                <w:szCs w:val="24"/>
                <w:vertAlign w:val="superscript"/>
              </w:rPr>
            </w:rPrChange>
          </w:rPr>
          <w:delText xml:space="preserve">Dans cet exercice, nous vous avons donné 10 coupons et vous avez décidé d’envoyer 0, quelques-uns, ou tous les coupons au chef du village. </w:delText>
        </w:r>
      </w:del>
    </w:p>
    <w:p w:rsidR="002A57BD" w:rsidRPr="00442E10" w:rsidDel="00726879" w:rsidRDefault="00AF2F6F" w:rsidP="00AF6156">
      <w:pPr>
        <w:pStyle w:val="ListParagraph"/>
        <w:numPr>
          <w:ilvl w:val="0"/>
          <w:numId w:val="7"/>
        </w:numPr>
        <w:spacing w:before="120" w:after="120" w:line="240" w:lineRule="auto"/>
        <w:jc w:val="both"/>
        <w:rPr>
          <w:del w:id="9224" w:author="PIERRE" w:date="2013-10-24T12:25:00Z"/>
          <w:rFonts w:ascii="Times New Roman" w:hAnsi="Times New Roman" w:cs="Times New Roman"/>
          <w:color w:val="000000" w:themeColor="text1"/>
          <w:sz w:val="24"/>
          <w:szCs w:val="24"/>
        </w:rPr>
      </w:pPr>
      <w:del w:id="9225" w:author="PIERRE" w:date="2013-10-24T12:25:00Z">
        <w:r w:rsidRPr="00AF2F6F">
          <w:rPr>
            <w:rFonts w:ascii="Times New Roman" w:hAnsi="Times New Roman" w:cs="Times New Roman"/>
            <w:color w:val="000000" w:themeColor="text1"/>
            <w:sz w:val="24"/>
            <w:szCs w:val="24"/>
            <w:rPrChange w:id="9226" w:author="PIERRE" w:date="2013-10-24T12:27:00Z">
              <w:rPr>
                <w:rFonts w:ascii="Times New Roman" w:hAnsi="Times New Roman" w:cs="Times New Roman"/>
                <w:color w:val="000000" w:themeColor="text1"/>
                <w:sz w:val="24"/>
                <w:szCs w:val="24"/>
                <w:vertAlign w:val="superscript"/>
              </w:rPr>
            </w:rPrChange>
          </w:rPr>
          <w:delText xml:space="preserve">Le chef pouvait vous retourner quelques coupons.  </w:delText>
        </w:r>
      </w:del>
    </w:p>
    <w:p w:rsidR="002A57BD" w:rsidRPr="00442E10" w:rsidDel="00726879" w:rsidRDefault="00AF2F6F" w:rsidP="00AF6156">
      <w:pPr>
        <w:pStyle w:val="ListParagraph"/>
        <w:numPr>
          <w:ilvl w:val="0"/>
          <w:numId w:val="7"/>
        </w:numPr>
        <w:spacing w:before="120" w:after="120" w:line="240" w:lineRule="auto"/>
        <w:jc w:val="both"/>
        <w:rPr>
          <w:del w:id="9227" w:author="PIERRE" w:date="2013-10-24T12:25:00Z"/>
          <w:rFonts w:ascii="Times New Roman" w:hAnsi="Times New Roman" w:cs="Times New Roman"/>
          <w:color w:val="000000" w:themeColor="text1"/>
          <w:sz w:val="24"/>
          <w:szCs w:val="24"/>
        </w:rPr>
      </w:pPr>
      <w:del w:id="9228" w:author="PIERRE" w:date="2013-10-24T12:25:00Z">
        <w:r w:rsidRPr="00AF2F6F">
          <w:rPr>
            <w:rFonts w:ascii="Times New Roman" w:hAnsi="Times New Roman" w:cs="Times New Roman"/>
            <w:color w:val="000000" w:themeColor="text1"/>
            <w:sz w:val="24"/>
            <w:szCs w:val="24"/>
            <w:rPrChange w:id="9229" w:author="PIERRE" w:date="2013-10-24T12:27:00Z">
              <w:rPr>
                <w:rFonts w:ascii="Times New Roman" w:hAnsi="Times New Roman" w:cs="Times New Roman"/>
                <w:color w:val="000000" w:themeColor="text1"/>
                <w:sz w:val="24"/>
                <w:szCs w:val="24"/>
                <w:vertAlign w:val="superscript"/>
              </w:rPr>
            </w:rPrChange>
          </w:rPr>
          <w:delText>Vous avez gardé [ICSA02] coupons et envoyé [ICSA01] au chef.</w:delText>
        </w:r>
      </w:del>
    </w:p>
    <w:p w:rsidR="002A57BD" w:rsidRPr="00442E10" w:rsidDel="00726879" w:rsidRDefault="00AF2F6F" w:rsidP="00AF6156">
      <w:pPr>
        <w:pStyle w:val="ListParagraph"/>
        <w:numPr>
          <w:ilvl w:val="0"/>
          <w:numId w:val="7"/>
        </w:numPr>
        <w:spacing w:before="120" w:after="120" w:line="240" w:lineRule="auto"/>
        <w:jc w:val="both"/>
        <w:rPr>
          <w:del w:id="9230" w:author="PIERRE" w:date="2013-10-24T12:25:00Z"/>
          <w:rFonts w:ascii="Times New Roman" w:hAnsi="Times New Roman" w:cs="Times New Roman"/>
          <w:color w:val="000000" w:themeColor="text1"/>
          <w:sz w:val="24"/>
          <w:szCs w:val="24"/>
        </w:rPr>
      </w:pPr>
      <w:del w:id="9231" w:author="PIERRE" w:date="2013-10-24T12:25:00Z">
        <w:r w:rsidRPr="00AF2F6F">
          <w:rPr>
            <w:rFonts w:ascii="Times New Roman" w:hAnsi="Times New Roman" w:cs="Times New Roman"/>
            <w:color w:val="000000" w:themeColor="text1"/>
            <w:sz w:val="24"/>
            <w:szCs w:val="24"/>
            <w:rPrChange w:id="9232" w:author="PIERRE" w:date="2013-10-24T12:27:00Z">
              <w:rPr>
                <w:rFonts w:ascii="Times New Roman" w:hAnsi="Times New Roman" w:cs="Times New Roman"/>
                <w:color w:val="000000" w:themeColor="text1"/>
                <w:sz w:val="24"/>
                <w:szCs w:val="24"/>
                <w:vertAlign w:val="superscript"/>
              </w:rPr>
            </w:rPrChange>
          </w:rPr>
          <w:delText>Voici la fiche avec la réaction de chef.</w:delText>
        </w:r>
      </w:del>
    </w:p>
    <w:p w:rsidR="002A57BD" w:rsidRPr="00442E10" w:rsidDel="00726879" w:rsidRDefault="00AF2F6F" w:rsidP="00AF6156">
      <w:pPr>
        <w:pStyle w:val="ListParagraph"/>
        <w:numPr>
          <w:ilvl w:val="0"/>
          <w:numId w:val="6"/>
        </w:numPr>
        <w:spacing w:before="120" w:after="120" w:line="240" w:lineRule="auto"/>
        <w:jc w:val="both"/>
        <w:rPr>
          <w:del w:id="9233" w:author="PIERRE" w:date="2013-10-24T12:25:00Z"/>
          <w:rFonts w:ascii="Times New Roman" w:hAnsi="Times New Roman" w:cs="Times New Roman"/>
          <w:color w:val="000000" w:themeColor="text1"/>
          <w:sz w:val="24"/>
          <w:szCs w:val="24"/>
        </w:rPr>
      </w:pPr>
      <w:del w:id="9234" w:author="PIERRE" w:date="2013-10-24T12:25:00Z">
        <w:r w:rsidRPr="00AF2F6F">
          <w:rPr>
            <w:rFonts w:ascii="Times New Roman" w:hAnsi="Times New Roman" w:cs="Times New Roman"/>
            <w:color w:val="000000" w:themeColor="text1"/>
            <w:sz w:val="24"/>
            <w:szCs w:val="24"/>
            <w:rPrChange w:id="9235" w:author="PIERRE" w:date="2013-10-24T12:27:00Z">
              <w:rPr>
                <w:rFonts w:ascii="Times New Roman" w:hAnsi="Times New Roman" w:cs="Times New Roman"/>
                <w:color w:val="000000" w:themeColor="text1"/>
                <w:sz w:val="24"/>
                <w:szCs w:val="24"/>
                <w:vertAlign w:val="superscript"/>
              </w:rPr>
            </w:rPrChange>
          </w:rPr>
          <w:delText>Prendre la feuille d’enregistrement de cet exercice d’investissement Chef version B qui appartient au chef.</w:delText>
        </w:r>
      </w:del>
    </w:p>
    <w:p w:rsidR="002A57BD" w:rsidRPr="00442E10" w:rsidDel="00726879" w:rsidRDefault="00AF2F6F" w:rsidP="00AF6156">
      <w:pPr>
        <w:pStyle w:val="ListParagraph"/>
        <w:numPr>
          <w:ilvl w:val="0"/>
          <w:numId w:val="6"/>
        </w:numPr>
        <w:spacing w:before="120" w:after="120" w:line="240" w:lineRule="auto"/>
        <w:jc w:val="both"/>
        <w:rPr>
          <w:del w:id="9236" w:author="PIERRE" w:date="2013-10-24T12:25:00Z"/>
          <w:rFonts w:ascii="Times New Roman" w:hAnsi="Times New Roman" w:cs="Times New Roman"/>
          <w:color w:val="000000" w:themeColor="text1"/>
          <w:sz w:val="24"/>
          <w:szCs w:val="24"/>
        </w:rPr>
      </w:pPr>
      <w:del w:id="9237" w:author="PIERRE" w:date="2013-10-24T12:25:00Z">
        <w:r w:rsidRPr="00AF2F6F">
          <w:rPr>
            <w:rFonts w:ascii="Times New Roman" w:hAnsi="Times New Roman" w:cs="Times New Roman"/>
            <w:color w:val="000000" w:themeColor="text1"/>
            <w:sz w:val="24"/>
            <w:szCs w:val="24"/>
            <w:rPrChange w:id="9238" w:author="PIERRE" w:date="2013-10-24T12:27:00Z">
              <w:rPr>
                <w:rFonts w:ascii="Times New Roman" w:hAnsi="Times New Roman" w:cs="Times New Roman"/>
                <w:color w:val="000000" w:themeColor="text1"/>
                <w:sz w:val="24"/>
                <w:szCs w:val="24"/>
                <w:vertAlign w:val="superscript"/>
              </w:rPr>
            </w:rPrChange>
          </w:rPr>
          <w:delText xml:space="preserve">Inscrire  les codes d’identification du chef du village dans les colonnes 6 et 7 de la feuille  de calcul 2. </w:delText>
        </w:r>
      </w:del>
    </w:p>
    <w:p w:rsidR="002A57BD" w:rsidRPr="00442E10" w:rsidDel="00726879" w:rsidRDefault="00AF2F6F" w:rsidP="00AF6156">
      <w:pPr>
        <w:pStyle w:val="ListParagraph"/>
        <w:numPr>
          <w:ilvl w:val="0"/>
          <w:numId w:val="6"/>
        </w:numPr>
        <w:spacing w:before="120" w:after="120" w:line="240" w:lineRule="auto"/>
        <w:jc w:val="both"/>
        <w:rPr>
          <w:del w:id="9239" w:author="PIERRE" w:date="2013-10-24T12:25:00Z"/>
          <w:rFonts w:ascii="Times New Roman" w:hAnsi="Times New Roman" w:cs="Times New Roman"/>
          <w:color w:val="000000" w:themeColor="text1"/>
          <w:sz w:val="24"/>
          <w:szCs w:val="24"/>
        </w:rPr>
      </w:pPr>
      <w:del w:id="9240" w:author="PIERRE" w:date="2013-10-24T12:25:00Z">
        <w:r w:rsidRPr="00AF2F6F">
          <w:rPr>
            <w:rFonts w:ascii="Times New Roman" w:hAnsi="Times New Roman" w:cs="Times New Roman"/>
            <w:color w:val="000000" w:themeColor="text1"/>
            <w:sz w:val="24"/>
            <w:szCs w:val="24"/>
            <w:rPrChange w:id="9241" w:author="PIERRE" w:date="2013-10-24T12:27:00Z">
              <w:rPr>
                <w:rFonts w:ascii="Times New Roman" w:hAnsi="Times New Roman" w:cs="Times New Roman"/>
                <w:color w:val="000000" w:themeColor="text1"/>
                <w:sz w:val="24"/>
                <w:szCs w:val="24"/>
                <w:vertAlign w:val="superscript"/>
              </w:rPr>
            </w:rPrChange>
          </w:rPr>
          <w:delText>Regarder dans les bacs [ICRBXX] de la feuille d’enregistrement version B, combien de jetons  le chef a rendu (XX est la somme envoyé par l’envoyeur). Noter le nombre [ICRBXX] dans la colonne 8 de la feuille de calcul 2.</w:delText>
        </w:r>
      </w:del>
    </w:p>
    <w:p w:rsidR="002A57BD" w:rsidRPr="00442E10" w:rsidDel="00726879" w:rsidRDefault="00AF2F6F" w:rsidP="00AF6156">
      <w:pPr>
        <w:pStyle w:val="ListParagraph"/>
        <w:numPr>
          <w:ilvl w:val="0"/>
          <w:numId w:val="6"/>
        </w:numPr>
        <w:spacing w:before="120" w:after="120" w:line="240" w:lineRule="auto"/>
        <w:jc w:val="both"/>
        <w:rPr>
          <w:del w:id="9242" w:author="PIERRE" w:date="2013-10-24T12:25:00Z"/>
          <w:rFonts w:ascii="Times New Roman" w:hAnsi="Times New Roman" w:cs="Times New Roman"/>
          <w:color w:val="000000" w:themeColor="text1"/>
          <w:sz w:val="24"/>
          <w:szCs w:val="24"/>
        </w:rPr>
      </w:pPr>
      <w:del w:id="9243" w:author="PIERRE" w:date="2013-10-24T12:25:00Z">
        <w:r w:rsidRPr="00AF2F6F">
          <w:rPr>
            <w:rFonts w:ascii="Times New Roman" w:hAnsi="Times New Roman" w:cs="Times New Roman"/>
            <w:color w:val="000000" w:themeColor="text1"/>
            <w:sz w:val="24"/>
            <w:szCs w:val="24"/>
            <w:rPrChange w:id="9244" w:author="PIERRE" w:date="2013-10-24T12:27:00Z">
              <w:rPr>
                <w:rFonts w:ascii="Times New Roman" w:hAnsi="Times New Roman" w:cs="Times New Roman"/>
                <w:color w:val="000000" w:themeColor="text1"/>
                <w:sz w:val="24"/>
                <w:szCs w:val="24"/>
                <w:vertAlign w:val="superscript"/>
              </w:rPr>
            </w:rPrChange>
          </w:rPr>
          <w:delText>Noter le montant total  du paiement dans la colonne 13 de la fiche de calcul. C’est égal à la colonne 5 PLUS la colonne 8 de cette fiche.</w:delText>
        </w:r>
      </w:del>
    </w:p>
    <w:p w:rsidR="002A57BD" w:rsidRPr="00442E10" w:rsidDel="00726879" w:rsidRDefault="00AF2F6F" w:rsidP="00AF6156">
      <w:pPr>
        <w:pStyle w:val="ListParagraph"/>
        <w:numPr>
          <w:ilvl w:val="0"/>
          <w:numId w:val="6"/>
        </w:numPr>
        <w:spacing w:before="120" w:after="120" w:line="240" w:lineRule="auto"/>
        <w:jc w:val="both"/>
        <w:rPr>
          <w:del w:id="9245" w:author="PIERRE" w:date="2013-10-24T12:25:00Z"/>
          <w:rFonts w:ascii="Times New Roman" w:hAnsi="Times New Roman" w:cs="Times New Roman"/>
          <w:color w:val="000000" w:themeColor="text1"/>
          <w:sz w:val="24"/>
          <w:szCs w:val="24"/>
        </w:rPr>
      </w:pPr>
      <w:del w:id="9246" w:author="PIERRE" w:date="2013-10-24T12:25:00Z">
        <w:r w:rsidRPr="00AF2F6F">
          <w:rPr>
            <w:rFonts w:ascii="Times New Roman" w:hAnsi="Times New Roman" w:cs="Times New Roman"/>
            <w:color w:val="000000" w:themeColor="text1"/>
            <w:sz w:val="24"/>
            <w:szCs w:val="24"/>
            <w:rPrChange w:id="9247" w:author="PIERRE" w:date="2013-10-24T12:27:00Z">
              <w:rPr>
                <w:rFonts w:ascii="Times New Roman" w:hAnsi="Times New Roman" w:cs="Times New Roman"/>
                <w:color w:val="000000" w:themeColor="text1"/>
                <w:sz w:val="24"/>
                <w:szCs w:val="24"/>
                <w:vertAlign w:val="superscript"/>
              </w:rPr>
            </w:rPrChange>
          </w:rPr>
          <w:delText>Expliquer ceci au participant</w:delText>
        </w:r>
      </w:del>
    </w:p>
    <w:p w:rsidR="002A57BD" w:rsidRPr="00442E10" w:rsidDel="00726879" w:rsidRDefault="00AF2F6F" w:rsidP="00AF6156">
      <w:pPr>
        <w:pStyle w:val="ListParagraph"/>
        <w:numPr>
          <w:ilvl w:val="1"/>
          <w:numId w:val="6"/>
        </w:numPr>
        <w:spacing w:before="120" w:after="120" w:line="240" w:lineRule="auto"/>
        <w:jc w:val="both"/>
        <w:rPr>
          <w:del w:id="9248" w:author="PIERRE" w:date="2013-10-24T12:25:00Z"/>
          <w:rFonts w:ascii="Times New Roman" w:hAnsi="Times New Roman" w:cs="Times New Roman"/>
          <w:color w:val="000000" w:themeColor="text1"/>
          <w:sz w:val="24"/>
          <w:szCs w:val="24"/>
        </w:rPr>
      </w:pPr>
      <w:del w:id="9249" w:author="PIERRE" w:date="2013-10-24T12:25:00Z">
        <w:r w:rsidRPr="00AF2F6F">
          <w:rPr>
            <w:rFonts w:ascii="Times New Roman" w:hAnsi="Times New Roman" w:cs="Times New Roman"/>
            <w:color w:val="000000" w:themeColor="text1"/>
            <w:sz w:val="24"/>
            <w:szCs w:val="24"/>
            <w:rPrChange w:id="9250" w:author="PIERRE" w:date="2013-10-24T12:27:00Z">
              <w:rPr>
                <w:rFonts w:ascii="Times New Roman" w:hAnsi="Times New Roman" w:cs="Times New Roman"/>
                <w:color w:val="000000" w:themeColor="text1"/>
                <w:sz w:val="24"/>
                <w:szCs w:val="24"/>
                <w:vertAlign w:val="superscript"/>
              </w:rPr>
            </w:rPrChange>
          </w:rPr>
          <w:delText xml:space="preserve">Vous avez gardé [ICSA02] et envoyé [ICSA01] coupons. </w:delText>
        </w:r>
      </w:del>
    </w:p>
    <w:p w:rsidR="002A57BD" w:rsidRPr="00442E10" w:rsidDel="00726879" w:rsidRDefault="00AF2F6F" w:rsidP="00AF6156">
      <w:pPr>
        <w:pStyle w:val="ListParagraph"/>
        <w:numPr>
          <w:ilvl w:val="1"/>
          <w:numId w:val="6"/>
        </w:numPr>
        <w:spacing w:before="120" w:after="120" w:line="240" w:lineRule="auto"/>
        <w:jc w:val="both"/>
        <w:rPr>
          <w:del w:id="9251" w:author="PIERRE" w:date="2013-10-24T12:25:00Z"/>
          <w:rFonts w:ascii="Times New Roman" w:hAnsi="Times New Roman" w:cs="Times New Roman"/>
          <w:color w:val="000000" w:themeColor="text1"/>
          <w:sz w:val="24"/>
          <w:szCs w:val="24"/>
        </w:rPr>
      </w:pPr>
      <w:del w:id="9252" w:author="PIERRE" w:date="2013-10-24T12:25:00Z">
        <w:r w:rsidRPr="00AF2F6F">
          <w:rPr>
            <w:rFonts w:ascii="Times New Roman" w:hAnsi="Times New Roman" w:cs="Times New Roman"/>
            <w:color w:val="000000" w:themeColor="text1"/>
            <w:sz w:val="24"/>
            <w:szCs w:val="24"/>
            <w:rPrChange w:id="9253" w:author="PIERRE" w:date="2013-10-24T12:27:00Z">
              <w:rPr>
                <w:rFonts w:ascii="Times New Roman" w:hAnsi="Times New Roman" w:cs="Times New Roman"/>
                <w:color w:val="000000" w:themeColor="text1"/>
                <w:sz w:val="24"/>
                <w:szCs w:val="24"/>
                <w:vertAlign w:val="superscript"/>
              </w:rPr>
            </w:rPrChange>
          </w:rPr>
          <w:delText>De ce montant envoyé, le chef a renvoyé [ICRBXX] coupons.</w:delText>
        </w:r>
      </w:del>
    </w:p>
    <w:p w:rsidR="002A57BD" w:rsidRPr="00442E10" w:rsidDel="00726879" w:rsidRDefault="00AF2F6F" w:rsidP="00AF6156">
      <w:pPr>
        <w:pStyle w:val="ListParagraph"/>
        <w:numPr>
          <w:ilvl w:val="1"/>
          <w:numId w:val="6"/>
        </w:numPr>
        <w:spacing w:before="120" w:after="120" w:line="240" w:lineRule="auto"/>
        <w:jc w:val="both"/>
        <w:rPr>
          <w:del w:id="9254" w:author="PIERRE" w:date="2013-10-24T12:25:00Z"/>
          <w:rFonts w:ascii="Times New Roman" w:hAnsi="Times New Roman" w:cs="Times New Roman"/>
          <w:color w:val="000000" w:themeColor="text1"/>
          <w:sz w:val="24"/>
          <w:szCs w:val="24"/>
        </w:rPr>
      </w:pPr>
      <w:del w:id="9255" w:author="PIERRE" w:date="2013-10-24T12:25:00Z">
        <w:r w:rsidRPr="00AF2F6F">
          <w:rPr>
            <w:rFonts w:ascii="Times New Roman" w:hAnsi="Times New Roman" w:cs="Times New Roman"/>
            <w:color w:val="000000" w:themeColor="text1"/>
            <w:sz w:val="24"/>
            <w:szCs w:val="24"/>
            <w:rPrChange w:id="9256" w:author="PIERRE" w:date="2013-10-24T12:27:00Z">
              <w:rPr>
                <w:rFonts w:ascii="Times New Roman" w:hAnsi="Times New Roman" w:cs="Times New Roman"/>
                <w:color w:val="000000" w:themeColor="text1"/>
                <w:sz w:val="24"/>
                <w:szCs w:val="24"/>
                <w:vertAlign w:val="superscript"/>
              </w:rPr>
            </w:rPrChange>
          </w:rPr>
          <w:delText>Donc votre gain final est [ICSA02] + [ICRBXX] coupons.</w:delText>
        </w:r>
      </w:del>
    </w:p>
    <w:p w:rsidR="002A57BD" w:rsidRPr="00442E10" w:rsidDel="00726879" w:rsidRDefault="00AF2F6F" w:rsidP="00AF6156">
      <w:pPr>
        <w:pStyle w:val="ListParagraph"/>
        <w:numPr>
          <w:ilvl w:val="0"/>
          <w:numId w:val="6"/>
        </w:numPr>
        <w:spacing w:before="120" w:after="120" w:line="240" w:lineRule="auto"/>
        <w:jc w:val="both"/>
        <w:rPr>
          <w:del w:id="9257" w:author="PIERRE" w:date="2013-10-24T12:25:00Z"/>
          <w:rFonts w:ascii="Times New Roman" w:hAnsi="Times New Roman" w:cs="Times New Roman"/>
          <w:color w:val="000000" w:themeColor="text1"/>
          <w:sz w:val="24"/>
          <w:szCs w:val="24"/>
        </w:rPr>
      </w:pPr>
      <w:del w:id="9258" w:author="PIERRE" w:date="2013-10-24T12:25:00Z">
        <w:r w:rsidRPr="00AF2F6F">
          <w:rPr>
            <w:rFonts w:ascii="Times New Roman" w:hAnsi="Times New Roman" w:cs="Times New Roman"/>
            <w:color w:val="000000" w:themeColor="text1"/>
            <w:sz w:val="24"/>
            <w:szCs w:val="24"/>
            <w:rPrChange w:id="9259" w:author="PIERRE" w:date="2013-10-24T12:27:00Z">
              <w:rPr>
                <w:rFonts w:ascii="Times New Roman" w:hAnsi="Times New Roman" w:cs="Times New Roman"/>
                <w:color w:val="000000" w:themeColor="text1"/>
                <w:sz w:val="24"/>
                <w:szCs w:val="24"/>
                <w:vertAlign w:val="superscript"/>
              </w:rPr>
            </w:rPrChange>
          </w:rPr>
          <w:delText xml:space="preserve"> Retranscrire les données de la colonne 13 de la feuille de calcul 2 dans la colonne 5 de la Fiche de Paiement.</w:delText>
        </w:r>
      </w:del>
    </w:p>
    <w:p w:rsidR="002A57BD" w:rsidRPr="00442E10" w:rsidDel="00726879" w:rsidRDefault="002A57BD" w:rsidP="002A57BD">
      <w:pPr>
        <w:spacing w:before="120" w:after="120" w:line="240" w:lineRule="auto"/>
        <w:ind w:left="360"/>
        <w:jc w:val="both"/>
        <w:rPr>
          <w:del w:id="9260" w:author="PIERRE" w:date="2013-10-24T12:25:00Z"/>
          <w:rFonts w:ascii="Times New Roman" w:hAnsi="Times New Roman" w:cs="Times New Roman"/>
          <w:color w:val="000000" w:themeColor="text1"/>
          <w:sz w:val="24"/>
          <w:szCs w:val="24"/>
        </w:rPr>
      </w:pPr>
    </w:p>
    <w:p w:rsidR="002A57BD" w:rsidRPr="00442E10" w:rsidDel="00726879" w:rsidRDefault="00AF2F6F" w:rsidP="002A57BD">
      <w:pPr>
        <w:spacing w:before="120" w:after="120" w:line="240" w:lineRule="auto"/>
        <w:jc w:val="both"/>
        <w:rPr>
          <w:del w:id="9261" w:author="PIERRE" w:date="2013-10-24T12:25:00Z"/>
          <w:rFonts w:ascii="Times New Roman" w:hAnsi="Times New Roman" w:cs="Times New Roman"/>
          <w:b/>
          <w:color w:val="000000" w:themeColor="text1"/>
          <w:sz w:val="24"/>
          <w:szCs w:val="24"/>
        </w:rPr>
      </w:pPr>
      <w:del w:id="9262" w:author="PIERRE" w:date="2013-10-24T12:25:00Z">
        <w:r w:rsidRPr="00AF2F6F">
          <w:rPr>
            <w:rFonts w:ascii="Times New Roman" w:hAnsi="Times New Roman" w:cs="Times New Roman"/>
            <w:b/>
            <w:color w:val="000000" w:themeColor="text1"/>
            <w:sz w:val="24"/>
            <w:szCs w:val="24"/>
            <w:rPrChange w:id="9263" w:author="PIERRE" w:date="2013-10-24T12:27:00Z">
              <w:rPr>
                <w:rFonts w:ascii="Times New Roman" w:hAnsi="Times New Roman" w:cs="Times New Roman"/>
                <w:b/>
                <w:color w:val="000000" w:themeColor="text1"/>
                <w:sz w:val="24"/>
                <w:szCs w:val="24"/>
                <w:vertAlign w:val="superscript"/>
              </w:rPr>
            </w:rPrChange>
          </w:rPr>
          <w:delText>Jeton 11 : Exercice d’investissement Chef Récepteur (</w:delText>
        </w:r>
      </w:del>
      <w:del w:id="9264" w:author="PIERRE" w:date="2013-10-23T18:00:00Z">
        <w:r w:rsidRPr="00AF2F6F">
          <w:rPr>
            <w:rFonts w:ascii="Times New Roman" w:hAnsi="Times New Roman" w:cs="Times New Roman"/>
            <w:b/>
            <w:color w:val="000000" w:themeColor="text1"/>
            <w:sz w:val="24"/>
            <w:szCs w:val="24"/>
            <w:rPrChange w:id="9265" w:author="PIERRE" w:date="2013-10-24T12:27:00Z">
              <w:rPr>
                <w:rFonts w:ascii="Times New Roman" w:hAnsi="Times New Roman" w:cs="Times New Roman"/>
                <w:b/>
                <w:color w:val="000000" w:themeColor="text1"/>
                <w:sz w:val="24"/>
                <w:szCs w:val="24"/>
                <w:vertAlign w:val="superscript"/>
              </w:rPr>
            </w:rPrChange>
          </w:rPr>
          <w:delText>Enqueté</w:delText>
        </w:r>
      </w:del>
      <w:del w:id="9266" w:author="PIERRE" w:date="2013-10-24T12:25:00Z">
        <w:r w:rsidRPr="00AF2F6F">
          <w:rPr>
            <w:rFonts w:ascii="Times New Roman" w:hAnsi="Times New Roman" w:cs="Times New Roman"/>
            <w:b/>
            <w:color w:val="000000" w:themeColor="text1"/>
            <w:sz w:val="24"/>
            <w:szCs w:val="24"/>
            <w:rPrChange w:id="9267" w:author="PIERRE" w:date="2013-10-24T12:27:00Z">
              <w:rPr>
                <w:rFonts w:ascii="Times New Roman" w:hAnsi="Times New Roman" w:cs="Times New Roman"/>
                <w:b/>
                <w:color w:val="000000" w:themeColor="text1"/>
                <w:sz w:val="24"/>
                <w:szCs w:val="24"/>
                <w:vertAlign w:val="superscript"/>
              </w:rPr>
            </w:rPrChange>
          </w:rPr>
          <w:delText xml:space="preserve"> n’est pas le chef)</w:delText>
        </w:r>
      </w:del>
    </w:p>
    <w:p w:rsidR="002A57BD" w:rsidRPr="00442E10" w:rsidDel="00726879" w:rsidRDefault="00AF2F6F" w:rsidP="00AF6156">
      <w:pPr>
        <w:pStyle w:val="ListParagraph"/>
        <w:numPr>
          <w:ilvl w:val="0"/>
          <w:numId w:val="6"/>
        </w:numPr>
        <w:spacing w:before="120" w:after="120" w:line="240" w:lineRule="auto"/>
        <w:jc w:val="both"/>
        <w:rPr>
          <w:del w:id="9268" w:author="PIERRE" w:date="2013-10-24T12:25:00Z"/>
          <w:rFonts w:ascii="Times New Roman" w:hAnsi="Times New Roman" w:cs="Times New Roman"/>
          <w:color w:val="000000" w:themeColor="text1"/>
          <w:sz w:val="24"/>
          <w:szCs w:val="24"/>
        </w:rPr>
      </w:pPr>
      <w:del w:id="9269" w:author="PIERRE" w:date="2013-10-24T12:25:00Z">
        <w:r w:rsidRPr="00AF2F6F">
          <w:rPr>
            <w:rFonts w:ascii="Times New Roman" w:hAnsi="Times New Roman" w:cs="Times New Roman"/>
            <w:color w:val="000000" w:themeColor="text1"/>
            <w:sz w:val="24"/>
            <w:szCs w:val="24"/>
            <w:rPrChange w:id="9270" w:author="PIERRE" w:date="2013-10-24T12:27:00Z">
              <w:rPr>
                <w:rFonts w:ascii="Times New Roman" w:hAnsi="Times New Roman" w:cs="Times New Roman"/>
                <w:color w:val="000000" w:themeColor="text1"/>
                <w:sz w:val="24"/>
                <w:szCs w:val="24"/>
                <w:vertAlign w:val="superscript"/>
              </w:rPr>
            </w:rPrChange>
          </w:rPr>
          <w:delText xml:space="preserve">Ecrire 11 dans la colonne 4 de la fiche de paiement. </w:delText>
        </w:r>
      </w:del>
    </w:p>
    <w:p w:rsidR="002A57BD" w:rsidRPr="00442E10" w:rsidDel="00726879" w:rsidRDefault="00AF2F6F" w:rsidP="00AF6156">
      <w:pPr>
        <w:pStyle w:val="ListParagraph"/>
        <w:numPr>
          <w:ilvl w:val="0"/>
          <w:numId w:val="6"/>
        </w:numPr>
        <w:spacing w:before="120" w:after="120" w:line="240" w:lineRule="auto"/>
        <w:jc w:val="both"/>
        <w:rPr>
          <w:del w:id="9271" w:author="PIERRE" w:date="2013-10-24T12:25:00Z"/>
          <w:rFonts w:ascii="Times New Roman" w:hAnsi="Times New Roman" w:cs="Times New Roman"/>
          <w:color w:val="000000" w:themeColor="text1"/>
          <w:sz w:val="24"/>
          <w:szCs w:val="24"/>
        </w:rPr>
      </w:pPr>
      <w:del w:id="9272" w:author="PIERRE" w:date="2013-10-24T12:25:00Z">
        <w:r w:rsidRPr="00AF2F6F">
          <w:rPr>
            <w:rFonts w:ascii="Times New Roman" w:hAnsi="Times New Roman" w:cs="Times New Roman"/>
            <w:color w:val="000000" w:themeColor="text1"/>
            <w:sz w:val="24"/>
            <w:szCs w:val="24"/>
            <w:rPrChange w:id="9273" w:author="PIERRE" w:date="2013-10-24T12:27:00Z">
              <w:rPr>
                <w:rFonts w:ascii="Times New Roman" w:hAnsi="Times New Roman" w:cs="Times New Roman"/>
                <w:color w:val="000000" w:themeColor="text1"/>
                <w:sz w:val="24"/>
                <w:szCs w:val="24"/>
                <w:vertAlign w:val="superscript"/>
              </w:rPr>
            </w:rPrChange>
          </w:rPr>
          <w:delText>Noter les codes identitaire de l’enquêté colonnes 1 et 2 de la fiche de calcul de l’exercice d’investissement.</w:delText>
        </w:r>
      </w:del>
    </w:p>
    <w:p w:rsidR="002A57BD" w:rsidRPr="00442E10" w:rsidDel="00726879" w:rsidRDefault="00AF2F6F" w:rsidP="00AF6156">
      <w:pPr>
        <w:pStyle w:val="ListParagraph"/>
        <w:numPr>
          <w:ilvl w:val="0"/>
          <w:numId w:val="6"/>
        </w:numPr>
        <w:spacing w:before="120" w:after="120" w:line="240" w:lineRule="auto"/>
        <w:jc w:val="both"/>
        <w:rPr>
          <w:del w:id="9274" w:author="PIERRE" w:date="2013-10-24T12:25:00Z"/>
          <w:rFonts w:ascii="Times New Roman" w:hAnsi="Times New Roman" w:cs="Times New Roman"/>
          <w:color w:val="000000" w:themeColor="text1"/>
          <w:sz w:val="24"/>
          <w:szCs w:val="24"/>
        </w:rPr>
      </w:pPr>
      <w:del w:id="9275" w:author="PIERRE" w:date="2013-10-24T12:25:00Z">
        <w:r w:rsidRPr="00AF2F6F">
          <w:rPr>
            <w:rFonts w:ascii="Times New Roman" w:hAnsi="Times New Roman" w:cs="Times New Roman"/>
            <w:color w:val="000000" w:themeColor="text1"/>
            <w:sz w:val="24"/>
            <w:szCs w:val="24"/>
            <w:rPrChange w:id="9276" w:author="PIERRE" w:date="2013-10-24T12:27:00Z">
              <w:rPr>
                <w:rFonts w:ascii="Times New Roman" w:hAnsi="Times New Roman" w:cs="Times New Roman"/>
                <w:color w:val="000000" w:themeColor="text1"/>
                <w:sz w:val="24"/>
                <w:szCs w:val="24"/>
                <w:vertAlign w:val="superscript"/>
              </w:rPr>
            </w:rPrChange>
          </w:rPr>
          <w:delText>Ecrire 9 dans la colonne 3 de la feuille de calcul</w:delText>
        </w:r>
      </w:del>
    </w:p>
    <w:p w:rsidR="002A57BD" w:rsidRPr="00442E10" w:rsidDel="00726879" w:rsidRDefault="00AF2F6F" w:rsidP="00AF6156">
      <w:pPr>
        <w:pStyle w:val="ListParagraph"/>
        <w:numPr>
          <w:ilvl w:val="0"/>
          <w:numId w:val="6"/>
        </w:numPr>
        <w:spacing w:before="120" w:after="120" w:line="240" w:lineRule="auto"/>
        <w:jc w:val="both"/>
        <w:rPr>
          <w:del w:id="9277" w:author="PIERRE" w:date="2013-10-24T12:25:00Z"/>
          <w:rFonts w:ascii="Times New Roman" w:hAnsi="Times New Roman" w:cs="Times New Roman"/>
          <w:color w:val="000000" w:themeColor="text1"/>
          <w:sz w:val="24"/>
          <w:szCs w:val="24"/>
        </w:rPr>
      </w:pPr>
      <w:del w:id="9278" w:author="PIERRE" w:date="2013-10-24T12:25:00Z">
        <w:r w:rsidRPr="00AF2F6F">
          <w:rPr>
            <w:rFonts w:ascii="Times New Roman" w:hAnsi="Times New Roman" w:cs="Times New Roman"/>
            <w:color w:val="000000" w:themeColor="text1"/>
            <w:sz w:val="24"/>
            <w:szCs w:val="24"/>
            <w:rPrChange w:id="9279" w:author="PIERRE" w:date="2013-10-24T12:27:00Z">
              <w:rPr>
                <w:rFonts w:ascii="Times New Roman" w:hAnsi="Times New Roman" w:cs="Times New Roman"/>
                <w:color w:val="000000" w:themeColor="text1"/>
                <w:sz w:val="24"/>
                <w:szCs w:val="24"/>
                <w:vertAlign w:val="superscript"/>
              </w:rPr>
            </w:rPrChange>
          </w:rPr>
          <w:delText>Expliquez au participant</w:delText>
        </w:r>
      </w:del>
    </w:p>
    <w:p w:rsidR="002A57BD" w:rsidRPr="00442E10" w:rsidDel="00726879" w:rsidRDefault="00AF2F6F" w:rsidP="00AF6156">
      <w:pPr>
        <w:pStyle w:val="ListParagraph"/>
        <w:numPr>
          <w:ilvl w:val="1"/>
          <w:numId w:val="6"/>
        </w:numPr>
        <w:spacing w:before="120" w:after="120" w:line="240" w:lineRule="auto"/>
        <w:jc w:val="both"/>
        <w:rPr>
          <w:del w:id="9280" w:author="PIERRE" w:date="2013-10-24T12:25:00Z"/>
          <w:rFonts w:ascii="Times New Roman" w:hAnsi="Times New Roman" w:cs="Times New Roman"/>
          <w:color w:val="000000" w:themeColor="text1"/>
          <w:sz w:val="24"/>
          <w:szCs w:val="24"/>
        </w:rPr>
      </w:pPr>
      <w:del w:id="9281" w:author="PIERRE" w:date="2013-10-24T12:25:00Z">
        <w:r w:rsidRPr="00AF2F6F">
          <w:rPr>
            <w:rFonts w:ascii="Times New Roman" w:hAnsi="Times New Roman" w:cs="Times New Roman"/>
            <w:color w:val="000000" w:themeColor="text1"/>
            <w:sz w:val="24"/>
            <w:szCs w:val="24"/>
            <w:rPrChange w:id="9282" w:author="PIERRE" w:date="2013-10-24T12:27:00Z">
              <w:rPr>
                <w:rFonts w:ascii="Times New Roman" w:hAnsi="Times New Roman" w:cs="Times New Roman"/>
                <w:color w:val="000000" w:themeColor="text1"/>
                <w:sz w:val="24"/>
                <w:szCs w:val="24"/>
                <w:vertAlign w:val="superscript"/>
              </w:rPr>
            </w:rPrChange>
          </w:rPr>
          <w:delText xml:space="preserve">Vous avez sélectionné le jeton de l’exercice d’investissement chef Récepteur. </w:delText>
        </w:r>
      </w:del>
    </w:p>
    <w:p w:rsidR="002A57BD" w:rsidRPr="00442E10" w:rsidDel="00726879" w:rsidRDefault="00AF2F6F" w:rsidP="00AF6156">
      <w:pPr>
        <w:pStyle w:val="ListParagraph"/>
        <w:numPr>
          <w:ilvl w:val="1"/>
          <w:numId w:val="6"/>
        </w:numPr>
        <w:spacing w:before="120" w:after="120" w:line="240" w:lineRule="auto"/>
        <w:jc w:val="both"/>
        <w:rPr>
          <w:del w:id="9283" w:author="PIERRE" w:date="2013-10-24T12:25:00Z"/>
          <w:rFonts w:ascii="Times New Roman" w:hAnsi="Times New Roman" w:cs="Times New Roman"/>
          <w:color w:val="000000" w:themeColor="text1"/>
          <w:sz w:val="24"/>
          <w:szCs w:val="24"/>
        </w:rPr>
      </w:pPr>
      <w:del w:id="9284" w:author="PIERRE" w:date="2013-10-24T12:25:00Z">
        <w:r w:rsidRPr="00AF2F6F">
          <w:rPr>
            <w:rFonts w:ascii="Times New Roman" w:hAnsi="Times New Roman" w:cs="Times New Roman"/>
            <w:color w:val="000000" w:themeColor="text1"/>
            <w:sz w:val="24"/>
            <w:szCs w:val="24"/>
            <w:rPrChange w:id="9285" w:author="PIERRE" w:date="2013-10-24T12:27:00Z">
              <w:rPr>
                <w:rFonts w:ascii="Times New Roman" w:hAnsi="Times New Roman" w:cs="Times New Roman"/>
                <w:color w:val="000000" w:themeColor="text1"/>
                <w:sz w:val="24"/>
                <w:szCs w:val="24"/>
                <w:vertAlign w:val="superscript"/>
              </w:rPr>
            </w:rPrChange>
          </w:rPr>
          <w:delText xml:space="preserve">Dans cet exercice, vous aviez 10 choix possibles, et on vous a demandé combien de coupons vous voulez retourner au chef pour chaque choix. </w:delText>
        </w:r>
      </w:del>
    </w:p>
    <w:p w:rsidR="002A57BD" w:rsidRPr="00442E10" w:rsidDel="00726879" w:rsidRDefault="00AF2F6F" w:rsidP="00AF6156">
      <w:pPr>
        <w:pStyle w:val="ListParagraph"/>
        <w:numPr>
          <w:ilvl w:val="1"/>
          <w:numId w:val="6"/>
        </w:numPr>
        <w:spacing w:before="120" w:after="120" w:line="240" w:lineRule="auto"/>
        <w:jc w:val="both"/>
        <w:rPr>
          <w:del w:id="9286" w:author="PIERRE" w:date="2013-10-24T12:25:00Z"/>
          <w:rFonts w:ascii="Times New Roman" w:hAnsi="Times New Roman" w:cs="Times New Roman"/>
          <w:color w:val="000000" w:themeColor="text1"/>
          <w:sz w:val="24"/>
          <w:szCs w:val="24"/>
        </w:rPr>
      </w:pPr>
      <w:del w:id="9287" w:author="PIERRE" w:date="2013-10-24T12:25:00Z">
        <w:r w:rsidRPr="00AF2F6F">
          <w:rPr>
            <w:rFonts w:ascii="Times New Roman" w:hAnsi="Times New Roman" w:cs="Times New Roman"/>
            <w:color w:val="000000" w:themeColor="text1"/>
            <w:sz w:val="24"/>
            <w:szCs w:val="24"/>
            <w:rPrChange w:id="9288" w:author="PIERRE" w:date="2013-10-24T12:27:00Z">
              <w:rPr>
                <w:rFonts w:ascii="Times New Roman" w:hAnsi="Times New Roman" w:cs="Times New Roman"/>
                <w:color w:val="000000" w:themeColor="text1"/>
                <w:sz w:val="24"/>
                <w:szCs w:val="24"/>
                <w:vertAlign w:val="superscript"/>
              </w:rPr>
            </w:rPrChange>
          </w:rPr>
          <w:delText>Voici la feuille d’enregistrement des réponses du chef (Envoyeur) on vérifiera le montant qui a été envoyé par ce dernier.</w:delText>
        </w:r>
      </w:del>
    </w:p>
    <w:p w:rsidR="002A57BD" w:rsidRPr="00442E10" w:rsidDel="00726879" w:rsidRDefault="00AF2F6F" w:rsidP="00AF6156">
      <w:pPr>
        <w:pStyle w:val="ListParagraph"/>
        <w:numPr>
          <w:ilvl w:val="0"/>
          <w:numId w:val="6"/>
        </w:numPr>
        <w:spacing w:before="120" w:after="120" w:line="240" w:lineRule="auto"/>
        <w:jc w:val="both"/>
        <w:rPr>
          <w:del w:id="9289" w:author="PIERRE" w:date="2013-10-24T12:25:00Z"/>
          <w:rFonts w:ascii="Times New Roman" w:hAnsi="Times New Roman" w:cs="Times New Roman"/>
          <w:color w:val="000000" w:themeColor="text1"/>
          <w:sz w:val="24"/>
          <w:szCs w:val="24"/>
        </w:rPr>
      </w:pPr>
      <w:del w:id="9290" w:author="PIERRE" w:date="2013-10-24T12:25:00Z">
        <w:r w:rsidRPr="00AF2F6F">
          <w:rPr>
            <w:rFonts w:ascii="Times New Roman" w:hAnsi="Times New Roman" w:cs="Times New Roman"/>
            <w:color w:val="000000" w:themeColor="text1"/>
            <w:sz w:val="24"/>
            <w:szCs w:val="24"/>
            <w:rPrChange w:id="9291" w:author="PIERRE" w:date="2013-10-24T12:27:00Z">
              <w:rPr>
                <w:rFonts w:ascii="Times New Roman" w:hAnsi="Times New Roman" w:cs="Times New Roman"/>
                <w:color w:val="000000" w:themeColor="text1"/>
                <w:sz w:val="24"/>
                <w:szCs w:val="24"/>
                <w:vertAlign w:val="superscript"/>
              </w:rPr>
            </w:rPrChange>
          </w:rPr>
          <w:delText>Consulter la feuille d’enregistrement version B du chef du village;</w:delText>
        </w:r>
      </w:del>
    </w:p>
    <w:p w:rsidR="002A57BD" w:rsidRPr="00442E10" w:rsidDel="00726879" w:rsidRDefault="00AF2F6F" w:rsidP="00AF6156">
      <w:pPr>
        <w:pStyle w:val="ListParagraph"/>
        <w:numPr>
          <w:ilvl w:val="0"/>
          <w:numId w:val="6"/>
        </w:numPr>
        <w:spacing w:before="120" w:after="120" w:line="240" w:lineRule="auto"/>
        <w:jc w:val="both"/>
        <w:rPr>
          <w:del w:id="9292" w:author="PIERRE" w:date="2013-10-24T12:25:00Z"/>
          <w:rFonts w:ascii="Times New Roman" w:hAnsi="Times New Roman" w:cs="Times New Roman"/>
          <w:color w:val="000000" w:themeColor="text1"/>
          <w:sz w:val="24"/>
          <w:szCs w:val="24"/>
        </w:rPr>
      </w:pPr>
      <w:del w:id="9293" w:author="PIERRE" w:date="2013-10-24T12:25:00Z">
        <w:r w:rsidRPr="00AF2F6F">
          <w:rPr>
            <w:rFonts w:ascii="Times New Roman" w:hAnsi="Times New Roman" w:cs="Times New Roman"/>
            <w:color w:val="000000" w:themeColor="text1"/>
            <w:sz w:val="24"/>
            <w:szCs w:val="24"/>
            <w:rPrChange w:id="9294" w:author="PIERRE" w:date="2013-10-24T12:27:00Z">
              <w:rPr>
                <w:rFonts w:ascii="Times New Roman" w:hAnsi="Times New Roman" w:cs="Times New Roman"/>
                <w:color w:val="000000" w:themeColor="text1"/>
                <w:sz w:val="24"/>
                <w:szCs w:val="24"/>
                <w:vertAlign w:val="superscript"/>
              </w:rPr>
            </w:rPrChange>
          </w:rPr>
          <w:delText>Noter les codes d’identification du chef du village dans les colonnes 9 et 10 de la fiche de calcul.</w:delText>
        </w:r>
      </w:del>
    </w:p>
    <w:p w:rsidR="002A57BD" w:rsidRPr="00442E10" w:rsidDel="00726879" w:rsidRDefault="00AF2F6F" w:rsidP="00AF6156">
      <w:pPr>
        <w:pStyle w:val="ListParagraph"/>
        <w:numPr>
          <w:ilvl w:val="0"/>
          <w:numId w:val="6"/>
        </w:numPr>
        <w:spacing w:before="120" w:after="120" w:line="240" w:lineRule="auto"/>
        <w:jc w:val="both"/>
        <w:rPr>
          <w:del w:id="9295" w:author="PIERRE" w:date="2013-10-24T12:25:00Z"/>
          <w:rFonts w:ascii="Times New Roman" w:hAnsi="Times New Roman" w:cs="Times New Roman"/>
          <w:color w:val="000000" w:themeColor="text1"/>
          <w:sz w:val="24"/>
          <w:szCs w:val="24"/>
        </w:rPr>
      </w:pPr>
      <w:del w:id="9296" w:author="PIERRE" w:date="2013-10-24T12:25:00Z">
        <w:r w:rsidRPr="00AF2F6F">
          <w:rPr>
            <w:rFonts w:ascii="Times New Roman" w:hAnsi="Times New Roman" w:cs="Times New Roman"/>
            <w:color w:val="000000" w:themeColor="text1"/>
            <w:sz w:val="24"/>
            <w:szCs w:val="24"/>
            <w:rPrChange w:id="9297" w:author="PIERRE" w:date="2013-10-24T12:27:00Z">
              <w:rPr>
                <w:rFonts w:ascii="Times New Roman" w:hAnsi="Times New Roman" w:cs="Times New Roman"/>
                <w:color w:val="000000" w:themeColor="text1"/>
                <w:sz w:val="24"/>
                <w:szCs w:val="24"/>
                <w:vertAlign w:val="superscript"/>
              </w:rPr>
            </w:rPrChange>
          </w:rPr>
          <w:delText>Regarder dans le bac [ICSB01] de la fiche d’enregistrement version B du chef afin de voir combien le participant a reçu, écrire le montant reçu dans la colonne 11 de la feuille de calcul 2.</w:delText>
        </w:r>
      </w:del>
    </w:p>
    <w:p w:rsidR="002A57BD" w:rsidRPr="00442E10" w:rsidDel="00726879" w:rsidRDefault="00AF2F6F" w:rsidP="00AF6156">
      <w:pPr>
        <w:pStyle w:val="ListParagraph"/>
        <w:numPr>
          <w:ilvl w:val="0"/>
          <w:numId w:val="6"/>
        </w:numPr>
        <w:spacing w:before="120" w:after="120" w:line="240" w:lineRule="auto"/>
        <w:jc w:val="both"/>
        <w:rPr>
          <w:del w:id="9298" w:author="PIERRE" w:date="2013-10-24T12:25:00Z"/>
          <w:rFonts w:ascii="Times New Roman" w:hAnsi="Times New Roman" w:cs="Times New Roman"/>
          <w:color w:val="000000" w:themeColor="text1"/>
          <w:sz w:val="24"/>
          <w:szCs w:val="24"/>
        </w:rPr>
      </w:pPr>
      <w:del w:id="9299" w:author="PIERRE" w:date="2013-10-24T12:25:00Z">
        <w:r w:rsidRPr="00AF2F6F">
          <w:rPr>
            <w:rFonts w:ascii="Times New Roman" w:hAnsi="Times New Roman" w:cs="Times New Roman"/>
            <w:color w:val="000000" w:themeColor="text1"/>
            <w:sz w:val="24"/>
            <w:szCs w:val="24"/>
            <w:rPrChange w:id="9300" w:author="PIERRE" w:date="2013-10-24T12:27:00Z">
              <w:rPr>
                <w:rFonts w:ascii="Times New Roman" w:hAnsi="Times New Roman" w:cs="Times New Roman"/>
                <w:color w:val="000000" w:themeColor="text1"/>
                <w:sz w:val="24"/>
                <w:szCs w:val="24"/>
                <w:vertAlign w:val="superscript"/>
              </w:rPr>
            </w:rPrChange>
          </w:rPr>
          <w:delText>Consulter la feuille d’enregistrement Version A afin de voir le montant qui a été renvoyé par l’enquêté [ICRAXX] (XX est le montant reçu [IVSB01]) ; noter ce montant [ICRAXX] dans la colonne 12 de la feuille de calcul.</w:delText>
        </w:r>
      </w:del>
    </w:p>
    <w:p w:rsidR="002A57BD" w:rsidRPr="00442E10" w:rsidDel="00726879" w:rsidRDefault="00AF2F6F" w:rsidP="00AF6156">
      <w:pPr>
        <w:pStyle w:val="ListParagraph"/>
        <w:numPr>
          <w:ilvl w:val="0"/>
          <w:numId w:val="6"/>
        </w:numPr>
        <w:spacing w:before="120" w:after="120" w:line="240" w:lineRule="auto"/>
        <w:jc w:val="both"/>
        <w:rPr>
          <w:del w:id="9301" w:author="PIERRE" w:date="2013-10-24T12:25:00Z"/>
          <w:rFonts w:ascii="Times New Roman" w:hAnsi="Times New Roman" w:cs="Times New Roman"/>
          <w:color w:val="000000" w:themeColor="text1"/>
          <w:sz w:val="24"/>
          <w:szCs w:val="24"/>
        </w:rPr>
      </w:pPr>
      <w:del w:id="9302" w:author="PIERRE" w:date="2013-10-24T12:25:00Z">
        <w:r w:rsidRPr="00AF2F6F">
          <w:rPr>
            <w:rFonts w:ascii="Times New Roman" w:hAnsi="Times New Roman" w:cs="Times New Roman"/>
            <w:color w:val="000000" w:themeColor="text1"/>
            <w:sz w:val="24"/>
            <w:szCs w:val="24"/>
            <w:rPrChange w:id="9303" w:author="PIERRE" w:date="2013-10-24T12:27:00Z">
              <w:rPr>
                <w:rFonts w:ascii="Times New Roman" w:hAnsi="Times New Roman" w:cs="Times New Roman"/>
                <w:color w:val="000000" w:themeColor="text1"/>
                <w:sz w:val="24"/>
                <w:szCs w:val="24"/>
                <w:vertAlign w:val="superscript"/>
              </w:rPr>
            </w:rPrChange>
          </w:rPr>
          <w:delText xml:space="preserve">Noter le montant total à payer dans la colonne 13 de la feuille de calcul : c’est égal à la colonne 11 MOINS la colonne 12 </w:delText>
        </w:r>
      </w:del>
    </w:p>
    <w:p w:rsidR="002A57BD" w:rsidRPr="00442E10" w:rsidDel="00726879" w:rsidRDefault="00AF2F6F" w:rsidP="00AF6156">
      <w:pPr>
        <w:pStyle w:val="ListParagraph"/>
        <w:numPr>
          <w:ilvl w:val="0"/>
          <w:numId w:val="6"/>
        </w:numPr>
        <w:spacing w:before="120" w:after="120" w:line="240" w:lineRule="auto"/>
        <w:jc w:val="both"/>
        <w:rPr>
          <w:del w:id="9304" w:author="PIERRE" w:date="2013-10-24T12:25:00Z"/>
          <w:rFonts w:ascii="Times New Roman" w:hAnsi="Times New Roman" w:cs="Times New Roman"/>
          <w:color w:val="000000" w:themeColor="text1"/>
          <w:sz w:val="24"/>
          <w:szCs w:val="24"/>
        </w:rPr>
      </w:pPr>
      <w:del w:id="9305" w:author="PIERRE" w:date="2013-10-24T12:25:00Z">
        <w:r w:rsidRPr="00AF2F6F">
          <w:rPr>
            <w:rFonts w:ascii="Times New Roman" w:hAnsi="Times New Roman" w:cs="Times New Roman"/>
            <w:color w:val="000000" w:themeColor="text1"/>
            <w:sz w:val="24"/>
            <w:szCs w:val="24"/>
            <w:rPrChange w:id="9306" w:author="PIERRE" w:date="2013-10-24T12:27:00Z">
              <w:rPr>
                <w:rFonts w:ascii="Times New Roman" w:hAnsi="Times New Roman" w:cs="Times New Roman"/>
                <w:color w:val="000000" w:themeColor="text1"/>
                <w:sz w:val="24"/>
                <w:szCs w:val="24"/>
                <w:vertAlign w:val="superscript"/>
              </w:rPr>
            </w:rPrChange>
          </w:rPr>
          <w:delText>Retranscrire les données de la colonne 13 de la feuille de calcul dans la colonne 5 de la fiche de paiement.</w:delText>
        </w:r>
      </w:del>
    </w:p>
    <w:p w:rsidR="002A57BD" w:rsidRPr="00442E10" w:rsidDel="00726879" w:rsidRDefault="00AF2F6F" w:rsidP="00AF6156">
      <w:pPr>
        <w:pStyle w:val="ListParagraph"/>
        <w:numPr>
          <w:ilvl w:val="0"/>
          <w:numId w:val="6"/>
        </w:numPr>
        <w:spacing w:before="120" w:after="120" w:line="240" w:lineRule="auto"/>
        <w:jc w:val="both"/>
        <w:rPr>
          <w:del w:id="9307" w:author="PIERRE" w:date="2013-10-24T12:25:00Z"/>
          <w:rFonts w:ascii="Times New Roman" w:hAnsi="Times New Roman" w:cs="Times New Roman"/>
          <w:color w:val="000000" w:themeColor="text1"/>
          <w:sz w:val="24"/>
          <w:szCs w:val="24"/>
        </w:rPr>
      </w:pPr>
      <w:del w:id="9308" w:author="PIERRE" w:date="2013-10-24T12:25:00Z">
        <w:r w:rsidRPr="00AF2F6F">
          <w:rPr>
            <w:rFonts w:ascii="Times New Roman" w:hAnsi="Times New Roman" w:cs="Times New Roman"/>
            <w:color w:val="000000" w:themeColor="text1"/>
            <w:sz w:val="24"/>
            <w:szCs w:val="24"/>
            <w:rPrChange w:id="9309" w:author="PIERRE" w:date="2013-10-24T12:27:00Z">
              <w:rPr>
                <w:rFonts w:ascii="Times New Roman" w:hAnsi="Times New Roman" w:cs="Times New Roman"/>
                <w:color w:val="000000" w:themeColor="text1"/>
                <w:sz w:val="24"/>
                <w:szCs w:val="24"/>
                <w:vertAlign w:val="superscript"/>
              </w:rPr>
            </w:rPrChange>
          </w:rPr>
          <w:delText>Expliquer à l’enquêté</w:delText>
        </w:r>
      </w:del>
    </w:p>
    <w:p w:rsidR="002A57BD" w:rsidRPr="00442E10" w:rsidDel="00726879" w:rsidRDefault="00AF2F6F" w:rsidP="00AF6156">
      <w:pPr>
        <w:pStyle w:val="ListParagraph"/>
        <w:numPr>
          <w:ilvl w:val="1"/>
          <w:numId w:val="6"/>
        </w:numPr>
        <w:spacing w:before="120" w:after="120" w:line="240" w:lineRule="auto"/>
        <w:jc w:val="both"/>
        <w:rPr>
          <w:del w:id="9310" w:author="PIERRE" w:date="2013-10-24T12:25:00Z"/>
          <w:rFonts w:ascii="Times New Roman" w:hAnsi="Times New Roman" w:cs="Times New Roman"/>
          <w:color w:val="000000" w:themeColor="text1"/>
          <w:sz w:val="24"/>
          <w:szCs w:val="24"/>
        </w:rPr>
      </w:pPr>
      <w:del w:id="9311" w:author="PIERRE" w:date="2013-10-24T12:25:00Z">
        <w:r w:rsidRPr="00AF2F6F">
          <w:rPr>
            <w:rFonts w:ascii="Times New Roman" w:hAnsi="Times New Roman" w:cs="Times New Roman"/>
            <w:color w:val="000000" w:themeColor="text1"/>
            <w:sz w:val="24"/>
            <w:szCs w:val="24"/>
            <w:rPrChange w:id="9312" w:author="PIERRE" w:date="2013-10-24T12:27:00Z">
              <w:rPr>
                <w:rFonts w:ascii="Times New Roman" w:hAnsi="Times New Roman" w:cs="Times New Roman"/>
                <w:color w:val="000000" w:themeColor="text1"/>
                <w:sz w:val="24"/>
                <w:szCs w:val="24"/>
                <w:vertAlign w:val="superscript"/>
              </w:rPr>
            </w:rPrChange>
          </w:rPr>
          <w:delText>Vous avez reçu 3x[ICSB01] du chef du village</w:delText>
        </w:r>
      </w:del>
    </w:p>
    <w:p w:rsidR="002A57BD" w:rsidRPr="00442E10" w:rsidDel="00726879" w:rsidRDefault="00AF2F6F" w:rsidP="00AF6156">
      <w:pPr>
        <w:pStyle w:val="ListParagraph"/>
        <w:numPr>
          <w:ilvl w:val="1"/>
          <w:numId w:val="6"/>
        </w:numPr>
        <w:spacing w:before="120" w:after="120" w:line="240" w:lineRule="auto"/>
        <w:jc w:val="both"/>
        <w:rPr>
          <w:del w:id="9313" w:author="PIERRE" w:date="2013-10-24T12:25:00Z"/>
          <w:rFonts w:ascii="Times New Roman" w:hAnsi="Times New Roman" w:cs="Times New Roman"/>
          <w:color w:val="000000" w:themeColor="text1"/>
          <w:sz w:val="24"/>
          <w:szCs w:val="24"/>
        </w:rPr>
      </w:pPr>
      <w:del w:id="9314" w:author="PIERRE" w:date="2013-10-24T12:25:00Z">
        <w:r w:rsidRPr="00AF2F6F">
          <w:rPr>
            <w:rFonts w:ascii="Times New Roman" w:hAnsi="Times New Roman" w:cs="Times New Roman"/>
            <w:color w:val="000000" w:themeColor="text1"/>
            <w:sz w:val="24"/>
            <w:szCs w:val="24"/>
            <w:rPrChange w:id="9315" w:author="PIERRE" w:date="2013-10-24T12:27:00Z">
              <w:rPr>
                <w:rFonts w:ascii="Times New Roman" w:hAnsi="Times New Roman" w:cs="Times New Roman"/>
                <w:color w:val="000000" w:themeColor="text1"/>
                <w:sz w:val="24"/>
                <w:szCs w:val="24"/>
                <w:vertAlign w:val="superscript"/>
              </w:rPr>
            </w:rPrChange>
          </w:rPr>
          <w:delText>Vous avez indiqué que pour cette offre vous renverrez [ICRAXX] coupons.</w:delText>
        </w:r>
      </w:del>
    </w:p>
    <w:p w:rsidR="002A57BD" w:rsidRPr="00442E10" w:rsidDel="00726879" w:rsidRDefault="00AF2F6F" w:rsidP="00AF6156">
      <w:pPr>
        <w:pStyle w:val="ListParagraph"/>
        <w:numPr>
          <w:ilvl w:val="1"/>
          <w:numId w:val="6"/>
        </w:numPr>
        <w:spacing w:before="120" w:after="120" w:line="240" w:lineRule="auto"/>
        <w:jc w:val="both"/>
        <w:rPr>
          <w:del w:id="9316" w:author="PIERRE" w:date="2013-10-24T12:25:00Z"/>
          <w:rFonts w:ascii="Times New Roman" w:hAnsi="Times New Roman" w:cs="Times New Roman"/>
          <w:color w:val="000000" w:themeColor="text1"/>
          <w:sz w:val="24"/>
          <w:szCs w:val="24"/>
        </w:rPr>
      </w:pPr>
      <w:del w:id="9317" w:author="PIERRE" w:date="2013-10-24T12:25:00Z">
        <w:r w:rsidRPr="00AF2F6F">
          <w:rPr>
            <w:rFonts w:ascii="Times New Roman" w:hAnsi="Times New Roman" w:cs="Times New Roman"/>
            <w:color w:val="000000" w:themeColor="text1"/>
            <w:sz w:val="24"/>
            <w:szCs w:val="24"/>
            <w:rPrChange w:id="9318" w:author="PIERRE" w:date="2013-10-24T12:27:00Z">
              <w:rPr>
                <w:rFonts w:ascii="Times New Roman" w:hAnsi="Times New Roman" w:cs="Times New Roman"/>
                <w:color w:val="000000" w:themeColor="text1"/>
                <w:sz w:val="24"/>
                <w:szCs w:val="24"/>
                <w:vertAlign w:val="superscript"/>
              </w:rPr>
            </w:rPrChange>
          </w:rPr>
          <w:delText xml:space="preserve">Ceci veut dire que votre gain final est (3x[ICSB01]) – [ICRAXX]  coupons </w:delText>
        </w:r>
      </w:del>
    </w:p>
    <w:p w:rsidR="002A57BD" w:rsidRPr="00442E10" w:rsidDel="00726879" w:rsidRDefault="002A57BD" w:rsidP="002A57BD">
      <w:pPr>
        <w:spacing w:before="120" w:after="120" w:line="240" w:lineRule="auto"/>
        <w:jc w:val="both"/>
        <w:rPr>
          <w:del w:id="9319" w:author="PIERRE" w:date="2013-10-24T12:25:00Z"/>
          <w:rFonts w:ascii="Times New Roman" w:hAnsi="Times New Roman" w:cs="Times New Roman"/>
          <w:color w:val="000000" w:themeColor="text1"/>
          <w:sz w:val="24"/>
          <w:szCs w:val="24"/>
        </w:rPr>
      </w:pPr>
    </w:p>
    <w:p w:rsidR="002A57BD" w:rsidRPr="00442E10" w:rsidDel="00726879" w:rsidRDefault="00AF2F6F" w:rsidP="002A57BD">
      <w:pPr>
        <w:spacing w:before="120" w:after="120" w:line="240" w:lineRule="auto"/>
        <w:jc w:val="both"/>
        <w:rPr>
          <w:del w:id="9320" w:author="PIERRE" w:date="2013-10-24T12:25:00Z"/>
          <w:rFonts w:ascii="Times New Roman" w:hAnsi="Times New Roman" w:cs="Times New Roman"/>
          <w:b/>
          <w:color w:val="000000" w:themeColor="text1"/>
          <w:sz w:val="24"/>
          <w:szCs w:val="24"/>
        </w:rPr>
      </w:pPr>
      <w:del w:id="9321" w:author="PIERRE" w:date="2013-10-24T12:25:00Z">
        <w:r w:rsidRPr="00AF2F6F">
          <w:rPr>
            <w:rFonts w:ascii="Times New Roman" w:hAnsi="Times New Roman" w:cs="Times New Roman"/>
            <w:b/>
            <w:color w:val="000000" w:themeColor="text1"/>
            <w:sz w:val="24"/>
            <w:szCs w:val="24"/>
            <w:rPrChange w:id="9322" w:author="PIERRE" w:date="2013-10-24T12:27:00Z">
              <w:rPr>
                <w:rFonts w:ascii="Times New Roman" w:hAnsi="Times New Roman" w:cs="Times New Roman"/>
                <w:b/>
                <w:color w:val="000000" w:themeColor="text1"/>
                <w:sz w:val="24"/>
                <w:szCs w:val="24"/>
                <w:vertAlign w:val="superscript"/>
              </w:rPr>
            </w:rPrChange>
          </w:rPr>
          <w:delText>Jeton 10 : Exercice d’investissement Chef Envoyeur (l’enquêté est le chef)</w:delText>
        </w:r>
      </w:del>
    </w:p>
    <w:p w:rsidR="002A57BD" w:rsidRPr="00442E10" w:rsidDel="00726879" w:rsidRDefault="00AF2F6F" w:rsidP="00AF6156">
      <w:pPr>
        <w:pStyle w:val="ListParagraph"/>
        <w:numPr>
          <w:ilvl w:val="0"/>
          <w:numId w:val="6"/>
        </w:numPr>
        <w:spacing w:before="120" w:after="120" w:line="240" w:lineRule="auto"/>
        <w:jc w:val="both"/>
        <w:rPr>
          <w:del w:id="9323" w:author="PIERRE" w:date="2013-10-24T12:25:00Z"/>
          <w:rFonts w:ascii="Times New Roman" w:hAnsi="Times New Roman" w:cs="Times New Roman"/>
          <w:color w:val="000000" w:themeColor="text1"/>
          <w:sz w:val="24"/>
          <w:szCs w:val="24"/>
        </w:rPr>
      </w:pPr>
      <w:del w:id="9324" w:author="PIERRE" w:date="2013-10-24T12:25:00Z">
        <w:r w:rsidRPr="00AF2F6F">
          <w:rPr>
            <w:rFonts w:ascii="Times New Roman" w:hAnsi="Times New Roman" w:cs="Times New Roman"/>
            <w:color w:val="000000" w:themeColor="text1"/>
            <w:sz w:val="24"/>
            <w:szCs w:val="24"/>
            <w:rPrChange w:id="9325" w:author="PIERRE" w:date="2013-10-24T12:27:00Z">
              <w:rPr>
                <w:rFonts w:ascii="Times New Roman" w:hAnsi="Times New Roman" w:cs="Times New Roman"/>
                <w:color w:val="000000" w:themeColor="text1"/>
                <w:sz w:val="24"/>
                <w:szCs w:val="24"/>
                <w:vertAlign w:val="superscript"/>
              </w:rPr>
            </w:rPrChange>
          </w:rPr>
          <w:delText>Noter le chiffre 10 dans la colonne 4 de la fiche de paiement.</w:delText>
        </w:r>
      </w:del>
    </w:p>
    <w:p w:rsidR="002A57BD" w:rsidRPr="00442E10" w:rsidDel="00726879" w:rsidRDefault="00AF2F6F" w:rsidP="00AF6156">
      <w:pPr>
        <w:pStyle w:val="ListParagraph"/>
        <w:numPr>
          <w:ilvl w:val="0"/>
          <w:numId w:val="6"/>
        </w:numPr>
        <w:spacing w:before="120" w:after="120" w:line="240" w:lineRule="auto"/>
        <w:jc w:val="both"/>
        <w:rPr>
          <w:del w:id="9326" w:author="PIERRE" w:date="2013-10-24T12:25:00Z"/>
          <w:rFonts w:ascii="Times New Roman" w:hAnsi="Times New Roman" w:cs="Times New Roman"/>
          <w:color w:val="000000" w:themeColor="text1"/>
          <w:sz w:val="24"/>
          <w:szCs w:val="24"/>
        </w:rPr>
      </w:pPr>
      <w:del w:id="9327" w:author="PIERRE" w:date="2013-10-24T12:25:00Z">
        <w:r w:rsidRPr="00AF2F6F">
          <w:rPr>
            <w:rFonts w:ascii="Times New Roman" w:hAnsi="Times New Roman" w:cs="Times New Roman"/>
            <w:color w:val="000000" w:themeColor="text1"/>
            <w:sz w:val="24"/>
            <w:szCs w:val="24"/>
            <w:rPrChange w:id="9328" w:author="PIERRE" w:date="2013-10-24T12:27:00Z">
              <w:rPr>
                <w:rFonts w:ascii="Times New Roman" w:hAnsi="Times New Roman" w:cs="Times New Roman"/>
                <w:color w:val="000000" w:themeColor="text1"/>
                <w:sz w:val="24"/>
                <w:szCs w:val="24"/>
                <w:vertAlign w:val="superscript"/>
              </w:rPr>
            </w:rPrChange>
          </w:rPr>
          <w:delText>Inscrire le code d’identification du ménage dans les colonnes 1 et 2 de la feuille de calcul 2.</w:delText>
        </w:r>
      </w:del>
    </w:p>
    <w:p w:rsidR="002A57BD" w:rsidRPr="00442E10" w:rsidDel="00726879" w:rsidRDefault="00AF2F6F" w:rsidP="00AF6156">
      <w:pPr>
        <w:pStyle w:val="ListParagraph"/>
        <w:numPr>
          <w:ilvl w:val="0"/>
          <w:numId w:val="6"/>
        </w:numPr>
        <w:spacing w:before="120" w:after="120" w:line="240" w:lineRule="auto"/>
        <w:jc w:val="both"/>
        <w:rPr>
          <w:del w:id="9329" w:author="PIERRE" w:date="2013-10-24T12:25:00Z"/>
          <w:rFonts w:ascii="Times New Roman" w:hAnsi="Times New Roman" w:cs="Times New Roman"/>
          <w:color w:val="000000" w:themeColor="text1"/>
          <w:sz w:val="24"/>
          <w:szCs w:val="24"/>
        </w:rPr>
      </w:pPr>
      <w:del w:id="9330" w:author="PIERRE" w:date="2013-10-24T12:25:00Z">
        <w:r w:rsidRPr="00AF2F6F">
          <w:rPr>
            <w:rFonts w:ascii="Times New Roman" w:hAnsi="Times New Roman" w:cs="Times New Roman"/>
            <w:color w:val="000000" w:themeColor="text1"/>
            <w:sz w:val="24"/>
            <w:szCs w:val="24"/>
            <w:rPrChange w:id="9331" w:author="PIERRE" w:date="2013-10-24T12:27:00Z">
              <w:rPr>
                <w:rFonts w:ascii="Times New Roman" w:hAnsi="Times New Roman" w:cs="Times New Roman"/>
                <w:color w:val="000000" w:themeColor="text1"/>
                <w:sz w:val="24"/>
                <w:szCs w:val="24"/>
                <w:vertAlign w:val="superscript"/>
              </w:rPr>
            </w:rPrChange>
          </w:rPr>
          <w:delText>Inscrire 10 dans la colonne 3 de la feuille de calcul 2.</w:delText>
        </w:r>
      </w:del>
    </w:p>
    <w:p w:rsidR="002A57BD" w:rsidRPr="00442E10" w:rsidDel="00726879" w:rsidRDefault="00AF2F6F" w:rsidP="00AF6156">
      <w:pPr>
        <w:pStyle w:val="ListParagraph"/>
        <w:numPr>
          <w:ilvl w:val="0"/>
          <w:numId w:val="6"/>
        </w:numPr>
        <w:spacing w:before="120" w:after="120" w:line="240" w:lineRule="auto"/>
        <w:jc w:val="both"/>
        <w:rPr>
          <w:del w:id="9332" w:author="PIERRE" w:date="2013-10-24T12:25:00Z"/>
          <w:rFonts w:ascii="Times New Roman" w:hAnsi="Times New Roman" w:cs="Times New Roman"/>
          <w:color w:val="000000" w:themeColor="text1"/>
          <w:sz w:val="24"/>
          <w:szCs w:val="24"/>
        </w:rPr>
      </w:pPr>
      <w:del w:id="9333" w:author="PIERRE" w:date="2013-10-24T12:25:00Z">
        <w:r w:rsidRPr="00AF2F6F">
          <w:rPr>
            <w:rFonts w:ascii="Times New Roman" w:hAnsi="Times New Roman" w:cs="Times New Roman"/>
            <w:color w:val="000000" w:themeColor="text1"/>
            <w:sz w:val="24"/>
            <w:szCs w:val="24"/>
            <w:rPrChange w:id="9334" w:author="PIERRE" w:date="2013-10-24T12:27:00Z">
              <w:rPr>
                <w:rFonts w:ascii="Times New Roman" w:hAnsi="Times New Roman" w:cs="Times New Roman"/>
                <w:color w:val="000000" w:themeColor="text1"/>
                <w:sz w:val="24"/>
                <w:szCs w:val="24"/>
                <w:vertAlign w:val="superscript"/>
              </w:rPr>
            </w:rPrChange>
          </w:rPr>
          <w:delText>Jeter un coup d’œil sur la feuille d’enregistrement Investissement Chef Version A du participant, y relever le nombre de coupons envoyés (bacs ICSAO1) dans la colonne 4 de la fiche de calcul , et inscrire les coupons restants (BAC ICSA02) dans la colonne 5</w:delText>
        </w:r>
      </w:del>
    </w:p>
    <w:p w:rsidR="002A57BD" w:rsidRPr="00442E10" w:rsidDel="00726879" w:rsidRDefault="00AF2F6F" w:rsidP="00AF6156">
      <w:pPr>
        <w:pStyle w:val="ListParagraph"/>
        <w:numPr>
          <w:ilvl w:val="0"/>
          <w:numId w:val="6"/>
        </w:numPr>
        <w:spacing w:before="120" w:after="120" w:line="240" w:lineRule="auto"/>
        <w:jc w:val="both"/>
        <w:rPr>
          <w:del w:id="9335" w:author="PIERRE" w:date="2013-10-24T12:25:00Z"/>
          <w:rFonts w:ascii="Times New Roman" w:hAnsi="Times New Roman" w:cs="Times New Roman"/>
          <w:color w:val="000000" w:themeColor="text1"/>
          <w:sz w:val="24"/>
          <w:szCs w:val="24"/>
        </w:rPr>
      </w:pPr>
      <w:del w:id="9336" w:author="PIERRE" w:date="2013-10-24T12:25:00Z">
        <w:r w:rsidRPr="00AF2F6F">
          <w:rPr>
            <w:rFonts w:ascii="Times New Roman" w:hAnsi="Times New Roman" w:cs="Times New Roman"/>
            <w:color w:val="000000" w:themeColor="text1"/>
            <w:sz w:val="24"/>
            <w:szCs w:val="24"/>
            <w:rPrChange w:id="9337" w:author="PIERRE" w:date="2013-10-24T12:27:00Z">
              <w:rPr>
                <w:rFonts w:ascii="Times New Roman" w:hAnsi="Times New Roman" w:cs="Times New Roman"/>
                <w:color w:val="000000" w:themeColor="text1"/>
                <w:sz w:val="24"/>
                <w:szCs w:val="24"/>
                <w:vertAlign w:val="superscript"/>
              </w:rPr>
            </w:rPrChange>
          </w:rPr>
          <w:delText>Expliquez au participant :</w:delText>
        </w:r>
        <w:r w:rsidRPr="00AF2F6F">
          <w:rPr>
            <w:rFonts w:ascii="Times New Roman" w:hAnsi="Times New Roman" w:cs="Times New Roman"/>
            <w:color w:val="000000" w:themeColor="text1"/>
            <w:sz w:val="24"/>
            <w:szCs w:val="24"/>
            <w:rPrChange w:id="9338" w:author="PIERRE" w:date="2013-10-24T12:27:00Z">
              <w:rPr>
                <w:rFonts w:ascii="Times New Roman" w:hAnsi="Times New Roman" w:cs="Times New Roman"/>
                <w:color w:val="000000" w:themeColor="text1"/>
                <w:sz w:val="24"/>
                <w:szCs w:val="24"/>
                <w:vertAlign w:val="superscript"/>
              </w:rPr>
            </w:rPrChange>
          </w:rPr>
          <w:tab/>
        </w:r>
      </w:del>
    </w:p>
    <w:p w:rsidR="002A57BD" w:rsidRPr="00442E10" w:rsidDel="00726879" w:rsidRDefault="00AF2F6F" w:rsidP="00AF6156">
      <w:pPr>
        <w:pStyle w:val="ListParagraph"/>
        <w:numPr>
          <w:ilvl w:val="0"/>
          <w:numId w:val="7"/>
        </w:numPr>
        <w:spacing w:before="120" w:after="120" w:line="240" w:lineRule="auto"/>
        <w:jc w:val="both"/>
        <w:rPr>
          <w:del w:id="9339" w:author="PIERRE" w:date="2013-10-24T12:25:00Z"/>
          <w:rFonts w:ascii="Times New Roman" w:hAnsi="Times New Roman" w:cs="Times New Roman"/>
          <w:color w:val="000000" w:themeColor="text1"/>
          <w:sz w:val="24"/>
          <w:szCs w:val="24"/>
        </w:rPr>
      </w:pPr>
      <w:del w:id="9340" w:author="PIERRE" w:date="2013-10-24T12:25:00Z">
        <w:r w:rsidRPr="00AF2F6F">
          <w:rPr>
            <w:rFonts w:ascii="Times New Roman" w:hAnsi="Times New Roman" w:cs="Times New Roman"/>
            <w:color w:val="000000" w:themeColor="text1"/>
            <w:sz w:val="24"/>
            <w:szCs w:val="24"/>
            <w:rPrChange w:id="9341" w:author="PIERRE" w:date="2013-10-24T12:27:00Z">
              <w:rPr>
                <w:rFonts w:ascii="Times New Roman" w:hAnsi="Times New Roman" w:cs="Times New Roman"/>
                <w:color w:val="000000" w:themeColor="text1"/>
                <w:sz w:val="24"/>
                <w:szCs w:val="24"/>
                <w:vertAlign w:val="superscript"/>
              </w:rPr>
            </w:rPrChange>
          </w:rPr>
          <w:delText>Vous avez sélectionné le jeton de l’exercice d’investissement Chef Envoyeur.</w:delText>
        </w:r>
      </w:del>
    </w:p>
    <w:p w:rsidR="002A57BD" w:rsidRPr="00442E10" w:rsidDel="00726879" w:rsidRDefault="00AF2F6F" w:rsidP="00AF6156">
      <w:pPr>
        <w:pStyle w:val="ListParagraph"/>
        <w:numPr>
          <w:ilvl w:val="0"/>
          <w:numId w:val="7"/>
        </w:numPr>
        <w:spacing w:before="120" w:after="120" w:line="240" w:lineRule="auto"/>
        <w:jc w:val="both"/>
        <w:rPr>
          <w:del w:id="9342" w:author="PIERRE" w:date="2013-10-24T12:25:00Z"/>
          <w:rFonts w:ascii="Times New Roman" w:hAnsi="Times New Roman" w:cs="Times New Roman"/>
          <w:color w:val="000000" w:themeColor="text1"/>
          <w:sz w:val="24"/>
          <w:szCs w:val="24"/>
        </w:rPr>
      </w:pPr>
      <w:del w:id="9343" w:author="PIERRE" w:date="2013-10-24T12:25:00Z">
        <w:r w:rsidRPr="00AF2F6F">
          <w:rPr>
            <w:rFonts w:ascii="Times New Roman" w:hAnsi="Times New Roman" w:cs="Times New Roman"/>
            <w:color w:val="000000" w:themeColor="text1"/>
            <w:sz w:val="24"/>
            <w:szCs w:val="24"/>
            <w:rPrChange w:id="9344" w:author="PIERRE" w:date="2013-10-24T12:27:00Z">
              <w:rPr>
                <w:rFonts w:ascii="Times New Roman" w:hAnsi="Times New Roman" w:cs="Times New Roman"/>
                <w:color w:val="000000" w:themeColor="text1"/>
                <w:sz w:val="24"/>
                <w:szCs w:val="24"/>
                <w:vertAlign w:val="superscript"/>
              </w:rPr>
            </w:rPrChange>
          </w:rPr>
          <w:delText xml:space="preserve">Dans cet exercice, nous vous avons donné 10 coupons et vous avez décidé d’envoyer 0, quelques-uns, ou tous les coupons à un autre membre du village. </w:delText>
        </w:r>
      </w:del>
    </w:p>
    <w:p w:rsidR="002A57BD" w:rsidRPr="00442E10" w:rsidDel="00726879" w:rsidRDefault="00AF2F6F" w:rsidP="00AF6156">
      <w:pPr>
        <w:pStyle w:val="ListParagraph"/>
        <w:numPr>
          <w:ilvl w:val="0"/>
          <w:numId w:val="7"/>
        </w:numPr>
        <w:spacing w:before="120" w:after="120" w:line="240" w:lineRule="auto"/>
        <w:jc w:val="both"/>
        <w:rPr>
          <w:del w:id="9345" w:author="PIERRE" w:date="2013-10-24T12:25:00Z"/>
          <w:rFonts w:ascii="Times New Roman" w:hAnsi="Times New Roman" w:cs="Times New Roman"/>
          <w:color w:val="000000" w:themeColor="text1"/>
          <w:sz w:val="24"/>
          <w:szCs w:val="24"/>
        </w:rPr>
      </w:pPr>
      <w:del w:id="9346" w:author="PIERRE" w:date="2013-10-24T12:25:00Z">
        <w:r w:rsidRPr="00AF2F6F">
          <w:rPr>
            <w:rFonts w:ascii="Times New Roman" w:hAnsi="Times New Roman" w:cs="Times New Roman"/>
            <w:color w:val="000000" w:themeColor="text1"/>
            <w:sz w:val="24"/>
            <w:szCs w:val="24"/>
            <w:rPrChange w:id="9347" w:author="PIERRE" w:date="2013-10-24T12:27:00Z">
              <w:rPr>
                <w:rFonts w:ascii="Times New Roman" w:hAnsi="Times New Roman" w:cs="Times New Roman"/>
                <w:color w:val="000000" w:themeColor="text1"/>
                <w:sz w:val="24"/>
                <w:szCs w:val="24"/>
                <w:vertAlign w:val="superscript"/>
              </w:rPr>
            </w:rPrChange>
          </w:rPr>
          <w:delText xml:space="preserve">Cette personne savait que vous êtes le chef du village et pouvait vous retourner quelques coupons.  </w:delText>
        </w:r>
      </w:del>
    </w:p>
    <w:p w:rsidR="002A57BD" w:rsidRPr="00442E10" w:rsidDel="00726879" w:rsidRDefault="00AF2F6F" w:rsidP="00AF6156">
      <w:pPr>
        <w:pStyle w:val="ListParagraph"/>
        <w:numPr>
          <w:ilvl w:val="0"/>
          <w:numId w:val="7"/>
        </w:numPr>
        <w:spacing w:before="120" w:after="120" w:line="240" w:lineRule="auto"/>
        <w:jc w:val="both"/>
        <w:rPr>
          <w:del w:id="9348" w:author="PIERRE" w:date="2013-10-24T12:25:00Z"/>
          <w:rFonts w:ascii="Times New Roman" w:hAnsi="Times New Roman" w:cs="Times New Roman"/>
          <w:color w:val="000000" w:themeColor="text1"/>
          <w:sz w:val="24"/>
          <w:szCs w:val="24"/>
        </w:rPr>
      </w:pPr>
      <w:del w:id="9349" w:author="PIERRE" w:date="2013-10-24T12:25:00Z">
        <w:r w:rsidRPr="00AF2F6F">
          <w:rPr>
            <w:rFonts w:ascii="Times New Roman" w:hAnsi="Times New Roman" w:cs="Times New Roman"/>
            <w:color w:val="000000" w:themeColor="text1"/>
            <w:sz w:val="24"/>
            <w:szCs w:val="24"/>
            <w:rPrChange w:id="9350" w:author="PIERRE" w:date="2013-10-24T12:27:00Z">
              <w:rPr>
                <w:rFonts w:ascii="Times New Roman" w:hAnsi="Times New Roman" w:cs="Times New Roman"/>
                <w:color w:val="000000" w:themeColor="text1"/>
                <w:sz w:val="24"/>
                <w:szCs w:val="24"/>
                <w:vertAlign w:val="superscript"/>
              </w:rPr>
            </w:rPrChange>
          </w:rPr>
          <w:delText>Vous avez gardé [ICSA02] coupons et envoyé [ICSA01] au récepteur.</w:delText>
        </w:r>
      </w:del>
    </w:p>
    <w:p w:rsidR="002A57BD" w:rsidRPr="00442E10" w:rsidDel="00726879" w:rsidRDefault="00AF2F6F" w:rsidP="00AF6156">
      <w:pPr>
        <w:pStyle w:val="ListParagraph"/>
        <w:numPr>
          <w:ilvl w:val="0"/>
          <w:numId w:val="7"/>
        </w:numPr>
        <w:spacing w:before="120" w:after="120" w:line="240" w:lineRule="auto"/>
        <w:jc w:val="both"/>
        <w:rPr>
          <w:del w:id="9351" w:author="PIERRE" w:date="2013-10-24T12:25:00Z"/>
          <w:rFonts w:ascii="Times New Roman" w:hAnsi="Times New Roman" w:cs="Times New Roman"/>
          <w:color w:val="000000" w:themeColor="text1"/>
          <w:sz w:val="24"/>
          <w:szCs w:val="24"/>
        </w:rPr>
      </w:pPr>
      <w:del w:id="9352" w:author="PIERRE" w:date="2013-10-24T12:25:00Z">
        <w:r w:rsidRPr="00AF2F6F">
          <w:rPr>
            <w:rFonts w:ascii="Times New Roman" w:hAnsi="Times New Roman" w:cs="Times New Roman"/>
            <w:color w:val="000000" w:themeColor="text1"/>
            <w:sz w:val="24"/>
            <w:szCs w:val="24"/>
            <w:rPrChange w:id="9353" w:author="PIERRE" w:date="2013-10-24T12:27:00Z">
              <w:rPr>
                <w:rFonts w:ascii="Times New Roman" w:hAnsi="Times New Roman" w:cs="Times New Roman"/>
                <w:color w:val="000000" w:themeColor="text1"/>
                <w:sz w:val="24"/>
                <w:szCs w:val="24"/>
                <w:vertAlign w:val="superscript"/>
              </w:rPr>
            </w:rPrChange>
          </w:rPr>
          <w:delText>voici une pile des feuilles d’enregistrement des réponses des habitants du village, l’identité des participants ne figurent pas sur les réponses afin de préserver l’anonymat.</w:delText>
        </w:r>
      </w:del>
    </w:p>
    <w:p w:rsidR="002A57BD" w:rsidRPr="00442E10" w:rsidDel="00726879" w:rsidRDefault="00AF2F6F" w:rsidP="00AF6156">
      <w:pPr>
        <w:pStyle w:val="ListParagraph"/>
        <w:numPr>
          <w:ilvl w:val="0"/>
          <w:numId w:val="7"/>
        </w:numPr>
        <w:spacing w:before="120" w:after="120" w:line="240" w:lineRule="auto"/>
        <w:jc w:val="both"/>
        <w:rPr>
          <w:del w:id="9354" w:author="PIERRE" w:date="2013-10-24T12:25:00Z"/>
          <w:rFonts w:ascii="Times New Roman" w:hAnsi="Times New Roman" w:cs="Times New Roman"/>
          <w:color w:val="000000" w:themeColor="text1"/>
          <w:sz w:val="24"/>
          <w:szCs w:val="24"/>
        </w:rPr>
      </w:pPr>
      <w:del w:id="9355" w:author="PIERRE" w:date="2013-10-24T12:25:00Z">
        <w:r w:rsidRPr="00AF2F6F">
          <w:rPr>
            <w:rFonts w:ascii="Times New Roman" w:hAnsi="Times New Roman" w:cs="Times New Roman"/>
            <w:color w:val="000000" w:themeColor="text1"/>
            <w:sz w:val="24"/>
            <w:szCs w:val="24"/>
            <w:rPrChange w:id="9356" w:author="PIERRE" w:date="2013-10-24T12:27:00Z">
              <w:rPr>
                <w:rFonts w:ascii="Times New Roman" w:hAnsi="Times New Roman" w:cs="Times New Roman"/>
                <w:color w:val="000000" w:themeColor="text1"/>
                <w:sz w:val="24"/>
                <w:szCs w:val="24"/>
                <w:vertAlign w:val="superscript"/>
              </w:rPr>
            </w:rPrChange>
          </w:rPr>
          <w:delText>Vous allez tirer de façon aléatoire une fiche d’enregistrement afin de voir le nombre de coupons qui vous ont été renvoyés pas par le récepteur.</w:delText>
        </w:r>
      </w:del>
    </w:p>
    <w:p w:rsidR="002A57BD" w:rsidRPr="00442E10" w:rsidDel="00726879" w:rsidRDefault="00AF2F6F" w:rsidP="00AF6156">
      <w:pPr>
        <w:pStyle w:val="ListParagraph"/>
        <w:numPr>
          <w:ilvl w:val="0"/>
          <w:numId w:val="7"/>
        </w:numPr>
        <w:spacing w:before="120" w:after="120" w:line="240" w:lineRule="auto"/>
        <w:jc w:val="both"/>
        <w:rPr>
          <w:del w:id="9357" w:author="PIERRE" w:date="2013-10-24T12:25:00Z"/>
          <w:rFonts w:ascii="Times New Roman" w:hAnsi="Times New Roman" w:cs="Times New Roman"/>
          <w:color w:val="000000" w:themeColor="text1"/>
          <w:sz w:val="24"/>
          <w:szCs w:val="24"/>
        </w:rPr>
      </w:pPr>
      <w:del w:id="9358" w:author="PIERRE" w:date="2013-10-24T12:25:00Z">
        <w:r w:rsidRPr="00AF2F6F">
          <w:rPr>
            <w:rFonts w:ascii="Times New Roman" w:hAnsi="Times New Roman" w:cs="Times New Roman"/>
            <w:color w:val="000000" w:themeColor="text1"/>
            <w:sz w:val="24"/>
            <w:szCs w:val="24"/>
            <w:rPrChange w:id="9359" w:author="PIERRE" w:date="2013-10-24T12:27:00Z">
              <w:rPr>
                <w:rFonts w:ascii="Times New Roman" w:hAnsi="Times New Roman" w:cs="Times New Roman"/>
                <w:color w:val="000000" w:themeColor="text1"/>
                <w:sz w:val="24"/>
                <w:szCs w:val="24"/>
                <w:vertAlign w:val="superscript"/>
              </w:rPr>
            </w:rPrChange>
          </w:rPr>
          <w:delText>Le nombre des coupons renvoyé sera ajouté à votre paie.</w:delText>
        </w:r>
      </w:del>
    </w:p>
    <w:p w:rsidR="002A57BD" w:rsidRPr="00442E10" w:rsidDel="00726879" w:rsidRDefault="00AF2F6F" w:rsidP="00AF6156">
      <w:pPr>
        <w:pStyle w:val="ListParagraph"/>
        <w:numPr>
          <w:ilvl w:val="0"/>
          <w:numId w:val="6"/>
        </w:numPr>
        <w:spacing w:before="120" w:after="120" w:line="240" w:lineRule="auto"/>
        <w:jc w:val="both"/>
        <w:rPr>
          <w:del w:id="9360" w:author="PIERRE" w:date="2013-10-24T12:25:00Z"/>
          <w:rFonts w:ascii="Times New Roman" w:hAnsi="Times New Roman" w:cs="Times New Roman"/>
          <w:color w:val="000000" w:themeColor="text1"/>
          <w:sz w:val="24"/>
          <w:szCs w:val="24"/>
        </w:rPr>
      </w:pPr>
      <w:del w:id="9361" w:author="PIERRE" w:date="2013-10-24T12:25:00Z">
        <w:r w:rsidRPr="00AF2F6F">
          <w:rPr>
            <w:rFonts w:ascii="Times New Roman" w:hAnsi="Times New Roman" w:cs="Times New Roman"/>
            <w:color w:val="000000" w:themeColor="text1"/>
            <w:sz w:val="24"/>
            <w:szCs w:val="24"/>
            <w:rPrChange w:id="9362" w:author="PIERRE" w:date="2013-10-24T12:27:00Z">
              <w:rPr>
                <w:rFonts w:ascii="Times New Roman" w:hAnsi="Times New Roman" w:cs="Times New Roman"/>
                <w:color w:val="000000" w:themeColor="text1"/>
                <w:sz w:val="24"/>
                <w:szCs w:val="24"/>
                <w:vertAlign w:val="superscript"/>
              </w:rPr>
            </w:rPrChange>
          </w:rPr>
          <w:delText>Tirez au hasard une fiche d’enregistrement de la pile avec les fiches d’enregistrement de l’exercice d’investissement chef version B.</w:delText>
        </w:r>
      </w:del>
    </w:p>
    <w:p w:rsidR="002A57BD" w:rsidRPr="00442E10" w:rsidDel="00726879" w:rsidRDefault="00AF2F6F" w:rsidP="00AF6156">
      <w:pPr>
        <w:pStyle w:val="ListParagraph"/>
        <w:numPr>
          <w:ilvl w:val="0"/>
          <w:numId w:val="6"/>
        </w:numPr>
        <w:spacing w:before="120" w:after="120" w:line="240" w:lineRule="auto"/>
        <w:jc w:val="both"/>
        <w:rPr>
          <w:del w:id="9363" w:author="PIERRE" w:date="2013-10-24T12:25:00Z"/>
          <w:rFonts w:ascii="Times New Roman" w:hAnsi="Times New Roman" w:cs="Times New Roman"/>
          <w:color w:val="000000" w:themeColor="text1"/>
          <w:sz w:val="24"/>
          <w:szCs w:val="24"/>
        </w:rPr>
      </w:pPr>
      <w:del w:id="9364" w:author="PIERRE" w:date="2013-10-24T12:25:00Z">
        <w:r w:rsidRPr="00AF2F6F">
          <w:rPr>
            <w:rFonts w:ascii="Times New Roman" w:hAnsi="Times New Roman" w:cs="Times New Roman"/>
            <w:color w:val="000000" w:themeColor="text1"/>
            <w:sz w:val="24"/>
            <w:szCs w:val="24"/>
            <w:rPrChange w:id="9365" w:author="PIERRE" w:date="2013-10-24T12:27:00Z">
              <w:rPr>
                <w:rFonts w:ascii="Times New Roman" w:hAnsi="Times New Roman" w:cs="Times New Roman"/>
                <w:color w:val="000000" w:themeColor="text1"/>
                <w:sz w:val="24"/>
                <w:szCs w:val="24"/>
                <w:vertAlign w:val="superscript"/>
              </w:rPr>
            </w:rPrChange>
          </w:rPr>
          <w:delText>Inscrire les codes d’identification du ménage de cette fiche dans les colonnes 6 et 7 de la feuille de calcul 2.</w:delText>
        </w:r>
      </w:del>
    </w:p>
    <w:p w:rsidR="002A57BD" w:rsidRPr="00442E10" w:rsidDel="00726879" w:rsidRDefault="00AF2F6F" w:rsidP="00AF6156">
      <w:pPr>
        <w:pStyle w:val="ListParagraph"/>
        <w:numPr>
          <w:ilvl w:val="0"/>
          <w:numId w:val="6"/>
        </w:numPr>
        <w:spacing w:before="120" w:after="120" w:line="240" w:lineRule="auto"/>
        <w:jc w:val="both"/>
        <w:rPr>
          <w:del w:id="9366" w:author="PIERRE" w:date="2013-10-24T12:25:00Z"/>
          <w:rFonts w:ascii="Times New Roman" w:hAnsi="Times New Roman" w:cs="Times New Roman"/>
          <w:color w:val="000000" w:themeColor="text1"/>
          <w:sz w:val="24"/>
          <w:szCs w:val="24"/>
        </w:rPr>
      </w:pPr>
      <w:del w:id="9367" w:author="PIERRE" w:date="2013-10-24T12:25:00Z">
        <w:r w:rsidRPr="00AF2F6F">
          <w:rPr>
            <w:rFonts w:ascii="Times New Roman" w:hAnsi="Times New Roman" w:cs="Times New Roman"/>
            <w:color w:val="000000" w:themeColor="text1"/>
            <w:sz w:val="24"/>
            <w:szCs w:val="24"/>
            <w:rPrChange w:id="9368" w:author="PIERRE" w:date="2013-10-24T12:27:00Z">
              <w:rPr>
                <w:rFonts w:ascii="Times New Roman" w:hAnsi="Times New Roman" w:cs="Times New Roman"/>
                <w:color w:val="000000" w:themeColor="text1"/>
                <w:sz w:val="24"/>
                <w:szCs w:val="24"/>
                <w:vertAlign w:val="superscript"/>
              </w:rPr>
            </w:rPrChange>
          </w:rPr>
          <w:delText xml:space="preserve">Regarder dans bac [ICRBXX] de la feuille d’enregistrement version B, combien de coupons le récepteur a rendu (XX est la somme envoyé par l’envoyeur). Noter le nombre [ICRBXX] dans la colonne 8 de la feuille de calcul 2; </w:delText>
        </w:r>
      </w:del>
    </w:p>
    <w:p w:rsidR="002A57BD" w:rsidRPr="00442E10" w:rsidDel="00726879" w:rsidRDefault="00AF2F6F" w:rsidP="00AF6156">
      <w:pPr>
        <w:pStyle w:val="ListParagraph"/>
        <w:numPr>
          <w:ilvl w:val="0"/>
          <w:numId w:val="6"/>
        </w:numPr>
        <w:spacing w:before="120" w:after="120" w:line="240" w:lineRule="auto"/>
        <w:jc w:val="both"/>
        <w:rPr>
          <w:del w:id="9369" w:author="PIERRE" w:date="2013-10-24T12:25:00Z"/>
          <w:rFonts w:ascii="Times New Roman" w:hAnsi="Times New Roman" w:cs="Times New Roman"/>
          <w:color w:val="000000" w:themeColor="text1"/>
          <w:sz w:val="24"/>
          <w:szCs w:val="24"/>
        </w:rPr>
      </w:pPr>
      <w:del w:id="9370" w:author="PIERRE" w:date="2013-10-24T12:25:00Z">
        <w:r w:rsidRPr="00AF2F6F">
          <w:rPr>
            <w:rFonts w:ascii="Times New Roman" w:hAnsi="Times New Roman" w:cs="Times New Roman"/>
            <w:color w:val="000000" w:themeColor="text1"/>
            <w:sz w:val="24"/>
            <w:szCs w:val="24"/>
            <w:rPrChange w:id="9371" w:author="PIERRE" w:date="2013-10-24T12:27:00Z">
              <w:rPr>
                <w:rFonts w:ascii="Times New Roman" w:hAnsi="Times New Roman" w:cs="Times New Roman"/>
                <w:color w:val="000000" w:themeColor="text1"/>
                <w:sz w:val="24"/>
                <w:szCs w:val="24"/>
                <w:vertAlign w:val="superscript"/>
              </w:rPr>
            </w:rPrChange>
          </w:rPr>
          <w:delText>Noter le montant total  du paiement dans la colonne 13 de la feuille de calcul 2. C’est égal à la colonne 5 PLUS la colonne 8 de cette fiche.</w:delText>
        </w:r>
      </w:del>
    </w:p>
    <w:p w:rsidR="002A57BD" w:rsidRPr="00442E10" w:rsidDel="00726879" w:rsidRDefault="00AF2F6F" w:rsidP="00AF6156">
      <w:pPr>
        <w:pStyle w:val="ListParagraph"/>
        <w:numPr>
          <w:ilvl w:val="0"/>
          <w:numId w:val="6"/>
        </w:numPr>
        <w:spacing w:before="120" w:after="120" w:line="240" w:lineRule="auto"/>
        <w:jc w:val="both"/>
        <w:rPr>
          <w:del w:id="9372" w:author="PIERRE" w:date="2013-10-24T12:25:00Z"/>
          <w:rFonts w:ascii="Times New Roman" w:hAnsi="Times New Roman" w:cs="Times New Roman"/>
          <w:color w:val="000000" w:themeColor="text1"/>
          <w:sz w:val="24"/>
          <w:szCs w:val="24"/>
        </w:rPr>
      </w:pPr>
      <w:del w:id="9373" w:author="PIERRE" w:date="2013-10-24T12:25:00Z">
        <w:r w:rsidRPr="00AF2F6F">
          <w:rPr>
            <w:rFonts w:ascii="Times New Roman" w:hAnsi="Times New Roman" w:cs="Times New Roman"/>
            <w:color w:val="000000" w:themeColor="text1"/>
            <w:sz w:val="24"/>
            <w:szCs w:val="24"/>
            <w:rPrChange w:id="9374" w:author="PIERRE" w:date="2013-10-24T12:27:00Z">
              <w:rPr>
                <w:rFonts w:ascii="Times New Roman" w:hAnsi="Times New Roman" w:cs="Times New Roman"/>
                <w:color w:val="000000" w:themeColor="text1"/>
                <w:sz w:val="24"/>
                <w:szCs w:val="24"/>
                <w:vertAlign w:val="superscript"/>
              </w:rPr>
            </w:rPrChange>
          </w:rPr>
          <w:delText>Expliquer ceci au participant</w:delText>
        </w:r>
      </w:del>
    </w:p>
    <w:p w:rsidR="002A57BD" w:rsidRPr="00442E10" w:rsidDel="00726879" w:rsidRDefault="00AF2F6F" w:rsidP="00AF6156">
      <w:pPr>
        <w:pStyle w:val="ListParagraph"/>
        <w:numPr>
          <w:ilvl w:val="1"/>
          <w:numId w:val="6"/>
        </w:numPr>
        <w:spacing w:before="120" w:after="120" w:line="240" w:lineRule="auto"/>
        <w:jc w:val="both"/>
        <w:rPr>
          <w:del w:id="9375" w:author="PIERRE" w:date="2013-10-24T12:25:00Z"/>
          <w:rFonts w:ascii="Times New Roman" w:hAnsi="Times New Roman" w:cs="Times New Roman"/>
          <w:color w:val="000000" w:themeColor="text1"/>
          <w:sz w:val="24"/>
          <w:szCs w:val="24"/>
        </w:rPr>
      </w:pPr>
      <w:del w:id="9376" w:author="PIERRE" w:date="2013-10-24T12:25:00Z">
        <w:r w:rsidRPr="00AF2F6F">
          <w:rPr>
            <w:rFonts w:ascii="Times New Roman" w:hAnsi="Times New Roman" w:cs="Times New Roman"/>
            <w:color w:val="000000" w:themeColor="text1"/>
            <w:sz w:val="24"/>
            <w:szCs w:val="24"/>
            <w:rPrChange w:id="9377" w:author="PIERRE" w:date="2013-10-24T12:27:00Z">
              <w:rPr>
                <w:rFonts w:ascii="Times New Roman" w:hAnsi="Times New Roman" w:cs="Times New Roman"/>
                <w:color w:val="000000" w:themeColor="text1"/>
                <w:sz w:val="24"/>
                <w:szCs w:val="24"/>
                <w:vertAlign w:val="superscript"/>
              </w:rPr>
            </w:rPrChange>
          </w:rPr>
          <w:delText xml:space="preserve">Vous avez gardé [ICSA02] et envoyé [ICSA01] coupons. </w:delText>
        </w:r>
      </w:del>
    </w:p>
    <w:p w:rsidR="002A57BD" w:rsidRPr="00442E10" w:rsidDel="00726879" w:rsidRDefault="00AF2F6F" w:rsidP="00AF6156">
      <w:pPr>
        <w:pStyle w:val="ListParagraph"/>
        <w:numPr>
          <w:ilvl w:val="1"/>
          <w:numId w:val="6"/>
        </w:numPr>
        <w:spacing w:before="120" w:after="120" w:line="240" w:lineRule="auto"/>
        <w:jc w:val="both"/>
        <w:rPr>
          <w:del w:id="9378" w:author="PIERRE" w:date="2013-10-24T12:25:00Z"/>
          <w:rFonts w:ascii="Times New Roman" w:hAnsi="Times New Roman" w:cs="Times New Roman"/>
          <w:color w:val="000000" w:themeColor="text1"/>
          <w:sz w:val="24"/>
          <w:szCs w:val="24"/>
        </w:rPr>
      </w:pPr>
      <w:del w:id="9379" w:author="PIERRE" w:date="2013-10-24T12:25:00Z">
        <w:r w:rsidRPr="00AF2F6F">
          <w:rPr>
            <w:rFonts w:ascii="Times New Roman" w:hAnsi="Times New Roman" w:cs="Times New Roman"/>
            <w:color w:val="000000" w:themeColor="text1"/>
            <w:sz w:val="24"/>
            <w:szCs w:val="24"/>
            <w:rPrChange w:id="9380" w:author="PIERRE" w:date="2013-10-24T12:27:00Z">
              <w:rPr>
                <w:rFonts w:ascii="Times New Roman" w:hAnsi="Times New Roman" w:cs="Times New Roman"/>
                <w:color w:val="000000" w:themeColor="text1"/>
                <w:sz w:val="24"/>
                <w:szCs w:val="24"/>
                <w:vertAlign w:val="superscript"/>
              </w:rPr>
            </w:rPrChange>
          </w:rPr>
          <w:delText>De ce montant envoyé, le récepteur a renvoyé [ICRBXX] coupons.</w:delText>
        </w:r>
      </w:del>
    </w:p>
    <w:p w:rsidR="002A57BD" w:rsidRPr="00442E10" w:rsidDel="00726879" w:rsidRDefault="00AF2F6F" w:rsidP="00AF6156">
      <w:pPr>
        <w:pStyle w:val="ListParagraph"/>
        <w:numPr>
          <w:ilvl w:val="1"/>
          <w:numId w:val="6"/>
        </w:numPr>
        <w:spacing w:before="120" w:after="120" w:line="240" w:lineRule="auto"/>
        <w:jc w:val="both"/>
        <w:rPr>
          <w:del w:id="9381" w:author="PIERRE" w:date="2013-10-24T12:25:00Z"/>
          <w:rFonts w:ascii="Times New Roman" w:hAnsi="Times New Roman" w:cs="Times New Roman"/>
          <w:color w:val="000000" w:themeColor="text1"/>
          <w:sz w:val="24"/>
          <w:szCs w:val="24"/>
        </w:rPr>
      </w:pPr>
      <w:del w:id="9382" w:author="PIERRE" w:date="2013-10-24T12:25:00Z">
        <w:r w:rsidRPr="00AF2F6F">
          <w:rPr>
            <w:rFonts w:ascii="Times New Roman" w:hAnsi="Times New Roman" w:cs="Times New Roman"/>
            <w:color w:val="000000" w:themeColor="text1"/>
            <w:sz w:val="24"/>
            <w:szCs w:val="24"/>
            <w:rPrChange w:id="9383" w:author="PIERRE" w:date="2013-10-24T12:27:00Z">
              <w:rPr>
                <w:rFonts w:ascii="Times New Roman" w:hAnsi="Times New Roman" w:cs="Times New Roman"/>
                <w:color w:val="000000" w:themeColor="text1"/>
                <w:sz w:val="24"/>
                <w:szCs w:val="24"/>
                <w:vertAlign w:val="superscript"/>
              </w:rPr>
            </w:rPrChange>
          </w:rPr>
          <w:delText>Donc votre gain final est [ICSA02] + [ICRBXX] coupons.</w:delText>
        </w:r>
      </w:del>
    </w:p>
    <w:p w:rsidR="002A57BD" w:rsidRPr="00442E10" w:rsidDel="00726879" w:rsidRDefault="00AF2F6F" w:rsidP="00AF6156">
      <w:pPr>
        <w:pStyle w:val="ListParagraph"/>
        <w:numPr>
          <w:ilvl w:val="0"/>
          <w:numId w:val="6"/>
        </w:numPr>
        <w:spacing w:before="120" w:after="120" w:line="240" w:lineRule="auto"/>
        <w:jc w:val="both"/>
        <w:rPr>
          <w:del w:id="9384" w:author="PIERRE" w:date="2013-10-24T12:25:00Z"/>
          <w:rFonts w:ascii="Times New Roman" w:hAnsi="Times New Roman" w:cs="Times New Roman"/>
          <w:color w:val="000000" w:themeColor="text1"/>
          <w:sz w:val="24"/>
          <w:szCs w:val="24"/>
        </w:rPr>
      </w:pPr>
      <w:del w:id="9385" w:author="PIERRE" w:date="2013-10-24T12:25:00Z">
        <w:r w:rsidRPr="00AF2F6F">
          <w:rPr>
            <w:rFonts w:ascii="Times New Roman" w:hAnsi="Times New Roman" w:cs="Times New Roman"/>
            <w:color w:val="000000" w:themeColor="text1"/>
            <w:sz w:val="24"/>
            <w:szCs w:val="24"/>
            <w:rPrChange w:id="9386" w:author="PIERRE" w:date="2013-10-24T12:27:00Z">
              <w:rPr>
                <w:rFonts w:ascii="Times New Roman" w:hAnsi="Times New Roman" w:cs="Times New Roman"/>
                <w:color w:val="000000" w:themeColor="text1"/>
                <w:sz w:val="24"/>
                <w:szCs w:val="24"/>
                <w:vertAlign w:val="superscript"/>
              </w:rPr>
            </w:rPrChange>
          </w:rPr>
          <w:delText xml:space="preserve"> Retranscrire les données de la colonne 13 de fiche de calcul dans la colonne 5 de la Fiche de Paiement.</w:delText>
        </w:r>
      </w:del>
    </w:p>
    <w:p w:rsidR="002A57BD" w:rsidRPr="00442E10" w:rsidDel="00726879" w:rsidRDefault="002A57BD" w:rsidP="002A57BD">
      <w:pPr>
        <w:spacing w:before="120" w:after="120" w:line="240" w:lineRule="auto"/>
        <w:ind w:left="360"/>
        <w:jc w:val="both"/>
        <w:rPr>
          <w:del w:id="9387" w:author="PIERRE" w:date="2013-10-24T12:25:00Z"/>
          <w:rFonts w:ascii="Times New Roman" w:hAnsi="Times New Roman" w:cs="Times New Roman"/>
          <w:color w:val="000000" w:themeColor="text1"/>
          <w:sz w:val="24"/>
          <w:szCs w:val="24"/>
        </w:rPr>
      </w:pPr>
    </w:p>
    <w:p w:rsidR="002A57BD" w:rsidRPr="00442E10" w:rsidDel="00726879" w:rsidRDefault="00AF2F6F" w:rsidP="002A57BD">
      <w:pPr>
        <w:spacing w:before="120" w:after="120" w:line="240" w:lineRule="auto"/>
        <w:jc w:val="both"/>
        <w:rPr>
          <w:del w:id="9388" w:author="PIERRE" w:date="2013-10-24T12:25:00Z"/>
          <w:rFonts w:ascii="Times New Roman" w:hAnsi="Times New Roman" w:cs="Times New Roman"/>
          <w:b/>
          <w:color w:val="000000" w:themeColor="text1"/>
          <w:sz w:val="24"/>
          <w:szCs w:val="24"/>
        </w:rPr>
      </w:pPr>
      <w:del w:id="9389" w:author="PIERRE" w:date="2013-10-24T12:25:00Z">
        <w:r w:rsidRPr="00AF2F6F">
          <w:rPr>
            <w:rFonts w:ascii="Times New Roman" w:hAnsi="Times New Roman" w:cs="Times New Roman"/>
            <w:b/>
            <w:color w:val="000000" w:themeColor="text1"/>
            <w:sz w:val="24"/>
            <w:szCs w:val="24"/>
            <w:rPrChange w:id="9390" w:author="PIERRE" w:date="2013-10-24T12:27:00Z">
              <w:rPr>
                <w:rFonts w:ascii="Times New Roman" w:hAnsi="Times New Roman" w:cs="Times New Roman"/>
                <w:b/>
                <w:color w:val="000000" w:themeColor="text1"/>
                <w:sz w:val="24"/>
                <w:szCs w:val="24"/>
                <w:vertAlign w:val="superscript"/>
              </w:rPr>
            </w:rPrChange>
          </w:rPr>
          <w:delText>Jeton 11 : Exercice d’investissement Chef Récepteur (l’enquêté est le chef du village)</w:delText>
        </w:r>
      </w:del>
    </w:p>
    <w:p w:rsidR="002A57BD" w:rsidRPr="00442E10" w:rsidDel="00726879" w:rsidRDefault="00AF2F6F" w:rsidP="00AF6156">
      <w:pPr>
        <w:pStyle w:val="ListParagraph"/>
        <w:numPr>
          <w:ilvl w:val="0"/>
          <w:numId w:val="6"/>
        </w:numPr>
        <w:spacing w:before="120" w:after="120" w:line="240" w:lineRule="auto"/>
        <w:jc w:val="both"/>
        <w:rPr>
          <w:del w:id="9391" w:author="PIERRE" w:date="2013-10-24T12:25:00Z"/>
          <w:rFonts w:ascii="Times New Roman" w:hAnsi="Times New Roman" w:cs="Times New Roman"/>
          <w:color w:val="000000" w:themeColor="text1"/>
          <w:sz w:val="24"/>
          <w:szCs w:val="24"/>
        </w:rPr>
      </w:pPr>
      <w:del w:id="9392" w:author="PIERRE" w:date="2013-10-24T12:25:00Z">
        <w:r w:rsidRPr="00AF2F6F">
          <w:rPr>
            <w:rFonts w:ascii="Times New Roman" w:hAnsi="Times New Roman" w:cs="Times New Roman"/>
            <w:color w:val="000000" w:themeColor="text1"/>
            <w:sz w:val="24"/>
            <w:szCs w:val="24"/>
            <w:rPrChange w:id="9393" w:author="PIERRE" w:date="2013-10-24T12:27:00Z">
              <w:rPr>
                <w:rFonts w:ascii="Times New Roman" w:hAnsi="Times New Roman" w:cs="Times New Roman"/>
                <w:color w:val="000000" w:themeColor="text1"/>
                <w:sz w:val="24"/>
                <w:szCs w:val="24"/>
                <w:vertAlign w:val="superscript"/>
              </w:rPr>
            </w:rPrChange>
          </w:rPr>
          <w:delText xml:space="preserve">Ecrire 11 dans la colonne 4 de la fiche de paiement. </w:delText>
        </w:r>
      </w:del>
    </w:p>
    <w:p w:rsidR="002A57BD" w:rsidRPr="00442E10" w:rsidDel="00726879" w:rsidRDefault="00AF2F6F" w:rsidP="00AF6156">
      <w:pPr>
        <w:pStyle w:val="ListParagraph"/>
        <w:numPr>
          <w:ilvl w:val="0"/>
          <w:numId w:val="6"/>
        </w:numPr>
        <w:spacing w:before="120" w:after="120" w:line="240" w:lineRule="auto"/>
        <w:jc w:val="both"/>
        <w:rPr>
          <w:del w:id="9394" w:author="PIERRE" w:date="2013-10-24T12:25:00Z"/>
          <w:rFonts w:ascii="Times New Roman" w:hAnsi="Times New Roman" w:cs="Times New Roman"/>
          <w:color w:val="000000" w:themeColor="text1"/>
          <w:sz w:val="24"/>
          <w:szCs w:val="24"/>
        </w:rPr>
      </w:pPr>
      <w:del w:id="9395" w:author="PIERRE" w:date="2013-10-24T12:25:00Z">
        <w:r w:rsidRPr="00AF2F6F">
          <w:rPr>
            <w:rFonts w:ascii="Times New Roman" w:hAnsi="Times New Roman" w:cs="Times New Roman"/>
            <w:color w:val="000000" w:themeColor="text1"/>
            <w:sz w:val="24"/>
            <w:szCs w:val="24"/>
            <w:rPrChange w:id="9396" w:author="PIERRE" w:date="2013-10-24T12:27:00Z">
              <w:rPr>
                <w:rFonts w:ascii="Times New Roman" w:hAnsi="Times New Roman" w:cs="Times New Roman"/>
                <w:color w:val="000000" w:themeColor="text1"/>
                <w:sz w:val="24"/>
                <w:szCs w:val="24"/>
                <w:vertAlign w:val="superscript"/>
              </w:rPr>
            </w:rPrChange>
          </w:rPr>
          <w:delText>Noter les codes d’identification de l’enquêté dans les colonnes 1 et 2 de la feuille de calcul 2.</w:delText>
        </w:r>
      </w:del>
    </w:p>
    <w:p w:rsidR="002A57BD" w:rsidRPr="00442E10" w:rsidDel="00726879" w:rsidRDefault="00AF2F6F" w:rsidP="00AF6156">
      <w:pPr>
        <w:pStyle w:val="ListParagraph"/>
        <w:numPr>
          <w:ilvl w:val="0"/>
          <w:numId w:val="6"/>
        </w:numPr>
        <w:spacing w:before="120" w:after="120" w:line="240" w:lineRule="auto"/>
        <w:jc w:val="both"/>
        <w:rPr>
          <w:del w:id="9397" w:author="PIERRE" w:date="2013-10-24T12:25:00Z"/>
          <w:rFonts w:ascii="Times New Roman" w:hAnsi="Times New Roman" w:cs="Times New Roman"/>
          <w:color w:val="000000" w:themeColor="text1"/>
          <w:sz w:val="24"/>
          <w:szCs w:val="24"/>
        </w:rPr>
      </w:pPr>
      <w:del w:id="9398" w:author="PIERRE" w:date="2013-10-24T12:25:00Z">
        <w:r w:rsidRPr="00AF2F6F">
          <w:rPr>
            <w:rFonts w:ascii="Times New Roman" w:hAnsi="Times New Roman" w:cs="Times New Roman"/>
            <w:color w:val="000000" w:themeColor="text1"/>
            <w:sz w:val="24"/>
            <w:szCs w:val="24"/>
            <w:rPrChange w:id="9399" w:author="PIERRE" w:date="2013-10-24T12:27:00Z">
              <w:rPr>
                <w:rFonts w:ascii="Times New Roman" w:hAnsi="Times New Roman" w:cs="Times New Roman"/>
                <w:color w:val="000000" w:themeColor="text1"/>
                <w:sz w:val="24"/>
                <w:szCs w:val="24"/>
                <w:vertAlign w:val="superscript"/>
              </w:rPr>
            </w:rPrChange>
          </w:rPr>
          <w:delText>Ecrire 11 dans la colonne 3 de la feuille de calcul 2</w:delText>
        </w:r>
      </w:del>
    </w:p>
    <w:p w:rsidR="002A57BD" w:rsidRPr="00442E10" w:rsidDel="00726879" w:rsidRDefault="00AF2F6F" w:rsidP="00AF6156">
      <w:pPr>
        <w:pStyle w:val="ListParagraph"/>
        <w:numPr>
          <w:ilvl w:val="0"/>
          <w:numId w:val="6"/>
        </w:numPr>
        <w:spacing w:before="120" w:after="120" w:line="240" w:lineRule="auto"/>
        <w:jc w:val="both"/>
        <w:rPr>
          <w:del w:id="9400" w:author="PIERRE" w:date="2013-10-24T12:25:00Z"/>
          <w:rFonts w:ascii="Times New Roman" w:hAnsi="Times New Roman" w:cs="Times New Roman"/>
          <w:color w:val="000000" w:themeColor="text1"/>
          <w:sz w:val="24"/>
          <w:szCs w:val="24"/>
        </w:rPr>
      </w:pPr>
      <w:del w:id="9401" w:author="PIERRE" w:date="2013-10-24T12:25:00Z">
        <w:r w:rsidRPr="00AF2F6F">
          <w:rPr>
            <w:rFonts w:ascii="Times New Roman" w:hAnsi="Times New Roman" w:cs="Times New Roman"/>
            <w:color w:val="000000" w:themeColor="text1"/>
            <w:sz w:val="24"/>
            <w:szCs w:val="24"/>
            <w:rPrChange w:id="9402" w:author="PIERRE" w:date="2013-10-24T12:27:00Z">
              <w:rPr>
                <w:rFonts w:ascii="Times New Roman" w:hAnsi="Times New Roman" w:cs="Times New Roman"/>
                <w:color w:val="000000" w:themeColor="text1"/>
                <w:sz w:val="24"/>
                <w:szCs w:val="24"/>
                <w:vertAlign w:val="superscript"/>
              </w:rPr>
            </w:rPrChange>
          </w:rPr>
          <w:delText>Expliquez au participant</w:delText>
        </w:r>
      </w:del>
    </w:p>
    <w:p w:rsidR="002A57BD" w:rsidRPr="00442E10" w:rsidDel="00726879" w:rsidRDefault="00AF2F6F" w:rsidP="00AF6156">
      <w:pPr>
        <w:pStyle w:val="ListParagraph"/>
        <w:numPr>
          <w:ilvl w:val="1"/>
          <w:numId w:val="6"/>
        </w:numPr>
        <w:spacing w:before="120" w:after="120" w:line="240" w:lineRule="auto"/>
        <w:jc w:val="both"/>
        <w:rPr>
          <w:del w:id="9403" w:author="PIERRE" w:date="2013-10-24T12:25:00Z"/>
          <w:rFonts w:ascii="Times New Roman" w:hAnsi="Times New Roman" w:cs="Times New Roman"/>
          <w:color w:val="000000" w:themeColor="text1"/>
          <w:sz w:val="24"/>
          <w:szCs w:val="24"/>
        </w:rPr>
      </w:pPr>
      <w:del w:id="9404" w:author="PIERRE" w:date="2013-10-24T12:25:00Z">
        <w:r w:rsidRPr="00AF2F6F">
          <w:rPr>
            <w:rFonts w:ascii="Times New Roman" w:hAnsi="Times New Roman" w:cs="Times New Roman"/>
            <w:color w:val="000000" w:themeColor="text1"/>
            <w:sz w:val="24"/>
            <w:szCs w:val="24"/>
            <w:rPrChange w:id="9405" w:author="PIERRE" w:date="2013-10-24T12:27:00Z">
              <w:rPr>
                <w:rFonts w:ascii="Times New Roman" w:hAnsi="Times New Roman" w:cs="Times New Roman"/>
                <w:color w:val="000000" w:themeColor="text1"/>
                <w:sz w:val="24"/>
                <w:szCs w:val="24"/>
                <w:vertAlign w:val="superscript"/>
              </w:rPr>
            </w:rPrChange>
          </w:rPr>
          <w:delText xml:space="preserve">Vous avez sélectionné le jeton de l’exercice d’investissement chef Récepteur. </w:delText>
        </w:r>
      </w:del>
    </w:p>
    <w:p w:rsidR="002A57BD" w:rsidRPr="00442E10" w:rsidDel="00726879" w:rsidRDefault="00AF2F6F" w:rsidP="00AF6156">
      <w:pPr>
        <w:pStyle w:val="ListParagraph"/>
        <w:numPr>
          <w:ilvl w:val="1"/>
          <w:numId w:val="6"/>
        </w:numPr>
        <w:spacing w:before="120" w:after="120" w:line="240" w:lineRule="auto"/>
        <w:jc w:val="both"/>
        <w:rPr>
          <w:del w:id="9406" w:author="PIERRE" w:date="2013-10-24T12:25:00Z"/>
          <w:rFonts w:ascii="Times New Roman" w:hAnsi="Times New Roman" w:cs="Times New Roman"/>
          <w:color w:val="000000" w:themeColor="text1"/>
          <w:sz w:val="24"/>
          <w:szCs w:val="24"/>
        </w:rPr>
      </w:pPr>
      <w:del w:id="9407" w:author="PIERRE" w:date="2013-10-24T12:25:00Z">
        <w:r w:rsidRPr="00AF2F6F">
          <w:rPr>
            <w:rFonts w:ascii="Times New Roman" w:hAnsi="Times New Roman" w:cs="Times New Roman"/>
            <w:color w:val="000000" w:themeColor="text1"/>
            <w:sz w:val="24"/>
            <w:szCs w:val="24"/>
            <w:rPrChange w:id="9408" w:author="PIERRE" w:date="2013-10-24T12:27:00Z">
              <w:rPr>
                <w:rFonts w:ascii="Times New Roman" w:hAnsi="Times New Roman" w:cs="Times New Roman"/>
                <w:color w:val="000000" w:themeColor="text1"/>
                <w:sz w:val="24"/>
                <w:szCs w:val="24"/>
                <w:vertAlign w:val="superscript"/>
              </w:rPr>
            </w:rPrChange>
          </w:rPr>
          <w:delText xml:space="preserve">Dans cet exercice, vous aviez 10 choix possibles, et on vous a demandé combien de coupons vous voulez retourner à l’envoyeur pour chaque choix. </w:delText>
        </w:r>
      </w:del>
    </w:p>
    <w:p w:rsidR="002A57BD" w:rsidRPr="00442E10" w:rsidDel="00726879" w:rsidRDefault="00AF2F6F" w:rsidP="00AF6156">
      <w:pPr>
        <w:pStyle w:val="ListParagraph"/>
        <w:numPr>
          <w:ilvl w:val="1"/>
          <w:numId w:val="6"/>
        </w:numPr>
        <w:spacing w:before="120" w:after="120" w:line="240" w:lineRule="auto"/>
        <w:jc w:val="both"/>
        <w:rPr>
          <w:del w:id="9409" w:author="PIERRE" w:date="2013-10-24T12:25:00Z"/>
          <w:rFonts w:ascii="Times New Roman" w:hAnsi="Times New Roman" w:cs="Times New Roman"/>
          <w:color w:val="000000" w:themeColor="text1"/>
          <w:sz w:val="24"/>
          <w:szCs w:val="24"/>
        </w:rPr>
      </w:pPr>
      <w:del w:id="9410" w:author="PIERRE" w:date="2013-10-24T12:25:00Z">
        <w:r w:rsidRPr="00AF2F6F">
          <w:rPr>
            <w:rFonts w:ascii="Times New Roman" w:hAnsi="Times New Roman" w:cs="Times New Roman"/>
            <w:color w:val="000000" w:themeColor="text1"/>
            <w:sz w:val="24"/>
            <w:szCs w:val="24"/>
            <w:rPrChange w:id="9411" w:author="PIERRE" w:date="2013-10-24T12:27:00Z">
              <w:rPr>
                <w:rFonts w:ascii="Times New Roman" w:hAnsi="Times New Roman" w:cs="Times New Roman"/>
                <w:color w:val="000000" w:themeColor="text1"/>
                <w:sz w:val="24"/>
                <w:szCs w:val="24"/>
                <w:vertAlign w:val="superscript"/>
              </w:rPr>
            </w:rPrChange>
          </w:rPr>
          <w:delText xml:space="preserve">Un montant sera sélectionné du lot et qui sera offert à cette pile </w:delText>
        </w:r>
      </w:del>
    </w:p>
    <w:p w:rsidR="002A57BD" w:rsidRPr="00442E10" w:rsidDel="00726879" w:rsidRDefault="00AF2F6F" w:rsidP="00AF6156">
      <w:pPr>
        <w:pStyle w:val="ListParagraph"/>
        <w:numPr>
          <w:ilvl w:val="1"/>
          <w:numId w:val="6"/>
        </w:numPr>
        <w:spacing w:before="120" w:after="120" w:line="240" w:lineRule="auto"/>
        <w:jc w:val="both"/>
        <w:rPr>
          <w:del w:id="9412" w:author="PIERRE" w:date="2013-10-24T12:25:00Z"/>
          <w:rFonts w:ascii="Times New Roman" w:hAnsi="Times New Roman" w:cs="Times New Roman"/>
          <w:color w:val="000000" w:themeColor="text1"/>
          <w:sz w:val="24"/>
          <w:szCs w:val="24"/>
        </w:rPr>
      </w:pPr>
      <w:del w:id="9413" w:author="PIERRE" w:date="2013-10-24T12:25:00Z">
        <w:r w:rsidRPr="00AF2F6F">
          <w:rPr>
            <w:rFonts w:ascii="Times New Roman" w:hAnsi="Times New Roman" w:cs="Times New Roman"/>
            <w:color w:val="000000" w:themeColor="text1"/>
            <w:sz w:val="24"/>
            <w:szCs w:val="24"/>
            <w:rPrChange w:id="9414" w:author="PIERRE" w:date="2013-10-24T12:27:00Z">
              <w:rPr>
                <w:rFonts w:ascii="Times New Roman" w:hAnsi="Times New Roman" w:cs="Times New Roman"/>
                <w:color w:val="000000" w:themeColor="text1"/>
                <w:sz w:val="24"/>
                <w:szCs w:val="24"/>
                <w:vertAlign w:val="superscript"/>
              </w:rPr>
            </w:rPrChange>
          </w:rPr>
          <w:delText>Cette pile correspond aux réactions des habitants de votre village. Il n’y a pas de nom dessus ; donc vous ne saurez pas qui a proposé tel chose</w:delText>
        </w:r>
      </w:del>
    </w:p>
    <w:p w:rsidR="002A57BD" w:rsidRPr="00442E10" w:rsidDel="00726879" w:rsidRDefault="00AF2F6F" w:rsidP="00AF6156">
      <w:pPr>
        <w:pStyle w:val="ListParagraph"/>
        <w:numPr>
          <w:ilvl w:val="1"/>
          <w:numId w:val="6"/>
        </w:numPr>
        <w:spacing w:before="120" w:after="120" w:line="240" w:lineRule="auto"/>
        <w:jc w:val="both"/>
        <w:rPr>
          <w:del w:id="9415" w:author="PIERRE" w:date="2013-10-24T12:25:00Z"/>
          <w:rFonts w:ascii="Times New Roman" w:hAnsi="Times New Roman" w:cs="Times New Roman"/>
          <w:color w:val="000000" w:themeColor="text1"/>
          <w:sz w:val="24"/>
          <w:szCs w:val="24"/>
        </w:rPr>
      </w:pPr>
      <w:del w:id="9416" w:author="PIERRE" w:date="2013-10-24T12:25:00Z">
        <w:r w:rsidRPr="00AF2F6F">
          <w:rPr>
            <w:rFonts w:ascii="Times New Roman" w:hAnsi="Times New Roman" w:cs="Times New Roman"/>
            <w:color w:val="000000" w:themeColor="text1"/>
            <w:sz w:val="24"/>
            <w:szCs w:val="24"/>
            <w:rPrChange w:id="9417" w:author="PIERRE" w:date="2013-10-24T12:27:00Z">
              <w:rPr>
                <w:rFonts w:ascii="Times New Roman" w:hAnsi="Times New Roman" w:cs="Times New Roman"/>
                <w:color w:val="000000" w:themeColor="text1"/>
                <w:sz w:val="24"/>
                <w:szCs w:val="24"/>
                <w:vertAlign w:val="superscript"/>
              </w:rPr>
            </w:rPrChange>
          </w:rPr>
          <w:delText xml:space="preserve">Au hasard, une feuille d’enregistrement sera tiré afin de voir combien votre correspondant vous a envoyé </w:delText>
        </w:r>
      </w:del>
    </w:p>
    <w:p w:rsidR="002A57BD" w:rsidRPr="00442E10" w:rsidDel="00726879" w:rsidRDefault="00AF2F6F" w:rsidP="00AF6156">
      <w:pPr>
        <w:pStyle w:val="ListParagraph"/>
        <w:numPr>
          <w:ilvl w:val="1"/>
          <w:numId w:val="6"/>
        </w:numPr>
        <w:spacing w:before="120" w:after="120" w:line="240" w:lineRule="auto"/>
        <w:jc w:val="both"/>
        <w:rPr>
          <w:del w:id="9418" w:author="PIERRE" w:date="2013-10-24T12:25:00Z"/>
          <w:rFonts w:ascii="Times New Roman" w:hAnsi="Times New Roman" w:cs="Times New Roman"/>
          <w:color w:val="000000" w:themeColor="text1"/>
          <w:sz w:val="24"/>
          <w:szCs w:val="24"/>
        </w:rPr>
      </w:pPr>
      <w:del w:id="9419" w:author="PIERRE" w:date="2013-10-24T12:25:00Z">
        <w:r w:rsidRPr="00AF2F6F">
          <w:rPr>
            <w:rFonts w:ascii="Times New Roman" w:hAnsi="Times New Roman" w:cs="Times New Roman"/>
            <w:color w:val="000000" w:themeColor="text1"/>
            <w:sz w:val="24"/>
            <w:szCs w:val="24"/>
            <w:rPrChange w:id="9420" w:author="PIERRE" w:date="2013-10-24T12:27:00Z">
              <w:rPr>
                <w:rFonts w:ascii="Times New Roman" w:hAnsi="Times New Roman" w:cs="Times New Roman"/>
                <w:color w:val="000000" w:themeColor="text1"/>
                <w:sz w:val="24"/>
                <w:szCs w:val="24"/>
                <w:vertAlign w:val="superscript"/>
              </w:rPr>
            </w:rPrChange>
          </w:rPr>
          <w:delText>Ensuite  on regardera  sur votre feuille d’enregistrement le montant que vous avez renvoyé.</w:delText>
        </w:r>
      </w:del>
    </w:p>
    <w:p w:rsidR="002A57BD" w:rsidRPr="00442E10" w:rsidDel="00726879" w:rsidRDefault="00AF2F6F" w:rsidP="00AF6156">
      <w:pPr>
        <w:pStyle w:val="ListParagraph"/>
        <w:numPr>
          <w:ilvl w:val="0"/>
          <w:numId w:val="6"/>
        </w:numPr>
        <w:spacing w:before="120" w:after="120" w:line="240" w:lineRule="auto"/>
        <w:jc w:val="both"/>
        <w:rPr>
          <w:del w:id="9421" w:author="PIERRE" w:date="2013-10-24T12:25:00Z"/>
          <w:rFonts w:ascii="Times New Roman" w:hAnsi="Times New Roman" w:cs="Times New Roman"/>
          <w:color w:val="000000" w:themeColor="text1"/>
          <w:sz w:val="24"/>
          <w:szCs w:val="24"/>
        </w:rPr>
      </w:pPr>
      <w:del w:id="9422" w:author="PIERRE" w:date="2013-10-24T12:25:00Z">
        <w:r w:rsidRPr="00AF2F6F">
          <w:rPr>
            <w:rFonts w:ascii="Times New Roman" w:hAnsi="Times New Roman" w:cs="Times New Roman"/>
            <w:color w:val="000000" w:themeColor="text1"/>
            <w:sz w:val="24"/>
            <w:szCs w:val="24"/>
            <w:rPrChange w:id="9423" w:author="PIERRE" w:date="2013-10-24T12:27:00Z">
              <w:rPr>
                <w:rFonts w:ascii="Times New Roman" w:hAnsi="Times New Roman" w:cs="Times New Roman"/>
                <w:color w:val="000000" w:themeColor="text1"/>
                <w:sz w:val="24"/>
                <w:szCs w:val="24"/>
                <w:vertAlign w:val="superscript"/>
              </w:rPr>
            </w:rPrChange>
          </w:rPr>
          <w:delText>Tirer une feuille d’enregistrement de l’exercice d’investissement Chef Version B de la pile.</w:delText>
        </w:r>
      </w:del>
    </w:p>
    <w:p w:rsidR="002A57BD" w:rsidRPr="00442E10" w:rsidDel="00726879" w:rsidRDefault="00AF2F6F" w:rsidP="00AF6156">
      <w:pPr>
        <w:pStyle w:val="ListParagraph"/>
        <w:numPr>
          <w:ilvl w:val="0"/>
          <w:numId w:val="6"/>
        </w:numPr>
        <w:spacing w:before="120" w:after="120" w:line="240" w:lineRule="auto"/>
        <w:jc w:val="both"/>
        <w:rPr>
          <w:del w:id="9424" w:author="PIERRE" w:date="2013-10-24T12:25:00Z"/>
          <w:rFonts w:ascii="Times New Roman" w:hAnsi="Times New Roman" w:cs="Times New Roman"/>
          <w:color w:val="000000" w:themeColor="text1"/>
          <w:sz w:val="24"/>
          <w:szCs w:val="24"/>
        </w:rPr>
      </w:pPr>
      <w:del w:id="9425" w:author="PIERRE" w:date="2013-10-24T12:25:00Z">
        <w:r w:rsidRPr="00AF2F6F">
          <w:rPr>
            <w:rFonts w:ascii="Times New Roman" w:hAnsi="Times New Roman" w:cs="Times New Roman"/>
            <w:color w:val="000000" w:themeColor="text1"/>
            <w:sz w:val="24"/>
            <w:szCs w:val="24"/>
            <w:rPrChange w:id="9426" w:author="PIERRE" w:date="2013-10-24T12:27:00Z">
              <w:rPr>
                <w:rFonts w:ascii="Times New Roman" w:hAnsi="Times New Roman" w:cs="Times New Roman"/>
                <w:color w:val="000000" w:themeColor="text1"/>
                <w:sz w:val="24"/>
                <w:szCs w:val="24"/>
                <w:vertAlign w:val="superscript"/>
              </w:rPr>
            </w:rPrChange>
          </w:rPr>
          <w:delText>Noter les codes d’identification de la fiche version B sélectionnée dans les colonnes 9 et 10 de la feuille de calcul 2.</w:delText>
        </w:r>
      </w:del>
    </w:p>
    <w:p w:rsidR="002A57BD" w:rsidRPr="00442E10" w:rsidDel="00726879" w:rsidRDefault="00AF2F6F" w:rsidP="00AF6156">
      <w:pPr>
        <w:pStyle w:val="ListParagraph"/>
        <w:numPr>
          <w:ilvl w:val="0"/>
          <w:numId w:val="6"/>
        </w:numPr>
        <w:spacing w:before="120" w:after="120" w:line="240" w:lineRule="auto"/>
        <w:jc w:val="both"/>
        <w:rPr>
          <w:del w:id="9427" w:author="PIERRE" w:date="2013-10-24T12:25:00Z"/>
          <w:rFonts w:ascii="Times New Roman" w:hAnsi="Times New Roman" w:cs="Times New Roman"/>
          <w:color w:val="000000" w:themeColor="text1"/>
          <w:sz w:val="24"/>
          <w:szCs w:val="24"/>
        </w:rPr>
      </w:pPr>
      <w:del w:id="9428" w:author="PIERRE" w:date="2013-10-24T12:25:00Z">
        <w:r w:rsidRPr="00AF2F6F">
          <w:rPr>
            <w:rFonts w:ascii="Times New Roman" w:hAnsi="Times New Roman" w:cs="Times New Roman"/>
            <w:color w:val="000000" w:themeColor="text1"/>
            <w:sz w:val="24"/>
            <w:szCs w:val="24"/>
            <w:rPrChange w:id="9429" w:author="PIERRE" w:date="2013-10-24T12:27:00Z">
              <w:rPr>
                <w:rFonts w:ascii="Times New Roman" w:hAnsi="Times New Roman" w:cs="Times New Roman"/>
                <w:color w:val="000000" w:themeColor="text1"/>
                <w:sz w:val="24"/>
                <w:szCs w:val="24"/>
                <w:vertAlign w:val="superscript"/>
              </w:rPr>
            </w:rPrChange>
          </w:rPr>
          <w:delText>Jeter un coup d’œil dans bac [ICSB01] de la feuille d’enregistrement version B afin de voir combien le participant a reçu, écrire le montant reçu dans la colonne 11 de la feuille de calcul 2.</w:delText>
        </w:r>
      </w:del>
    </w:p>
    <w:p w:rsidR="002A57BD" w:rsidRPr="00442E10" w:rsidDel="00726879" w:rsidRDefault="00AF2F6F" w:rsidP="00AF6156">
      <w:pPr>
        <w:pStyle w:val="ListParagraph"/>
        <w:numPr>
          <w:ilvl w:val="0"/>
          <w:numId w:val="6"/>
        </w:numPr>
        <w:spacing w:before="120" w:after="120" w:line="240" w:lineRule="auto"/>
        <w:jc w:val="both"/>
        <w:rPr>
          <w:del w:id="9430" w:author="PIERRE" w:date="2013-10-24T12:25:00Z"/>
          <w:rFonts w:ascii="Times New Roman" w:hAnsi="Times New Roman" w:cs="Times New Roman"/>
          <w:color w:val="000000" w:themeColor="text1"/>
          <w:sz w:val="24"/>
          <w:szCs w:val="24"/>
        </w:rPr>
      </w:pPr>
      <w:del w:id="9431" w:author="PIERRE" w:date="2013-10-24T12:25:00Z">
        <w:r w:rsidRPr="00AF2F6F">
          <w:rPr>
            <w:rFonts w:ascii="Times New Roman" w:hAnsi="Times New Roman" w:cs="Times New Roman"/>
            <w:color w:val="000000" w:themeColor="text1"/>
            <w:sz w:val="24"/>
            <w:szCs w:val="24"/>
            <w:rPrChange w:id="9432" w:author="PIERRE" w:date="2013-10-24T12:27:00Z">
              <w:rPr>
                <w:rFonts w:ascii="Times New Roman" w:hAnsi="Times New Roman" w:cs="Times New Roman"/>
                <w:color w:val="000000" w:themeColor="text1"/>
                <w:sz w:val="24"/>
                <w:szCs w:val="24"/>
                <w:vertAlign w:val="superscript"/>
              </w:rPr>
            </w:rPrChange>
          </w:rPr>
          <w:delText>Consulter le formulaire d’enregistrement Version A afin de voir le montant qui a été renvoyé par l’enquêté [ICRAXX] (XX est le montant reçu [ICSB01]) ; noter ce montant dans la colonne 12 de la feuille de calcul.</w:delText>
        </w:r>
      </w:del>
    </w:p>
    <w:p w:rsidR="002A57BD" w:rsidRPr="00442E10" w:rsidDel="00726879" w:rsidRDefault="00AF2F6F" w:rsidP="00AF6156">
      <w:pPr>
        <w:pStyle w:val="ListParagraph"/>
        <w:numPr>
          <w:ilvl w:val="0"/>
          <w:numId w:val="6"/>
        </w:numPr>
        <w:spacing w:before="120" w:after="120" w:line="240" w:lineRule="auto"/>
        <w:jc w:val="both"/>
        <w:rPr>
          <w:del w:id="9433" w:author="PIERRE" w:date="2013-10-24T12:25:00Z"/>
          <w:rFonts w:ascii="Times New Roman" w:hAnsi="Times New Roman" w:cs="Times New Roman"/>
          <w:color w:val="000000" w:themeColor="text1"/>
          <w:sz w:val="24"/>
          <w:szCs w:val="24"/>
        </w:rPr>
      </w:pPr>
      <w:del w:id="9434" w:author="PIERRE" w:date="2013-10-24T12:25:00Z">
        <w:r w:rsidRPr="00AF2F6F">
          <w:rPr>
            <w:rFonts w:ascii="Times New Roman" w:hAnsi="Times New Roman" w:cs="Times New Roman"/>
            <w:color w:val="000000" w:themeColor="text1"/>
            <w:sz w:val="24"/>
            <w:szCs w:val="24"/>
            <w:rPrChange w:id="9435" w:author="PIERRE" w:date="2013-10-24T12:27:00Z">
              <w:rPr>
                <w:rFonts w:ascii="Times New Roman" w:hAnsi="Times New Roman" w:cs="Times New Roman"/>
                <w:color w:val="000000" w:themeColor="text1"/>
                <w:sz w:val="24"/>
                <w:szCs w:val="24"/>
                <w:vertAlign w:val="superscript"/>
              </w:rPr>
            </w:rPrChange>
          </w:rPr>
          <w:delText xml:space="preserve">Noter le montant total à payer dans la colonne 13 de la feuille de calcul 2 : c’est égal à la colonne 11 MOINS la colonne 12 </w:delText>
        </w:r>
      </w:del>
    </w:p>
    <w:p w:rsidR="002A57BD" w:rsidRPr="00442E10" w:rsidDel="00726879" w:rsidRDefault="00AF2F6F" w:rsidP="00AF6156">
      <w:pPr>
        <w:pStyle w:val="ListParagraph"/>
        <w:numPr>
          <w:ilvl w:val="0"/>
          <w:numId w:val="6"/>
        </w:numPr>
        <w:spacing w:before="120" w:after="120" w:line="240" w:lineRule="auto"/>
        <w:jc w:val="both"/>
        <w:rPr>
          <w:del w:id="9436" w:author="PIERRE" w:date="2013-10-24T12:25:00Z"/>
          <w:rFonts w:ascii="Times New Roman" w:hAnsi="Times New Roman" w:cs="Times New Roman"/>
          <w:color w:val="000000" w:themeColor="text1"/>
          <w:sz w:val="24"/>
          <w:szCs w:val="24"/>
        </w:rPr>
      </w:pPr>
      <w:del w:id="9437" w:author="PIERRE" w:date="2013-10-24T12:25:00Z">
        <w:r w:rsidRPr="00AF2F6F">
          <w:rPr>
            <w:rFonts w:ascii="Times New Roman" w:hAnsi="Times New Roman" w:cs="Times New Roman"/>
            <w:color w:val="000000" w:themeColor="text1"/>
            <w:sz w:val="24"/>
            <w:szCs w:val="24"/>
            <w:rPrChange w:id="9438" w:author="PIERRE" w:date="2013-10-24T12:27:00Z">
              <w:rPr>
                <w:rFonts w:ascii="Times New Roman" w:hAnsi="Times New Roman" w:cs="Times New Roman"/>
                <w:color w:val="000000" w:themeColor="text1"/>
                <w:sz w:val="24"/>
                <w:szCs w:val="24"/>
                <w:vertAlign w:val="superscript"/>
              </w:rPr>
            </w:rPrChange>
          </w:rPr>
          <w:delText>Retranscrire les données de la colonne 13 de la feuille de calcul 2 dans la colonne 5 De la fiche de paiement.</w:delText>
        </w:r>
      </w:del>
    </w:p>
    <w:p w:rsidR="002A57BD" w:rsidRPr="00442E10" w:rsidDel="00726879" w:rsidRDefault="00AF2F6F" w:rsidP="00AF6156">
      <w:pPr>
        <w:pStyle w:val="ListParagraph"/>
        <w:numPr>
          <w:ilvl w:val="0"/>
          <w:numId w:val="6"/>
        </w:numPr>
        <w:spacing w:before="120" w:after="120" w:line="240" w:lineRule="auto"/>
        <w:jc w:val="both"/>
        <w:rPr>
          <w:del w:id="9439" w:author="PIERRE" w:date="2013-10-24T12:25:00Z"/>
          <w:rFonts w:ascii="Times New Roman" w:hAnsi="Times New Roman" w:cs="Times New Roman"/>
          <w:color w:val="000000" w:themeColor="text1"/>
          <w:sz w:val="24"/>
          <w:szCs w:val="24"/>
        </w:rPr>
      </w:pPr>
      <w:del w:id="9440" w:author="PIERRE" w:date="2013-10-24T12:25:00Z">
        <w:r w:rsidRPr="00AF2F6F">
          <w:rPr>
            <w:rFonts w:ascii="Times New Roman" w:hAnsi="Times New Roman" w:cs="Times New Roman"/>
            <w:color w:val="000000" w:themeColor="text1"/>
            <w:sz w:val="24"/>
            <w:szCs w:val="24"/>
            <w:rPrChange w:id="9441" w:author="PIERRE" w:date="2013-10-24T12:27:00Z">
              <w:rPr>
                <w:rFonts w:ascii="Times New Roman" w:hAnsi="Times New Roman" w:cs="Times New Roman"/>
                <w:color w:val="000000" w:themeColor="text1"/>
                <w:sz w:val="24"/>
                <w:szCs w:val="24"/>
                <w:vertAlign w:val="superscript"/>
              </w:rPr>
            </w:rPrChange>
          </w:rPr>
          <w:delText>Expliquer au enquêté</w:delText>
        </w:r>
      </w:del>
    </w:p>
    <w:p w:rsidR="002A57BD" w:rsidRPr="00442E10" w:rsidDel="00726879" w:rsidRDefault="00AF2F6F" w:rsidP="00AF6156">
      <w:pPr>
        <w:pStyle w:val="ListParagraph"/>
        <w:numPr>
          <w:ilvl w:val="1"/>
          <w:numId w:val="6"/>
        </w:numPr>
        <w:spacing w:before="120" w:after="120" w:line="240" w:lineRule="auto"/>
        <w:jc w:val="both"/>
        <w:rPr>
          <w:del w:id="9442" w:author="PIERRE" w:date="2013-10-24T12:25:00Z"/>
          <w:rFonts w:ascii="Times New Roman" w:hAnsi="Times New Roman" w:cs="Times New Roman"/>
          <w:color w:val="000000" w:themeColor="text1"/>
          <w:sz w:val="24"/>
          <w:szCs w:val="24"/>
        </w:rPr>
      </w:pPr>
      <w:del w:id="9443" w:author="PIERRE" w:date="2013-10-24T12:25:00Z">
        <w:r w:rsidRPr="00AF2F6F">
          <w:rPr>
            <w:rFonts w:ascii="Times New Roman" w:hAnsi="Times New Roman" w:cs="Times New Roman"/>
            <w:color w:val="000000" w:themeColor="text1"/>
            <w:sz w:val="24"/>
            <w:szCs w:val="24"/>
            <w:rPrChange w:id="9444" w:author="PIERRE" w:date="2013-10-24T12:27:00Z">
              <w:rPr>
                <w:rFonts w:ascii="Times New Roman" w:hAnsi="Times New Roman" w:cs="Times New Roman"/>
                <w:color w:val="000000" w:themeColor="text1"/>
                <w:sz w:val="24"/>
                <w:szCs w:val="24"/>
                <w:vertAlign w:val="superscript"/>
              </w:rPr>
            </w:rPrChange>
          </w:rPr>
          <w:delText>Vous avez reçu 3x[ICSB01]</w:delText>
        </w:r>
      </w:del>
    </w:p>
    <w:p w:rsidR="002A57BD" w:rsidRPr="00442E10" w:rsidDel="00726879" w:rsidRDefault="00AF2F6F" w:rsidP="00AF6156">
      <w:pPr>
        <w:pStyle w:val="ListParagraph"/>
        <w:numPr>
          <w:ilvl w:val="1"/>
          <w:numId w:val="6"/>
        </w:numPr>
        <w:spacing w:before="120" w:after="120" w:line="240" w:lineRule="auto"/>
        <w:jc w:val="both"/>
        <w:rPr>
          <w:del w:id="9445" w:author="PIERRE" w:date="2013-10-24T12:25:00Z"/>
          <w:rFonts w:ascii="Times New Roman" w:hAnsi="Times New Roman" w:cs="Times New Roman"/>
          <w:color w:val="000000" w:themeColor="text1"/>
          <w:sz w:val="24"/>
          <w:szCs w:val="24"/>
        </w:rPr>
      </w:pPr>
      <w:del w:id="9446" w:author="PIERRE" w:date="2013-10-24T12:25:00Z">
        <w:r w:rsidRPr="00AF2F6F">
          <w:rPr>
            <w:rFonts w:ascii="Times New Roman" w:hAnsi="Times New Roman" w:cs="Times New Roman"/>
            <w:color w:val="000000" w:themeColor="text1"/>
            <w:sz w:val="24"/>
            <w:szCs w:val="24"/>
            <w:rPrChange w:id="9447" w:author="PIERRE" w:date="2013-10-24T12:27:00Z">
              <w:rPr>
                <w:rFonts w:ascii="Times New Roman" w:hAnsi="Times New Roman" w:cs="Times New Roman"/>
                <w:color w:val="000000" w:themeColor="text1"/>
                <w:sz w:val="24"/>
                <w:szCs w:val="24"/>
                <w:vertAlign w:val="superscript"/>
              </w:rPr>
            </w:rPrChange>
          </w:rPr>
          <w:delText>Vous avez indiqué que pour cette offre vous renverrez [ICRAXX] coupons.</w:delText>
        </w:r>
      </w:del>
    </w:p>
    <w:p w:rsidR="002A57BD" w:rsidRPr="00442E10" w:rsidDel="00726879" w:rsidRDefault="00AF2F6F" w:rsidP="00AF6156">
      <w:pPr>
        <w:pStyle w:val="ListParagraph"/>
        <w:numPr>
          <w:ilvl w:val="1"/>
          <w:numId w:val="6"/>
        </w:numPr>
        <w:spacing w:before="120" w:after="120" w:line="240" w:lineRule="auto"/>
        <w:jc w:val="both"/>
        <w:rPr>
          <w:del w:id="9448" w:author="PIERRE" w:date="2013-10-24T12:25:00Z"/>
          <w:rFonts w:ascii="Times New Roman" w:hAnsi="Times New Roman" w:cs="Times New Roman"/>
          <w:color w:val="000000" w:themeColor="text1"/>
          <w:sz w:val="24"/>
          <w:szCs w:val="24"/>
        </w:rPr>
      </w:pPr>
      <w:del w:id="9449" w:author="PIERRE" w:date="2013-10-24T12:25:00Z">
        <w:r w:rsidRPr="00AF2F6F">
          <w:rPr>
            <w:rFonts w:ascii="Times New Roman" w:hAnsi="Times New Roman" w:cs="Times New Roman"/>
            <w:color w:val="000000" w:themeColor="text1"/>
            <w:sz w:val="24"/>
            <w:szCs w:val="24"/>
            <w:rPrChange w:id="9450" w:author="PIERRE" w:date="2013-10-24T12:27:00Z">
              <w:rPr>
                <w:rFonts w:ascii="Times New Roman" w:hAnsi="Times New Roman" w:cs="Times New Roman"/>
                <w:color w:val="000000" w:themeColor="text1"/>
                <w:sz w:val="24"/>
                <w:szCs w:val="24"/>
                <w:vertAlign w:val="superscript"/>
              </w:rPr>
            </w:rPrChange>
          </w:rPr>
          <w:delText xml:space="preserve">Ceci veut dire que votre gain final est (3x[ICSB01]) – [ICRAXX] coupons </w:delText>
        </w:r>
      </w:del>
    </w:p>
    <w:p w:rsidR="002A57BD" w:rsidRPr="00442E10" w:rsidDel="00442E10" w:rsidRDefault="002A57BD" w:rsidP="002A57BD">
      <w:pPr>
        <w:spacing w:before="120" w:after="120" w:line="240" w:lineRule="auto"/>
        <w:ind w:left="360"/>
        <w:jc w:val="both"/>
        <w:rPr>
          <w:del w:id="9451" w:author="PIERRE" w:date="2013-10-24T12:29:00Z"/>
          <w:rFonts w:ascii="Times New Roman" w:hAnsi="Times New Roman" w:cs="Times New Roman"/>
          <w:color w:val="000000" w:themeColor="text1"/>
          <w:sz w:val="24"/>
          <w:szCs w:val="24"/>
        </w:rPr>
      </w:pPr>
    </w:p>
    <w:p w:rsidR="002A57BD" w:rsidRPr="00442E10" w:rsidDel="00442E10" w:rsidRDefault="00AF2F6F" w:rsidP="002A57BD">
      <w:pPr>
        <w:tabs>
          <w:tab w:val="left" w:pos="1044"/>
        </w:tabs>
        <w:spacing w:before="120" w:after="120" w:line="240" w:lineRule="auto"/>
        <w:ind w:left="360"/>
        <w:jc w:val="both"/>
        <w:rPr>
          <w:del w:id="9452" w:author="PIERRE" w:date="2013-10-24T12:29:00Z"/>
          <w:rFonts w:ascii="Times New Roman" w:hAnsi="Times New Roman" w:cs="Times New Roman"/>
          <w:b/>
          <w:color w:val="000000" w:themeColor="text1"/>
          <w:sz w:val="24"/>
          <w:szCs w:val="24"/>
        </w:rPr>
      </w:pPr>
      <w:del w:id="9453" w:author="PIERRE" w:date="2013-10-24T12:29:00Z">
        <w:r w:rsidRPr="00AF2F6F">
          <w:rPr>
            <w:rFonts w:ascii="Times New Roman" w:hAnsi="Times New Roman" w:cs="Times New Roman"/>
            <w:b/>
            <w:color w:val="000000" w:themeColor="text1"/>
            <w:sz w:val="24"/>
            <w:szCs w:val="24"/>
            <w:rPrChange w:id="9454" w:author="PIERRE" w:date="2013-10-24T12:27:00Z">
              <w:rPr>
                <w:rFonts w:ascii="Times New Roman" w:hAnsi="Times New Roman" w:cs="Times New Roman"/>
                <w:b/>
                <w:color w:val="000000" w:themeColor="text1"/>
                <w:sz w:val="24"/>
                <w:szCs w:val="24"/>
                <w:vertAlign w:val="superscript"/>
              </w:rPr>
            </w:rPrChange>
          </w:rPr>
          <w:delText>X</w:delText>
        </w:r>
        <w:r w:rsidRPr="00AF2F6F">
          <w:rPr>
            <w:rFonts w:ascii="Times New Roman" w:hAnsi="Times New Roman" w:cs="Times New Roman"/>
            <w:b/>
            <w:color w:val="000000" w:themeColor="text1"/>
            <w:sz w:val="24"/>
            <w:szCs w:val="24"/>
            <w:rPrChange w:id="9455" w:author="PIERRE" w:date="2013-10-24T12:27:00Z">
              <w:rPr>
                <w:rFonts w:ascii="Times New Roman" w:hAnsi="Times New Roman" w:cs="Times New Roman"/>
                <w:b/>
                <w:color w:val="000000" w:themeColor="text1"/>
                <w:sz w:val="24"/>
                <w:szCs w:val="24"/>
                <w:vertAlign w:val="superscript"/>
              </w:rPr>
            </w:rPrChange>
          </w:rPr>
          <w:tab/>
          <w:delText>Paiement proprement dit</w:delText>
        </w:r>
      </w:del>
    </w:p>
    <w:p w:rsidR="002A57BD" w:rsidRPr="00442E10" w:rsidDel="00442E10" w:rsidRDefault="00AF2F6F" w:rsidP="00AF6156">
      <w:pPr>
        <w:pStyle w:val="ListParagraph"/>
        <w:numPr>
          <w:ilvl w:val="0"/>
          <w:numId w:val="1"/>
        </w:numPr>
        <w:tabs>
          <w:tab w:val="left" w:pos="1044"/>
        </w:tabs>
        <w:spacing w:before="120" w:after="120" w:line="240" w:lineRule="auto"/>
        <w:jc w:val="both"/>
        <w:rPr>
          <w:del w:id="9456" w:author="PIERRE" w:date="2013-10-24T12:29:00Z"/>
          <w:rFonts w:ascii="Times New Roman" w:hAnsi="Times New Roman" w:cs="Times New Roman"/>
          <w:color w:val="000000" w:themeColor="text1"/>
          <w:sz w:val="24"/>
          <w:szCs w:val="24"/>
        </w:rPr>
      </w:pPr>
      <w:del w:id="9457" w:author="PIERRE" w:date="2013-10-24T12:29:00Z">
        <w:r w:rsidRPr="00AF2F6F">
          <w:rPr>
            <w:rFonts w:ascii="Times New Roman" w:hAnsi="Times New Roman" w:cs="Times New Roman"/>
            <w:color w:val="000000" w:themeColor="text1"/>
            <w:sz w:val="24"/>
            <w:szCs w:val="24"/>
            <w:rPrChange w:id="9458" w:author="PIERRE" w:date="2013-10-24T12:27:00Z">
              <w:rPr>
                <w:rFonts w:ascii="Times New Roman" w:hAnsi="Times New Roman" w:cs="Times New Roman"/>
                <w:color w:val="000000" w:themeColor="text1"/>
                <w:sz w:val="24"/>
                <w:szCs w:val="24"/>
                <w:vertAlign w:val="superscript"/>
              </w:rPr>
            </w:rPrChange>
          </w:rPr>
          <w:delText>Calculez le montant total, colonne 5 PLUS colonne 6, le résultat est noté dans la colonne 7</w:delText>
        </w:r>
      </w:del>
    </w:p>
    <w:p w:rsidR="00383D73" w:rsidRPr="00442E10" w:rsidDel="00442E10" w:rsidRDefault="00AF2F6F" w:rsidP="00AF6156">
      <w:pPr>
        <w:pStyle w:val="ListParagraph"/>
        <w:numPr>
          <w:ilvl w:val="0"/>
          <w:numId w:val="1"/>
        </w:numPr>
        <w:tabs>
          <w:tab w:val="left" w:pos="1044"/>
        </w:tabs>
        <w:spacing w:before="120" w:after="120" w:line="240" w:lineRule="auto"/>
        <w:jc w:val="both"/>
        <w:rPr>
          <w:del w:id="9459" w:author="PIERRE" w:date="2013-10-24T12:29:00Z"/>
          <w:rFonts w:ascii="Times New Roman" w:hAnsi="Times New Roman" w:cs="Times New Roman"/>
          <w:color w:val="000000" w:themeColor="text1"/>
          <w:sz w:val="24"/>
          <w:szCs w:val="24"/>
        </w:rPr>
      </w:pPr>
      <w:del w:id="9460" w:author="PIERRE" w:date="2013-10-24T12:29:00Z">
        <w:r w:rsidRPr="00AF2F6F">
          <w:rPr>
            <w:rFonts w:ascii="Times New Roman" w:hAnsi="Times New Roman" w:cs="Times New Roman"/>
            <w:color w:val="000000" w:themeColor="text1"/>
            <w:sz w:val="24"/>
            <w:szCs w:val="24"/>
            <w:rPrChange w:id="9461" w:author="PIERRE" w:date="2013-10-24T12:27:00Z">
              <w:rPr>
                <w:rFonts w:ascii="Times New Roman" w:hAnsi="Times New Roman" w:cs="Times New Roman"/>
                <w:color w:val="000000" w:themeColor="text1"/>
                <w:sz w:val="24"/>
                <w:szCs w:val="24"/>
                <w:vertAlign w:val="superscript"/>
              </w:rPr>
            </w:rPrChange>
          </w:rPr>
          <w:delText>Vérifiez numéro de structure du ménage : code pair ou impaire (ANONYME OU PUBLIQUE respectivement)</w:delText>
        </w:r>
      </w:del>
    </w:p>
    <w:p w:rsidR="00383D73" w:rsidRPr="00442E10" w:rsidDel="00442E10" w:rsidRDefault="00383D73" w:rsidP="00383D73">
      <w:pPr>
        <w:pStyle w:val="ListParagraph"/>
        <w:tabs>
          <w:tab w:val="left" w:pos="1044"/>
        </w:tabs>
        <w:spacing w:before="120" w:after="120" w:line="240" w:lineRule="auto"/>
        <w:jc w:val="both"/>
        <w:rPr>
          <w:del w:id="9462" w:author="PIERRE" w:date="2013-10-24T12:29:00Z"/>
          <w:rFonts w:ascii="Times New Roman" w:hAnsi="Times New Roman" w:cs="Times New Roman"/>
          <w:color w:val="000000" w:themeColor="text1"/>
          <w:sz w:val="24"/>
          <w:szCs w:val="24"/>
        </w:rPr>
      </w:pPr>
    </w:p>
    <w:p w:rsidR="008879CC" w:rsidRPr="00442E10" w:rsidDel="00442E10" w:rsidRDefault="00AF2F6F" w:rsidP="008879CC">
      <w:pPr>
        <w:tabs>
          <w:tab w:val="left" w:pos="1044"/>
        </w:tabs>
        <w:spacing w:before="120" w:after="120" w:line="240" w:lineRule="auto"/>
        <w:jc w:val="both"/>
        <w:rPr>
          <w:del w:id="9463" w:author="PIERRE" w:date="2013-10-24T12:29:00Z"/>
          <w:rFonts w:ascii="Times New Roman" w:hAnsi="Times New Roman" w:cs="Times New Roman"/>
          <w:b/>
          <w:color w:val="000000" w:themeColor="text1"/>
          <w:sz w:val="24"/>
          <w:szCs w:val="24"/>
        </w:rPr>
      </w:pPr>
      <w:del w:id="9464" w:author="PIERRE" w:date="2013-10-24T12:29:00Z">
        <w:r w:rsidRPr="00AF2F6F">
          <w:rPr>
            <w:rFonts w:ascii="Times New Roman" w:hAnsi="Times New Roman" w:cs="Times New Roman"/>
            <w:b/>
            <w:color w:val="000000" w:themeColor="text1"/>
            <w:sz w:val="24"/>
            <w:szCs w:val="24"/>
            <w:rPrChange w:id="9465" w:author="PIERRE" w:date="2013-10-24T12:27:00Z">
              <w:rPr>
                <w:rFonts w:ascii="Times New Roman" w:hAnsi="Times New Roman" w:cs="Times New Roman"/>
                <w:b/>
                <w:color w:val="000000" w:themeColor="text1"/>
                <w:sz w:val="24"/>
                <w:szCs w:val="24"/>
                <w:vertAlign w:val="superscript"/>
              </w:rPr>
            </w:rPrChange>
          </w:rPr>
          <w:delText>SI IMPAIRE</w:delText>
        </w:r>
      </w:del>
    </w:p>
    <w:p w:rsidR="008879CC" w:rsidRPr="00442E10" w:rsidDel="00442E10" w:rsidRDefault="008879CC" w:rsidP="008879CC">
      <w:pPr>
        <w:pStyle w:val="ListParagraph"/>
        <w:rPr>
          <w:del w:id="9466" w:author="PIERRE" w:date="2013-10-24T12:29:00Z"/>
          <w:rFonts w:ascii="Times New Roman" w:hAnsi="Times New Roman" w:cs="Times New Roman"/>
          <w:color w:val="000000" w:themeColor="text1"/>
          <w:sz w:val="24"/>
          <w:szCs w:val="24"/>
        </w:rPr>
      </w:pPr>
    </w:p>
    <w:p w:rsidR="002A57BD" w:rsidRPr="00442E10" w:rsidDel="00442E10" w:rsidRDefault="00AF2F6F" w:rsidP="00AF6156">
      <w:pPr>
        <w:pStyle w:val="ListParagraph"/>
        <w:numPr>
          <w:ilvl w:val="0"/>
          <w:numId w:val="1"/>
        </w:numPr>
        <w:tabs>
          <w:tab w:val="left" w:pos="1044"/>
        </w:tabs>
        <w:spacing w:before="120" w:after="120" w:line="240" w:lineRule="auto"/>
        <w:jc w:val="both"/>
        <w:rPr>
          <w:del w:id="9467" w:author="PIERRE" w:date="2013-10-24T12:29:00Z"/>
          <w:rFonts w:ascii="Times New Roman" w:hAnsi="Times New Roman" w:cs="Times New Roman"/>
          <w:color w:val="000000" w:themeColor="text1"/>
          <w:sz w:val="24"/>
          <w:szCs w:val="24"/>
        </w:rPr>
      </w:pPr>
      <w:del w:id="9468" w:author="PIERRE" w:date="2013-10-24T12:29:00Z">
        <w:r w:rsidRPr="00AF2F6F">
          <w:rPr>
            <w:rFonts w:ascii="Times New Roman" w:hAnsi="Times New Roman" w:cs="Times New Roman"/>
            <w:color w:val="000000" w:themeColor="text1"/>
            <w:sz w:val="24"/>
            <w:szCs w:val="24"/>
            <w:rPrChange w:id="9469" w:author="PIERRE" w:date="2013-10-24T12:27:00Z">
              <w:rPr>
                <w:rFonts w:ascii="Times New Roman" w:hAnsi="Times New Roman" w:cs="Times New Roman"/>
                <w:color w:val="000000" w:themeColor="text1"/>
                <w:sz w:val="24"/>
                <w:szCs w:val="24"/>
                <w:vertAlign w:val="superscript"/>
              </w:rPr>
            </w:rPrChange>
          </w:rPr>
          <w:delText xml:space="preserve"> Expliquez</w:delText>
        </w:r>
      </w:del>
    </w:p>
    <w:p w:rsidR="002A57BD" w:rsidRPr="00442E10" w:rsidDel="00442E10" w:rsidRDefault="00AF2F6F" w:rsidP="00AF6156">
      <w:pPr>
        <w:pStyle w:val="ListParagraph"/>
        <w:numPr>
          <w:ilvl w:val="0"/>
          <w:numId w:val="8"/>
        </w:numPr>
        <w:spacing w:before="120" w:after="120" w:line="240" w:lineRule="auto"/>
        <w:ind w:left="1170" w:hanging="462"/>
        <w:jc w:val="both"/>
        <w:rPr>
          <w:del w:id="9470" w:author="PIERRE" w:date="2013-10-24T12:29:00Z"/>
          <w:rFonts w:ascii="Times New Roman" w:hAnsi="Times New Roman" w:cs="Times New Roman"/>
          <w:color w:val="000000" w:themeColor="text1"/>
          <w:sz w:val="24"/>
          <w:szCs w:val="24"/>
        </w:rPr>
      </w:pPr>
      <w:del w:id="9471" w:author="PIERRE" w:date="2013-10-24T12:29:00Z">
        <w:r w:rsidRPr="00AF2F6F">
          <w:rPr>
            <w:rFonts w:ascii="Times New Roman" w:hAnsi="Times New Roman" w:cs="Times New Roman"/>
            <w:color w:val="000000" w:themeColor="text1"/>
            <w:sz w:val="24"/>
            <w:szCs w:val="24"/>
            <w:rPrChange w:id="9472" w:author="PIERRE" w:date="2013-10-24T12:27:00Z">
              <w:rPr>
                <w:rFonts w:ascii="Times New Roman" w:hAnsi="Times New Roman" w:cs="Times New Roman"/>
                <w:color w:val="000000" w:themeColor="text1"/>
                <w:sz w:val="24"/>
                <w:szCs w:val="24"/>
                <w:vertAlign w:val="superscript"/>
              </w:rPr>
            </w:rPrChange>
          </w:rPr>
          <w:delText>Maintenant vous recevrez ce montant: [MONTANT DE LA COLONNE 7].</w:delText>
        </w:r>
      </w:del>
    </w:p>
    <w:p w:rsidR="00E00F36" w:rsidRPr="00442E10" w:rsidDel="00442E10" w:rsidRDefault="00AF2F6F" w:rsidP="00AF6156">
      <w:pPr>
        <w:pStyle w:val="ListParagraph"/>
        <w:numPr>
          <w:ilvl w:val="0"/>
          <w:numId w:val="8"/>
        </w:numPr>
        <w:spacing w:before="120" w:after="120" w:line="240" w:lineRule="auto"/>
        <w:ind w:left="1170" w:hanging="462"/>
        <w:jc w:val="both"/>
        <w:rPr>
          <w:del w:id="9473" w:author="PIERRE" w:date="2013-10-24T12:29:00Z"/>
          <w:rFonts w:ascii="Times New Roman" w:hAnsi="Times New Roman" w:cs="Times New Roman"/>
          <w:color w:val="000000" w:themeColor="text1"/>
          <w:sz w:val="24"/>
          <w:szCs w:val="24"/>
        </w:rPr>
      </w:pPr>
      <w:del w:id="9474" w:author="PIERRE" w:date="2013-10-24T12:29:00Z">
        <w:r w:rsidRPr="00AF2F6F">
          <w:rPr>
            <w:rFonts w:ascii="Times New Roman" w:hAnsi="Times New Roman" w:cs="Times New Roman"/>
            <w:color w:val="000000" w:themeColor="text1"/>
            <w:sz w:val="24"/>
            <w:szCs w:val="24"/>
            <w:rPrChange w:id="9475" w:author="PIERRE" w:date="2013-10-24T12:27:00Z">
              <w:rPr>
                <w:rFonts w:ascii="Times New Roman" w:hAnsi="Times New Roman" w:cs="Times New Roman"/>
                <w:color w:val="000000" w:themeColor="text1"/>
                <w:sz w:val="24"/>
                <w:szCs w:val="24"/>
                <w:vertAlign w:val="superscript"/>
              </w:rPr>
            </w:rPrChange>
          </w:rPr>
          <w:delText>Ce montant peut être connu par tous les autres habitants de votre village. Je vais vous donner une liste des montants, puis vous me diriez combien vous êtes prêt à payer pour que votre gain reste un secret entre vous et moi.</w:delText>
        </w:r>
      </w:del>
    </w:p>
    <w:p w:rsidR="00E00F36" w:rsidRPr="00442E10" w:rsidDel="00442E10" w:rsidRDefault="00AF2F6F" w:rsidP="008879CC">
      <w:pPr>
        <w:pStyle w:val="ListParagraph"/>
        <w:numPr>
          <w:ilvl w:val="0"/>
          <w:numId w:val="1"/>
        </w:numPr>
        <w:tabs>
          <w:tab w:val="left" w:pos="1044"/>
        </w:tabs>
        <w:spacing w:before="120" w:after="120" w:line="240" w:lineRule="auto"/>
        <w:jc w:val="both"/>
        <w:rPr>
          <w:del w:id="9476" w:author="PIERRE" w:date="2013-10-24T12:29:00Z"/>
          <w:rFonts w:ascii="Times New Roman" w:hAnsi="Times New Roman" w:cs="Times New Roman"/>
          <w:color w:val="000000" w:themeColor="text1"/>
          <w:sz w:val="24"/>
          <w:szCs w:val="24"/>
        </w:rPr>
      </w:pPr>
      <w:del w:id="9477" w:author="PIERRE" w:date="2013-10-24T12:29:00Z">
        <w:r w:rsidRPr="00AF2F6F">
          <w:rPr>
            <w:rFonts w:ascii="Times New Roman" w:hAnsi="Times New Roman" w:cs="Times New Roman"/>
            <w:color w:val="000000" w:themeColor="text1"/>
            <w:sz w:val="24"/>
            <w:szCs w:val="24"/>
            <w:rPrChange w:id="9478" w:author="PIERRE" w:date="2013-10-24T12:27:00Z">
              <w:rPr>
                <w:rFonts w:ascii="Times New Roman" w:hAnsi="Times New Roman" w:cs="Times New Roman"/>
                <w:color w:val="000000" w:themeColor="text1"/>
                <w:sz w:val="24"/>
                <w:szCs w:val="24"/>
                <w:vertAlign w:val="superscript"/>
              </w:rPr>
            </w:rPrChange>
          </w:rPr>
          <w:delText xml:space="preserve">LIRE LIGNE APRES LIGNE, LES MONTANTS DU TABLEAU DE L’EXERCICE DE SILENCE ET ENREGISTRER LES </w:delText>
        </w:r>
      </w:del>
      <w:del w:id="9479" w:author="PIERRE" w:date="2013-10-23T16:42:00Z">
        <w:r w:rsidRPr="00AF2F6F">
          <w:rPr>
            <w:rFonts w:ascii="Times New Roman" w:hAnsi="Times New Roman" w:cs="Times New Roman"/>
            <w:color w:val="000000" w:themeColor="text1"/>
            <w:sz w:val="24"/>
            <w:szCs w:val="24"/>
            <w:rPrChange w:id="9480" w:author="PIERRE" w:date="2013-10-24T12:27:00Z">
              <w:rPr>
                <w:rFonts w:ascii="Times New Roman" w:hAnsi="Times New Roman" w:cs="Times New Roman"/>
                <w:color w:val="000000" w:themeColor="text1"/>
                <w:sz w:val="24"/>
                <w:szCs w:val="24"/>
                <w:vertAlign w:val="superscript"/>
              </w:rPr>
            </w:rPrChange>
          </w:rPr>
          <w:delText>REPONSE</w:delText>
        </w:r>
      </w:del>
      <w:del w:id="9481" w:author="PIERRE" w:date="2013-10-24T12:29:00Z">
        <w:r w:rsidRPr="00AF2F6F">
          <w:rPr>
            <w:rFonts w:ascii="Times New Roman" w:hAnsi="Times New Roman" w:cs="Times New Roman"/>
            <w:color w:val="000000" w:themeColor="text1"/>
            <w:sz w:val="24"/>
            <w:szCs w:val="24"/>
            <w:rPrChange w:id="9482" w:author="PIERRE" w:date="2013-10-24T12:27:00Z">
              <w:rPr>
                <w:rFonts w:ascii="Times New Roman" w:hAnsi="Times New Roman" w:cs="Times New Roman"/>
                <w:color w:val="000000" w:themeColor="text1"/>
                <w:sz w:val="24"/>
                <w:szCs w:val="24"/>
                <w:vertAlign w:val="superscript"/>
              </w:rPr>
            </w:rPrChange>
          </w:rPr>
          <w:delText>S DE L’ENQUÊTE</w:delText>
        </w:r>
      </w:del>
    </w:p>
    <w:p w:rsidR="00E00F36" w:rsidRPr="00442E10" w:rsidDel="00442E10" w:rsidRDefault="00AF2F6F" w:rsidP="008879CC">
      <w:pPr>
        <w:pStyle w:val="ListParagraph"/>
        <w:numPr>
          <w:ilvl w:val="0"/>
          <w:numId w:val="1"/>
        </w:numPr>
        <w:tabs>
          <w:tab w:val="left" w:pos="1044"/>
        </w:tabs>
        <w:spacing w:before="120" w:after="120" w:line="240" w:lineRule="auto"/>
        <w:jc w:val="both"/>
        <w:rPr>
          <w:del w:id="9483" w:author="PIERRE" w:date="2013-10-24T12:29:00Z"/>
          <w:rFonts w:ascii="Times New Roman" w:hAnsi="Times New Roman" w:cs="Times New Roman"/>
          <w:color w:val="000000" w:themeColor="text1"/>
          <w:sz w:val="24"/>
          <w:szCs w:val="24"/>
        </w:rPr>
      </w:pPr>
      <w:del w:id="9484" w:author="PIERRE" w:date="2013-10-24T12:29:00Z">
        <w:r w:rsidRPr="00AF2F6F">
          <w:rPr>
            <w:rFonts w:ascii="Times New Roman" w:hAnsi="Times New Roman" w:cs="Times New Roman"/>
            <w:color w:val="000000" w:themeColor="text1"/>
            <w:sz w:val="24"/>
            <w:szCs w:val="24"/>
            <w:rPrChange w:id="9485" w:author="PIERRE" w:date="2013-10-24T12:27:00Z">
              <w:rPr>
                <w:rFonts w:ascii="Times New Roman" w:hAnsi="Times New Roman" w:cs="Times New Roman"/>
                <w:color w:val="000000" w:themeColor="text1"/>
                <w:sz w:val="24"/>
                <w:szCs w:val="24"/>
                <w:vertAlign w:val="superscript"/>
              </w:rPr>
            </w:rPrChange>
          </w:rPr>
          <w:delText xml:space="preserve">APRES L’EXERCICE DE SILENCE, RASSURER LE </w:delText>
        </w:r>
      </w:del>
      <w:del w:id="9486" w:author="PIERRE" w:date="2013-10-23T16:37:00Z">
        <w:r w:rsidRPr="00AF2F6F">
          <w:rPr>
            <w:rFonts w:ascii="Times New Roman" w:hAnsi="Times New Roman" w:cs="Times New Roman"/>
            <w:color w:val="000000" w:themeColor="text1"/>
            <w:sz w:val="24"/>
            <w:szCs w:val="24"/>
            <w:rPrChange w:id="9487" w:author="PIERRE" w:date="2013-10-24T12:27:00Z">
              <w:rPr>
                <w:rFonts w:ascii="Times New Roman" w:hAnsi="Times New Roman" w:cs="Times New Roman"/>
                <w:color w:val="000000" w:themeColor="text1"/>
                <w:sz w:val="24"/>
                <w:szCs w:val="24"/>
                <w:vertAlign w:val="superscript"/>
              </w:rPr>
            </w:rPrChange>
          </w:rPr>
          <w:delText>REPONDANT</w:delText>
        </w:r>
      </w:del>
      <w:del w:id="9488" w:author="PIERRE" w:date="2013-10-24T12:29:00Z">
        <w:r w:rsidRPr="00AF2F6F">
          <w:rPr>
            <w:rFonts w:ascii="Times New Roman" w:hAnsi="Times New Roman" w:cs="Times New Roman"/>
            <w:color w:val="000000" w:themeColor="text1"/>
            <w:sz w:val="24"/>
            <w:szCs w:val="24"/>
            <w:rPrChange w:id="9489" w:author="PIERRE" w:date="2013-10-24T12:27:00Z">
              <w:rPr>
                <w:rFonts w:ascii="Times New Roman" w:hAnsi="Times New Roman" w:cs="Times New Roman"/>
                <w:color w:val="000000" w:themeColor="text1"/>
                <w:sz w:val="24"/>
                <w:szCs w:val="24"/>
                <w:vertAlign w:val="superscript"/>
              </w:rPr>
            </w:rPrChange>
          </w:rPr>
          <w:delText xml:space="preserve"> QU’ON NE VA PAS PUBLIER SON GAIN ET QU’ON NE LUI PRENDRA PAS DE L’ARGENT. LUI DIRE QU’IL S’AGIT TOUT SIMPLEMENT D’UN EXERCICE POUR COMPRENDRE LES PERCEPTIONS DES POPULATIONS DU VILLAGE FACE A CERTAINES SITUATIONS.</w:delText>
        </w:r>
      </w:del>
    </w:p>
    <w:p w:rsidR="008879CC" w:rsidRPr="00442E10" w:rsidDel="00442E10" w:rsidRDefault="00AF2F6F" w:rsidP="008879CC">
      <w:pPr>
        <w:tabs>
          <w:tab w:val="left" w:pos="1044"/>
        </w:tabs>
        <w:spacing w:before="120" w:after="120" w:line="240" w:lineRule="auto"/>
        <w:ind w:left="360"/>
        <w:jc w:val="both"/>
        <w:rPr>
          <w:del w:id="9490" w:author="PIERRE" w:date="2013-10-24T12:29:00Z"/>
          <w:rFonts w:ascii="Times New Roman" w:hAnsi="Times New Roman" w:cs="Times New Roman"/>
          <w:b/>
          <w:color w:val="000000" w:themeColor="text1"/>
          <w:sz w:val="24"/>
          <w:szCs w:val="24"/>
        </w:rPr>
      </w:pPr>
      <w:del w:id="9491" w:author="PIERRE" w:date="2013-10-24T12:29:00Z">
        <w:r w:rsidRPr="00AF2F6F">
          <w:rPr>
            <w:rFonts w:ascii="Times New Roman" w:hAnsi="Times New Roman" w:cs="Times New Roman"/>
            <w:b/>
            <w:color w:val="000000" w:themeColor="text1"/>
            <w:sz w:val="24"/>
            <w:szCs w:val="24"/>
            <w:rPrChange w:id="9492" w:author="PIERRE" w:date="2013-10-24T12:27:00Z">
              <w:rPr>
                <w:rFonts w:ascii="Times New Roman" w:hAnsi="Times New Roman" w:cs="Times New Roman"/>
                <w:b/>
                <w:color w:val="000000" w:themeColor="text1"/>
                <w:sz w:val="24"/>
                <w:szCs w:val="24"/>
                <w:vertAlign w:val="superscript"/>
              </w:rPr>
            </w:rPrChange>
          </w:rPr>
          <w:delText>SI PAIRE</w:delText>
        </w:r>
      </w:del>
    </w:p>
    <w:p w:rsidR="00383D73" w:rsidRPr="00442E10" w:rsidDel="00442E10" w:rsidRDefault="00AF2F6F" w:rsidP="008879CC">
      <w:pPr>
        <w:pStyle w:val="ListParagraph"/>
        <w:numPr>
          <w:ilvl w:val="0"/>
          <w:numId w:val="1"/>
        </w:numPr>
        <w:tabs>
          <w:tab w:val="left" w:pos="1044"/>
        </w:tabs>
        <w:spacing w:before="120" w:after="120" w:line="240" w:lineRule="auto"/>
        <w:jc w:val="both"/>
        <w:rPr>
          <w:del w:id="9493" w:author="PIERRE" w:date="2013-10-24T12:29:00Z"/>
          <w:rFonts w:ascii="Times New Roman" w:hAnsi="Times New Roman" w:cs="Times New Roman"/>
          <w:color w:val="000000" w:themeColor="text1"/>
          <w:sz w:val="24"/>
          <w:szCs w:val="24"/>
        </w:rPr>
      </w:pPr>
      <w:del w:id="9494" w:author="PIERRE" w:date="2013-10-24T12:29:00Z">
        <w:r w:rsidRPr="00AF2F6F">
          <w:rPr>
            <w:rFonts w:ascii="Times New Roman" w:hAnsi="Times New Roman" w:cs="Times New Roman"/>
            <w:color w:val="000000" w:themeColor="text1"/>
            <w:sz w:val="24"/>
            <w:szCs w:val="24"/>
            <w:rPrChange w:id="9495" w:author="PIERRE" w:date="2013-10-24T12:27:00Z">
              <w:rPr>
                <w:rFonts w:ascii="Times New Roman" w:hAnsi="Times New Roman" w:cs="Times New Roman"/>
                <w:color w:val="000000" w:themeColor="text1"/>
                <w:sz w:val="24"/>
                <w:szCs w:val="24"/>
                <w:vertAlign w:val="superscript"/>
              </w:rPr>
            </w:rPrChange>
          </w:rPr>
          <w:delText>expliquez</w:delText>
        </w:r>
      </w:del>
    </w:p>
    <w:p w:rsidR="008879CC" w:rsidRPr="00442E10" w:rsidDel="00442E10" w:rsidRDefault="008879CC" w:rsidP="008879CC">
      <w:pPr>
        <w:pStyle w:val="ListParagraph"/>
        <w:rPr>
          <w:del w:id="9496" w:author="PIERRE" w:date="2013-10-24T12:29:00Z"/>
          <w:rFonts w:ascii="Times New Roman" w:hAnsi="Times New Roman" w:cs="Times New Roman"/>
          <w:color w:val="000000" w:themeColor="text1"/>
          <w:sz w:val="24"/>
          <w:szCs w:val="24"/>
        </w:rPr>
      </w:pPr>
    </w:p>
    <w:p w:rsidR="008879CC" w:rsidRPr="00442E10" w:rsidDel="00442E10" w:rsidRDefault="00AF2F6F" w:rsidP="008879CC">
      <w:pPr>
        <w:pStyle w:val="ListParagraph"/>
        <w:numPr>
          <w:ilvl w:val="0"/>
          <w:numId w:val="8"/>
        </w:numPr>
        <w:spacing w:before="120" w:after="120" w:line="240" w:lineRule="auto"/>
        <w:ind w:left="1170" w:hanging="462"/>
        <w:jc w:val="both"/>
        <w:rPr>
          <w:del w:id="9497" w:author="PIERRE" w:date="2013-10-24T12:29:00Z"/>
          <w:rFonts w:ascii="Times New Roman" w:hAnsi="Times New Roman" w:cs="Times New Roman"/>
          <w:color w:val="000000" w:themeColor="text1"/>
          <w:sz w:val="24"/>
          <w:szCs w:val="24"/>
        </w:rPr>
      </w:pPr>
      <w:del w:id="9498" w:author="PIERRE" w:date="2013-10-24T12:29:00Z">
        <w:r w:rsidRPr="00AF2F6F">
          <w:rPr>
            <w:rFonts w:ascii="Times New Roman" w:hAnsi="Times New Roman" w:cs="Times New Roman"/>
            <w:color w:val="000000" w:themeColor="text1"/>
            <w:sz w:val="24"/>
            <w:szCs w:val="24"/>
            <w:rPrChange w:id="9499" w:author="PIERRE" w:date="2013-10-24T12:27:00Z">
              <w:rPr>
                <w:rFonts w:ascii="Times New Roman" w:hAnsi="Times New Roman" w:cs="Times New Roman"/>
                <w:color w:val="000000" w:themeColor="text1"/>
                <w:sz w:val="24"/>
                <w:szCs w:val="24"/>
                <w:vertAlign w:val="superscript"/>
              </w:rPr>
            </w:rPrChange>
          </w:rPr>
          <w:delText>Maintenant vous recevrez ce montant: [MONTANT DE LA COLONNE 7].</w:delText>
        </w:r>
      </w:del>
    </w:p>
    <w:p w:rsidR="00C207D8" w:rsidRPr="00442E10" w:rsidDel="00442E10" w:rsidRDefault="00AF2F6F" w:rsidP="008879CC">
      <w:pPr>
        <w:pStyle w:val="ListParagraph"/>
        <w:numPr>
          <w:ilvl w:val="0"/>
          <w:numId w:val="8"/>
        </w:numPr>
        <w:spacing w:before="120" w:after="120" w:line="240" w:lineRule="auto"/>
        <w:ind w:left="1170" w:hanging="462"/>
        <w:jc w:val="both"/>
        <w:rPr>
          <w:del w:id="9500" w:author="PIERRE" w:date="2013-10-24T12:29:00Z"/>
          <w:rFonts w:ascii="Times New Roman" w:hAnsi="Times New Roman" w:cs="Times New Roman"/>
          <w:color w:val="000000" w:themeColor="text1"/>
          <w:sz w:val="24"/>
          <w:szCs w:val="24"/>
        </w:rPr>
      </w:pPr>
      <w:del w:id="9501" w:author="PIERRE" w:date="2013-10-24T12:29:00Z">
        <w:r w:rsidRPr="00AF2F6F">
          <w:rPr>
            <w:rFonts w:ascii="Times New Roman" w:hAnsi="Times New Roman" w:cs="Times New Roman"/>
            <w:color w:val="000000" w:themeColor="text1"/>
            <w:sz w:val="24"/>
            <w:szCs w:val="24"/>
            <w:rPrChange w:id="9502" w:author="PIERRE" w:date="2013-10-24T12:27:00Z">
              <w:rPr>
                <w:rFonts w:ascii="Times New Roman" w:hAnsi="Times New Roman" w:cs="Times New Roman"/>
                <w:color w:val="000000" w:themeColor="text1"/>
                <w:sz w:val="24"/>
                <w:szCs w:val="24"/>
                <w:vertAlign w:val="superscript"/>
              </w:rPr>
            </w:rPrChange>
          </w:rPr>
          <w:delText>Ce montant reste un secret et ne sera divulgué à personne.</w:delText>
        </w:r>
      </w:del>
    </w:p>
    <w:p w:rsidR="00C207D8" w:rsidRPr="00442E10" w:rsidDel="00442E10" w:rsidRDefault="00C207D8" w:rsidP="00C207D8">
      <w:pPr>
        <w:pStyle w:val="ListParagraph"/>
        <w:spacing w:before="120" w:after="120" w:line="240" w:lineRule="auto"/>
        <w:ind w:left="1170"/>
        <w:jc w:val="both"/>
        <w:rPr>
          <w:del w:id="9503" w:author="PIERRE" w:date="2013-10-24T12:29:00Z"/>
          <w:rFonts w:ascii="Times New Roman" w:hAnsi="Times New Roman" w:cs="Times New Roman"/>
          <w:color w:val="000000" w:themeColor="text1"/>
          <w:sz w:val="24"/>
          <w:szCs w:val="24"/>
        </w:rPr>
      </w:pPr>
    </w:p>
    <w:p w:rsidR="00C207D8" w:rsidRPr="00442E10" w:rsidDel="00442E10" w:rsidRDefault="00C207D8" w:rsidP="00C207D8">
      <w:pPr>
        <w:spacing w:before="120" w:after="120" w:line="240" w:lineRule="auto"/>
        <w:jc w:val="both"/>
        <w:rPr>
          <w:del w:id="9504" w:author="PIERRE" w:date="2013-10-24T12:29:00Z"/>
          <w:rFonts w:ascii="Times New Roman" w:hAnsi="Times New Roman" w:cs="Times New Roman"/>
          <w:color w:val="000000" w:themeColor="text1"/>
          <w:sz w:val="24"/>
          <w:szCs w:val="24"/>
        </w:rPr>
      </w:pPr>
    </w:p>
    <w:p w:rsidR="00C207D8" w:rsidRPr="00442E10" w:rsidDel="00442E10" w:rsidRDefault="00AF2F6F" w:rsidP="00C207D8">
      <w:pPr>
        <w:tabs>
          <w:tab w:val="left" w:pos="1044"/>
        </w:tabs>
        <w:spacing w:before="120" w:after="120" w:line="240" w:lineRule="auto"/>
        <w:ind w:left="360"/>
        <w:jc w:val="both"/>
        <w:rPr>
          <w:del w:id="9505" w:author="PIERRE" w:date="2013-10-24T12:29:00Z"/>
          <w:rFonts w:ascii="Times New Roman" w:hAnsi="Times New Roman" w:cs="Times New Roman"/>
          <w:b/>
          <w:color w:val="000000" w:themeColor="text1"/>
          <w:sz w:val="24"/>
          <w:szCs w:val="24"/>
        </w:rPr>
      </w:pPr>
      <w:del w:id="9506" w:author="PIERRE" w:date="2013-10-24T12:29:00Z">
        <w:r w:rsidRPr="00AF2F6F">
          <w:rPr>
            <w:rFonts w:ascii="Times New Roman" w:hAnsi="Times New Roman" w:cs="Times New Roman"/>
            <w:b/>
            <w:color w:val="000000" w:themeColor="text1"/>
            <w:sz w:val="24"/>
            <w:szCs w:val="24"/>
            <w:rPrChange w:id="9507" w:author="PIERRE" w:date="2013-10-24T12:27:00Z">
              <w:rPr>
                <w:rFonts w:ascii="Times New Roman" w:hAnsi="Times New Roman" w:cs="Times New Roman"/>
                <w:b/>
                <w:color w:val="000000" w:themeColor="text1"/>
                <w:sz w:val="24"/>
                <w:szCs w:val="24"/>
                <w:vertAlign w:val="superscript"/>
              </w:rPr>
            </w:rPrChange>
          </w:rPr>
          <w:delText>PAIRE ET IMPAIRE</w:delText>
        </w:r>
      </w:del>
    </w:p>
    <w:p w:rsidR="00C207D8" w:rsidRPr="00442E10" w:rsidDel="00442E10" w:rsidRDefault="00AF2F6F" w:rsidP="00C207D8">
      <w:pPr>
        <w:pStyle w:val="ListParagraph"/>
        <w:numPr>
          <w:ilvl w:val="0"/>
          <w:numId w:val="1"/>
        </w:numPr>
        <w:tabs>
          <w:tab w:val="left" w:pos="1044"/>
        </w:tabs>
        <w:spacing w:before="120" w:after="120" w:line="240" w:lineRule="auto"/>
        <w:jc w:val="both"/>
        <w:rPr>
          <w:del w:id="9508" w:author="PIERRE" w:date="2013-10-24T12:29:00Z"/>
          <w:rFonts w:ascii="Times New Roman" w:hAnsi="Times New Roman" w:cs="Times New Roman"/>
          <w:color w:val="000000" w:themeColor="text1"/>
          <w:sz w:val="24"/>
          <w:szCs w:val="24"/>
        </w:rPr>
      </w:pPr>
      <w:del w:id="9509" w:author="PIERRE" w:date="2013-10-24T12:29:00Z">
        <w:r w:rsidRPr="00AF2F6F">
          <w:rPr>
            <w:rFonts w:ascii="Times New Roman" w:hAnsi="Times New Roman" w:cs="Times New Roman"/>
            <w:color w:val="000000" w:themeColor="text1"/>
            <w:sz w:val="24"/>
            <w:szCs w:val="24"/>
            <w:rPrChange w:id="9510" w:author="PIERRE" w:date="2013-10-24T12:27:00Z">
              <w:rPr>
                <w:rFonts w:ascii="Times New Roman" w:hAnsi="Times New Roman" w:cs="Times New Roman"/>
                <w:color w:val="000000" w:themeColor="text1"/>
                <w:sz w:val="24"/>
                <w:szCs w:val="24"/>
                <w:vertAlign w:val="superscript"/>
              </w:rPr>
            </w:rPrChange>
          </w:rPr>
          <w:delText>Expliquez</w:delText>
        </w:r>
      </w:del>
    </w:p>
    <w:p w:rsidR="002A57BD" w:rsidRPr="00442E10" w:rsidDel="00442E10" w:rsidRDefault="00AF2F6F" w:rsidP="00C207D8">
      <w:pPr>
        <w:pStyle w:val="ListParagraph"/>
        <w:numPr>
          <w:ilvl w:val="0"/>
          <w:numId w:val="39"/>
        </w:numPr>
        <w:spacing w:before="120" w:after="120" w:line="240" w:lineRule="auto"/>
        <w:ind w:left="1170" w:hanging="462"/>
        <w:jc w:val="both"/>
        <w:rPr>
          <w:del w:id="9511" w:author="PIERRE" w:date="2013-10-24T12:29:00Z"/>
          <w:rFonts w:ascii="Times New Roman" w:hAnsi="Times New Roman" w:cs="Times New Roman"/>
          <w:color w:val="000000" w:themeColor="text1"/>
          <w:sz w:val="24"/>
          <w:szCs w:val="24"/>
        </w:rPr>
      </w:pPr>
      <w:del w:id="9512" w:author="PIERRE" w:date="2013-10-24T12:29:00Z">
        <w:r w:rsidRPr="00AF2F6F">
          <w:rPr>
            <w:rFonts w:ascii="Times New Roman" w:hAnsi="Times New Roman" w:cs="Times New Roman"/>
            <w:color w:val="000000" w:themeColor="text1"/>
            <w:sz w:val="24"/>
            <w:szCs w:val="24"/>
            <w:rPrChange w:id="9513" w:author="PIERRE" w:date="2013-10-24T12:27:00Z">
              <w:rPr>
                <w:rFonts w:ascii="Times New Roman" w:hAnsi="Times New Roman" w:cs="Times New Roman"/>
                <w:color w:val="000000" w:themeColor="text1"/>
                <w:sz w:val="24"/>
                <w:szCs w:val="24"/>
                <w:vertAlign w:val="superscript"/>
              </w:rPr>
            </w:rPrChange>
          </w:rPr>
          <w:delText xml:space="preserve">Vous devez signer cette fiche [FICHE DE DECHARGE]. </w:delText>
        </w:r>
      </w:del>
    </w:p>
    <w:p w:rsidR="002A57BD" w:rsidRPr="00442E10" w:rsidDel="00442E10" w:rsidRDefault="00AF2F6F" w:rsidP="00C207D8">
      <w:pPr>
        <w:pStyle w:val="ListParagraph"/>
        <w:numPr>
          <w:ilvl w:val="0"/>
          <w:numId w:val="39"/>
        </w:numPr>
        <w:spacing w:before="120" w:after="120" w:line="240" w:lineRule="auto"/>
        <w:ind w:left="1170" w:hanging="462"/>
        <w:jc w:val="both"/>
        <w:rPr>
          <w:del w:id="9514" w:author="PIERRE" w:date="2013-10-24T12:29:00Z"/>
          <w:rFonts w:ascii="Times New Roman" w:hAnsi="Times New Roman" w:cs="Times New Roman"/>
          <w:color w:val="000000" w:themeColor="text1"/>
          <w:sz w:val="24"/>
          <w:szCs w:val="24"/>
        </w:rPr>
      </w:pPr>
      <w:del w:id="9515" w:author="PIERRE" w:date="2013-10-24T12:29:00Z">
        <w:r w:rsidRPr="00AF2F6F">
          <w:rPr>
            <w:rFonts w:ascii="Times New Roman" w:hAnsi="Times New Roman" w:cs="Times New Roman"/>
            <w:color w:val="000000" w:themeColor="text1"/>
            <w:sz w:val="24"/>
            <w:szCs w:val="24"/>
            <w:rPrChange w:id="9516" w:author="PIERRE" w:date="2013-10-24T12:27:00Z">
              <w:rPr>
                <w:rFonts w:ascii="Times New Roman" w:hAnsi="Times New Roman" w:cs="Times New Roman"/>
                <w:color w:val="000000" w:themeColor="text1"/>
                <w:sz w:val="24"/>
                <w:szCs w:val="24"/>
                <w:vertAlign w:val="superscript"/>
              </w:rPr>
            </w:rPrChange>
          </w:rPr>
          <w:delText>Je vais vous remettre un reçu. Ce reçu est très important, car il vous permettra de participer à nos recherches futures quand nous reviendrons dans votre village. S’il vous plaît, gardez-le bien.</w:delText>
        </w:r>
      </w:del>
    </w:p>
    <w:p w:rsidR="002A57BD" w:rsidRPr="00442E10" w:rsidDel="00442E10" w:rsidRDefault="00AF2F6F" w:rsidP="00AF6156">
      <w:pPr>
        <w:pStyle w:val="ListParagraph"/>
        <w:numPr>
          <w:ilvl w:val="0"/>
          <w:numId w:val="1"/>
        </w:numPr>
        <w:spacing w:before="120" w:after="120" w:line="240" w:lineRule="auto"/>
        <w:jc w:val="both"/>
        <w:rPr>
          <w:del w:id="9517" w:author="PIERRE" w:date="2013-10-24T12:29:00Z"/>
          <w:rFonts w:ascii="Times New Roman" w:hAnsi="Times New Roman" w:cs="Times New Roman"/>
          <w:color w:val="000000" w:themeColor="text1"/>
          <w:sz w:val="24"/>
          <w:szCs w:val="24"/>
        </w:rPr>
      </w:pPr>
      <w:del w:id="9518" w:author="PIERRE" w:date="2013-10-24T12:29:00Z">
        <w:r w:rsidRPr="00AF2F6F">
          <w:rPr>
            <w:rFonts w:ascii="Times New Roman" w:hAnsi="Times New Roman" w:cs="Times New Roman"/>
            <w:color w:val="000000" w:themeColor="text1"/>
            <w:sz w:val="24"/>
            <w:szCs w:val="24"/>
            <w:rPrChange w:id="9519" w:author="PIERRE" w:date="2013-10-24T12:27:00Z">
              <w:rPr>
                <w:rFonts w:ascii="Times New Roman" w:hAnsi="Times New Roman" w:cs="Times New Roman"/>
                <w:color w:val="000000" w:themeColor="text1"/>
                <w:sz w:val="24"/>
                <w:szCs w:val="24"/>
                <w:vertAlign w:val="superscript"/>
              </w:rPr>
            </w:rPrChange>
          </w:rPr>
          <w:delText>Rassurez-vous que le reçu et la fiche de décharge sont bien remplis.</w:delText>
        </w:r>
      </w:del>
    </w:p>
    <w:p w:rsidR="002A57BD" w:rsidRPr="00442E10" w:rsidDel="00442E10" w:rsidRDefault="00AF2F6F" w:rsidP="00AF6156">
      <w:pPr>
        <w:pStyle w:val="ListParagraph"/>
        <w:numPr>
          <w:ilvl w:val="0"/>
          <w:numId w:val="1"/>
        </w:numPr>
        <w:tabs>
          <w:tab w:val="left" w:pos="1044"/>
        </w:tabs>
        <w:spacing w:before="120" w:after="120" w:line="240" w:lineRule="auto"/>
        <w:jc w:val="both"/>
        <w:rPr>
          <w:del w:id="9520" w:author="PIERRE" w:date="2013-10-24T12:29:00Z"/>
          <w:rFonts w:ascii="Times New Roman" w:hAnsi="Times New Roman" w:cs="Times New Roman"/>
          <w:color w:val="000000" w:themeColor="text1"/>
          <w:sz w:val="24"/>
          <w:szCs w:val="24"/>
        </w:rPr>
      </w:pPr>
      <w:del w:id="9521" w:author="PIERRE" w:date="2013-10-24T12:29:00Z">
        <w:r w:rsidRPr="00AF2F6F">
          <w:rPr>
            <w:rFonts w:ascii="Times New Roman" w:hAnsi="Times New Roman" w:cs="Times New Roman"/>
            <w:color w:val="000000" w:themeColor="text1"/>
            <w:sz w:val="24"/>
            <w:szCs w:val="24"/>
            <w:rPrChange w:id="9522" w:author="PIERRE" w:date="2013-10-24T12:27:00Z">
              <w:rPr>
                <w:rFonts w:ascii="Times New Roman" w:hAnsi="Times New Roman" w:cs="Times New Roman"/>
                <w:color w:val="000000" w:themeColor="text1"/>
                <w:sz w:val="24"/>
                <w:szCs w:val="24"/>
                <w:vertAlign w:val="superscript"/>
              </w:rPr>
            </w:rPrChange>
          </w:rPr>
          <w:delText>Ecrire le montant sur le reçu</w:delText>
        </w:r>
      </w:del>
    </w:p>
    <w:p w:rsidR="002A57BD" w:rsidRPr="00442E10" w:rsidDel="00442E10" w:rsidRDefault="00AF2F6F" w:rsidP="00AF6156">
      <w:pPr>
        <w:pStyle w:val="ListParagraph"/>
        <w:numPr>
          <w:ilvl w:val="0"/>
          <w:numId w:val="1"/>
        </w:numPr>
        <w:tabs>
          <w:tab w:val="left" w:pos="1044"/>
        </w:tabs>
        <w:spacing w:before="120" w:after="120" w:line="240" w:lineRule="auto"/>
        <w:jc w:val="both"/>
        <w:rPr>
          <w:del w:id="9523" w:author="PIERRE" w:date="2013-10-24T12:29:00Z"/>
          <w:rFonts w:ascii="Times New Roman" w:hAnsi="Times New Roman" w:cs="Times New Roman"/>
          <w:color w:val="000000" w:themeColor="text1"/>
          <w:sz w:val="24"/>
          <w:szCs w:val="24"/>
        </w:rPr>
      </w:pPr>
      <w:del w:id="9524" w:author="PIERRE" w:date="2013-10-24T12:29:00Z">
        <w:r w:rsidRPr="00AF2F6F">
          <w:rPr>
            <w:rFonts w:ascii="Times New Roman" w:hAnsi="Times New Roman" w:cs="Times New Roman"/>
            <w:color w:val="000000" w:themeColor="text1"/>
            <w:sz w:val="24"/>
            <w:szCs w:val="24"/>
            <w:rPrChange w:id="9525" w:author="PIERRE" w:date="2013-10-24T12:27:00Z">
              <w:rPr>
                <w:rFonts w:ascii="Times New Roman" w:hAnsi="Times New Roman" w:cs="Times New Roman"/>
                <w:color w:val="000000" w:themeColor="text1"/>
                <w:sz w:val="24"/>
                <w:szCs w:val="24"/>
                <w:vertAlign w:val="superscript"/>
              </w:rPr>
            </w:rPrChange>
          </w:rPr>
          <w:delText>Payer le participant</w:delText>
        </w:r>
      </w:del>
    </w:p>
    <w:p w:rsidR="002A57BD" w:rsidRPr="00442E10" w:rsidDel="00442E10" w:rsidRDefault="00AF2F6F" w:rsidP="00AF6156">
      <w:pPr>
        <w:pStyle w:val="ListParagraph"/>
        <w:numPr>
          <w:ilvl w:val="0"/>
          <w:numId w:val="1"/>
        </w:numPr>
        <w:tabs>
          <w:tab w:val="left" w:pos="1044"/>
        </w:tabs>
        <w:spacing w:before="120" w:after="120" w:line="240" w:lineRule="auto"/>
        <w:jc w:val="both"/>
        <w:rPr>
          <w:del w:id="9526" w:author="PIERRE" w:date="2013-10-24T12:29:00Z"/>
          <w:rFonts w:ascii="Times New Roman" w:hAnsi="Times New Roman" w:cs="Times New Roman"/>
          <w:color w:val="000000" w:themeColor="text1"/>
          <w:sz w:val="24"/>
          <w:szCs w:val="24"/>
        </w:rPr>
      </w:pPr>
      <w:del w:id="9527" w:author="PIERRE" w:date="2013-10-24T12:29:00Z">
        <w:r w:rsidRPr="00AF2F6F">
          <w:rPr>
            <w:rFonts w:ascii="Times New Roman" w:hAnsi="Times New Roman" w:cs="Times New Roman"/>
            <w:color w:val="000000" w:themeColor="text1"/>
            <w:sz w:val="24"/>
            <w:szCs w:val="24"/>
            <w:rPrChange w:id="9528" w:author="PIERRE" w:date="2013-10-24T12:27:00Z">
              <w:rPr>
                <w:rFonts w:ascii="Times New Roman" w:hAnsi="Times New Roman" w:cs="Times New Roman"/>
                <w:color w:val="000000" w:themeColor="text1"/>
                <w:sz w:val="24"/>
                <w:szCs w:val="24"/>
                <w:vertAlign w:val="superscript"/>
              </w:rPr>
            </w:rPrChange>
          </w:rPr>
          <w:delText>Veiller à ce que le bénéficiaire appose sa signature sur le reçu et sur la fiche de décharge</w:delText>
        </w:r>
      </w:del>
    </w:p>
    <w:p w:rsidR="002A57BD" w:rsidRPr="00442E10" w:rsidDel="00442E10" w:rsidRDefault="00AF2F6F" w:rsidP="00AF6156">
      <w:pPr>
        <w:pStyle w:val="ListParagraph"/>
        <w:numPr>
          <w:ilvl w:val="0"/>
          <w:numId w:val="1"/>
        </w:numPr>
        <w:tabs>
          <w:tab w:val="left" w:pos="1044"/>
        </w:tabs>
        <w:spacing w:before="120" w:after="120" w:line="240" w:lineRule="auto"/>
        <w:jc w:val="both"/>
        <w:rPr>
          <w:del w:id="9529" w:author="PIERRE" w:date="2013-10-24T12:29:00Z"/>
          <w:rFonts w:ascii="Times New Roman" w:hAnsi="Times New Roman" w:cs="Times New Roman"/>
          <w:color w:val="000000" w:themeColor="text1"/>
          <w:sz w:val="24"/>
          <w:szCs w:val="24"/>
        </w:rPr>
      </w:pPr>
      <w:del w:id="9530" w:author="PIERRE" w:date="2013-10-24T12:29:00Z">
        <w:r w:rsidRPr="00AF2F6F">
          <w:rPr>
            <w:rFonts w:ascii="Times New Roman" w:hAnsi="Times New Roman" w:cs="Times New Roman"/>
            <w:color w:val="000000" w:themeColor="text1"/>
            <w:sz w:val="24"/>
            <w:szCs w:val="24"/>
            <w:rPrChange w:id="9531" w:author="PIERRE" w:date="2013-10-24T12:27:00Z">
              <w:rPr>
                <w:rFonts w:ascii="Times New Roman" w:hAnsi="Times New Roman" w:cs="Times New Roman"/>
                <w:color w:val="000000" w:themeColor="text1"/>
                <w:sz w:val="24"/>
                <w:szCs w:val="24"/>
                <w:vertAlign w:val="superscript"/>
              </w:rPr>
            </w:rPrChange>
          </w:rPr>
          <w:delText>Signer le reçu et le remettre au bénéficiaire sans oublier de lui expliquer que le reçu est le point de contrat entre lui et les responsables du jeu.</w:delText>
        </w:r>
      </w:del>
    </w:p>
    <w:p w:rsidR="002A57BD" w:rsidRPr="00442E10" w:rsidDel="00442E10" w:rsidRDefault="00AF2F6F" w:rsidP="00AF6156">
      <w:pPr>
        <w:pStyle w:val="ListParagraph"/>
        <w:numPr>
          <w:ilvl w:val="0"/>
          <w:numId w:val="1"/>
        </w:numPr>
        <w:tabs>
          <w:tab w:val="left" w:pos="1044"/>
        </w:tabs>
        <w:spacing w:before="120" w:after="120" w:line="240" w:lineRule="auto"/>
        <w:jc w:val="both"/>
        <w:rPr>
          <w:del w:id="9532" w:author="PIERRE" w:date="2013-10-24T12:29:00Z"/>
          <w:rFonts w:ascii="Times New Roman" w:hAnsi="Times New Roman" w:cs="Times New Roman"/>
          <w:color w:val="000000" w:themeColor="text1"/>
          <w:sz w:val="24"/>
          <w:szCs w:val="24"/>
        </w:rPr>
      </w:pPr>
      <w:del w:id="9533" w:author="PIERRE" w:date="2013-10-24T12:29:00Z">
        <w:r w:rsidRPr="00AF2F6F">
          <w:rPr>
            <w:rFonts w:ascii="Times New Roman" w:hAnsi="Times New Roman" w:cs="Times New Roman"/>
            <w:color w:val="000000" w:themeColor="text1"/>
            <w:sz w:val="24"/>
            <w:szCs w:val="24"/>
            <w:rPrChange w:id="9534" w:author="PIERRE" w:date="2013-10-24T12:27:00Z">
              <w:rPr>
                <w:rFonts w:ascii="Times New Roman" w:hAnsi="Times New Roman" w:cs="Times New Roman"/>
                <w:color w:val="000000" w:themeColor="text1"/>
                <w:sz w:val="24"/>
                <w:szCs w:val="24"/>
                <w:vertAlign w:val="superscript"/>
              </w:rPr>
            </w:rPrChange>
          </w:rPr>
          <w:delText>Remerciez le participant et libérez-le.</w:delText>
        </w:r>
      </w:del>
    </w:p>
    <w:p w:rsidR="002A57BD" w:rsidRPr="00442E10" w:rsidDel="00442E10" w:rsidRDefault="00AF2F6F" w:rsidP="00AF6156">
      <w:pPr>
        <w:pStyle w:val="ListParagraph"/>
        <w:numPr>
          <w:ilvl w:val="0"/>
          <w:numId w:val="1"/>
        </w:numPr>
        <w:tabs>
          <w:tab w:val="left" w:pos="1044"/>
        </w:tabs>
        <w:spacing w:before="120" w:after="120" w:line="240" w:lineRule="auto"/>
        <w:jc w:val="both"/>
        <w:rPr>
          <w:del w:id="9535" w:author="PIERRE" w:date="2013-10-24T12:29:00Z"/>
          <w:rFonts w:ascii="Times New Roman" w:hAnsi="Times New Roman" w:cs="Times New Roman"/>
          <w:color w:val="000000" w:themeColor="text1"/>
          <w:sz w:val="24"/>
          <w:szCs w:val="24"/>
        </w:rPr>
      </w:pPr>
      <w:del w:id="9536" w:author="PIERRE" w:date="2013-10-24T12:29:00Z">
        <w:r w:rsidRPr="00AF2F6F">
          <w:rPr>
            <w:rFonts w:ascii="Times New Roman" w:hAnsi="Times New Roman" w:cs="Times New Roman"/>
            <w:color w:val="000000" w:themeColor="text1"/>
            <w:sz w:val="24"/>
            <w:szCs w:val="24"/>
            <w:rPrChange w:id="9537" w:author="PIERRE" w:date="2013-10-24T12:27:00Z">
              <w:rPr>
                <w:rFonts w:ascii="Times New Roman" w:hAnsi="Times New Roman" w:cs="Times New Roman"/>
                <w:color w:val="000000" w:themeColor="text1"/>
                <w:sz w:val="24"/>
                <w:szCs w:val="24"/>
                <w:vertAlign w:val="superscript"/>
              </w:rPr>
            </w:rPrChange>
          </w:rPr>
          <w:delText>Faire entrer le prochain individu de la liste.</w:delText>
        </w:r>
      </w:del>
    </w:p>
    <w:p w:rsidR="002A57BD" w:rsidRPr="00442E10" w:rsidDel="00442E10" w:rsidRDefault="002A57BD">
      <w:pPr>
        <w:rPr>
          <w:del w:id="9538" w:author="PIERRE" w:date="2013-10-24T12:29:00Z"/>
          <w:rFonts w:ascii="Times New Roman" w:hAnsi="Times New Roman" w:cs="Times New Roman"/>
          <w:color w:val="000000"/>
          <w:u w:val="single"/>
        </w:rPr>
      </w:pPr>
    </w:p>
    <w:p w:rsidR="00B53817" w:rsidRPr="00442E10" w:rsidRDefault="00AF2F6F">
      <w:pPr>
        <w:rPr>
          <w:rFonts w:ascii="Times New Roman" w:eastAsia="Times New Roman" w:hAnsi="Times New Roman" w:cs="Times New Roman"/>
          <w:b/>
          <w:color w:val="000000"/>
          <w:u w:val="single"/>
        </w:rPr>
      </w:pPr>
      <w:del w:id="9539" w:author="PIERRE" w:date="2013-10-24T12:29:00Z">
        <w:r w:rsidRPr="00AF2F6F">
          <w:rPr>
            <w:rFonts w:ascii="Times New Roman" w:hAnsi="Times New Roman" w:cs="Times New Roman"/>
            <w:color w:val="000000"/>
            <w:u w:val="single"/>
            <w:rPrChange w:id="9540" w:author="PIERRE" w:date="2013-10-24T12:27:00Z">
              <w:rPr>
                <w:rFonts w:ascii="Times New Roman" w:hAnsi="Times New Roman" w:cs="Times New Roman"/>
                <w:color w:val="000000"/>
                <w:u w:val="single"/>
                <w:vertAlign w:val="superscript"/>
              </w:rPr>
            </w:rPrChange>
          </w:rPr>
          <w:br w:type="page"/>
        </w:r>
      </w:del>
    </w:p>
    <w:p w:rsidR="00186DA1" w:rsidRPr="00442E10" w:rsidRDefault="00AF2F6F">
      <w:pPr>
        <w:pStyle w:val="Niveau1"/>
        <w:ind w:left="0"/>
        <w:jc w:val="both"/>
        <w:rPr>
          <w:color w:val="000000"/>
          <w:sz w:val="22"/>
          <w:szCs w:val="22"/>
        </w:rPr>
      </w:pPr>
      <w:bookmarkStart w:id="9541" w:name="_Toc370387349"/>
      <w:r w:rsidRPr="00AF2F6F">
        <w:rPr>
          <w:color w:val="000000"/>
          <w:sz w:val="22"/>
          <w:szCs w:val="22"/>
          <w:u w:val="single"/>
          <w:rPrChange w:id="9542" w:author="PIERRE" w:date="2013-10-24T12:27:00Z">
            <w:rPr>
              <w:color w:val="000000"/>
              <w:sz w:val="22"/>
              <w:szCs w:val="22"/>
              <w:u w:val="single"/>
              <w:vertAlign w:val="superscript"/>
            </w:rPr>
          </w:rPrChange>
        </w:rPr>
        <w:t>CHAPITRE  IV</w:t>
      </w:r>
      <w:r w:rsidRPr="00AF2F6F">
        <w:rPr>
          <w:color w:val="000000"/>
          <w:sz w:val="22"/>
          <w:szCs w:val="22"/>
          <w:rPrChange w:id="9543" w:author="PIERRE" w:date="2013-10-24T12:27:00Z">
            <w:rPr>
              <w:color w:val="000000"/>
              <w:sz w:val="22"/>
              <w:szCs w:val="22"/>
              <w:vertAlign w:val="superscript"/>
            </w:rPr>
          </w:rPrChange>
        </w:rPr>
        <w:t xml:space="preserve"> : </w:t>
      </w:r>
      <w:del w:id="9544" w:author="Leuveld, Koen" w:date="2013-10-24T19:42:00Z">
        <w:r w:rsidRPr="00AF2F6F" w:rsidDel="002856A1">
          <w:rPr>
            <w:color w:val="000000"/>
            <w:sz w:val="22"/>
            <w:szCs w:val="22"/>
            <w:rPrChange w:id="9545" w:author="PIERRE" w:date="2013-10-24T12:27:00Z">
              <w:rPr>
                <w:color w:val="000000"/>
                <w:sz w:val="22"/>
                <w:szCs w:val="22"/>
                <w:vertAlign w:val="superscript"/>
              </w:rPr>
            </w:rPrChange>
          </w:rPr>
          <w:delText xml:space="preserve">REMPLISSAGE </w:delText>
        </w:r>
      </w:del>
      <w:ins w:id="9546" w:author="Leuveld, Koen" w:date="2013-10-24T19:42:00Z">
        <w:r w:rsidR="002856A1">
          <w:rPr>
            <w:color w:val="000000"/>
            <w:sz w:val="22"/>
            <w:szCs w:val="22"/>
          </w:rPr>
          <w:t>INFORMATION</w:t>
        </w:r>
      </w:ins>
      <w:ins w:id="9547" w:author="Leuveld, Koen" w:date="2013-10-24T19:43:00Z">
        <w:r w:rsidR="002856A1">
          <w:rPr>
            <w:color w:val="000000"/>
            <w:sz w:val="22"/>
            <w:szCs w:val="22"/>
          </w:rPr>
          <w:t>S</w:t>
        </w:r>
      </w:ins>
      <w:ins w:id="9548" w:author="Leuveld, Koen" w:date="2013-10-24T19:42:00Z">
        <w:r w:rsidR="002856A1">
          <w:rPr>
            <w:color w:val="000000"/>
            <w:sz w:val="22"/>
            <w:szCs w:val="22"/>
          </w:rPr>
          <w:t xml:space="preserve"> COMPLEMENTAIRE</w:t>
        </w:r>
      </w:ins>
      <w:ins w:id="9549" w:author="Leuveld, Koen" w:date="2013-10-24T19:43:00Z">
        <w:r w:rsidR="002856A1">
          <w:rPr>
            <w:color w:val="000000"/>
            <w:sz w:val="22"/>
            <w:szCs w:val="22"/>
          </w:rPr>
          <w:t>S</w:t>
        </w:r>
      </w:ins>
      <w:ins w:id="9550" w:author="Leuveld, Koen" w:date="2013-10-24T19:42:00Z">
        <w:r w:rsidR="002856A1">
          <w:rPr>
            <w:color w:val="000000"/>
            <w:sz w:val="22"/>
            <w:szCs w:val="22"/>
          </w:rPr>
          <w:t xml:space="preserve"> CHEF D</w:t>
        </w:r>
      </w:ins>
      <w:ins w:id="9551" w:author="Leuveld, Koen" w:date="2013-10-24T19:43:00Z">
        <w:r w:rsidR="002856A1">
          <w:rPr>
            <w:color w:val="000000"/>
            <w:sz w:val="22"/>
            <w:szCs w:val="22"/>
          </w:rPr>
          <w:t>E</w:t>
        </w:r>
      </w:ins>
      <w:ins w:id="9552" w:author="Leuveld, Koen" w:date="2013-10-24T19:42:00Z">
        <w:r w:rsidR="002856A1">
          <w:rPr>
            <w:color w:val="000000"/>
            <w:sz w:val="22"/>
            <w:szCs w:val="22"/>
          </w:rPr>
          <w:t xml:space="preserve"> MENAGE</w:t>
        </w:r>
      </w:ins>
      <w:del w:id="9553" w:author="Leuveld, Koen" w:date="2013-10-24T19:42:00Z">
        <w:r w:rsidRPr="00AF2F6F" w:rsidDel="002856A1">
          <w:rPr>
            <w:color w:val="000000"/>
            <w:sz w:val="22"/>
            <w:szCs w:val="22"/>
            <w:rPrChange w:id="9554" w:author="PIERRE" w:date="2013-10-24T12:27:00Z">
              <w:rPr>
                <w:color w:val="000000"/>
                <w:sz w:val="22"/>
                <w:szCs w:val="22"/>
                <w:vertAlign w:val="superscript"/>
              </w:rPr>
            </w:rPrChange>
          </w:rPr>
          <w:delText xml:space="preserve">DU QUESTIONNAIRE INDIVIDUEL </w:delText>
        </w:r>
      </w:del>
      <w:del w:id="9555" w:author="Leuveld, Koen" w:date="2013-10-24T19:43:00Z">
        <w:r w:rsidRPr="00AF2F6F" w:rsidDel="00551D9F">
          <w:rPr>
            <w:color w:val="000000"/>
            <w:sz w:val="22"/>
            <w:szCs w:val="22"/>
            <w:rPrChange w:id="9556" w:author="PIERRE" w:date="2013-10-24T12:27:00Z">
              <w:rPr>
                <w:color w:val="000000"/>
                <w:sz w:val="22"/>
                <w:szCs w:val="22"/>
                <w:vertAlign w:val="superscript"/>
              </w:rPr>
            </w:rPrChange>
          </w:rPr>
          <w:delText>(HOMME</w:delText>
        </w:r>
      </w:del>
      <w:r w:rsidRPr="00AF2F6F">
        <w:rPr>
          <w:color w:val="000000"/>
          <w:sz w:val="22"/>
          <w:szCs w:val="22"/>
          <w:rPrChange w:id="9557" w:author="PIERRE" w:date="2013-10-24T12:27:00Z">
            <w:rPr>
              <w:color w:val="000000"/>
              <w:sz w:val="22"/>
              <w:szCs w:val="22"/>
              <w:vertAlign w:val="superscript"/>
            </w:rPr>
          </w:rPrChange>
        </w:rPr>
        <w:t>/FEMME</w:t>
      </w:r>
      <w:del w:id="9558" w:author="Leuveld, Koen" w:date="2013-10-24T19:43:00Z">
        <w:r w:rsidRPr="00AF2F6F" w:rsidDel="00551D9F">
          <w:rPr>
            <w:color w:val="000000"/>
            <w:sz w:val="22"/>
            <w:szCs w:val="22"/>
            <w:rPrChange w:id="9559" w:author="PIERRE" w:date="2013-10-24T12:27:00Z">
              <w:rPr>
                <w:color w:val="000000"/>
                <w:sz w:val="22"/>
                <w:szCs w:val="22"/>
                <w:vertAlign w:val="superscript"/>
              </w:rPr>
            </w:rPrChange>
          </w:rPr>
          <w:delText>)</w:delText>
        </w:r>
      </w:del>
      <w:bookmarkEnd w:id="9541"/>
    </w:p>
    <w:p w:rsidR="00D34AA1" w:rsidRPr="00442E10" w:rsidRDefault="00D34AA1" w:rsidP="00D34AA1">
      <w:pPr>
        <w:pStyle w:val="BodyText3"/>
        <w:rPr>
          <w:b w:val="0"/>
          <w:sz w:val="10"/>
          <w:szCs w:val="10"/>
        </w:rPr>
      </w:pPr>
    </w:p>
    <w:p w:rsidR="00B53817" w:rsidRPr="00442E10" w:rsidRDefault="00B53817" w:rsidP="00D34AA1">
      <w:pPr>
        <w:pStyle w:val="BodyText3"/>
        <w:rPr>
          <w:b w:val="0"/>
          <w:sz w:val="22"/>
          <w:szCs w:val="22"/>
        </w:rPr>
      </w:pPr>
    </w:p>
    <w:p w:rsidR="00A63207" w:rsidRPr="00442E10" w:rsidRDefault="00551D9F" w:rsidP="00D34AA1">
      <w:pPr>
        <w:pStyle w:val="BodyText3"/>
        <w:rPr>
          <w:b w:val="0"/>
          <w:sz w:val="22"/>
          <w:szCs w:val="22"/>
        </w:rPr>
      </w:pPr>
      <w:ins w:id="9560" w:author="Leuveld, Koen" w:date="2013-10-24T19:43:00Z">
        <w:r>
          <w:rPr>
            <w:b w:val="0"/>
            <w:sz w:val="22"/>
            <w:szCs w:val="22"/>
          </w:rPr>
          <w:t xml:space="preserve">Les informations complémentaire sur le chef du </w:t>
        </w:r>
      </w:ins>
      <w:ins w:id="9561" w:author="Leuveld, Koen" w:date="2013-10-24T19:44:00Z">
        <w:r>
          <w:rPr>
            <w:b w:val="0"/>
            <w:sz w:val="22"/>
            <w:szCs w:val="22"/>
          </w:rPr>
          <w:t>ménage</w:t>
        </w:r>
      </w:ins>
      <w:ins w:id="9562" w:author="Leuveld, Koen" w:date="2013-10-24T19:43:00Z">
        <w:r>
          <w:rPr>
            <w:b w:val="0"/>
            <w:sz w:val="22"/>
            <w:szCs w:val="22"/>
          </w:rPr>
          <w:t>, nota</w:t>
        </w:r>
      </w:ins>
      <w:ins w:id="9563" w:author="Leuveld, Koen" w:date="2013-10-24T19:44:00Z">
        <w:r>
          <w:rPr>
            <w:b w:val="0"/>
            <w:sz w:val="22"/>
            <w:szCs w:val="22"/>
          </w:rPr>
          <w:t>m</w:t>
        </w:r>
      </w:ins>
      <w:ins w:id="9564" w:author="Leuveld, Koen" w:date="2013-10-24T19:43:00Z">
        <w:r>
          <w:rPr>
            <w:b w:val="0"/>
            <w:sz w:val="22"/>
            <w:szCs w:val="22"/>
          </w:rPr>
          <w:t>ment</w:t>
        </w:r>
      </w:ins>
      <w:ins w:id="9565" w:author="Leuveld, Koen" w:date="2013-10-24T19:44:00Z">
        <w:r>
          <w:rPr>
            <w:b w:val="0"/>
            <w:sz w:val="22"/>
            <w:szCs w:val="22"/>
          </w:rPr>
          <w:t xml:space="preserve"> sur le pratique de la religion, les relations homme-femmes et les relations dans le manage sont </w:t>
        </w:r>
      </w:ins>
      <w:ins w:id="9566" w:author="Leuveld, Koen" w:date="2013-10-24T19:45:00Z">
        <w:r>
          <w:rPr>
            <w:b w:val="0"/>
            <w:sz w:val="22"/>
            <w:szCs w:val="22"/>
          </w:rPr>
          <w:t xml:space="preserve">recueillies dans cette partie. Cette information sont </w:t>
        </w:r>
      </w:ins>
      <w:ins w:id="9567" w:author="Leuveld, Koen" w:date="2013-10-24T19:46:00Z">
        <w:r>
          <w:rPr>
            <w:b w:val="0"/>
            <w:sz w:val="22"/>
            <w:szCs w:val="22"/>
          </w:rPr>
          <w:t>toujours</w:t>
        </w:r>
      </w:ins>
      <w:ins w:id="9568" w:author="Leuveld, Koen" w:date="2013-10-24T19:45:00Z">
        <w:r>
          <w:rPr>
            <w:b w:val="0"/>
            <w:sz w:val="22"/>
            <w:szCs w:val="22"/>
          </w:rPr>
          <w:t xml:space="preserve"> collecte </w:t>
        </w:r>
      </w:ins>
      <w:ins w:id="9569" w:author="Leuveld, Koen" w:date="2013-10-24T19:46:00Z">
        <w:r>
          <w:rPr>
            <w:b w:val="0"/>
            <w:sz w:val="22"/>
            <w:szCs w:val="22"/>
          </w:rPr>
          <w:t>auprès</w:t>
        </w:r>
      </w:ins>
      <w:ins w:id="9570" w:author="Leuveld, Koen" w:date="2013-10-24T19:45:00Z">
        <w:r>
          <w:rPr>
            <w:b w:val="0"/>
            <w:sz w:val="22"/>
            <w:szCs w:val="22"/>
          </w:rPr>
          <w:t xml:space="preserve"> de chef de </w:t>
        </w:r>
      </w:ins>
      <w:ins w:id="9571" w:author="Leuveld, Koen" w:date="2013-10-24T19:46:00Z">
        <w:r>
          <w:rPr>
            <w:b w:val="0"/>
            <w:sz w:val="22"/>
            <w:szCs w:val="22"/>
          </w:rPr>
          <w:t>ménage</w:t>
        </w:r>
      </w:ins>
      <w:ins w:id="9572" w:author="Leuveld, Koen" w:date="2013-10-24T19:45:00Z">
        <w:r>
          <w:rPr>
            <w:b w:val="0"/>
            <w:sz w:val="22"/>
            <w:szCs w:val="22"/>
          </w:rPr>
          <w:t xml:space="preserve"> </w:t>
        </w:r>
      </w:ins>
      <w:ins w:id="9573" w:author="Leuveld, Koen" w:date="2013-10-24T19:46:00Z">
        <w:r>
          <w:rPr>
            <w:b w:val="0"/>
            <w:sz w:val="22"/>
            <w:szCs w:val="22"/>
          </w:rPr>
          <w:t>enquête</w:t>
        </w:r>
      </w:ins>
      <w:ins w:id="9574" w:author="Leuveld, Koen" w:date="2013-10-24T19:45:00Z">
        <w:r>
          <w:rPr>
            <w:b w:val="0"/>
            <w:sz w:val="22"/>
            <w:szCs w:val="22"/>
          </w:rPr>
          <w:t xml:space="preserve"> lors de la premier phase de cette </w:t>
        </w:r>
      </w:ins>
      <w:ins w:id="9575" w:author="Leuveld, Koen" w:date="2013-10-24T19:46:00Z">
        <w:r>
          <w:rPr>
            <w:b w:val="0"/>
            <w:sz w:val="22"/>
            <w:szCs w:val="22"/>
          </w:rPr>
          <w:t>étude.</w:t>
        </w:r>
      </w:ins>
      <w:del w:id="9576" w:author="Leuveld, Koen" w:date="2013-10-24T19:46:00Z">
        <w:r w:rsidR="00AF2F6F" w:rsidRPr="00AF2F6F" w:rsidDel="00551D9F">
          <w:rPr>
            <w:b w:val="0"/>
            <w:sz w:val="22"/>
            <w:szCs w:val="22"/>
            <w:rPrChange w:id="9577" w:author="PIERRE" w:date="2013-10-24T12:27:00Z">
              <w:rPr>
                <w:b w:val="0"/>
                <w:sz w:val="22"/>
                <w:szCs w:val="22"/>
                <w:vertAlign w:val="superscript"/>
              </w:rPr>
            </w:rPrChange>
          </w:rPr>
          <w:delText>Le questionnaire proprement dit (section 8) est un formulaire de cinq pages qui devra être administré au chef de ménage, au conjoint du chef de ménage dans chaque ménage enquêté lors de la première phase de l’enquête.</w:delText>
        </w:r>
      </w:del>
    </w:p>
    <w:p w:rsidR="00A63207" w:rsidRPr="00442E10" w:rsidRDefault="00AF2F6F" w:rsidP="00BD0E6A">
      <w:pPr>
        <w:pStyle w:val="BodyText3"/>
        <w:spacing w:before="100"/>
        <w:rPr>
          <w:b w:val="0"/>
          <w:sz w:val="22"/>
          <w:szCs w:val="22"/>
        </w:rPr>
      </w:pPr>
      <w:r w:rsidRPr="00AF2F6F">
        <w:rPr>
          <w:b w:val="0"/>
          <w:sz w:val="22"/>
          <w:szCs w:val="22"/>
          <w:rPrChange w:id="9578" w:author="PIERRE" w:date="2013-10-24T12:27:00Z">
            <w:rPr>
              <w:b w:val="0"/>
              <w:sz w:val="22"/>
              <w:szCs w:val="22"/>
              <w:vertAlign w:val="superscript"/>
            </w:rPr>
          </w:rPrChange>
        </w:rPr>
        <w:t xml:space="preserve">Chez </w:t>
      </w:r>
      <w:del w:id="9579" w:author="Leuveld, Koen" w:date="2013-10-24T19:46:00Z">
        <w:r w:rsidRPr="00AF2F6F" w:rsidDel="00551D9F">
          <w:rPr>
            <w:b w:val="0"/>
            <w:sz w:val="22"/>
            <w:szCs w:val="22"/>
            <w:rPrChange w:id="9580" w:author="PIERRE" w:date="2013-10-24T12:27:00Z">
              <w:rPr>
                <w:b w:val="0"/>
                <w:sz w:val="22"/>
                <w:szCs w:val="22"/>
                <w:vertAlign w:val="superscript"/>
              </w:rPr>
            </w:rPrChange>
          </w:rPr>
          <w:delText>l’homme</w:delText>
        </w:r>
      </w:del>
      <w:ins w:id="9581" w:author="Leuveld, Koen" w:date="2013-10-24T19:46:00Z">
        <w:r w:rsidR="00551D9F">
          <w:rPr>
            <w:b w:val="0"/>
            <w:sz w:val="22"/>
            <w:szCs w:val="22"/>
          </w:rPr>
          <w:t xml:space="preserve">le chef de </w:t>
        </w:r>
      </w:ins>
      <w:ins w:id="9582" w:author="Leuveld, Koen" w:date="2013-10-24T19:47:00Z">
        <w:r w:rsidR="00551D9F">
          <w:rPr>
            <w:b w:val="0"/>
            <w:sz w:val="22"/>
            <w:szCs w:val="22"/>
          </w:rPr>
          <w:t>ménage</w:t>
        </w:r>
      </w:ins>
      <w:r w:rsidRPr="00AF2F6F">
        <w:rPr>
          <w:b w:val="0"/>
          <w:sz w:val="22"/>
          <w:szCs w:val="22"/>
          <w:rPrChange w:id="9583" w:author="PIERRE" w:date="2013-10-24T12:27:00Z">
            <w:rPr>
              <w:b w:val="0"/>
              <w:sz w:val="22"/>
              <w:szCs w:val="22"/>
              <w:vertAlign w:val="superscript"/>
            </w:rPr>
          </w:rPrChange>
        </w:rPr>
        <w:t xml:space="preserve">, avant d’administrer </w:t>
      </w:r>
      <w:del w:id="9584" w:author="Leuveld, Koen" w:date="2013-10-24T19:46:00Z">
        <w:r w:rsidRPr="00AF2F6F" w:rsidDel="00551D9F">
          <w:rPr>
            <w:b w:val="0"/>
            <w:sz w:val="22"/>
            <w:szCs w:val="22"/>
            <w:rPrChange w:id="9585" w:author="PIERRE" w:date="2013-10-24T12:27:00Z">
              <w:rPr>
                <w:b w:val="0"/>
                <w:sz w:val="22"/>
                <w:szCs w:val="22"/>
                <w:vertAlign w:val="superscript"/>
              </w:rPr>
            </w:rPrChange>
          </w:rPr>
          <w:delText>la section 8</w:delText>
        </w:r>
      </w:del>
      <w:ins w:id="9586" w:author="Leuveld, Koen" w:date="2013-10-24T19:46:00Z">
        <w:r w:rsidR="00551D9F">
          <w:rPr>
            <w:b w:val="0"/>
            <w:sz w:val="22"/>
            <w:szCs w:val="22"/>
          </w:rPr>
          <w:t>cette partie du questionnaire</w:t>
        </w:r>
      </w:ins>
      <w:del w:id="9587" w:author="Leuveld, Koen" w:date="2013-10-24T19:47:00Z">
        <w:r w:rsidRPr="00AF2F6F" w:rsidDel="00551D9F">
          <w:rPr>
            <w:b w:val="0"/>
            <w:sz w:val="22"/>
            <w:szCs w:val="22"/>
            <w:rPrChange w:id="9588" w:author="PIERRE" w:date="2013-10-24T12:27:00Z">
              <w:rPr>
                <w:b w:val="0"/>
                <w:sz w:val="22"/>
                <w:szCs w:val="22"/>
                <w:vertAlign w:val="superscript"/>
              </w:rPr>
            </w:rPrChange>
          </w:rPr>
          <w:delText xml:space="preserve"> relative au questionnaire Homme</w:delText>
        </w:r>
      </w:del>
      <w:r w:rsidRPr="00AF2F6F">
        <w:rPr>
          <w:b w:val="0"/>
          <w:sz w:val="22"/>
          <w:szCs w:val="22"/>
          <w:rPrChange w:id="9589" w:author="PIERRE" w:date="2013-10-24T12:27:00Z">
            <w:rPr>
              <w:b w:val="0"/>
              <w:sz w:val="22"/>
              <w:szCs w:val="22"/>
              <w:vertAlign w:val="superscript"/>
            </w:rPr>
          </w:rPrChange>
        </w:rPr>
        <w:t>, l’on pratiquera les exercices suivants :</w:t>
      </w:r>
    </w:p>
    <w:p w:rsidR="00A63207" w:rsidRPr="00442E10" w:rsidRDefault="00AF2F6F" w:rsidP="00AF6156">
      <w:pPr>
        <w:pStyle w:val="Default"/>
        <w:numPr>
          <w:ilvl w:val="0"/>
          <w:numId w:val="23"/>
        </w:numPr>
        <w:spacing w:before="60" w:after="60"/>
        <w:ind w:left="714" w:hanging="357"/>
        <w:jc w:val="both"/>
        <w:rPr>
          <w:rFonts w:ascii="Times New Roman" w:hAnsi="Times New Roman" w:cs="Times New Roman"/>
          <w:sz w:val="22"/>
          <w:szCs w:val="22"/>
        </w:rPr>
      </w:pPr>
      <w:r w:rsidRPr="00AF2F6F">
        <w:rPr>
          <w:rFonts w:ascii="Times New Roman" w:hAnsi="Times New Roman" w:cs="Times New Roman"/>
          <w:sz w:val="22"/>
          <w:szCs w:val="22"/>
          <w:rPrChange w:id="9590" w:author="PIERRE" w:date="2013-10-24T12:27:00Z">
            <w:rPr>
              <w:rFonts w:ascii="Times New Roman" w:hAnsi="Times New Roman" w:cs="Times New Roman"/>
              <w:sz w:val="22"/>
              <w:szCs w:val="22"/>
              <w:vertAlign w:val="superscript"/>
            </w:rPr>
          </w:rPrChange>
        </w:rPr>
        <w:t>Exercice de risque avec l’homme ;</w:t>
      </w:r>
    </w:p>
    <w:p w:rsidR="00A63207" w:rsidRPr="00442E10" w:rsidRDefault="00AF2F6F" w:rsidP="00AF6156">
      <w:pPr>
        <w:pStyle w:val="Default"/>
        <w:numPr>
          <w:ilvl w:val="0"/>
          <w:numId w:val="23"/>
        </w:numPr>
        <w:spacing w:before="60" w:after="60"/>
        <w:ind w:left="714" w:hanging="357"/>
        <w:jc w:val="both"/>
        <w:rPr>
          <w:rFonts w:ascii="Times New Roman" w:hAnsi="Times New Roman" w:cs="Times New Roman"/>
          <w:sz w:val="22"/>
          <w:szCs w:val="22"/>
        </w:rPr>
      </w:pPr>
      <w:r w:rsidRPr="00AF2F6F">
        <w:rPr>
          <w:rFonts w:ascii="Times New Roman" w:hAnsi="Times New Roman" w:cs="Times New Roman"/>
          <w:sz w:val="22"/>
          <w:szCs w:val="22"/>
          <w:rPrChange w:id="9591" w:author="PIERRE" w:date="2013-10-24T12:27:00Z">
            <w:rPr>
              <w:rFonts w:ascii="Times New Roman" w:hAnsi="Times New Roman" w:cs="Times New Roman"/>
              <w:sz w:val="22"/>
              <w:szCs w:val="22"/>
              <w:vertAlign w:val="superscript"/>
            </w:rPr>
          </w:rPrChange>
        </w:rPr>
        <w:t>Exercice de risque avec le couple ;</w:t>
      </w:r>
    </w:p>
    <w:p w:rsidR="00A63207" w:rsidRPr="00442E10" w:rsidRDefault="00AF2F6F" w:rsidP="00AF6156">
      <w:pPr>
        <w:pStyle w:val="Default"/>
        <w:numPr>
          <w:ilvl w:val="0"/>
          <w:numId w:val="23"/>
        </w:numPr>
        <w:spacing w:before="60" w:after="60"/>
        <w:ind w:left="714" w:hanging="357"/>
        <w:jc w:val="both"/>
        <w:rPr>
          <w:rFonts w:ascii="Times New Roman" w:hAnsi="Times New Roman" w:cs="Times New Roman"/>
          <w:sz w:val="22"/>
          <w:szCs w:val="22"/>
        </w:rPr>
      </w:pPr>
      <w:r w:rsidRPr="00AF2F6F">
        <w:rPr>
          <w:rFonts w:ascii="Times New Roman" w:hAnsi="Times New Roman" w:cs="Times New Roman"/>
          <w:sz w:val="22"/>
          <w:szCs w:val="22"/>
          <w:rPrChange w:id="9592" w:author="PIERRE" w:date="2013-10-24T12:27:00Z">
            <w:rPr>
              <w:rFonts w:ascii="Times New Roman" w:hAnsi="Times New Roman" w:cs="Times New Roman"/>
              <w:sz w:val="22"/>
              <w:szCs w:val="22"/>
              <w:vertAlign w:val="superscript"/>
            </w:rPr>
          </w:rPrChange>
        </w:rPr>
        <w:t>Exercice Donne Triple ;</w:t>
      </w:r>
    </w:p>
    <w:p w:rsidR="00A63207" w:rsidRPr="00442E10" w:rsidRDefault="00AF2F6F" w:rsidP="00AF6156">
      <w:pPr>
        <w:pStyle w:val="Default"/>
        <w:numPr>
          <w:ilvl w:val="0"/>
          <w:numId w:val="23"/>
        </w:numPr>
        <w:spacing w:before="60" w:after="60"/>
        <w:ind w:left="714" w:hanging="357"/>
        <w:jc w:val="both"/>
        <w:rPr>
          <w:rFonts w:ascii="Times New Roman" w:hAnsi="Times New Roman" w:cs="Times New Roman"/>
          <w:sz w:val="22"/>
          <w:szCs w:val="22"/>
        </w:rPr>
      </w:pPr>
      <w:r w:rsidRPr="00AF2F6F">
        <w:rPr>
          <w:rFonts w:ascii="Times New Roman" w:hAnsi="Times New Roman" w:cs="Times New Roman"/>
          <w:sz w:val="22"/>
          <w:szCs w:val="22"/>
          <w:rPrChange w:id="9593" w:author="PIERRE" w:date="2013-10-24T12:27:00Z">
            <w:rPr>
              <w:rFonts w:ascii="Times New Roman" w:hAnsi="Times New Roman" w:cs="Times New Roman"/>
              <w:sz w:val="22"/>
              <w:szCs w:val="22"/>
              <w:vertAlign w:val="superscript"/>
            </w:rPr>
          </w:rPrChange>
        </w:rPr>
        <w:t>Exercice d’allocation ;</w:t>
      </w:r>
    </w:p>
    <w:p w:rsidR="00A63207" w:rsidRPr="00442E10" w:rsidRDefault="00AF2F6F" w:rsidP="00AF6156">
      <w:pPr>
        <w:pStyle w:val="Default"/>
        <w:numPr>
          <w:ilvl w:val="0"/>
          <w:numId w:val="23"/>
        </w:numPr>
        <w:spacing w:before="60" w:after="60"/>
        <w:ind w:left="714" w:hanging="357"/>
        <w:jc w:val="both"/>
        <w:rPr>
          <w:rFonts w:ascii="Times New Roman" w:hAnsi="Times New Roman" w:cs="Times New Roman"/>
          <w:sz w:val="22"/>
          <w:szCs w:val="22"/>
        </w:rPr>
      </w:pPr>
      <w:r w:rsidRPr="00AF2F6F">
        <w:rPr>
          <w:rFonts w:ascii="Times New Roman" w:hAnsi="Times New Roman" w:cs="Times New Roman"/>
          <w:sz w:val="22"/>
          <w:szCs w:val="22"/>
          <w:rPrChange w:id="9594" w:author="PIERRE" w:date="2013-10-24T12:27:00Z">
            <w:rPr>
              <w:rFonts w:ascii="Times New Roman" w:hAnsi="Times New Roman" w:cs="Times New Roman"/>
              <w:sz w:val="22"/>
              <w:szCs w:val="22"/>
              <w:vertAlign w:val="superscript"/>
            </w:rPr>
          </w:rPrChange>
        </w:rPr>
        <w:t>Exercice d’investissement</w:t>
      </w:r>
      <w:ins w:id="9595" w:author="Leuveld, Koen" w:date="2013-10-24T19:47:00Z">
        <w:r w:rsidR="003370C4">
          <w:rPr>
            <w:rFonts w:ascii="Times New Roman" w:hAnsi="Times New Roman" w:cs="Times New Roman"/>
            <w:sz w:val="22"/>
            <w:szCs w:val="22"/>
          </w:rPr>
          <w:t xml:space="preserve"> entre habitants du village</w:t>
        </w:r>
      </w:ins>
      <w:del w:id="9596" w:author="Leuveld, Koen" w:date="2013-10-24T19:47:00Z">
        <w:r w:rsidRPr="00AF2F6F" w:rsidDel="003370C4">
          <w:rPr>
            <w:rFonts w:ascii="Times New Roman" w:hAnsi="Times New Roman" w:cs="Times New Roman"/>
            <w:sz w:val="22"/>
            <w:szCs w:val="22"/>
            <w:rPrChange w:id="9597" w:author="PIERRE" w:date="2013-10-24T12:27:00Z">
              <w:rPr>
                <w:rFonts w:ascii="Times New Roman" w:hAnsi="Times New Roman" w:cs="Times New Roman"/>
                <w:sz w:val="22"/>
                <w:szCs w:val="22"/>
                <w:vertAlign w:val="superscript"/>
              </w:rPr>
            </w:rPrChange>
          </w:rPr>
          <w:delText xml:space="preserve"> Co-villageois </w:delText>
        </w:r>
      </w:del>
      <w:r w:rsidRPr="00AF2F6F">
        <w:rPr>
          <w:rFonts w:ascii="Times New Roman" w:hAnsi="Times New Roman" w:cs="Times New Roman"/>
          <w:sz w:val="22"/>
          <w:szCs w:val="22"/>
          <w:rPrChange w:id="9598" w:author="PIERRE" w:date="2013-10-24T12:27:00Z">
            <w:rPr>
              <w:rFonts w:ascii="Times New Roman" w:hAnsi="Times New Roman" w:cs="Times New Roman"/>
              <w:sz w:val="22"/>
              <w:szCs w:val="22"/>
              <w:vertAlign w:val="superscript"/>
            </w:rPr>
          </w:rPrChange>
        </w:rPr>
        <w:t>;</w:t>
      </w:r>
    </w:p>
    <w:p w:rsidR="00A63207" w:rsidRPr="00442E10" w:rsidRDefault="00AF2F6F" w:rsidP="00AF6156">
      <w:pPr>
        <w:pStyle w:val="Default"/>
        <w:numPr>
          <w:ilvl w:val="0"/>
          <w:numId w:val="23"/>
        </w:numPr>
        <w:spacing w:before="60" w:after="60"/>
        <w:ind w:left="714" w:hanging="357"/>
        <w:jc w:val="both"/>
        <w:rPr>
          <w:rFonts w:ascii="Times New Roman" w:hAnsi="Times New Roman" w:cs="Times New Roman"/>
          <w:sz w:val="22"/>
          <w:szCs w:val="22"/>
        </w:rPr>
      </w:pPr>
      <w:r w:rsidRPr="00AF2F6F">
        <w:rPr>
          <w:rFonts w:ascii="Times New Roman" w:hAnsi="Times New Roman" w:cs="Times New Roman"/>
          <w:sz w:val="22"/>
          <w:szCs w:val="22"/>
          <w:rPrChange w:id="9599" w:author="PIERRE" w:date="2013-10-24T12:27:00Z">
            <w:rPr>
              <w:rFonts w:ascii="Times New Roman" w:hAnsi="Times New Roman" w:cs="Times New Roman"/>
              <w:sz w:val="22"/>
              <w:szCs w:val="22"/>
              <w:vertAlign w:val="superscript"/>
            </w:rPr>
          </w:rPrChange>
        </w:rPr>
        <w:t>Exercice d’investissement Chef du village.</w:t>
      </w:r>
    </w:p>
    <w:p w:rsidR="00BD0E6A" w:rsidRPr="00442E10" w:rsidRDefault="00AF2F6F" w:rsidP="00BD0E6A">
      <w:pPr>
        <w:pStyle w:val="Default"/>
        <w:spacing w:before="100"/>
        <w:jc w:val="both"/>
        <w:rPr>
          <w:rFonts w:ascii="Times New Roman" w:hAnsi="Times New Roman" w:cs="Times New Roman"/>
          <w:sz w:val="22"/>
          <w:szCs w:val="22"/>
        </w:rPr>
      </w:pPr>
      <w:r w:rsidRPr="00AF2F6F">
        <w:rPr>
          <w:rFonts w:ascii="Times New Roman" w:hAnsi="Times New Roman" w:cs="Times New Roman"/>
          <w:sz w:val="22"/>
          <w:szCs w:val="22"/>
          <w:rPrChange w:id="9600" w:author="PIERRE" w:date="2013-10-24T12:27:00Z">
            <w:rPr>
              <w:rFonts w:ascii="Times New Roman" w:hAnsi="Times New Roman" w:cs="Times New Roman"/>
              <w:sz w:val="22"/>
              <w:szCs w:val="22"/>
              <w:vertAlign w:val="superscript"/>
            </w:rPr>
          </w:rPrChange>
        </w:rPr>
        <w:t xml:space="preserve">Après </w:t>
      </w:r>
      <w:ins w:id="9601" w:author="Leuveld, Koen" w:date="2013-10-24T19:47:00Z">
        <w:r w:rsidR="003370C4">
          <w:rPr>
            <w:rFonts w:ascii="Times New Roman" w:hAnsi="Times New Roman" w:cs="Times New Roman"/>
            <w:sz w:val="22"/>
            <w:szCs w:val="22"/>
          </w:rPr>
          <w:t>l’</w:t>
        </w:r>
      </w:ins>
      <w:r w:rsidRPr="00AF2F6F">
        <w:rPr>
          <w:rFonts w:ascii="Times New Roman" w:hAnsi="Times New Roman" w:cs="Times New Roman"/>
          <w:sz w:val="22"/>
          <w:szCs w:val="22"/>
          <w:rPrChange w:id="9602" w:author="PIERRE" w:date="2013-10-24T12:27:00Z">
            <w:rPr>
              <w:rFonts w:ascii="Times New Roman" w:hAnsi="Times New Roman" w:cs="Times New Roman"/>
              <w:sz w:val="22"/>
              <w:szCs w:val="22"/>
              <w:vertAlign w:val="superscript"/>
            </w:rPr>
          </w:rPrChange>
        </w:rPr>
        <w:t xml:space="preserve">administration de </w:t>
      </w:r>
      <w:del w:id="9603" w:author="Leuveld, Koen" w:date="2013-10-24T19:48:00Z">
        <w:r w:rsidRPr="00AF2F6F" w:rsidDel="003370C4">
          <w:rPr>
            <w:rFonts w:ascii="Times New Roman" w:hAnsi="Times New Roman" w:cs="Times New Roman"/>
            <w:sz w:val="22"/>
            <w:szCs w:val="22"/>
            <w:rPrChange w:id="9604" w:author="PIERRE" w:date="2013-10-24T12:27:00Z">
              <w:rPr>
                <w:rFonts w:ascii="Times New Roman" w:hAnsi="Times New Roman" w:cs="Times New Roman"/>
                <w:sz w:val="22"/>
                <w:szCs w:val="22"/>
                <w:vertAlign w:val="superscript"/>
              </w:rPr>
            </w:rPrChange>
          </w:rPr>
          <w:delText>la section 8</w:delText>
        </w:r>
      </w:del>
      <w:ins w:id="9605" w:author="Leuveld, Koen" w:date="2013-10-24T19:48:00Z">
        <w:r w:rsidR="003370C4">
          <w:rPr>
            <w:rFonts w:ascii="Times New Roman" w:hAnsi="Times New Roman" w:cs="Times New Roman"/>
            <w:sz w:val="22"/>
            <w:szCs w:val="22"/>
          </w:rPr>
          <w:t>cette partie</w:t>
        </w:r>
      </w:ins>
      <w:r w:rsidRPr="00AF2F6F">
        <w:rPr>
          <w:rFonts w:ascii="Times New Roman" w:hAnsi="Times New Roman" w:cs="Times New Roman"/>
          <w:sz w:val="22"/>
          <w:szCs w:val="22"/>
          <w:rPrChange w:id="9606" w:author="PIERRE" w:date="2013-10-24T12:27:00Z">
            <w:rPr>
              <w:rFonts w:ascii="Times New Roman" w:hAnsi="Times New Roman" w:cs="Times New Roman"/>
              <w:sz w:val="22"/>
              <w:szCs w:val="22"/>
              <w:vertAlign w:val="superscript"/>
            </w:rPr>
          </w:rPrChange>
        </w:rPr>
        <w:t xml:space="preserve">, si le ménage a été retenu comme éligible et prêt à s’engager lors de la première phase, le chef de ce ménage ou exceptionnellement son représentant participera </w:t>
      </w:r>
      <w:proofErr w:type="spellStart"/>
      <w:r w:rsidRPr="00AF2F6F">
        <w:rPr>
          <w:rFonts w:ascii="Times New Roman" w:hAnsi="Times New Roman" w:cs="Times New Roman"/>
          <w:sz w:val="22"/>
          <w:szCs w:val="22"/>
          <w:rPrChange w:id="9607" w:author="PIERRE" w:date="2013-10-24T12:27:00Z">
            <w:rPr>
              <w:rFonts w:ascii="Times New Roman" w:hAnsi="Times New Roman" w:cs="Times New Roman"/>
              <w:sz w:val="22"/>
              <w:szCs w:val="22"/>
              <w:vertAlign w:val="superscript"/>
            </w:rPr>
          </w:rPrChange>
        </w:rPr>
        <w:t>à</w:t>
      </w:r>
      <w:ins w:id="9608" w:author="Leuveld, Koen" w:date="2013-10-24T19:49:00Z">
        <w:r w:rsidR="00591B3E">
          <w:rPr>
            <w:rFonts w:ascii="Times New Roman" w:hAnsi="Times New Roman" w:cs="Times New Roman"/>
            <w:sz w:val="22"/>
            <w:szCs w:val="22"/>
          </w:rPr>
          <w:t>ux</w:t>
        </w:r>
      </w:ins>
      <w:proofErr w:type="spellEnd"/>
      <w:r w:rsidRPr="00AF2F6F">
        <w:rPr>
          <w:rFonts w:ascii="Times New Roman" w:hAnsi="Times New Roman" w:cs="Times New Roman"/>
          <w:sz w:val="22"/>
          <w:szCs w:val="22"/>
          <w:rPrChange w:id="9609" w:author="PIERRE" w:date="2013-10-24T12:27:00Z">
            <w:rPr>
              <w:rFonts w:ascii="Times New Roman" w:hAnsi="Times New Roman" w:cs="Times New Roman"/>
              <w:sz w:val="22"/>
              <w:szCs w:val="22"/>
              <w:vertAlign w:val="superscript"/>
            </w:rPr>
          </w:rPrChange>
        </w:rPr>
        <w:t xml:space="preserve"> </w:t>
      </w:r>
      <w:del w:id="9610" w:author="Leuveld, Koen" w:date="2013-10-24T19:49:00Z">
        <w:r w:rsidRPr="00AF2F6F" w:rsidDel="00591B3E">
          <w:rPr>
            <w:rFonts w:ascii="Times New Roman" w:hAnsi="Times New Roman" w:cs="Times New Roman"/>
            <w:sz w:val="22"/>
            <w:szCs w:val="22"/>
            <w:rPrChange w:id="9611" w:author="PIERRE" w:date="2013-10-24T12:27:00Z">
              <w:rPr>
                <w:rFonts w:ascii="Times New Roman" w:hAnsi="Times New Roman" w:cs="Times New Roman"/>
                <w:sz w:val="22"/>
                <w:szCs w:val="22"/>
                <w:vertAlign w:val="superscript"/>
              </w:rPr>
            </w:rPrChange>
          </w:rPr>
          <w:delText>l’</w:delText>
        </w:r>
      </w:del>
      <w:r w:rsidRPr="00AF2F6F">
        <w:rPr>
          <w:rFonts w:ascii="Times New Roman" w:hAnsi="Times New Roman" w:cs="Times New Roman"/>
          <w:sz w:val="22"/>
          <w:szCs w:val="22"/>
          <w:rPrChange w:id="9612" w:author="PIERRE" w:date="2013-10-24T12:27:00Z">
            <w:rPr>
              <w:rFonts w:ascii="Times New Roman" w:hAnsi="Times New Roman" w:cs="Times New Roman"/>
              <w:sz w:val="22"/>
              <w:szCs w:val="22"/>
              <w:vertAlign w:val="superscript"/>
            </w:rPr>
          </w:rPrChange>
        </w:rPr>
        <w:t>exercice</w:t>
      </w:r>
      <w:ins w:id="9613" w:author="Leuveld, Koen" w:date="2013-10-24T19:49:00Z">
        <w:r w:rsidR="00591B3E">
          <w:rPr>
            <w:rFonts w:ascii="Times New Roman" w:hAnsi="Times New Roman" w:cs="Times New Roman"/>
            <w:sz w:val="22"/>
            <w:szCs w:val="22"/>
          </w:rPr>
          <w:t>s</w:t>
        </w:r>
      </w:ins>
      <w:ins w:id="9614" w:author="Leuveld, Koen" w:date="2013-10-24T19:48:00Z">
        <w:r w:rsidR="00591B3E">
          <w:rPr>
            <w:rFonts w:ascii="Times New Roman" w:hAnsi="Times New Roman" w:cs="Times New Roman"/>
            <w:sz w:val="22"/>
            <w:szCs w:val="22"/>
          </w:rPr>
          <w:t xml:space="preserve"> de vente de la lampe solaire et</w:t>
        </w:r>
      </w:ins>
      <w:r w:rsidRPr="00AF2F6F">
        <w:rPr>
          <w:rFonts w:ascii="Times New Roman" w:hAnsi="Times New Roman" w:cs="Times New Roman"/>
          <w:sz w:val="22"/>
          <w:szCs w:val="22"/>
          <w:rPrChange w:id="9615" w:author="PIERRE" w:date="2013-10-24T12:27:00Z">
            <w:rPr>
              <w:rFonts w:ascii="Times New Roman" w:hAnsi="Times New Roman" w:cs="Times New Roman"/>
              <w:sz w:val="22"/>
              <w:szCs w:val="22"/>
              <w:vertAlign w:val="superscript"/>
            </w:rPr>
          </w:rPrChange>
        </w:rPr>
        <w:t xml:space="preserve"> </w:t>
      </w:r>
      <w:del w:id="9616" w:author="Leuveld, Koen" w:date="2013-10-24T19:49:00Z">
        <w:r w:rsidRPr="00AF2F6F" w:rsidDel="00591B3E">
          <w:rPr>
            <w:rFonts w:ascii="Times New Roman" w:hAnsi="Times New Roman" w:cs="Times New Roman"/>
            <w:sz w:val="22"/>
            <w:szCs w:val="22"/>
            <w:rPrChange w:id="9617" w:author="PIERRE" w:date="2013-10-24T12:27:00Z">
              <w:rPr>
                <w:rFonts w:ascii="Times New Roman" w:hAnsi="Times New Roman" w:cs="Times New Roman"/>
                <w:sz w:val="22"/>
                <w:szCs w:val="22"/>
                <w:vertAlign w:val="superscript"/>
              </w:rPr>
            </w:rPrChange>
          </w:rPr>
          <w:delText xml:space="preserve">de la vente </w:delText>
        </w:r>
      </w:del>
      <w:r w:rsidRPr="00AF2F6F">
        <w:rPr>
          <w:rFonts w:ascii="Times New Roman" w:hAnsi="Times New Roman" w:cs="Times New Roman"/>
          <w:sz w:val="22"/>
          <w:szCs w:val="22"/>
          <w:rPrChange w:id="9618" w:author="PIERRE" w:date="2013-10-24T12:27:00Z">
            <w:rPr>
              <w:rFonts w:ascii="Times New Roman" w:hAnsi="Times New Roman" w:cs="Times New Roman"/>
              <w:sz w:val="22"/>
              <w:szCs w:val="22"/>
              <w:vertAlign w:val="superscript"/>
            </w:rPr>
          </w:rPrChange>
        </w:rPr>
        <w:t>du bio-digesteur.</w:t>
      </w:r>
    </w:p>
    <w:p w:rsidR="00A63207" w:rsidRPr="00442E10" w:rsidRDefault="00AF2F6F" w:rsidP="00BD0E6A">
      <w:pPr>
        <w:pStyle w:val="Default"/>
        <w:spacing w:before="100"/>
        <w:jc w:val="both"/>
        <w:rPr>
          <w:rFonts w:ascii="Times New Roman" w:hAnsi="Times New Roman" w:cs="Times New Roman"/>
          <w:b/>
          <w:i/>
          <w:sz w:val="22"/>
          <w:szCs w:val="22"/>
        </w:rPr>
      </w:pPr>
      <w:proofErr w:type="spellStart"/>
      <w:r w:rsidRPr="00AF2F6F">
        <w:rPr>
          <w:rFonts w:ascii="Times New Roman" w:hAnsi="Times New Roman" w:cs="Times New Roman"/>
          <w:b/>
          <w:i/>
          <w:sz w:val="22"/>
          <w:szCs w:val="22"/>
          <w:rPrChange w:id="9619" w:author="PIERRE" w:date="2013-10-24T12:27:00Z">
            <w:rPr>
              <w:rFonts w:ascii="Times New Roman" w:hAnsi="Times New Roman" w:cs="Times New Roman"/>
              <w:b/>
              <w:i/>
              <w:sz w:val="22"/>
              <w:szCs w:val="22"/>
              <w:vertAlign w:val="superscript"/>
            </w:rPr>
          </w:rPrChange>
        </w:rPr>
        <w:t>N.B</w:t>
      </w:r>
      <w:proofErr w:type="spellEnd"/>
      <w:r w:rsidRPr="00AF2F6F">
        <w:rPr>
          <w:rFonts w:ascii="Times New Roman" w:hAnsi="Times New Roman" w:cs="Times New Roman"/>
          <w:b/>
          <w:i/>
          <w:sz w:val="22"/>
          <w:szCs w:val="22"/>
          <w:rPrChange w:id="9620" w:author="PIERRE" w:date="2013-10-24T12:27:00Z">
            <w:rPr>
              <w:rFonts w:ascii="Times New Roman" w:hAnsi="Times New Roman" w:cs="Times New Roman"/>
              <w:b/>
              <w:i/>
              <w:sz w:val="22"/>
              <w:szCs w:val="22"/>
              <w:vertAlign w:val="superscript"/>
            </w:rPr>
          </w:rPrChange>
        </w:rPr>
        <w:t> : Compte tenu du coût d’achat du bio-digesteur, il est vivement souhaité que ce soit le chef de ménage qui participe à cet exercice.</w:t>
      </w:r>
    </w:p>
    <w:p w:rsidR="00BD0E6A" w:rsidRPr="00442E10" w:rsidRDefault="00AF2F6F" w:rsidP="00BD0E6A">
      <w:pPr>
        <w:pStyle w:val="BodyText3"/>
        <w:spacing w:before="100"/>
        <w:rPr>
          <w:b w:val="0"/>
          <w:sz w:val="22"/>
          <w:szCs w:val="22"/>
        </w:rPr>
      </w:pPr>
      <w:r w:rsidRPr="00AF2F6F">
        <w:rPr>
          <w:b w:val="0"/>
          <w:sz w:val="22"/>
          <w:szCs w:val="22"/>
          <w:rPrChange w:id="9621" w:author="PIERRE" w:date="2013-10-24T12:27:00Z">
            <w:rPr>
              <w:b w:val="0"/>
              <w:sz w:val="22"/>
              <w:szCs w:val="22"/>
              <w:vertAlign w:val="superscript"/>
            </w:rPr>
          </w:rPrChange>
        </w:rPr>
        <w:t>Chez la femme, avant d’administrer l</w:t>
      </w:r>
      <w:del w:id="9622" w:author="Leuveld, Koen" w:date="2013-10-24T19:49:00Z">
        <w:r w:rsidRPr="00AF2F6F" w:rsidDel="00530885">
          <w:rPr>
            <w:b w:val="0"/>
            <w:sz w:val="22"/>
            <w:szCs w:val="22"/>
            <w:rPrChange w:id="9623" w:author="PIERRE" w:date="2013-10-24T12:27:00Z">
              <w:rPr>
                <w:b w:val="0"/>
                <w:sz w:val="22"/>
                <w:szCs w:val="22"/>
                <w:vertAlign w:val="superscript"/>
              </w:rPr>
            </w:rPrChange>
          </w:rPr>
          <w:delText>a section 8 relative au questionnaire Femme</w:delText>
        </w:r>
      </w:del>
      <w:ins w:id="9624" w:author="Leuveld, Koen" w:date="2013-10-24T19:49:00Z">
        <w:r w:rsidR="00530885">
          <w:rPr>
            <w:b w:val="0"/>
            <w:sz w:val="22"/>
            <w:szCs w:val="22"/>
          </w:rPr>
          <w:t>’</w:t>
        </w:r>
      </w:ins>
      <w:ins w:id="9625" w:author="Leuveld, Koen" w:date="2013-10-24T19:50:00Z">
        <w:r w:rsidR="00530885">
          <w:rPr>
            <w:b w:val="0"/>
            <w:sz w:val="22"/>
            <w:szCs w:val="22"/>
          </w:rPr>
          <w:t>enquête</w:t>
        </w:r>
      </w:ins>
      <w:ins w:id="9626" w:author="Leuveld, Koen" w:date="2013-10-24T19:49:00Z">
        <w:r w:rsidR="00530885">
          <w:rPr>
            <w:b w:val="0"/>
            <w:sz w:val="22"/>
            <w:szCs w:val="22"/>
          </w:rPr>
          <w:t xml:space="preserve"> complémentaire</w:t>
        </w:r>
      </w:ins>
      <w:r w:rsidRPr="00AF2F6F">
        <w:rPr>
          <w:b w:val="0"/>
          <w:sz w:val="22"/>
          <w:szCs w:val="22"/>
          <w:rPrChange w:id="9627" w:author="PIERRE" w:date="2013-10-24T12:27:00Z">
            <w:rPr>
              <w:b w:val="0"/>
              <w:sz w:val="22"/>
              <w:szCs w:val="22"/>
              <w:vertAlign w:val="superscript"/>
            </w:rPr>
          </w:rPrChange>
        </w:rPr>
        <w:t>, l’on pratiquera les exercices suivants :</w:t>
      </w:r>
    </w:p>
    <w:p w:rsidR="00BD0E6A" w:rsidRPr="00442E10" w:rsidRDefault="00AF2F6F" w:rsidP="00AF6156">
      <w:pPr>
        <w:pStyle w:val="Default"/>
        <w:numPr>
          <w:ilvl w:val="0"/>
          <w:numId w:val="22"/>
        </w:numPr>
        <w:spacing w:before="60" w:after="60"/>
        <w:ind w:left="714" w:hanging="357"/>
        <w:jc w:val="both"/>
        <w:rPr>
          <w:rFonts w:ascii="Times New Roman" w:hAnsi="Times New Roman" w:cs="Times New Roman"/>
          <w:sz w:val="22"/>
          <w:szCs w:val="22"/>
        </w:rPr>
      </w:pPr>
      <w:r w:rsidRPr="00AF2F6F">
        <w:rPr>
          <w:rFonts w:ascii="Times New Roman" w:hAnsi="Times New Roman" w:cs="Times New Roman"/>
          <w:sz w:val="22"/>
          <w:szCs w:val="22"/>
          <w:rPrChange w:id="9628" w:author="PIERRE" w:date="2013-10-24T12:27:00Z">
            <w:rPr>
              <w:rFonts w:ascii="Times New Roman" w:hAnsi="Times New Roman" w:cs="Times New Roman"/>
              <w:sz w:val="22"/>
              <w:szCs w:val="22"/>
              <w:vertAlign w:val="superscript"/>
            </w:rPr>
          </w:rPrChange>
        </w:rPr>
        <w:t>Exercice de risque avec la femme ;</w:t>
      </w:r>
    </w:p>
    <w:p w:rsidR="00BD0E6A" w:rsidRPr="00442E10" w:rsidRDefault="00AF2F6F" w:rsidP="00AF6156">
      <w:pPr>
        <w:pStyle w:val="Default"/>
        <w:numPr>
          <w:ilvl w:val="0"/>
          <w:numId w:val="22"/>
        </w:numPr>
        <w:spacing w:before="60" w:after="60"/>
        <w:ind w:left="714" w:hanging="357"/>
        <w:jc w:val="both"/>
        <w:rPr>
          <w:rFonts w:ascii="Times New Roman" w:hAnsi="Times New Roman" w:cs="Times New Roman"/>
          <w:sz w:val="22"/>
          <w:szCs w:val="22"/>
        </w:rPr>
      </w:pPr>
      <w:r w:rsidRPr="00AF2F6F">
        <w:rPr>
          <w:rFonts w:ascii="Times New Roman" w:hAnsi="Times New Roman" w:cs="Times New Roman"/>
          <w:sz w:val="22"/>
          <w:szCs w:val="22"/>
          <w:rPrChange w:id="9629" w:author="PIERRE" w:date="2013-10-24T12:27:00Z">
            <w:rPr>
              <w:rFonts w:ascii="Times New Roman" w:hAnsi="Times New Roman" w:cs="Times New Roman"/>
              <w:sz w:val="22"/>
              <w:szCs w:val="22"/>
              <w:vertAlign w:val="superscript"/>
            </w:rPr>
          </w:rPrChange>
        </w:rPr>
        <w:t>Exercice de risque avec le couple.</w:t>
      </w:r>
    </w:p>
    <w:p w:rsidR="00BD0E6A" w:rsidRPr="00442E10" w:rsidRDefault="00AF2F6F" w:rsidP="00BD0E6A">
      <w:pPr>
        <w:pStyle w:val="Default"/>
        <w:spacing w:before="100"/>
        <w:jc w:val="both"/>
        <w:rPr>
          <w:rFonts w:ascii="Times New Roman" w:hAnsi="Times New Roman" w:cs="Times New Roman"/>
          <w:sz w:val="22"/>
          <w:szCs w:val="22"/>
        </w:rPr>
      </w:pPr>
      <w:r w:rsidRPr="00AF2F6F">
        <w:rPr>
          <w:rFonts w:ascii="Times New Roman" w:hAnsi="Times New Roman" w:cs="Times New Roman"/>
          <w:sz w:val="22"/>
          <w:szCs w:val="22"/>
          <w:rPrChange w:id="9630" w:author="PIERRE" w:date="2013-10-24T12:27:00Z">
            <w:rPr>
              <w:rFonts w:ascii="Times New Roman" w:hAnsi="Times New Roman" w:cs="Times New Roman"/>
              <w:sz w:val="22"/>
              <w:szCs w:val="22"/>
              <w:vertAlign w:val="superscript"/>
            </w:rPr>
          </w:rPrChange>
        </w:rPr>
        <w:t>Après la pratique de ces deux exercices, l</w:t>
      </w:r>
      <w:del w:id="9631" w:author="Leuveld, Koen" w:date="2013-10-24T19:50:00Z">
        <w:r w:rsidRPr="00AF2F6F" w:rsidDel="00530885">
          <w:rPr>
            <w:rFonts w:ascii="Times New Roman" w:hAnsi="Times New Roman" w:cs="Times New Roman"/>
            <w:sz w:val="22"/>
            <w:szCs w:val="22"/>
            <w:rPrChange w:id="9632" w:author="PIERRE" w:date="2013-10-24T12:27:00Z">
              <w:rPr>
                <w:rFonts w:ascii="Times New Roman" w:hAnsi="Times New Roman" w:cs="Times New Roman"/>
                <w:sz w:val="22"/>
                <w:szCs w:val="22"/>
                <w:vertAlign w:val="superscript"/>
              </w:rPr>
            </w:rPrChange>
          </w:rPr>
          <w:delText>a section 8</w:delText>
        </w:r>
      </w:del>
      <w:ins w:id="9633" w:author="Leuveld, Koen" w:date="2013-10-24T19:50:00Z">
        <w:r w:rsidR="00530885">
          <w:rPr>
            <w:rFonts w:ascii="Times New Roman" w:hAnsi="Times New Roman" w:cs="Times New Roman"/>
            <w:sz w:val="22"/>
            <w:szCs w:val="22"/>
          </w:rPr>
          <w:t>e reste du questionnaire femme</w:t>
        </w:r>
      </w:ins>
      <w:r w:rsidRPr="00AF2F6F">
        <w:rPr>
          <w:rFonts w:ascii="Times New Roman" w:hAnsi="Times New Roman" w:cs="Times New Roman"/>
          <w:sz w:val="22"/>
          <w:szCs w:val="22"/>
          <w:rPrChange w:id="9634" w:author="PIERRE" w:date="2013-10-24T12:27:00Z">
            <w:rPr>
              <w:rFonts w:ascii="Times New Roman" w:hAnsi="Times New Roman" w:cs="Times New Roman"/>
              <w:sz w:val="22"/>
              <w:szCs w:val="22"/>
              <w:vertAlign w:val="superscript"/>
            </w:rPr>
          </w:rPrChange>
        </w:rPr>
        <w:t xml:space="preserve"> est administrée </w:t>
      </w:r>
      <w:del w:id="9635" w:author="Leuveld, Koen" w:date="2013-10-24T19:50:00Z">
        <w:r w:rsidRPr="00AF2F6F" w:rsidDel="00530885">
          <w:rPr>
            <w:rFonts w:ascii="Times New Roman" w:hAnsi="Times New Roman" w:cs="Times New Roman"/>
            <w:sz w:val="22"/>
            <w:szCs w:val="22"/>
            <w:rPrChange w:id="9636" w:author="PIERRE" w:date="2013-10-24T12:27:00Z">
              <w:rPr>
                <w:rFonts w:ascii="Times New Roman" w:hAnsi="Times New Roman" w:cs="Times New Roman"/>
                <w:sz w:val="22"/>
                <w:szCs w:val="22"/>
                <w:vertAlign w:val="superscript"/>
              </w:rPr>
            </w:rPrChange>
          </w:rPr>
          <w:delText xml:space="preserve">à </w:delText>
        </w:r>
      </w:del>
      <w:ins w:id="9637" w:author="Leuveld, Koen" w:date="2013-10-24T19:50:00Z">
        <w:r w:rsidR="00530885">
          <w:rPr>
            <w:rFonts w:ascii="Times New Roman" w:hAnsi="Times New Roman" w:cs="Times New Roman"/>
            <w:sz w:val="22"/>
            <w:szCs w:val="22"/>
          </w:rPr>
          <w:t>chez</w:t>
        </w:r>
        <w:r w:rsidR="00530885" w:rsidRPr="00AF2F6F">
          <w:rPr>
            <w:rFonts w:ascii="Times New Roman" w:hAnsi="Times New Roman" w:cs="Times New Roman"/>
            <w:sz w:val="22"/>
            <w:szCs w:val="22"/>
            <w:rPrChange w:id="9638" w:author="PIERRE" w:date="2013-10-24T12:27:00Z">
              <w:rPr>
                <w:rFonts w:ascii="Times New Roman" w:hAnsi="Times New Roman" w:cs="Times New Roman"/>
                <w:sz w:val="22"/>
                <w:szCs w:val="22"/>
                <w:vertAlign w:val="superscript"/>
              </w:rPr>
            </w:rPrChange>
          </w:rPr>
          <w:t xml:space="preserve"> </w:t>
        </w:r>
      </w:ins>
      <w:r w:rsidRPr="00AF2F6F">
        <w:rPr>
          <w:rFonts w:ascii="Times New Roman" w:hAnsi="Times New Roman" w:cs="Times New Roman"/>
          <w:sz w:val="22"/>
          <w:szCs w:val="22"/>
          <w:rPrChange w:id="9639" w:author="PIERRE" w:date="2013-10-24T12:27:00Z">
            <w:rPr>
              <w:rFonts w:ascii="Times New Roman" w:hAnsi="Times New Roman" w:cs="Times New Roman"/>
              <w:sz w:val="22"/>
              <w:szCs w:val="22"/>
              <w:vertAlign w:val="superscript"/>
            </w:rPr>
          </w:rPrChange>
        </w:rPr>
        <w:t>la femme</w:t>
      </w:r>
      <w:ins w:id="9640" w:author="Leuveld, Koen" w:date="2013-10-24T19:50:00Z">
        <w:r w:rsidR="00530885">
          <w:rPr>
            <w:rFonts w:ascii="Times New Roman" w:hAnsi="Times New Roman" w:cs="Times New Roman"/>
            <w:sz w:val="22"/>
            <w:szCs w:val="22"/>
          </w:rPr>
          <w:t xml:space="preserve"> du chef de </w:t>
        </w:r>
      </w:ins>
      <w:ins w:id="9641" w:author="Leuveld, Koen" w:date="2013-10-24T19:51:00Z">
        <w:r w:rsidR="00530885">
          <w:rPr>
            <w:rFonts w:ascii="Times New Roman" w:hAnsi="Times New Roman" w:cs="Times New Roman"/>
            <w:sz w:val="22"/>
            <w:szCs w:val="22"/>
          </w:rPr>
          <w:t>ménage</w:t>
        </w:r>
      </w:ins>
      <w:ins w:id="9642" w:author="Leuveld, Koen" w:date="2013-10-24T19:50:00Z">
        <w:r w:rsidR="00530885">
          <w:rPr>
            <w:rFonts w:ascii="Times New Roman" w:hAnsi="Times New Roman" w:cs="Times New Roman"/>
            <w:sz w:val="22"/>
            <w:szCs w:val="22"/>
          </w:rPr>
          <w:t xml:space="preserve"> en case de </w:t>
        </w:r>
      </w:ins>
      <w:ins w:id="9643" w:author="Leuveld, Koen" w:date="2013-10-24T19:51:00Z">
        <w:r w:rsidR="00530885">
          <w:rPr>
            <w:rFonts w:ascii="Times New Roman" w:hAnsi="Times New Roman" w:cs="Times New Roman"/>
            <w:sz w:val="22"/>
            <w:szCs w:val="22"/>
          </w:rPr>
          <w:t>régime</w:t>
        </w:r>
      </w:ins>
      <w:ins w:id="9644" w:author="Leuveld, Koen" w:date="2013-10-24T19:50:00Z">
        <w:r w:rsidR="00530885">
          <w:rPr>
            <w:rFonts w:ascii="Times New Roman" w:hAnsi="Times New Roman" w:cs="Times New Roman"/>
            <w:sz w:val="22"/>
            <w:szCs w:val="22"/>
          </w:rPr>
          <w:t xml:space="preserve"> </w:t>
        </w:r>
      </w:ins>
      <w:ins w:id="9645" w:author="Leuveld, Koen" w:date="2013-10-24T19:51:00Z">
        <w:r w:rsidR="00530885">
          <w:rPr>
            <w:rFonts w:ascii="Times New Roman" w:hAnsi="Times New Roman" w:cs="Times New Roman"/>
            <w:sz w:val="22"/>
            <w:szCs w:val="22"/>
          </w:rPr>
          <w:t>monogame</w:t>
        </w:r>
      </w:ins>
      <w:ins w:id="9646" w:author="Leuveld, Koen" w:date="2013-10-24T19:50:00Z">
        <w:r w:rsidR="00530885">
          <w:rPr>
            <w:rFonts w:ascii="Times New Roman" w:hAnsi="Times New Roman" w:cs="Times New Roman"/>
            <w:sz w:val="22"/>
            <w:szCs w:val="22"/>
          </w:rPr>
          <w:t xml:space="preserve"> ou </w:t>
        </w:r>
      </w:ins>
      <w:ins w:id="9647" w:author="Leuveld, Koen" w:date="2013-10-24T19:51:00Z">
        <w:r w:rsidR="00530885">
          <w:rPr>
            <w:rFonts w:ascii="Times New Roman" w:hAnsi="Times New Roman" w:cs="Times New Roman"/>
            <w:sz w:val="22"/>
            <w:szCs w:val="22"/>
          </w:rPr>
          <w:t>à</w:t>
        </w:r>
      </w:ins>
      <w:ins w:id="9648" w:author="Leuveld, Koen" w:date="2013-10-24T19:50:00Z">
        <w:r w:rsidR="00530885">
          <w:rPr>
            <w:rFonts w:ascii="Times New Roman" w:hAnsi="Times New Roman" w:cs="Times New Roman"/>
            <w:sz w:val="22"/>
            <w:szCs w:val="22"/>
          </w:rPr>
          <w:t xml:space="preserve"> une de femmes de chef de </w:t>
        </w:r>
      </w:ins>
      <w:ins w:id="9649" w:author="Leuveld, Koen" w:date="2013-10-24T19:51:00Z">
        <w:r w:rsidR="00530885">
          <w:rPr>
            <w:rFonts w:ascii="Times New Roman" w:hAnsi="Times New Roman" w:cs="Times New Roman"/>
            <w:sz w:val="22"/>
            <w:szCs w:val="22"/>
          </w:rPr>
          <w:t>ménage</w:t>
        </w:r>
      </w:ins>
      <w:ins w:id="9650" w:author="Leuveld, Koen" w:date="2013-10-24T19:50:00Z">
        <w:r w:rsidR="00530885">
          <w:rPr>
            <w:rFonts w:ascii="Times New Roman" w:hAnsi="Times New Roman" w:cs="Times New Roman"/>
            <w:sz w:val="22"/>
            <w:szCs w:val="22"/>
          </w:rPr>
          <w:t xml:space="preserve"> choisi par lui en cas de </w:t>
        </w:r>
      </w:ins>
      <w:ins w:id="9651" w:author="Leuveld, Koen" w:date="2013-10-24T19:51:00Z">
        <w:r w:rsidR="00530885">
          <w:rPr>
            <w:rFonts w:ascii="Times New Roman" w:hAnsi="Times New Roman" w:cs="Times New Roman"/>
            <w:sz w:val="22"/>
            <w:szCs w:val="22"/>
          </w:rPr>
          <w:t>régime</w:t>
        </w:r>
      </w:ins>
      <w:ins w:id="9652" w:author="Leuveld, Koen" w:date="2013-10-24T19:50:00Z">
        <w:r w:rsidR="00530885">
          <w:rPr>
            <w:rFonts w:ascii="Times New Roman" w:hAnsi="Times New Roman" w:cs="Times New Roman"/>
            <w:sz w:val="22"/>
            <w:szCs w:val="22"/>
          </w:rPr>
          <w:t xml:space="preserve"> polygame.</w:t>
        </w:r>
      </w:ins>
      <w:del w:id="9653" w:author="Leuveld, Koen" w:date="2013-10-24T19:51:00Z">
        <w:r w:rsidRPr="00AF2F6F" w:rsidDel="00530885">
          <w:rPr>
            <w:rFonts w:ascii="Times New Roman" w:hAnsi="Times New Roman" w:cs="Times New Roman"/>
            <w:sz w:val="22"/>
            <w:szCs w:val="22"/>
            <w:rPrChange w:id="9654" w:author="PIERRE" w:date="2013-10-24T12:27:00Z">
              <w:rPr>
                <w:rFonts w:ascii="Times New Roman" w:hAnsi="Times New Roman" w:cs="Times New Roman"/>
                <w:sz w:val="22"/>
                <w:szCs w:val="22"/>
                <w:vertAlign w:val="superscript"/>
              </w:rPr>
            </w:rPrChange>
          </w:rPr>
          <w:delText xml:space="preserve"> par une enquêtrice. Après administration de la section 8, l’enquête se termine pour la femme.</w:delText>
        </w:r>
      </w:del>
    </w:p>
    <w:p w:rsidR="00D34AA1" w:rsidRPr="00442E10" w:rsidRDefault="00AF2F6F" w:rsidP="00EF60A1">
      <w:pPr>
        <w:pStyle w:val="BodyText3"/>
        <w:spacing w:before="100"/>
        <w:rPr>
          <w:b w:val="0"/>
          <w:sz w:val="22"/>
          <w:szCs w:val="22"/>
        </w:rPr>
      </w:pPr>
      <w:r w:rsidRPr="00AF2F6F">
        <w:rPr>
          <w:b w:val="0"/>
          <w:sz w:val="22"/>
          <w:szCs w:val="22"/>
          <w:rPrChange w:id="9655" w:author="PIERRE" w:date="2013-10-24T12:27:00Z">
            <w:rPr>
              <w:b w:val="0"/>
              <w:sz w:val="22"/>
              <w:szCs w:val="22"/>
              <w:vertAlign w:val="superscript"/>
            </w:rPr>
          </w:rPrChange>
        </w:rPr>
        <w:lastRenderedPageBreak/>
        <w:t>Chaque</w:t>
      </w:r>
      <w:ins w:id="9656" w:author="Leuveld, Koen" w:date="2013-10-24T19:52:00Z">
        <w:r w:rsidR="006A1471">
          <w:rPr>
            <w:b w:val="0"/>
            <w:sz w:val="22"/>
            <w:szCs w:val="22"/>
          </w:rPr>
          <w:t xml:space="preserve"> section de cette partie </w:t>
        </w:r>
      </w:ins>
      <w:del w:id="9657" w:author="Leuveld, Koen" w:date="2013-10-24T19:52:00Z">
        <w:r w:rsidRPr="00AF2F6F" w:rsidDel="006A1471">
          <w:rPr>
            <w:b w:val="0"/>
            <w:sz w:val="22"/>
            <w:szCs w:val="22"/>
            <w:rPrChange w:id="9658" w:author="PIERRE" w:date="2013-10-24T12:27:00Z">
              <w:rPr>
                <w:b w:val="0"/>
                <w:sz w:val="22"/>
                <w:szCs w:val="22"/>
                <w:vertAlign w:val="superscript"/>
              </w:rPr>
            </w:rPrChange>
          </w:rPr>
          <w:delText xml:space="preserve"> partie du questionnaire (section 8) </w:delText>
        </w:r>
      </w:del>
      <w:r w:rsidRPr="00AF2F6F">
        <w:rPr>
          <w:b w:val="0"/>
          <w:sz w:val="22"/>
          <w:szCs w:val="22"/>
          <w:rPrChange w:id="9659" w:author="PIERRE" w:date="2013-10-24T12:27:00Z">
            <w:rPr>
              <w:b w:val="0"/>
              <w:sz w:val="22"/>
              <w:szCs w:val="22"/>
              <w:vertAlign w:val="superscript"/>
            </w:rPr>
          </w:rPrChange>
        </w:rPr>
        <w:t xml:space="preserve">contient une série de questions qui doivent être posées dans l’ordre et de manière systématique. </w:t>
      </w:r>
    </w:p>
    <w:p w:rsidR="00D34AA1" w:rsidRPr="00442E10" w:rsidRDefault="00AF2F6F" w:rsidP="00D34AA1">
      <w:pPr>
        <w:pStyle w:val="BodyText3"/>
        <w:rPr>
          <w:b w:val="0"/>
          <w:sz w:val="22"/>
          <w:szCs w:val="22"/>
        </w:rPr>
      </w:pPr>
      <w:r w:rsidRPr="00AF2F6F">
        <w:rPr>
          <w:b w:val="0"/>
          <w:sz w:val="22"/>
          <w:szCs w:val="22"/>
          <w:rPrChange w:id="9660" w:author="PIERRE" w:date="2013-10-24T12:27:00Z">
            <w:rPr>
              <w:b w:val="0"/>
              <w:sz w:val="22"/>
              <w:szCs w:val="22"/>
              <w:vertAlign w:val="superscript"/>
            </w:rPr>
          </w:rPrChange>
        </w:rPr>
        <w:t>Le questionnaire est essentiellement pré codifié et en général on attend deux types de réactions de l’agent enquêteur à la suite des réponses de l’enquêté :</w:t>
      </w:r>
    </w:p>
    <w:p w:rsidR="0071548B" w:rsidRDefault="00AF2F6F" w:rsidP="00AF6156">
      <w:pPr>
        <w:pStyle w:val="BodyText3"/>
        <w:numPr>
          <w:ilvl w:val="0"/>
          <w:numId w:val="10"/>
        </w:numPr>
        <w:rPr>
          <w:ins w:id="9661" w:author="Leuveld, Koen" w:date="2013-10-24T19:54:00Z"/>
          <w:b w:val="0"/>
          <w:sz w:val="22"/>
          <w:szCs w:val="22"/>
        </w:rPr>
      </w:pPr>
      <w:del w:id="9662" w:author="Leuveld, Koen" w:date="2013-10-24T19:52:00Z">
        <w:r w:rsidRPr="00AF2F6F" w:rsidDel="006A1471">
          <w:rPr>
            <w:b w:val="0"/>
            <w:sz w:val="22"/>
            <w:szCs w:val="22"/>
            <w:rPrChange w:id="9663" w:author="PIERRE" w:date="2013-10-24T12:27:00Z">
              <w:rPr>
                <w:b w:val="0"/>
                <w:sz w:val="22"/>
                <w:szCs w:val="22"/>
                <w:vertAlign w:val="superscript"/>
              </w:rPr>
            </w:rPrChange>
          </w:rPr>
          <w:delText xml:space="preserve">Inscrivez </w:delText>
        </w:r>
      </w:del>
      <w:ins w:id="9664" w:author="Leuveld, Koen" w:date="2013-10-24T19:52:00Z">
        <w:r w:rsidR="006A1471">
          <w:rPr>
            <w:b w:val="0"/>
            <w:sz w:val="22"/>
            <w:szCs w:val="22"/>
          </w:rPr>
          <w:t>L’inscription</w:t>
        </w:r>
        <w:r w:rsidR="006A1471" w:rsidRPr="00AF2F6F">
          <w:rPr>
            <w:b w:val="0"/>
            <w:sz w:val="22"/>
            <w:szCs w:val="22"/>
            <w:rPrChange w:id="9665" w:author="PIERRE" w:date="2013-10-24T12:27:00Z">
              <w:rPr>
                <w:b w:val="0"/>
                <w:sz w:val="22"/>
                <w:szCs w:val="22"/>
                <w:vertAlign w:val="superscript"/>
              </w:rPr>
            </w:rPrChange>
          </w:rPr>
          <w:t xml:space="preserve"> </w:t>
        </w:r>
      </w:ins>
      <w:r w:rsidRPr="00AF2F6F">
        <w:rPr>
          <w:b w:val="0"/>
          <w:sz w:val="22"/>
          <w:szCs w:val="22"/>
          <w:rPrChange w:id="9666" w:author="PIERRE" w:date="2013-10-24T12:27:00Z">
            <w:rPr>
              <w:b w:val="0"/>
              <w:sz w:val="22"/>
              <w:szCs w:val="22"/>
              <w:vertAlign w:val="superscript"/>
            </w:rPr>
          </w:rPrChange>
        </w:rPr>
        <w:t xml:space="preserve">dans </w:t>
      </w:r>
      <w:del w:id="9667" w:author="Leuveld, Koen" w:date="2013-10-24T19:53:00Z">
        <w:r w:rsidRPr="00AF2F6F" w:rsidDel="006A1471">
          <w:rPr>
            <w:b w:val="0"/>
            <w:sz w:val="22"/>
            <w:szCs w:val="22"/>
            <w:rPrChange w:id="9668" w:author="PIERRE" w:date="2013-10-24T12:27:00Z">
              <w:rPr>
                <w:b w:val="0"/>
                <w:sz w:val="22"/>
                <w:szCs w:val="22"/>
                <w:vertAlign w:val="superscript"/>
              </w:rPr>
            </w:rPrChange>
          </w:rPr>
          <w:delText>une case</w:delText>
        </w:r>
      </w:del>
      <w:ins w:id="9669" w:author="Leuveld, Koen" w:date="2013-10-24T19:53:00Z">
        <w:r w:rsidR="006A1471">
          <w:rPr>
            <w:b w:val="0"/>
            <w:sz w:val="22"/>
            <w:szCs w:val="22"/>
          </w:rPr>
          <w:t>le</w:t>
        </w:r>
        <w:r w:rsidR="0071548B">
          <w:rPr>
            <w:b w:val="0"/>
            <w:sz w:val="22"/>
            <w:szCs w:val="22"/>
          </w:rPr>
          <w:t>s</w:t>
        </w:r>
        <w:r w:rsidR="006A1471">
          <w:rPr>
            <w:b w:val="0"/>
            <w:sz w:val="22"/>
            <w:szCs w:val="22"/>
          </w:rPr>
          <w:t xml:space="preserve"> bac</w:t>
        </w:r>
        <w:r w:rsidR="0071548B">
          <w:rPr>
            <w:b w:val="0"/>
            <w:sz w:val="22"/>
            <w:szCs w:val="22"/>
          </w:rPr>
          <w:t>s</w:t>
        </w:r>
        <w:r w:rsidR="006A1471">
          <w:rPr>
            <w:b w:val="0"/>
            <w:sz w:val="22"/>
            <w:szCs w:val="22"/>
          </w:rPr>
          <w:t xml:space="preserve"> de</w:t>
        </w:r>
      </w:ins>
      <w:ins w:id="9670" w:author="Leuveld, Koen" w:date="2013-10-24T19:54:00Z">
        <w:r w:rsidR="0071548B">
          <w:rPr>
            <w:b w:val="0"/>
            <w:sz w:val="22"/>
            <w:szCs w:val="22"/>
          </w:rPr>
          <w:t>s</w:t>
        </w:r>
      </w:ins>
      <w:ins w:id="9671" w:author="Leuveld, Koen" w:date="2013-10-24T19:53:00Z">
        <w:r w:rsidR="006A1471">
          <w:rPr>
            <w:b w:val="0"/>
            <w:sz w:val="22"/>
            <w:szCs w:val="22"/>
          </w:rPr>
          <w:t xml:space="preserve"> code</w:t>
        </w:r>
      </w:ins>
      <w:ins w:id="9672" w:author="Leuveld, Koen" w:date="2013-10-24T19:54:00Z">
        <w:r w:rsidR="0071548B">
          <w:rPr>
            <w:b w:val="0"/>
            <w:sz w:val="22"/>
            <w:szCs w:val="22"/>
          </w:rPr>
          <w:t>s</w:t>
        </w:r>
      </w:ins>
      <w:ins w:id="9673" w:author="Leuveld, Koen" w:date="2013-10-24T19:53:00Z">
        <w:r w:rsidR="006A1471">
          <w:rPr>
            <w:b w:val="0"/>
            <w:sz w:val="22"/>
            <w:szCs w:val="22"/>
          </w:rPr>
          <w:t xml:space="preserve"> correspondant</w:t>
        </w:r>
      </w:ins>
      <w:ins w:id="9674" w:author="Leuveld, Koen" w:date="2013-10-24T19:54:00Z">
        <w:r w:rsidR="0071548B">
          <w:rPr>
            <w:b w:val="0"/>
            <w:sz w:val="22"/>
            <w:szCs w:val="22"/>
          </w:rPr>
          <w:t>s</w:t>
        </w:r>
      </w:ins>
      <w:ins w:id="9675" w:author="Leuveld, Koen" w:date="2013-10-24T19:53:00Z">
        <w:r w:rsidR="006A1471">
          <w:rPr>
            <w:b w:val="0"/>
            <w:sz w:val="22"/>
            <w:szCs w:val="22"/>
          </w:rPr>
          <w:t xml:space="preserve"> au</w:t>
        </w:r>
        <w:r w:rsidR="0071548B">
          <w:rPr>
            <w:b w:val="0"/>
            <w:sz w:val="22"/>
            <w:szCs w:val="22"/>
          </w:rPr>
          <w:t>x</w:t>
        </w:r>
        <w:r w:rsidR="006A1471">
          <w:rPr>
            <w:b w:val="0"/>
            <w:sz w:val="22"/>
            <w:szCs w:val="22"/>
          </w:rPr>
          <w:t xml:space="preserve"> </w:t>
        </w:r>
        <w:r w:rsidR="0071548B">
          <w:rPr>
            <w:b w:val="0"/>
            <w:sz w:val="22"/>
            <w:szCs w:val="22"/>
          </w:rPr>
          <w:t>réponses de</w:t>
        </w:r>
      </w:ins>
      <w:ins w:id="9676" w:author="Leuveld, Koen" w:date="2013-10-24T19:54:00Z">
        <w:r w:rsidR="0071548B">
          <w:rPr>
            <w:b w:val="0"/>
            <w:sz w:val="22"/>
            <w:szCs w:val="22"/>
          </w:rPr>
          <w:t xml:space="preserve"> l’enquêté ;</w:t>
        </w:r>
      </w:ins>
    </w:p>
    <w:p w:rsidR="00D34AA1" w:rsidRPr="00442E10" w:rsidDel="0071548B" w:rsidRDefault="0071548B" w:rsidP="00AF6156">
      <w:pPr>
        <w:pStyle w:val="BodyText3"/>
        <w:numPr>
          <w:ilvl w:val="0"/>
          <w:numId w:val="10"/>
        </w:numPr>
        <w:rPr>
          <w:del w:id="9677" w:author="Leuveld, Koen" w:date="2013-10-24T19:54:00Z"/>
          <w:b w:val="0"/>
          <w:sz w:val="22"/>
          <w:szCs w:val="22"/>
        </w:rPr>
      </w:pPr>
      <w:ins w:id="9678" w:author="Leuveld, Koen" w:date="2013-10-24T19:55:00Z">
        <w:r>
          <w:rPr>
            <w:b w:val="0"/>
            <w:sz w:val="22"/>
            <w:szCs w:val="22"/>
          </w:rPr>
          <w:t xml:space="preserve">La transcription des séries des informations </w:t>
        </w:r>
      </w:ins>
      <w:del w:id="9679" w:author="Leuveld, Koen" w:date="2013-10-24T19:54:00Z">
        <w:r w:rsidR="00AF2F6F" w:rsidRPr="00AF2F6F" w:rsidDel="0071548B">
          <w:rPr>
            <w:b w:val="0"/>
            <w:sz w:val="22"/>
            <w:szCs w:val="22"/>
            <w:rPrChange w:id="9680" w:author="PIERRE" w:date="2013-10-24T12:27:00Z">
              <w:rPr>
                <w:b w:val="0"/>
                <w:sz w:val="22"/>
                <w:szCs w:val="22"/>
                <w:vertAlign w:val="superscript"/>
              </w:rPr>
            </w:rPrChange>
          </w:rPr>
          <w:delText>, un chiffre correspondant à la réponse donnée ;</w:delText>
        </w:r>
      </w:del>
    </w:p>
    <w:p w:rsidR="00D34AA1" w:rsidRPr="00442E10" w:rsidRDefault="00AF2F6F" w:rsidP="0071548B">
      <w:pPr>
        <w:pStyle w:val="BodyText3"/>
        <w:numPr>
          <w:ilvl w:val="0"/>
          <w:numId w:val="10"/>
        </w:numPr>
        <w:rPr>
          <w:b w:val="0"/>
          <w:sz w:val="22"/>
          <w:szCs w:val="22"/>
        </w:rPr>
        <w:pPrChange w:id="9681" w:author="Leuveld, Koen" w:date="2013-10-24T19:55:00Z">
          <w:pPr>
            <w:pStyle w:val="BodyText3"/>
            <w:numPr>
              <w:numId w:val="10"/>
            </w:numPr>
            <w:tabs>
              <w:tab w:val="num" w:pos="360"/>
            </w:tabs>
            <w:ind w:left="360" w:hanging="360"/>
          </w:pPr>
        </w:pPrChange>
      </w:pPr>
      <w:del w:id="9682" w:author="Leuveld, Koen" w:date="2013-10-24T19:55:00Z">
        <w:r w:rsidRPr="00AF2F6F" w:rsidDel="0071548B">
          <w:rPr>
            <w:b w:val="0"/>
            <w:sz w:val="22"/>
            <w:szCs w:val="22"/>
            <w:rPrChange w:id="9683" w:author="PIERRE" w:date="2013-10-24T12:27:00Z">
              <w:rPr>
                <w:b w:val="0"/>
                <w:sz w:val="22"/>
                <w:szCs w:val="22"/>
                <w:vertAlign w:val="superscript"/>
              </w:rPr>
            </w:rPrChange>
          </w:rPr>
          <w:delText>Inscrivez une série d’informations</w:delText>
        </w:r>
      </w:del>
      <w:r w:rsidRPr="00AF2F6F">
        <w:rPr>
          <w:b w:val="0"/>
          <w:sz w:val="22"/>
          <w:szCs w:val="22"/>
          <w:rPrChange w:id="9684" w:author="PIERRE" w:date="2013-10-24T12:27:00Z">
            <w:rPr>
              <w:b w:val="0"/>
              <w:sz w:val="22"/>
              <w:szCs w:val="22"/>
              <w:vertAlign w:val="superscript"/>
            </w:rPr>
          </w:rPrChange>
        </w:rPr>
        <w:t xml:space="preserve"> traduisant la réaction à une question dont la réponse contient plusieurs éléments.</w:t>
      </w:r>
    </w:p>
    <w:p w:rsidR="00D34AA1" w:rsidRPr="00442E10" w:rsidRDefault="00D34AA1" w:rsidP="00D34AA1">
      <w:pPr>
        <w:pStyle w:val="BodyText3"/>
        <w:rPr>
          <w:bCs/>
          <w:sz w:val="10"/>
          <w:szCs w:val="10"/>
        </w:rPr>
      </w:pPr>
    </w:p>
    <w:p w:rsidR="00D34AA1" w:rsidRPr="00442E10" w:rsidRDefault="00AF2F6F" w:rsidP="00D34AA1">
      <w:pPr>
        <w:pStyle w:val="BodyText3"/>
        <w:rPr>
          <w:b w:val="0"/>
          <w:sz w:val="22"/>
          <w:szCs w:val="22"/>
        </w:rPr>
      </w:pPr>
      <w:r w:rsidRPr="00AF2F6F">
        <w:rPr>
          <w:bCs/>
          <w:sz w:val="22"/>
          <w:szCs w:val="22"/>
          <w:rPrChange w:id="9685" w:author="PIERRE" w:date="2013-10-24T12:27:00Z">
            <w:rPr>
              <w:bCs/>
              <w:sz w:val="22"/>
              <w:szCs w:val="22"/>
              <w:vertAlign w:val="superscript"/>
            </w:rPr>
          </w:rPrChange>
        </w:rPr>
        <w:t>Attention </w:t>
      </w:r>
      <w:r w:rsidRPr="00AF2F6F">
        <w:rPr>
          <w:b w:val="0"/>
          <w:sz w:val="22"/>
          <w:szCs w:val="22"/>
          <w:rPrChange w:id="9686" w:author="PIERRE" w:date="2013-10-24T12:27:00Z">
            <w:rPr>
              <w:b w:val="0"/>
              <w:sz w:val="22"/>
              <w:szCs w:val="22"/>
              <w:vertAlign w:val="superscript"/>
            </w:rPr>
          </w:rPrChange>
        </w:rPr>
        <w:t>: Tous les questionnaires devront être remplis par vous-même, au stylo à bille de couleur bleue !</w:t>
      </w:r>
    </w:p>
    <w:p w:rsidR="00D34AA1" w:rsidRPr="00442E10" w:rsidRDefault="00D34AA1" w:rsidP="00D34AA1">
      <w:pPr>
        <w:pStyle w:val="BodyText3"/>
        <w:rPr>
          <w:b w:val="0"/>
          <w:sz w:val="10"/>
          <w:szCs w:val="10"/>
        </w:rPr>
      </w:pPr>
    </w:p>
    <w:p w:rsidR="00D34AA1" w:rsidRPr="00442E10" w:rsidRDefault="00AF2F6F" w:rsidP="00D34AA1">
      <w:pPr>
        <w:pStyle w:val="BodyText3"/>
        <w:rPr>
          <w:b w:val="0"/>
          <w:sz w:val="22"/>
          <w:szCs w:val="22"/>
        </w:rPr>
      </w:pPr>
      <w:r w:rsidRPr="00AF2F6F">
        <w:rPr>
          <w:b w:val="0"/>
          <w:sz w:val="22"/>
          <w:szCs w:val="22"/>
          <w:rPrChange w:id="9687" w:author="PIERRE" w:date="2013-10-24T12:27:00Z">
            <w:rPr>
              <w:b w:val="0"/>
              <w:sz w:val="22"/>
              <w:szCs w:val="22"/>
              <w:vertAlign w:val="superscript"/>
            </w:rPr>
          </w:rPrChange>
        </w:rPr>
        <w:t>Il faut se rappeler que chaque fois que la réponse est «</w:t>
      </w:r>
      <w:r w:rsidRPr="00AF2F6F">
        <w:rPr>
          <w:sz w:val="22"/>
          <w:szCs w:val="22"/>
          <w:rPrChange w:id="9688" w:author="PIERRE" w:date="2013-10-24T12:27:00Z">
            <w:rPr>
              <w:sz w:val="22"/>
              <w:szCs w:val="22"/>
              <w:vertAlign w:val="superscript"/>
            </w:rPr>
          </w:rPrChange>
        </w:rPr>
        <w:t>autre </w:t>
      </w:r>
      <w:r w:rsidRPr="00AF2F6F">
        <w:rPr>
          <w:b w:val="0"/>
          <w:sz w:val="22"/>
          <w:szCs w:val="22"/>
          <w:rPrChange w:id="9689" w:author="PIERRE" w:date="2013-10-24T12:27:00Z">
            <w:rPr>
              <w:b w:val="0"/>
              <w:sz w:val="22"/>
              <w:szCs w:val="22"/>
              <w:vertAlign w:val="superscript"/>
            </w:rPr>
          </w:rPrChange>
        </w:rPr>
        <w:t>», vous devez d’abord inscrire le code correspondant puis, préciser en toutes lettres la déclaration de l’enquêté à l’emplacement réservé à la réponse ou même en marge du questionnaire en l’indiquant par une flèche.</w:t>
      </w:r>
    </w:p>
    <w:p w:rsidR="00D34AA1" w:rsidRPr="00442E10" w:rsidRDefault="00AF2F6F" w:rsidP="00D34AA1">
      <w:pPr>
        <w:pStyle w:val="BodyText3"/>
        <w:rPr>
          <w:b w:val="0"/>
          <w:sz w:val="22"/>
          <w:szCs w:val="22"/>
        </w:rPr>
      </w:pPr>
      <w:r w:rsidRPr="00AF2F6F">
        <w:rPr>
          <w:b w:val="0"/>
          <w:sz w:val="22"/>
          <w:szCs w:val="22"/>
          <w:rPrChange w:id="9690" w:author="PIERRE" w:date="2013-10-24T12:27:00Z">
            <w:rPr>
              <w:b w:val="0"/>
              <w:sz w:val="22"/>
              <w:szCs w:val="22"/>
              <w:vertAlign w:val="superscript"/>
            </w:rPr>
          </w:rPrChange>
        </w:rPr>
        <w:t>Quand il faut inscrire un nombre, il convient de cadrer ce nombre à droite. Cette consigne est valable pendant la codification.</w:t>
      </w:r>
    </w:p>
    <w:p w:rsidR="00D34AA1" w:rsidRPr="00442E10" w:rsidRDefault="00AF2F6F" w:rsidP="00D34AA1">
      <w:pPr>
        <w:pStyle w:val="BodyText3"/>
        <w:rPr>
          <w:b w:val="0"/>
          <w:sz w:val="22"/>
          <w:szCs w:val="22"/>
        </w:rPr>
      </w:pPr>
      <w:r w:rsidRPr="00AF2F6F">
        <w:rPr>
          <w:b w:val="0"/>
          <w:sz w:val="22"/>
          <w:szCs w:val="22"/>
          <w:rPrChange w:id="9691" w:author="PIERRE" w:date="2013-10-24T12:27:00Z">
            <w:rPr>
              <w:b w:val="0"/>
              <w:sz w:val="22"/>
              <w:szCs w:val="22"/>
              <w:vertAlign w:val="superscript"/>
            </w:rPr>
          </w:rPrChange>
        </w:rPr>
        <w:t>En cas d’erreur, barrer proprement de deux traits et recopier la réponse à gauche ou à droite de l’emplacement prévu.</w:t>
      </w:r>
    </w:p>
    <w:p w:rsidR="00D34AA1" w:rsidRPr="00442E10" w:rsidRDefault="00D34AA1" w:rsidP="00D34AA1">
      <w:pPr>
        <w:pStyle w:val="BodyText3"/>
        <w:rPr>
          <w:b w:val="0"/>
          <w:sz w:val="16"/>
          <w:szCs w:val="16"/>
        </w:rPr>
      </w:pPr>
    </w:p>
    <w:p w:rsidR="00D34AA1" w:rsidRPr="00442E10" w:rsidRDefault="00AF2F6F" w:rsidP="00D34AA1">
      <w:pPr>
        <w:pStyle w:val="BodyText3"/>
        <w:rPr>
          <w:b w:val="0"/>
          <w:sz w:val="22"/>
          <w:szCs w:val="22"/>
        </w:rPr>
      </w:pPr>
      <w:r w:rsidRPr="00AF2F6F">
        <w:rPr>
          <w:bCs/>
          <w:i/>
          <w:iCs/>
          <w:sz w:val="22"/>
          <w:szCs w:val="22"/>
          <w:rPrChange w:id="9692" w:author="PIERRE" w:date="2013-10-24T12:27:00Z">
            <w:rPr>
              <w:bCs/>
              <w:i/>
              <w:iCs/>
              <w:sz w:val="22"/>
              <w:szCs w:val="22"/>
              <w:vertAlign w:val="superscript"/>
            </w:rPr>
          </w:rPrChange>
        </w:rPr>
        <w:t>Referez-vous toujours à votre manuel d’instructions et à votre chef d’équipe pour tout problème</w:t>
      </w:r>
      <w:r w:rsidRPr="00AF2F6F">
        <w:rPr>
          <w:bCs/>
          <w:sz w:val="22"/>
          <w:szCs w:val="22"/>
          <w:rPrChange w:id="9693" w:author="PIERRE" w:date="2013-10-24T12:27:00Z">
            <w:rPr>
              <w:bCs/>
              <w:sz w:val="22"/>
              <w:szCs w:val="22"/>
              <w:vertAlign w:val="superscript"/>
            </w:rPr>
          </w:rPrChange>
        </w:rPr>
        <w:t xml:space="preserve"> </w:t>
      </w:r>
      <w:r w:rsidRPr="00AF2F6F">
        <w:rPr>
          <w:bCs/>
          <w:i/>
          <w:iCs/>
          <w:sz w:val="22"/>
          <w:szCs w:val="22"/>
          <w:rPrChange w:id="9694" w:author="PIERRE" w:date="2013-10-24T12:27:00Z">
            <w:rPr>
              <w:bCs/>
              <w:i/>
              <w:iCs/>
              <w:sz w:val="22"/>
              <w:szCs w:val="22"/>
              <w:vertAlign w:val="superscript"/>
            </w:rPr>
          </w:rPrChange>
        </w:rPr>
        <w:t>technique</w:t>
      </w:r>
      <w:r w:rsidRPr="00AF2F6F">
        <w:rPr>
          <w:b w:val="0"/>
          <w:i/>
          <w:iCs/>
          <w:sz w:val="22"/>
          <w:szCs w:val="22"/>
          <w:rPrChange w:id="9695" w:author="PIERRE" w:date="2013-10-24T12:27:00Z">
            <w:rPr>
              <w:b w:val="0"/>
              <w:i/>
              <w:iCs/>
              <w:sz w:val="22"/>
              <w:szCs w:val="22"/>
              <w:vertAlign w:val="superscript"/>
            </w:rPr>
          </w:rPrChange>
        </w:rPr>
        <w:t>. Ce manuel doit être considéré comme votre document principal durant toute l’enquête et vous devez l’avoir systématiquement sur vous pendant la collecte.</w:t>
      </w:r>
      <w:r w:rsidRPr="00AF2F6F">
        <w:rPr>
          <w:b w:val="0"/>
          <w:sz w:val="22"/>
          <w:szCs w:val="22"/>
          <w:rPrChange w:id="9696" w:author="PIERRE" w:date="2013-10-24T12:27:00Z">
            <w:rPr>
              <w:b w:val="0"/>
              <w:sz w:val="22"/>
              <w:szCs w:val="22"/>
              <w:vertAlign w:val="superscript"/>
            </w:rPr>
          </w:rPrChange>
        </w:rPr>
        <w:t xml:space="preserve"> Si nécessaire, faites de manière précise et concise des observations écrites et pertinentes sur le questionnaire et notez  toujours le maximum d’informations dans votre bloc note pour éclairer les situations/  réponses qui vous paraissent ambiguës ou peu claires.</w:t>
      </w:r>
    </w:p>
    <w:p w:rsidR="00D34AA1" w:rsidRPr="00442E10" w:rsidRDefault="00D34AA1" w:rsidP="00D34AA1">
      <w:pPr>
        <w:pStyle w:val="BodyText3"/>
        <w:rPr>
          <w:b w:val="0"/>
          <w:sz w:val="22"/>
          <w:szCs w:val="22"/>
        </w:rPr>
      </w:pPr>
    </w:p>
    <w:p w:rsidR="008731CB" w:rsidRPr="00442E10" w:rsidRDefault="008731CB" w:rsidP="00D34AA1">
      <w:pPr>
        <w:pStyle w:val="Niveau2"/>
        <w:rPr>
          <w:sz w:val="22"/>
          <w:szCs w:val="22"/>
        </w:rPr>
      </w:pPr>
    </w:p>
    <w:p w:rsidR="00C50CC0" w:rsidRPr="00442E10" w:rsidRDefault="00AF2F6F" w:rsidP="00C50CC0">
      <w:pPr>
        <w:pStyle w:val="Niveau3"/>
        <w:rPr>
          <w:color w:val="000000"/>
          <w:sz w:val="22"/>
          <w:szCs w:val="22"/>
        </w:rPr>
      </w:pPr>
      <w:bookmarkStart w:id="9697" w:name="_Toc370387350"/>
      <w:r w:rsidRPr="00AF2F6F">
        <w:rPr>
          <w:color w:val="000000"/>
          <w:sz w:val="22"/>
          <w:szCs w:val="22"/>
          <w:rPrChange w:id="9698" w:author="PIERRE" w:date="2013-10-24T12:27:00Z">
            <w:rPr>
              <w:color w:val="000000"/>
              <w:sz w:val="22"/>
              <w:szCs w:val="22"/>
              <w:vertAlign w:val="superscript"/>
            </w:rPr>
          </w:rPrChange>
        </w:rPr>
        <w:t xml:space="preserve">4.1 </w:t>
      </w:r>
      <w:del w:id="9699" w:author="HP" w:date="2013-10-24T13:23:00Z">
        <w:r w:rsidRPr="00AF2F6F" w:rsidDel="00630F3D">
          <w:rPr>
            <w:color w:val="000000"/>
            <w:sz w:val="22"/>
            <w:szCs w:val="22"/>
            <w:rPrChange w:id="9700" w:author="PIERRE" w:date="2013-10-24T12:27:00Z">
              <w:rPr>
                <w:color w:val="000000"/>
                <w:sz w:val="22"/>
                <w:szCs w:val="22"/>
                <w:vertAlign w:val="superscript"/>
              </w:rPr>
            </w:rPrChange>
          </w:rPr>
          <w:delText>-</w:delText>
        </w:r>
      </w:del>
      <w:ins w:id="9701" w:author="HP" w:date="2013-10-24T13:23:00Z">
        <w:r w:rsidR="00630F3D">
          <w:rPr>
            <w:color w:val="000000"/>
            <w:sz w:val="22"/>
            <w:szCs w:val="22"/>
          </w:rPr>
          <w:t>–</w:t>
        </w:r>
      </w:ins>
      <w:r w:rsidRPr="00AF2F6F">
        <w:rPr>
          <w:color w:val="000000"/>
          <w:sz w:val="22"/>
          <w:szCs w:val="22"/>
          <w:rPrChange w:id="9702" w:author="PIERRE" w:date="2013-10-24T12:27:00Z">
            <w:rPr>
              <w:color w:val="000000"/>
              <w:sz w:val="22"/>
              <w:szCs w:val="22"/>
              <w:vertAlign w:val="superscript"/>
            </w:rPr>
          </w:rPrChange>
        </w:rPr>
        <w:t xml:space="preserve"> </w:t>
      </w:r>
      <w:ins w:id="9703" w:author="HP" w:date="2013-10-24T13:23:00Z">
        <w:r w:rsidR="00630F3D">
          <w:rPr>
            <w:color w:val="000000"/>
            <w:sz w:val="22"/>
            <w:szCs w:val="22"/>
          </w:rPr>
          <w:t>Se</w:t>
        </w:r>
      </w:ins>
      <w:ins w:id="9704" w:author="HP" w:date="2013-10-24T13:24:00Z">
        <w:r w:rsidR="00630F3D">
          <w:rPr>
            <w:color w:val="000000"/>
            <w:sz w:val="22"/>
            <w:szCs w:val="22"/>
          </w:rPr>
          <w:t xml:space="preserve">ction 1 : </w:t>
        </w:r>
      </w:ins>
      <w:ins w:id="9705" w:author="HP" w:date="2013-10-24T13:23:00Z">
        <w:r w:rsidR="00630F3D">
          <w:rPr>
            <w:color w:val="000000"/>
            <w:sz w:val="22"/>
            <w:szCs w:val="22"/>
          </w:rPr>
          <w:t xml:space="preserve">Informations sur la </w:t>
        </w:r>
      </w:ins>
      <w:r w:rsidRPr="00AF2F6F">
        <w:rPr>
          <w:color w:val="000000"/>
          <w:sz w:val="22"/>
          <w:szCs w:val="22"/>
          <w:rPrChange w:id="9706" w:author="PIERRE" w:date="2013-10-24T12:27:00Z">
            <w:rPr>
              <w:color w:val="000000"/>
              <w:sz w:val="22"/>
              <w:szCs w:val="22"/>
              <w:vertAlign w:val="superscript"/>
            </w:rPr>
          </w:rPrChange>
        </w:rPr>
        <w:t>Religion</w:t>
      </w:r>
      <w:bookmarkEnd w:id="9697"/>
    </w:p>
    <w:p w:rsidR="00EA0ED0" w:rsidRPr="00442E10" w:rsidRDefault="00EA0ED0">
      <w:pPr>
        <w:spacing w:line="240" w:lineRule="auto"/>
        <w:rPr>
          <w:rFonts w:ascii="Times New Roman" w:eastAsia="Times New Roman" w:hAnsi="Times New Roman" w:cs="Times New Roman"/>
          <w:b/>
          <w:sz w:val="20"/>
          <w:szCs w:val="20"/>
        </w:rPr>
      </w:pPr>
    </w:p>
    <w:p w:rsidR="009F43EB" w:rsidRPr="00442E10" w:rsidRDefault="00AF2F6F" w:rsidP="009F43EB">
      <w:pPr>
        <w:rPr>
          <w:rFonts w:ascii="Times New Roman" w:hAnsi="Times New Roman" w:cs="Times New Roman"/>
          <w:b/>
          <w:sz w:val="20"/>
          <w:szCs w:val="20"/>
        </w:rPr>
      </w:pPr>
      <w:r w:rsidRPr="00AF2F6F">
        <w:rPr>
          <w:rFonts w:ascii="Times New Roman" w:hAnsi="Times New Roman" w:cs="Times New Roman"/>
          <w:b/>
          <w:rPrChange w:id="9707" w:author="PIERRE" w:date="2013-10-24T12:27:00Z">
            <w:rPr>
              <w:rFonts w:ascii="Times New Roman" w:hAnsi="Times New Roman" w:cs="Times New Roman"/>
              <w:b/>
              <w:vertAlign w:val="superscript"/>
            </w:rPr>
          </w:rPrChange>
        </w:rPr>
        <w:t>Q</w:t>
      </w:r>
      <w:r w:rsidRPr="00AF2F6F">
        <w:rPr>
          <w:rFonts w:ascii="Times New Roman" w:hAnsi="Times New Roman" w:cs="Times New Roman"/>
          <w:b/>
          <w:sz w:val="20"/>
          <w:szCs w:val="20"/>
          <w:rPrChange w:id="9708" w:author="PIERRE" w:date="2013-10-24T12:27:00Z">
            <w:rPr>
              <w:rFonts w:ascii="Times New Roman" w:hAnsi="Times New Roman" w:cs="Times New Roman"/>
              <w:b/>
              <w:sz w:val="20"/>
              <w:szCs w:val="20"/>
              <w:vertAlign w:val="superscript"/>
            </w:rPr>
          </w:rPrChange>
        </w:rPr>
        <w:t xml:space="preserve"> 10</w:t>
      </w:r>
      <w:ins w:id="9709" w:author="HP" w:date="2013-10-24T13:24:00Z">
        <w:r w:rsidR="00630F3D">
          <w:rPr>
            <w:rFonts w:ascii="Times New Roman" w:hAnsi="Times New Roman" w:cs="Times New Roman"/>
            <w:b/>
            <w:sz w:val="20"/>
            <w:szCs w:val="20"/>
          </w:rPr>
          <w:t>1</w:t>
        </w:r>
      </w:ins>
      <w:del w:id="9710" w:author="HP" w:date="2013-10-24T13:24:00Z">
        <w:r w:rsidRPr="00AF2F6F" w:rsidDel="00630F3D">
          <w:rPr>
            <w:rFonts w:ascii="Times New Roman" w:hAnsi="Times New Roman" w:cs="Times New Roman"/>
            <w:b/>
            <w:sz w:val="20"/>
            <w:szCs w:val="20"/>
            <w:rPrChange w:id="9711" w:author="PIERRE" w:date="2013-10-24T12:27:00Z">
              <w:rPr>
                <w:rFonts w:ascii="Times New Roman" w:hAnsi="Times New Roman" w:cs="Times New Roman"/>
                <w:b/>
                <w:sz w:val="20"/>
                <w:szCs w:val="20"/>
                <w:vertAlign w:val="superscript"/>
              </w:rPr>
            </w:rPrChange>
          </w:rPr>
          <w:delText>0</w:delText>
        </w:r>
      </w:del>
      <w:r w:rsidRPr="00AF2F6F">
        <w:rPr>
          <w:rFonts w:ascii="Times New Roman" w:hAnsi="Times New Roman" w:cs="Times New Roman"/>
          <w:b/>
          <w:sz w:val="20"/>
          <w:szCs w:val="20"/>
          <w:rPrChange w:id="9712" w:author="PIERRE" w:date="2013-10-24T12:27:00Z">
            <w:rPr>
              <w:rFonts w:ascii="Times New Roman" w:hAnsi="Times New Roman" w:cs="Times New Roman"/>
              <w:b/>
              <w:sz w:val="20"/>
              <w:szCs w:val="20"/>
              <w:vertAlign w:val="superscript"/>
            </w:rPr>
          </w:rPrChange>
        </w:rPr>
        <w:t xml:space="preserve"> : VERIFIEZ Q007, CHEF DE </w:t>
      </w:r>
      <w:del w:id="9713" w:author="PIERRE" w:date="2013-10-23T16:39:00Z">
        <w:r w:rsidRPr="00AF2F6F">
          <w:rPr>
            <w:rFonts w:ascii="Times New Roman" w:hAnsi="Times New Roman" w:cs="Times New Roman"/>
            <w:b/>
            <w:sz w:val="20"/>
            <w:szCs w:val="20"/>
            <w:rPrChange w:id="9714" w:author="PIERRE" w:date="2013-10-24T12:27:00Z">
              <w:rPr>
                <w:rFonts w:ascii="Times New Roman" w:hAnsi="Times New Roman" w:cs="Times New Roman"/>
                <w:b/>
                <w:sz w:val="20"/>
                <w:szCs w:val="20"/>
                <w:vertAlign w:val="superscript"/>
              </w:rPr>
            </w:rPrChange>
          </w:rPr>
          <w:delText>MENAGE</w:delText>
        </w:r>
      </w:del>
      <w:ins w:id="9715" w:author="PIERRE" w:date="2013-10-23T16:39:00Z">
        <w:r w:rsidRPr="00AF2F6F">
          <w:rPr>
            <w:rFonts w:ascii="Times New Roman" w:hAnsi="Times New Roman" w:cs="Times New Roman"/>
            <w:b/>
            <w:sz w:val="20"/>
            <w:szCs w:val="20"/>
            <w:rPrChange w:id="9716" w:author="PIERRE" w:date="2013-10-24T12:27:00Z">
              <w:rPr>
                <w:rFonts w:ascii="Times New Roman" w:hAnsi="Times New Roman" w:cs="Times New Roman"/>
                <w:b/>
                <w:sz w:val="20"/>
                <w:szCs w:val="20"/>
                <w:vertAlign w:val="superscript"/>
              </w:rPr>
            </w:rPrChange>
          </w:rPr>
          <w:t>MÉNAGE</w:t>
        </w:r>
      </w:ins>
      <w:r w:rsidRPr="00AF2F6F">
        <w:rPr>
          <w:rFonts w:ascii="Times New Roman" w:hAnsi="Times New Roman" w:cs="Times New Roman"/>
          <w:b/>
          <w:sz w:val="20"/>
          <w:szCs w:val="20"/>
          <w:rPrChange w:id="9717" w:author="PIERRE" w:date="2013-10-24T12:27:00Z">
            <w:rPr>
              <w:rFonts w:ascii="Times New Roman" w:hAnsi="Times New Roman" w:cs="Times New Roman"/>
              <w:b/>
              <w:sz w:val="20"/>
              <w:szCs w:val="20"/>
              <w:vertAlign w:val="superscript"/>
            </w:rPr>
          </w:rPrChange>
        </w:rPr>
        <w:t>=MUSULMAN (</w:t>
      </w:r>
      <w:ins w:id="9718" w:author="HP" w:date="2013-10-24T13:24:00Z">
        <w:r w:rsidR="00630F3D">
          <w:rPr>
            <w:rFonts w:ascii="Times New Roman" w:hAnsi="Times New Roman" w:cs="Times New Roman"/>
            <w:b/>
            <w:sz w:val="20"/>
            <w:szCs w:val="20"/>
          </w:rPr>
          <w:t>Q012=</w:t>
        </w:r>
      </w:ins>
      <w:del w:id="9719" w:author="HP" w:date="2013-10-24T13:24:00Z">
        <w:r w:rsidRPr="00AF2F6F" w:rsidDel="00630F3D">
          <w:rPr>
            <w:rFonts w:ascii="Times New Roman" w:hAnsi="Times New Roman" w:cs="Times New Roman"/>
            <w:b/>
            <w:sz w:val="20"/>
            <w:szCs w:val="20"/>
            <w:rPrChange w:id="9720" w:author="PIERRE" w:date="2013-10-24T12:27:00Z">
              <w:rPr>
                <w:rFonts w:ascii="Times New Roman" w:hAnsi="Times New Roman" w:cs="Times New Roman"/>
                <w:b/>
                <w:sz w:val="20"/>
                <w:szCs w:val="20"/>
                <w:vertAlign w:val="superscript"/>
              </w:rPr>
            </w:rPrChange>
          </w:rPr>
          <w:delText xml:space="preserve">CODE </w:delText>
        </w:r>
      </w:del>
      <w:r w:rsidRPr="00AF2F6F">
        <w:rPr>
          <w:rFonts w:ascii="Times New Roman" w:hAnsi="Times New Roman" w:cs="Times New Roman"/>
          <w:b/>
          <w:sz w:val="20"/>
          <w:szCs w:val="20"/>
          <w:rPrChange w:id="9721" w:author="PIERRE" w:date="2013-10-24T12:27:00Z">
            <w:rPr>
              <w:rFonts w:ascii="Times New Roman" w:hAnsi="Times New Roman" w:cs="Times New Roman"/>
              <w:b/>
              <w:sz w:val="20"/>
              <w:szCs w:val="20"/>
              <w:vertAlign w:val="superscript"/>
            </w:rPr>
          </w:rPrChange>
        </w:rPr>
        <w:t xml:space="preserve">4) </w:t>
      </w:r>
    </w:p>
    <w:p w:rsidR="00F97D9B" w:rsidRPr="00442E10" w:rsidRDefault="00D5156A" w:rsidP="001D567D">
      <w:pPr>
        <w:jc w:val="both"/>
        <w:rPr>
          <w:rFonts w:ascii="Times New Roman" w:hAnsi="Times New Roman" w:cs="Times New Roman"/>
          <w:sz w:val="20"/>
          <w:szCs w:val="20"/>
        </w:rPr>
        <w:pPrChange w:id="9722" w:author="Leuveld, Koen" w:date="2013-10-24T19:57:00Z">
          <w:pPr/>
        </w:pPrChange>
      </w:pPr>
      <w:ins w:id="9723" w:author="Leuveld, Koen" w:date="2013-10-24T19:56:00Z">
        <w:r>
          <w:rPr>
            <w:rFonts w:ascii="Times New Roman" w:hAnsi="Times New Roman" w:cs="Times New Roman"/>
            <w:sz w:val="20"/>
            <w:szCs w:val="20"/>
          </w:rPr>
          <w:t xml:space="preserve">Cochez selon le cas si le ménage est musulman ou non. </w:t>
        </w:r>
      </w:ins>
      <w:r w:rsidR="00AF2F6F" w:rsidRPr="00AF2F6F">
        <w:rPr>
          <w:rFonts w:ascii="Times New Roman" w:hAnsi="Times New Roman" w:cs="Times New Roman"/>
          <w:sz w:val="20"/>
          <w:szCs w:val="20"/>
          <w:rPrChange w:id="9724" w:author="PIERRE" w:date="2013-10-24T12:27:00Z">
            <w:rPr>
              <w:rFonts w:ascii="Times New Roman" w:hAnsi="Times New Roman" w:cs="Times New Roman"/>
              <w:sz w:val="20"/>
              <w:szCs w:val="20"/>
              <w:vertAlign w:val="superscript"/>
            </w:rPr>
          </w:rPrChange>
        </w:rPr>
        <w:t xml:space="preserve">Si la réponse est oui posez les questions relatives à cette section. Sinon passez </w:t>
      </w:r>
      <w:ins w:id="9725" w:author="HP" w:date="2013-10-24T13:26:00Z">
        <w:r w:rsidR="00630F3D">
          <w:rPr>
            <w:rFonts w:ascii="Times New Roman" w:hAnsi="Times New Roman" w:cs="Times New Roman"/>
            <w:sz w:val="20"/>
            <w:szCs w:val="20"/>
          </w:rPr>
          <w:t>à la section 2</w:t>
        </w:r>
      </w:ins>
      <w:del w:id="9726" w:author="HP" w:date="2013-10-24T13:26:00Z">
        <w:r w:rsidR="00AF2F6F" w:rsidRPr="00AF2F6F" w:rsidDel="00630F3D">
          <w:rPr>
            <w:rFonts w:ascii="Times New Roman" w:hAnsi="Times New Roman" w:cs="Times New Roman"/>
            <w:sz w:val="20"/>
            <w:szCs w:val="20"/>
            <w:rPrChange w:id="9727" w:author="PIERRE" w:date="2013-10-24T12:27:00Z">
              <w:rPr>
                <w:rFonts w:ascii="Times New Roman" w:hAnsi="Times New Roman" w:cs="Times New Roman"/>
                <w:sz w:val="20"/>
                <w:szCs w:val="20"/>
                <w:vertAlign w:val="superscript"/>
              </w:rPr>
            </w:rPrChange>
          </w:rPr>
          <w:delText>Q103</w:delText>
        </w:r>
      </w:del>
    </w:p>
    <w:p w:rsidR="00186DA1" w:rsidRPr="00442E10" w:rsidRDefault="00AF2F6F" w:rsidP="001D567D">
      <w:pPr>
        <w:spacing w:after="0"/>
        <w:jc w:val="both"/>
        <w:rPr>
          <w:rFonts w:ascii="Times New Roman" w:hAnsi="Times New Roman" w:cs="Times New Roman"/>
          <w:b/>
          <w:sz w:val="20"/>
          <w:szCs w:val="20"/>
        </w:rPr>
        <w:pPrChange w:id="9728" w:author="Leuveld, Koen" w:date="2013-10-24T19:57:00Z">
          <w:pPr>
            <w:spacing w:after="0"/>
          </w:pPr>
        </w:pPrChange>
      </w:pPr>
      <w:r w:rsidRPr="00AF2F6F">
        <w:rPr>
          <w:rFonts w:ascii="Times New Roman" w:hAnsi="Times New Roman" w:cs="Times New Roman"/>
          <w:b/>
          <w:rPrChange w:id="9729" w:author="PIERRE" w:date="2013-10-24T12:27:00Z">
            <w:rPr>
              <w:rFonts w:ascii="Times New Roman" w:hAnsi="Times New Roman" w:cs="Times New Roman"/>
              <w:b/>
              <w:vertAlign w:val="superscript"/>
            </w:rPr>
          </w:rPrChange>
        </w:rPr>
        <w:t>Q</w:t>
      </w:r>
      <w:r w:rsidRPr="00AF2F6F">
        <w:rPr>
          <w:rFonts w:ascii="Times New Roman" w:hAnsi="Times New Roman" w:cs="Times New Roman"/>
          <w:b/>
          <w:sz w:val="20"/>
          <w:szCs w:val="20"/>
          <w:rPrChange w:id="9730" w:author="PIERRE" w:date="2013-10-24T12:27:00Z">
            <w:rPr>
              <w:rFonts w:ascii="Times New Roman" w:hAnsi="Times New Roman" w:cs="Times New Roman"/>
              <w:b/>
              <w:sz w:val="20"/>
              <w:szCs w:val="20"/>
              <w:vertAlign w:val="superscript"/>
            </w:rPr>
          </w:rPrChange>
        </w:rPr>
        <w:t xml:space="preserve"> 10</w:t>
      </w:r>
      <w:ins w:id="9731" w:author="HP" w:date="2013-10-24T13:25:00Z">
        <w:r w:rsidR="00630F3D">
          <w:rPr>
            <w:rFonts w:ascii="Times New Roman" w:hAnsi="Times New Roman" w:cs="Times New Roman"/>
            <w:b/>
            <w:sz w:val="20"/>
            <w:szCs w:val="20"/>
          </w:rPr>
          <w:t>2</w:t>
        </w:r>
      </w:ins>
      <w:del w:id="9732" w:author="HP" w:date="2013-10-24T13:25:00Z">
        <w:r w:rsidRPr="00AF2F6F" w:rsidDel="00630F3D">
          <w:rPr>
            <w:rFonts w:ascii="Times New Roman" w:hAnsi="Times New Roman" w:cs="Times New Roman"/>
            <w:b/>
            <w:sz w:val="20"/>
            <w:szCs w:val="20"/>
            <w:rPrChange w:id="9733" w:author="PIERRE" w:date="2013-10-24T12:27:00Z">
              <w:rPr>
                <w:rFonts w:ascii="Times New Roman" w:hAnsi="Times New Roman" w:cs="Times New Roman"/>
                <w:b/>
                <w:sz w:val="20"/>
                <w:szCs w:val="20"/>
                <w:vertAlign w:val="superscript"/>
              </w:rPr>
            </w:rPrChange>
          </w:rPr>
          <w:delText>1</w:delText>
        </w:r>
      </w:del>
      <w:r w:rsidRPr="00AF2F6F">
        <w:rPr>
          <w:rFonts w:ascii="Times New Roman" w:hAnsi="Times New Roman" w:cs="Times New Roman"/>
          <w:b/>
          <w:sz w:val="20"/>
          <w:szCs w:val="20"/>
          <w:rPrChange w:id="9734" w:author="PIERRE" w:date="2013-10-24T12:27:00Z">
            <w:rPr>
              <w:rFonts w:ascii="Times New Roman" w:hAnsi="Times New Roman" w:cs="Times New Roman"/>
              <w:b/>
              <w:sz w:val="20"/>
              <w:szCs w:val="20"/>
              <w:vertAlign w:val="superscript"/>
            </w:rPr>
          </w:rPrChange>
        </w:rPr>
        <w:t>A : A quelle fréquence Priez-vous  aux  heures de prière ?</w:t>
      </w:r>
    </w:p>
    <w:p w:rsidR="00186DA1" w:rsidRPr="00442E10" w:rsidDel="00630F3D" w:rsidRDefault="00AF2F6F" w:rsidP="001D567D">
      <w:pPr>
        <w:spacing w:after="0"/>
        <w:jc w:val="both"/>
        <w:rPr>
          <w:del w:id="9735" w:author="HP" w:date="2013-10-24T13:25:00Z"/>
          <w:rFonts w:ascii="Times New Roman" w:hAnsi="Times New Roman" w:cs="Times New Roman"/>
          <w:b/>
          <w:sz w:val="20"/>
          <w:szCs w:val="20"/>
        </w:rPr>
        <w:pPrChange w:id="9736" w:author="Leuveld, Koen" w:date="2013-10-24T19:57:00Z">
          <w:pPr>
            <w:spacing w:after="0"/>
          </w:pPr>
        </w:pPrChange>
      </w:pPr>
      <w:del w:id="9737" w:author="HP" w:date="2013-10-24T13:25:00Z">
        <w:r w:rsidRPr="00AF2F6F" w:rsidDel="00630F3D">
          <w:rPr>
            <w:rFonts w:ascii="Times New Roman" w:hAnsi="Times New Roman" w:cs="Times New Roman"/>
            <w:b/>
            <w:rPrChange w:id="9738" w:author="PIERRE" w:date="2013-10-24T12:27:00Z">
              <w:rPr>
                <w:rFonts w:ascii="Times New Roman" w:hAnsi="Times New Roman" w:cs="Times New Roman"/>
                <w:b/>
                <w:vertAlign w:val="superscript"/>
              </w:rPr>
            </w:rPrChange>
          </w:rPr>
          <w:delText>Q</w:delText>
        </w:r>
        <w:r w:rsidRPr="00AF2F6F" w:rsidDel="00630F3D">
          <w:rPr>
            <w:rFonts w:ascii="Times New Roman" w:hAnsi="Times New Roman" w:cs="Times New Roman"/>
            <w:b/>
            <w:sz w:val="20"/>
            <w:szCs w:val="20"/>
            <w:rPrChange w:id="9739" w:author="PIERRE" w:date="2013-10-24T12:27:00Z">
              <w:rPr>
                <w:rFonts w:ascii="Times New Roman" w:hAnsi="Times New Roman" w:cs="Times New Roman"/>
                <w:b/>
                <w:sz w:val="20"/>
                <w:szCs w:val="20"/>
                <w:vertAlign w:val="superscript"/>
              </w:rPr>
            </w:rPrChange>
          </w:rPr>
          <w:delText xml:space="preserve"> 101B1 : A quelle fréquence priez-vous volontairement en dehors des heures de prière?</w:delText>
        </w:r>
      </w:del>
    </w:p>
    <w:p w:rsidR="00186DA1" w:rsidRPr="00442E10" w:rsidRDefault="00AF2F6F" w:rsidP="001D567D">
      <w:pPr>
        <w:spacing w:after="0"/>
        <w:jc w:val="both"/>
        <w:rPr>
          <w:rFonts w:ascii="Times New Roman" w:hAnsi="Times New Roman" w:cs="Times New Roman"/>
          <w:b/>
          <w:sz w:val="20"/>
          <w:szCs w:val="20"/>
        </w:rPr>
        <w:pPrChange w:id="9740" w:author="Leuveld, Koen" w:date="2013-10-24T19:57:00Z">
          <w:pPr>
            <w:spacing w:after="0"/>
          </w:pPr>
        </w:pPrChange>
      </w:pPr>
      <w:r w:rsidRPr="00AF2F6F">
        <w:rPr>
          <w:rFonts w:ascii="Times New Roman" w:hAnsi="Times New Roman" w:cs="Times New Roman"/>
          <w:b/>
          <w:rPrChange w:id="9741" w:author="PIERRE" w:date="2013-10-24T12:27:00Z">
            <w:rPr>
              <w:rFonts w:ascii="Times New Roman" w:hAnsi="Times New Roman" w:cs="Times New Roman"/>
              <w:b/>
              <w:vertAlign w:val="superscript"/>
            </w:rPr>
          </w:rPrChange>
        </w:rPr>
        <w:t>Q</w:t>
      </w:r>
      <w:r w:rsidRPr="00AF2F6F">
        <w:rPr>
          <w:rFonts w:ascii="Times New Roman" w:hAnsi="Times New Roman" w:cs="Times New Roman"/>
          <w:b/>
          <w:sz w:val="20"/>
          <w:szCs w:val="20"/>
          <w:rPrChange w:id="9742" w:author="PIERRE" w:date="2013-10-24T12:27:00Z">
            <w:rPr>
              <w:rFonts w:ascii="Times New Roman" w:hAnsi="Times New Roman" w:cs="Times New Roman"/>
              <w:b/>
              <w:sz w:val="20"/>
              <w:szCs w:val="20"/>
              <w:vertAlign w:val="superscript"/>
            </w:rPr>
          </w:rPrChange>
        </w:rPr>
        <w:t xml:space="preserve"> 10</w:t>
      </w:r>
      <w:ins w:id="9743" w:author="HP" w:date="2013-10-24T13:25:00Z">
        <w:r w:rsidR="00630F3D">
          <w:rPr>
            <w:rFonts w:ascii="Times New Roman" w:hAnsi="Times New Roman" w:cs="Times New Roman"/>
            <w:b/>
            <w:sz w:val="20"/>
            <w:szCs w:val="20"/>
          </w:rPr>
          <w:t>2</w:t>
        </w:r>
      </w:ins>
      <w:del w:id="9744" w:author="HP" w:date="2013-10-24T13:25:00Z">
        <w:r w:rsidRPr="00AF2F6F" w:rsidDel="00630F3D">
          <w:rPr>
            <w:rFonts w:ascii="Times New Roman" w:hAnsi="Times New Roman" w:cs="Times New Roman"/>
            <w:b/>
            <w:sz w:val="20"/>
            <w:szCs w:val="20"/>
            <w:rPrChange w:id="9745" w:author="PIERRE" w:date="2013-10-24T12:27:00Z">
              <w:rPr>
                <w:rFonts w:ascii="Times New Roman" w:hAnsi="Times New Roman" w:cs="Times New Roman"/>
                <w:b/>
                <w:sz w:val="20"/>
                <w:szCs w:val="20"/>
                <w:vertAlign w:val="superscript"/>
              </w:rPr>
            </w:rPrChange>
          </w:rPr>
          <w:delText>1</w:delText>
        </w:r>
      </w:del>
      <w:ins w:id="9746" w:author="HP" w:date="2013-10-24T13:26:00Z">
        <w:r w:rsidR="00630F3D">
          <w:rPr>
            <w:rFonts w:ascii="Times New Roman" w:hAnsi="Times New Roman" w:cs="Times New Roman"/>
            <w:b/>
            <w:sz w:val="20"/>
            <w:szCs w:val="20"/>
          </w:rPr>
          <w:t>B</w:t>
        </w:r>
      </w:ins>
      <w:del w:id="9747" w:author="HP" w:date="2013-10-24T13:25:00Z">
        <w:r w:rsidRPr="00AF2F6F" w:rsidDel="00630F3D">
          <w:rPr>
            <w:rFonts w:ascii="Times New Roman" w:hAnsi="Times New Roman" w:cs="Times New Roman"/>
            <w:b/>
            <w:sz w:val="20"/>
            <w:szCs w:val="20"/>
            <w:rPrChange w:id="9748" w:author="PIERRE" w:date="2013-10-24T12:27:00Z">
              <w:rPr>
                <w:rFonts w:ascii="Times New Roman" w:hAnsi="Times New Roman" w:cs="Times New Roman"/>
                <w:b/>
                <w:sz w:val="20"/>
                <w:szCs w:val="20"/>
                <w:vertAlign w:val="superscript"/>
              </w:rPr>
            </w:rPrChange>
          </w:rPr>
          <w:delText>B2</w:delText>
        </w:r>
      </w:del>
      <w:r w:rsidRPr="00AF2F6F">
        <w:rPr>
          <w:rFonts w:ascii="Times New Roman" w:hAnsi="Times New Roman" w:cs="Times New Roman"/>
          <w:b/>
          <w:sz w:val="20"/>
          <w:szCs w:val="20"/>
          <w:rPrChange w:id="9749" w:author="PIERRE" w:date="2013-10-24T12:27:00Z">
            <w:rPr>
              <w:rFonts w:ascii="Times New Roman" w:hAnsi="Times New Roman" w:cs="Times New Roman"/>
              <w:b/>
              <w:sz w:val="20"/>
              <w:szCs w:val="20"/>
              <w:vertAlign w:val="superscript"/>
            </w:rPr>
          </w:rPrChange>
        </w:rPr>
        <w:t> : A quelle fréquence Priez-vous en retard par rapport aux plages de prière ?</w:t>
      </w:r>
    </w:p>
    <w:p w:rsidR="00186DA1" w:rsidRPr="00442E10" w:rsidRDefault="00AF2F6F" w:rsidP="001D567D">
      <w:pPr>
        <w:spacing w:after="0" w:line="240" w:lineRule="auto"/>
        <w:jc w:val="both"/>
        <w:rPr>
          <w:rFonts w:ascii="Times New Roman" w:hAnsi="Times New Roman" w:cs="Times New Roman"/>
          <w:b/>
          <w:sz w:val="20"/>
          <w:szCs w:val="20"/>
        </w:rPr>
        <w:pPrChange w:id="9750" w:author="Leuveld, Koen" w:date="2013-10-24T19:57:00Z">
          <w:pPr>
            <w:spacing w:after="0" w:line="240" w:lineRule="auto"/>
          </w:pPr>
        </w:pPrChange>
      </w:pPr>
      <w:r w:rsidRPr="00AF2F6F">
        <w:rPr>
          <w:rFonts w:ascii="Times New Roman" w:hAnsi="Times New Roman" w:cs="Times New Roman"/>
          <w:b/>
          <w:rPrChange w:id="9751" w:author="PIERRE" w:date="2013-10-24T12:27:00Z">
            <w:rPr>
              <w:rFonts w:ascii="Times New Roman" w:hAnsi="Times New Roman" w:cs="Times New Roman"/>
              <w:b/>
              <w:vertAlign w:val="superscript"/>
            </w:rPr>
          </w:rPrChange>
        </w:rPr>
        <w:t>Q</w:t>
      </w:r>
      <w:r w:rsidRPr="00AF2F6F">
        <w:rPr>
          <w:rFonts w:ascii="Times New Roman" w:hAnsi="Times New Roman" w:cs="Times New Roman"/>
          <w:b/>
          <w:sz w:val="20"/>
          <w:szCs w:val="20"/>
          <w:rPrChange w:id="9752" w:author="PIERRE" w:date="2013-10-24T12:27:00Z">
            <w:rPr>
              <w:rFonts w:ascii="Times New Roman" w:hAnsi="Times New Roman" w:cs="Times New Roman"/>
              <w:b/>
              <w:sz w:val="20"/>
              <w:szCs w:val="20"/>
              <w:vertAlign w:val="superscript"/>
            </w:rPr>
          </w:rPrChange>
        </w:rPr>
        <w:t xml:space="preserve"> 10</w:t>
      </w:r>
      <w:ins w:id="9753" w:author="HP" w:date="2013-10-24T13:26:00Z">
        <w:r w:rsidR="00630F3D">
          <w:rPr>
            <w:rFonts w:ascii="Times New Roman" w:hAnsi="Times New Roman" w:cs="Times New Roman"/>
            <w:b/>
            <w:sz w:val="20"/>
            <w:szCs w:val="20"/>
          </w:rPr>
          <w:t>2</w:t>
        </w:r>
      </w:ins>
      <w:del w:id="9754" w:author="HP" w:date="2013-10-24T13:26:00Z">
        <w:r w:rsidRPr="00AF2F6F" w:rsidDel="00630F3D">
          <w:rPr>
            <w:rFonts w:ascii="Times New Roman" w:hAnsi="Times New Roman" w:cs="Times New Roman"/>
            <w:b/>
            <w:sz w:val="20"/>
            <w:szCs w:val="20"/>
            <w:rPrChange w:id="9755" w:author="PIERRE" w:date="2013-10-24T12:27:00Z">
              <w:rPr>
                <w:rFonts w:ascii="Times New Roman" w:hAnsi="Times New Roman" w:cs="Times New Roman"/>
                <w:b/>
                <w:sz w:val="20"/>
                <w:szCs w:val="20"/>
                <w:vertAlign w:val="superscript"/>
              </w:rPr>
            </w:rPrChange>
          </w:rPr>
          <w:delText>1</w:delText>
        </w:r>
      </w:del>
      <w:r w:rsidRPr="00AF2F6F">
        <w:rPr>
          <w:rFonts w:ascii="Times New Roman" w:hAnsi="Times New Roman" w:cs="Times New Roman"/>
          <w:b/>
          <w:sz w:val="20"/>
          <w:szCs w:val="20"/>
          <w:rPrChange w:id="9756" w:author="PIERRE" w:date="2013-10-24T12:27:00Z">
            <w:rPr>
              <w:rFonts w:ascii="Times New Roman" w:hAnsi="Times New Roman" w:cs="Times New Roman"/>
              <w:b/>
              <w:sz w:val="20"/>
              <w:szCs w:val="20"/>
              <w:vertAlign w:val="superscript"/>
            </w:rPr>
          </w:rPrChange>
        </w:rPr>
        <w:t>C : A quelle fréquence Faites-vous des prières supplémentaires (Plus de 5 fois par jour) ?</w:t>
      </w:r>
    </w:p>
    <w:p w:rsidR="00186DA1" w:rsidRPr="00442E10" w:rsidRDefault="00AF2F6F" w:rsidP="001D567D">
      <w:pPr>
        <w:spacing w:after="0" w:line="240" w:lineRule="auto"/>
        <w:jc w:val="both"/>
        <w:rPr>
          <w:rFonts w:ascii="Times New Roman" w:eastAsia="Times New Roman" w:hAnsi="Times New Roman" w:cs="Times New Roman"/>
          <w:b/>
          <w:sz w:val="20"/>
          <w:szCs w:val="20"/>
        </w:rPr>
        <w:pPrChange w:id="9757" w:author="Leuveld, Koen" w:date="2013-10-24T19:57:00Z">
          <w:pPr>
            <w:spacing w:after="0" w:line="240" w:lineRule="auto"/>
          </w:pPr>
        </w:pPrChange>
      </w:pPr>
      <w:r w:rsidRPr="00AF2F6F">
        <w:rPr>
          <w:rFonts w:ascii="Times New Roman" w:hAnsi="Times New Roman" w:cs="Times New Roman"/>
          <w:b/>
          <w:rPrChange w:id="9758" w:author="PIERRE" w:date="2013-10-24T12:27:00Z">
            <w:rPr>
              <w:rFonts w:ascii="Times New Roman" w:hAnsi="Times New Roman" w:cs="Times New Roman"/>
              <w:b/>
              <w:vertAlign w:val="superscript"/>
            </w:rPr>
          </w:rPrChange>
        </w:rPr>
        <w:t>Q</w:t>
      </w:r>
      <w:r w:rsidRPr="00AF2F6F">
        <w:rPr>
          <w:rFonts w:ascii="Times New Roman" w:hAnsi="Times New Roman" w:cs="Times New Roman"/>
          <w:b/>
          <w:sz w:val="20"/>
          <w:szCs w:val="20"/>
          <w:rPrChange w:id="9759" w:author="PIERRE" w:date="2013-10-24T12:27:00Z">
            <w:rPr>
              <w:rFonts w:ascii="Times New Roman" w:hAnsi="Times New Roman" w:cs="Times New Roman"/>
              <w:b/>
              <w:sz w:val="20"/>
              <w:szCs w:val="20"/>
              <w:vertAlign w:val="superscript"/>
            </w:rPr>
          </w:rPrChange>
        </w:rPr>
        <w:t xml:space="preserve"> 10</w:t>
      </w:r>
      <w:ins w:id="9760" w:author="HP" w:date="2013-10-24T13:27:00Z">
        <w:r w:rsidR="00630F3D">
          <w:rPr>
            <w:rFonts w:ascii="Times New Roman" w:hAnsi="Times New Roman" w:cs="Times New Roman"/>
            <w:b/>
            <w:sz w:val="20"/>
            <w:szCs w:val="20"/>
          </w:rPr>
          <w:t>2</w:t>
        </w:r>
      </w:ins>
      <w:del w:id="9761" w:author="HP" w:date="2013-10-24T13:27:00Z">
        <w:r w:rsidRPr="00AF2F6F" w:rsidDel="00630F3D">
          <w:rPr>
            <w:rFonts w:ascii="Times New Roman" w:hAnsi="Times New Roman" w:cs="Times New Roman"/>
            <w:b/>
            <w:sz w:val="20"/>
            <w:szCs w:val="20"/>
            <w:rPrChange w:id="9762" w:author="PIERRE" w:date="2013-10-24T12:27:00Z">
              <w:rPr>
                <w:rFonts w:ascii="Times New Roman" w:hAnsi="Times New Roman" w:cs="Times New Roman"/>
                <w:b/>
                <w:sz w:val="20"/>
                <w:szCs w:val="20"/>
                <w:vertAlign w:val="superscript"/>
              </w:rPr>
            </w:rPrChange>
          </w:rPr>
          <w:delText>1</w:delText>
        </w:r>
      </w:del>
      <w:r w:rsidRPr="00AF2F6F">
        <w:rPr>
          <w:rFonts w:ascii="Times New Roman" w:hAnsi="Times New Roman" w:cs="Times New Roman"/>
          <w:b/>
          <w:sz w:val="20"/>
          <w:szCs w:val="20"/>
          <w:rPrChange w:id="9763" w:author="PIERRE" w:date="2013-10-24T12:27:00Z">
            <w:rPr>
              <w:rFonts w:ascii="Times New Roman" w:hAnsi="Times New Roman" w:cs="Times New Roman"/>
              <w:b/>
              <w:sz w:val="20"/>
              <w:szCs w:val="20"/>
              <w:vertAlign w:val="superscript"/>
            </w:rPr>
          </w:rPrChange>
        </w:rPr>
        <w:t>D : A quelle fréquence Allez-vous à la mosquée?</w:t>
      </w:r>
    </w:p>
    <w:p w:rsidR="00186DA1" w:rsidRPr="00442E10" w:rsidRDefault="00AF2F6F" w:rsidP="001D567D">
      <w:pPr>
        <w:spacing w:after="0" w:line="240" w:lineRule="auto"/>
        <w:jc w:val="both"/>
        <w:rPr>
          <w:rFonts w:ascii="Times New Roman" w:hAnsi="Times New Roman" w:cs="Times New Roman"/>
          <w:b/>
          <w:sz w:val="20"/>
          <w:szCs w:val="20"/>
        </w:rPr>
        <w:pPrChange w:id="9764" w:author="Leuveld, Koen" w:date="2013-10-24T19:57:00Z">
          <w:pPr>
            <w:spacing w:after="0" w:line="240" w:lineRule="auto"/>
          </w:pPr>
        </w:pPrChange>
      </w:pPr>
      <w:r w:rsidRPr="00AF2F6F">
        <w:rPr>
          <w:rFonts w:ascii="Times New Roman" w:hAnsi="Times New Roman" w:cs="Times New Roman"/>
          <w:b/>
          <w:rPrChange w:id="9765" w:author="PIERRE" w:date="2013-10-24T12:27:00Z">
            <w:rPr>
              <w:rFonts w:ascii="Times New Roman" w:hAnsi="Times New Roman" w:cs="Times New Roman"/>
              <w:b/>
              <w:vertAlign w:val="superscript"/>
            </w:rPr>
          </w:rPrChange>
        </w:rPr>
        <w:t>Q</w:t>
      </w:r>
      <w:r w:rsidRPr="00AF2F6F">
        <w:rPr>
          <w:rFonts w:ascii="Times New Roman" w:hAnsi="Times New Roman" w:cs="Times New Roman"/>
          <w:b/>
          <w:sz w:val="20"/>
          <w:szCs w:val="20"/>
          <w:rPrChange w:id="9766" w:author="PIERRE" w:date="2013-10-24T12:27:00Z">
            <w:rPr>
              <w:rFonts w:ascii="Times New Roman" w:hAnsi="Times New Roman" w:cs="Times New Roman"/>
              <w:b/>
              <w:sz w:val="20"/>
              <w:szCs w:val="20"/>
              <w:vertAlign w:val="superscript"/>
            </w:rPr>
          </w:rPrChange>
        </w:rPr>
        <w:t xml:space="preserve"> 10</w:t>
      </w:r>
      <w:ins w:id="9767" w:author="HP" w:date="2013-10-24T13:26:00Z">
        <w:r w:rsidR="00630F3D">
          <w:rPr>
            <w:rFonts w:ascii="Times New Roman" w:hAnsi="Times New Roman" w:cs="Times New Roman"/>
            <w:b/>
            <w:sz w:val="20"/>
            <w:szCs w:val="20"/>
          </w:rPr>
          <w:t>2</w:t>
        </w:r>
      </w:ins>
      <w:del w:id="9768" w:author="HP" w:date="2013-10-24T13:26:00Z">
        <w:r w:rsidRPr="00AF2F6F" w:rsidDel="00630F3D">
          <w:rPr>
            <w:rFonts w:ascii="Times New Roman" w:hAnsi="Times New Roman" w:cs="Times New Roman"/>
            <w:b/>
            <w:sz w:val="20"/>
            <w:szCs w:val="20"/>
            <w:rPrChange w:id="9769" w:author="PIERRE" w:date="2013-10-24T12:27:00Z">
              <w:rPr>
                <w:rFonts w:ascii="Times New Roman" w:hAnsi="Times New Roman" w:cs="Times New Roman"/>
                <w:b/>
                <w:sz w:val="20"/>
                <w:szCs w:val="20"/>
                <w:vertAlign w:val="superscript"/>
              </w:rPr>
            </w:rPrChange>
          </w:rPr>
          <w:delText>1</w:delText>
        </w:r>
      </w:del>
      <w:r w:rsidRPr="00AF2F6F">
        <w:rPr>
          <w:rFonts w:ascii="Times New Roman" w:hAnsi="Times New Roman" w:cs="Times New Roman"/>
          <w:b/>
          <w:sz w:val="20"/>
          <w:szCs w:val="20"/>
          <w:rPrChange w:id="9770" w:author="PIERRE" w:date="2013-10-24T12:27:00Z">
            <w:rPr>
              <w:rFonts w:ascii="Times New Roman" w:hAnsi="Times New Roman" w:cs="Times New Roman"/>
              <w:b/>
              <w:sz w:val="20"/>
              <w:szCs w:val="20"/>
              <w:vertAlign w:val="superscript"/>
            </w:rPr>
          </w:rPrChange>
        </w:rPr>
        <w:t>E : A quelle fréquence Allez-vous aux prières en groupe hors de la mosquée?</w:t>
      </w:r>
    </w:p>
    <w:p w:rsidR="00186DA1" w:rsidRPr="00442E10" w:rsidRDefault="00AF2F6F" w:rsidP="001D567D">
      <w:pPr>
        <w:spacing w:after="0" w:line="240" w:lineRule="auto"/>
        <w:jc w:val="both"/>
        <w:rPr>
          <w:rFonts w:ascii="Times New Roman" w:hAnsi="Times New Roman" w:cs="Times New Roman"/>
          <w:b/>
          <w:sz w:val="20"/>
          <w:szCs w:val="20"/>
        </w:rPr>
        <w:pPrChange w:id="9771" w:author="Leuveld, Koen" w:date="2013-10-24T19:57:00Z">
          <w:pPr>
            <w:spacing w:after="0" w:line="240" w:lineRule="auto"/>
          </w:pPr>
        </w:pPrChange>
      </w:pPr>
      <w:r w:rsidRPr="00AF2F6F">
        <w:rPr>
          <w:rFonts w:ascii="Times New Roman" w:hAnsi="Times New Roman" w:cs="Times New Roman"/>
          <w:b/>
          <w:rPrChange w:id="9772" w:author="PIERRE" w:date="2013-10-24T12:27:00Z">
            <w:rPr>
              <w:rFonts w:ascii="Times New Roman" w:hAnsi="Times New Roman" w:cs="Times New Roman"/>
              <w:b/>
              <w:vertAlign w:val="superscript"/>
            </w:rPr>
          </w:rPrChange>
        </w:rPr>
        <w:t>Q</w:t>
      </w:r>
      <w:r w:rsidRPr="00AF2F6F">
        <w:rPr>
          <w:rFonts w:ascii="Times New Roman" w:hAnsi="Times New Roman" w:cs="Times New Roman"/>
          <w:b/>
          <w:sz w:val="20"/>
          <w:szCs w:val="20"/>
          <w:rPrChange w:id="9773" w:author="PIERRE" w:date="2013-10-24T12:27:00Z">
            <w:rPr>
              <w:rFonts w:ascii="Times New Roman" w:hAnsi="Times New Roman" w:cs="Times New Roman"/>
              <w:b/>
              <w:sz w:val="20"/>
              <w:szCs w:val="20"/>
              <w:vertAlign w:val="superscript"/>
            </w:rPr>
          </w:rPrChange>
        </w:rPr>
        <w:t xml:space="preserve"> 10</w:t>
      </w:r>
      <w:ins w:id="9774" w:author="HP" w:date="2013-10-24T13:26:00Z">
        <w:r w:rsidR="00630F3D">
          <w:rPr>
            <w:rFonts w:ascii="Times New Roman" w:hAnsi="Times New Roman" w:cs="Times New Roman"/>
            <w:b/>
            <w:sz w:val="20"/>
            <w:szCs w:val="20"/>
          </w:rPr>
          <w:t>2</w:t>
        </w:r>
      </w:ins>
      <w:del w:id="9775" w:author="HP" w:date="2013-10-24T13:26:00Z">
        <w:r w:rsidRPr="00AF2F6F" w:rsidDel="00630F3D">
          <w:rPr>
            <w:rFonts w:ascii="Times New Roman" w:hAnsi="Times New Roman" w:cs="Times New Roman"/>
            <w:b/>
            <w:sz w:val="20"/>
            <w:szCs w:val="20"/>
            <w:rPrChange w:id="9776" w:author="PIERRE" w:date="2013-10-24T12:27:00Z">
              <w:rPr>
                <w:rFonts w:ascii="Times New Roman" w:hAnsi="Times New Roman" w:cs="Times New Roman"/>
                <w:b/>
                <w:sz w:val="20"/>
                <w:szCs w:val="20"/>
                <w:vertAlign w:val="superscript"/>
              </w:rPr>
            </w:rPrChange>
          </w:rPr>
          <w:delText>1</w:delText>
        </w:r>
      </w:del>
      <w:r w:rsidRPr="00AF2F6F">
        <w:rPr>
          <w:rFonts w:ascii="Times New Roman" w:hAnsi="Times New Roman" w:cs="Times New Roman"/>
          <w:b/>
          <w:sz w:val="20"/>
          <w:szCs w:val="20"/>
          <w:rPrChange w:id="9777" w:author="PIERRE" w:date="2013-10-24T12:27:00Z">
            <w:rPr>
              <w:rFonts w:ascii="Times New Roman" w:hAnsi="Times New Roman" w:cs="Times New Roman"/>
              <w:b/>
              <w:sz w:val="20"/>
              <w:szCs w:val="20"/>
              <w:vertAlign w:val="superscript"/>
            </w:rPr>
          </w:rPrChange>
        </w:rPr>
        <w:t>F : A quelle fréquence Etudiez/lisez –vous le coran ?</w:t>
      </w:r>
    </w:p>
    <w:p w:rsidR="00186DA1" w:rsidRPr="00442E10" w:rsidDel="00630F3D" w:rsidRDefault="00AF2F6F" w:rsidP="001D567D">
      <w:pPr>
        <w:spacing w:after="0" w:line="240" w:lineRule="auto"/>
        <w:jc w:val="both"/>
        <w:rPr>
          <w:del w:id="9778" w:author="HP" w:date="2013-10-24T13:27:00Z"/>
          <w:rFonts w:ascii="Times New Roman" w:hAnsi="Times New Roman" w:cs="Times New Roman"/>
          <w:b/>
          <w:sz w:val="20"/>
          <w:szCs w:val="20"/>
        </w:rPr>
        <w:pPrChange w:id="9779" w:author="Leuveld, Koen" w:date="2013-10-24T19:57:00Z">
          <w:pPr>
            <w:spacing w:after="0" w:line="240" w:lineRule="auto"/>
          </w:pPr>
        </w:pPrChange>
      </w:pPr>
      <w:del w:id="9780" w:author="HP" w:date="2013-10-24T13:27:00Z">
        <w:r w:rsidRPr="00AF2F6F" w:rsidDel="00630F3D">
          <w:rPr>
            <w:rFonts w:ascii="Times New Roman" w:hAnsi="Times New Roman" w:cs="Times New Roman"/>
            <w:b/>
            <w:rPrChange w:id="9781" w:author="PIERRE" w:date="2013-10-24T12:27:00Z">
              <w:rPr>
                <w:rFonts w:ascii="Times New Roman" w:hAnsi="Times New Roman" w:cs="Times New Roman"/>
                <w:b/>
                <w:vertAlign w:val="superscript"/>
              </w:rPr>
            </w:rPrChange>
          </w:rPr>
          <w:delText>Q</w:delText>
        </w:r>
        <w:r w:rsidRPr="00AF2F6F" w:rsidDel="00630F3D">
          <w:rPr>
            <w:rFonts w:ascii="Times New Roman" w:hAnsi="Times New Roman" w:cs="Times New Roman"/>
            <w:b/>
            <w:sz w:val="20"/>
            <w:szCs w:val="20"/>
            <w:rPrChange w:id="9782" w:author="PIERRE" w:date="2013-10-24T12:27:00Z">
              <w:rPr>
                <w:rFonts w:ascii="Times New Roman" w:hAnsi="Times New Roman" w:cs="Times New Roman"/>
                <w:b/>
                <w:sz w:val="20"/>
                <w:szCs w:val="20"/>
                <w:vertAlign w:val="superscript"/>
              </w:rPr>
            </w:rPrChange>
          </w:rPr>
          <w:delText xml:space="preserve"> 10</w:delText>
        </w:r>
      </w:del>
      <w:del w:id="9783" w:author="HP" w:date="2013-10-24T13:26:00Z">
        <w:r w:rsidRPr="00AF2F6F" w:rsidDel="00630F3D">
          <w:rPr>
            <w:rFonts w:ascii="Times New Roman" w:hAnsi="Times New Roman" w:cs="Times New Roman"/>
            <w:b/>
            <w:sz w:val="20"/>
            <w:szCs w:val="20"/>
            <w:rPrChange w:id="9784" w:author="PIERRE" w:date="2013-10-24T12:27:00Z">
              <w:rPr>
                <w:rFonts w:ascii="Times New Roman" w:hAnsi="Times New Roman" w:cs="Times New Roman"/>
                <w:b/>
                <w:sz w:val="20"/>
                <w:szCs w:val="20"/>
                <w:vertAlign w:val="superscript"/>
              </w:rPr>
            </w:rPrChange>
          </w:rPr>
          <w:delText>1</w:delText>
        </w:r>
      </w:del>
      <w:del w:id="9785" w:author="HP" w:date="2013-10-24T13:27:00Z">
        <w:r w:rsidRPr="00AF2F6F" w:rsidDel="00630F3D">
          <w:rPr>
            <w:rFonts w:ascii="Times New Roman" w:hAnsi="Times New Roman" w:cs="Times New Roman"/>
            <w:b/>
            <w:sz w:val="20"/>
            <w:szCs w:val="20"/>
            <w:rPrChange w:id="9786" w:author="PIERRE" w:date="2013-10-24T12:27:00Z">
              <w:rPr>
                <w:rFonts w:ascii="Times New Roman" w:hAnsi="Times New Roman" w:cs="Times New Roman"/>
                <w:b/>
                <w:sz w:val="20"/>
                <w:szCs w:val="20"/>
                <w:vertAlign w:val="superscript"/>
              </w:rPr>
            </w:rPrChange>
          </w:rPr>
          <w:delText>G : A quelle fréquence Jeûnez-vous pendant les Ramadans ?</w:delText>
        </w:r>
      </w:del>
    </w:p>
    <w:p w:rsidR="00186DA1" w:rsidRPr="00442E10" w:rsidDel="00630F3D" w:rsidRDefault="00AF2F6F" w:rsidP="001D567D">
      <w:pPr>
        <w:spacing w:after="0" w:line="240" w:lineRule="auto"/>
        <w:jc w:val="both"/>
        <w:rPr>
          <w:del w:id="9787" w:author="HP" w:date="2013-10-24T13:27:00Z"/>
          <w:rFonts w:ascii="Times New Roman" w:hAnsi="Times New Roman" w:cs="Times New Roman"/>
          <w:b/>
          <w:sz w:val="20"/>
          <w:szCs w:val="20"/>
        </w:rPr>
        <w:pPrChange w:id="9788" w:author="Leuveld, Koen" w:date="2013-10-24T19:57:00Z">
          <w:pPr>
            <w:spacing w:after="0" w:line="240" w:lineRule="auto"/>
          </w:pPr>
        </w:pPrChange>
      </w:pPr>
      <w:del w:id="9789" w:author="HP" w:date="2013-10-24T13:27:00Z">
        <w:r w:rsidRPr="00AF2F6F" w:rsidDel="00630F3D">
          <w:rPr>
            <w:rFonts w:ascii="Times New Roman" w:hAnsi="Times New Roman" w:cs="Times New Roman"/>
            <w:b/>
            <w:rPrChange w:id="9790" w:author="PIERRE" w:date="2013-10-24T12:27:00Z">
              <w:rPr>
                <w:rFonts w:ascii="Times New Roman" w:hAnsi="Times New Roman" w:cs="Times New Roman"/>
                <w:b/>
                <w:vertAlign w:val="superscript"/>
              </w:rPr>
            </w:rPrChange>
          </w:rPr>
          <w:delText>Q</w:delText>
        </w:r>
        <w:r w:rsidRPr="00AF2F6F" w:rsidDel="00630F3D">
          <w:rPr>
            <w:rFonts w:ascii="Times New Roman" w:hAnsi="Times New Roman" w:cs="Times New Roman"/>
            <w:b/>
            <w:sz w:val="20"/>
            <w:szCs w:val="20"/>
            <w:rPrChange w:id="9791" w:author="PIERRE" w:date="2013-10-24T12:27:00Z">
              <w:rPr>
                <w:rFonts w:ascii="Times New Roman" w:hAnsi="Times New Roman" w:cs="Times New Roman"/>
                <w:b/>
                <w:sz w:val="20"/>
                <w:szCs w:val="20"/>
                <w:vertAlign w:val="superscript"/>
              </w:rPr>
            </w:rPrChange>
          </w:rPr>
          <w:delText xml:space="preserve"> 10</w:delText>
        </w:r>
      </w:del>
      <w:del w:id="9792" w:author="HP" w:date="2013-10-24T13:26:00Z">
        <w:r w:rsidRPr="00AF2F6F" w:rsidDel="00630F3D">
          <w:rPr>
            <w:rFonts w:ascii="Times New Roman" w:hAnsi="Times New Roman" w:cs="Times New Roman"/>
            <w:b/>
            <w:sz w:val="20"/>
            <w:szCs w:val="20"/>
            <w:rPrChange w:id="9793" w:author="PIERRE" w:date="2013-10-24T12:27:00Z">
              <w:rPr>
                <w:rFonts w:ascii="Times New Roman" w:hAnsi="Times New Roman" w:cs="Times New Roman"/>
                <w:b/>
                <w:sz w:val="20"/>
                <w:szCs w:val="20"/>
                <w:vertAlign w:val="superscript"/>
              </w:rPr>
            </w:rPrChange>
          </w:rPr>
          <w:delText>1</w:delText>
        </w:r>
      </w:del>
      <w:del w:id="9794" w:author="HP" w:date="2013-10-24T13:27:00Z">
        <w:r w:rsidRPr="00AF2F6F" w:rsidDel="00630F3D">
          <w:rPr>
            <w:rFonts w:ascii="Times New Roman" w:hAnsi="Times New Roman" w:cs="Times New Roman"/>
            <w:b/>
            <w:sz w:val="20"/>
            <w:szCs w:val="20"/>
            <w:rPrChange w:id="9795" w:author="PIERRE" w:date="2013-10-24T12:27:00Z">
              <w:rPr>
                <w:rFonts w:ascii="Times New Roman" w:hAnsi="Times New Roman" w:cs="Times New Roman"/>
                <w:b/>
                <w:sz w:val="20"/>
                <w:szCs w:val="20"/>
                <w:vertAlign w:val="superscript"/>
              </w:rPr>
            </w:rPrChange>
          </w:rPr>
          <w:delText>H : A quelle fréquence Jeûnez-vous en dehors du ramadan ?</w:delText>
        </w:r>
      </w:del>
    </w:p>
    <w:p w:rsidR="00186DA1" w:rsidRPr="00442E10" w:rsidRDefault="00AF2F6F" w:rsidP="001D567D">
      <w:pPr>
        <w:spacing w:after="0" w:line="240" w:lineRule="auto"/>
        <w:jc w:val="both"/>
        <w:rPr>
          <w:rFonts w:ascii="Times New Roman" w:hAnsi="Times New Roman" w:cs="Times New Roman"/>
          <w:b/>
          <w:sz w:val="20"/>
          <w:szCs w:val="20"/>
        </w:rPr>
        <w:pPrChange w:id="9796" w:author="Leuveld, Koen" w:date="2013-10-24T19:57:00Z">
          <w:pPr>
            <w:spacing w:after="0" w:line="240" w:lineRule="auto"/>
          </w:pPr>
        </w:pPrChange>
      </w:pPr>
      <w:r w:rsidRPr="00AF2F6F">
        <w:rPr>
          <w:rFonts w:ascii="Times New Roman" w:hAnsi="Times New Roman" w:cs="Times New Roman"/>
          <w:b/>
          <w:rPrChange w:id="9797" w:author="PIERRE" w:date="2013-10-24T12:27:00Z">
            <w:rPr>
              <w:rFonts w:ascii="Times New Roman" w:hAnsi="Times New Roman" w:cs="Times New Roman"/>
              <w:b/>
              <w:vertAlign w:val="superscript"/>
            </w:rPr>
          </w:rPrChange>
        </w:rPr>
        <w:t>Q</w:t>
      </w:r>
      <w:r w:rsidRPr="00AF2F6F">
        <w:rPr>
          <w:rFonts w:ascii="Times New Roman" w:hAnsi="Times New Roman" w:cs="Times New Roman"/>
          <w:b/>
          <w:sz w:val="20"/>
          <w:szCs w:val="20"/>
          <w:rPrChange w:id="9798" w:author="PIERRE" w:date="2013-10-24T12:27:00Z">
            <w:rPr>
              <w:rFonts w:ascii="Times New Roman" w:hAnsi="Times New Roman" w:cs="Times New Roman"/>
              <w:b/>
              <w:sz w:val="20"/>
              <w:szCs w:val="20"/>
              <w:vertAlign w:val="superscript"/>
            </w:rPr>
          </w:rPrChange>
        </w:rPr>
        <w:t xml:space="preserve"> 10</w:t>
      </w:r>
      <w:ins w:id="9799" w:author="HP" w:date="2013-10-24T13:26:00Z">
        <w:r w:rsidR="00630F3D">
          <w:rPr>
            <w:rFonts w:ascii="Times New Roman" w:hAnsi="Times New Roman" w:cs="Times New Roman"/>
            <w:b/>
            <w:sz w:val="20"/>
            <w:szCs w:val="20"/>
          </w:rPr>
          <w:t>2</w:t>
        </w:r>
      </w:ins>
      <w:del w:id="9800" w:author="HP" w:date="2013-10-24T13:26:00Z">
        <w:r w:rsidRPr="00AF2F6F" w:rsidDel="00630F3D">
          <w:rPr>
            <w:rFonts w:ascii="Times New Roman" w:hAnsi="Times New Roman" w:cs="Times New Roman"/>
            <w:b/>
            <w:sz w:val="20"/>
            <w:szCs w:val="20"/>
            <w:rPrChange w:id="9801" w:author="PIERRE" w:date="2013-10-24T12:27:00Z">
              <w:rPr>
                <w:rFonts w:ascii="Times New Roman" w:hAnsi="Times New Roman" w:cs="Times New Roman"/>
                <w:b/>
                <w:sz w:val="20"/>
                <w:szCs w:val="20"/>
                <w:vertAlign w:val="superscript"/>
              </w:rPr>
            </w:rPrChange>
          </w:rPr>
          <w:delText>1</w:delText>
        </w:r>
      </w:del>
      <w:ins w:id="9802" w:author="HP" w:date="2013-10-24T13:27:00Z">
        <w:r w:rsidR="00630F3D">
          <w:rPr>
            <w:rFonts w:ascii="Times New Roman" w:hAnsi="Times New Roman" w:cs="Times New Roman"/>
            <w:b/>
            <w:sz w:val="20"/>
            <w:szCs w:val="20"/>
          </w:rPr>
          <w:t>G</w:t>
        </w:r>
      </w:ins>
      <w:del w:id="9803" w:author="HP" w:date="2013-10-24T13:27:00Z">
        <w:r w:rsidRPr="00AF2F6F" w:rsidDel="00630F3D">
          <w:rPr>
            <w:rFonts w:ascii="Times New Roman" w:hAnsi="Times New Roman" w:cs="Times New Roman"/>
            <w:b/>
            <w:sz w:val="20"/>
            <w:szCs w:val="20"/>
            <w:rPrChange w:id="9804" w:author="PIERRE" w:date="2013-10-24T12:27:00Z">
              <w:rPr>
                <w:rFonts w:ascii="Times New Roman" w:hAnsi="Times New Roman" w:cs="Times New Roman"/>
                <w:b/>
                <w:sz w:val="20"/>
                <w:szCs w:val="20"/>
                <w:vertAlign w:val="superscript"/>
              </w:rPr>
            </w:rPrChange>
          </w:rPr>
          <w:delText>I</w:delText>
        </w:r>
      </w:del>
      <w:r w:rsidRPr="00AF2F6F">
        <w:rPr>
          <w:rFonts w:ascii="Times New Roman" w:hAnsi="Times New Roman" w:cs="Times New Roman"/>
          <w:b/>
          <w:sz w:val="20"/>
          <w:szCs w:val="20"/>
          <w:rPrChange w:id="9805" w:author="PIERRE" w:date="2013-10-24T12:27:00Z">
            <w:rPr>
              <w:rFonts w:ascii="Times New Roman" w:hAnsi="Times New Roman" w:cs="Times New Roman"/>
              <w:b/>
              <w:sz w:val="20"/>
              <w:szCs w:val="20"/>
              <w:vertAlign w:val="superscript"/>
            </w:rPr>
          </w:rPrChange>
        </w:rPr>
        <w:t> : A quelle fréquence Conseillez-vous les autres à faire le bien et à éviter le péché ?</w:t>
      </w:r>
    </w:p>
    <w:p w:rsidR="00186DA1" w:rsidRPr="00442E10" w:rsidRDefault="00AF2F6F" w:rsidP="001D567D">
      <w:pPr>
        <w:spacing w:after="0" w:line="240" w:lineRule="auto"/>
        <w:jc w:val="both"/>
        <w:rPr>
          <w:rFonts w:ascii="Times New Roman" w:hAnsi="Times New Roman" w:cs="Times New Roman"/>
          <w:b/>
          <w:sz w:val="20"/>
          <w:szCs w:val="20"/>
        </w:rPr>
        <w:pPrChange w:id="9806" w:author="Leuveld, Koen" w:date="2013-10-24T19:57:00Z">
          <w:pPr>
            <w:spacing w:after="0" w:line="240" w:lineRule="auto"/>
          </w:pPr>
        </w:pPrChange>
      </w:pPr>
      <w:r w:rsidRPr="00AF2F6F">
        <w:rPr>
          <w:rFonts w:ascii="Times New Roman" w:hAnsi="Times New Roman" w:cs="Times New Roman"/>
          <w:b/>
          <w:rPrChange w:id="9807" w:author="PIERRE" w:date="2013-10-24T12:27:00Z">
            <w:rPr>
              <w:rFonts w:ascii="Times New Roman" w:hAnsi="Times New Roman" w:cs="Times New Roman"/>
              <w:b/>
              <w:vertAlign w:val="superscript"/>
            </w:rPr>
          </w:rPrChange>
        </w:rPr>
        <w:t>Q</w:t>
      </w:r>
      <w:r w:rsidRPr="00AF2F6F">
        <w:rPr>
          <w:rFonts w:ascii="Times New Roman" w:hAnsi="Times New Roman" w:cs="Times New Roman"/>
          <w:b/>
          <w:sz w:val="20"/>
          <w:szCs w:val="20"/>
          <w:rPrChange w:id="9808" w:author="PIERRE" w:date="2013-10-24T12:27:00Z">
            <w:rPr>
              <w:rFonts w:ascii="Times New Roman" w:hAnsi="Times New Roman" w:cs="Times New Roman"/>
              <w:b/>
              <w:sz w:val="20"/>
              <w:szCs w:val="20"/>
              <w:vertAlign w:val="superscript"/>
            </w:rPr>
          </w:rPrChange>
        </w:rPr>
        <w:t xml:space="preserve"> 10</w:t>
      </w:r>
      <w:ins w:id="9809" w:author="HP" w:date="2013-10-24T13:27:00Z">
        <w:r w:rsidR="00630F3D">
          <w:rPr>
            <w:rFonts w:ascii="Times New Roman" w:hAnsi="Times New Roman" w:cs="Times New Roman"/>
            <w:b/>
            <w:sz w:val="20"/>
            <w:szCs w:val="20"/>
          </w:rPr>
          <w:t>2</w:t>
        </w:r>
      </w:ins>
      <w:del w:id="9810" w:author="HP" w:date="2013-10-24T13:27:00Z">
        <w:r w:rsidRPr="00AF2F6F" w:rsidDel="00630F3D">
          <w:rPr>
            <w:rFonts w:ascii="Times New Roman" w:hAnsi="Times New Roman" w:cs="Times New Roman"/>
            <w:b/>
            <w:sz w:val="20"/>
            <w:szCs w:val="20"/>
            <w:rPrChange w:id="9811" w:author="PIERRE" w:date="2013-10-24T12:27:00Z">
              <w:rPr>
                <w:rFonts w:ascii="Times New Roman" w:hAnsi="Times New Roman" w:cs="Times New Roman"/>
                <w:b/>
                <w:sz w:val="20"/>
                <w:szCs w:val="20"/>
                <w:vertAlign w:val="superscript"/>
              </w:rPr>
            </w:rPrChange>
          </w:rPr>
          <w:delText>1</w:delText>
        </w:r>
      </w:del>
      <w:ins w:id="9812" w:author="HP" w:date="2013-10-24T13:27:00Z">
        <w:r w:rsidR="00630F3D">
          <w:rPr>
            <w:rFonts w:ascii="Times New Roman" w:hAnsi="Times New Roman" w:cs="Times New Roman"/>
            <w:b/>
            <w:sz w:val="20"/>
            <w:szCs w:val="20"/>
          </w:rPr>
          <w:t>H</w:t>
        </w:r>
      </w:ins>
      <w:del w:id="9813" w:author="HP" w:date="2013-10-24T13:27:00Z">
        <w:r w:rsidRPr="00AF2F6F" w:rsidDel="00630F3D">
          <w:rPr>
            <w:rFonts w:ascii="Times New Roman" w:hAnsi="Times New Roman" w:cs="Times New Roman"/>
            <w:b/>
            <w:sz w:val="20"/>
            <w:szCs w:val="20"/>
            <w:rPrChange w:id="9814" w:author="PIERRE" w:date="2013-10-24T12:27:00Z">
              <w:rPr>
                <w:rFonts w:ascii="Times New Roman" w:hAnsi="Times New Roman" w:cs="Times New Roman"/>
                <w:b/>
                <w:sz w:val="20"/>
                <w:szCs w:val="20"/>
                <w:vertAlign w:val="superscript"/>
              </w:rPr>
            </w:rPrChange>
          </w:rPr>
          <w:delText>J </w:delText>
        </w:r>
      </w:del>
      <w:r w:rsidRPr="00AF2F6F">
        <w:rPr>
          <w:rFonts w:ascii="Times New Roman" w:hAnsi="Times New Roman" w:cs="Times New Roman"/>
          <w:b/>
          <w:sz w:val="20"/>
          <w:szCs w:val="20"/>
          <w:rPrChange w:id="9815" w:author="PIERRE" w:date="2013-10-24T12:27:00Z">
            <w:rPr>
              <w:rFonts w:ascii="Times New Roman" w:hAnsi="Times New Roman" w:cs="Times New Roman"/>
              <w:b/>
              <w:sz w:val="20"/>
              <w:szCs w:val="20"/>
              <w:vertAlign w:val="superscript"/>
            </w:rPr>
          </w:rPrChange>
        </w:rPr>
        <w:t>: A quelle fréquence Louez-vous Dieu au début et à la fin des travaux / réunions / rencontres ?</w:t>
      </w:r>
    </w:p>
    <w:p w:rsidR="00186DA1" w:rsidRPr="00442E10" w:rsidRDefault="00AF2F6F" w:rsidP="001D567D">
      <w:pPr>
        <w:spacing w:after="0" w:line="240" w:lineRule="auto"/>
        <w:jc w:val="both"/>
        <w:rPr>
          <w:rFonts w:ascii="Times New Roman" w:hAnsi="Times New Roman" w:cs="Times New Roman"/>
          <w:b/>
          <w:sz w:val="20"/>
          <w:szCs w:val="20"/>
        </w:rPr>
        <w:pPrChange w:id="9816" w:author="Leuveld, Koen" w:date="2013-10-24T19:57:00Z">
          <w:pPr>
            <w:spacing w:after="0" w:line="240" w:lineRule="auto"/>
          </w:pPr>
        </w:pPrChange>
      </w:pPr>
      <w:r w:rsidRPr="00AF2F6F">
        <w:rPr>
          <w:rFonts w:ascii="Times New Roman" w:hAnsi="Times New Roman" w:cs="Times New Roman"/>
          <w:b/>
          <w:rPrChange w:id="9817" w:author="PIERRE" w:date="2013-10-24T12:27:00Z">
            <w:rPr>
              <w:rFonts w:ascii="Times New Roman" w:hAnsi="Times New Roman" w:cs="Times New Roman"/>
              <w:b/>
              <w:vertAlign w:val="superscript"/>
            </w:rPr>
          </w:rPrChange>
        </w:rPr>
        <w:t>Q</w:t>
      </w:r>
      <w:r w:rsidRPr="00AF2F6F">
        <w:rPr>
          <w:rFonts w:ascii="Times New Roman" w:hAnsi="Times New Roman" w:cs="Times New Roman"/>
          <w:b/>
          <w:sz w:val="20"/>
          <w:szCs w:val="20"/>
          <w:rPrChange w:id="9818" w:author="PIERRE" w:date="2013-10-24T12:27:00Z">
            <w:rPr>
              <w:rFonts w:ascii="Times New Roman" w:hAnsi="Times New Roman" w:cs="Times New Roman"/>
              <w:b/>
              <w:sz w:val="20"/>
              <w:szCs w:val="20"/>
              <w:vertAlign w:val="superscript"/>
            </w:rPr>
          </w:rPrChange>
        </w:rPr>
        <w:t xml:space="preserve"> 10</w:t>
      </w:r>
      <w:ins w:id="9819" w:author="HP" w:date="2013-10-24T13:27:00Z">
        <w:r w:rsidR="00630F3D">
          <w:rPr>
            <w:rFonts w:ascii="Times New Roman" w:hAnsi="Times New Roman" w:cs="Times New Roman"/>
            <w:b/>
            <w:sz w:val="20"/>
            <w:szCs w:val="20"/>
          </w:rPr>
          <w:t>2</w:t>
        </w:r>
      </w:ins>
      <w:del w:id="9820" w:author="HP" w:date="2013-10-24T13:27:00Z">
        <w:r w:rsidRPr="00AF2F6F" w:rsidDel="00630F3D">
          <w:rPr>
            <w:rFonts w:ascii="Times New Roman" w:hAnsi="Times New Roman" w:cs="Times New Roman"/>
            <w:b/>
            <w:sz w:val="20"/>
            <w:szCs w:val="20"/>
            <w:rPrChange w:id="9821" w:author="PIERRE" w:date="2013-10-24T12:27:00Z">
              <w:rPr>
                <w:rFonts w:ascii="Times New Roman" w:hAnsi="Times New Roman" w:cs="Times New Roman"/>
                <w:b/>
                <w:sz w:val="20"/>
                <w:szCs w:val="20"/>
                <w:vertAlign w:val="superscript"/>
              </w:rPr>
            </w:rPrChange>
          </w:rPr>
          <w:delText>1</w:delText>
        </w:r>
      </w:del>
      <w:ins w:id="9822" w:author="HP" w:date="2013-10-24T13:27:00Z">
        <w:r w:rsidR="00630F3D">
          <w:rPr>
            <w:rFonts w:ascii="Times New Roman" w:hAnsi="Times New Roman" w:cs="Times New Roman"/>
            <w:b/>
            <w:sz w:val="20"/>
            <w:szCs w:val="20"/>
          </w:rPr>
          <w:t>I</w:t>
        </w:r>
      </w:ins>
      <w:del w:id="9823" w:author="HP" w:date="2013-10-24T13:27:00Z">
        <w:r w:rsidRPr="00AF2F6F" w:rsidDel="00630F3D">
          <w:rPr>
            <w:rFonts w:ascii="Times New Roman" w:hAnsi="Times New Roman" w:cs="Times New Roman"/>
            <w:b/>
            <w:sz w:val="20"/>
            <w:szCs w:val="20"/>
            <w:rPrChange w:id="9824" w:author="PIERRE" w:date="2013-10-24T12:27:00Z">
              <w:rPr>
                <w:rFonts w:ascii="Times New Roman" w:hAnsi="Times New Roman" w:cs="Times New Roman"/>
                <w:b/>
                <w:sz w:val="20"/>
                <w:szCs w:val="20"/>
                <w:vertAlign w:val="superscript"/>
              </w:rPr>
            </w:rPrChange>
          </w:rPr>
          <w:delText>K</w:delText>
        </w:r>
      </w:del>
      <w:r w:rsidRPr="00AF2F6F">
        <w:rPr>
          <w:rFonts w:ascii="Times New Roman" w:hAnsi="Times New Roman" w:cs="Times New Roman"/>
          <w:b/>
          <w:sz w:val="20"/>
          <w:szCs w:val="20"/>
          <w:rPrChange w:id="9825" w:author="PIERRE" w:date="2013-10-24T12:27:00Z">
            <w:rPr>
              <w:rFonts w:ascii="Times New Roman" w:hAnsi="Times New Roman" w:cs="Times New Roman"/>
              <w:b/>
              <w:sz w:val="20"/>
              <w:szCs w:val="20"/>
              <w:vertAlign w:val="superscript"/>
            </w:rPr>
          </w:rPrChange>
        </w:rPr>
        <w:t xml:space="preserve"> : A quelle fréquence </w:t>
      </w:r>
      <w:proofErr w:type="spellStart"/>
      <w:r w:rsidRPr="00AF2F6F">
        <w:rPr>
          <w:rFonts w:ascii="Times New Roman" w:hAnsi="Times New Roman" w:cs="Times New Roman"/>
          <w:b/>
          <w:sz w:val="20"/>
          <w:szCs w:val="20"/>
          <w:rPrChange w:id="9826" w:author="PIERRE" w:date="2013-10-24T12:27:00Z">
            <w:rPr>
              <w:rFonts w:ascii="Times New Roman" w:hAnsi="Times New Roman" w:cs="Times New Roman"/>
              <w:b/>
              <w:sz w:val="20"/>
              <w:szCs w:val="20"/>
              <w:vertAlign w:val="superscript"/>
            </w:rPr>
          </w:rPrChange>
        </w:rPr>
        <w:t>Cherchez-vous</w:t>
      </w:r>
      <w:proofErr w:type="spellEnd"/>
      <w:r w:rsidRPr="00AF2F6F">
        <w:rPr>
          <w:rFonts w:ascii="Times New Roman" w:hAnsi="Times New Roman" w:cs="Times New Roman"/>
          <w:b/>
          <w:sz w:val="20"/>
          <w:szCs w:val="20"/>
          <w:rPrChange w:id="9827" w:author="PIERRE" w:date="2013-10-24T12:27:00Z">
            <w:rPr>
              <w:rFonts w:ascii="Times New Roman" w:hAnsi="Times New Roman" w:cs="Times New Roman"/>
              <w:b/>
              <w:sz w:val="20"/>
              <w:szCs w:val="20"/>
              <w:vertAlign w:val="superscript"/>
            </w:rPr>
          </w:rPrChange>
        </w:rPr>
        <w:t xml:space="preserve"> le secours de Dieu quand vous êtes anxieux / triste ?</w:t>
      </w:r>
    </w:p>
    <w:p w:rsidR="00EA0ED0" w:rsidRDefault="00EA0ED0" w:rsidP="001D567D">
      <w:pPr>
        <w:spacing w:line="240" w:lineRule="auto"/>
        <w:jc w:val="both"/>
        <w:rPr>
          <w:ins w:id="9828" w:author="HP" w:date="2013-10-24T13:29:00Z"/>
          <w:rFonts w:ascii="Times New Roman" w:eastAsia="Times New Roman" w:hAnsi="Times New Roman" w:cs="Times New Roman"/>
          <w:b/>
          <w:sz w:val="20"/>
          <w:szCs w:val="20"/>
        </w:rPr>
        <w:pPrChange w:id="9829" w:author="Leuveld, Koen" w:date="2013-10-24T19:57:00Z">
          <w:pPr>
            <w:spacing w:line="240" w:lineRule="auto"/>
          </w:pPr>
        </w:pPrChange>
      </w:pPr>
    </w:p>
    <w:p w:rsidR="00630F3D" w:rsidRPr="00442E10" w:rsidRDefault="00630F3D" w:rsidP="001D567D">
      <w:pPr>
        <w:spacing w:after="0" w:line="240" w:lineRule="auto"/>
        <w:jc w:val="both"/>
        <w:rPr>
          <w:ins w:id="9830" w:author="HP" w:date="2013-10-24T13:29:00Z"/>
          <w:rFonts w:ascii="Times New Roman" w:hAnsi="Times New Roman" w:cs="Times New Roman"/>
          <w:b/>
          <w:sz w:val="20"/>
          <w:szCs w:val="20"/>
        </w:rPr>
        <w:pPrChange w:id="9831" w:author="Leuveld, Koen" w:date="2013-10-24T19:57:00Z">
          <w:pPr>
            <w:spacing w:after="0" w:line="240" w:lineRule="auto"/>
          </w:pPr>
        </w:pPrChange>
      </w:pPr>
      <w:ins w:id="9832" w:author="HP" w:date="2013-10-24T13:29:00Z">
        <w:r w:rsidRPr="00AF2F6F">
          <w:rPr>
            <w:rFonts w:ascii="Times New Roman" w:hAnsi="Times New Roman" w:cs="Times New Roman"/>
            <w:b/>
          </w:rPr>
          <w:t>Q</w:t>
        </w:r>
        <w:r w:rsidRPr="00AF2F6F">
          <w:rPr>
            <w:rFonts w:ascii="Times New Roman" w:hAnsi="Times New Roman" w:cs="Times New Roman"/>
            <w:b/>
            <w:sz w:val="20"/>
            <w:szCs w:val="20"/>
          </w:rPr>
          <w:t xml:space="preserve"> 10</w:t>
        </w:r>
        <w:r>
          <w:rPr>
            <w:rFonts w:ascii="Times New Roman" w:hAnsi="Times New Roman" w:cs="Times New Roman"/>
            <w:b/>
            <w:sz w:val="20"/>
            <w:szCs w:val="20"/>
          </w:rPr>
          <w:t>3A</w:t>
        </w:r>
        <w:r w:rsidRPr="00AF2F6F">
          <w:rPr>
            <w:rFonts w:ascii="Times New Roman" w:hAnsi="Times New Roman" w:cs="Times New Roman"/>
            <w:b/>
            <w:sz w:val="20"/>
            <w:szCs w:val="20"/>
          </w:rPr>
          <w:t> : A quelle fréquence Jeûnez-vous pendant les Ramadans ?</w:t>
        </w:r>
      </w:ins>
    </w:p>
    <w:p w:rsidR="00630F3D" w:rsidRPr="00630F3D" w:rsidRDefault="00630F3D" w:rsidP="001D567D">
      <w:pPr>
        <w:spacing w:after="0" w:line="240" w:lineRule="auto"/>
        <w:jc w:val="both"/>
        <w:rPr>
          <w:ins w:id="9833" w:author="HP" w:date="2013-10-24T13:29:00Z"/>
          <w:rFonts w:ascii="Times New Roman" w:hAnsi="Times New Roman" w:cs="Times New Roman"/>
          <w:b/>
          <w:sz w:val="20"/>
          <w:szCs w:val="20"/>
        </w:rPr>
        <w:pPrChange w:id="9834" w:author="Leuveld, Koen" w:date="2013-10-24T19:57:00Z">
          <w:pPr>
            <w:spacing w:after="0" w:line="240" w:lineRule="auto"/>
          </w:pPr>
        </w:pPrChange>
      </w:pPr>
      <w:ins w:id="9835" w:author="HP" w:date="2013-10-24T13:29:00Z">
        <w:r w:rsidRPr="00AF2F6F">
          <w:rPr>
            <w:rFonts w:ascii="Times New Roman" w:hAnsi="Times New Roman" w:cs="Times New Roman"/>
            <w:b/>
          </w:rPr>
          <w:t>Q</w:t>
        </w:r>
        <w:r w:rsidRPr="00AF2F6F">
          <w:rPr>
            <w:rFonts w:ascii="Times New Roman" w:hAnsi="Times New Roman" w:cs="Times New Roman"/>
            <w:b/>
            <w:sz w:val="20"/>
            <w:szCs w:val="20"/>
          </w:rPr>
          <w:t xml:space="preserve"> 10</w:t>
        </w:r>
        <w:r>
          <w:rPr>
            <w:rFonts w:ascii="Times New Roman" w:hAnsi="Times New Roman" w:cs="Times New Roman"/>
            <w:b/>
            <w:sz w:val="20"/>
            <w:szCs w:val="20"/>
          </w:rPr>
          <w:t>3B</w:t>
        </w:r>
        <w:r w:rsidRPr="00AF2F6F">
          <w:rPr>
            <w:rFonts w:ascii="Times New Roman" w:hAnsi="Times New Roman" w:cs="Times New Roman"/>
            <w:b/>
            <w:sz w:val="20"/>
            <w:szCs w:val="20"/>
          </w:rPr>
          <w:t> : A quelle fréquence Jeûnez-vous en dehors du ramadan ?</w:t>
        </w:r>
      </w:ins>
    </w:p>
    <w:p w:rsidR="00630F3D" w:rsidRPr="00442E10" w:rsidRDefault="00630F3D" w:rsidP="001D567D">
      <w:pPr>
        <w:spacing w:line="240" w:lineRule="auto"/>
        <w:jc w:val="both"/>
        <w:rPr>
          <w:rFonts w:ascii="Times New Roman" w:eastAsia="Times New Roman" w:hAnsi="Times New Roman" w:cs="Times New Roman"/>
          <w:b/>
          <w:sz w:val="20"/>
          <w:szCs w:val="20"/>
        </w:rPr>
        <w:pPrChange w:id="9836" w:author="Leuveld, Koen" w:date="2013-10-24T19:57:00Z">
          <w:pPr>
            <w:spacing w:line="240" w:lineRule="auto"/>
          </w:pPr>
        </w:pPrChange>
      </w:pPr>
    </w:p>
    <w:p w:rsidR="005E0A85" w:rsidRPr="00442E10" w:rsidRDefault="00AF2F6F" w:rsidP="001D567D">
      <w:pPr>
        <w:spacing w:line="240" w:lineRule="auto"/>
        <w:jc w:val="both"/>
        <w:rPr>
          <w:rFonts w:ascii="Times New Roman" w:eastAsia="Times New Roman" w:hAnsi="Times New Roman" w:cs="Times New Roman"/>
          <w:sz w:val="24"/>
          <w:szCs w:val="24"/>
        </w:rPr>
        <w:pPrChange w:id="9837" w:author="Leuveld, Koen" w:date="2013-10-24T19:57:00Z">
          <w:pPr>
            <w:spacing w:line="240" w:lineRule="auto"/>
          </w:pPr>
        </w:pPrChange>
      </w:pPr>
      <w:r w:rsidRPr="00AF2F6F">
        <w:rPr>
          <w:rFonts w:ascii="Times New Roman" w:eastAsia="Times New Roman" w:hAnsi="Times New Roman" w:cs="Times New Roman"/>
          <w:sz w:val="24"/>
          <w:szCs w:val="24"/>
          <w:rPrChange w:id="9838" w:author="PIERRE" w:date="2013-10-24T12:27:00Z">
            <w:rPr>
              <w:rFonts w:ascii="Times New Roman" w:eastAsia="Times New Roman" w:hAnsi="Times New Roman" w:cs="Times New Roman"/>
              <w:sz w:val="24"/>
              <w:szCs w:val="24"/>
              <w:vertAlign w:val="superscript"/>
            </w:rPr>
          </w:rPrChange>
        </w:rPr>
        <w:t>Concernant les questions Q10</w:t>
      </w:r>
      <w:ins w:id="9839" w:author="HP" w:date="2013-10-24T13:27:00Z">
        <w:r w:rsidR="00630F3D">
          <w:rPr>
            <w:rFonts w:ascii="Times New Roman" w:eastAsia="Times New Roman" w:hAnsi="Times New Roman" w:cs="Times New Roman"/>
            <w:sz w:val="24"/>
            <w:szCs w:val="24"/>
          </w:rPr>
          <w:t>2</w:t>
        </w:r>
      </w:ins>
      <w:del w:id="9840" w:author="HP" w:date="2013-10-24T13:27:00Z">
        <w:r w:rsidRPr="00AF2F6F" w:rsidDel="00630F3D">
          <w:rPr>
            <w:rFonts w:ascii="Times New Roman" w:eastAsia="Times New Roman" w:hAnsi="Times New Roman" w:cs="Times New Roman"/>
            <w:sz w:val="24"/>
            <w:szCs w:val="24"/>
            <w:rPrChange w:id="9841" w:author="PIERRE" w:date="2013-10-24T12:27:00Z">
              <w:rPr>
                <w:rFonts w:ascii="Times New Roman" w:eastAsia="Times New Roman" w:hAnsi="Times New Roman" w:cs="Times New Roman"/>
                <w:sz w:val="24"/>
                <w:szCs w:val="24"/>
                <w:vertAlign w:val="superscript"/>
              </w:rPr>
            </w:rPrChange>
          </w:rPr>
          <w:delText>1</w:delText>
        </w:r>
      </w:del>
      <w:r w:rsidRPr="00AF2F6F">
        <w:rPr>
          <w:rFonts w:ascii="Times New Roman" w:eastAsia="Times New Roman" w:hAnsi="Times New Roman" w:cs="Times New Roman"/>
          <w:sz w:val="24"/>
          <w:szCs w:val="24"/>
          <w:rPrChange w:id="9842" w:author="PIERRE" w:date="2013-10-24T12:27:00Z">
            <w:rPr>
              <w:rFonts w:ascii="Times New Roman" w:eastAsia="Times New Roman" w:hAnsi="Times New Roman" w:cs="Times New Roman"/>
              <w:sz w:val="24"/>
              <w:szCs w:val="24"/>
              <w:vertAlign w:val="superscript"/>
            </w:rPr>
          </w:rPrChange>
        </w:rPr>
        <w:t>A à Q10</w:t>
      </w:r>
      <w:ins w:id="9843" w:author="HP" w:date="2013-10-24T13:27:00Z">
        <w:r w:rsidR="00630F3D">
          <w:rPr>
            <w:rFonts w:ascii="Times New Roman" w:eastAsia="Times New Roman" w:hAnsi="Times New Roman" w:cs="Times New Roman"/>
            <w:sz w:val="24"/>
            <w:szCs w:val="24"/>
          </w:rPr>
          <w:t>2</w:t>
        </w:r>
      </w:ins>
      <w:del w:id="9844" w:author="HP" w:date="2013-10-24T13:27:00Z">
        <w:r w:rsidRPr="00AF2F6F" w:rsidDel="00630F3D">
          <w:rPr>
            <w:rFonts w:ascii="Times New Roman" w:eastAsia="Times New Roman" w:hAnsi="Times New Roman" w:cs="Times New Roman"/>
            <w:sz w:val="24"/>
            <w:szCs w:val="24"/>
            <w:rPrChange w:id="9845" w:author="PIERRE" w:date="2013-10-24T12:27:00Z">
              <w:rPr>
                <w:rFonts w:ascii="Times New Roman" w:eastAsia="Times New Roman" w:hAnsi="Times New Roman" w:cs="Times New Roman"/>
                <w:sz w:val="24"/>
                <w:szCs w:val="24"/>
                <w:vertAlign w:val="superscript"/>
              </w:rPr>
            </w:rPrChange>
          </w:rPr>
          <w:delText>1</w:delText>
        </w:r>
      </w:del>
      <w:ins w:id="9846" w:author="HP" w:date="2013-10-24T13:27:00Z">
        <w:r w:rsidR="00630F3D">
          <w:rPr>
            <w:rFonts w:ascii="Times New Roman" w:eastAsia="Times New Roman" w:hAnsi="Times New Roman" w:cs="Times New Roman"/>
            <w:sz w:val="24"/>
            <w:szCs w:val="24"/>
          </w:rPr>
          <w:t>I</w:t>
        </w:r>
      </w:ins>
      <w:ins w:id="9847" w:author="HP" w:date="2013-10-24T13:29:00Z">
        <w:r w:rsidR="00630F3D">
          <w:rPr>
            <w:rFonts w:ascii="Times New Roman" w:eastAsia="Times New Roman" w:hAnsi="Times New Roman" w:cs="Times New Roman"/>
            <w:sz w:val="24"/>
            <w:szCs w:val="24"/>
          </w:rPr>
          <w:t xml:space="preserve"> puis Q103A et Q103B</w:t>
        </w:r>
      </w:ins>
      <w:del w:id="9848" w:author="HP" w:date="2013-10-24T13:27:00Z">
        <w:r w:rsidRPr="00AF2F6F" w:rsidDel="00630F3D">
          <w:rPr>
            <w:rFonts w:ascii="Times New Roman" w:eastAsia="Times New Roman" w:hAnsi="Times New Roman" w:cs="Times New Roman"/>
            <w:sz w:val="24"/>
            <w:szCs w:val="24"/>
            <w:rPrChange w:id="9849" w:author="PIERRE" w:date="2013-10-24T12:27:00Z">
              <w:rPr>
                <w:rFonts w:ascii="Times New Roman" w:eastAsia="Times New Roman" w:hAnsi="Times New Roman" w:cs="Times New Roman"/>
                <w:sz w:val="24"/>
                <w:szCs w:val="24"/>
                <w:vertAlign w:val="superscript"/>
              </w:rPr>
            </w:rPrChange>
          </w:rPr>
          <w:delText>K</w:delText>
        </w:r>
      </w:del>
      <w:r w:rsidRPr="00AF2F6F">
        <w:rPr>
          <w:rFonts w:ascii="Times New Roman" w:eastAsia="Times New Roman" w:hAnsi="Times New Roman" w:cs="Times New Roman"/>
          <w:sz w:val="24"/>
          <w:szCs w:val="24"/>
          <w:rPrChange w:id="9850" w:author="PIERRE" w:date="2013-10-24T12:27:00Z">
            <w:rPr>
              <w:rFonts w:ascii="Times New Roman" w:eastAsia="Times New Roman" w:hAnsi="Times New Roman" w:cs="Times New Roman"/>
              <w:sz w:val="24"/>
              <w:szCs w:val="24"/>
              <w:vertAlign w:val="superscript"/>
            </w:rPr>
          </w:rPrChange>
        </w:rPr>
        <w:t>, l’enquêté devra choisir une seule réponse entre les modalités suivantes : 1=très fréquemment, 2=fréquemment, 3=occasionnellement, 4=rarement</w:t>
      </w:r>
    </w:p>
    <w:p w:rsidR="00186DA1" w:rsidRPr="00442E10" w:rsidRDefault="00AF2F6F" w:rsidP="001D567D">
      <w:pPr>
        <w:spacing w:after="0" w:line="240" w:lineRule="auto"/>
        <w:jc w:val="both"/>
        <w:rPr>
          <w:rFonts w:ascii="Times New Roman" w:eastAsia="Times New Roman" w:hAnsi="Times New Roman" w:cs="Times New Roman"/>
          <w:sz w:val="20"/>
          <w:szCs w:val="20"/>
        </w:rPr>
        <w:pPrChange w:id="9851" w:author="Leuveld, Koen" w:date="2013-10-24T19:57:00Z">
          <w:pPr>
            <w:spacing w:after="0" w:line="240" w:lineRule="auto"/>
          </w:pPr>
        </w:pPrChange>
      </w:pPr>
      <w:r w:rsidRPr="00AF2F6F">
        <w:rPr>
          <w:rFonts w:ascii="Times New Roman" w:eastAsia="Times New Roman" w:hAnsi="Times New Roman" w:cs="Times New Roman"/>
          <w:sz w:val="20"/>
          <w:szCs w:val="20"/>
          <w:rPrChange w:id="9852" w:author="PIERRE" w:date="2013-10-24T12:27:00Z">
            <w:rPr>
              <w:rFonts w:ascii="Times New Roman" w:eastAsia="Times New Roman" w:hAnsi="Times New Roman" w:cs="Times New Roman"/>
              <w:sz w:val="20"/>
              <w:szCs w:val="20"/>
              <w:vertAlign w:val="superscript"/>
            </w:rPr>
          </w:rPrChange>
        </w:rPr>
        <w:t>Très fréquemment=  dans 75 % de cas  de survenance de l’évènement</w:t>
      </w:r>
    </w:p>
    <w:p w:rsidR="00186DA1" w:rsidRPr="00442E10" w:rsidRDefault="00AF2F6F" w:rsidP="001D567D">
      <w:pPr>
        <w:spacing w:after="0" w:line="240" w:lineRule="auto"/>
        <w:jc w:val="both"/>
        <w:rPr>
          <w:rFonts w:ascii="Times New Roman" w:eastAsia="Times New Roman" w:hAnsi="Times New Roman" w:cs="Times New Roman"/>
          <w:sz w:val="20"/>
          <w:szCs w:val="20"/>
        </w:rPr>
        <w:pPrChange w:id="9853" w:author="Leuveld, Koen" w:date="2013-10-24T19:57:00Z">
          <w:pPr>
            <w:spacing w:after="0" w:line="240" w:lineRule="auto"/>
          </w:pPr>
        </w:pPrChange>
      </w:pPr>
      <w:r w:rsidRPr="00AF2F6F">
        <w:rPr>
          <w:rFonts w:ascii="Times New Roman" w:eastAsia="Times New Roman" w:hAnsi="Times New Roman" w:cs="Times New Roman"/>
          <w:sz w:val="20"/>
          <w:szCs w:val="20"/>
          <w:rPrChange w:id="9854" w:author="PIERRE" w:date="2013-10-24T12:27:00Z">
            <w:rPr>
              <w:rFonts w:ascii="Times New Roman" w:eastAsia="Times New Roman" w:hAnsi="Times New Roman" w:cs="Times New Roman"/>
              <w:sz w:val="20"/>
              <w:szCs w:val="20"/>
              <w:vertAlign w:val="superscript"/>
            </w:rPr>
          </w:rPrChange>
        </w:rPr>
        <w:t>Fréquemment= entre 50% et moins de 75% de cas de survenance de l’évènement</w:t>
      </w:r>
    </w:p>
    <w:p w:rsidR="00186DA1" w:rsidRPr="00442E10" w:rsidRDefault="00AF2F6F" w:rsidP="001D567D">
      <w:pPr>
        <w:spacing w:after="0" w:line="240" w:lineRule="auto"/>
        <w:jc w:val="both"/>
        <w:rPr>
          <w:rFonts w:ascii="Times New Roman" w:eastAsia="Times New Roman" w:hAnsi="Times New Roman" w:cs="Times New Roman"/>
          <w:sz w:val="20"/>
          <w:szCs w:val="20"/>
        </w:rPr>
        <w:pPrChange w:id="9855" w:author="Leuveld, Koen" w:date="2013-10-24T19:57:00Z">
          <w:pPr>
            <w:spacing w:after="0" w:line="240" w:lineRule="auto"/>
          </w:pPr>
        </w:pPrChange>
      </w:pPr>
      <w:r w:rsidRPr="00AF2F6F">
        <w:rPr>
          <w:rFonts w:ascii="Times New Roman" w:eastAsia="Times New Roman" w:hAnsi="Times New Roman" w:cs="Times New Roman"/>
          <w:sz w:val="20"/>
          <w:szCs w:val="20"/>
          <w:rPrChange w:id="9856" w:author="PIERRE" w:date="2013-10-24T12:27:00Z">
            <w:rPr>
              <w:rFonts w:ascii="Times New Roman" w:eastAsia="Times New Roman" w:hAnsi="Times New Roman" w:cs="Times New Roman"/>
              <w:sz w:val="20"/>
              <w:szCs w:val="20"/>
              <w:vertAlign w:val="superscript"/>
            </w:rPr>
          </w:rPrChange>
        </w:rPr>
        <w:t>Occasionnellement= entre 25% et moins de 50% de cas de survenance de l’évènement</w:t>
      </w:r>
    </w:p>
    <w:p w:rsidR="00186DA1" w:rsidRPr="00442E10" w:rsidRDefault="00AF2F6F" w:rsidP="001D567D">
      <w:pPr>
        <w:spacing w:after="0" w:line="240" w:lineRule="auto"/>
        <w:jc w:val="both"/>
        <w:rPr>
          <w:rFonts w:ascii="Times New Roman" w:eastAsia="Times New Roman" w:hAnsi="Times New Roman" w:cs="Times New Roman"/>
          <w:sz w:val="20"/>
          <w:szCs w:val="20"/>
        </w:rPr>
        <w:pPrChange w:id="9857" w:author="Leuveld, Koen" w:date="2013-10-24T19:57:00Z">
          <w:pPr>
            <w:spacing w:after="0" w:line="240" w:lineRule="auto"/>
          </w:pPr>
        </w:pPrChange>
      </w:pPr>
      <w:r w:rsidRPr="00AF2F6F">
        <w:rPr>
          <w:rFonts w:ascii="Times New Roman" w:eastAsia="Times New Roman" w:hAnsi="Times New Roman" w:cs="Times New Roman"/>
          <w:sz w:val="20"/>
          <w:szCs w:val="20"/>
          <w:rPrChange w:id="9858" w:author="PIERRE" w:date="2013-10-24T12:27:00Z">
            <w:rPr>
              <w:rFonts w:ascii="Times New Roman" w:eastAsia="Times New Roman" w:hAnsi="Times New Roman" w:cs="Times New Roman"/>
              <w:sz w:val="20"/>
              <w:szCs w:val="20"/>
              <w:vertAlign w:val="superscript"/>
            </w:rPr>
          </w:rPrChange>
        </w:rPr>
        <w:lastRenderedPageBreak/>
        <w:t xml:space="preserve">Rarement= dans moins de 25% de cas de survenance de l’évènement.  </w:t>
      </w:r>
    </w:p>
    <w:p w:rsidR="00186DA1" w:rsidRPr="00442E10" w:rsidRDefault="00186DA1" w:rsidP="001D567D">
      <w:pPr>
        <w:spacing w:after="0" w:line="240" w:lineRule="auto"/>
        <w:jc w:val="both"/>
        <w:rPr>
          <w:rFonts w:ascii="Times New Roman" w:eastAsia="Times New Roman" w:hAnsi="Times New Roman" w:cs="Times New Roman"/>
          <w:sz w:val="24"/>
          <w:szCs w:val="24"/>
        </w:rPr>
        <w:pPrChange w:id="9859" w:author="Leuveld, Koen" w:date="2013-10-24T19:57:00Z">
          <w:pPr>
            <w:spacing w:after="0" w:line="240" w:lineRule="auto"/>
          </w:pPr>
        </w:pPrChange>
      </w:pPr>
    </w:p>
    <w:p w:rsidR="00186DA1" w:rsidRPr="00442E10" w:rsidRDefault="00AF2F6F" w:rsidP="001D567D">
      <w:pPr>
        <w:spacing w:after="0" w:line="240" w:lineRule="auto"/>
        <w:jc w:val="both"/>
        <w:rPr>
          <w:rFonts w:ascii="Times New Roman" w:eastAsia="Times New Roman" w:hAnsi="Times New Roman" w:cs="Times New Roman"/>
          <w:sz w:val="24"/>
          <w:szCs w:val="24"/>
        </w:rPr>
        <w:pPrChange w:id="9860" w:author="Leuveld, Koen" w:date="2013-10-24T19:57:00Z">
          <w:pPr>
            <w:spacing w:after="0" w:line="240" w:lineRule="auto"/>
          </w:pPr>
        </w:pPrChange>
      </w:pPr>
      <w:r w:rsidRPr="00AF2F6F">
        <w:rPr>
          <w:rFonts w:ascii="Times New Roman" w:eastAsia="Times New Roman" w:hAnsi="Times New Roman" w:cs="Times New Roman"/>
          <w:sz w:val="24"/>
          <w:szCs w:val="24"/>
          <w:rPrChange w:id="9861" w:author="PIERRE" w:date="2013-10-24T12:27:00Z">
            <w:rPr>
              <w:rFonts w:ascii="Times New Roman" w:eastAsia="Times New Roman" w:hAnsi="Times New Roman" w:cs="Times New Roman"/>
              <w:sz w:val="24"/>
              <w:szCs w:val="24"/>
              <w:vertAlign w:val="superscript"/>
            </w:rPr>
          </w:rPrChange>
        </w:rPr>
        <w:t>L’enquêteur doit expliquer chaque modalité à l’enquêté et c’est à lui de réfléchir et de choisir la modalité qui correspond à son cas.</w:t>
      </w:r>
    </w:p>
    <w:p w:rsidR="005E0A85" w:rsidRDefault="005E0A85" w:rsidP="001D567D">
      <w:pPr>
        <w:spacing w:line="240" w:lineRule="auto"/>
        <w:jc w:val="both"/>
        <w:rPr>
          <w:ins w:id="9862" w:author="HP" w:date="2013-10-24T13:28:00Z"/>
          <w:rFonts w:ascii="Times New Roman" w:eastAsia="Times New Roman" w:hAnsi="Times New Roman" w:cs="Times New Roman"/>
          <w:b/>
          <w:sz w:val="20"/>
          <w:szCs w:val="20"/>
        </w:rPr>
        <w:pPrChange w:id="9863" w:author="Leuveld, Koen" w:date="2013-10-24T19:57:00Z">
          <w:pPr>
            <w:spacing w:line="240" w:lineRule="auto"/>
          </w:pPr>
        </w:pPrChange>
      </w:pPr>
    </w:p>
    <w:p w:rsidR="00630F3D" w:rsidRPr="00630F3D" w:rsidDel="00630F3D" w:rsidRDefault="00630F3D" w:rsidP="001D567D">
      <w:pPr>
        <w:spacing w:after="0" w:line="240" w:lineRule="auto"/>
        <w:jc w:val="both"/>
        <w:rPr>
          <w:del w:id="9864" w:author="HP" w:date="2013-10-24T13:29:00Z"/>
          <w:rFonts w:ascii="Times New Roman" w:hAnsi="Times New Roman" w:cs="Times New Roman"/>
          <w:b/>
          <w:sz w:val="20"/>
          <w:szCs w:val="20"/>
          <w:rPrChange w:id="9865" w:author="HP" w:date="2013-10-24T13:28:00Z">
            <w:rPr>
              <w:del w:id="9866" w:author="HP" w:date="2013-10-24T13:29:00Z"/>
              <w:rFonts w:ascii="Times New Roman" w:eastAsia="Times New Roman" w:hAnsi="Times New Roman" w:cs="Times New Roman"/>
              <w:b/>
              <w:sz w:val="20"/>
              <w:szCs w:val="20"/>
            </w:rPr>
          </w:rPrChange>
        </w:rPr>
        <w:pPrChange w:id="9867" w:author="Leuveld, Koen" w:date="2013-10-24T19:57:00Z">
          <w:pPr>
            <w:spacing w:line="240" w:lineRule="auto"/>
          </w:pPr>
        </w:pPrChange>
      </w:pPr>
    </w:p>
    <w:p w:rsidR="001E3BCE" w:rsidRPr="00442E10" w:rsidRDefault="00AF2F6F" w:rsidP="001D567D">
      <w:pPr>
        <w:spacing w:line="240" w:lineRule="auto"/>
        <w:jc w:val="both"/>
        <w:rPr>
          <w:rFonts w:ascii="Times New Roman" w:hAnsi="Times New Roman" w:cs="Times New Roman"/>
          <w:b/>
          <w:sz w:val="24"/>
          <w:szCs w:val="24"/>
        </w:rPr>
        <w:pPrChange w:id="9868" w:author="Leuveld, Koen" w:date="2013-10-24T19:57:00Z">
          <w:pPr>
            <w:spacing w:line="240" w:lineRule="auto"/>
          </w:pPr>
        </w:pPrChange>
      </w:pPr>
      <w:r w:rsidRPr="00AF2F6F">
        <w:rPr>
          <w:rFonts w:ascii="Times New Roman" w:eastAsia="Times New Roman" w:hAnsi="Times New Roman" w:cs="Times New Roman"/>
          <w:b/>
          <w:sz w:val="24"/>
          <w:szCs w:val="24"/>
          <w:rPrChange w:id="9869" w:author="PIERRE" w:date="2013-10-24T12:27:00Z">
            <w:rPr>
              <w:rFonts w:ascii="Times New Roman" w:eastAsia="Times New Roman" w:hAnsi="Times New Roman" w:cs="Times New Roman"/>
              <w:b/>
              <w:sz w:val="24"/>
              <w:szCs w:val="24"/>
              <w:vertAlign w:val="superscript"/>
            </w:rPr>
          </w:rPrChange>
        </w:rPr>
        <w:t>Q10</w:t>
      </w:r>
      <w:ins w:id="9870" w:author="HP" w:date="2013-10-24T13:29:00Z">
        <w:r w:rsidR="00630F3D">
          <w:rPr>
            <w:rFonts w:ascii="Times New Roman" w:eastAsia="Times New Roman" w:hAnsi="Times New Roman" w:cs="Times New Roman"/>
            <w:b/>
            <w:sz w:val="24"/>
            <w:szCs w:val="24"/>
          </w:rPr>
          <w:t>4</w:t>
        </w:r>
      </w:ins>
      <w:del w:id="9871" w:author="HP" w:date="2013-10-24T13:29:00Z">
        <w:r w:rsidRPr="00AF2F6F" w:rsidDel="00630F3D">
          <w:rPr>
            <w:rFonts w:ascii="Times New Roman" w:eastAsia="Times New Roman" w:hAnsi="Times New Roman" w:cs="Times New Roman"/>
            <w:b/>
            <w:sz w:val="24"/>
            <w:szCs w:val="24"/>
            <w:rPrChange w:id="9872" w:author="PIERRE" w:date="2013-10-24T12:27:00Z">
              <w:rPr>
                <w:rFonts w:ascii="Times New Roman" w:eastAsia="Times New Roman" w:hAnsi="Times New Roman" w:cs="Times New Roman"/>
                <w:b/>
                <w:sz w:val="24"/>
                <w:szCs w:val="24"/>
                <w:vertAlign w:val="superscript"/>
              </w:rPr>
            </w:rPrChange>
          </w:rPr>
          <w:delText>2</w:delText>
        </w:r>
      </w:del>
      <w:r w:rsidRPr="00AF2F6F">
        <w:rPr>
          <w:rFonts w:ascii="Times New Roman" w:eastAsia="Times New Roman" w:hAnsi="Times New Roman" w:cs="Times New Roman"/>
          <w:b/>
          <w:sz w:val="24"/>
          <w:szCs w:val="24"/>
          <w:rPrChange w:id="9873" w:author="PIERRE" w:date="2013-10-24T12:27:00Z">
            <w:rPr>
              <w:rFonts w:ascii="Times New Roman" w:eastAsia="Times New Roman" w:hAnsi="Times New Roman" w:cs="Times New Roman"/>
              <w:b/>
              <w:sz w:val="24"/>
              <w:szCs w:val="24"/>
              <w:vertAlign w:val="superscript"/>
            </w:rPr>
          </w:rPrChange>
        </w:rPr>
        <w:t xml:space="preserve"> : </w:t>
      </w:r>
      <w:r w:rsidRPr="00AF2F6F">
        <w:rPr>
          <w:rFonts w:ascii="Times New Roman" w:hAnsi="Times New Roman" w:cs="Times New Roman"/>
          <w:b/>
          <w:sz w:val="24"/>
          <w:szCs w:val="24"/>
          <w:rPrChange w:id="9874" w:author="PIERRE" w:date="2013-10-24T12:27:00Z">
            <w:rPr>
              <w:rFonts w:ascii="Times New Roman" w:hAnsi="Times New Roman" w:cs="Times New Roman"/>
              <w:b/>
              <w:sz w:val="24"/>
              <w:szCs w:val="24"/>
              <w:vertAlign w:val="superscript"/>
            </w:rPr>
          </w:rPrChange>
        </w:rPr>
        <w:t>Jusqu’à quel degré êtes-vous d'accord avec les affirmations suivantes ?</w:t>
      </w:r>
    </w:p>
    <w:p w:rsidR="00E26CD6" w:rsidRPr="00E26CD6" w:rsidRDefault="00AF2F6F" w:rsidP="001D567D">
      <w:pPr>
        <w:spacing w:after="0" w:line="240" w:lineRule="auto"/>
        <w:jc w:val="both"/>
        <w:rPr>
          <w:ins w:id="9875" w:author="HP" w:date="2013-10-24T13:32:00Z"/>
          <w:rFonts w:ascii="Times New Roman" w:hAnsi="Times New Roman" w:cs="Times New Roman"/>
          <w:sz w:val="20"/>
          <w:szCs w:val="20"/>
        </w:rPr>
        <w:pPrChange w:id="9876" w:author="Leuveld, Koen" w:date="2013-10-24T19:57:00Z">
          <w:pPr>
            <w:spacing w:after="0" w:line="240" w:lineRule="auto"/>
          </w:pPr>
        </w:pPrChange>
      </w:pPr>
      <w:r w:rsidRPr="00E26CD6">
        <w:rPr>
          <w:rFonts w:ascii="Times New Roman" w:eastAsia="Times New Roman" w:hAnsi="Times New Roman" w:cs="Times New Roman"/>
          <w:sz w:val="20"/>
          <w:szCs w:val="20"/>
          <w:rPrChange w:id="9877" w:author="HP" w:date="2013-10-24T13:32:00Z">
            <w:rPr>
              <w:rFonts w:ascii="Times New Roman" w:eastAsia="Times New Roman" w:hAnsi="Times New Roman" w:cs="Times New Roman"/>
              <w:b/>
              <w:sz w:val="20"/>
              <w:szCs w:val="20"/>
              <w:vertAlign w:val="superscript"/>
            </w:rPr>
          </w:rPrChange>
        </w:rPr>
        <w:t>A</w:t>
      </w:r>
      <w:ins w:id="9878" w:author="HP" w:date="2013-10-24T13:31:00Z">
        <w:r w:rsidR="00E26CD6" w:rsidRPr="00E26CD6">
          <w:rPr>
            <w:rFonts w:ascii="Times New Roman" w:eastAsia="Times New Roman" w:hAnsi="Times New Roman" w:cs="Times New Roman"/>
            <w:sz w:val="20"/>
            <w:szCs w:val="20"/>
            <w:rPrChange w:id="9879" w:author="HP" w:date="2013-10-24T13:32:00Z">
              <w:rPr>
                <w:rFonts w:ascii="Times New Roman" w:eastAsia="Times New Roman" w:hAnsi="Times New Roman" w:cs="Times New Roman"/>
                <w:b/>
                <w:sz w:val="20"/>
                <w:szCs w:val="20"/>
              </w:rPr>
            </w:rPrChange>
          </w:rPr>
          <w:t>1</w:t>
        </w:r>
      </w:ins>
      <w:r w:rsidRPr="00E26CD6">
        <w:rPr>
          <w:rFonts w:ascii="Times New Roman" w:eastAsia="Times New Roman" w:hAnsi="Times New Roman" w:cs="Times New Roman"/>
          <w:sz w:val="20"/>
          <w:szCs w:val="20"/>
          <w:rPrChange w:id="9880" w:author="HP" w:date="2013-10-24T13:32:00Z">
            <w:rPr>
              <w:rFonts w:ascii="Times New Roman" w:eastAsia="Times New Roman" w:hAnsi="Times New Roman" w:cs="Times New Roman"/>
              <w:b/>
              <w:sz w:val="20"/>
              <w:szCs w:val="20"/>
              <w:vertAlign w:val="superscript"/>
            </w:rPr>
          </w:rPrChange>
        </w:rPr>
        <w:t> </w:t>
      </w:r>
      <w:del w:id="9881" w:author="HP" w:date="2013-10-24T13:32:00Z">
        <w:r w:rsidRPr="00E26CD6" w:rsidDel="00E26CD6">
          <w:rPr>
            <w:rFonts w:ascii="Times New Roman" w:eastAsia="Times New Roman" w:hAnsi="Times New Roman" w:cs="Times New Roman"/>
            <w:sz w:val="20"/>
            <w:szCs w:val="20"/>
            <w:rPrChange w:id="9882" w:author="HP" w:date="2013-10-24T13:32:00Z">
              <w:rPr>
                <w:rFonts w:ascii="Times New Roman" w:eastAsia="Times New Roman" w:hAnsi="Times New Roman" w:cs="Times New Roman"/>
                <w:b/>
                <w:sz w:val="20"/>
                <w:szCs w:val="20"/>
                <w:vertAlign w:val="superscript"/>
              </w:rPr>
            </w:rPrChange>
          </w:rPr>
          <w:delText>:</w:delText>
        </w:r>
      </w:del>
      <w:ins w:id="9883" w:author="HP" w:date="2013-10-24T13:32:00Z">
        <w:r w:rsidR="00E26CD6" w:rsidRPr="00E26CD6">
          <w:rPr>
            <w:rFonts w:ascii="Times New Roman" w:eastAsia="Times New Roman" w:hAnsi="Times New Roman" w:cs="Times New Roman"/>
            <w:sz w:val="20"/>
            <w:szCs w:val="20"/>
          </w:rPr>
          <w:t>: la</w:t>
        </w:r>
      </w:ins>
      <w:ins w:id="9884" w:author="HP" w:date="2013-10-24T13:31:00Z">
        <w:r w:rsidR="00E26CD6" w:rsidRPr="00E26CD6">
          <w:rPr>
            <w:rFonts w:ascii="Times New Roman" w:eastAsia="Times New Roman" w:hAnsi="Times New Roman" w:cs="Times New Roman"/>
            <w:sz w:val="20"/>
            <w:szCs w:val="20"/>
            <w:rPrChange w:id="9885" w:author="HP" w:date="2013-10-24T13:32:00Z">
              <w:rPr>
                <w:rFonts w:ascii="Times New Roman" w:eastAsia="Times New Roman" w:hAnsi="Times New Roman" w:cs="Times New Roman"/>
                <w:b/>
                <w:sz w:val="20"/>
                <w:szCs w:val="20"/>
              </w:rPr>
            </w:rPrChange>
          </w:rPr>
          <w:t xml:space="preserve"> Zakat (aumône obligatoire) </w:t>
        </w:r>
      </w:ins>
      <w:ins w:id="9886" w:author="HP" w:date="2013-10-24T13:32:00Z">
        <w:r w:rsidR="00E26CD6" w:rsidRPr="00E26CD6">
          <w:rPr>
            <w:rFonts w:ascii="Times New Roman" w:hAnsi="Times New Roman" w:cs="Times New Roman"/>
            <w:sz w:val="20"/>
            <w:szCs w:val="20"/>
          </w:rPr>
          <w:t>est un devoir religieux important</w:t>
        </w:r>
      </w:ins>
    </w:p>
    <w:p w:rsidR="00E26CD6" w:rsidRPr="00E26CD6" w:rsidRDefault="00E26CD6" w:rsidP="001D567D">
      <w:pPr>
        <w:spacing w:after="0" w:line="240" w:lineRule="auto"/>
        <w:jc w:val="both"/>
        <w:rPr>
          <w:ins w:id="9887" w:author="HP" w:date="2013-10-24T13:31:00Z"/>
          <w:rFonts w:ascii="Times New Roman" w:hAnsi="Times New Roman" w:cs="Times New Roman"/>
          <w:sz w:val="20"/>
          <w:szCs w:val="20"/>
          <w:rPrChange w:id="9888" w:author="HP" w:date="2013-10-24T13:33:00Z">
            <w:rPr>
              <w:ins w:id="9889" w:author="HP" w:date="2013-10-24T13:31:00Z"/>
              <w:rFonts w:ascii="Times New Roman" w:eastAsia="Times New Roman" w:hAnsi="Times New Roman" w:cs="Times New Roman"/>
              <w:b/>
              <w:sz w:val="20"/>
              <w:szCs w:val="20"/>
            </w:rPr>
          </w:rPrChange>
        </w:rPr>
        <w:pPrChange w:id="9890" w:author="Leuveld, Koen" w:date="2013-10-24T19:57:00Z">
          <w:pPr>
            <w:spacing w:after="0" w:line="240" w:lineRule="auto"/>
          </w:pPr>
        </w:pPrChange>
      </w:pPr>
      <w:ins w:id="9891" w:author="HP" w:date="2013-10-24T13:32:00Z">
        <w:r w:rsidRPr="00E26CD6">
          <w:rPr>
            <w:rFonts w:ascii="Times New Roman" w:eastAsia="Times New Roman" w:hAnsi="Times New Roman" w:cs="Times New Roman"/>
            <w:sz w:val="20"/>
            <w:szCs w:val="20"/>
          </w:rPr>
          <w:t>A</w:t>
        </w:r>
        <w:r>
          <w:rPr>
            <w:rFonts w:ascii="Times New Roman" w:eastAsia="Times New Roman" w:hAnsi="Times New Roman" w:cs="Times New Roman"/>
            <w:sz w:val="20"/>
            <w:szCs w:val="20"/>
          </w:rPr>
          <w:t>2</w:t>
        </w:r>
        <w:r w:rsidRPr="00E26CD6">
          <w:rPr>
            <w:rFonts w:ascii="Times New Roman" w:eastAsia="Times New Roman" w:hAnsi="Times New Roman" w:cs="Times New Roman"/>
            <w:sz w:val="20"/>
            <w:szCs w:val="20"/>
          </w:rPr>
          <w:t xml:space="preserve"> : la </w:t>
        </w:r>
        <w:proofErr w:type="spellStart"/>
        <w:r>
          <w:rPr>
            <w:rFonts w:ascii="Times New Roman" w:eastAsia="Times New Roman" w:hAnsi="Times New Roman" w:cs="Times New Roman"/>
            <w:sz w:val="20"/>
            <w:szCs w:val="20"/>
          </w:rPr>
          <w:t>Sad</w:t>
        </w:r>
        <w:r w:rsidRPr="00E26CD6">
          <w:rPr>
            <w:rFonts w:ascii="Times New Roman" w:eastAsia="Times New Roman" w:hAnsi="Times New Roman" w:cs="Times New Roman"/>
            <w:sz w:val="20"/>
            <w:szCs w:val="20"/>
          </w:rPr>
          <w:t>akat</w:t>
        </w:r>
        <w:proofErr w:type="spellEnd"/>
        <w:r w:rsidRPr="00E26CD6">
          <w:rPr>
            <w:rFonts w:ascii="Times New Roman" w:eastAsia="Times New Roman" w:hAnsi="Times New Roman" w:cs="Times New Roman"/>
            <w:sz w:val="20"/>
            <w:szCs w:val="20"/>
          </w:rPr>
          <w:t xml:space="preserve"> (aumône </w:t>
        </w:r>
        <w:r>
          <w:rPr>
            <w:rFonts w:ascii="Times New Roman" w:eastAsia="Times New Roman" w:hAnsi="Times New Roman" w:cs="Times New Roman"/>
            <w:sz w:val="20"/>
            <w:szCs w:val="20"/>
          </w:rPr>
          <w:t>volontaire</w:t>
        </w:r>
        <w:r w:rsidRPr="00E26CD6">
          <w:rPr>
            <w:rFonts w:ascii="Times New Roman" w:eastAsia="Times New Roman" w:hAnsi="Times New Roman" w:cs="Times New Roman"/>
            <w:sz w:val="20"/>
            <w:szCs w:val="20"/>
          </w:rPr>
          <w:t xml:space="preserve">) </w:t>
        </w:r>
        <w:r w:rsidRPr="00E26CD6">
          <w:rPr>
            <w:rFonts w:ascii="Times New Roman" w:hAnsi="Times New Roman" w:cs="Times New Roman"/>
            <w:sz w:val="20"/>
            <w:szCs w:val="20"/>
          </w:rPr>
          <w:t>est un devoir religieux important</w:t>
        </w:r>
      </w:ins>
    </w:p>
    <w:p w:rsidR="00186DA1" w:rsidRPr="00442E10" w:rsidDel="00E26CD6" w:rsidRDefault="00AF2F6F" w:rsidP="001D567D">
      <w:pPr>
        <w:spacing w:after="0" w:line="240" w:lineRule="auto"/>
        <w:jc w:val="both"/>
        <w:rPr>
          <w:del w:id="9892" w:author="HP" w:date="2013-10-24T13:33:00Z"/>
          <w:rFonts w:ascii="Times New Roman" w:hAnsi="Times New Roman" w:cs="Times New Roman"/>
          <w:sz w:val="20"/>
          <w:szCs w:val="20"/>
        </w:rPr>
        <w:pPrChange w:id="9893" w:author="Leuveld, Koen" w:date="2013-10-24T19:57:00Z">
          <w:pPr>
            <w:spacing w:after="0" w:line="240" w:lineRule="auto"/>
          </w:pPr>
        </w:pPrChange>
      </w:pPr>
      <w:del w:id="9894" w:author="HP" w:date="2013-10-24T13:33:00Z">
        <w:r w:rsidRPr="00AF2F6F" w:rsidDel="00E26CD6">
          <w:rPr>
            <w:rFonts w:ascii="Times New Roman" w:hAnsi="Times New Roman" w:cs="Times New Roman"/>
            <w:sz w:val="20"/>
            <w:szCs w:val="20"/>
            <w:rPrChange w:id="9895" w:author="PIERRE" w:date="2013-10-24T12:27:00Z">
              <w:rPr>
                <w:rFonts w:ascii="Times New Roman" w:hAnsi="Times New Roman" w:cs="Times New Roman"/>
                <w:sz w:val="20"/>
                <w:szCs w:val="20"/>
                <w:vertAlign w:val="superscript"/>
              </w:rPr>
            </w:rPrChange>
          </w:rPr>
          <w:delText xml:space="preserve"> La charité est un devoir religieux important</w:delText>
        </w:r>
      </w:del>
    </w:p>
    <w:p w:rsidR="00186DA1" w:rsidRPr="00442E10" w:rsidRDefault="00AF2F6F" w:rsidP="001D567D">
      <w:pPr>
        <w:spacing w:after="0" w:line="240" w:lineRule="auto"/>
        <w:jc w:val="both"/>
        <w:rPr>
          <w:rFonts w:ascii="Times New Roman" w:hAnsi="Times New Roman" w:cs="Times New Roman"/>
          <w:sz w:val="20"/>
          <w:szCs w:val="20"/>
        </w:rPr>
        <w:pPrChange w:id="9896" w:author="Leuveld, Koen" w:date="2013-10-24T19:57:00Z">
          <w:pPr>
            <w:spacing w:after="0" w:line="240" w:lineRule="auto"/>
          </w:pPr>
        </w:pPrChange>
      </w:pPr>
      <w:r w:rsidRPr="00AF2F6F">
        <w:rPr>
          <w:rFonts w:ascii="Times New Roman" w:hAnsi="Times New Roman" w:cs="Times New Roman"/>
          <w:sz w:val="20"/>
          <w:szCs w:val="20"/>
          <w:rPrChange w:id="9897" w:author="PIERRE" w:date="2013-10-24T12:27:00Z">
            <w:rPr>
              <w:rFonts w:ascii="Times New Roman" w:hAnsi="Times New Roman" w:cs="Times New Roman"/>
              <w:sz w:val="20"/>
              <w:szCs w:val="20"/>
              <w:vertAlign w:val="superscript"/>
            </w:rPr>
          </w:rPrChange>
        </w:rPr>
        <w:t>B : Si les gens ont les moyens, ils doivent faire un pèlerinage à la Mecque</w:t>
      </w:r>
    </w:p>
    <w:p w:rsidR="00186DA1" w:rsidRPr="00442E10" w:rsidRDefault="00AF2F6F" w:rsidP="001D567D">
      <w:pPr>
        <w:spacing w:after="0" w:line="240" w:lineRule="auto"/>
        <w:jc w:val="both"/>
        <w:rPr>
          <w:rFonts w:ascii="Times New Roman" w:hAnsi="Times New Roman" w:cs="Times New Roman"/>
          <w:sz w:val="20"/>
          <w:szCs w:val="20"/>
        </w:rPr>
        <w:pPrChange w:id="9898" w:author="Leuveld, Koen" w:date="2013-10-24T19:57:00Z">
          <w:pPr>
            <w:spacing w:after="0" w:line="240" w:lineRule="auto"/>
          </w:pPr>
        </w:pPrChange>
      </w:pPr>
      <w:r w:rsidRPr="00AF2F6F">
        <w:rPr>
          <w:rFonts w:ascii="Times New Roman" w:eastAsia="Times New Roman" w:hAnsi="Times New Roman" w:cs="Times New Roman"/>
          <w:b/>
          <w:sz w:val="20"/>
          <w:szCs w:val="20"/>
          <w:rPrChange w:id="9899" w:author="PIERRE" w:date="2013-10-24T12:27:00Z">
            <w:rPr>
              <w:rFonts w:ascii="Times New Roman" w:eastAsia="Times New Roman" w:hAnsi="Times New Roman" w:cs="Times New Roman"/>
              <w:b/>
              <w:sz w:val="20"/>
              <w:szCs w:val="20"/>
              <w:vertAlign w:val="superscript"/>
            </w:rPr>
          </w:rPrChange>
        </w:rPr>
        <w:t>C :</w:t>
      </w:r>
      <w:r w:rsidRPr="00AF2F6F">
        <w:rPr>
          <w:rFonts w:ascii="Times New Roman" w:hAnsi="Times New Roman" w:cs="Times New Roman"/>
          <w:sz w:val="20"/>
          <w:szCs w:val="20"/>
          <w:rPrChange w:id="9900" w:author="PIERRE" w:date="2013-10-24T12:27:00Z">
            <w:rPr>
              <w:rFonts w:ascii="Times New Roman" w:hAnsi="Times New Roman" w:cs="Times New Roman"/>
              <w:sz w:val="20"/>
              <w:szCs w:val="20"/>
              <w:vertAlign w:val="superscript"/>
            </w:rPr>
          </w:rPrChange>
        </w:rPr>
        <w:t xml:space="preserve"> Vous devez tolérer les autres pour l'amour d</w:t>
      </w:r>
      <w:ins w:id="9901" w:author="HP" w:date="2013-10-24T13:33:00Z">
        <w:r w:rsidR="00FF644D">
          <w:rPr>
            <w:rFonts w:ascii="Times New Roman" w:hAnsi="Times New Roman" w:cs="Times New Roman"/>
            <w:sz w:val="20"/>
            <w:szCs w:val="20"/>
          </w:rPr>
          <w:t>’</w:t>
        </w:r>
      </w:ins>
      <w:del w:id="9902" w:author="HP" w:date="2013-10-24T13:33:00Z">
        <w:r w:rsidRPr="00AF2F6F" w:rsidDel="00FF644D">
          <w:rPr>
            <w:rFonts w:ascii="Times New Roman" w:hAnsi="Times New Roman" w:cs="Times New Roman"/>
            <w:sz w:val="20"/>
            <w:szCs w:val="20"/>
            <w:rPrChange w:id="9903" w:author="PIERRE" w:date="2013-10-24T12:27:00Z">
              <w:rPr>
                <w:rFonts w:ascii="Times New Roman" w:hAnsi="Times New Roman" w:cs="Times New Roman"/>
                <w:sz w:val="20"/>
                <w:szCs w:val="20"/>
                <w:vertAlign w:val="superscript"/>
              </w:rPr>
            </w:rPrChange>
          </w:rPr>
          <w:delText xml:space="preserve">e </w:delText>
        </w:r>
        <w:r w:rsidRPr="00AF2F6F" w:rsidDel="00E26CD6">
          <w:rPr>
            <w:rFonts w:ascii="Times New Roman" w:hAnsi="Times New Roman" w:cs="Times New Roman"/>
            <w:sz w:val="20"/>
            <w:szCs w:val="20"/>
            <w:rPrChange w:id="9904" w:author="PIERRE" w:date="2013-10-24T12:27:00Z">
              <w:rPr>
                <w:rFonts w:ascii="Times New Roman" w:hAnsi="Times New Roman" w:cs="Times New Roman"/>
                <w:sz w:val="20"/>
                <w:szCs w:val="20"/>
                <w:vertAlign w:val="superscript"/>
              </w:rPr>
            </w:rPrChange>
          </w:rPr>
          <w:delText>Dieu</w:delText>
        </w:r>
      </w:del>
      <w:ins w:id="9905" w:author="HP" w:date="2013-10-24T13:33:00Z">
        <w:r w:rsidR="00E26CD6">
          <w:rPr>
            <w:rFonts w:ascii="Times New Roman" w:hAnsi="Times New Roman" w:cs="Times New Roman"/>
            <w:sz w:val="20"/>
            <w:szCs w:val="20"/>
          </w:rPr>
          <w:t>Allah</w:t>
        </w:r>
      </w:ins>
    </w:p>
    <w:p w:rsidR="00186DA1" w:rsidRPr="00442E10" w:rsidRDefault="00AF2F6F" w:rsidP="001D567D">
      <w:pPr>
        <w:spacing w:after="0" w:line="240" w:lineRule="auto"/>
        <w:jc w:val="both"/>
        <w:rPr>
          <w:rFonts w:ascii="Times New Roman" w:hAnsi="Times New Roman" w:cs="Times New Roman"/>
          <w:sz w:val="20"/>
          <w:szCs w:val="20"/>
        </w:rPr>
        <w:pPrChange w:id="9906" w:author="Leuveld, Koen" w:date="2013-10-24T19:57:00Z">
          <w:pPr>
            <w:spacing w:after="0" w:line="240" w:lineRule="auto"/>
          </w:pPr>
        </w:pPrChange>
      </w:pPr>
      <w:r w:rsidRPr="00AF2F6F">
        <w:rPr>
          <w:rFonts w:ascii="Times New Roman" w:hAnsi="Times New Roman" w:cs="Times New Roman"/>
          <w:sz w:val="20"/>
          <w:szCs w:val="20"/>
          <w:rPrChange w:id="9907" w:author="PIERRE" w:date="2013-10-24T12:27:00Z">
            <w:rPr>
              <w:rFonts w:ascii="Times New Roman" w:hAnsi="Times New Roman" w:cs="Times New Roman"/>
              <w:sz w:val="20"/>
              <w:szCs w:val="20"/>
              <w:vertAlign w:val="superscript"/>
            </w:rPr>
          </w:rPrChange>
        </w:rPr>
        <w:t>D : Il faut obéir à ses parents pour des raisons religieuses</w:t>
      </w:r>
    </w:p>
    <w:p w:rsidR="00186DA1" w:rsidRPr="00442E10" w:rsidRDefault="00AF2F6F" w:rsidP="001D567D">
      <w:pPr>
        <w:spacing w:after="0" w:line="240" w:lineRule="auto"/>
        <w:jc w:val="both"/>
        <w:rPr>
          <w:rFonts w:ascii="Times New Roman" w:hAnsi="Times New Roman" w:cs="Times New Roman"/>
          <w:sz w:val="20"/>
          <w:szCs w:val="20"/>
        </w:rPr>
        <w:pPrChange w:id="9908" w:author="Leuveld, Koen" w:date="2013-10-24T19:57:00Z">
          <w:pPr>
            <w:spacing w:after="0" w:line="240" w:lineRule="auto"/>
          </w:pPr>
        </w:pPrChange>
      </w:pPr>
      <w:r w:rsidRPr="00AF2F6F">
        <w:rPr>
          <w:rFonts w:ascii="Times New Roman" w:hAnsi="Times New Roman" w:cs="Times New Roman"/>
          <w:sz w:val="20"/>
          <w:szCs w:val="20"/>
          <w:rPrChange w:id="9909" w:author="PIERRE" w:date="2013-10-24T12:27:00Z">
            <w:rPr>
              <w:rFonts w:ascii="Times New Roman" w:hAnsi="Times New Roman" w:cs="Times New Roman"/>
              <w:sz w:val="20"/>
              <w:szCs w:val="20"/>
              <w:vertAlign w:val="superscript"/>
            </w:rPr>
          </w:rPrChange>
        </w:rPr>
        <w:t>E : Je considère la religion comme personnellement importante</w:t>
      </w:r>
    </w:p>
    <w:p w:rsidR="00186DA1" w:rsidRPr="00442E10" w:rsidRDefault="00AF2F6F" w:rsidP="001D567D">
      <w:pPr>
        <w:spacing w:after="0" w:line="240" w:lineRule="auto"/>
        <w:jc w:val="both"/>
        <w:rPr>
          <w:rFonts w:ascii="Times New Roman" w:hAnsi="Times New Roman" w:cs="Times New Roman"/>
          <w:sz w:val="20"/>
          <w:szCs w:val="20"/>
        </w:rPr>
        <w:pPrChange w:id="9910" w:author="Leuveld, Koen" w:date="2013-10-24T19:57:00Z">
          <w:pPr>
            <w:spacing w:after="0" w:line="240" w:lineRule="auto"/>
          </w:pPr>
        </w:pPrChange>
      </w:pPr>
      <w:r w:rsidRPr="00AF2F6F">
        <w:rPr>
          <w:rFonts w:ascii="Times New Roman" w:hAnsi="Times New Roman" w:cs="Times New Roman"/>
          <w:sz w:val="20"/>
          <w:szCs w:val="20"/>
          <w:rPrChange w:id="9911" w:author="PIERRE" w:date="2013-10-24T12:27:00Z">
            <w:rPr>
              <w:rFonts w:ascii="Times New Roman" w:hAnsi="Times New Roman" w:cs="Times New Roman"/>
              <w:sz w:val="20"/>
              <w:szCs w:val="20"/>
              <w:vertAlign w:val="superscript"/>
            </w:rPr>
          </w:rPrChange>
        </w:rPr>
        <w:t>F : J’évite</w:t>
      </w:r>
      <w:ins w:id="9912" w:author="HP" w:date="2013-10-24T13:33:00Z">
        <w:r w:rsidR="00FF644D">
          <w:rPr>
            <w:rFonts w:ascii="Times New Roman" w:hAnsi="Times New Roman" w:cs="Times New Roman"/>
            <w:sz w:val="20"/>
            <w:szCs w:val="20"/>
          </w:rPr>
          <w:t xml:space="preserve"> </w:t>
        </w:r>
      </w:ins>
      <w:ins w:id="9913" w:author="HP" w:date="2013-10-24T13:34:00Z">
        <w:r w:rsidR="00FF644D">
          <w:rPr>
            <w:rFonts w:ascii="Times New Roman" w:hAnsi="Times New Roman" w:cs="Times New Roman"/>
            <w:sz w:val="20"/>
            <w:szCs w:val="20"/>
          </w:rPr>
          <w:t>les compagnies de sexe opposé (personne pouvant éventuellement devenir votre partenaire)</w:t>
        </w:r>
      </w:ins>
      <w:del w:id="9914" w:author="HP" w:date="2013-10-24T13:34:00Z">
        <w:r w:rsidRPr="00AF2F6F" w:rsidDel="00FF644D">
          <w:rPr>
            <w:rFonts w:ascii="Times New Roman" w:hAnsi="Times New Roman" w:cs="Times New Roman"/>
            <w:sz w:val="20"/>
            <w:szCs w:val="20"/>
            <w:rPrChange w:id="9915" w:author="PIERRE" w:date="2013-10-24T12:27:00Z">
              <w:rPr>
                <w:rFonts w:ascii="Times New Roman" w:hAnsi="Times New Roman" w:cs="Times New Roman"/>
                <w:sz w:val="20"/>
                <w:szCs w:val="20"/>
                <w:vertAlign w:val="superscript"/>
              </w:rPr>
            </w:rPrChange>
          </w:rPr>
          <w:delText xml:space="preserve"> de me mélanger avec le sexe opposé</w:delText>
        </w:r>
      </w:del>
    </w:p>
    <w:p w:rsidR="00EA0ED0" w:rsidDel="00447E8E" w:rsidRDefault="00EA0ED0" w:rsidP="001D567D">
      <w:pPr>
        <w:spacing w:line="240" w:lineRule="auto"/>
        <w:jc w:val="both"/>
        <w:rPr>
          <w:del w:id="9916" w:author="HP" w:date="2013-10-24T13:34:00Z"/>
          <w:rFonts w:ascii="Times New Roman" w:eastAsia="Times New Roman" w:hAnsi="Times New Roman" w:cs="Times New Roman"/>
          <w:sz w:val="24"/>
          <w:szCs w:val="24"/>
        </w:rPr>
        <w:pPrChange w:id="9917" w:author="Leuveld, Koen" w:date="2013-10-24T19:57:00Z">
          <w:pPr>
            <w:spacing w:line="240" w:lineRule="auto"/>
          </w:pPr>
        </w:pPrChange>
      </w:pPr>
    </w:p>
    <w:p w:rsidR="00447E8E" w:rsidRPr="00442E10" w:rsidRDefault="00447E8E" w:rsidP="001D567D">
      <w:pPr>
        <w:spacing w:line="240" w:lineRule="auto"/>
        <w:jc w:val="both"/>
        <w:rPr>
          <w:ins w:id="9918" w:author="HP" w:date="2013-10-24T13:34:00Z"/>
          <w:rFonts w:ascii="Times New Roman" w:eastAsia="Times New Roman" w:hAnsi="Times New Roman" w:cs="Times New Roman"/>
          <w:b/>
          <w:sz w:val="20"/>
          <w:szCs w:val="20"/>
        </w:rPr>
        <w:pPrChange w:id="9919" w:author="Leuveld, Koen" w:date="2013-10-24T19:57:00Z">
          <w:pPr>
            <w:spacing w:line="240" w:lineRule="auto"/>
          </w:pPr>
        </w:pPrChange>
      </w:pPr>
    </w:p>
    <w:p w:rsidR="004D3E65" w:rsidRPr="00442E10" w:rsidRDefault="00AF2F6F" w:rsidP="001D567D">
      <w:pPr>
        <w:spacing w:line="240" w:lineRule="auto"/>
        <w:jc w:val="both"/>
        <w:rPr>
          <w:rFonts w:ascii="Times New Roman" w:eastAsia="Times New Roman" w:hAnsi="Times New Roman" w:cs="Times New Roman"/>
          <w:sz w:val="24"/>
          <w:szCs w:val="24"/>
        </w:rPr>
        <w:pPrChange w:id="9920" w:author="Leuveld, Koen" w:date="2013-10-24T19:57:00Z">
          <w:pPr>
            <w:spacing w:line="240" w:lineRule="auto"/>
          </w:pPr>
        </w:pPrChange>
      </w:pPr>
      <w:r w:rsidRPr="00AF2F6F">
        <w:rPr>
          <w:rFonts w:ascii="Times New Roman" w:eastAsia="Times New Roman" w:hAnsi="Times New Roman" w:cs="Times New Roman"/>
          <w:sz w:val="24"/>
          <w:szCs w:val="24"/>
          <w:rPrChange w:id="9921" w:author="PIERRE" w:date="2013-10-24T12:27:00Z">
            <w:rPr>
              <w:rFonts w:ascii="Times New Roman" w:eastAsia="Times New Roman" w:hAnsi="Times New Roman" w:cs="Times New Roman"/>
              <w:sz w:val="24"/>
              <w:szCs w:val="24"/>
              <w:vertAlign w:val="superscript"/>
            </w:rPr>
          </w:rPrChange>
        </w:rPr>
        <w:t>Pour les questions Q10</w:t>
      </w:r>
      <w:ins w:id="9922" w:author="HP" w:date="2013-10-24T13:30:00Z">
        <w:r w:rsidR="00630F3D">
          <w:rPr>
            <w:rFonts w:ascii="Times New Roman" w:eastAsia="Times New Roman" w:hAnsi="Times New Roman" w:cs="Times New Roman"/>
            <w:sz w:val="24"/>
            <w:szCs w:val="24"/>
          </w:rPr>
          <w:t>4</w:t>
        </w:r>
      </w:ins>
      <w:del w:id="9923" w:author="HP" w:date="2013-10-24T13:30:00Z">
        <w:r w:rsidRPr="00AF2F6F" w:rsidDel="00630F3D">
          <w:rPr>
            <w:rFonts w:ascii="Times New Roman" w:eastAsia="Times New Roman" w:hAnsi="Times New Roman" w:cs="Times New Roman"/>
            <w:sz w:val="24"/>
            <w:szCs w:val="24"/>
            <w:rPrChange w:id="9924" w:author="PIERRE" w:date="2013-10-24T12:27:00Z">
              <w:rPr>
                <w:rFonts w:ascii="Times New Roman" w:eastAsia="Times New Roman" w:hAnsi="Times New Roman" w:cs="Times New Roman"/>
                <w:sz w:val="24"/>
                <w:szCs w:val="24"/>
                <w:vertAlign w:val="superscript"/>
              </w:rPr>
            </w:rPrChange>
          </w:rPr>
          <w:delText>2</w:delText>
        </w:r>
      </w:del>
      <w:r w:rsidRPr="00AF2F6F">
        <w:rPr>
          <w:rFonts w:ascii="Times New Roman" w:eastAsia="Times New Roman" w:hAnsi="Times New Roman" w:cs="Times New Roman"/>
          <w:sz w:val="24"/>
          <w:szCs w:val="24"/>
          <w:rPrChange w:id="9925" w:author="PIERRE" w:date="2013-10-24T12:27:00Z">
            <w:rPr>
              <w:rFonts w:ascii="Times New Roman" w:eastAsia="Times New Roman" w:hAnsi="Times New Roman" w:cs="Times New Roman"/>
              <w:sz w:val="24"/>
              <w:szCs w:val="24"/>
              <w:vertAlign w:val="superscript"/>
            </w:rPr>
          </w:rPrChange>
        </w:rPr>
        <w:t>A</w:t>
      </w:r>
      <w:ins w:id="9926" w:author="HP" w:date="2013-10-24T13:30:00Z">
        <w:r w:rsidR="00E26CD6">
          <w:rPr>
            <w:rFonts w:ascii="Times New Roman" w:eastAsia="Times New Roman" w:hAnsi="Times New Roman" w:cs="Times New Roman"/>
            <w:sz w:val="24"/>
            <w:szCs w:val="24"/>
          </w:rPr>
          <w:t>1</w:t>
        </w:r>
      </w:ins>
      <w:ins w:id="9927" w:author="HP" w:date="2013-10-24T13:31:00Z">
        <w:r w:rsidR="00E26CD6">
          <w:rPr>
            <w:rFonts w:ascii="Times New Roman" w:eastAsia="Times New Roman" w:hAnsi="Times New Roman" w:cs="Times New Roman"/>
            <w:sz w:val="24"/>
            <w:szCs w:val="24"/>
          </w:rPr>
          <w:t xml:space="preserve"> </w:t>
        </w:r>
      </w:ins>
      <w:del w:id="9928" w:author="HP" w:date="2013-10-24T13:31:00Z">
        <w:r w:rsidRPr="00AF2F6F" w:rsidDel="00E26CD6">
          <w:rPr>
            <w:rFonts w:ascii="Times New Roman" w:eastAsia="Times New Roman" w:hAnsi="Times New Roman" w:cs="Times New Roman"/>
            <w:sz w:val="24"/>
            <w:szCs w:val="24"/>
            <w:rPrChange w:id="9929" w:author="PIERRE" w:date="2013-10-24T12:27:00Z">
              <w:rPr>
                <w:rFonts w:ascii="Times New Roman" w:eastAsia="Times New Roman" w:hAnsi="Times New Roman" w:cs="Times New Roman"/>
                <w:sz w:val="24"/>
                <w:szCs w:val="24"/>
                <w:vertAlign w:val="superscript"/>
              </w:rPr>
            </w:rPrChange>
          </w:rPr>
          <w:delText xml:space="preserve"> </w:delText>
        </w:r>
      </w:del>
      <w:r w:rsidRPr="00AF2F6F">
        <w:rPr>
          <w:rFonts w:ascii="Times New Roman" w:eastAsia="Times New Roman" w:hAnsi="Times New Roman" w:cs="Times New Roman"/>
          <w:sz w:val="24"/>
          <w:szCs w:val="24"/>
          <w:rPrChange w:id="9930" w:author="PIERRE" w:date="2013-10-24T12:27:00Z">
            <w:rPr>
              <w:rFonts w:ascii="Times New Roman" w:eastAsia="Times New Roman" w:hAnsi="Times New Roman" w:cs="Times New Roman"/>
              <w:sz w:val="24"/>
              <w:szCs w:val="24"/>
              <w:vertAlign w:val="superscript"/>
            </w:rPr>
          </w:rPrChange>
        </w:rPr>
        <w:t>à Q10</w:t>
      </w:r>
      <w:ins w:id="9931" w:author="HP" w:date="2013-10-24T13:30:00Z">
        <w:r w:rsidR="00630F3D">
          <w:rPr>
            <w:rFonts w:ascii="Times New Roman" w:eastAsia="Times New Roman" w:hAnsi="Times New Roman" w:cs="Times New Roman"/>
            <w:sz w:val="24"/>
            <w:szCs w:val="24"/>
          </w:rPr>
          <w:t>4</w:t>
        </w:r>
      </w:ins>
      <w:del w:id="9932" w:author="HP" w:date="2013-10-24T13:30:00Z">
        <w:r w:rsidRPr="00AF2F6F" w:rsidDel="00630F3D">
          <w:rPr>
            <w:rFonts w:ascii="Times New Roman" w:eastAsia="Times New Roman" w:hAnsi="Times New Roman" w:cs="Times New Roman"/>
            <w:sz w:val="24"/>
            <w:szCs w:val="24"/>
            <w:rPrChange w:id="9933" w:author="PIERRE" w:date="2013-10-24T12:27:00Z">
              <w:rPr>
                <w:rFonts w:ascii="Times New Roman" w:eastAsia="Times New Roman" w:hAnsi="Times New Roman" w:cs="Times New Roman"/>
                <w:sz w:val="24"/>
                <w:szCs w:val="24"/>
                <w:vertAlign w:val="superscript"/>
              </w:rPr>
            </w:rPrChange>
          </w:rPr>
          <w:delText>2</w:delText>
        </w:r>
      </w:del>
      <w:r w:rsidRPr="00AF2F6F">
        <w:rPr>
          <w:rFonts w:ascii="Times New Roman" w:eastAsia="Times New Roman" w:hAnsi="Times New Roman" w:cs="Times New Roman"/>
          <w:sz w:val="24"/>
          <w:szCs w:val="24"/>
          <w:rPrChange w:id="9934" w:author="PIERRE" w:date="2013-10-24T12:27:00Z">
            <w:rPr>
              <w:rFonts w:ascii="Times New Roman" w:eastAsia="Times New Roman" w:hAnsi="Times New Roman" w:cs="Times New Roman"/>
              <w:sz w:val="24"/>
              <w:szCs w:val="24"/>
              <w:vertAlign w:val="superscript"/>
            </w:rPr>
          </w:rPrChange>
        </w:rPr>
        <w:t>F, l’enquêté  devra répondre en donnant son degré d’accord.</w:t>
      </w:r>
    </w:p>
    <w:p w:rsidR="00186DA1" w:rsidRPr="00442E10" w:rsidRDefault="00AF2F6F" w:rsidP="001D567D">
      <w:pPr>
        <w:spacing w:after="0" w:line="240" w:lineRule="auto"/>
        <w:jc w:val="both"/>
        <w:rPr>
          <w:rFonts w:ascii="Times New Roman" w:hAnsi="Times New Roman" w:cs="Times New Roman"/>
          <w:sz w:val="20"/>
          <w:szCs w:val="20"/>
        </w:rPr>
        <w:pPrChange w:id="9935" w:author="Leuveld, Koen" w:date="2013-10-24T19:57:00Z">
          <w:pPr>
            <w:spacing w:after="0" w:line="240" w:lineRule="auto"/>
          </w:pPr>
        </w:pPrChange>
      </w:pPr>
      <w:r w:rsidRPr="00AF2F6F">
        <w:rPr>
          <w:rFonts w:ascii="Times New Roman" w:hAnsi="Times New Roman" w:cs="Times New Roman"/>
          <w:sz w:val="20"/>
          <w:szCs w:val="20"/>
          <w:rPrChange w:id="9936" w:author="PIERRE" w:date="2013-10-24T12:27:00Z">
            <w:rPr>
              <w:rFonts w:ascii="Times New Roman" w:hAnsi="Times New Roman" w:cs="Times New Roman"/>
              <w:sz w:val="20"/>
              <w:szCs w:val="20"/>
              <w:vertAlign w:val="superscript"/>
            </w:rPr>
          </w:rPrChange>
        </w:rPr>
        <w:t>Les modalités de réponses sont : 1=FORTEMENT D’ACCORD, 2=D’ACCORD, 3=INDECIS, 4= PAS D'ACCORD, 5=FORTEMENT EN DESACCORD.</w:t>
      </w:r>
    </w:p>
    <w:p w:rsidR="00186DA1" w:rsidRPr="00442E10" w:rsidRDefault="00186DA1" w:rsidP="001D567D">
      <w:pPr>
        <w:spacing w:after="0" w:line="240" w:lineRule="auto"/>
        <w:jc w:val="both"/>
        <w:rPr>
          <w:rFonts w:ascii="Times New Roman" w:hAnsi="Times New Roman" w:cs="Times New Roman"/>
          <w:sz w:val="20"/>
          <w:szCs w:val="20"/>
        </w:rPr>
        <w:pPrChange w:id="9937" w:author="Leuveld, Koen" w:date="2013-10-24T19:57:00Z">
          <w:pPr>
            <w:spacing w:after="0" w:line="240" w:lineRule="auto"/>
          </w:pPr>
        </w:pPrChange>
      </w:pPr>
    </w:p>
    <w:p w:rsidR="00186DA1" w:rsidRPr="00442E10" w:rsidRDefault="00AF2F6F" w:rsidP="001D567D">
      <w:pPr>
        <w:spacing w:after="0" w:line="240" w:lineRule="auto"/>
        <w:jc w:val="both"/>
        <w:rPr>
          <w:rFonts w:ascii="Times New Roman" w:hAnsi="Times New Roman" w:cs="Times New Roman"/>
          <w:sz w:val="20"/>
          <w:szCs w:val="20"/>
        </w:rPr>
        <w:pPrChange w:id="9938" w:author="Leuveld, Koen" w:date="2013-10-24T19:57:00Z">
          <w:pPr>
            <w:spacing w:after="0" w:line="240" w:lineRule="auto"/>
          </w:pPr>
        </w:pPrChange>
      </w:pPr>
      <w:r w:rsidRPr="00AF2F6F">
        <w:rPr>
          <w:rFonts w:ascii="Times New Roman" w:hAnsi="Times New Roman" w:cs="Times New Roman"/>
          <w:sz w:val="20"/>
          <w:szCs w:val="20"/>
          <w:rPrChange w:id="9939" w:author="PIERRE" w:date="2013-10-24T12:27:00Z">
            <w:rPr>
              <w:rFonts w:ascii="Times New Roman" w:hAnsi="Times New Roman" w:cs="Times New Roman"/>
              <w:sz w:val="20"/>
              <w:szCs w:val="20"/>
              <w:vertAlign w:val="superscript"/>
            </w:rPr>
          </w:rPrChange>
        </w:rPr>
        <w:t>FORTEMENT D’ACCORD= cette modalité signifie que l’enquêté est totalement en accord avec la proposition énoncée</w:t>
      </w:r>
    </w:p>
    <w:p w:rsidR="00186DA1" w:rsidRPr="00442E10" w:rsidRDefault="00AF2F6F" w:rsidP="001D567D">
      <w:pPr>
        <w:spacing w:after="0" w:line="240" w:lineRule="auto"/>
        <w:jc w:val="both"/>
        <w:rPr>
          <w:rFonts w:ascii="Times New Roman" w:hAnsi="Times New Roman" w:cs="Times New Roman"/>
          <w:sz w:val="20"/>
          <w:szCs w:val="20"/>
        </w:rPr>
        <w:pPrChange w:id="9940" w:author="Leuveld, Koen" w:date="2013-10-24T19:57:00Z">
          <w:pPr>
            <w:spacing w:after="0" w:line="240" w:lineRule="auto"/>
          </w:pPr>
        </w:pPrChange>
      </w:pPr>
      <w:r w:rsidRPr="00AF2F6F">
        <w:rPr>
          <w:rFonts w:ascii="Times New Roman" w:hAnsi="Times New Roman" w:cs="Times New Roman"/>
          <w:sz w:val="20"/>
          <w:szCs w:val="20"/>
          <w:rPrChange w:id="9941" w:author="PIERRE" w:date="2013-10-24T12:27:00Z">
            <w:rPr>
              <w:rFonts w:ascii="Times New Roman" w:hAnsi="Times New Roman" w:cs="Times New Roman"/>
              <w:sz w:val="20"/>
              <w:szCs w:val="20"/>
              <w:vertAlign w:val="superscript"/>
            </w:rPr>
          </w:rPrChange>
        </w:rPr>
        <w:t>D’ACCORD= cette modalité signifie que l’enquêté prend la proposition pour vrai mais, n’est pas totalement convaincu  lui-même</w:t>
      </w:r>
    </w:p>
    <w:p w:rsidR="00186DA1" w:rsidRPr="00442E10" w:rsidRDefault="00AF2F6F" w:rsidP="001D567D">
      <w:pPr>
        <w:spacing w:after="0" w:line="240" w:lineRule="auto"/>
        <w:jc w:val="both"/>
        <w:rPr>
          <w:rFonts w:ascii="Times New Roman" w:hAnsi="Times New Roman" w:cs="Times New Roman"/>
          <w:sz w:val="20"/>
          <w:szCs w:val="20"/>
        </w:rPr>
        <w:pPrChange w:id="9942" w:author="Leuveld, Koen" w:date="2013-10-24T19:57:00Z">
          <w:pPr>
            <w:spacing w:after="0" w:line="240" w:lineRule="auto"/>
          </w:pPr>
        </w:pPrChange>
      </w:pPr>
      <w:r w:rsidRPr="00AF2F6F">
        <w:rPr>
          <w:rFonts w:ascii="Times New Roman" w:hAnsi="Times New Roman" w:cs="Times New Roman"/>
          <w:sz w:val="20"/>
          <w:szCs w:val="20"/>
          <w:rPrChange w:id="9943" w:author="PIERRE" w:date="2013-10-24T12:27:00Z">
            <w:rPr>
              <w:rFonts w:ascii="Times New Roman" w:hAnsi="Times New Roman" w:cs="Times New Roman"/>
              <w:sz w:val="20"/>
              <w:szCs w:val="20"/>
              <w:vertAlign w:val="superscript"/>
            </w:rPr>
          </w:rPrChange>
        </w:rPr>
        <w:t>INDECIS= l’enquêteur n’a pas d’avis à donner sur la proposition</w:t>
      </w:r>
    </w:p>
    <w:p w:rsidR="00186DA1" w:rsidRPr="00442E10" w:rsidRDefault="00AF2F6F" w:rsidP="001D567D">
      <w:pPr>
        <w:spacing w:after="0" w:line="240" w:lineRule="auto"/>
        <w:jc w:val="both"/>
        <w:rPr>
          <w:rFonts w:ascii="Times New Roman" w:hAnsi="Times New Roman" w:cs="Times New Roman"/>
          <w:sz w:val="20"/>
          <w:szCs w:val="20"/>
        </w:rPr>
        <w:pPrChange w:id="9944" w:author="Leuveld, Koen" w:date="2013-10-24T19:57:00Z">
          <w:pPr>
            <w:spacing w:after="0" w:line="240" w:lineRule="auto"/>
          </w:pPr>
        </w:pPrChange>
      </w:pPr>
      <w:r w:rsidRPr="00AF2F6F">
        <w:rPr>
          <w:rFonts w:ascii="Times New Roman" w:hAnsi="Times New Roman" w:cs="Times New Roman"/>
          <w:sz w:val="20"/>
          <w:szCs w:val="20"/>
          <w:rPrChange w:id="9945" w:author="PIERRE" w:date="2013-10-24T12:27:00Z">
            <w:rPr>
              <w:rFonts w:ascii="Times New Roman" w:hAnsi="Times New Roman" w:cs="Times New Roman"/>
              <w:sz w:val="20"/>
              <w:szCs w:val="20"/>
              <w:vertAlign w:val="superscript"/>
            </w:rPr>
          </w:rPrChange>
        </w:rPr>
        <w:t>PAS D’ACCORD=  l’enquêté prend la proposition pour fausse mais n’est pas totalement convaincu</w:t>
      </w:r>
    </w:p>
    <w:p w:rsidR="00566DF0" w:rsidRPr="00442E10" w:rsidRDefault="00AF2F6F" w:rsidP="001D567D">
      <w:pPr>
        <w:spacing w:after="0" w:line="240" w:lineRule="auto"/>
        <w:jc w:val="both"/>
        <w:rPr>
          <w:rFonts w:ascii="Times New Roman" w:hAnsi="Times New Roman" w:cs="Times New Roman"/>
          <w:sz w:val="20"/>
          <w:szCs w:val="20"/>
        </w:rPr>
        <w:pPrChange w:id="9946" w:author="Leuveld, Koen" w:date="2013-10-24T19:57:00Z">
          <w:pPr>
            <w:spacing w:after="0" w:line="240" w:lineRule="auto"/>
          </w:pPr>
        </w:pPrChange>
      </w:pPr>
      <w:r w:rsidRPr="00AF2F6F">
        <w:rPr>
          <w:rFonts w:ascii="Times New Roman" w:hAnsi="Times New Roman" w:cs="Times New Roman"/>
          <w:sz w:val="20"/>
          <w:szCs w:val="20"/>
          <w:rPrChange w:id="9947" w:author="PIERRE" w:date="2013-10-24T12:27:00Z">
            <w:rPr>
              <w:rFonts w:ascii="Times New Roman" w:hAnsi="Times New Roman" w:cs="Times New Roman"/>
              <w:sz w:val="20"/>
              <w:szCs w:val="20"/>
              <w:vertAlign w:val="superscript"/>
            </w:rPr>
          </w:rPrChange>
        </w:rPr>
        <w:t>FORTEMENT EN DESACCORD= cette modalité signifie que l’enquêté est totalement en désaccord avec la proposition énoncée</w:t>
      </w:r>
    </w:p>
    <w:p w:rsidR="00EA0ED0" w:rsidRPr="00442E10" w:rsidRDefault="00EA0ED0">
      <w:pPr>
        <w:spacing w:line="240" w:lineRule="auto"/>
        <w:rPr>
          <w:rFonts w:ascii="Times New Roman" w:eastAsia="Times New Roman" w:hAnsi="Times New Roman" w:cs="Times New Roman"/>
          <w:b/>
          <w:sz w:val="20"/>
          <w:szCs w:val="20"/>
        </w:rPr>
      </w:pPr>
    </w:p>
    <w:p w:rsidR="00C50CC0" w:rsidRPr="00442E10" w:rsidRDefault="00AF2F6F" w:rsidP="00C50CC0">
      <w:pPr>
        <w:pStyle w:val="Niveau3"/>
        <w:rPr>
          <w:color w:val="000000"/>
          <w:sz w:val="22"/>
          <w:szCs w:val="22"/>
        </w:rPr>
      </w:pPr>
      <w:bookmarkStart w:id="9948" w:name="_Toc370387351"/>
      <w:r w:rsidRPr="00AF2F6F">
        <w:rPr>
          <w:color w:val="000000"/>
          <w:sz w:val="22"/>
          <w:szCs w:val="22"/>
          <w:rPrChange w:id="9949" w:author="PIERRE" w:date="2013-10-24T12:27:00Z">
            <w:rPr>
              <w:color w:val="000000"/>
              <w:sz w:val="22"/>
              <w:szCs w:val="22"/>
              <w:vertAlign w:val="superscript"/>
            </w:rPr>
          </w:rPrChange>
        </w:rPr>
        <w:t xml:space="preserve">4.2 – </w:t>
      </w:r>
      <w:ins w:id="9950" w:author="HP" w:date="2013-10-24T13:35:00Z">
        <w:r w:rsidR="00447E8E">
          <w:rPr>
            <w:color w:val="000000"/>
            <w:sz w:val="22"/>
            <w:szCs w:val="22"/>
          </w:rPr>
          <w:t>Section</w:t>
        </w:r>
      </w:ins>
      <w:ins w:id="9951" w:author="HP" w:date="2013-10-24T13:36:00Z">
        <w:r w:rsidR="00447E8E">
          <w:rPr>
            <w:color w:val="000000"/>
            <w:sz w:val="22"/>
            <w:szCs w:val="22"/>
          </w:rPr>
          <w:t xml:space="preserve"> 2</w:t>
        </w:r>
      </w:ins>
      <w:ins w:id="9952" w:author="HP" w:date="2013-10-24T13:35:00Z">
        <w:r w:rsidR="00447E8E">
          <w:rPr>
            <w:color w:val="000000"/>
            <w:sz w:val="22"/>
            <w:szCs w:val="22"/>
          </w:rPr>
          <w:t xml:space="preserve"> : </w:t>
        </w:r>
      </w:ins>
      <w:r w:rsidRPr="00AF2F6F">
        <w:rPr>
          <w:color w:val="000000"/>
          <w:sz w:val="22"/>
          <w:szCs w:val="22"/>
          <w:rPrChange w:id="9953" w:author="PIERRE" w:date="2013-10-24T12:27:00Z">
            <w:rPr>
              <w:color w:val="000000"/>
              <w:sz w:val="22"/>
              <w:szCs w:val="22"/>
              <w:vertAlign w:val="superscript"/>
            </w:rPr>
          </w:rPrChange>
        </w:rPr>
        <w:t>Relation homme et femme</w:t>
      </w:r>
      <w:bookmarkEnd w:id="9948"/>
    </w:p>
    <w:p w:rsidR="00AA6266" w:rsidRPr="00442E10" w:rsidRDefault="00AA6266" w:rsidP="00AA6266">
      <w:pPr>
        <w:spacing w:line="240" w:lineRule="auto"/>
        <w:rPr>
          <w:rFonts w:ascii="Times New Roman" w:hAnsi="Times New Roman" w:cs="Times New Roman"/>
          <w:b/>
          <w:sz w:val="20"/>
          <w:szCs w:val="20"/>
        </w:rPr>
      </w:pPr>
    </w:p>
    <w:p w:rsidR="00AA6266" w:rsidRPr="00442E10" w:rsidRDefault="00AF2F6F" w:rsidP="00AA6266">
      <w:pPr>
        <w:spacing w:line="240" w:lineRule="auto"/>
        <w:rPr>
          <w:rFonts w:ascii="Times New Roman" w:hAnsi="Times New Roman" w:cs="Times New Roman"/>
          <w:sz w:val="20"/>
          <w:szCs w:val="20"/>
        </w:rPr>
      </w:pPr>
      <w:r w:rsidRPr="00AF2F6F">
        <w:rPr>
          <w:rFonts w:ascii="Times New Roman" w:hAnsi="Times New Roman" w:cs="Times New Roman"/>
          <w:b/>
          <w:sz w:val="20"/>
          <w:szCs w:val="20"/>
          <w:rPrChange w:id="9954" w:author="PIERRE" w:date="2013-10-24T12:27:00Z">
            <w:rPr>
              <w:rFonts w:ascii="Times New Roman" w:hAnsi="Times New Roman" w:cs="Times New Roman"/>
              <w:b/>
              <w:sz w:val="20"/>
              <w:szCs w:val="20"/>
              <w:vertAlign w:val="superscript"/>
            </w:rPr>
          </w:rPrChange>
        </w:rPr>
        <w:t>Q</w:t>
      </w:r>
      <w:ins w:id="9955" w:author="HP" w:date="2013-10-24T13:36:00Z">
        <w:r w:rsidR="00447E8E">
          <w:rPr>
            <w:rFonts w:ascii="Times New Roman" w:hAnsi="Times New Roman" w:cs="Times New Roman"/>
            <w:b/>
            <w:sz w:val="20"/>
            <w:szCs w:val="20"/>
          </w:rPr>
          <w:t>201</w:t>
        </w:r>
      </w:ins>
      <w:del w:id="9956" w:author="HP" w:date="2013-10-24T13:36:00Z">
        <w:r w:rsidRPr="00AF2F6F" w:rsidDel="00447E8E">
          <w:rPr>
            <w:rFonts w:ascii="Times New Roman" w:hAnsi="Times New Roman" w:cs="Times New Roman"/>
            <w:b/>
            <w:sz w:val="20"/>
            <w:szCs w:val="20"/>
            <w:rPrChange w:id="9957" w:author="PIERRE" w:date="2013-10-24T12:27:00Z">
              <w:rPr>
                <w:rFonts w:ascii="Times New Roman" w:hAnsi="Times New Roman" w:cs="Times New Roman"/>
                <w:b/>
                <w:sz w:val="20"/>
                <w:szCs w:val="20"/>
                <w:vertAlign w:val="superscript"/>
              </w:rPr>
            </w:rPrChange>
          </w:rPr>
          <w:delText>103</w:delText>
        </w:r>
      </w:del>
      <w:r w:rsidRPr="00AF2F6F">
        <w:rPr>
          <w:rFonts w:ascii="Times New Roman" w:hAnsi="Times New Roman" w:cs="Times New Roman"/>
          <w:b/>
          <w:sz w:val="20"/>
          <w:szCs w:val="20"/>
          <w:rPrChange w:id="9958" w:author="PIERRE" w:date="2013-10-24T12:27:00Z">
            <w:rPr>
              <w:rFonts w:ascii="Times New Roman" w:hAnsi="Times New Roman" w:cs="Times New Roman"/>
              <w:b/>
              <w:sz w:val="20"/>
              <w:szCs w:val="20"/>
              <w:vertAlign w:val="superscript"/>
            </w:rPr>
          </w:rPrChange>
        </w:rPr>
        <w:t> : LISEZ</w:t>
      </w:r>
      <w:r w:rsidRPr="00AF2F6F">
        <w:rPr>
          <w:rFonts w:ascii="Times New Roman" w:hAnsi="Times New Roman" w:cs="Times New Roman"/>
          <w:sz w:val="20"/>
          <w:szCs w:val="20"/>
          <w:rPrChange w:id="9959" w:author="PIERRE" w:date="2013-10-24T12:27:00Z">
            <w:rPr>
              <w:rFonts w:ascii="Times New Roman" w:hAnsi="Times New Roman" w:cs="Times New Roman"/>
              <w:sz w:val="20"/>
              <w:szCs w:val="20"/>
              <w:vertAlign w:val="superscript"/>
            </w:rPr>
          </w:rPrChange>
        </w:rPr>
        <w:t xml:space="preserve"> : Je vais lire chaque fois deux opinions : </w:t>
      </w:r>
      <w:r w:rsidRPr="00AF2F6F">
        <w:rPr>
          <w:rFonts w:ascii="Times New Roman" w:hAnsi="Times New Roman" w:cs="Times New Roman"/>
          <w:b/>
          <w:sz w:val="20"/>
          <w:szCs w:val="20"/>
          <w:rPrChange w:id="9960" w:author="PIERRE" w:date="2013-10-24T12:27:00Z">
            <w:rPr>
              <w:rFonts w:ascii="Times New Roman" w:hAnsi="Times New Roman" w:cs="Times New Roman"/>
              <w:b/>
              <w:sz w:val="20"/>
              <w:szCs w:val="20"/>
              <w:vertAlign w:val="superscript"/>
            </w:rPr>
          </w:rPrChange>
        </w:rPr>
        <w:t>A et B</w:t>
      </w:r>
      <w:r w:rsidRPr="00AF2F6F">
        <w:rPr>
          <w:rFonts w:ascii="Times New Roman" w:hAnsi="Times New Roman" w:cs="Times New Roman"/>
          <w:sz w:val="20"/>
          <w:szCs w:val="20"/>
          <w:rPrChange w:id="9961" w:author="PIERRE" w:date="2013-10-24T12:27:00Z">
            <w:rPr>
              <w:rFonts w:ascii="Times New Roman" w:hAnsi="Times New Roman" w:cs="Times New Roman"/>
              <w:sz w:val="20"/>
              <w:szCs w:val="20"/>
              <w:vertAlign w:val="superscript"/>
            </w:rPr>
          </w:rPrChange>
        </w:rPr>
        <w:t xml:space="preserve">. Je vais vous demander d’indiquer laquelle de ces deux opinions est proche de votre opinion : </w:t>
      </w:r>
      <w:r w:rsidRPr="00AF2F6F">
        <w:rPr>
          <w:rFonts w:ascii="Times New Roman" w:hAnsi="Times New Roman" w:cs="Times New Roman"/>
          <w:b/>
          <w:sz w:val="20"/>
          <w:szCs w:val="20"/>
          <w:rPrChange w:id="9962" w:author="PIERRE" w:date="2013-10-24T12:27:00Z">
            <w:rPr>
              <w:rFonts w:ascii="Times New Roman" w:hAnsi="Times New Roman" w:cs="Times New Roman"/>
              <w:b/>
              <w:sz w:val="20"/>
              <w:szCs w:val="20"/>
              <w:vertAlign w:val="superscript"/>
            </w:rPr>
          </w:rPrChange>
        </w:rPr>
        <w:t>A ou B</w:t>
      </w:r>
      <w:r w:rsidRPr="00AF2F6F">
        <w:rPr>
          <w:rFonts w:ascii="Times New Roman" w:hAnsi="Times New Roman" w:cs="Times New Roman"/>
          <w:sz w:val="20"/>
          <w:szCs w:val="20"/>
          <w:rPrChange w:id="9963" w:author="PIERRE" w:date="2013-10-24T12:27:00Z">
            <w:rPr>
              <w:rFonts w:ascii="Times New Roman" w:hAnsi="Times New Roman" w:cs="Times New Roman"/>
              <w:sz w:val="20"/>
              <w:szCs w:val="20"/>
              <w:vertAlign w:val="superscript"/>
            </w:rPr>
          </w:rPrChange>
        </w:rPr>
        <w:t>.</w:t>
      </w:r>
    </w:p>
    <w:p w:rsidR="00AA6266" w:rsidRPr="00442E10" w:rsidRDefault="00AF2F6F" w:rsidP="00AA6266">
      <w:pPr>
        <w:spacing w:line="240" w:lineRule="auto"/>
        <w:rPr>
          <w:rFonts w:ascii="Times New Roman" w:hAnsi="Times New Roman" w:cs="Times New Roman"/>
          <w:b/>
          <w:i/>
          <w:sz w:val="20"/>
          <w:szCs w:val="20"/>
        </w:rPr>
      </w:pPr>
      <w:r w:rsidRPr="00AF2F6F">
        <w:rPr>
          <w:rFonts w:ascii="Times New Roman" w:hAnsi="Times New Roman" w:cs="Times New Roman"/>
          <w:b/>
          <w:i/>
          <w:sz w:val="20"/>
          <w:szCs w:val="20"/>
          <w:rPrChange w:id="9964" w:author="PIERRE" w:date="2013-10-24T12:27:00Z">
            <w:rPr>
              <w:rFonts w:ascii="Times New Roman" w:hAnsi="Times New Roman" w:cs="Times New Roman"/>
              <w:b/>
              <w:i/>
              <w:sz w:val="20"/>
              <w:szCs w:val="20"/>
              <w:vertAlign w:val="superscript"/>
            </w:rPr>
          </w:rPrChange>
        </w:rPr>
        <w:t>APRÈS CHACUN DES DEUX OPINIONS, NOTEZ LE CHIFFRE APPLICABLE.</w:t>
      </w:r>
    </w:p>
    <w:p w:rsidR="0036559E" w:rsidRPr="00442E10" w:rsidRDefault="00AF2F6F" w:rsidP="00AA6266">
      <w:pPr>
        <w:spacing w:line="240" w:lineRule="auto"/>
        <w:rPr>
          <w:rFonts w:ascii="Times New Roman" w:hAnsi="Times New Roman" w:cs="Times New Roman"/>
          <w:sz w:val="20"/>
          <w:szCs w:val="20"/>
        </w:rPr>
      </w:pPr>
      <w:r w:rsidRPr="00AF2F6F">
        <w:rPr>
          <w:rFonts w:ascii="Times New Roman" w:hAnsi="Times New Roman" w:cs="Times New Roman"/>
          <w:sz w:val="20"/>
          <w:szCs w:val="20"/>
          <w:rPrChange w:id="9965" w:author="PIERRE" w:date="2013-10-24T12:27:00Z">
            <w:rPr>
              <w:rFonts w:ascii="Times New Roman" w:hAnsi="Times New Roman" w:cs="Times New Roman"/>
              <w:sz w:val="20"/>
              <w:szCs w:val="20"/>
              <w:vertAlign w:val="superscript"/>
            </w:rPr>
          </w:rPrChange>
        </w:rPr>
        <w:t>Pour administrer cette question, vous devez lire à chaque fois les deux options (A et B) correspondant à chaque ligne du tableau et l’enquêté vous donnera l’opinion qui est la proche de sa pensée.</w:t>
      </w:r>
    </w:p>
    <w:p w:rsidR="00EA0ED0" w:rsidRPr="00442E10" w:rsidRDefault="00AF2F6F">
      <w:pPr>
        <w:spacing w:line="240" w:lineRule="auto"/>
        <w:rPr>
          <w:rFonts w:ascii="Times New Roman" w:hAnsi="Times New Roman" w:cs="Times New Roman"/>
          <w:sz w:val="20"/>
          <w:szCs w:val="20"/>
        </w:rPr>
      </w:pPr>
      <w:r w:rsidRPr="00AF2F6F">
        <w:rPr>
          <w:rFonts w:ascii="Times New Roman" w:hAnsi="Times New Roman" w:cs="Times New Roman"/>
          <w:sz w:val="20"/>
          <w:szCs w:val="20"/>
          <w:rPrChange w:id="9966" w:author="PIERRE" w:date="2013-10-24T12:27:00Z">
            <w:rPr>
              <w:rFonts w:ascii="Times New Roman" w:hAnsi="Times New Roman" w:cs="Times New Roman"/>
              <w:sz w:val="20"/>
              <w:szCs w:val="20"/>
              <w:vertAlign w:val="superscript"/>
            </w:rPr>
          </w:rPrChange>
        </w:rPr>
        <w:t xml:space="preserve">Les modalités de réponse sont les suivantes : </w:t>
      </w:r>
      <w:r w:rsidRPr="00AF2F6F">
        <w:rPr>
          <w:rFonts w:ascii="Times New Roman" w:hAnsi="Times New Roman" w:cs="Times New Roman"/>
          <w:sz w:val="19"/>
          <w:szCs w:val="19"/>
          <w:rPrChange w:id="9967" w:author="PIERRE" w:date="2013-10-24T12:27:00Z">
            <w:rPr>
              <w:rFonts w:ascii="Times New Roman" w:hAnsi="Times New Roman" w:cs="Times New Roman"/>
              <w:sz w:val="19"/>
              <w:szCs w:val="19"/>
              <w:vertAlign w:val="superscript"/>
            </w:rPr>
          </w:rPrChange>
        </w:rPr>
        <w:t>1=TOUT À FAIT D’ACCORD AVEC A, 2= D’ACCORD AVEC A, 3=NEUTRE, 4= D’ACCORD AVEC B, 5= TOUT À FAIT D’ACCORD AVEC B</w:t>
      </w:r>
    </w:p>
    <w:tbl>
      <w:tblPr>
        <w:tblW w:w="8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4022"/>
        <w:gridCol w:w="4244"/>
      </w:tblGrid>
      <w:tr w:rsidR="00AA6266" w:rsidRPr="00442E10" w:rsidTr="00AA6266">
        <w:trPr>
          <w:trHeight w:val="227"/>
        </w:trPr>
        <w:tc>
          <w:tcPr>
            <w:tcW w:w="0" w:type="auto"/>
            <w:shd w:val="clear" w:color="auto" w:fill="auto"/>
            <w:vAlign w:val="center"/>
          </w:tcPr>
          <w:p w:rsidR="00AA6266" w:rsidRPr="00442E10" w:rsidRDefault="00AF2F6F" w:rsidP="00F97D9B">
            <w:pPr>
              <w:spacing w:line="240" w:lineRule="auto"/>
              <w:rPr>
                <w:rFonts w:ascii="Times New Roman" w:hAnsi="Times New Roman" w:cs="Times New Roman"/>
                <w:sz w:val="20"/>
                <w:szCs w:val="20"/>
              </w:rPr>
            </w:pPr>
            <w:r w:rsidRPr="00AF2F6F">
              <w:rPr>
                <w:rFonts w:ascii="Times New Roman" w:hAnsi="Times New Roman" w:cs="Times New Roman"/>
                <w:sz w:val="20"/>
                <w:szCs w:val="20"/>
                <w:rPrChange w:id="9968" w:author="PIERRE" w:date="2013-10-24T12:27:00Z">
                  <w:rPr>
                    <w:rFonts w:ascii="Times New Roman" w:hAnsi="Times New Roman" w:cs="Times New Roman"/>
                    <w:sz w:val="20"/>
                    <w:szCs w:val="20"/>
                    <w:vertAlign w:val="superscript"/>
                  </w:rPr>
                </w:rPrChange>
              </w:rPr>
              <w:t>1</w:t>
            </w:r>
          </w:p>
        </w:tc>
        <w:tc>
          <w:tcPr>
            <w:tcW w:w="4022" w:type="dxa"/>
            <w:shd w:val="clear" w:color="auto" w:fill="auto"/>
            <w:vAlign w:val="center"/>
          </w:tcPr>
          <w:p w:rsidR="00AA6266" w:rsidRPr="00442E10" w:rsidRDefault="00AF2F6F" w:rsidP="00F97D9B">
            <w:pPr>
              <w:spacing w:line="240" w:lineRule="auto"/>
              <w:rPr>
                <w:rFonts w:ascii="Times New Roman" w:hAnsi="Times New Roman" w:cs="Times New Roman"/>
                <w:sz w:val="20"/>
                <w:szCs w:val="20"/>
              </w:rPr>
            </w:pPr>
            <w:r w:rsidRPr="00AF2F6F">
              <w:rPr>
                <w:rFonts w:ascii="Times New Roman" w:hAnsi="Times New Roman" w:cs="Times New Roman"/>
                <w:b/>
                <w:sz w:val="20"/>
                <w:szCs w:val="20"/>
                <w:rPrChange w:id="9969" w:author="PIERRE" w:date="2013-10-24T12:27:00Z">
                  <w:rPr>
                    <w:rFonts w:ascii="Times New Roman" w:hAnsi="Times New Roman" w:cs="Times New Roman"/>
                    <w:b/>
                    <w:sz w:val="20"/>
                    <w:szCs w:val="20"/>
                    <w:vertAlign w:val="superscript"/>
                  </w:rPr>
                </w:rPrChange>
              </w:rPr>
              <w:t>A.</w:t>
            </w:r>
            <w:r w:rsidRPr="00AF2F6F">
              <w:rPr>
                <w:rFonts w:ascii="Times New Roman" w:hAnsi="Times New Roman" w:cs="Times New Roman"/>
                <w:sz w:val="20"/>
                <w:szCs w:val="20"/>
                <w:rPrChange w:id="9970" w:author="PIERRE" w:date="2013-10-24T12:27:00Z">
                  <w:rPr>
                    <w:rFonts w:ascii="Times New Roman" w:hAnsi="Times New Roman" w:cs="Times New Roman"/>
                    <w:sz w:val="20"/>
                    <w:szCs w:val="20"/>
                    <w:vertAlign w:val="superscript"/>
                  </w:rPr>
                </w:rPrChange>
              </w:rPr>
              <w:t xml:space="preserve"> Selon nos mœurs et coutumes, les femmes ont toujours été soumises et devraient rester comme telles. </w:t>
            </w:r>
          </w:p>
        </w:tc>
        <w:tc>
          <w:tcPr>
            <w:tcW w:w="4244" w:type="dxa"/>
            <w:vAlign w:val="center"/>
          </w:tcPr>
          <w:p w:rsidR="00AA6266" w:rsidRPr="00442E10" w:rsidRDefault="00AF2F6F" w:rsidP="00F97D9B">
            <w:pPr>
              <w:spacing w:line="240" w:lineRule="auto"/>
              <w:rPr>
                <w:rFonts w:ascii="Times New Roman" w:hAnsi="Times New Roman" w:cs="Times New Roman"/>
                <w:sz w:val="20"/>
                <w:szCs w:val="20"/>
              </w:rPr>
            </w:pPr>
            <w:r w:rsidRPr="00AF2F6F">
              <w:rPr>
                <w:rFonts w:ascii="Times New Roman" w:hAnsi="Times New Roman" w:cs="Times New Roman"/>
                <w:b/>
                <w:sz w:val="20"/>
                <w:szCs w:val="20"/>
                <w:rPrChange w:id="9971" w:author="PIERRE" w:date="2013-10-24T12:27:00Z">
                  <w:rPr>
                    <w:rFonts w:ascii="Times New Roman" w:hAnsi="Times New Roman" w:cs="Times New Roman"/>
                    <w:b/>
                    <w:sz w:val="20"/>
                    <w:szCs w:val="20"/>
                    <w:vertAlign w:val="superscript"/>
                  </w:rPr>
                </w:rPrChange>
              </w:rPr>
              <w:t>B.</w:t>
            </w:r>
            <w:r w:rsidRPr="00AF2F6F">
              <w:rPr>
                <w:rFonts w:ascii="Times New Roman" w:hAnsi="Times New Roman" w:cs="Times New Roman"/>
                <w:sz w:val="20"/>
                <w:szCs w:val="20"/>
                <w:rPrChange w:id="9972" w:author="PIERRE" w:date="2013-10-24T12:27:00Z">
                  <w:rPr>
                    <w:rFonts w:ascii="Times New Roman" w:hAnsi="Times New Roman" w:cs="Times New Roman"/>
                    <w:sz w:val="20"/>
                    <w:szCs w:val="20"/>
                    <w:vertAlign w:val="superscript"/>
                  </w:rPr>
                </w:rPrChange>
              </w:rPr>
              <w:t xml:space="preserve"> Dans notre pays, les femmes devraient avoir les mêmes droits et obligations que les hommes. </w:t>
            </w:r>
          </w:p>
        </w:tc>
      </w:tr>
      <w:tr w:rsidR="00AA6266" w:rsidRPr="00442E10" w:rsidTr="00AA6266">
        <w:trPr>
          <w:trHeight w:val="227"/>
        </w:trPr>
        <w:tc>
          <w:tcPr>
            <w:tcW w:w="0" w:type="auto"/>
            <w:shd w:val="clear" w:color="auto" w:fill="auto"/>
            <w:vAlign w:val="center"/>
          </w:tcPr>
          <w:p w:rsidR="00AA6266" w:rsidRPr="00442E10" w:rsidRDefault="00AF2F6F" w:rsidP="00F97D9B">
            <w:pPr>
              <w:spacing w:line="240" w:lineRule="auto"/>
              <w:rPr>
                <w:rFonts w:ascii="Times New Roman" w:hAnsi="Times New Roman" w:cs="Times New Roman"/>
                <w:sz w:val="20"/>
                <w:szCs w:val="20"/>
              </w:rPr>
            </w:pPr>
            <w:r w:rsidRPr="00AF2F6F">
              <w:rPr>
                <w:rFonts w:ascii="Times New Roman" w:hAnsi="Times New Roman" w:cs="Times New Roman"/>
                <w:sz w:val="20"/>
                <w:szCs w:val="20"/>
                <w:rPrChange w:id="9973" w:author="PIERRE" w:date="2013-10-24T12:27:00Z">
                  <w:rPr>
                    <w:rFonts w:ascii="Times New Roman" w:hAnsi="Times New Roman" w:cs="Times New Roman"/>
                    <w:sz w:val="20"/>
                    <w:szCs w:val="20"/>
                    <w:vertAlign w:val="superscript"/>
                  </w:rPr>
                </w:rPrChange>
              </w:rPr>
              <w:t>2</w:t>
            </w:r>
          </w:p>
        </w:tc>
        <w:tc>
          <w:tcPr>
            <w:tcW w:w="4022" w:type="dxa"/>
            <w:shd w:val="clear" w:color="auto" w:fill="auto"/>
            <w:vAlign w:val="center"/>
          </w:tcPr>
          <w:p w:rsidR="00AA6266" w:rsidRPr="00442E10" w:rsidRDefault="00AF2F6F" w:rsidP="00F97D9B">
            <w:pPr>
              <w:spacing w:line="240" w:lineRule="auto"/>
              <w:rPr>
                <w:rFonts w:ascii="Times New Roman" w:hAnsi="Times New Roman" w:cs="Times New Roman"/>
                <w:sz w:val="20"/>
                <w:szCs w:val="20"/>
              </w:rPr>
            </w:pPr>
            <w:r w:rsidRPr="00AF2F6F">
              <w:rPr>
                <w:rFonts w:ascii="Times New Roman" w:hAnsi="Times New Roman" w:cs="Times New Roman"/>
                <w:b/>
                <w:sz w:val="20"/>
                <w:szCs w:val="20"/>
                <w:rPrChange w:id="9974" w:author="PIERRE" w:date="2013-10-24T12:27:00Z">
                  <w:rPr>
                    <w:rFonts w:ascii="Times New Roman" w:hAnsi="Times New Roman" w:cs="Times New Roman"/>
                    <w:b/>
                    <w:sz w:val="20"/>
                    <w:szCs w:val="20"/>
                    <w:vertAlign w:val="superscript"/>
                  </w:rPr>
                </w:rPrChange>
              </w:rPr>
              <w:t>A.</w:t>
            </w:r>
            <w:r w:rsidRPr="00AF2F6F">
              <w:rPr>
                <w:rFonts w:ascii="Times New Roman" w:hAnsi="Times New Roman" w:cs="Times New Roman"/>
                <w:sz w:val="20"/>
                <w:szCs w:val="20"/>
                <w:rPrChange w:id="9975" w:author="PIERRE" w:date="2013-10-24T12:27:00Z">
                  <w:rPr>
                    <w:rFonts w:ascii="Times New Roman" w:hAnsi="Times New Roman" w:cs="Times New Roman"/>
                    <w:sz w:val="20"/>
                    <w:szCs w:val="20"/>
                    <w:vertAlign w:val="superscript"/>
                  </w:rPr>
                </w:rPrChange>
              </w:rPr>
              <w:t xml:space="preserve"> Si un homme maltraite sa femme, elle a le droit de se plaindre. </w:t>
            </w:r>
          </w:p>
        </w:tc>
        <w:tc>
          <w:tcPr>
            <w:tcW w:w="4244" w:type="dxa"/>
            <w:vAlign w:val="center"/>
          </w:tcPr>
          <w:p w:rsidR="00AA6266" w:rsidRPr="00442E10" w:rsidRDefault="00AF2F6F" w:rsidP="00F97D9B">
            <w:pPr>
              <w:spacing w:line="240" w:lineRule="auto"/>
              <w:rPr>
                <w:rFonts w:ascii="Times New Roman" w:hAnsi="Times New Roman" w:cs="Times New Roman"/>
                <w:sz w:val="20"/>
                <w:szCs w:val="20"/>
              </w:rPr>
            </w:pPr>
            <w:r w:rsidRPr="00AF2F6F">
              <w:rPr>
                <w:rFonts w:ascii="Times New Roman" w:hAnsi="Times New Roman" w:cs="Times New Roman"/>
                <w:b/>
                <w:sz w:val="20"/>
                <w:szCs w:val="20"/>
                <w:rPrChange w:id="9976" w:author="PIERRE" w:date="2013-10-24T12:27:00Z">
                  <w:rPr>
                    <w:rFonts w:ascii="Times New Roman" w:hAnsi="Times New Roman" w:cs="Times New Roman"/>
                    <w:b/>
                    <w:sz w:val="20"/>
                    <w:szCs w:val="20"/>
                    <w:vertAlign w:val="superscript"/>
                  </w:rPr>
                </w:rPrChange>
              </w:rPr>
              <w:t>B.</w:t>
            </w:r>
            <w:r w:rsidRPr="00AF2F6F">
              <w:rPr>
                <w:rFonts w:ascii="Times New Roman" w:hAnsi="Times New Roman" w:cs="Times New Roman"/>
                <w:sz w:val="20"/>
                <w:szCs w:val="20"/>
                <w:rPrChange w:id="9977" w:author="PIERRE" w:date="2013-10-24T12:27:00Z">
                  <w:rPr>
                    <w:rFonts w:ascii="Times New Roman" w:hAnsi="Times New Roman" w:cs="Times New Roman"/>
                    <w:sz w:val="20"/>
                    <w:szCs w:val="20"/>
                    <w:vertAlign w:val="superscript"/>
                  </w:rPr>
                </w:rPrChange>
              </w:rPr>
              <w:t xml:space="preserve"> Selon nos mœurs et coutumes, les femmes ne devraient pas se plaindre de leurs hommes même si elles se sentent maltraitées. </w:t>
            </w:r>
          </w:p>
        </w:tc>
      </w:tr>
      <w:tr w:rsidR="00AA6266" w:rsidRPr="00442E10" w:rsidTr="0036559E">
        <w:trPr>
          <w:trHeight w:val="661"/>
        </w:trPr>
        <w:tc>
          <w:tcPr>
            <w:tcW w:w="0" w:type="auto"/>
            <w:shd w:val="clear" w:color="auto" w:fill="auto"/>
            <w:vAlign w:val="center"/>
          </w:tcPr>
          <w:p w:rsidR="00AA6266" w:rsidRPr="00442E10" w:rsidRDefault="00AF2F6F" w:rsidP="00F97D9B">
            <w:pPr>
              <w:spacing w:line="240" w:lineRule="auto"/>
              <w:rPr>
                <w:rFonts w:ascii="Times New Roman" w:hAnsi="Times New Roman" w:cs="Times New Roman"/>
                <w:sz w:val="20"/>
                <w:szCs w:val="20"/>
              </w:rPr>
            </w:pPr>
            <w:r w:rsidRPr="00AF2F6F">
              <w:rPr>
                <w:rFonts w:ascii="Times New Roman" w:hAnsi="Times New Roman" w:cs="Times New Roman"/>
                <w:sz w:val="20"/>
                <w:szCs w:val="20"/>
                <w:rPrChange w:id="9978" w:author="PIERRE" w:date="2013-10-24T12:27:00Z">
                  <w:rPr>
                    <w:rFonts w:ascii="Times New Roman" w:hAnsi="Times New Roman" w:cs="Times New Roman"/>
                    <w:sz w:val="20"/>
                    <w:szCs w:val="20"/>
                    <w:vertAlign w:val="superscript"/>
                  </w:rPr>
                </w:rPrChange>
              </w:rPr>
              <w:t>3</w:t>
            </w:r>
          </w:p>
        </w:tc>
        <w:tc>
          <w:tcPr>
            <w:tcW w:w="4022" w:type="dxa"/>
            <w:shd w:val="clear" w:color="auto" w:fill="auto"/>
            <w:vAlign w:val="center"/>
          </w:tcPr>
          <w:p w:rsidR="00AA6266" w:rsidRPr="00442E10" w:rsidRDefault="00AF2F6F" w:rsidP="00F97D9B">
            <w:pPr>
              <w:spacing w:line="240" w:lineRule="auto"/>
              <w:rPr>
                <w:rFonts w:ascii="Times New Roman" w:hAnsi="Times New Roman" w:cs="Times New Roman"/>
                <w:sz w:val="20"/>
                <w:szCs w:val="20"/>
              </w:rPr>
            </w:pPr>
            <w:r w:rsidRPr="00AF2F6F">
              <w:rPr>
                <w:rFonts w:ascii="Times New Roman" w:hAnsi="Times New Roman" w:cs="Times New Roman"/>
                <w:b/>
                <w:sz w:val="20"/>
                <w:szCs w:val="20"/>
                <w:rPrChange w:id="9979" w:author="PIERRE" w:date="2013-10-24T12:27:00Z">
                  <w:rPr>
                    <w:rFonts w:ascii="Times New Roman" w:hAnsi="Times New Roman" w:cs="Times New Roman"/>
                    <w:b/>
                    <w:sz w:val="20"/>
                    <w:szCs w:val="20"/>
                    <w:vertAlign w:val="superscript"/>
                  </w:rPr>
                </w:rPrChange>
              </w:rPr>
              <w:t>A</w:t>
            </w:r>
            <w:r w:rsidRPr="00AF2F6F">
              <w:rPr>
                <w:rFonts w:ascii="Times New Roman" w:hAnsi="Times New Roman" w:cs="Times New Roman"/>
                <w:sz w:val="20"/>
                <w:szCs w:val="20"/>
                <w:rPrChange w:id="9980" w:author="PIERRE" w:date="2013-10-24T12:27:00Z">
                  <w:rPr>
                    <w:rFonts w:ascii="Times New Roman" w:hAnsi="Times New Roman" w:cs="Times New Roman"/>
                    <w:sz w:val="20"/>
                    <w:szCs w:val="20"/>
                    <w:vertAlign w:val="superscript"/>
                  </w:rPr>
                </w:rPrChange>
              </w:rPr>
              <w:t>. Selon nos mœurs et coutumes, un homme dont la femme a été violée a le droit de l’abandonner.</w:t>
            </w:r>
          </w:p>
        </w:tc>
        <w:tc>
          <w:tcPr>
            <w:tcW w:w="4244" w:type="dxa"/>
          </w:tcPr>
          <w:p w:rsidR="00186DA1" w:rsidRPr="00442E10" w:rsidRDefault="00AF2F6F">
            <w:pPr>
              <w:spacing w:line="240" w:lineRule="auto"/>
              <w:rPr>
                <w:rFonts w:ascii="Times New Roman" w:hAnsi="Times New Roman" w:cs="Times New Roman"/>
                <w:sz w:val="20"/>
                <w:szCs w:val="20"/>
              </w:rPr>
            </w:pPr>
            <w:r w:rsidRPr="00AF2F6F">
              <w:rPr>
                <w:rFonts w:ascii="Times New Roman" w:hAnsi="Times New Roman" w:cs="Times New Roman"/>
                <w:b/>
                <w:sz w:val="20"/>
                <w:szCs w:val="20"/>
                <w:rPrChange w:id="9981" w:author="PIERRE" w:date="2013-10-24T12:27:00Z">
                  <w:rPr>
                    <w:rFonts w:ascii="Times New Roman" w:hAnsi="Times New Roman" w:cs="Times New Roman"/>
                    <w:b/>
                    <w:sz w:val="20"/>
                    <w:szCs w:val="20"/>
                    <w:vertAlign w:val="superscript"/>
                  </w:rPr>
                </w:rPrChange>
              </w:rPr>
              <w:t>B</w:t>
            </w:r>
            <w:r w:rsidRPr="00AF2F6F">
              <w:rPr>
                <w:rFonts w:ascii="Times New Roman" w:hAnsi="Times New Roman" w:cs="Times New Roman"/>
                <w:sz w:val="20"/>
                <w:szCs w:val="20"/>
                <w:rPrChange w:id="9982" w:author="PIERRE" w:date="2013-10-24T12:27:00Z">
                  <w:rPr>
                    <w:rFonts w:ascii="Times New Roman" w:hAnsi="Times New Roman" w:cs="Times New Roman"/>
                    <w:sz w:val="20"/>
                    <w:szCs w:val="20"/>
                    <w:vertAlign w:val="superscript"/>
                  </w:rPr>
                </w:rPrChange>
              </w:rPr>
              <w:t>. Une femme qui est victime d’un viol ne devrait pas être rejetée par son marie et la communauté.</w:t>
            </w:r>
          </w:p>
        </w:tc>
      </w:tr>
      <w:tr w:rsidR="00AA6266" w:rsidRPr="00442E10" w:rsidTr="00AA6266">
        <w:trPr>
          <w:trHeight w:val="227"/>
        </w:trPr>
        <w:tc>
          <w:tcPr>
            <w:tcW w:w="0" w:type="auto"/>
            <w:shd w:val="clear" w:color="auto" w:fill="auto"/>
            <w:vAlign w:val="center"/>
          </w:tcPr>
          <w:p w:rsidR="00AA6266" w:rsidRPr="00442E10" w:rsidRDefault="00AF2F6F" w:rsidP="00F97D9B">
            <w:pPr>
              <w:spacing w:line="240" w:lineRule="auto"/>
              <w:rPr>
                <w:rFonts w:ascii="Times New Roman" w:hAnsi="Times New Roman" w:cs="Times New Roman"/>
                <w:sz w:val="20"/>
                <w:szCs w:val="20"/>
              </w:rPr>
            </w:pPr>
            <w:r w:rsidRPr="00AF2F6F">
              <w:rPr>
                <w:rFonts w:ascii="Times New Roman" w:hAnsi="Times New Roman" w:cs="Times New Roman"/>
                <w:sz w:val="20"/>
                <w:szCs w:val="20"/>
                <w:rPrChange w:id="9983" w:author="PIERRE" w:date="2013-10-24T12:27:00Z">
                  <w:rPr>
                    <w:rFonts w:ascii="Times New Roman" w:hAnsi="Times New Roman" w:cs="Times New Roman"/>
                    <w:sz w:val="20"/>
                    <w:szCs w:val="20"/>
                    <w:vertAlign w:val="superscript"/>
                  </w:rPr>
                </w:rPrChange>
              </w:rPr>
              <w:t>4</w:t>
            </w:r>
          </w:p>
        </w:tc>
        <w:tc>
          <w:tcPr>
            <w:tcW w:w="4022" w:type="dxa"/>
            <w:shd w:val="clear" w:color="auto" w:fill="auto"/>
            <w:vAlign w:val="center"/>
          </w:tcPr>
          <w:p w:rsidR="00AA6266" w:rsidRPr="00442E10" w:rsidRDefault="00AF2F6F" w:rsidP="00F97D9B">
            <w:pPr>
              <w:spacing w:line="240" w:lineRule="auto"/>
              <w:rPr>
                <w:rFonts w:ascii="Times New Roman" w:hAnsi="Times New Roman" w:cs="Times New Roman"/>
                <w:sz w:val="20"/>
                <w:szCs w:val="20"/>
              </w:rPr>
            </w:pPr>
            <w:r w:rsidRPr="00AF2F6F">
              <w:rPr>
                <w:rFonts w:ascii="Times New Roman" w:hAnsi="Times New Roman" w:cs="Times New Roman"/>
                <w:b/>
                <w:sz w:val="20"/>
                <w:szCs w:val="20"/>
                <w:rPrChange w:id="9984" w:author="PIERRE" w:date="2013-10-24T12:27:00Z">
                  <w:rPr>
                    <w:rFonts w:ascii="Times New Roman" w:hAnsi="Times New Roman" w:cs="Times New Roman"/>
                    <w:b/>
                    <w:sz w:val="20"/>
                    <w:szCs w:val="20"/>
                    <w:vertAlign w:val="superscript"/>
                  </w:rPr>
                </w:rPrChange>
              </w:rPr>
              <w:t>A.</w:t>
            </w:r>
            <w:r w:rsidRPr="00AF2F6F">
              <w:rPr>
                <w:rFonts w:ascii="Times New Roman" w:hAnsi="Times New Roman" w:cs="Times New Roman"/>
                <w:sz w:val="20"/>
                <w:szCs w:val="20"/>
                <w:rPrChange w:id="9985" w:author="PIERRE" w:date="2013-10-24T12:27:00Z">
                  <w:rPr>
                    <w:rFonts w:ascii="Times New Roman" w:hAnsi="Times New Roman" w:cs="Times New Roman"/>
                    <w:sz w:val="20"/>
                    <w:szCs w:val="20"/>
                    <w:vertAlign w:val="superscript"/>
                  </w:rPr>
                </w:rPrChange>
              </w:rPr>
              <w:t xml:space="preserve"> Les femmes devraient avoir la même chance que les hommes d’occuper des </w:t>
            </w:r>
            <w:r w:rsidRPr="00AF2F6F">
              <w:rPr>
                <w:rFonts w:ascii="Times New Roman" w:hAnsi="Times New Roman" w:cs="Times New Roman"/>
                <w:sz w:val="20"/>
                <w:szCs w:val="20"/>
                <w:rPrChange w:id="9986" w:author="PIERRE" w:date="2013-10-24T12:27:00Z">
                  <w:rPr>
                    <w:rFonts w:ascii="Times New Roman" w:hAnsi="Times New Roman" w:cs="Times New Roman"/>
                    <w:sz w:val="20"/>
                    <w:szCs w:val="20"/>
                    <w:vertAlign w:val="superscript"/>
                  </w:rPr>
                </w:rPrChange>
              </w:rPr>
              <w:lastRenderedPageBreak/>
              <w:t xml:space="preserve">positions socio-administratives dans le village. </w:t>
            </w:r>
          </w:p>
        </w:tc>
        <w:tc>
          <w:tcPr>
            <w:tcW w:w="4244" w:type="dxa"/>
            <w:vAlign w:val="center"/>
          </w:tcPr>
          <w:p w:rsidR="00AA6266" w:rsidRPr="00442E10" w:rsidRDefault="00AF2F6F" w:rsidP="00F97D9B">
            <w:pPr>
              <w:spacing w:line="240" w:lineRule="auto"/>
              <w:rPr>
                <w:rFonts w:ascii="Times New Roman" w:hAnsi="Times New Roman" w:cs="Times New Roman"/>
                <w:sz w:val="20"/>
                <w:szCs w:val="20"/>
              </w:rPr>
            </w:pPr>
            <w:r w:rsidRPr="00AF2F6F">
              <w:rPr>
                <w:rFonts w:ascii="Times New Roman" w:hAnsi="Times New Roman" w:cs="Times New Roman"/>
                <w:b/>
                <w:sz w:val="20"/>
                <w:szCs w:val="20"/>
                <w:rPrChange w:id="9987" w:author="PIERRE" w:date="2013-10-24T12:27:00Z">
                  <w:rPr>
                    <w:rFonts w:ascii="Times New Roman" w:hAnsi="Times New Roman" w:cs="Times New Roman"/>
                    <w:b/>
                    <w:sz w:val="20"/>
                    <w:szCs w:val="20"/>
                    <w:vertAlign w:val="superscript"/>
                  </w:rPr>
                </w:rPrChange>
              </w:rPr>
              <w:lastRenderedPageBreak/>
              <w:t>B.</w:t>
            </w:r>
            <w:r w:rsidRPr="00AF2F6F">
              <w:rPr>
                <w:rFonts w:ascii="Times New Roman" w:hAnsi="Times New Roman" w:cs="Times New Roman"/>
                <w:sz w:val="20"/>
                <w:szCs w:val="20"/>
                <w:rPrChange w:id="9988" w:author="PIERRE" w:date="2013-10-24T12:27:00Z">
                  <w:rPr>
                    <w:rFonts w:ascii="Times New Roman" w:hAnsi="Times New Roman" w:cs="Times New Roman"/>
                    <w:sz w:val="20"/>
                    <w:szCs w:val="20"/>
                    <w:vertAlign w:val="superscript"/>
                  </w:rPr>
                </w:rPrChange>
              </w:rPr>
              <w:t xml:space="preserve"> Les hommes sont les meilleurs dirigeants et ce sont eux seuls qui devraient occuper les positions </w:t>
            </w:r>
            <w:r w:rsidRPr="00AF2F6F">
              <w:rPr>
                <w:rFonts w:ascii="Times New Roman" w:hAnsi="Times New Roman" w:cs="Times New Roman"/>
                <w:sz w:val="20"/>
                <w:szCs w:val="20"/>
                <w:rPrChange w:id="9989" w:author="PIERRE" w:date="2013-10-24T12:27:00Z">
                  <w:rPr>
                    <w:rFonts w:ascii="Times New Roman" w:hAnsi="Times New Roman" w:cs="Times New Roman"/>
                    <w:sz w:val="20"/>
                    <w:szCs w:val="20"/>
                    <w:vertAlign w:val="superscript"/>
                  </w:rPr>
                </w:rPrChange>
              </w:rPr>
              <w:lastRenderedPageBreak/>
              <w:t xml:space="preserve">socio-administratives dans le village. </w:t>
            </w:r>
          </w:p>
        </w:tc>
      </w:tr>
      <w:tr w:rsidR="00AA6266" w:rsidRPr="00442E10" w:rsidTr="00AA6266">
        <w:trPr>
          <w:trHeight w:val="227"/>
        </w:trPr>
        <w:tc>
          <w:tcPr>
            <w:tcW w:w="0" w:type="auto"/>
            <w:shd w:val="clear" w:color="auto" w:fill="auto"/>
            <w:vAlign w:val="center"/>
          </w:tcPr>
          <w:p w:rsidR="00AA6266" w:rsidRPr="00442E10" w:rsidRDefault="00AF2F6F" w:rsidP="00F97D9B">
            <w:pPr>
              <w:spacing w:line="240" w:lineRule="auto"/>
              <w:rPr>
                <w:rFonts w:ascii="Times New Roman" w:hAnsi="Times New Roman" w:cs="Times New Roman"/>
                <w:sz w:val="20"/>
                <w:szCs w:val="20"/>
              </w:rPr>
            </w:pPr>
            <w:r w:rsidRPr="00AF2F6F">
              <w:rPr>
                <w:rFonts w:ascii="Times New Roman" w:hAnsi="Times New Roman" w:cs="Times New Roman"/>
                <w:sz w:val="20"/>
                <w:szCs w:val="20"/>
                <w:rPrChange w:id="9990" w:author="PIERRE" w:date="2013-10-24T12:27:00Z">
                  <w:rPr>
                    <w:rFonts w:ascii="Times New Roman" w:hAnsi="Times New Roman" w:cs="Times New Roman"/>
                    <w:sz w:val="20"/>
                    <w:szCs w:val="20"/>
                    <w:vertAlign w:val="superscript"/>
                  </w:rPr>
                </w:rPrChange>
              </w:rPr>
              <w:lastRenderedPageBreak/>
              <w:t>5</w:t>
            </w:r>
          </w:p>
        </w:tc>
        <w:tc>
          <w:tcPr>
            <w:tcW w:w="4022" w:type="dxa"/>
            <w:shd w:val="clear" w:color="auto" w:fill="auto"/>
            <w:vAlign w:val="center"/>
          </w:tcPr>
          <w:p w:rsidR="00AA6266" w:rsidRPr="00442E10" w:rsidRDefault="00AF2F6F" w:rsidP="00F97D9B">
            <w:pPr>
              <w:spacing w:line="240" w:lineRule="auto"/>
              <w:rPr>
                <w:rFonts w:ascii="Times New Roman" w:hAnsi="Times New Roman" w:cs="Times New Roman"/>
                <w:sz w:val="20"/>
                <w:szCs w:val="20"/>
              </w:rPr>
            </w:pPr>
            <w:r w:rsidRPr="00AF2F6F">
              <w:rPr>
                <w:rFonts w:ascii="Times New Roman" w:hAnsi="Times New Roman" w:cs="Times New Roman"/>
                <w:b/>
                <w:sz w:val="20"/>
                <w:szCs w:val="20"/>
                <w:rPrChange w:id="9991" w:author="PIERRE" w:date="2013-10-24T12:27:00Z">
                  <w:rPr>
                    <w:rFonts w:ascii="Times New Roman" w:hAnsi="Times New Roman" w:cs="Times New Roman"/>
                    <w:b/>
                    <w:sz w:val="20"/>
                    <w:szCs w:val="20"/>
                    <w:vertAlign w:val="superscript"/>
                  </w:rPr>
                </w:rPrChange>
              </w:rPr>
              <w:t>A.</w:t>
            </w:r>
            <w:r w:rsidRPr="00AF2F6F">
              <w:rPr>
                <w:rFonts w:ascii="Times New Roman" w:hAnsi="Times New Roman" w:cs="Times New Roman"/>
                <w:sz w:val="20"/>
                <w:szCs w:val="20"/>
                <w:rPrChange w:id="9992" w:author="PIERRE" w:date="2013-10-24T12:27:00Z">
                  <w:rPr>
                    <w:rFonts w:ascii="Times New Roman" w:hAnsi="Times New Roman" w:cs="Times New Roman"/>
                    <w:sz w:val="20"/>
                    <w:szCs w:val="20"/>
                    <w:vertAlign w:val="superscript"/>
                  </w:rPr>
                </w:rPrChange>
              </w:rPr>
              <w:t xml:space="preserve"> Seulement les hommes devraient être les présidents des comités de gestion qui existent dans le village.</w:t>
            </w:r>
          </w:p>
        </w:tc>
        <w:tc>
          <w:tcPr>
            <w:tcW w:w="4244" w:type="dxa"/>
            <w:vAlign w:val="center"/>
          </w:tcPr>
          <w:p w:rsidR="00AA6266" w:rsidRPr="00442E10" w:rsidRDefault="00AF2F6F" w:rsidP="00F97D9B">
            <w:pPr>
              <w:spacing w:line="240" w:lineRule="auto"/>
              <w:rPr>
                <w:rFonts w:ascii="Times New Roman" w:hAnsi="Times New Roman" w:cs="Times New Roman"/>
                <w:sz w:val="20"/>
                <w:szCs w:val="20"/>
              </w:rPr>
            </w:pPr>
            <w:r w:rsidRPr="00AF2F6F">
              <w:rPr>
                <w:rFonts w:ascii="Times New Roman" w:hAnsi="Times New Roman" w:cs="Times New Roman"/>
                <w:b/>
                <w:sz w:val="20"/>
                <w:szCs w:val="20"/>
                <w:rPrChange w:id="9993" w:author="PIERRE" w:date="2013-10-24T12:27:00Z">
                  <w:rPr>
                    <w:rFonts w:ascii="Times New Roman" w:hAnsi="Times New Roman" w:cs="Times New Roman"/>
                    <w:b/>
                    <w:sz w:val="20"/>
                    <w:szCs w:val="20"/>
                    <w:vertAlign w:val="superscript"/>
                  </w:rPr>
                </w:rPrChange>
              </w:rPr>
              <w:t xml:space="preserve">B. </w:t>
            </w:r>
            <w:r w:rsidRPr="00AF2F6F">
              <w:rPr>
                <w:rFonts w:ascii="Times New Roman" w:hAnsi="Times New Roman" w:cs="Times New Roman"/>
                <w:sz w:val="20"/>
                <w:szCs w:val="20"/>
                <w:rPrChange w:id="9994" w:author="PIERRE" w:date="2013-10-24T12:27:00Z">
                  <w:rPr>
                    <w:rFonts w:ascii="Times New Roman" w:hAnsi="Times New Roman" w:cs="Times New Roman"/>
                    <w:sz w:val="20"/>
                    <w:szCs w:val="20"/>
                    <w:vertAlign w:val="superscript"/>
                  </w:rPr>
                </w:rPrChange>
              </w:rPr>
              <w:t xml:space="preserve">Les femmes ont des connaissances à apporter. Elles devraient donc être éligibles au poste de président des comités de gestion qui existent dans le village. </w:t>
            </w:r>
          </w:p>
        </w:tc>
      </w:tr>
    </w:tbl>
    <w:p w:rsidR="00A74D53" w:rsidRPr="00442E10" w:rsidRDefault="00A74D53" w:rsidP="00A74D53">
      <w:pPr>
        <w:rPr>
          <w:rFonts w:ascii="Times New Roman" w:hAnsi="Times New Roman" w:cs="Times New Roman"/>
          <w:b/>
          <w:sz w:val="24"/>
          <w:szCs w:val="24"/>
        </w:rPr>
      </w:pPr>
    </w:p>
    <w:p w:rsidR="00447E8E" w:rsidRDefault="00447E8E" w:rsidP="00A74D53">
      <w:pPr>
        <w:rPr>
          <w:ins w:id="9995" w:author="HP" w:date="2013-10-24T13:40:00Z"/>
          <w:rFonts w:ascii="Times New Roman" w:hAnsi="Times New Roman" w:cs="Times New Roman"/>
          <w:b/>
          <w:sz w:val="24"/>
          <w:szCs w:val="24"/>
        </w:rPr>
      </w:pPr>
      <w:ins w:id="9996" w:author="HP" w:date="2013-10-24T13:38:00Z">
        <w:r>
          <w:rPr>
            <w:rFonts w:ascii="Times New Roman" w:hAnsi="Times New Roman" w:cs="Times New Roman"/>
            <w:b/>
            <w:sz w:val="24"/>
            <w:szCs w:val="24"/>
          </w:rPr>
          <w:t xml:space="preserve">Q202 : selon votre connaissance de la </w:t>
        </w:r>
      </w:ins>
      <w:ins w:id="9997" w:author="HP" w:date="2013-10-24T13:39:00Z">
        <w:r>
          <w:rPr>
            <w:rFonts w:ascii="Times New Roman" w:hAnsi="Times New Roman" w:cs="Times New Roman"/>
            <w:b/>
            <w:sz w:val="24"/>
            <w:szCs w:val="24"/>
          </w:rPr>
          <w:t>religion</w:t>
        </w:r>
      </w:ins>
      <w:ins w:id="9998" w:author="HP" w:date="2013-10-24T13:38:00Z">
        <w:r>
          <w:rPr>
            <w:rFonts w:ascii="Times New Roman" w:hAnsi="Times New Roman" w:cs="Times New Roman"/>
            <w:b/>
            <w:sz w:val="24"/>
            <w:szCs w:val="24"/>
          </w:rPr>
          <w:t>, diriez-vous que les personnes mar</w:t>
        </w:r>
      </w:ins>
      <w:ins w:id="9999" w:author="HP" w:date="2013-10-24T13:39:00Z">
        <w:r>
          <w:rPr>
            <w:rFonts w:ascii="Times New Roman" w:hAnsi="Times New Roman" w:cs="Times New Roman"/>
            <w:b/>
            <w:sz w:val="24"/>
            <w:szCs w:val="24"/>
          </w:rPr>
          <w:t>iées sont très infidèles, infidèles, occasionnellement infidèles, rarement infidèles ou pas du tout infid</w:t>
        </w:r>
      </w:ins>
      <w:ins w:id="10000" w:author="HP" w:date="2013-10-24T13:40:00Z">
        <w:r>
          <w:rPr>
            <w:rFonts w:ascii="Times New Roman" w:hAnsi="Times New Roman" w:cs="Times New Roman"/>
            <w:b/>
            <w:sz w:val="24"/>
            <w:szCs w:val="24"/>
          </w:rPr>
          <w:t>èle ?</w:t>
        </w:r>
      </w:ins>
    </w:p>
    <w:p w:rsidR="00447E8E" w:rsidRDefault="00447E8E" w:rsidP="00447E8E">
      <w:pPr>
        <w:rPr>
          <w:ins w:id="10001" w:author="HP" w:date="2013-10-24T13:40:00Z"/>
          <w:rFonts w:ascii="Times New Roman" w:hAnsi="Times New Roman" w:cs="Times New Roman"/>
          <w:b/>
          <w:sz w:val="24"/>
          <w:szCs w:val="24"/>
        </w:rPr>
      </w:pPr>
      <w:ins w:id="10002" w:author="HP" w:date="2013-10-24T13:40:00Z">
        <w:r>
          <w:rPr>
            <w:rFonts w:ascii="Times New Roman" w:hAnsi="Times New Roman" w:cs="Times New Roman"/>
            <w:b/>
            <w:sz w:val="24"/>
            <w:szCs w:val="24"/>
          </w:rPr>
          <w:t>Q203 : selon votre connaissance sur votre groupe ethnique, diriez-vous que les personnes mariées sont très infidèles, infidèles, occasionnellement infidèles, rarement infidèles ou pas du tout infidèle ?</w:t>
        </w:r>
      </w:ins>
    </w:p>
    <w:p w:rsidR="00447E8E" w:rsidRDefault="00447E8E" w:rsidP="00447E8E">
      <w:pPr>
        <w:rPr>
          <w:ins w:id="10003" w:author="HP" w:date="2013-10-24T13:41:00Z"/>
          <w:rFonts w:ascii="Times New Roman" w:hAnsi="Times New Roman" w:cs="Times New Roman"/>
          <w:b/>
          <w:sz w:val="24"/>
          <w:szCs w:val="24"/>
        </w:rPr>
      </w:pPr>
      <w:ins w:id="10004" w:author="HP" w:date="2013-10-24T13:40:00Z">
        <w:r>
          <w:rPr>
            <w:rFonts w:ascii="Times New Roman" w:hAnsi="Times New Roman" w:cs="Times New Roman"/>
            <w:b/>
            <w:sz w:val="24"/>
            <w:szCs w:val="24"/>
          </w:rPr>
          <w:t>Q204 : selon votre connaissance de votre village, diriez-vous que les personnes mariées sont très infidèles, infidèles, occasionnellement infidèles, rarement infidèles ou pas du tout infidèle ?</w:t>
        </w:r>
      </w:ins>
    </w:p>
    <w:p w:rsidR="00447E8E" w:rsidRPr="00447E8E" w:rsidRDefault="00447E8E">
      <w:pPr>
        <w:spacing w:line="240" w:lineRule="auto"/>
        <w:rPr>
          <w:ins w:id="10005" w:author="HP" w:date="2013-10-24T13:38:00Z"/>
          <w:rFonts w:ascii="Times New Roman" w:hAnsi="Times New Roman" w:cs="Times New Roman"/>
          <w:sz w:val="20"/>
          <w:szCs w:val="20"/>
          <w:rPrChange w:id="10006" w:author="HP" w:date="2013-10-24T13:43:00Z">
            <w:rPr>
              <w:ins w:id="10007" w:author="HP" w:date="2013-10-24T13:38:00Z"/>
              <w:rFonts w:ascii="Times New Roman" w:hAnsi="Times New Roman" w:cs="Times New Roman"/>
              <w:b/>
              <w:sz w:val="24"/>
              <w:szCs w:val="24"/>
            </w:rPr>
          </w:rPrChange>
        </w:rPr>
        <w:pPrChange w:id="10008" w:author="HP" w:date="2013-10-24T13:43:00Z">
          <w:pPr/>
        </w:pPrChange>
      </w:pPr>
      <w:ins w:id="10009" w:author="HP" w:date="2013-10-24T13:41:00Z">
        <w:r w:rsidRPr="00AF2F6F">
          <w:rPr>
            <w:rFonts w:ascii="Times New Roman" w:hAnsi="Times New Roman" w:cs="Times New Roman"/>
            <w:sz w:val="20"/>
            <w:szCs w:val="20"/>
          </w:rPr>
          <w:t xml:space="preserve">Les modalités de réponse sont les suivantes : </w:t>
        </w:r>
        <w:r w:rsidRPr="00AF2F6F">
          <w:rPr>
            <w:rFonts w:ascii="Times New Roman" w:hAnsi="Times New Roman" w:cs="Times New Roman"/>
            <w:sz w:val="19"/>
            <w:szCs w:val="19"/>
          </w:rPr>
          <w:t>1=</w:t>
        </w:r>
      </w:ins>
      <w:ins w:id="10010" w:author="HP" w:date="2013-10-24T13:42:00Z">
        <w:r>
          <w:rPr>
            <w:rFonts w:ascii="Times New Roman" w:hAnsi="Times New Roman" w:cs="Times New Roman"/>
            <w:sz w:val="19"/>
            <w:szCs w:val="19"/>
          </w:rPr>
          <w:t>TRES INFIDELES</w:t>
        </w:r>
      </w:ins>
      <w:ins w:id="10011" w:author="HP" w:date="2013-10-24T13:41:00Z">
        <w:r w:rsidRPr="00AF2F6F">
          <w:rPr>
            <w:rFonts w:ascii="Times New Roman" w:hAnsi="Times New Roman" w:cs="Times New Roman"/>
            <w:sz w:val="19"/>
            <w:szCs w:val="19"/>
          </w:rPr>
          <w:t xml:space="preserve">, 2= </w:t>
        </w:r>
      </w:ins>
      <w:ins w:id="10012" w:author="HP" w:date="2013-10-24T13:42:00Z">
        <w:r>
          <w:rPr>
            <w:rFonts w:ascii="Times New Roman" w:hAnsi="Times New Roman" w:cs="Times New Roman"/>
            <w:sz w:val="19"/>
            <w:szCs w:val="19"/>
          </w:rPr>
          <w:t>OCCASIONNELLEMENT INFIDELES</w:t>
        </w:r>
      </w:ins>
      <w:ins w:id="10013" w:author="HP" w:date="2013-10-24T13:41:00Z">
        <w:r w:rsidRPr="00AF2F6F">
          <w:rPr>
            <w:rFonts w:ascii="Times New Roman" w:hAnsi="Times New Roman" w:cs="Times New Roman"/>
            <w:sz w:val="19"/>
            <w:szCs w:val="19"/>
          </w:rPr>
          <w:t>, 3=</w:t>
        </w:r>
      </w:ins>
      <w:ins w:id="10014" w:author="HP" w:date="2013-10-24T13:42:00Z">
        <w:r>
          <w:rPr>
            <w:rFonts w:ascii="Times New Roman" w:hAnsi="Times New Roman" w:cs="Times New Roman"/>
            <w:sz w:val="19"/>
            <w:szCs w:val="19"/>
          </w:rPr>
          <w:t>RAREMENT INFIDELES</w:t>
        </w:r>
      </w:ins>
      <w:ins w:id="10015" w:author="HP" w:date="2013-10-24T13:41:00Z">
        <w:r w:rsidRPr="00AF2F6F">
          <w:rPr>
            <w:rFonts w:ascii="Times New Roman" w:hAnsi="Times New Roman" w:cs="Times New Roman"/>
            <w:sz w:val="19"/>
            <w:szCs w:val="19"/>
          </w:rPr>
          <w:t xml:space="preserve">, 4= </w:t>
        </w:r>
      </w:ins>
      <w:ins w:id="10016" w:author="HP" w:date="2013-10-24T13:43:00Z">
        <w:r>
          <w:rPr>
            <w:rFonts w:ascii="Times New Roman" w:hAnsi="Times New Roman" w:cs="Times New Roman"/>
            <w:sz w:val="19"/>
            <w:szCs w:val="19"/>
          </w:rPr>
          <w:t>PAS DU TOUT</w:t>
        </w:r>
        <w:r w:rsidR="006B6654">
          <w:rPr>
            <w:rFonts w:ascii="Times New Roman" w:hAnsi="Times New Roman" w:cs="Times New Roman"/>
            <w:sz w:val="19"/>
            <w:szCs w:val="19"/>
          </w:rPr>
          <w:t xml:space="preserve"> </w:t>
        </w:r>
        <w:proofErr w:type="spellStart"/>
        <w:r w:rsidR="006B6654">
          <w:rPr>
            <w:rFonts w:ascii="Times New Roman" w:hAnsi="Times New Roman" w:cs="Times New Roman"/>
            <w:sz w:val="19"/>
            <w:szCs w:val="19"/>
          </w:rPr>
          <w:t>INFIFDELE</w:t>
        </w:r>
      </w:ins>
      <w:proofErr w:type="spellEnd"/>
    </w:p>
    <w:p w:rsidR="00447E8E" w:rsidRPr="006B6654" w:rsidRDefault="006B6654" w:rsidP="00A74D53">
      <w:pPr>
        <w:rPr>
          <w:ins w:id="10017" w:author="HP" w:date="2013-10-24T13:38:00Z"/>
          <w:rFonts w:ascii="Times New Roman" w:hAnsi="Times New Roman" w:cs="Times New Roman"/>
          <w:sz w:val="24"/>
          <w:szCs w:val="24"/>
          <w:rPrChange w:id="10018" w:author="HP" w:date="2013-10-24T13:44:00Z">
            <w:rPr>
              <w:ins w:id="10019" w:author="HP" w:date="2013-10-24T13:38:00Z"/>
              <w:rFonts w:ascii="Times New Roman" w:hAnsi="Times New Roman" w:cs="Times New Roman"/>
              <w:b/>
              <w:sz w:val="24"/>
              <w:szCs w:val="24"/>
            </w:rPr>
          </w:rPrChange>
        </w:rPr>
      </w:pPr>
      <w:ins w:id="10020" w:author="HP" w:date="2013-10-24T13:43:00Z">
        <w:r w:rsidRPr="006B6654">
          <w:rPr>
            <w:rFonts w:ascii="Times New Roman" w:hAnsi="Times New Roman" w:cs="Times New Roman"/>
            <w:sz w:val="24"/>
            <w:szCs w:val="24"/>
            <w:rPrChange w:id="10021" w:author="HP" w:date="2013-10-24T13:44:00Z">
              <w:rPr>
                <w:rFonts w:ascii="Times New Roman" w:hAnsi="Times New Roman" w:cs="Times New Roman"/>
                <w:b/>
                <w:sz w:val="24"/>
                <w:szCs w:val="24"/>
              </w:rPr>
            </w:rPrChange>
          </w:rPr>
          <w:t xml:space="preserve">Posez la question et </w:t>
        </w:r>
      </w:ins>
      <w:ins w:id="10022" w:author="HP" w:date="2013-10-24T13:44:00Z">
        <w:r w:rsidRPr="006B6654">
          <w:rPr>
            <w:rFonts w:ascii="Times New Roman" w:hAnsi="Times New Roman" w:cs="Times New Roman"/>
            <w:sz w:val="24"/>
            <w:szCs w:val="24"/>
            <w:rPrChange w:id="10023" w:author="HP" w:date="2013-10-24T13:44:00Z">
              <w:rPr>
                <w:rFonts w:ascii="Times New Roman" w:hAnsi="Times New Roman" w:cs="Times New Roman"/>
                <w:b/>
                <w:sz w:val="24"/>
                <w:szCs w:val="24"/>
              </w:rPr>
            </w:rPrChange>
          </w:rPr>
          <w:t>codifiez la modalité qui s’applique à l’enquêté</w:t>
        </w:r>
      </w:ins>
    </w:p>
    <w:p w:rsidR="006B6654" w:rsidRDefault="006B6654">
      <w:pPr>
        <w:spacing w:after="0"/>
        <w:rPr>
          <w:ins w:id="10024" w:author="HP" w:date="2013-10-24T13:46:00Z"/>
          <w:rFonts w:ascii="Times New Roman" w:hAnsi="Times New Roman" w:cs="Times New Roman"/>
          <w:b/>
          <w:sz w:val="24"/>
          <w:szCs w:val="24"/>
        </w:rPr>
      </w:pPr>
    </w:p>
    <w:p w:rsidR="006B6654" w:rsidRPr="00442E10" w:rsidRDefault="006B6654" w:rsidP="006B6654">
      <w:pPr>
        <w:pStyle w:val="Niveau3"/>
        <w:rPr>
          <w:ins w:id="10025" w:author="HP" w:date="2013-10-24T13:46:00Z"/>
          <w:color w:val="000000"/>
          <w:sz w:val="22"/>
          <w:szCs w:val="22"/>
        </w:rPr>
      </w:pPr>
      <w:bookmarkStart w:id="10026" w:name="_Toc370387352"/>
      <w:ins w:id="10027" w:author="HP" w:date="2013-10-24T13:46:00Z">
        <w:r>
          <w:rPr>
            <w:color w:val="000000"/>
            <w:sz w:val="22"/>
            <w:szCs w:val="22"/>
          </w:rPr>
          <w:t>4.3</w:t>
        </w:r>
        <w:r w:rsidRPr="00AF2F6F">
          <w:rPr>
            <w:color w:val="000000"/>
            <w:sz w:val="22"/>
            <w:szCs w:val="22"/>
          </w:rPr>
          <w:t xml:space="preserve"> – </w:t>
        </w:r>
        <w:r>
          <w:rPr>
            <w:color w:val="000000"/>
            <w:sz w:val="22"/>
            <w:szCs w:val="22"/>
          </w:rPr>
          <w:t xml:space="preserve">Section 3 : </w:t>
        </w:r>
        <w:r w:rsidRPr="00AF2F6F">
          <w:rPr>
            <w:color w:val="000000"/>
            <w:sz w:val="22"/>
            <w:szCs w:val="22"/>
          </w:rPr>
          <w:t xml:space="preserve">Relation </w:t>
        </w:r>
        <w:r>
          <w:rPr>
            <w:color w:val="000000"/>
            <w:sz w:val="22"/>
            <w:szCs w:val="22"/>
          </w:rPr>
          <w:t>dans le ménage</w:t>
        </w:r>
        <w:bookmarkEnd w:id="10026"/>
      </w:ins>
    </w:p>
    <w:p w:rsidR="006B6654" w:rsidRDefault="006B6654">
      <w:pPr>
        <w:spacing w:after="0"/>
        <w:rPr>
          <w:ins w:id="10028" w:author="HP" w:date="2013-10-24T13:46:00Z"/>
          <w:rFonts w:ascii="Times New Roman" w:hAnsi="Times New Roman" w:cs="Times New Roman"/>
          <w:b/>
          <w:sz w:val="24"/>
          <w:szCs w:val="24"/>
        </w:rPr>
      </w:pPr>
    </w:p>
    <w:p w:rsidR="00467036" w:rsidRPr="00442E10" w:rsidDel="006B6654" w:rsidRDefault="006B6654">
      <w:pPr>
        <w:spacing w:after="0"/>
        <w:rPr>
          <w:del w:id="10029" w:author="HP" w:date="2013-10-24T13:45:00Z"/>
          <w:rFonts w:ascii="Times New Roman" w:hAnsi="Times New Roman" w:cs="Times New Roman"/>
          <w:b/>
          <w:sz w:val="20"/>
          <w:szCs w:val="20"/>
        </w:rPr>
        <w:pPrChange w:id="10030" w:author="HP" w:date="2013-10-24T13:44:00Z">
          <w:pPr/>
        </w:pPrChange>
      </w:pPr>
      <w:ins w:id="10031" w:author="HP" w:date="2013-10-24T13:46:00Z">
        <w:r>
          <w:rPr>
            <w:rFonts w:ascii="Times New Roman" w:hAnsi="Times New Roman" w:cs="Times New Roman"/>
            <w:b/>
            <w:sz w:val="24"/>
            <w:szCs w:val="24"/>
          </w:rPr>
          <w:t xml:space="preserve">Q301 : VERIFIEZ </w:t>
        </w:r>
      </w:ins>
      <w:ins w:id="10032" w:author="HP" w:date="2013-10-24T13:47:00Z">
        <w:r>
          <w:rPr>
            <w:rFonts w:ascii="Times New Roman" w:hAnsi="Times New Roman" w:cs="Times New Roman"/>
            <w:b/>
            <w:sz w:val="24"/>
            <w:szCs w:val="24"/>
          </w:rPr>
          <w:t>QUESTION Q014 EST-CE QUE LE CHEF DE MENAGE EST MARIE OU EN UNION (Q014=2,3,6 ou 7)</w:t>
        </w:r>
      </w:ins>
      <w:del w:id="10033" w:author="HP" w:date="2013-10-24T13:45:00Z">
        <w:r w:rsidR="00AF2F6F" w:rsidRPr="00AF2F6F" w:rsidDel="006B6654">
          <w:rPr>
            <w:rFonts w:ascii="Times New Roman" w:hAnsi="Times New Roman" w:cs="Times New Roman"/>
            <w:b/>
            <w:sz w:val="24"/>
            <w:szCs w:val="24"/>
            <w:rPrChange w:id="10034" w:author="PIERRE" w:date="2013-10-24T12:27:00Z">
              <w:rPr>
                <w:rFonts w:ascii="Times New Roman" w:hAnsi="Times New Roman" w:cs="Times New Roman"/>
                <w:b/>
                <w:sz w:val="24"/>
                <w:szCs w:val="24"/>
                <w:vertAlign w:val="superscript"/>
              </w:rPr>
            </w:rPrChange>
          </w:rPr>
          <w:delText xml:space="preserve">Q104 : </w:delText>
        </w:r>
        <w:r w:rsidR="00AF2F6F" w:rsidRPr="00AF2F6F" w:rsidDel="006B6654">
          <w:rPr>
            <w:rFonts w:ascii="Times New Roman" w:hAnsi="Times New Roman" w:cs="Times New Roman"/>
            <w:b/>
            <w:sz w:val="20"/>
            <w:szCs w:val="20"/>
            <w:rPrChange w:id="10035" w:author="PIERRE" w:date="2013-10-24T12:27:00Z">
              <w:rPr>
                <w:rFonts w:ascii="Times New Roman" w:hAnsi="Times New Roman" w:cs="Times New Roman"/>
                <w:b/>
                <w:sz w:val="20"/>
                <w:szCs w:val="20"/>
                <w:vertAlign w:val="superscript"/>
              </w:rPr>
            </w:rPrChange>
          </w:rPr>
          <w:delText>Dans votre pays, à quelle fréquence les  personnes mariées ont des rapports sexuels avec des gens avec  qui elles ne sont pas mariées  (infidèles)?</w:delText>
        </w:r>
      </w:del>
    </w:p>
    <w:p w:rsidR="00AA6266" w:rsidRPr="00442E10" w:rsidDel="006B6654" w:rsidRDefault="00AF2F6F">
      <w:pPr>
        <w:spacing w:after="0"/>
        <w:rPr>
          <w:del w:id="10036" w:author="HP" w:date="2013-10-24T13:45:00Z"/>
          <w:rFonts w:ascii="Times New Roman" w:hAnsi="Times New Roman" w:cs="Times New Roman"/>
          <w:b/>
          <w:sz w:val="20"/>
          <w:szCs w:val="20"/>
        </w:rPr>
        <w:pPrChange w:id="10037" w:author="HP" w:date="2013-10-24T13:44:00Z">
          <w:pPr/>
        </w:pPrChange>
      </w:pPr>
      <w:del w:id="10038" w:author="HP" w:date="2013-10-24T13:45:00Z">
        <w:r w:rsidRPr="00AF2F6F" w:rsidDel="006B6654">
          <w:rPr>
            <w:rFonts w:ascii="Times New Roman" w:hAnsi="Times New Roman" w:cs="Times New Roman"/>
            <w:b/>
            <w:sz w:val="20"/>
            <w:szCs w:val="20"/>
            <w:rPrChange w:id="10039" w:author="PIERRE" w:date="2013-10-24T12:27:00Z">
              <w:rPr>
                <w:rFonts w:ascii="Times New Roman" w:hAnsi="Times New Roman" w:cs="Times New Roman"/>
                <w:b/>
                <w:sz w:val="20"/>
                <w:szCs w:val="20"/>
                <w:vertAlign w:val="superscript"/>
              </w:rPr>
            </w:rPrChange>
          </w:rPr>
          <w:delText>Q105 : Dans votre groupe ethnique, à quelle fréquence les personnes mariées ont des rapports sexuels avec des gens avec qui ils elles ne sont pas mariées ?</w:delText>
        </w:r>
      </w:del>
    </w:p>
    <w:p w:rsidR="006B6654" w:rsidRPr="00442E10" w:rsidDel="006B6654" w:rsidRDefault="00AF2F6F">
      <w:pPr>
        <w:spacing w:after="0"/>
        <w:rPr>
          <w:del w:id="10040" w:author="HP" w:date="2013-10-24T13:45:00Z"/>
          <w:rFonts w:ascii="Times New Roman" w:hAnsi="Times New Roman" w:cs="Times New Roman"/>
          <w:b/>
          <w:sz w:val="20"/>
          <w:szCs w:val="20"/>
        </w:rPr>
        <w:pPrChange w:id="10041" w:author="HP" w:date="2013-10-24T13:44:00Z">
          <w:pPr/>
        </w:pPrChange>
      </w:pPr>
      <w:del w:id="10042" w:author="HP" w:date="2013-10-24T13:45:00Z">
        <w:r w:rsidRPr="00AF2F6F" w:rsidDel="006B6654">
          <w:rPr>
            <w:rFonts w:ascii="Times New Roman" w:hAnsi="Times New Roman" w:cs="Times New Roman"/>
            <w:b/>
            <w:sz w:val="20"/>
            <w:szCs w:val="20"/>
            <w:rPrChange w:id="10043" w:author="PIERRE" w:date="2013-10-24T12:27:00Z">
              <w:rPr>
                <w:rFonts w:ascii="Times New Roman" w:hAnsi="Times New Roman" w:cs="Times New Roman"/>
                <w:b/>
                <w:sz w:val="20"/>
                <w:szCs w:val="20"/>
                <w:vertAlign w:val="superscript"/>
              </w:rPr>
            </w:rPrChange>
          </w:rPr>
          <w:delText>Q106 : Dans votre village, à quelle fréquence les personnes mariées ont des rapports sexuels avec des gens avec qui elles ne sont pas mariées?</w:delText>
        </w:r>
      </w:del>
    </w:p>
    <w:p w:rsidR="00186DA1" w:rsidRPr="00442E10" w:rsidDel="006B6654" w:rsidRDefault="00AF2F6F">
      <w:pPr>
        <w:jc w:val="both"/>
        <w:rPr>
          <w:del w:id="10044" w:author="HP" w:date="2013-10-24T13:45:00Z"/>
          <w:rFonts w:ascii="Times New Roman" w:hAnsi="Times New Roman" w:cs="Times New Roman"/>
          <w:sz w:val="20"/>
          <w:szCs w:val="20"/>
        </w:rPr>
      </w:pPr>
      <w:del w:id="10045" w:author="HP" w:date="2013-10-24T13:45:00Z">
        <w:r w:rsidRPr="00AF2F6F" w:rsidDel="006B6654">
          <w:rPr>
            <w:rFonts w:ascii="Times New Roman" w:hAnsi="Times New Roman" w:cs="Times New Roman"/>
            <w:sz w:val="20"/>
            <w:szCs w:val="20"/>
            <w:rPrChange w:id="10046" w:author="PIERRE" w:date="2013-10-24T12:27:00Z">
              <w:rPr>
                <w:rFonts w:ascii="Times New Roman" w:hAnsi="Times New Roman" w:cs="Times New Roman"/>
                <w:sz w:val="20"/>
                <w:szCs w:val="20"/>
                <w:vertAlign w:val="superscript"/>
              </w:rPr>
            </w:rPrChange>
          </w:rPr>
          <w:delText>Les questions Q104, Q105 et Q106 ont les mêmes modalités de réponses, les modalités de réponses sont les suivantes: 1=TRES FREQUEMMENT, 2=FREQUEMMENT, 3= OCCASIONNELLEMENT, 4= RAREMENT, 5= JAMAIS</w:delText>
        </w:r>
      </w:del>
    </w:p>
    <w:p w:rsidR="00186DA1" w:rsidRPr="00442E10" w:rsidDel="006B6654" w:rsidRDefault="00AF2F6F">
      <w:pPr>
        <w:jc w:val="both"/>
        <w:rPr>
          <w:del w:id="10047" w:author="HP" w:date="2013-10-24T13:45:00Z"/>
          <w:rFonts w:ascii="Times New Roman" w:hAnsi="Times New Roman" w:cs="Times New Roman"/>
          <w:sz w:val="20"/>
          <w:szCs w:val="20"/>
        </w:rPr>
      </w:pPr>
      <w:del w:id="10048" w:author="HP" w:date="2013-10-24T13:45:00Z">
        <w:r w:rsidRPr="00AF2F6F" w:rsidDel="006B6654">
          <w:rPr>
            <w:rFonts w:ascii="Times New Roman" w:hAnsi="Times New Roman" w:cs="Times New Roman"/>
            <w:sz w:val="20"/>
            <w:szCs w:val="20"/>
            <w:rPrChange w:id="10049" w:author="PIERRE" w:date="2013-10-24T12:27:00Z">
              <w:rPr>
                <w:rFonts w:ascii="Times New Roman" w:hAnsi="Times New Roman" w:cs="Times New Roman"/>
                <w:sz w:val="20"/>
                <w:szCs w:val="20"/>
                <w:vertAlign w:val="superscript"/>
              </w:rPr>
            </w:rPrChange>
          </w:rPr>
          <w:delText>L’enquêté devra expliquer chaque modalité à l’enquêteur et c’est à lui de choisir la modalité qui correspond à son cas.</w:delText>
        </w:r>
      </w:del>
    </w:p>
    <w:p w:rsidR="00186DA1" w:rsidRPr="00442E10" w:rsidRDefault="00186DA1">
      <w:pPr>
        <w:spacing w:after="0"/>
        <w:rPr>
          <w:rFonts w:ascii="Times New Roman" w:hAnsi="Times New Roman" w:cs="Times New Roman"/>
          <w:sz w:val="20"/>
          <w:szCs w:val="20"/>
        </w:rPr>
      </w:pPr>
    </w:p>
    <w:p w:rsidR="006B6654" w:rsidRDefault="006B6654">
      <w:pPr>
        <w:spacing w:after="0"/>
        <w:rPr>
          <w:ins w:id="10050" w:author="HP" w:date="2013-10-24T13:46:00Z"/>
          <w:rFonts w:ascii="Times New Roman" w:hAnsi="Times New Roman" w:cs="Times New Roman"/>
          <w:b/>
        </w:rPr>
      </w:pPr>
    </w:p>
    <w:p w:rsidR="006B6654" w:rsidRDefault="006B6654" w:rsidP="006B6654">
      <w:pPr>
        <w:spacing w:after="0"/>
        <w:rPr>
          <w:ins w:id="10051" w:author="HP" w:date="2013-10-24T13:48:00Z"/>
          <w:rFonts w:ascii="Times New Roman" w:hAnsi="Times New Roman" w:cs="Times New Roman"/>
          <w:b/>
          <w:sz w:val="24"/>
          <w:szCs w:val="24"/>
        </w:rPr>
      </w:pPr>
      <w:ins w:id="10052" w:author="HP" w:date="2013-10-24T13:48:00Z">
        <w:r>
          <w:rPr>
            <w:rFonts w:ascii="Times New Roman" w:hAnsi="Times New Roman" w:cs="Times New Roman"/>
            <w:b/>
            <w:sz w:val="24"/>
            <w:szCs w:val="24"/>
          </w:rPr>
          <w:t>Q30</w:t>
        </w:r>
      </w:ins>
      <w:ins w:id="10053" w:author="HP" w:date="2013-10-24T13:49:00Z">
        <w:r>
          <w:rPr>
            <w:rFonts w:ascii="Times New Roman" w:hAnsi="Times New Roman" w:cs="Times New Roman"/>
            <w:b/>
            <w:sz w:val="24"/>
            <w:szCs w:val="24"/>
          </w:rPr>
          <w:t>2</w:t>
        </w:r>
      </w:ins>
      <w:ins w:id="10054" w:author="HP" w:date="2013-10-24T13:48:00Z">
        <w:r>
          <w:rPr>
            <w:rFonts w:ascii="Times New Roman" w:hAnsi="Times New Roman" w:cs="Times New Roman"/>
            <w:b/>
            <w:sz w:val="24"/>
            <w:szCs w:val="24"/>
          </w:rPr>
          <w:t> : VERIFIEZ LA PRESENCE D’AUTRES PERSONNES</w:t>
        </w:r>
      </w:ins>
    </w:p>
    <w:p w:rsidR="006B6654" w:rsidRPr="006B6654" w:rsidRDefault="006B6654" w:rsidP="006B6654">
      <w:pPr>
        <w:spacing w:after="0"/>
        <w:rPr>
          <w:ins w:id="10055" w:author="HP" w:date="2013-10-24T13:48:00Z"/>
          <w:rFonts w:ascii="Times New Roman" w:hAnsi="Times New Roman" w:cs="Times New Roman"/>
          <w:sz w:val="20"/>
          <w:szCs w:val="20"/>
        </w:rPr>
      </w:pPr>
      <w:ins w:id="10056" w:author="HP" w:date="2013-10-24T13:48:00Z">
        <w:r w:rsidRPr="006B6654">
          <w:rPr>
            <w:rFonts w:ascii="Times New Roman" w:hAnsi="Times New Roman" w:cs="Times New Roman"/>
            <w:sz w:val="24"/>
            <w:szCs w:val="24"/>
            <w:rPrChange w:id="10057" w:author="HP" w:date="2013-10-24T13:49:00Z">
              <w:rPr>
                <w:rFonts w:ascii="Times New Roman" w:hAnsi="Times New Roman" w:cs="Times New Roman"/>
                <w:b/>
                <w:sz w:val="24"/>
                <w:szCs w:val="24"/>
              </w:rPr>
            </w:rPrChange>
          </w:rPr>
          <w:t xml:space="preserve">Si impossible d’être en privé  ALLEZ </w:t>
        </w:r>
      </w:ins>
      <w:ins w:id="10058" w:author="HP" w:date="2013-10-24T13:49:00Z">
        <w:r w:rsidRPr="006B6654">
          <w:rPr>
            <w:rFonts w:ascii="Times New Roman" w:hAnsi="Times New Roman" w:cs="Times New Roman"/>
            <w:sz w:val="24"/>
            <w:szCs w:val="24"/>
            <w:rPrChange w:id="10059" w:author="HP" w:date="2013-10-24T13:49:00Z">
              <w:rPr>
                <w:rFonts w:ascii="Times New Roman" w:hAnsi="Times New Roman" w:cs="Times New Roman"/>
                <w:b/>
                <w:sz w:val="24"/>
                <w:szCs w:val="24"/>
              </w:rPr>
            </w:rPrChange>
          </w:rPr>
          <w:t>A Q401 et si vous êtes en privé continuez à Q303</w:t>
        </w:r>
      </w:ins>
    </w:p>
    <w:p w:rsidR="006B6654" w:rsidRDefault="006B6654">
      <w:pPr>
        <w:spacing w:after="0"/>
        <w:rPr>
          <w:ins w:id="10060" w:author="HP" w:date="2013-10-24T13:46:00Z"/>
          <w:rFonts w:ascii="Times New Roman" w:hAnsi="Times New Roman" w:cs="Times New Roman"/>
          <w:b/>
        </w:rPr>
      </w:pPr>
    </w:p>
    <w:p w:rsidR="00186DA1" w:rsidRPr="00442E10" w:rsidRDefault="00AF2F6F">
      <w:pPr>
        <w:spacing w:after="0"/>
        <w:jc w:val="both"/>
        <w:rPr>
          <w:rFonts w:ascii="Times New Roman" w:hAnsi="Times New Roman" w:cs="Times New Roman"/>
          <w:b/>
          <w:sz w:val="20"/>
          <w:szCs w:val="20"/>
        </w:rPr>
        <w:pPrChange w:id="10061" w:author="HP" w:date="2013-10-24T13:52:00Z">
          <w:pPr>
            <w:spacing w:after="0"/>
          </w:pPr>
        </w:pPrChange>
      </w:pPr>
      <w:r w:rsidRPr="00AF2F6F">
        <w:rPr>
          <w:rFonts w:ascii="Times New Roman" w:hAnsi="Times New Roman" w:cs="Times New Roman"/>
          <w:b/>
          <w:rPrChange w:id="10062" w:author="PIERRE" w:date="2013-10-24T12:27:00Z">
            <w:rPr>
              <w:rFonts w:ascii="Times New Roman" w:hAnsi="Times New Roman" w:cs="Times New Roman"/>
              <w:b/>
              <w:vertAlign w:val="superscript"/>
            </w:rPr>
          </w:rPrChange>
        </w:rPr>
        <w:t>Q</w:t>
      </w:r>
      <w:ins w:id="10063" w:author="HP" w:date="2013-10-24T13:46:00Z">
        <w:r w:rsidR="006B6654">
          <w:rPr>
            <w:rFonts w:ascii="Times New Roman" w:hAnsi="Times New Roman" w:cs="Times New Roman"/>
            <w:b/>
          </w:rPr>
          <w:t>3</w:t>
        </w:r>
      </w:ins>
      <w:del w:id="10064" w:author="HP" w:date="2013-10-24T13:46:00Z">
        <w:r w:rsidRPr="00AF2F6F" w:rsidDel="006B6654">
          <w:rPr>
            <w:rFonts w:ascii="Times New Roman" w:hAnsi="Times New Roman" w:cs="Times New Roman"/>
            <w:b/>
            <w:rPrChange w:id="10065" w:author="PIERRE" w:date="2013-10-24T12:27:00Z">
              <w:rPr>
                <w:rFonts w:ascii="Times New Roman" w:hAnsi="Times New Roman" w:cs="Times New Roman"/>
                <w:b/>
                <w:vertAlign w:val="superscript"/>
              </w:rPr>
            </w:rPrChange>
          </w:rPr>
          <w:delText>1</w:delText>
        </w:r>
      </w:del>
      <w:r w:rsidRPr="00AF2F6F">
        <w:rPr>
          <w:rFonts w:ascii="Times New Roman" w:hAnsi="Times New Roman" w:cs="Times New Roman"/>
          <w:b/>
          <w:rPrChange w:id="10066" w:author="PIERRE" w:date="2013-10-24T12:27:00Z">
            <w:rPr>
              <w:rFonts w:ascii="Times New Roman" w:hAnsi="Times New Roman" w:cs="Times New Roman"/>
              <w:b/>
              <w:vertAlign w:val="superscript"/>
            </w:rPr>
          </w:rPrChange>
        </w:rPr>
        <w:t>0</w:t>
      </w:r>
      <w:ins w:id="10067" w:author="HP" w:date="2013-10-24T13:49:00Z">
        <w:r w:rsidR="006B6654">
          <w:rPr>
            <w:rFonts w:ascii="Times New Roman" w:hAnsi="Times New Roman" w:cs="Times New Roman"/>
            <w:b/>
          </w:rPr>
          <w:t>3</w:t>
        </w:r>
      </w:ins>
      <w:del w:id="10068" w:author="HP" w:date="2013-10-24T13:46:00Z">
        <w:r w:rsidRPr="00AF2F6F" w:rsidDel="006B6654">
          <w:rPr>
            <w:rFonts w:ascii="Times New Roman" w:hAnsi="Times New Roman" w:cs="Times New Roman"/>
            <w:b/>
            <w:rPrChange w:id="10069" w:author="PIERRE" w:date="2013-10-24T12:27:00Z">
              <w:rPr>
                <w:rFonts w:ascii="Times New Roman" w:hAnsi="Times New Roman" w:cs="Times New Roman"/>
                <w:b/>
                <w:vertAlign w:val="superscript"/>
              </w:rPr>
            </w:rPrChange>
          </w:rPr>
          <w:delText>7</w:delText>
        </w:r>
      </w:del>
      <w:r w:rsidRPr="00AF2F6F">
        <w:rPr>
          <w:rFonts w:ascii="Times New Roman" w:hAnsi="Times New Roman" w:cs="Times New Roman"/>
          <w:b/>
          <w:rPrChange w:id="10070" w:author="PIERRE" w:date="2013-10-24T12:27:00Z">
            <w:rPr>
              <w:rFonts w:ascii="Times New Roman" w:hAnsi="Times New Roman" w:cs="Times New Roman"/>
              <w:b/>
              <w:vertAlign w:val="superscript"/>
            </w:rPr>
          </w:rPrChange>
        </w:rPr>
        <w:t xml:space="preserve">A : </w:t>
      </w:r>
      <w:ins w:id="10071" w:author="HP" w:date="2013-10-24T13:50:00Z">
        <w:r w:rsidR="006B6654">
          <w:rPr>
            <w:rFonts w:ascii="Times New Roman" w:hAnsi="Times New Roman" w:cs="Times New Roman"/>
            <w:b/>
          </w:rPr>
          <w:t xml:space="preserve">entre votre épouse et vous </w:t>
        </w:r>
      </w:ins>
      <w:del w:id="10072" w:author="HP" w:date="2013-10-24T13:50:00Z">
        <w:r w:rsidRPr="00AF2F6F" w:rsidDel="006B6654">
          <w:rPr>
            <w:rFonts w:ascii="Times New Roman" w:hAnsi="Times New Roman" w:cs="Times New Roman"/>
            <w:b/>
            <w:sz w:val="20"/>
            <w:szCs w:val="20"/>
            <w:rPrChange w:id="10073" w:author="PIERRE" w:date="2013-10-24T12:27:00Z">
              <w:rPr>
                <w:rFonts w:ascii="Times New Roman" w:hAnsi="Times New Roman" w:cs="Times New Roman"/>
                <w:b/>
                <w:sz w:val="20"/>
                <w:szCs w:val="20"/>
                <w:vertAlign w:val="superscript"/>
              </w:rPr>
            </w:rPrChange>
          </w:rPr>
          <w:delText xml:space="preserve">Qui </w:delText>
        </w:r>
      </w:del>
      <w:ins w:id="10074" w:author="HP" w:date="2013-10-24T13:50:00Z">
        <w:r w:rsidR="006B6654">
          <w:rPr>
            <w:rFonts w:ascii="Times New Roman" w:hAnsi="Times New Roman" w:cs="Times New Roman"/>
            <w:b/>
            <w:sz w:val="20"/>
            <w:szCs w:val="20"/>
          </w:rPr>
          <w:t>q</w:t>
        </w:r>
        <w:r w:rsidR="006B6654" w:rsidRPr="00AF2F6F">
          <w:rPr>
            <w:rFonts w:ascii="Times New Roman" w:hAnsi="Times New Roman" w:cs="Times New Roman"/>
            <w:b/>
            <w:sz w:val="20"/>
            <w:szCs w:val="20"/>
            <w:rPrChange w:id="10075" w:author="PIERRE" w:date="2013-10-24T12:27:00Z">
              <w:rPr>
                <w:rFonts w:ascii="Times New Roman" w:hAnsi="Times New Roman" w:cs="Times New Roman"/>
                <w:b/>
                <w:sz w:val="20"/>
                <w:szCs w:val="20"/>
                <w:vertAlign w:val="superscript"/>
              </w:rPr>
            </w:rPrChange>
          </w:rPr>
          <w:t xml:space="preserve">ui </w:t>
        </w:r>
      </w:ins>
      <w:r w:rsidRPr="00AF2F6F">
        <w:rPr>
          <w:rFonts w:ascii="Times New Roman" w:hAnsi="Times New Roman" w:cs="Times New Roman"/>
          <w:b/>
          <w:sz w:val="20"/>
          <w:szCs w:val="20"/>
          <w:rPrChange w:id="10076" w:author="PIERRE" w:date="2013-10-24T12:27:00Z">
            <w:rPr>
              <w:rFonts w:ascii="Times New Roman" w:hAnsi="Times New Roman" w:cs="Times New Roman"/>
              <w:b/>
              <w:sz w:val="20"/>
              <w:szCs w:val="20"/>
              <w:vertAlign w:val="superscript"/>
            </w:rPr>
          </w:rPrChange>
        </w:rPr>
        <w:t xml:space="preserve">a </w:t>
      </w:r>
      <w:del w:id="10077" w:author="HP" w:date="2013-10-24T13:50:00Z">
        <w:r w:rsidRPr="00AF2F6F" w:rsidDel="006B6654">
          <w:rPr>
            <w:rFonts w:ascii="Times New Roman" w:hAnsi="Times New Roman" w:cs="Times New Roman"/>
            <w:b/>
            <w:sz w:val="20"/>
            <w:szCs w:val="20"/>
            <w:rPrChange w:id="10078" w:author="PIERRE" w:date="2013-10-24T12:27:00Z">
              <w:rPr>
                <w:rFonts w:ascii="Times New Roman" w:hAnsi="Times New Roman" w:cs="Times New Roman"/>
                <w:b/>
                <w:sz w:val="20"/>
                <w:szCs w:val="20"/>
                <w:vertAlign w:val="superscript"/>
              </w:rPr>
            </w:rPrChange>
          </w:rPr>
          <w:delText xml:space="preserve">habituellement </w:delText>
        </w:r>
      </w:del>
      <w:ins w:id="10079" w:author="HP" w:date="2013-10-24T13:50:00Z">
        <w:r w:rsidR="006B6654">
          <w:rPr>
            <w:rFonts w:ascii="Times New Roman" w:hAnsi="Times New Roman" w:cs="Times New Roman"/>
            <w:b/>
            <w:sz w:val="20"/>
            <w:szCs w:val="20"/>
          </w:rPr>
          <w:t>généralemen</w:t>
        </w:r>
        <w:r w:rsidR="006B6654" w:rsidRPr="00AF2F6F">
          <w:rPr>
            <w:rFonts w:ascii="Times New Roman" w:hAnsi="Times New Roman" w:cs="Times New Roman"/>
            <w:b/>
            <w:sz w:val="20"/>
            <w:szCs w:val="20"/>
            <w:rPrChange w:id="10080" w:author="PIERRE" w:date="2013-10-24T12:27:00Z">
              <w:rPr>
                <w:rFonts w:ascii="Times New Roman" w:hAnsi="Times New Roman" w:cs="Times New Roman"/>
                <w:b/>
                <w:sz w:val="20"/>
                <w:szCs w:val="20"/>
                <w:vertAlign w:val="superscript"/>
              </w:rPr>
            </w:rPrChange>
          </w:rPr>
          <w:t xml:space="preserve">t </w:t>
        </w:r>
      </w:ins>
      <w:r w:rsidRPr="00AF2F6F">
        <w:rPr>
          <w:rFonts w:ascii="Times New Roman" w:hAnsi="Times New Roman" w:cs="Times New Roman"/>
          <w:b/>
          <w:sz w:val="20"/>
          <w:szCs w:val="20"/>
          <w:rPrChange w:id="10081" w:author="PIERRE" w:date="2013-10-24T12:27:00Z">
            <w:rPr>
              <w:rFonts w:ascii="Times New Roman" w:hAnsi="Times New Roman" w:cs="Times New Roman"/>
              <w:b/>
              <w:sz w:val="20"/>
              <w:szCs w:val="20"/>
              <w:vertAlign w:val="superscript"/>
            </w:rPr>
          </w:rPrChange>
        </w:rPr>
        <w:t>le dernier mot à dire sur l'éducation des enfants ?</w:t>
      </w:r>
    </w:p>
    <w:p w:rsidR="00186DA1" w:rsidRPr="00442E10" w:rsidRDefault="00AF2F6F">
      <w:pPr>
        <w:spacing w:after="0"/>
        <w:jc w:val="both"/>
        <w:rPr>
          <w:rFonts w:ascii="Times New Roman" w:hAnsi="Times New Roman" w:cs="Times New Roman"/>
          <w:b/>
          <w:sz w:val="20"/>
          <w:szCs w:val="20"/>
        </w:rPr>
        <w:pPrChange w:id="10082" w:author="HP" w:date="2013-10-24T13:52:00Z">
          <w:pPr>
            <w:spacing w:after="0"/>
          </w:pPr>
        </w:pPrChange>
      </w:pPr>
      <w:del w:id="10083" w:author="HP" w:date="2013-10-24T13:51:00Z">
        <w:r w:rsidRPr="00AF2F6F" w:rsidDel="006B6654">
          <w:rPr>
            <w:rFonts w:ascii="Times New Roman" w:hAnsi="Times New Roman" w:cs="Times New Roman"/>
            <w:b/>
            <w:rPrChange w:id="10084" w:author="PIERRE" w:date="2013-10-24T12:27:00Z">
              <w:rPr>
                <w:rFonts w:ascii="Times New Roman" w:hAnsi="Times New Roman" w:cs="Times New Roman"/>
                <w:b/>
                <w:vertAlign w:val="superscript"/>
              </w:rPr>
            </w:rPrChange>
          </w:rPr>
          <w:delText>Q107B </w:delText>
        </w:r>
      </w:del>
      <w:ins w:id="10085" w:author="HP" w:date="2013-10-24T13:51:00Z">
        <w:r w:rsidR="006B6654" w:rsidRPr="00AF2F6F">
          <w:rPr>
            <w:rFonts w:ascii="Times New Roman" w:hAnsi="Times New Roman" w:cs="Times New Roman"/>
            <w:b/>
            <w:rPrChange w:id="10086" w:author="PIERRE" w:date="2013-10-24T12:27:00Z">
              <w:rPr>
                <w:rFonts w:ascii="Times New Roman" w:hAnsi="Times New Roman" w:cs="Times New Roman"/>
                <w:b/>
                <w:vertAlign w:val="superscript"/>
              </w:rPr>
            </w:rPrChange>
          </w:rPr>
          <w:t>Q</w:t>
        </w:r>
        <w:r w:rsidR="006B6654">
          <w:rPr>
            <w:rFonts w:ascii="Times New Roman" w:hAnsi="Times New Roman" w:cs="Times New Roman"/>
            <w:b/>
          </w:rPr>
          <w:t>303</w:t>
        </w:r>
        <w:r w:rsidR="006B6654" w:rsidRPr="00AF2F6F">
          <w:rPr>
            <w:rFonts w:ascii="Times New Roman" w:hAnsi="Times New Roman" w:cs="Times New Roman"/>
            <w:b/>
            <w:rPrChange w:id="10087" w:author="PIERRE" w:date="2013-10-24T12:27:00Z">
              <w:rPr>
                <w:rFonts w:ascii="Times New Roman" w:hAnsi="Times New Roman" w:cs="Times New Roman"/>
                <w:b/>
                <w:vertAlign w:val="superscript"/>
              </w:rPr>
            </w:rPrChange>
          </w:rPr>
          <w:t>B </w:t>
        </w:r>
      </w:ins>
      <w:r w:rsidRPr="00AF2F6F">
        <w:rPr>
          <w:rFonts w:ascii="Times New Roman" w:hAnsi="Times New Roman" w:cs="Times New Roman"/>
          <w:b/>
          <w:rPrChange w:id="10088" w:author="PIERRE" w:date="2013-10-24T12:27:00Z">
            <w:rPr>
              <w:rFonts w:ascii="Times New Roman" w:hAnsi="Times New Roman" w:cs="Times New Roman"/>
              <w:b/>
              <w:vertAlign w:val="superscript"/>
            </w:rPr>
          </w:rPrChange>
        </w:rPr>
        <w:t xml:space="preserve">: </w:t>
      </w:r>
      <w:ins w:id="10089" w:author="HP" w:date="2013-10-24T13:50:00Z">
        <w:r w:rsidR="006B6654">
          <w:rPr>
            <w:rFonts w:ascii="Times New Roman" w:hAnsi="Times New Roman" w:cs="Times New Roman"/>
            <w:b/>
          </w:rPr>
          <w:t xml:space="preserve">entre votre épouse et vous </w:t>
        </w:r>
        <w:r w:rsidR="006B6654">
          <w:rPr>
            <w:rFonts w:ascii="Times New Roman" w:hAnsi="Times New Roman" w:cs="Times New Roman"/>
            <w:b/>
            <w:sz w:val="20"/>
            <w:szCs w:val="20"/>
          </w:rPr>
          <w:t>q</w:t>
        </w:r>
        <w:r w:rsidR="006B6654" w:rsidRPr="00AF2F6F">
          <w:rPr>
            <w:rFonts w:ascii="Times New Roman" w:hAnsi="Times New Roman" w:cs="Times New Roman"/>
            <w:b/>
            <w:sz w:val="20"/>
            <w:szCs w:val="20"/>
          </w:rPr>
          <w:t xml:space="preserve">ui a </w:t>
        </w:r>
        <w:r w:rsidR="006B6654">
          <w:rPr>
            <w:rFonts w:ascii="Times New Roman" w:hAnsi="Times New Roman" w:cs="Times New Roman"/>
            <w:b/>
            <w:sz w:val="20"/>
            <w:szCs w:val="20"/>
          </w:rPr>
          <w:t>généralemen</w:t>
        </w:r>
        <w:r w:rsidR="006B6654" w:rsidRPr="00AF2F6F">
          <w:rPr>
            <w:rFonts w:ascii="Times New Roman" w:hAnsi="Times New Roman" w:cs="Times New Roman"/>
            <w:b/>
            <w:sz w:val="20"/>
            <w:szCs w:val="20"/>
          </w:rPr>
          <w:t xml:space="preserve">t </w:t>
        </w:r>
      </w:ins>
      <w:del w:id="10090" w:author="HP" w:date="2013-10-24T13:50:00Z">
        <w:r w:rsidRPr="00AF2F6F" w:rsidDel="006B6654">
          <w:rPr>
            <w:rFonts w:ascii="Times New Roman" w:hAnsi="Times New Roman" w:cs="Times New Roman"/>
            <w:b/>
            <w:sz w:val="20"/>
            <w:szCs w:val="20"/>
            <w:rPrChange w:id="10091" w:author="PIERRE" w:date="2013-10-24T12:27:00Z">
              <w:rPr>
                <w:rFonts w:ascii="Times New Roman" w:hAnsi="Times New Roman" w:cs="Times New Roman"/>
                <w:b/>
                <w:sz w:val="20"/>
                <w:szCs w:val="20"/>
                <w:vertAlign w:val="superscript"/>
              </w:rPr>
            </w:rPrChange>
          </w:rPr>
          <w:delText xml:space="preserve">Qui a habituellement </w:delText>
        </w:r>
      </w:del>
      <w:r w:rsidRPr="00AF2F6F">
        <w:rPr>
          <w:rFonts w:ascii="Times New Roman" w:hAnsi="Times New Roman" w:cs="Times New Roman"/>
          <w:b/>
          <w:sz w:val="20"/>
          <w:szCs w:val="20"/>
          <w:rPrChange w:id="10092" w:author="PIERRE" w:date="2013-10-24T12:27:00Z">
            <w:rPr>
              <w:rFonts w:ascii="Times New Roman" w:hAnsi="Times New Roman" w:cs="Times New Roman"/>
              <w:b/>
              <w:sz w:val="20"/>
              <w:szCs w:val="20"/>
              <w:vertAlign w:val="superscript"/>
            </w:rPr>
          </w:rPrChange>
        </w:rPr>
        <w:t>le dernier mot sur le mariage des enfants ?</w:t>
      </w:r>
    </w:p>
    <w:p w:rsidR="00186DA1" w:rsidRPr="00442E10" w:rsidRDefault="00AF2F6F">
      <w:pPr>
        <w:spacing w:after="0"/>
        <w:jc w:val="both"/>
        <w:rPr>
          <w:rFonts w:ascii="Times New Roman" w:hAnsi="Times New Roman" w:cs="Times New Roman"/>
          <w:b/>
          <w:sz w:val="20"/>
          <w:szCs w:val="20"/>
        </w:rPr>
        <w:pPrChange w:id="10093" w:author="HP" w:date="2013-10-24T13:52:00Z">
          <w:pPr>
            <w:spacing w:after="0"/>
          </w:pPr>
        </w:pPrChange>
      </w:pPr>
      <w:r w:rsidRPr="00AF2F6F">
        <w:rPr>
          <w:rFonts w:ascii="Times New Roman" w:hAnsi="Times New Roman" w:cs="Times New Roman"/>
          <w:b/>
          <w:rPrChange w:id="10094" w:author="PIERRE" w:date="2013-10-24T12:27:00Z">
            <w:rPr>
              <w:rFonts w:ascii="Times New Roman" w:hAnsi="Times New Roman" w:cs="Times New Roman"/>
              <w:b/>
              <w:vertAlign w:val="superscript"/>
            </w:rPr>
          </w:rPrChange>
        </w:rPr>
        <w:t>Q</w:t>
      </w:r>
      <w:ins w:id="10095" w:author="HP" w:date="2013-10-24T13:51:00Z">
        <w:r w:rsidR="006B6654">
          <w:rPr>
            <w:rFonts w:ascii="Times New Roman" w:hAnsi="Times New Roman" w:cs="Times New Roman"/>
            <w:b/>
          </w:rPr>
          <w:t>30</w:t>
        </w:r>
      </w:ins>
      <w:ins w:id="10096" w:author="HP" w:date="2013-10-24T13:52:00Z">
        <w:r w:rsidR="006B6654">
          <w:rPr>
            <w:rFonts w:ascii="Times New Roman" w:hAnsi="Times New Roman" w:cs="Times New Roman"/>
            <w:b/>
          </w:rPr>
          <w:t>3</w:t>
        </w:r>
      </w:ins>
      <w:del w:id="10097" w:author="HP" w:date="2013-10-24T13:51:00Z">
        <w:r w:rsidRPr="00AF2F6F" w:rsidDel="006B6654">
          <w:rPr>
            <w:rFonts w:ascii="Times New Roman" w:hAnsi="Times New Roman" w:cs="Times New Roman"/>
            <w:b/>
            <w:rPrChange w:id="10098" w:author="PIERRE" w:date="2013-10-24T12:27:00Z">
              <w:rPr>
                <w:rFonts w:ascii="Times New Roman" w:hAnsi="Times New Roman" w:cs="Times New Roman"/>
                <w:b/>
                <w:vertAlign w:val="superscript"/>
              </w:rPr>
            </w:rPrChange>
          </w:rPr>
          <w:delText>107</w:delText>
        </w:r>
      </w:del>
      <w:r w:rsidRPr="00AF2F6F">
        <w:rPr>
          <w:rFonts w:ascii="Times New Roman" w:hAnsi="Times New Roman" w:cs="Times New Roman"/>
          <w:b/>
          <w:rPrChange w:id="10099" w:author="PIERRE" w:date="2013-10-24T12:27:00Z">
            <w:rPr>
              <w:rFonts w:ascii="Times New Roman" w:hAnsi="Times New Roman" w:cs="Times New Roman"/>
              <w:b/>
              <w:vertAlign w:val="superscript"/>
            </w:rPr>
          </w:rPrChange>
        </w:rPr>
        <w:t xml:space="preserve">C : </w:t>
      </w:r>
      <w:ins w:id="10100" w:author="HP" w:date="2013-10-24T13:51:00Z">
        <w:r w:rsidR="006B6654">
          <w:rPr>
            <w:rFonts w:ascii="Times New Roman" w:hAnsi="Times New Roman" w:cs="Times New Roman"/>
            <w:b/>
          </w:rPr>
          <w:t xml:space="preserve">entre votre épouse et vous </w:t>
        </w:r>
        <w:r w:rsidR="006B6654">
          <w:rPr>
            <w:rFonts w:ascii="Times New Roman" w:hAnsi="Times New Roman" w:cs="Times New Roman"/>
            <w:b/>
            <w:sz w:val="20"/>
            <w:szCs w:val="20"/>
          </w:rPr>
          <w:t>q</w:t>
        </w:r>
        <w:r w:rsidR="006B6654" w:rsidRPr="00AF2F6F">
          <w:rPr>
            <w:rFonts w:ascii="Times New Roman" w:hAnsi="Times New Roman" w:cs="Times New Roman"/>
            <w:b/>
            <w:sz w:val="20"/>
            <w:szCs w:val="20"/>
          </w:rPr>
          <w:t xml:space="preserve">ui a </w:t>
        </w:r>
        <w:r w:rsidR="006B6654">
          <w:rPr>
            <w:rFonts w:ascii="Times New Roman" w:hAnsi="Times New Roman" w:cs="Times New Roman"/>
            <w:b/>
            <w:sz w:val="20"/>
            <w:szCs w:val="20"/>
          </w:rPr>
          <w:t>généralemen</w:t>
        </w:r>
        <w:r w:rsidR="006B6654" w:rsidRPr="00AF2F6F">
          <w:rPr>
            <w:rFonts w:ascii="Times New Roman" w:hAnsi="Times New Roman" w:cs="Times New Roman"/>
            <w:b/>
            <w:sz w:val="20"/>
            <w:szCs w:val="20"/>
          </w:rPr>
          <w:t xml:space="preserve">t </w:t>
        </w:r>
      </w:ins>
      <w:del w:id="10101" w:author="HP" w:date="2013-10-24T13:51:00Z">
        <w:r w:rsidRPr="00AF2F6F" w:rsidDel="006B6654">
          <w:rPr>
            <w:rFonts w:ascii="Times New Roman" w:hAnsi="Times New Roman" w:cs="Times New Roman"/>
            <w:b/>
            <w:sz w:val="20"/>
            <w:szCs w:val="20"/>
            <w:rPrChange w:id="10102" w:author="PIERRE" w:date="2013-10-24T12:27:00Z">
              <w:rPr>
                <w:rFonts w:ascii="Times New Roman" w:hAnsi="Times New Roman" w:cs="Times New Roman"/>
                <w:b/>
                <w:sz w:val="20"/>
                <w:szCs w:val="20"/>
                <w:vertAlign w:val="superscript"/>
              </w:rPr>
            </w:rPrChange>
          </w:rPr>
          <w:delText xml:space="preserve">Qui a habituellement </w:delText>
        </w:r>
      </w:del>
      <w:r w:rsidRPr="00AF2F6F">
        <w:rPr>
          <w:rFonts w:ascii="Times New Roman" w:hAnsi="Times New Roman" w:cs="Times New Roman"/>
          <w:b/>
          <w:sz w:val="20"/>
          <w:szCs w:val="20"/>
          <w:rPrChange w:id="10103" w:author="PIERRE" w:date="2013-10-24T12:27:00Z">
            <w:rPr>
              <w:rFonts w:ascii="Times New Roman" w:hAnsi="Times New Roman" w:cs="Times New Roman"/>
              <w:b/>
              <w:sz w:val="20"/>
              <w:szCs w:val="20"/>
              <w:vertAlign w:val="superscript"/>
            </w:rPr>
          </w:rPrChange>
        </w:rPr>
        <w:t>le dernier mot sur les dépenses en biens durables du ménage ?</w:t>
      </w:r>
    </w:p>
    <w:p w:rsidR="00186DA1" w:rsidRPr="00442E10" w:rsidRDefault="00AF2F6F">
      <w:pPr>
        <w:spacing w:after="0"/>
        <w:jc w:val="both"/>
        <w:rPr>
          <w:rFonts w:ascii="Times New Roman" w:hAnsi="Times New Roman" w:cs="Times New Roman"/>
          <w:b/>
          <w:sz w:val="20"/>
          <w:szCs w:val="20"/>
        </w:rPr>
        <w:pPrChange w:id="10104" w:author="HP" w:date="2013-10-24T13:52:00Z">
          <w:pPr>
            <w:spacing w:after="0"/>
          </w:pPr>
        </w:pPrChange>
      </w:pPr>
      <w:r w:rsidRPr="00AF2F6F">
        <w:rPr>
          <w:rFonts w:ascii="Times New Roman" w:hAnsi="Times New Roman" w:cs="Times New Roman"/>
          <w:b/>
          <w:rPrChange w:id="10105" w:author="PIERRE" w:date="2013-10-24T12:27:00Z">
            <w:rPr>
              <w:rFonts w:ascii="Times New Roman" w:hAnsi="Times New Roman" w:cs="Times New Roman"/>
              <w:b/>
              <w:vertAlign w:val="superscript"/>
            </w:rPr>
          </w:rPrChange>
        </w:rPr>
        <w:t>Q</w:t>
      </w:r>
      <w:ins w:id="10106" w:author="HP" w:date="2013-10-24T13:51:00Z">
        <w:r w:rsidR="006B6654">
          <w:rPr>
            <w:rFonts w:ascii="Times New Roman" w:hAnsi="Times New Roman" w:cs="Times New Roman"/>
            <w:b/>
          </w:rPr>
          <w:t>30</w:t>
        </w:r>
      </w:ins>
      <w:ins w:id="10107" w:author="HP" w:date="2013-10-24T13:52:00Z">
        <w:r w:rsidR="006B6654">
          <w:rPr>
            <w:rFonts w:ascii="Times New Roman" w:hAnsi="Times New Roman" w:cs="Times New Roman"/>
            <w:b/>
          </w:rPr>
          <w:t>3</w:t>
        </w:r>
      </w:ins>
      <w:del w:id="10108" w:author="HP" w:date="2013-10-24T13:51:00Z">
        <w:r w:rsidRPr="00AF2F6F" w:rsidDel="006B6654">
          <w:rPr>
            <w:rFonts w:ascii="Times New Roman" w:hAnsi="Times New Roman" w:cs="Times New Roman"/>
            <w:b/>
            <w:rPrChange w:id="10109" w:author="PIERRE" w:date="2013-10-24T12:27:00Z">
              <w:rPr>
                <w:rFonts w:ascii="Times New Roman" w:hAnsi="Times New Roman" w:cs="Times New Roman"/>
                <w:b/>
                <w:vertAlign w:val="superscript"/>
              </w:rPr>
            </w:rPrChange>
          </w:rPr>
          <w:delText>107</w:delText>
        </w:r>
      </w:del>
      <w:r w:rsidRPr="00AF2F6F">
        <w:rPr>
          <w:rFonts w:ascii="Times New Roman" w:hAnsi="Times New Roman" w:cs="Times New Roman"/>
          <w:b/>
          <w:rPrChange w:id="10110" w:author="PIERRE" w:date="2013-10-24T12:27:00Z">
            <w:rPr>
              <w:rFonts w:ascii="Times New Roman" w:hAnsi="Times New Roman" w:cs="Times New Roman"/>
              <w:b/>
              <w:vertAlign w:val="superscript"/>
            </w:rPr>
          </w:rPrChange>
        </w:rPr>
        <w:t xml:space="preserve">D : </w:t>
      </w:r>
      <w:ins w:id="10111" w:author="HP" w:date="2013-10-24T13:51:00Z">
        <w:r w:rsidR="006B6654">
          <w:rPr>
            <w:rFonts w:ascii="Times New Roman" w:hAnsi="Times New Roman" w:cs="Times New Roman"/>
            <w:b/>
          </w:rPr>
          <w:t xml:space="preserve">entre votre épouse et vous </w:t>
        </w:r>
        <w:r w:rsidR="006B6654">
          <w:rPr>
            <w:rFonts w:ascii="Times New Roman" w:hAnsi="Times New Roman" w:cs="Times New Roman"/>
            <w:b/>
            <w:sz w:val="20"/>
            <w:szCs w:val="20"/>
          </w:rPr>
          <w:t>q</w:t>
        </w:r>
        <w:r w:rsidR="006B6654" w:rsidRPr="00AF2F6F">
          <w:rPr>
            <w:rFonts w:ascii="Times New Roman" w:hAnsi="Times New Roman" w:cs="Times New Roman"/>
            <w:b/>
            <w:sz w:val="20"/>
            <w:szCs w:val="20"/>
          </w:rPr>
          <w:t xml:space="preserve">ui a </w:t>
        </w:r>
        <w:r w:rsidR="006B6654">
          <w:rPr>
            <w:rFonts w:ascii="Times New Roman" w:hAnsi="Times New Roman" w:cs="Times New Roman"/>
            <w:b/>
            <w:sz w:val="20"/>
            <w:szCs w:val="20"/>
          </w:rPr>
          <w:t>généralemen</w:t>
        </w:r>
        <w:r w:rsidR="006B6654" w:rsidRPr="00AF2F6F">
          <w:rPr>
            <w:rFonts w:ascii="Times New Roman" w:hAnsi="Times New Roman" w:cs="Times New Roman"/>
            <w:b/>
            <w:sz w:val="20"/>
            <w:szCs w:val="20"/>
          </w:rPr>
          <w:t>t</w:t>
        </w:r>
      </w:ins>
      <w:del w:id="10112" w:author="HP" w:date="2013-10-24T13:51:00Z">
        <w:r w:rsidRPr="00AF2F6F" w:rsidDel="006B6654">
          <w:rPr>
            <w:rFonts w:ascii="Times New Roman" w:hAnsi="Times New Roman" w:cs="Times New Roman"/>
            <w:b/>
            <w:sz w:val="20"/>
            <w:szCs w:val="20"/>
            <w:rPrChange w:id="10113" w:author="PIERRE" w:date="2013-10-24T12:27:00Z">
              <w:rPr>
                <w:rFonts w:ascii="Times New Roman" w:hAnsi="Times New Roman" w:cs="Times New Roman"/>
                <w:b/>
                <w:sz w:val="20"/>
                <w:szCs w:val="20"/>
                <w:vertAlign w:val="superscript"/>
              </w:rPr>
            </w:rPrChange>
          </w:rPr>
          <w:delText>Qui a habituellement</w:delText>
        </w:r>
      </w:del>
      <w:r w:rsidRPr="00AF2F6F">
        <w:rPr>
          <w:rFonts w:ascii="Times New Roman" w:hAnsi="Times New Roman" w:cs="Times New Roman"/>
          <w:b/>
          <w:sz w:val="20"/>
          <w:szCs w:val="20"/>
          <w:rPrChange w:id="10114" w:author="PIERRE" w:date="2013-10-24T12:27:00Z">
            <w:rPr>
              <w:rFonts w:ascii="Times New Roman" w:hAnsi="Times New Roman" w:cs="Times New Roman"/>
              <w:b/>
              <w:sz w:val="20"/>
              <w:szCs w:val="20"/>
              <w:vertAlign w:val="superscript"/>
            </w:rPr>
          </w:rPrChange>
        </w:rPr>
        <w:t xml:space="preserve"> le dernier mot sur les dépenses en biens de consommation du ménage ?</w:t>
      </w:r>
    </w:p>
    <w:p w:rsidR="00186DA1" w:rsidRPr="00442E10" w:rsidRDefault="00AF2F6F">
      <w:pPr>
        <w:spacing w:after="0"/>
        <w:jc w:val="both"/>
        <w:rPr>
          <w:rFonts w:ascii="Times New Roman" w:hAnsi="Times New Roman" w:cs="Times New Roman"/>
          <w:b/>
          <w:sz w:val="20"/>
          <w:szCs w:val="20"/>
        </w:rPr>
        <w:pPrChange w:id="10115" w:author="HP" w:date="2013-10-24T13:52:00Z">
          <w:pPr>
            <w:spacing w:after="0"/>
          </w:pPr>
        </w:pPrChange>
      </w:pPr>
      <w:r w:rsidRPr="00AF2F6F">
        <w:rPr>
          <w:rFonts w:ascii="Times New Roman" w:hAnsi="Times New Roman" w:cs="Times New Roman"/>
          <w:b/>
          <w:rPrChange w:id="10116" w:author="PIERRE" w:date="2013-10-24T12:27:00Z">
            <w:rPr>
              <w:rFonts w:ascii="Times New Roman" w:hAnsi="Times New Roman" w:cs="Times New Roman"/>
              <w:b/>
              <w:vertAlign w:val="superscript"/>
            </w:rPr>
          </w:rPrChange>
        </w:rPr>
        <w:t>Q</w:t>
      </w:r>
      <w:ins w:id="10117" w:author="HP" w:date="2013-10-24T13:52:00Z">
        <w:r w:rsidR="006B6654">
          <w:rPr>
            <w:rFonts w:ascii="Times New Roman" w:hAnsi="Times New Roman" w:cs="Times New Roman"/>
            <w:b/>
          </w:rPr>
          <w:t>303</w:t>
        </w:r>
      </w:ins>
      <w:del w:id="10118" w:author="HP" w:date="2013-10-24T13:52:00Z">
        <w:r w:rsidRPr="00AF2F6F" w:rsidDel="006B6654">
          <w:rPr>
            <w:rFonts w:ascii="Times New Roman" w:hAnsi="Times New Roman" w:cs="Times New Roman"/>
            <w:b/>
            <w:rPrChange w:id="10119" w:author="PIERRE" w:date="2013-10-24T12:27:00Z">
              <w:rPr>
                <w:rFonts w:ascii="Times New Roman" w:hAnsi="Times New Roman" w:cs="Times New Roman"/>
                <w:b/>
                <w:vertAlign w:val="superscript"/>
              </w:rPr>
            </w:rPrChange>
          </w:rPr>
          <w:delText>1</w:delText>
        </w:r>
      </w:del>
      <w:del w:id="10120" w:author="HP" w:date="2013-10-24T13:51:00Z">
        <w:r w:rsidRPr="00AF2F6F" w:rsidDel="006B6654">
          <w:rPr>
            <w:rFonts w:ascii="Times New Roman" w:hAnsi="Times New Roman" w:cs="Times New Roman"/>
            <w:b/>
            <w:rPrChange w:id="10121" w:author="PIERRE" w:date="2013-10-24T12:27:00Z">
              <w:rPr>
                <w:rFonts w:ascii="Times New Roman" w:hAnsi="Times New Roman" w:cs="Times New Roman"/>
                <w:b/>
                <w:vertAlign w:val="superscript"/>
              </w:rPr>
            </w:rPrChange>
          </w:rPr>
          <w:delText>07</w:delText>
        </w:r>
      </w:del>
      <w:r w:rsidRPr="00AF2F6F">
        <w:rPr>
          <w:rFonts w:ascii="Times New Roman" w:hAnsi="Times New Roman" w:cs="Times New Roman"/>
          <w:b/>
          <w:rPrChange w:id="10122" w:author="PIERRE" w:date="2013-10-24T12:27:00Z">
            <w:rPr>
              <w:rFonts w:ascii="Times New Roman" w:hAnsi="Times New Roman" w:cs="Times New Roman"/>
              <w:b/>
              <w:vertAlign w:val="superscript"/>
            </w:rPr>
          </w:rPrChange>
        </w:rPr>
        <w:t xml:space="preserve">E : </w:t>
      </w:r>
      <w:ins w:id="10123" w:author="HP" w:date="2013-10-24T13:51:00Z">
        <w:r w:rsidR="006B6654">
          <w:rPr>
            <w:rFonts w:ascii="Times New Roman" w:hAnsi="Times New Roman" w:cs="Times New Roman"/>
            <w:b/>
          </w:rPr>
          <w:t xml:space="preserve">entre votre épouse et vous </w:t>
        </w:r>
        <w:r w:rsidR="006B6654">
          <w:rPr>
            <w:rFonts w:ascii="Times New Roman" w:hAnsi="Times New Roman" w:cs="Times New Roman"/>
            <w:b/>
            <w:sz w:val="20"/>
            <w:szCs w:val="20"/>
          </w:rPr>
          <w:t>q</w:t>
        </w:r>
        <w:r w:rsidR="006B6654" w:rsidRPr="00AF2F6F">
          <w:rPr>
            <w:rFonts w:ascii="Times New Roman" w:hAnsi="Times New Roman" w:cs="Times New Roman"/>
            <w:b/>
            <w:sz w:val="20"/>
            <w:szCs w:val="20"/>
          </w:rPr>
          <w:t xml:space="preserve">ui a </w:t>
        </w:r>
        <w:r w:rsidR="006B6654">
          <w:rPr>
            <w:rFonts w:ascii="Times New Roman" w:hAnsi="Times New Roman" w:cs="Times New Roman"/>
            <w:b/>
            <w:sz w:val="20"/>
            <w:szCs w:val="20"/>
          </w:rPr>
          <w:t>généralemen</w:t>
        </w:r>
        <w:r w:rsidR="006B6654" w:rsidRPr="00AF2F6F">
          <w:rPr>
            <w:rFonts w:ascii="Times New Roman" w:hAnsi="Times New Roman" w:cs="Times New Roman"/>
            <w:b/>
            <w:sz w:val="20"/>
            <w:szCs w:val="20"/>
          </w:rPr>
          <w:t xml:space="preserve">t </w:t>
        </w:r>
      </w:ins>
      <w:del w:id="10124" w:author="HP" w:date="2013-10-24T13:51:00Z">
        <w:r w:rsidRPr="00AF2F6F" w:rsidDel="006B6654">
          <w:rPr>
            <w:rFonts w:ascii="Times New Roman" w:hAnsi="Times New Roman" w:cs="Times New Roman"/>
            <w:b/>
            <w:sz w:val="20"/>
            <w:szCs w:val="20"/>
            <w:rPrChange w:id="10125" w:author="PIERRE" w:date="2013-10-24T12:27:00Z">
              <w:rPr>
                <w:rFonts w:ascii="Times New Roman" w:hAnsi="Times New Roman" w:cs="Times New Roman"/>
                <w:b/>
                <w:sz w:val="20"/>
                <w:szCs w:val="20"/>
                <w:vertAlign w:val="superscript"/>
              </w:rPr>
            </w:rPrChange>
          </w:rPr>
          <w:delText xml:space="preserve">Qui a habituellement </w:delText>
        </w:r>
      </w:del>
      <w:r w:rsidRPr="00AF2F6F">
        <w:rPr>
          <w:rFonts w:ascii="Times New Roman" w:hAnsi="Times New Roman" w:cs="Times New Roman"/>
          <w:b/>
          <w:sz w:val="20"/>
          <w:szCs w:val="20"/>
          <w:rPrChange w:id="10126" w:author="PIERRE" w:date="2013-10-24T12:27:00Z">
            <w:rPr>
              <w:rFonts w:ascii="Times New Roman" w:hAnsi="Times New Roman" w:cs="Times New Roman"/>
              <w:b/>
              <w:sz w:val="20"/>
              <w:szCs w:val="20"/>
              <w:vertAlign w:val="superscript"/>
            </w:rPr>
          </w:rPrChange>
        </w:rPr>
        <w:t>le dernier mot sur l’Agriculture: cultures de rente ?</w:t>
      </w:r>
    </w:p>
    <w:p w:rsidR="00186DA1" w:rsidRPr="00442E10" w:rsidRDefault="00AF2F6F">
      <w:pPr>
        <w:spacing w:after="0"/>
        <w:jc w:val="both"/>
        <w:rPr>
          <w:rFonts w:ascii="Times New Roman" w:hAnsi="Times New Roman" w:cs="Times New Roman"/>
          <w:b/>
          <w:sz w:val="20"/>
          <w:szCs w:val="20"/>
        </w:rPr>
        <w:pPrChange w:id="10127" w:author="HP" w:date="2013-10-24T13:52:00Z">
          <w:pPr>
            <w:spacing w:after="0"/>
          </w:pPr>
        </w:pPrChange>
      </w:pPr>
      <w:r w:rsidRPr="00AF2F6F">
        <w:rPr>
          <w:rFonts w:ascii="Times New Roman" w:hAnsi="Times New Roman" w:cs="Times New Roman"/>
          <w:b/>
          <w:rPrChange w:id="10128" w:author="PIERRE" w:date="2013-10-24T12:27:00Z">
            <w:rPr>
              <w:rFonts w:ascii="Times New Roman" w:hAnsi="Times New Roman" w:cs="Times New Roman"/>
              <w:b/>
              <w:vertAlign w:val="superscript"/>
            </w:rPr>
          </w:rPrChange>
        </w:rPr>
        <w:t>Q</w:t>
      </w:r>
      <w:ins w:id="10129" w:author="HP" w:date="2013-10-24T13:52:00Z">
        <w:r w:rsidR="006B6654">
          <w:rPr>
            <w:rFonts w:ascii="Times New Roman" w:hAnsi="Times New Roman" w:cs="Times New Roman"/>
            <w:b/>
          </w:rPr>
          <w:t>303</w:t>
        </w:r>
      </w:ins>
      <w:del w:id="10130" w:author="HP" w:date="2013-10-24T13:52:00Z">
        <w:r w:rsidRPr="00AF2F6F" w:rsidDel="006B6654">
          <w:rPr>
            <w:rFonts w:ascii="Times New Roman" w:hAnsi="Times New Roman" w:cs="Times New Roman"/>
            <w:b/>
            <w:rPrChange w:id="10131" w:author="PIERRE" w:date="2013-10-24T12:27:00Z">
              <w:rPr>
                <w:rFonts w:ascii="Times New Roman" w:hAnsi="Times New Roman" w:cs="Times New Roman"/>
                <w:b/>
                <w:vertAlign w:val="superscript"/>
              </w:rPr>
            </w:rPrChange>
          </w:rPr>
          <w:delText>107</w:delText>
        </w:r>
      </w:del>
      <w:r w:rsidRPr="00AF2F6F">
        <w:rPr>
          <w:rFonts w:ascii="Times New Roman" w:hAnsi="Times New Roman" w:cs="Times New Roman"/>
          <w:b/>
          <w:rPrChange w:id="10132" w:author="PIERRE" w:date="2013-10-24T12:27:00Z">
            <w:rPr>
              <w:rFonts w:ascii="Times New Roman" w:hAnsi="Times New Roman" w:cs="Times New Roman"/>
              <w:b/>
              <w:vertAlign w:val="superscript"/>
            </w:rPr>
          </w:rPrChange>
        </w:rPr>
        <w:t xml:space="preserve">F : </w:t>
      </w:r>
      <w:ins w:id="10133" w:author="HP" w:date="2013-10-24T13:51:00Z">
        <w:r w:rsidR="006B6654">
          <w:rPr>
            <w:rFonts w:ascii="Times New Roman" w:hAnsi="Times New Roman" w:cs="Times New Roman"/>
            <w:b/>
          </w:rPr>
          <w:t xml:space="preserve">entre votre épouse et vous </w:t>
        </w:r>
        <w:r w:rsidR="006B6654">
          <w:rPr>
            <w:rFonts w:ascii="Times New Roman" w:hAnsi="Times New Roman" w:cs="Times New Roman"/>
            <w:b/>
            <w:sz w:val="20"/>
            <w:szCs w:val="20"/>
          </w:rPr>
          <w:t>q</w:t>
        </w:r>
        <w:r w:rsidR="006B6654" w:rsidRPr="00AF2F6F">
          <w:rPr>
            <w:rFonts w:ascii="Times New Roman" w:hAnsi="Times New Roman" w:cs="Times New Roman"/>
            <w:b/>
            <w:sz w:val="20"/>
            <w:szCs w:val="20"/>
          </w:rPr>
          <w:t xml:space="preserve">ui a </w:t>
        </w:r>
        <w:r w:rsidR="006B6654">
          <w:rPr>
            <w:rFonts w:ascii="Times New Roman" w:hAnsi="Times New Roman" w:cs="Times New Roman"/>
            <w:b/>
            <w:sz w:val="20"/>
            <w:szCs w:val="20"/>
          </w:rPr>
          <w:t>généralemen</w:t>
        </w:r>
        <w:r w:rsidR="006B6654" w:rsidRPr="00AF2F6F">
          <w:rPr>
            <w:rFonts w:ascii="Times New Roman" w:hAnsi="Times New Roman" w:cs="Times New Roman"/>
            <w:b/>
            <w:sz w:val="20"/>
            <w:szCs w:val="20"/>
          </w:rPr>
          <w:t xml:space="preserve">t </w:t>
        </w:r>
      </w:ins>
      <w:del w:id="10134" w:author="HP" w:date="2013-10-24T13:51:00Z">
        <w:r w:rsidRPr="00AF2F6F" w:rsidDel="006B6654">
          <w:rPr>
            <w:rFonts w:ascii="Times New Roman" w:hAnsi="Times New Roman" w:cs="Times New Roman"/>
            <w:b/>
            <w:sz w:val="20"/>
            <w:szCs w:val="20"/>
            <w:rPrChange w:id="10135" w:author="PIERRE" w:date="2013-10-24T12:27:00Z">
              <w:rPr>
                <w:rFonts w:ascii="Times New Roman" w:hAnsi="Times New Roman" w:cs="Times New Roman"/>
                <w:b/>
                <w:sz w:val="20"/>
                <w:szCs w:val="20"/>
                <w:vertAlign w:val="superscript"/>
              </w:rPr>
            </w:rPrChange>
          </w:rPr>
          <w:delText xml:space="preserve">Qui a habituellement </w:delText>
        </w:r>
      </w:del>
      <w:r w:rsidRPr="00AF2F6F">
        <w:rPr>
          <w:rFonts w:ascii="Times New Roman" w:hAnsi="Times New Roman" w:cs="Times New Roman"/>
          <w:b/>
          <w:sz w:val="20"/>
          <w:szCs w:val="20"/>
          <w:rPrChange w:id="10136" w:author="PIERRE" w:date="2013-10-24T12:27:00Z">
            <w:rPr>
              <w:rFonts w:ascii="Times New Roman" w:hAnsi="Times New Roman" w:cs="Times New Roman"/>
              <w:b/>
              <w:sz w:val="20"/>
              <w:szCs w:val="20"/>
              <w:vertAlign w:val="superscript"/>
            </w:rPr>
          </w:rPrChange>
        </w:rPr>
        <w:t>le dernier mot sur l’Agriculture: cultures vivrières ?</w:t>
      </w:r>
    </w:p>
    <w:p w:rsidR="00186DA1" w:rsidRPr="00442E10" w:rsidRDefault="00186DA1">
      <w:pPr>
        <w:spacing w:after="0" w:line="240" w:lineRule="auto"/>
        <w:rPr>
          <w:rFonts w:ascii="Times New Roman" w:hAnsi="Times New Roman" w:cs="Times New Roman"/>
        </w:rPr>
      </w:pPr>
    </w:p>
    <w:p w:rsidR="00186DA1" w:rsidRPr="00442E10" w:rsidRDefault="00AF2F6F">
      <w:pPr>
        <w:spacing w:after="0" w:line="240" w:lineRule="auto"/>
        <w:jc w:val="both"/>
        <w:rPr>
          <w:rFonts w:ascii="Times New Roman" w:hAnsi="Times New Roman" w:cs="Times New Roman"/>
          <w:sz w:val="20"/>
          <w:szCs w:val="20"/>
        </w:rPr>
        <w:pPrChange w:id="10137" w:author="HP" w:date="2013-10-24T13:53:00Z">
          <w:pPr>
            <w:spacing w:after="0" w:line="240" w:lineRule="auto"/>
          </w:pPr>
        </w:pPrChange>
      </w:pPr>
      <w:r w:rsidRPr="00AF2F6F">
        <w:rPr>
          <w:rFonts w:ascii="Times New Roman" w:hAnsi="Times New Roman" w:cs="Times New Roman"/>
          <w:rPrChange w:id="10138" w:author="PIERRE" w:date="2013-10-24T12:27:00Z">
            <w:rPr>
              <w:rFonts w:ascii="Times New Roman" w:hAnsi="Times New Roman" w:cs="Times New Roman"/>
              <w:vertAlign w:val="superscript"/>
            </w:rPr>
          </w:rPrChange>
        </w:rPr>
        <w:t>Les questions Q</w:t>
      </w:r>
      <w:ins w:id="10139" w:author="HP" w:date="2013-10-24T13:52:00Z">
        <w:r w:rsidR="006B6654">
          <w:rPr>
            <w:rFonts w:ascii="Times New Roman" w:hAnsi="Times New Roman" w:cs="Times New Roman"/>
          </w:rPr>
          <w:t>3</w:t>
        </w:r>
      </w:ins>
      <w:del w:id="10140" w:author="HP" w:date="2013-10-24T13:52:00Z">
        <w:r w:rsidRPr="00AF2F6F" w:rsidDel="006B6654">
          <w:rPr>
            <w:rFonts w:ascii="Times New Roman" w:hAnsi="Times New Roman" w:cs="Times New Roman"/>
            <w:rPrChange w:id="10141" w:author="PIERRE" w:date="2013-10-24T12:27:00Z">
              <w:rPr>
                <w:rFonts w:ascii="Times New Roman" w:hAnsi="Times New Roman" w:cs="Times New Roman"/>
                <w:vertAlign w:val="superscript"/>
              </w:rPr>
            </w:rPrChange>
          </w:rPr>
          <w:delText>1</w:delText>
        </w:r>
      </w:del>
      <w:r w:rsidRPr="00AF2F6F">
        <w:rPr>
          <w:rFonts w:ascii="Times New Roman" w:hAnsi="Times New Roman" w:cs="Times New Roman"/>
          <w:rPrChange w:id="10142" w:author="PIERRE" w:date="2013-10-24T12:27:00Z">
            <w:rPr>
              <w:rFonts w:ascii="Times New Roman" w:hAnsi="Times New Roman" w:cs="Times New Roman"/>
              <w:vertAlign w:val="superscript"/>
            </w:rPr>
          </w:rPrChange>
        </w:rPr>
        <w:t>0</w:t>
      </w:r>
      <w:ins w:id="10143" w:author="HP" w:date="2013-10-24T13:53:00Z">
        <w:r w:rsidR="006B6654">
          <w:rPr>
            <w:rFonts w:ascii="Times New Roman" w:hAnsi="Times New Roman" w:cs="Times New Roman"/>
          </w:rPr>
          <w:t>3</w:t>
        </w:r>
      </w:ins>
      <w:del w:id="10144" w:author="HP" w:date="2013-10-24T13:53:00Z">
        <w:r w:rsidRPr="00AF2F6F" w:rsidDel="006B6654">
          <w:rPr>
            <w:rFonts w:ascii="Times New Roman" w:hAnsi="Times New Roman" w:cs="Times New Roman"/>
            <w:rPrChange w:id="10145" w:author="PIERRE" w:date="2013-10-24T12:27:00Z">
              <w:rPr>
                <w:rFonts w:ascii="Times New Roman" w:hAnsi="Times New Roman" w:cs="Times New Roman"/>
                <w:vertAlign w:val="superscript"/>
              </w:rPr>
            </w:rPrChange>
          </w:rPr>
          <w:delText>7</w:delText>
        </w:r>
      </w:del>
      <w:r w:rsidRPr="00AF2F6F">
        <w:rPr>
          <w:rFonts w:ascii="Times New Roman" w:hAnsi="Times New Roman" w:cs="Times New Roman"/>
          <w:rPrChange w:id="10146" w:author="PIERRE" w:date="2013-10-24T12:27:00Z">
            <w:rPr>
              <w:rFonts w:ascii="Times New Roman" w:hAnsi="Times New Roman" w:cs="Times New Roman"/>
              <w:vertAlign w:val="superscript"/>
            </w:rPr>
          </w:rPrChange>
        </w:rPr>
        <w:t>A à Q</w:t>
      </w:r>
      <w:ins w:id="10147" w:author="HP" w:date="2013-10-24T13:53:00Z">
        <w:r w:rsidR="006B6654">
          <w:rPr>
            <w:rFonts w:ascii="Times New Roman" w:hAnsi="Times New Roman" w:cs="Times New Roman"/>
          </w:rPr>
          <w:t>3</w:t>
        </w:r>
      </w:ins>
      <w:del w:id="10148" w:author="HP" w:date="2013-10-24T13:53:00Z">
        <w:r w:rsidRPr="00AF2F6F" w:rsidDel="006B6654">
          <w:rPr>
            <w:rFonts w:ascii="Times New Roman" w:hAnsi="Times New Roman" w:cs="Times New Roman"/>
            <w:rPrChange w:id="10149" w:author="PIERRE" w:date="2013-10-24T12:27:00Z">
              <w:rPr>
                <w:rFonts w:ascii="Times New Roman" w:hAnsi="Times New Roman" w:cs="Times New Roman"/>
                <w:vertAlign w:val="superscript"/>
              </w:rPr>
            </w:rPrChange>
          </w:rPr>
          <w:delText>1</w:delText>
        </w:r>
      </w:del>
      <w:r w:rsidRPr="00AF2F6F">
        <w:rPr>
          <w:rFonts w:ascii="Times New Roman" w:hAnsi="Times New Roman" w:cs="Times New Roman"/>
          <w:rPrChange w:id="10150" w:author="PIERRE" w:date="2013-10-24T12:27:00Z">
            <w:rPr>
              <w:rFonts w:ascii="Times New Roman" w:hAnsi="Times New Roman" w:cs="Times New Roman"/>
              <w:vertAlign w:val="superscript"/>
            </w:rPr>
          </w:rPrChange>
        </w:rPr>
        <w:t>0</w:t>
      </w:r>
      <w:ins w:id="10151" w:author="HP" w:date="2013-10-24T13:53:00Z">
        <w:r w:rsidR="006B6654">
          <w:rPr>
            <w:rFonts w:ascii="Times New Roman" w:hAnsi="Times New Roman" w:cs="Times New Roman"/>
          </w:rPr>
          <w:t>3</w:t>
        </w:r>
      </w:ins>
      <w:del w:id="10152" w:author="HP" w:date="2013-10-24T13:53:00Z">
        <w:r w:rsidRPr="00AF2F6F" w:rsidDel="006B6654">
          <w:rPr>
            <w:rFonts w:ascii="Times New Roman" w:hAnsi="Times New Roman" w:cs="Times New Roman"/>
            <w:rPrChange w:id="10153" w:author="PIERRE" w:date="2013-10-24T12:27:00Z">
              <w:rPr>
                <w:rFonts w:ascii="Times New Roman" w:hAnsi="Times New Roman" w:cs="Times New Roman"/>
                <w:vertAlign w:val="superscript"/>
              </w:rPr>
            </w:rPrChange>
          </w:rPr>
          <w:delText>7</w:delText>
        </w:r>
      </w:del>
      <w:r w:rsidRPr="00AF2F6F">
        <w:rPr>
          <w:rFonts w:ascii="Times New Roman" w:hAnsi="Times New Roman" w:cs="Times New Roman"/>
          <w:rPrChange w:id="10154" w:author="PIERRE" w:date="2013-10-24T12:27:00Z">
            <w:rPr>
              <w:rFonts w:ascii="Times New Roman" w:hAnsi="Times New Roman" w:cs="Times New Roman"/>
              <w:vertAlign w:val="superscript"/>
            </w:rPr>
          </w:rPrChange>
        </w:rPr>
        <w:t xml:space="preserve">F ont les mêmes modalités de réponse, les modalités correspondantes à ces questions sont les suivantes : </w:t>
      </w:r>
      <w:r w:rsidRPr="00AF2F6F">
        <w:rPr>
          <w:rFonts w:ascii="Times New Roman" w:hAnsi="Times New Roman" w:cs="Times New Roman"/>
          <w:sz w:val="20"/>
          <w:szCs w:val="20"/>
          <w:rPrChange w:id="10155" w:author="PIERRE" w:date="2013-10-24T12:27:00Z">
            <w:rPr>
              <w:rFonts w:ascii="Times New Roman" w:hAnsi="Times New Roman" w:cs="Times New Roman"/>
              <w:sz w:val="20"/>
              <w:szCs w:val="20"/>
              <w:vertAlign w:val="superscript"/>
            </w:rPr>
          </w:rPrChange>
        </w:rPr>
        <w:t>1=LE MARI SEUL, 2= LE MARI A LE DERNIER MOT, LA FEMME UN PEU, 3= EGALITE, 4= LA FEMME A LE DERNIER MOT, LE MARI UN PEU, 5= LA FEMME, 6= NON CONCERNE</w:t>
      </w:r>
    </w:p>
    <w:p w:rsidR="00B03D40" w:rsidRPr="00442E10" w:rsidRDefault="00AF2F6F">
      <w:pPr>
        <w:jc w:val="both"/>
        <w:rPr>
          <w:rFonts w:ascii="Times New Roman" w:hAnsi="Times New Roman" w:cs="Times New Roman"/>
        </w:rPr>
        <w:pPrChange w:id="10156" w:author="HP" w:date="2013-10-24T13:53:00Z">
          <w:pPr/>
        </w:pPrChange>
      </w:pPr>
      <w:r w:rsidRPr="00AF2F6F">
        <w:rPr>
          <w:rFonts w:ascii="Times New Roman" w:hAnsi="Times New Roman" w:cs="Times New Roman"/>
          <w:rPrChange w:id="10157" w:author="PIERRE" w:date="2013-10-24T12:27:00Z">
            <w:rPr>
              <w:rFonts w:ascii="Times New Roman" w:hAnsi="Times New Roman" w:cs="Times New Roman"/>
              <w:vertAlign w:val="superscript"/>
            </w:rPr>
          </w:rPrChange>
        </w:rPr>
        <w:lastRenderedPageBreak/>
        <w:t>L’enquêté ne doit suggérer aucune réponse à l’enquêté, il devra l’écouter et codifiez la réponse correspondant à son cas.</w:t>
      </w:r>
    </w:p>
    <w:p w:rsidR="00C50CC0" w:rsidRPr="00442E10" w:rsidDel="00754422" w:rsidRDefault="00AF2F6F" w:rsidP="00C50CC0">
      <w:pPr>
        <w:pStyle w:val="Niveau3"/>
        <w:rPr>
          <w:del w:id="10158" w:author="HP" w:date="2013-10-24T13:54:00Z"/>
          <w:color w:val="000000"/>
          <w:sz w:val="22"/>
          <w:szCs w:val="22"/>
        </w:rPr>
      </w:pPr>
      <w:del w:id="10159" w:author="HP" w:date="2013-10-24T13:54:00Z">
        <w:r w:rsidRPr="00AF2F6F" w:rsidDel="00754422">
          <w:rPr>
            <w:color w:val="000000"/>
            <w:rPrChange w:id="10160" w:author="PIERRE" w:date="2013-10-24T12:27:00Z">
              <w:rPr>
                <w:color w:val="000000"/>
                <w:vertAlign w:val="superscript"/>
              </w:rPr>
            </w:rPrChange>
          </w:rPr>
          <w:delText>4.3 – Relation dans le ménage</w:delText>
        </w:r>
      </w:del>
    </w:p>
    <w:p w:rsidR="00EA0ED0" w:rsidRPr="00442E10" w:rsidRDefault="00EA0ED0">
      <w:pPr>
        <w:spacing w:line="240" w:lineRule="auto"/>
        <w:rPr>
          <w:rFonts w:ascii="Times New Roman" w:eastAsia="Times New Roman" w:hAnsi="Times New Roman" w:cs="Times New Roman"/>
          <w:b/>
          <w:sz w:val="20"/>
          <w:szCs w:val="20"/>
        </w:rPr>
      </w:pPr>
    </w:p>
    <w:p w:rsidR="00EA0ED0" w:rsidRPr="00442E10" w:rsidRDefault="00AF2F6F">
      <w:pPr>
        <w:spacing w:line="240" w:lineRule="auto"/>
        <w:rPr>
          <w:rFonts w:ascii="Times New Roman" w:eastAsia="Times New Roman" w:hAnsi="Times New Roman" w:cs="Times New Roman"/>
          <w:b/>
          <w:sz w:val="20"/>
          <w:szCs w:val="20"/>
        </w:rPr>
      </w:pPr>
      <w:r w:rsidRPr="00AF2F6F">
        <w:rPr>
          <w:rFonts w:ascii="Times New Roman" w:eastAsia="Times New Roman" w:hAnsi="Times New Roman" w:cs="Times New Roman"/>
          <w:b/>
          <w:sz w:val="20"/>
          <w:szCs w:val="20"/>
          <w:rPrChange w:id="10161" w:author="PIERRE" w:date="2013-10-24T12:27:00Z">
            <w:rPr>
              <w:rFonts w:ascii="Times New Roman" w:eastAsia="Times New Roman" w:hAnsi="Times New Roman" w:cs="Times New Roman"/>
              <w:b/>
              <w:sz w:val="20"/>
              <w:szCs w:val="20"/>
              <w:vertAlign w:val="superscript"/>
            </w:rPr>
          </w:rPrChange>
        </w:rPr>
        <w:t>Q</w:t>
      </w:r>
      <w:ins w:id="10162" w:author="HP" w:date="2013-10-24T13:54:00Z">
        <w:r w:rsidR="00754422">
          <w:rPr>
            <w:rFonts w:ascii="Times New Roman" w:eastAsia="Times New Roman" w:hAnsi="Times New Roman" w:cs="Times New Roman"/>
            <w:b/>
            <w:sz w:val="20"/>
            <w:szCs w:val="20"/>
          </w:rPr>
          <w:t>304</w:t>
        </w:r>
      </w:ins>
      <w:del w:id="10163" w:author="HP" w:date="2013-10-24T13:54:00Z">
        <w:r w:rsidRPr="00AF2F6F" w:rsidDel="00754422">
          <w:rPr>
            <w:rFonts w:ascii="Times New Roman" w:eastAsia="Times New Roman" w:hAnsi="Times New Roman" w:cs="Times New Roman"/>
            <w:b/>
            <w:sz w:val="20"/>
            <w:szCs w:val="20"/>
            <w:rPrChange w:id="10164" w:author="PIERRE" w:date="2013-10-24T12:27:00Z">
              <w:rPr>
                <w:rFonts w:ascii="Times New Roman" w:eastAsia="Times New Roman" w:hAnsi="Times New Roman" w:cs="Times New Roman"/>
                <w:b/>
                <w:sz w:val="20"/>
                <w:szCs w:val="20"/>
                <w:vertAlign w:val="superscript"/>
              </w:rPr>
            </w:rPrChange>
          </w:rPr>
          <w:delText>108</w:delText>
        </w:r>
      </w:del>
      <w:r w:rsidRPr="00AF2F6F">
        <w:rPr>
          <w:rFonts w:ascii="Times New Roman" w:eastAsia="Times New Roman" w:hAnsi="Times New Roman" w:cs="Times New Roman"/>
          <w:b/>
          <w:sz w:val="20"/>
          <w:szCs w:val="20"/>
          <w:rPrChange w:id="10165" w:author="PIERRE" w:date="2013-10-24T12:27:00Z">
            <w:rPr>
              <w:rFonts w:ascii="Times New Roman" w:eastAsia="Times New Roman" w:hAnsi="Times New Roman" w:cs="Times New Roman"/>
              <w:b/>
              <w:sz w:val="20"/>
              <w:szCs w:val="20"/>
              <w:vertAlign w:val="superscript"/>
            </w:rPr>
          </w:rPrChange>
        </w:rPr>
        <w:t> : VERIFIEZ LA P</w:t>
      </w:r>
      <w:del w:id="10166" w:author="HP" w:date="2013-10-24T13:54:00Z">
        <w:r w:rsidRPr="00AF2F6F" w:rsidDel="00754422">
          <w:rPr>
            <w:rFonts w:ascii="Times New Roman" w:eastAsia="Times New Roman" w:hAnsi="Times New Roman" w:cs="Times New Roman"/>
            <w:b/>
            <w:sz w:val="20"/>
            <w:szCs w:val="20"/>
            <w:rPrChange w:id="10167" w:author="PIERRE" w:date="2013-10-24T12:27:00Z">
              <w:rPr>
                <w:rFonts w:ascii="Times New Roman" w:eastAsia="Times New Roman" w:hAnsi="Times New Roman" w:cs="Times New Roman"/>
                <w:b/>
                <w:sz w:val="20"/>
                <w:szCs w:val="20"/>
                <w:vertAlign w:val="superscript"/>
              </w:rPr>
            </w:rPrChange>
          </w:rPr>
          <w:delText>E</w:delText>
        </w:r>
      </w:del>
      <w:r w:rsidRPr="00AF2F6F">
        <w:rPr>
          <w:rFonts w:ascii="Times New Roman" w:eastAsia="Times New Roman" w:hAnsi="Times New Roman" w:cs="Times New Roman"/>
          <w:b/>
          <w:sz w:val="20"/>
          <w:szCs w:val="20"/>
          <w:rPrChange w:id="10168" w:author="PIERRE" w:date="2013-10-24T12:27:00Z">
            <w:rPr>
              <w:rFonts w:ascii="Times New Roman" w:eastAsia="Times New Roman" w:hAnsi="Times New Roman" w:cs="Times New Roman"/>
              <w:b/>
              <w:sz w:val="20"/>
              <w:szCs w:val="20"/>
              <w:vertAlign w:val="superscript"/>
            </w:rPr>
          </w:rPrChange>
        </w:rPr>
        <w:t>R</w:t>
      </w:r>
      <w:ins w:id="10169" w:author="HP" w:date="2013-10-24T13:54:00Z">
        <w:r w:rsidR="00754422">
          <w:rPr>
            <w:rFonts w:ascii="Times New Roman" w:eastAsia="Times New Roman" w:hAnsi="Times New Roman" w:cs="Times New Roman"/>
            <w:b/>
            <w:sz w:val="20"/>
            <w:szCs w:val="20"/>
          </w:rPr>
          <w:t>E</w:t>
        </w:r>
      </w:ins>
      <w:r w:rsidRPr="00AF2F6F">
        <w:rPr>
          <w:rFonts w:ascii="Times New Roman" w:eastAsia="Times New Roman" w:hAnsi="Times New Roman" w:cs="Times New Roman"/>
          <w:b/>
          <w:sz w:val="20"/>
          <w:szCs w:val="20"/>
          <w:rPrChange w:id="10170" w:author="PIERRE" w:date="2013-10-24T12:27:00Z">
            <w:rPr>
              <w:rFonts w:ascii="Times New Roman" w:eastAsia="Times New Roman" w:hAnsi="Times New Roman" w:cs="Times New Roman"/>
              <w:b/>
              <w:sz w:val="20"/>
              <w:szCs w:val="20"/>
              <w:vertAlign w:val="superscript"/>
            </w:rPr>
          </w:rPrChange>
        </w:rPr>
        <w:t>SENCE D’AUTRES PERSONNES</w:t>
      </w:r>
    </w:p>
    <w:p w:rsidR="00EA0ED0" w:rsidRPr="00442E10" w:rsidDel="00754422" w:rsidRDefault="00AF2F6F">
      <w:pPr>
        <w:spacing w:line="240" w:lineRule="auto"/>
        <w:rPr>
          <w:del w:id="10171" w:author="HP" w:date="2013-10-24T13:56:00Z"/>
          <w:rFonts w:ascii="Times New Roman" w:eastAsia="Times New Roman" w:hAnsi="Times New Roman" w:cs="Times New Roman"/>
          <w:sz w:val="20"/>
          <w:szCs w:val="20"/>
        </w:rPr>
      </w:pPr>
      <w:r w:rsidRPr="00AF2F6F">
        <w:rPr>
          <w:rFonts w:ascii="Times New Roman" w:eastAsia="Times New Roman" w:hAnsi="Times New Roman" w:cs="Times New Roman"/>
          <w:sz w:val="20"/>
          <w:szCs w:val="20"/>
          <w:rPrChange w:id="10172" w:author="PIERRE" w:date="2013-10-24T12:27:00Z">
            <w:rPr>
              <w:rFonts w:ascii="Times New Roman" w:eastAsia="Times New Roman" w:hAnsi="Times New Roman" w:cs="Times New Roman"/>
              <w:sz w:val="20"/>
              <w:szCs w:val="20"/>
              <w:vertAlign w:val="superscript"/>
            </w:rPr>
          </w:rPrChange>
        </w:rPr>
        <w:t xml:space="preserve">A travers cette instruction, il est question pour l’enquêté de se rassurer qu’il est dans un espace privé, pour que la présence d’un des membres du ménage ne puisse pas influencer sur ses éventuelles réponses. </w:t>
      </w:r>
      <w:del w:id="10173" w:author="HP" w:date="2013-10-24T13:56:00Z">
        <w:r w:rsidRPr="00AF2F6F" w:rsidDel="00754422">
          <w:rPr>
            <w:rFonts w:ascii="Times New Roman" w:eastAsia="Times New Roman" w:hAnsi="Times New Roman" w:cs="Times New Roman"/>
            <w:sz w:val="20"/>
            <w:szCs w:val="20"/>
            <w:rPrChange w:id="10174" w:author="PIERRE" w:date="2013-10-24T12:27:00Z">
              <w:rPr>
                <w:rFonts w:ascii="Times New Roman" w:eastAsia="Times New Roman" w:hAnsi="Times New Roman" w:cs="Times New Roman"/>
                <w:sz w:val="20"/>
                <w:szCs w:val="20"/>
                <w:vertAlign w:val="superscript"/>
              </w:rPr>
            </w:rPrChange>
          </w:rPr>
          <w:delText>Vous devez tout faire pour être seul avec l’enquêté pour pouvoir capter les bonnes informations dans cette section.</w:delText>
        </w:r>
      </w:del>
    </w:p>
    <w:p w:rsidR="00EA0ED0" w:rsidRPr="00442E10" w:rsidDel="00754422" w:rsidRDefault="00AF2F6F">
      <w:pPr>
        <w:spacing w:line="240" w:lineRule="auto"/>
        <w:rPr>
          <w:del w:id="10175" w:author="HP" w:date="2013-10-24T13:56:00Z"/>
          <w:rFonts w:ascii="Times New Roman" w:hAnsi="Times New Roman" w:cs="Times New Roman"/>
          <w:b/>
          <w:sz w:val="20"/>
          <w:szCs w:val="20"/>
        </w:rPr>
      </w:pPr>
      <w:del w:id="10176" w:author="HP" w:date="2013-10-24T13:56:00Z">
        <w:r w:rsidRPr="00AF2F6F" w:rsidDel="00754422">
          <w:rPr>
            <w:rFonts w:ascii="Times New Roman" w:eastAsia="Times New Roman" w:hAnsi="Times New Roman" w:cs="Times New Roman"/>
            <w:b/>
            <w:sz w:val="20"/>
            <w:szCs w:val="20"/>
            <w:rPrChange w:id="10177" w:author="PIERRE" w:date="2013-10-24T12:27:00Z">
              <w:rPr>
                <w:rFonts w:ascii="Times New Roman" w:eastAsia="Times New Roman" w:hAnsi="Times New Roman" w:cs="Times New Roman"/>
                <w:b/>
                <w:sz w:val="20"/>
                <w:szCs w:val="20"/>
                <w:vertAlign w:val="superscript"/>
              </w:rPr>
            </w:rPrChange>
          </w:rPr>
          <w:delText xml:space="preserve">Q109 : </w:delText>
        </w:r>
        <w:r w:rsidRPr="00AF2F6F" w:rsidDel="00754422">
          <w:rPr>
            <w:rFonts w:ascii="Times New Roman" w:hAnsi="Times New Roman" w:cs="Times New Roman"/>
            <w:b/>
            <w:sz w:val="20"/>
            <w:szCs w:val="20"/>
            <w:rPrChange w:id="10178" w:author="PIERRE" w:date="2013-10-24T12:27:00Z">
              <w:rPr>
                <w:rFonts w:ascii="Times New Roman" w:hAnsi="Times New Roman" w:cs="Times New Roman"/>
                <w:b/>
                <w:sz w:val="20"/>
                <w:szCs w:val="20"/>
                <w:vertAlign w:val="superscript"/>
              </w:rPr>
            </w:rPrChange>
          </w:rPr>
          <w:delText>Êtes-vous  marié ?</w:delText>
        </w:r>
      </w:del>
    </w:p>
    <w:p w:rsidR="002D292A" w:rsidRPr="00442E10" w:rsidDel="00754422" w:rsidRDefault="00AF2F6F">
      <w:pPr>
        <w:spacing w:line="240" w:lineRule="auto"/>
        <w:rPr>
          <w:del w:id="10179" w:author="HP" w:date="2013-10-24T13:56:00Z"/>
          <w:rFonts w:ascii="Times New Roman" w:hAnsi="Times New Roman" w:cs="Times New Roman"/>
          <w:sz w:val="20"/>
          <w:szCs w:val="20"/>
        </w:rPr>
      </w:pPr>
      <w:del w:id="10180" w:author="HP" w:date="2013-10-24T13:56:00Z">
        <w:r w:rsidRPr="00AF2F6F" w:rsidDel="00754422">
          <w:rPr>
            <w:rFonts w:ascii="Times New Roman" w:hAnsi="Times New Roman" w:cs="Times New Roman"/>
            <w:sz w:val="20"/>
            <w:szCs w:val="20"/>
            <w:rPrChange w:id="10181" w:author="PIERRE" w:date="2013-10-24T12:27:00Z">
              <w:rPr>
                <w:rFonts w:ascii="Times New Roman" w:hAnsi="Times New Roman" w:cs="Times New Roman"/>
                <w:sz w:val="20"/>
                <w:szCs w:val="20"/>
                <w:vertAlign w:val="superscript"/>
              </w:rPr>
            </w:rPrChange>
          </w:rPr>
          <w:delText>A travers cette question, on voudrait savoir si la personne enquêté est mariée, il est juste question de savoir si la personne vit maritalement avec un conjoint. L’enquêté devra répondre par OUI  codifiez 2 et NON codifiez 1.</w:delText>
        </w:r>
      </w:del>
    </w:p>
    <w:p w:rsidR="002D292A" w:rsidRPr="00442E10" w:rsidDel="00754422" w:rsidRDefault="00AF2F6F">
      <w:pPr>
        <w:spacing w:line="240" w:lineRule="auto"/>
        <w:rPr>
          <w:del w:id="10182" w:author="HP" w:date="2013-10-24T13:56:00Z"/>
          <w:rFonts w:ascii="Times New Roman" w:hAnsi="Times New Roman" w:cs="Times New Roman"/>
          <w:sz w:val="20"/>
          <w:szCs w:val="20"/>
        </w:rPr>
      </w:pPr>
      <w:del w:id="10183" w:author="HP" w:date="2013-10-24T13:56:00Z">
        <w:r w:rsidRPr="00AF2F6F" w:rsidDel="00754422">
          <w:rPr>
            <w:rFonts w:ascii="Times New Roman" w:hAnsi="Times New Roman" w:cs="Times New Roman"/>
            <w:sz w:val="20"/>
            <w:szCs w:val="20"/>
            <w:rPrChange w:id="10184" w:author="PIERRE" w:date="2013-10-24T12:27:00Z">
              <w:rPr>
                <w:rFonts w:ascii="Times New Roman" w:hAnsi="Times New Roman" w:cs="Times New Roman"/>
                <w:sz w:val="20"/>
                <w:szCs w:val="20"/>
                <w:vertAlign w:val="superscript"/>
              </w:rPr>
            </w:rPrChange>
          </w:rPr>
          <w:delText xml:space="preserve">Si la réponse oui passez directement à Q111 </w:delText>
        </w:r>
      </w:del>
    </w:p>
    <w:p w:rsidR="00186DA1" w:rsidRPr="00442E10" w:rsidDel="00754422" w:rsidRDefault="00186DA1">
      <w:pPr>
        <w:spacing w:line="240" w:lineRule="auto"/>
        <w:rPr>
          <w:del w:id="10185" w:author="HP" w:date="2013-10-24T13:56:00Z"/>
          <w:rFonts w:ascii="Times New Roman" w:hAnsi="Times New Roman" w:cs="Times New Roman"/>
          <w:sz w:val="16"/>
          <w:szCs w:val="16"/>
        </w:rPr>
        <w:pPrChange w:id="10186" w:author="HP" w:date="2013-10-24T13:56:00Z">
          <w:pPr>
            <w:spacing w:after="0" w:line="240" w:lineRule="auto"/>
          </w:pPr>
        </w:pPrChange>
      </w:pPr>
    </w:p>
    <w:p w:rsidR="00186DA1" w:rsidRPr="00442E10" w:rsidDel="00754422" w:rsidRDefault="00AF2F6F">
      <w:pPr>
        <w:spacing w:line="240" w:lineRule="auto"/>
        <w:rPr>
          <w:del w:id="10187" w:author="HP" w:date="2013-10-24T13:56:00Z"/>
          <w:rFonts w:ascii="Times New Roman" w:hAnsi="Times New Roman" w:cs="Times New Roman"/>
          <w:b/>
          <w:sz w:val="20"/>
          <w:szCs w:val="20"/>
        </w:rPr>
        <w:pPrChange w:id="10188" w:author="HP" w:date="2013-10-24T13:56:00Z">
          <w:pPr>
            <w:spacing w:after="0" w:line="240" w:lineRule="auto"/>
          </w:pPr>
        </w:pPrChange>
      </w:pPr>
      <w:del w:id="10189" w:author="HP" w:date="2013-10-24T13:56:00Z">
        <w:r w:rsidRPr="00AF2F6F" w:rsidDel="00754422">
          <w:rPr>
            <w:rFonts w:ascii="Times New Roman" w:hAnsi="Times New Roman" w:cs="Times New Roman"/>
            <w:b/>
            <w:sz w:val="20"/>
            <w:szCs w:val="20"/>
            <w:rPrChange w:id="10190" w:author="PIERRE" w:date="2013-10-24T12:27:00Z">
              <w:rPr>
                <w:rFonts w:ascii="Times New Roman" w:hAnsi="Times New Roman" w:cs="Times New Roman"/>
                <w:b/>
                <w:sz w:val="20"/>
                <w:szCs w:val="20"/>
                <w:vertAlign w:val="superscript"/>
              </w:rPr>
            </w:rPrChange>
          </w:rPr>
          <w:delText>Q110 : Est-ce que vous avez déjà a été marié ou vécu avec une femme ?</w:delText>
        </w:r>
      </w:del>
    </w:p>
    <w:p w:rsidR="00186DA1" w:rsidRPr="00442E10" w:rsidDel="00754422" w:rsidRDefault="00186DA1">
      <w:pPr>
        <w:spacing w:line="240" w:lineRule="auto"/>
        <w:rPr>
          <w:del w:id="10191" w:author="HP" w:date="2013-10-24T13:56:00Z"/>
          <w:rFonts w:ascii="Times New Roman" w:hAnsi="Times New Roman" w:cs="Times New Roman"/>
          <w:b/>
          <w:sz w:val="20"/>
          <w:szCs w:val="20"/>
        </w:rPr>
        <w:pPrChange w:id="10192" w:author="HP" w:date="2013-10-24T13:56:00Z">
          <w:pPr>
            <w:spacing w:after="0" w:line="240" w:lineRule="auto"/>
          </w:pPr>
        </w:pPrChange>
      </w:pPr>
    </w:p>
    <w:p w:rsidR="00186DA1" w:rsidRPr="00442E10" w:rsidRDefault="00AF2F6F">
      <w:pPr>
        <w:spacing w:line="240" w:lineRule="auto"/>
        <w:rPr>
          <w:rFonts w:ascii="Times New Roman" w:eastAsia="Times New Roman" w:hAnsi="Times New Roman" w:cs="Times New Roman"/>
          <w:sz w:val="20"/>
          <w:szCs w:val="20"/>
        </w:rPr>
        <w:pPrChange w:id="10193" w:author="HP" w:date="2013-10-24T13:56:00Z">
          <w:pPr>
            <w:spacing w:after="0" w:line="240" w:lineRule="auto"/>
          </w:pPr>
        </w:pPrChange>
      </w:pPr>
      <w:del w:id="10194" w:author="HP" w:date="2013-10-24T13:56:00Z">
        <w:r w:rsidRPr="00AF2F6F" w:rsidDel="00754422">
          <w:rPr>
            <w:rFonts w:ascii="Times New Roman" w:eastAsia="Times New Roman" w:hAnsi="Times New Roman" w:cs="Times New Roman"/>
            <w:sz w:val="20"/>
            <w:szCs w:val="20"/>
            <w:rPrChange w:id="10195" w:author="PIERRE" w:date="2013-10-24T12:27:00Z">
              <w:rPr>
                <w:rFonts w:ascii="Times New Roman" w:eastAsia="Times New Roman" w:hAnsi="Times New Roman" w:cs="Times New Roman"/>
                <w:sz w:val="20"/>
                <w:szCs w:val="20"/>
                <w:vertAlign w:val="superscript"/>
              </w:rPr>
            </w:rPrChange>
          </w:rPr>
          <w:delText>Cette question est adressée aux personnes qui ont déclaré qu’elles ne sont pas mariées à la Q109. A travers cette question on pourra identifier les trois groupes de personnes suivantes : celles qui n’ont jamais été mariées ou en union, celles qui sont divorcées ou séparées, celles qui sont veuves.</w:delText>
        </w:r>
      </w:del>
    </w:p>
    <w:p w:rsidR="00186DA1" w:rsidRPr="00442E10" w:rsidRDefault="00186DA1">
      <w:pPr>
        <w:spacing w:after="0" w:line="240" w:lineRule="auto"/>
        <w:rPr>
          <w:rFonts w:ascii="Times New Roman" w:eastAsia="Times New Roman" w:hAnsi="Times New Roman" w:cs="Times New Roman"/>
          <w:b/>
          <w:sz w:val="20"/>
          <w:szCs w:val="20"/>
        </w:rPr>
      </w:pPr>
    </w:p>
    <w:p w:rsidR="00186DA1" w:rsidRPr="00442E10" w:rsidRDefault="00AF2F6F">
      <w:pPr>
        <w:spacing w:after="0" w:line="240" w:lineRule="auto"/>
        <w:rPr>
          <w:rFonts w:ascii="Times New Roman" w:hAnsi="Times New Roman" w:cs="Times New Roman"/>
          <w:b/>
          <w:sz w:val="20"/>
          <w:szCs w:val="20"/>
        </w:rPr>
      </w:pPr>
      <w:r w:rsidRPr="00AF2F6F">
        <w:rPr>
          <w:rFonts w:ascii="Times New Roman" w:eastAsia="Times New Roman" w:hAnsi="Times New Roman" w:cs="Times New Roman"/>
          <w:b/>
          <w:sz w:val="20"/>
          <w:szCs w:val="20"/>
          <w:rPrChange w:id="10196" w:author="PIERRE" w:date="2013-10-24T12:27:00Z">
            <w:rPr>
              <w:rFonts w:ascii="Times New Roman" w:eastAsia="Times New Roman" w:hAnsi="Times New Roman" w:cs="Times New Roman"/>
              <w:b/>
              <w:sz w:val="20"/>
              <w:szCs w:val="20"/>
              <w:vertAlign w:val="superscript"/>
            </w:rPr>
          </w:rPrChange>
        </w:rPr>
        <w:t>Q</w:t>
      </w:r>
      <w:ins w:id="10197" w:author="HP" w:date="2013-10-24T13:56:00Z">
        <w:r w:rsidR="00754422">
          <w:rPr>
            <w:rFonts w:ascii="Times New Roman" w:eastAsia="Times New Roman" w:hAnsi="Times New Roman" w:cs="Times New Roman"/>
            <w:b/>
            <w:sz w:val="20"/>
            <w:szCs w:val="20"/>
          </w:rPr>
          <w:t>305</w:t>
        </w:r>
      </w:ins>
      <w:del w:id="10198" w:author="HP" w:date="2013-10-24T13:56:00Z">
        <w:r w:rsidRPr="00AF2F6F" w:rsidDel="00754422">
          <w:rPr>
            <w:rFonts w:ascii="Times New Roman" w:eastAsia="Times New Roman" w:hAnsi="Times New Roman" w:cs="Times New Roman"/>
            <w:b/>
            <w:sz w:val="20"/>
            <w:szCs w:val="20"/>
            <w:rPrChange w:id="10199" w:author="PIERRE" w:date="2013-10-24T12:27:00Z">
              <w:rPr>
                <w:rFonts w:ascii="Times New Roman" w:eastAsia="Times New Roman" w:hAnsi="Times New Roman" w:cs="Times New Roman"/>
                <w:b/>
                <w:sz w:val="20"/>
                <w:szCs w:val="20"/>
                <w:vertAlign w:val="superscript"/>
              </w:rPr>
            </w:rPrChange>
          </w:rPr>
          <w:delText>111</w:delText>
        </w:r>
      </w:del>
      <w:r w:rsidRPr="00AF2F6F">
        <w:rPr>
          <w:rFonts w:ascii="Times New Roman" w:eastAsia="Times New Roman" w:hAnsi="Times New Roman" w:cs="Times New Roman"/>
          <w:b/>
          <w:sz w:val="20"/>
          <w:szCs w:val="20"/>
          <w:rPrChange w:id="10200" w:author="PIERRE" w:date="2013-10-24T12:27:00Z">
            <w:rPr>
              <w:rFonts w:ascii="Times New Roman" w:eastAsia="Times New Roman" w:hAnsi="Times New Roman" w:cs="Times New Roman"/>
              <w:b/>
              <w:sz w:val="20"/>
              <w:szCs w:val="20"/>
              <w:vertAlign w:val="superscript"/>
            </w:rPr>
          </w:rPrChange>
        </w:rPr>
        <w:t xml:space="preserve">A : </w:t>
      </w:r>
      <w:r w:rsidRPr="00AF2F6F">
        <w:rPr>
          <w:rFonts w:ascii="Times New Roman" w:hAnsi="Times New Roman" w:cs="Times New Roman"/>
          <w:b/>
          <w:sz w:val="20"/>
          <w:szCs w:val="20"/>
          <w:rPrChange w:id="10201" w:author="PIERRE" w:date="2013-10-24T12:27:00Z">
            <w:rPr>
              <w:rFonts w:ascii="Times New Roman" w:hAnsi="Times New Roman" w:cs="Times New Roman"/>
              <w:b/>
              <w:sz w:val="20"/>
              <w:szCs w:val="20"/>
              <w:vertAlign w:val="superscript"/>
            </w:rPr>
          </w:rPrChange>
        </w:rPr>
        <w:t>Vous (êtes/étiez) jaloux ou en colère si elle (parle/parlait) aux autres ?</w:t>
      </w:r>
    </w:p>
    <w:p w:rsidR="00186DA1" w:rsidRPr="00442E10" w:rsidRDefault="00AF2F6F">
      <w:pPr>
        <w:spacing w:after="0" w:line="240" w:lineRule="auto"/>
        <w:rPr>
          <w:rFonts w:ascii="Times New Roman" w:hAnsi="Times New Roman" w:cs="Times New Roman"/>
          <w:b/>
          <w:sz w:val="20"/>
          <w:szCs w:val="20"/>
        </w:rPr>
      </w:pPr>
      <w:r w:rsidRPr="00AF2F6F">
        <w:rPr>
          <w:rFonts w:ascii="Times New Roman" w:eastAsia="Times New Roman" w:hAnsi="Times New Roman" w:cs="Times New Roman"/>
          <w:b/>
          <w:sz w:val="20"/>
          <w:szCs w:val="20"/>
          <w:rPrChange w:id="10202" w:author="PIERRE" w:date="2013-10-24T12:27:00Z">
            <w:rPr>
              <w:rFonts w:ascii="Times New Roman" w:eastAsia="Times New Roman" w:hAnsi="Times New Roman" w:cs="Times New Roman"/>
              <w:b/>
              <w:sz w:val="20"/>
              <w:szCs w:val="20"/>
              <w:vertAlign w:val="superscript"/>
            </w:rPr>
          </w:rPrChange>
        </w:rPr>
        <w:t>Q</w:t>
      </w:r>
      <w:ins w:id="10203" w:author="HP" w:date="2013-10-24T13:57:00Z">
        <w:r w:rsidR="00754422">
          <w:rPr>
            <w:rFonts w:ascii="Times New Roman" w:eastAsia="Times New Roman" w:hAnsi="Times New Roman" w:cs="Times New Roman"/>
            <w:b/>
            <w:sz w:val="20"/>
            <w:szCs w:val="20"/>
          </w:rPr>
          <w:t>305</w:t>
        </w:r>
      </w:ins>
      <w:del w:id="10204" w:author="HP" w:date="2013-10-24T13:57:00Z">
        <w:r w:rsidRPr="00AF2F6F" w:rsidDel="00754422">
          <w:rPr>
            <w:rFonts w:ascii="Times New Roman" w:eastAsia="Times New Roman" w:hAnsi="Times New Roman" w:cs="Times New Roman"/>
            <w:b/>
            <w:sz w:val="20"/>
            <w:szCs w:val="20"/>
            <w:rPrChange w:id="10205" w:author="PIERRE" w:date="2013-10-24T12:27:00Z">
              <w:rPr>
                <w:rFonts w:ascii="Times New Roman" w:eastAsia="Times New Roman" w:hAnsi="Times New Roman" w:cs="Times New Roman"/>
                <w:b/>
                <w:sz w:val="20"/>
                <w:szCs w:val="20"/>
                <w:vertAlign w:val="superscript"/>
              </w:rPr>
            </w:rPrChange>
          </w:rPr>
          <w:delText>111</w:delText>
        </w:r>
      </w:del>
      <w:r w:rsidRPr="00AF2F6F">
        <w:rPr>
          <w:rFonts w:ascii="Times New Roman" w:eastAsia="Times New Roman" w:hAnsi="Times New Roman" w:cs="Times New Roman"/>
          <w:b/>
          <w:sz w:val="20"/>
          <w:szCs w:val="20"/>
          <w:rPrChange w:id="10206" w:author="PIERRE" w:date="2013-10-24T12:27:00Z">
            <w:rPr>
              <w:rFonts w:ascii="Times New Roman" w:eastAsia="Times New Roman" w:hAnsi="Times New Roman" w:cs="Times New Roman"/>
              <w:b/>
              <w:sz w:val="20"/>
              <w:szCs w:val="20"/>
              <w:vertAlign w:val="superscript"/>
            </w:rPr>
          </w:rPrChange>
        </w:rPr>
        <w:t xml:space="preserve">B : </w:t>
      </w:r>
      <w:r w:rsidRPr="00AF2F6F">
        <w:rPr>
          <w:rFonts w:ascii="Times New Roman" w:hAnsi="Times New Roman" w:cs="Times New Roman"/>
          <w:b/>
          <w:sz w:val="20"/>
          <w:szCs w:val="20"/>
          <w:rPrChange w:id="10207" w:author="PIERRE" w:date="2013-10-24T12:27:00Z">
            <w:rPr>
              <w:rFonts w:ascii="Times New Roman" w:hAnsi="Times New Roman" w:cs="Times New Roman"/>
              <w:b/>
              <w:sz w:val="20"/>
              <w:szCs w:val="20"/>
              <w:vertAlign w:val="superscript"/>
            </w:rPr>
          </w:rPrChange>
        </w:rPr>
        <w:t>Vous (accusez/accusiez) fréquemment d'être infidèle?</w:t>
      </w:r>
    </w:p>
    <w:p w:rsidR="00186DA1" w:rsidRPr="00442E10" w:rsidRDefault="00AF2F6F">
      <w:pPr>
        <w:spacing w:after="0" w:line="240" w:lineRule="auto"/>
        <w:rPr>
          <w:rFonts w:ascii="Times New Roman" w:hAnsi="Times New Roman" w:cs="Times New Roman"/>
          <w:b/>
          <w:sz w:val="20"/>
          <w:szCs w:val="20"/>
        </w:rPr>
      </w:pPr>
      <w:r w:rsidRPr="00AF2F6F">
        <w:rPr>
          <w:rFonts w:ascii="Times New Roman" w:eastAsia="Times New Roman" w:hAnsi="Times New Roman" w:cs="Times New Roman"/>
          <w:b/>
          <w:sz w:val="20"/>
          <w:szCs w:val="20"/>
          <w:rPrChange w:id="10208" w:author="PIERRE" w:date="2013-10-24T12:27:00Z">
            <w:rPr>
              <w:rFonts w:ascii="Times New Roman" w:eastAsia="Times New Roman" w:hAnsi="Times New Roman" w:cs="Times New Roman"/>
              <w:b/>
              <w:sz w:val="20"/>
              <w:szCs w:val="20"/>
              <w:vertAlign w:val="superscript"/>
            </w:rPr>
          </w:rPrChange>
        </w:rPr>
        <w:t>Q</w:t>
      </w:r>
      <w:ins w:id="10209" w:author="HP" w:date="2013-10-24T13:57:00Z">
        <w:r w:rsidR="00754422">
          <w:rPr>
            <w:rFonts w:ascii="Times New Roman" w:eastAsia="Times New Roman" w:hAnsi="Times New Roman" w:cs="Times New Roman"/>
            <w:b/>
            <w:sz w:val="20"/>
            <w:szCs w:val="20"/>
          </w:rPr>
          <w:t>305</w:t>
        </w:r>
      </w:ins>
      <w:del w:id="10210" w:author="HP" w:date="2013-10-24T13:57:00Z">
        <w:r w:rsidRPr="00AF2F6F" w:rsidDel="00754422">
          <w:rPr>
            <w:rFonts w:ascii="Times New Roman" w:eastAsia="Times New Roman" w:hAnsi="Times New Roman" w:cs="Times New Roman"/>
            <w:b/>
            <w:sz w:val="20"/>
            <w:szCs w:val="20"/>
            <w:rPrChange w:id="10211" w:author="PIERRE" w:date="2013-10-24T12:27:00Z">
              <w:rPr>
                <w:rFonts w:ascii="Times New Roman" w:eastAsia="Times New Roman" w:hAnsi="Times New Roman" w:cs="Times New Roman"/>
                <w:b/>
                <w:sz w:val="20"/>
                <w:szCs w:val="20"/>
                <w:vertAlign w:val="superscript"/>
              </w:rPr>
            </w:rPrChange>
          </w:rPr>
          <w:delText>111</w:delText>
        </w:r>
      </w:del>
      <w:r w:rsidRPr="00AF2F6F">
        <w:rPr>
          <w:rFonts w:ascii="Times New Roman" w:eastAsia="Times New Roman" w:hAnsi="Times New Roman" w:cs="Times New Roman"/>
          <w:b/>
          <w:sz w:val="20"/>
          <w:szCs w:val="20"/>
          <w:rPrChange w:id="10212" w:author="PIERRE" w:date="2013-10-24T12:27:00Z">
            <w:rPr>
              <w:rFonts w:ascii="Times New Roman" w:eastAsia="Times New Roman" w:hAnsi="Times New Roman" w:cs="Times New Roman"/>
              <w:b/>
              <w:sz w:val="20"/>
              <w:szCs w:val="20"/>
              <w:vertAlign w:val="superscript"/>
            </w:rPr>
          </w:rPrChange>
        </w:rPr>
        <w:t xml:space="preserve">C : </w:t>
      </w:r>
      <w:r w:rsidRPr="00AF2F6F">
        <w:rPr>
          <w:rFonts w:ascii="Times New Roman" w:hAnsi="Times New Roman" w:cs="Times New Roman"/>
          <w:b/>
          <w:sz w:val="20"/>
          <w:szCs w:val="20"/>
          <w:rPrChange w:id="10213" w:author="PIERRE" w:date="2013-10-24T12:27:00Z">
            <w:rPr>
              <w:rFonts w:ascii="Times New Roman" w:hAnsi="Times New Roman" w:cs="Times New Roman"/>
              <w:b/>
              <w:sz w:val="20"/>
              <w:szCs w:val="20"/>
              <w:vertAlign w:val="superscript"/>
            </w:rPr>
          </w:rPrChange>
        </w:rPr>
        <w:t>Vous ne lui (permettez/permettiez) pas de rencontrer ses amies de sexe féminin ?</w:t>
      </w:r>
    </w:p>
    <w:p w:rsidR="00186DA1" w:rsidRPr="00442E10" w:rsidRDefault="00AF2F6F">
      <w:pPr>
        <w:spacing w:after="0" w:line="240" w:lineRule="auto"/>
        <w:rPr>
          <w:rFonts w:ascii="Times New Roman" w:hAnsi="Times New Roman" w:cs="Times New Roman"/>
          <w:b/>
          <w:sz w:val="20"/>
          <w:szCs w:val="20"/>
        </w:rPr>
      </w:pPr>
      <w:r w:rsidRPr="00AF2F6F">
        <w:rPr>
          <w:rFonts w:ascii="Times New Roman" w:eastAsia="Times New Roman" w:hAnsi="Times New Roman" w:cs="Times New Roman"/>
          <w:b/>
          <w:sz w:val="20"/>
          <w:szCs w:val="20"/>
          <w:rPrChange w:id="10214" w:author="PIERRE" w:date="2013-10-24T12:27:00Z">
            <w:rPr>
              <w:rFonts w:ascii="Times New Roman" w:eastAsia="Times New Roman" w:hAnsi="Times New Roman" w:cs="Times New Roman"/>
              <w:b/>
              <w:sz w:val="20"/>
              <w:szCs w:val="20"/>
              <w:vertAlign w:val="superscript"/>
            </w:rPr>
          </w:rPrChange>
        </w:rPr>
        <w:t>Q</w:t>
      </w:r>
      <w:ins w:id="10215" w:author="HP" w:date="2013-10-24T13:57:00Z">
        <w:r w:rsidR="00754422">
          <w:rPr>
            <w:rFonts w:ascii="Times New Roman" w:eastAsia="Times New Roman" w:hAnsi="Times New Roman" w:cs="Times New Roman"/>
            <w:b/>
            <w:sz w:val="20"/>
            <w:szCs w:val="20"/>
          </w:rPr>
          <w:t>305</w:t>
        </w:r>
      </w:ins>
      <w:del w:id="10216" w:author="HP" w:date="2013-10-24T13:57:00Z">
        <w:r w:rsidRPr="00AF2F6F" w:rsidDel="00754422">
          <w:rPr>
            <w:rFonts w:ascii="Times New Roman" w:eastAsia="Times New Roman" w:hAnsi="Times New Roman" w:cs="Times New Roman"/>
            <w:b/>
            <w:sz w:val="20"/>
            <w:szCs w:val="20"/>
            <w:rPrChange w:id="10217" w:author="PIERRE" w:date="2013-10-24T12:27:00Z">
              <w:rPr>
                <w:rFonts w:ascii="Times New Roman" w:eastAsia="Times New Roman" w:hAnsi="Times New Roman" w:cs="Times New Roman"/>
                <w:b/>
                <w:sz w:val="20"/>
                <w:szCs w:val="20"/>
                <w:vertAlign w:val="superscript"/>
              </w:rPr>
            </w:rPrChange>
          </w:rPr>
          <w:delText>111</w:delText>
        </w:r>
      </w:del>
      <w:r w:rsidRPr="00AF2F6F">
        <w:rPr>
          <w:rFonts w:ascii="Times New Roman" w:eastAsia="Times New Roman" w:hAnsi="Times New Roman" w:cs="Times New Roman"/>
          <w:b/>
          <w:sz w:val="20"/>
          <w:szCs w:val="20"/>
          <w:rPrChange w:id="10218" w:author="PIERRE" w:date="2013-10-24T12:27:00Z">
            <w:rPr>
              <w:rFonts w:ascii="Times New Roman" w:eastAsia="Times New Roman" w:hAnsi="Times New Roman" w:cs="Times New Roman"/>
              <w:b/>
              <w:sz w:val="20"/>
              <w:szCs w:val="20"/>
              <w:vertAlign w:val="superscript"/>
            </w:rPr>
          </w:rPrChange>
        </w:rPr>
        <w:t xml:space="preserve">D : </w:t>
      </w:r>
      <w:r w:rsidRPr="00AF2F6F">
        <w:rPr>
          <w:rFonts w:ascii="Times New Roman" w:hAnsi="Times New Roman" w:cs="Times New Roman"/>
          <w:b/>
          <w:sz w:val="20"/>
          <w:szCs w:val="20"/>
          <w:rPrChange w:id="10219" w:author="PIERRE" w:date="2013-10-24T12:27:00Z">
            <w:rPr>
              <w:rFonts w:ascii="Times New Roman" w:hAnsi="Times New Roman" w:cs="Times New Roman"/>
              <w:b/>
              <w:sz w:val="20"/>
              <w:szCs w:val="20"/>
              <w:vertAlign w:val="superscript"/>
            </w:rPr>
          </w:rPrChange>
        </w:rPr>
        <w:t>Vous (essayez/essayiez) de limiter ses contacts avec sa famille?</w:t>
      </w:r>
    </w:p>
    <w:p w:rsidR="00186DA1" w:rsidRPr="00442E10" w:rsidRDefault="00AF2F6F">
      <w:pPr>
        <w:spacing w:after="0" w:line="240" w:lineRule="auto"/>
        <w:rPr>
          <w:rFonts w:ascii="Times New Roman" w:hAnsi="Times New Roman" w:cs="Times New Roman"/>
          <w:b/>
          <w:sz w:val="20"/>
          <w:szCs w:val="20"/>
        </w:rPr>
      </w:pPr>
      <w:r w:rsidRPr="00AF2F6F">
        <w:rPr>
          <w:rFonts w:ascii="Times New Roman" w:eastAsia="Times New Roman" w:hAnsi="Times New Roman" w:cs="Times New Roman"/>
          <w:b/>
          <w:sz w:val="20"/>
          <w:szCs w:val="20"/>
          <w:rPrChange w:id="10220" w:author="PIERRE" w:date="2013-10-24T12:27:00Z">
            <w:rPr>
              <w:rFonts w:ascii="Times New Roman" w:eastAsia="Times New Roman" w:hAnsi="Times New Roman" w:cs="Times New Roman"/>
              <w:b/>
              <w:sz w:val="20"/>
              <w:szCs w:val="20"/>
              <w:vertAlign w:val="superscript"/>
            </w:rPr>
          </w:rPrChange>
        </w:rPr>
        <w:t>Q</w:t>
      </w:r>
      <w:ins w:id="10221" w:author="HP" w:date="2013-10-24T13:57:00Z">
        <w:r w:rsidR="00754422">
          <w:rPr>
            <w:rFonts w:ascii="Times New Roman" w:eastAsia="Times New Roman" w:hAnsi="Times New Roman" w:cs="Times New Roman"/>
            <w:b/>
            <w:sz w:val="20"/>
            <w:szCs w:val="20"/>
          </w:rPr>
          <w:t>305</w:t>
        </w:r>
      </w:ins>
      <w:del w:id="10222" w:author="HP" w:date="2013-10-24T13:57:00Z">
        <w:r w:rsidRPr="00AF2F6F" w:rsidDel="00754422">
          <w:rPr>
            <w:rFonts w:ascii="Times New Roman" w:eastAsia="Times New Roman" w:hAnsi="Times New Roman" w:cs="Times New Roman"/>
            <w:b/>
            <w:sz w:val="20"/>
            <w:szCs w:val="20"/>
            <w:rPrChange w:id="10223" w:author="PIERRE" w:date="2013-10-24T12:27:00Z">
              <w:rPr>
                <w:rFonts w:ascii="Times New Roman" w:eastAsia="Times New Roman" w:hAnsi="Times New Roman" w:cs="Times New Roman"/>
                <w:b/>
                <w:sz w:val="20"/>
                <w:szCs w:val="20"/>
                <w:vertAlign w:val="superscript"/>
              </w:rPr>
            </w:rPrChange>
          </w:rPr>
          <w:delText>111</w:delText>
        </w:r>
      </w:del>
      <w:r w:rsidRPr="00AF2F6F">
        <w:rPr>
          <w:rFonts w:ascii="Times New Roman" w:eastAsia="Times New Roman" w:hAnsi="Times New Roman" w:cs="Times New Roman"/>
          <w:b/>
          <w:sz w:val="20"/>
          <w:szCs w:val="20"/>
          <w:rPrChange w:id="10224" w:author="PIERRE" w:date="2013-10-24T12:27:00Z">
            <w:rPr>
              <w:rFonts w:ascii="Times New Roman" w:eastAsia="Times New Roman" w:hAnsi="Times New Roman" w:cs="Times New Roman"/>
              <w:b/>
              <w:sz w:val="20"/>
              <w:szCs w:val="20"/>
              <w:vertAlign w:val="superscript"/>
            </w:rPr>
          </w:rPrChange>
        </w:rPr>
        <w:t xml:space="preserve">E : </w:t>
      </w:r>
      <w:r w:rsidRPr="00AF2F6F">
        <w:rPr>
          <w:rFonts w:ascii="Times New Roman" w:hAnsi="Times New Roman" w:cs="Times New Roman"/>
          <w:b/>
          <w:sz w:val="20"/>
          <w:szCs w:val="20"/>
          <w:rPrChange w:id="10225" w:author="PIERRE" w:date="2013-10-24T12:27:00Z">
            <w:rPr>
              <w:rFonts w:ascii="Times New Roman" w:hAnsi="Times New Roman" w:cs="Times New Roman"/>
              <w:b/>
              <w:sz w:val="20"/>
              <w:szCs w:val="20"/>
              <w:vertAlign w:val="superscript"/>
            </w:rPr>
          </w:rPrChange>
        </w:rPr>
        <w:t>Vous (insistez/insistiez) pour savoir où elle se (trouve/trouvait) à tout moment ?</w:t>
      </w:r>
    </w:p>
    <w:p w:rsidR="00186DA1" w:rsidRPr="00442E10" w:rsidRDefault="00AF2F6F">
      <w:pPr>
        <w:spacing w:after="0" w:line="240" w:lineRule="auto"/>
        <w:rPr>
          <w:rFonts w:ascii="Times New Roman" w:hAnsi="Times New Roman" w:cs="Times New Roman"/>
          <w:b/>
          <w:sz w:val="20"/>
          <w:szCs w:val="20"/>
        </w:rPr>
      </w:pPr>
      <w:r w:rsidRPr="00AF2F6F">
        <w:rPr>
          <w:rFonts w:ascii="Times New Roman" w:eastAsia="Times New Roman" w:hAnsi="Times New Roman" w:cs="Times New Roman"/>
          <w:b/>
          <w:sz w:val="20"/>
          <w:szCs w:val="20"/>
          <w:rPrChange w:id="10226" w:author="PIERRE" w:date="2013-10-24T12:27:00Z">
            <w:rPr>
              <w:rFonts w:ascii="Times New Roman" w:eastAsia="Times New Roman" w:hAnsi="Times New Roman" w:cs="Times New Roman"/>
              <w:b/>
              <w:sz w:val="20"/>
              <w:szCs w:val="20"/>
              <w:vertAlign w:val="superscript"/>
            </w:rPr>
          </w:rPrChange>
        </w:rPr>
        <w:t>Q</w:t>
      </w:r>
      <w:ins w:id="10227" w:author="HP" w:date="2013-10-24T13:57:00Z">
        <w:r w:rsidR="00754422">
          <w:rPr>
            <w:rFonts w:ascii="Times New Roman" w:eastAsia="Times New Roman" w:hAnsi="Times New Roman" w:cs="Times New Roman"/>
            <w:b/>
            <w:sz w:val="20"/>
            <w:szCs w:val="20"/>
          </w:rPr>
          <w:t>305</w:t>
        </w:r>
      </w:ins>
      <w:del w:id="10228" w:author="HP" w:date="2013-10-24T13:57:00Z">
        <w:r w:rsidRPr="00AF2F6F" w:rsidDel="00754422">
          <w:rPr>
            <w:rFonts w:ascii="Times New Roman" w:eastAsia="Times New Roman" w:hAnsi="Times New Roman" w:cs="Times New Roman"/>
            <w:b/>
            <w:sz w:val="20"/>
            <w:szCs w:val="20"/>
            <w:rPrChange w:id="10229" w:author="PIERRE" w:date="2013-10-24T12:27:00Z">
              <w:rPr>
                <w:rFonts w:ascii="Times New Roman" w:eastAsia="Times New Roman" w:hAnsi="Times New Roman" w:cs="Times New Roman"/>
                <w:b/>
                <w:sz w:val="20"/>
                <w:szCs w:val="20"/>
                <w:vertAlign w:val="superscript"/>
              </w:rPr>
            </w:rPrChange>
          </w:rPr>
          <w:delText>111</w:delText>
        </w:r>
      </w:del>
      <w:r w:rsidRPr="00AF2F6F">
        <w:rPr>
          <w:rFonts w:ascii="Times New Roman" w:eastAsia="Times New Roman" w:hAnsi="Times New Roman" w:cs="Times New Roman"/>
          <w:b/>
          <w:sz w:val="20"/>
          <w:szCs w:val="20"/>
          <w:rPrChange w:id="10230" w:author="PIERRE" w:date="2013-10-24T12:27:00Z">
            <w:rPr>
              <w:rFonts w:ascii="Times New Roman" w:eastAsia="Times New Roman" w:hAnsi="Times New Roman" w:cs="Times New Roman"/>
              <w:b/>
              <w:sz w:val="20"/>
              <w:szCs w:val="20"/>
              <w:vertAlign w:val="superscript"/>
            </w:rPr>
          </w:rPrChange>
        </w:rPr>
        <w:t xml:space="preserve">F : </w:t>
      </w:r>
      <w:r w:rsidRPr="00AF2F6F">
        <w:rPr>
          <w:rFonts w:ascii="Times New Roman" w:hAnsi="Times New Roman" w:cs="Times New Roman"/>
          <w:b/>
          <w:sz w:val="20"/>
          <w:szCs w:val="20"/>
          <w:rPrChange w:id="10231" w:author="PIERRE" w:date="2013-10-24T12:27:00Z">
            <w:rPr>
              <w:rFonts w:ascii="Times New Roman" w:hAnsi="Times New Roman" w:cs="Times New Roman"/>
              <w:b/>
              <w:sz w:val="20"/>
              <w:szCs w:val="20"/>
              <w:vertAlign w:val="superscript"/>
            </w:rPr>
          </w:rPrChange>
        </w:rPr>
        <w:t>Vous ne lui faites/faisiez pas confiance en ce qui concerne l'argent?</w:t>
      </w:r>
    </w:p>
    <w:p w:rsidR="00186DA1" w:rsidRPr="00442E10" w:rsidRDefault="00AF2F6F">
      <w:pPr>
        <w:spacing w:after="0" w:line="240" w:lineRule="auto"/>
        <w:rPr>
          <w:rFonts w:ascii="Times New Roman" w:hAnsi="Times New Roman" w:cs="Times New Roman"/>
          <w:b/>
          <w:sz w:val="20"/>
          <w:szCs w:val="20"/>
        </w:rPr>
      </w:pPr>
      <w:r w:rsidRPr="00AF2F6F">
        <w:rPr>
          <w:rFonts w:ascii="Times New Roman" w:eastAsia="Times New Roman" w:hAnsi="Times New Roman" w:cs="Times New Roman"/>
          <w:b/>
          <w:sz w:val="20"/>
          <w:szCs w:val="20"/>
          <w:rPrChange w:id="10232" w:author="PIERRE" w:date="2013-10-24T12:27:00Z">
            <w:rPr>
              <w:rFonts w:ascii="Times New Roman" w:eastAsia="Times New Roman" w:hAnsi="Times New Roman" w:cs="Times New Roman"/>
              <w:b/>
              <w:sz w:val="20"/>
              <w:szCs w:val="20"/>
              <w:vertAlign w:val="superscript"/>
            </w:rPr>
          </w:rPrChange>
        </w:rPr>
        <w:t>Q</w:t>
      </w:r>
      <w:ins w:id="10233" w:author="HP" w:date="2013-10-24T13:57:00Z">
        <w:r w:rsidR="00754422">
          <w:rPr>
            <w:rFonts w:ascii="Times New Roman" w:eastAsia="Times New Roman" w:hAnsi="Times New Roman" w:cs="Times New Roman"/>
            <w:b/>
            <w:sz w:val="20"/>
            <w:szCs w:val="20"/>
          </w:rPr>
          <w:t>3</w:t>
        </w:r>
      </w:ins>
      <w:ins w:id="10234" w:author="HP" w:date="2013-10-24T13:58:00Z">
        <w:r w:rsidR="00754422">
          <w:rPr>
            <w:rFonts w:ascii="Times New Roman" w:eastAsia="Times New Roman" w:hAnsi="Times New Roman" w:cs="Times New Roman"/>
            <w:b/>
            <w:sz w:val="20"/>
            <w:szCs w:val="20"/>
          </w:rPr>
          <w:t>05</w:t>
        </w:r>
      </w:ins>
      <w:del w:id="10235" w:author="HP" w:date="2013-10-24T13:57:00Z">
        <w:r w:rsidRPr="00AF2F6F" w:rsidDel="00754422">
          <w:rPr>
            <w:rFonts w:ascii="Times New Roman" w:eastAsia="Times New Roman" w:hAnsi="Times New Roman" w:cs="Times New Roman"/>
            <w:b/>
            <w:sz w:val="20"/>
            <w:szCs w:val="20"/>
            <w:rPrChange w:id="10236" w:author="PIERRE" w:date="2013-10-24T12:27:00Z">
              <w:rPr>
                <w:rFonts w:ascii="Times New Roman" w:eastAsia="Times New Roman" w:hAnsi="Times New Roman" w:cs="Times New Roman"/>
                <w:b/>
                <w:sz w:val="20"/>
                <w:szCs w:val="20"/>
                <w:vertAlign w:val="superscript"/>
              </w:rPr>
            </w:rPrChange>
          </w:rPr>
          <w:delText>111</w:delText>
        </w:r>
      </w:del>
      <w:r w:rsidRPr="00AF2F6F">
        <w:rPr>
          <w:rFonts w:ascii="Times New Roman" w:eastAsia="Times New Roman" w:hAnsi="Times New Roman" w:cs="Times New Roman"/>
          <w:b/>
          <w:sz w:val="20"/>
          <w:szCs w:val="20"/>
          <w:rPrChange w:id="10237" w:author="PIERRE" w:date="2013-10-24T12:27:00Z">
            <w:rPr>
              <w:rFonts w:ascii="Times New Roman" w:eastAsia="Times New Roman" w:hAnsi="Times New Roman" w:cs="Times New Roman"/>
              <w:b/>
              <w:sz w:val="20"/>
              <w:szCs w:val="20"/>
              <w:vertAlign w:val="superscript"/>
            </w:rPr>
          </w:rPrChange>
        </w:rPr>
        <w:t xml:space="preserve">G : </w:t>
      </w:r>
      <w:r w:rsidRPr="00AF2F6F">
        <w:rPr>
          <w:rFonts w:ascii="Times New Roman" w:hAnsi="Times New Roman" w:cs="Times New Roman"/>
          <w:b/>
          <w:sz w:val="20"/>
          <w:szCs w:val="20"/>
          <w:rPrChange w:id="10238" w:author="PIERRE" w:date="2013-10-24T12:27:00Z">
            <w:rPr>
              <w:rFonts w:ascii="Times New Roman" w:hAnsi="Times New Roman" w:cs="Times New Roman"/>
              <w:b/>
              <w:sz w:val="20"/>
              <w:szCs w:val="20"/>
              <w:vertAlign w:val="superscript"/>
            </w:rPr>
          </w:rPrChange>
        </w:rPr>
        <w:t>Vous (menacez/menaciez) de l'expulser du foyer, de l'abandonner/sans un "centime", de ne plus la rationner?</w:t>
      </w:r>
    </w:p>
    <w:p w:rsidR="00186DA1" w:rsidRPr="00442E10" w:rsidRDefault="00186DA1">
      <w:pPr>
        <w:spacing w:after="0" w:line="240" w:lineRule="auto"/>
        <w:rPr>
          <w:rFonts w:ascii="Times New Roman" w:hAnsi="Times New Roman" w:cs="Times New Roman"/>
          <w:b/>
          <w:sz w:val="20"/>
          <w:szCs w:val="20"/>
        </w:rPr>
      </w:pPr>
    </w:p>
    <w:p w:rsidR="00186DA1" w:rsidRPr="00442E10" w:rsidRDefault="00AF2F6F">
      <w:pPr>
        <w:spacing w:after="0" w:line="240" w:lineRule="auto"/>
        <w:rPr>
          <w:rFonts w:ascii="Times New Roman" w:hAnsi="Times New Roman" w:cs="Times New Roman"/>
          <w:sz w:val="20"/>
          <w:szCs w:val="20"/>
        </w:rPr>
      </w:pPr>
      <w:r w:rsidRPr="00AF2F6F">
        <w:rPr>
          <w:rFonts w:ascii="Times New Roman" w:hAnsi="Times New Roman" w:cs="Times New Roman"/>
          <w:sz w:val="20"/>
          <w:szCs w:val="20"/>
          <w:rPrChange w:id="10239" w:author="PIERRE" w:date="2013-10-24T12:27:00Z">
            <w:rPr>
              <w:rFonts w:ascii="Times New Roman" w:hAnsi="Times New Roman" w:cs="Times New Roman"/>
              <w:sz w:val="20"/>
              <w:szCs w:val="20"/>
              <w:vertAlign w:val="superscript"/>
            </w:rPr>
          </w:rPrChange>
        </w:rPr>
        <w:t>Pour les questions Q</w:t>
      </w:r>
      <w:ins w:id="10240" w:author="HP" w:date="2013-10-24T13:57:00Z">
        <w:r w:rsidR="00754422">
          <w:rPr>
            <w:rFonts w:ascii="Times New Roman" w:hAnsi="Times New Roman" w:cs="Times New Roman"/>
            <w:sz w:val="20"/>
            <w:szCs w:val="20"/>
          </w:rPr>
          <w:t>305</w:t>
        </w:r>
      </w:ins>
      <w:del w:id="10241" w:author="HP" w:date="2013-10-24T13:57:00Z">
        <w:r w:rsidRPr="00AF2F6F" w:rsidDel="00754422">
          <w:rPr>
            <w:rFonts w:ascii="Times New Roman" w:hAnsi="Times New Roman" w:cs="Times New Roman"/>
            <w:sz w:val="20"/>
            <w:szCs w:val="20"/>
            <w:rPrChange w:id="10242" w:author="PIERRE" w:date="2013-10-24T12:27:00Z">
              <w:rPr>
                <w:rFonts w:ascii="Times New Roman" w:hAnsi="Times New Roman" w:cs="Times New Roman"/>
                <w:sz w:val="20"/>
                <w:szCs w:val="20"/>
                <w:vertAlign w:val="superscript"/>
              </w:rPr>
            </w:rPrChange>
          </w:rPr>
          <w:delText>111</w:delText>
        </w:r>
      </w:del>
      <w:r w:rsidRPr="00AF2F6F">
        <w:rPr>
          <w:rFonts w:ascii="Times New Roman" w:hAnsi="Times New Roman" w:cs="Times New Roman"/>
          <w:sz w:val="20"/>
          <w:szCs w:val="20"/>
          <w:rPrChange w:id="10243" w:author="PIERRE" w:date="2013-10-24T12:27:00Z">
            <w:rPr>
              <w:rFonts w:ascii="Times New Roman" w:hAnsi="Times New Roman" w:cs="Times New Roman"/>
              <w:sz w:val="20"/>
              <w:szCs w:val="20"/>
              <w:vertAlign w:val="superscript"/>
            </w:rPr>
          </w:rPrChange>
        </w:rPr>
        <w:t>A à Q</w:t>
      </w:r>
      <w:ins w:id="10244" w:author="HP" w:date="2013-10-24T13:57:00Z">
        <w:r w:rsidR="00754422">
          <w:rPr>
            <w:rFonts w:ascii="Times New Roman" w:hAnsi="Times New Roman" w:cs="Times New Roman"/>
            <w:sz w:val="20"/>
            <w:szCs w:val="20"/>
          </w:rPr>
          <w:t>305</w:t>
        </w:r>
      </w:ins>
      <w:del w:id="10245" w:author="HP" w:date="2013-10-24T13:57:00Z">
        <w:r w:rsidRPr="00AF2F6F" w:rsidDel="00754422">
          <w:rPr>
            <w:rFonts w:ascii="Times New Roman" w:hAnsi="Times New Roman" w:cs="Times New Roman"/>
            <w:sz w:val="20"/>
            <w:szCs w:val="20"/>
            <w:rPrChange w:id="10246" w:author="PIERRE" w:date="2013-10-24T12:27:00Z">
              <w:rPr>
                <w:rFonts w:ascii="Times New Roman" w:hAnsi="Times New Roman" w:cs="Times New Roman"/>
                <w:sz w:val="20"/>
                <w:szCs w:val="20"/>
                <w:vertAlign w:val="superscript"/>
              </w:rPr>
            </w:rPrChange>
          </w:rPr>
          <w:delText>111</w:delText>
        </w:r>
      </w:del>
      <w:r w:rsidRPr="00AF2F6F">
        <w:rPr>
          <w:rFonts w:ascii="Times New Roman" w:hAnsi="Times New Roman" w:cs="Times New Roman"/>
          <w:sz w:val="20"/>
          <w:szCs w:val="20"/>
          <w:rPrChange w:id="10247" w:author="PIERRE" w:date="2013-10-24T12:27:00Z">
            <w:rPr>
              <w:rFonts w:ascii="Times New Roman" w:hAnsi="Times New Roman" w:cs="Times New Roman"/>
              <w:sz w:val="20"/>
              <w:szCs w:val="20"/>
              <w:vertAlign w:val="superscript"/>
            </w:rPr>
          </w:rPrChange>
        </w:rPr>
        <w:t xml:space="preserve">G, les enquêteurs devront répondre par OUI ou NON. Codifiez 1 pour OUI et 2 pour NON. </w:t>
      </w:r>
    </w:p>
    <w:p w:rsidR="00EA0ED0" w:rsidRPr="00442E10" w:rsidRDefault="00EA0ED0">
      <w:pPr>
        <w:spacing w:line="240" w:lineRule="auto"/>
        <w:rPr>
          <w:rFonts w:ascii="Times New Roman" w:eastAsia="Times New Roman" w:hAnsi="Times New Roman" w:cs="Times New Roman"/>
          <w:b/>
          <w:sz w:val="20"/>
          <w:szCs w:val="20"/>
        </w:rPr>
      </w:pPr>
    </w:p>
    <w:p w:rsidR="005A02E6" w:rsidRPr="00442E10" w:rsidRDefault="00AF2F6F">
      <w:pPr>
        <w:rPr>
          <w:rFonts w:ascii="Times New Roman" w:eastAsia="Times New Roman" w:hAnsi="Times New Roman" w:cs="Times New Roman"/>
          <w:b/>
          <w:color w:val="000000"/>
          <w:u w:val="single"/>
        </w:rPr>
      </w:pPr>
      <w:r w:rsidRPr="00AF2F6F">
        <w:rPr>
          <w:rFonts w:ascii="Times New Roman" w:eastAsia="Times New Roman" w:hAnsi="Times New Roman" w:cs="Times New Roman"/>
          <w:b/>
          <w:color w:val="000000"/>
          <w:u w:val="single"/>
          <w:rPrChange w:id="10248" w:author="PIERRE" w:date="2013-10-24T12:27:00Z">
            <w:rPr>
              <w:rFonts w:ascii="Times New Roman" w:eastAsia="Times New Roman" w:hAnsi="Times New Roman" w:cs="Times New Roman"/>
              <w:b/>
              <w:color w:val="000000"/>
              <w:u w:val="single"/>
              <w:vertAlign w:val="superscript"/>
            </w:rPr>
          </w:rPrChange>
        </w:rPr>
        <w:br w:type="page"/>
      </w:r>
    </w:p>
    <w:p w:rsidR="005A02E6" w:rsidRPr="00442E10" w:rsidDel="00726879" w:rsidRDefault="00AF2F6F" w:rsidP="005A02E6">
      <w:pPr>
        <w:jc w:val="both"/>
        <w:rPr>
          <w:del w:id="10249" w:author="PIERRE" w:date="2013-10-24T12:23:00Z"/>
          <w:rFonts w:ascii="Times New Roman" w:hAnsi="Times New Roman" w:cs="Times New Roman"/>
          <w:u w:val="single"/>
        </w:rPr>
      </w:pPr>
      <w:del w:id="10250" w:author="PIERRE" w:date="2013-10-24T12:23:00Z">
        <w:r>
          <w:rPr>
            <w:rStyle w:val="Heading1Char1"/>
            <w:rFonts w:ascii="Times New Roman" w:eastAsia="Calibri" w:hAnsi="Times New Roman" w:cs="Times New Roman"/>
            <w:lang w:val="fr-FR"/>
          </w:rPr>
          <w:lastRenderedPageBreak/>
          <w:delText xml:space="preserve">Etape de l’exercice d’échauffement </w:delText>
        </w:r>
        <w:r w:rsidRPr="00AF2F6F">
          <w:rPr>
            <w:rFonts w:ascii="Times New Roman" w:hAnsi="Times New Roman" w:cs="Times New Roman"/>
            <w:rPrChange w:id="10251"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 </w:delText>
        </w:r>
        <w:r w:rsidRPr="00AF2F6F">
          <w:rPr>
            <w:rFonts w:ascii="Times New Roman" w:hAnsi="Times New Roman" w:cs="Times New Roman"/>
            <w:u w:val="single"/>
            <w:rPrChange w:id="10252" w:author="PIERRE" w:date="2013-10-24T12:27:00Z">
              <w:rPr>
                <w:rFonts w:ascii="Times New Roman" w:eastAsiaTheme="majorEastAsia" w:hAnsi="Times New Roman" w:cs="Times New Roman"/>
                <w:b/>
                <w:bCs/>
                <w:color w:val="365F91" w:themeColor="accent1" w:themeShade="BF"/>
                <w:sz w:val="28"/>
                <w:szCs w:val="28"/>
                <w:u w:val="single"/>
                <w:lang w:val="nl-NL" w:eastAsia="en-US"/>
              </w:rPr>
            </w:rPrChange>
          </w:rPr>
          <w:delText>(à exécuter uniquement avec les ménages « éligibles prêts à s’engager » lors de votre visite dans le village</w:delText>
        </w:r>
      </w:del>
    </w:p>
    <w:p w:rsidR="005A02E6" w:rsidRPr="00442E10" w:rsidDel="00726879" w:rsidRDefault="005A02E6" w:rsidP="00743DF3">
      <w:pPr>
        <w:spacing w:after="0" w:line="240" w:lineRule="auto"/>
        <w:jc w:val="both"/>
        <w:rPr>
          <w:del w:id="10253" w:author="PIERRE" w:date="2013-10-24T12:23:00Z"/>
          <w:rFonts w:ascii="Times New Roman" w:hAnsi="Times New Roman" w:cs="Times New Roman"/>
          <w:u w:val="single"/>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3706"/>
        <w:gridCol w:w="2681"/>
        <w:gridCol w:w="2554"/>
      </w:tblGrid>
      <w:tr w:rsidR="00743DF3" w:rsidRPr="00442E10" w:rsidDel="00726879" w:rsidTr="00743DF3">
        <w:trPr>
          <w:del w:id="10254" w:author="PIERRE" w:date="2013-10-24T12:23:00Z"/>
        </w:trPr>
        <w:tc>
          <w:tcPr>
            <w:tcW w:w="806" w:type="dxa"/>
          </w:tcPr>
          <w:p w:rsidR="00743DF3" w:rsidRPr="00442E10" w:rsidDel="00726879" w:rsidRDefault="00743DF3" w:rsidP="00743DF3">
            <w:pPr>
              <w:spacing w:after="0" w:line="240" w:lineRule="auto"/>
              <w:rPr>
                <w:del w:id="10255" w:author="PIERRE" w:date="2013-10-24T12:23:00Z"/>
                <w:rFonts w:ascii="Times New Roman" w:hAnsi="Times New Roman" w:cs="Times New Roman"/>
                <w:color w:val="FF0000"/>
              </w:rPr>
            </w:pPr>
          </w:p>
        </w:tc>
        <w:tc>
          <w:tcPr>
            <w:tcW w:w="3706" w:type="dxa"/>
          </w:tcPr>
          <w:p w:rsidR="00743DF3" w:rsidRPr="00442E10" w:rsidDel="00726879" w:rsidRDefault="00AF2F6F" w:rsidP="00743DF3">
            <w:pPr>
              <w:spacing w:after="0" w:line="240" w:lineRule="auto"/>
              <w:rPr>
                <w:del w:id="10256" w:author="PIERRE" w:date="2013-10-24T12:23:00Z"/>
                <w:rFonts w:ascii="Times New Roman" w:hAnsi="Times New Roman" w:cs="Times New Roman"/>
              </w:rPr>
            </w:pPr>
            <w:del w:id="10257" w:author="PIERRE" w:date="2013-10-24T12:23:00Z">
              <w:r w:rsidRPr="00AF2F6F">
                <w:rPr>
                  <w:rFonts w:ascii="Times New Roman" w:hAnsi="Times New Roman" w:cs="Times New Roman"/>
                  <w:rPrChange w:id="10258"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QUESTIONS</w:delText>
              </w:r>
            </w:del>
          </w:p>
        </w:tc>
        <w:tc>
          <w:tcPr>
            <w:tcW w:w="2681" w:type="dxa"/>
          </w:tcPr>
          <w:p w:rsidR="00743DF3" w:rsidRPr="00442E10" w:rsidDel="00726879" w:rsidRDefault="00AF2F6F" w:rsidP="00743DF3">
            <w:pPr>
              <w:spacing w:after="0" w:line="240" w:lineRule="auto"/>
              <w:jc w:val="both"/>
              <w:rPr>
                <w:del w:id="10259" w:author="PIERRE" w:date="2013-10-24T12:23:00Z"/>
                <w:rFonts w:ascii="Times New Roman" w:hAnsi="Times New Roman" w:cs="Times New Roman"/>
              </w:rPr>
            </w:pPr>
            <w:del w:id="10260" w:author="PIERRE" w:date="2013-10-24T12:23:00Z">
              <w:r w:rsidRPr="00AF2F6F">
                <w:rPr>
                  <w:rFonts w:ascii="Times New Roman" w:hAnsi="Times New Roman" w:cs="Times New Roman"/>
                  <w:rPrChange w:id="10261"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CODE</w:delText>
              </w:r>
            </w:del>
          </w:p>
        </w:tc>
        <w:tc>
          <w:tcPr>
            <w:tcW w:w="2554" w:type="dxa"/>
          </w:tcPr>
          <w:p w:rsidR="00743DF3" w:rsidRPr="00442E10" w:rsidDel="00726879" w:rsidRDefault="00AF2F6F" w:rsidP="00743DF3">
            <w:pPr>
              <w:spacing w:after="0" w:line="240" w:lineRule="auto"/>
              <w:jc w:val="both"/>
              <w:rPr>
                <w:del w:id="10262" w:author="PIERRE" w:date="2013-10-24T12:23:00Z"/>
                <w:rFonts w:ascii="Times New Roman" w:hAnsi="Times New Roman" w:cs="Times New Roman"/>
              </w:rPr>
            </w:pPr>
            <w:del w:id="10263" w:author="PIERRE" w:date="2013-10-23T16:42:00Z">
              <w:r w:rsidRPr="00AF2F6F">
                <w:rPr>
                  <w:rFonts w:ascii="Times New Roman" w:hAnsi="Times New Roman" w:cs="Times New Roman"/>
                  <w:rPrChange w:id="10264"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REPONSE</w:delText>
              </w:r>
            </w:del>
          </w:p>
        </w:tc>
      </w:tr>
      <w:tr w:rsidR="00743DF3" w:rsidRPr="00442E10" w:rsidDel="00726879" w:rsidTr="00743DF3">
        <w:trPr>
          <w:del w:id="10265" w:author="PIERRE" w:date="2013-10-24T12:23:00Z"/>
        </w:trPr>
        <w:tc>
          <w:tcPr>
            <w:tcW w:w="806" w:type="dxa"/>
          </w:tcPr>
          <w:p w:rsidR="00743DF3" w:rsidRPr="00442E10" w:rsidDel="00726879" w:rsidRDefault="00AF2F6F" w:rsidP="00743DF3">
            <w:pPr>
              <w:spacing w:after="0" w:line="240" w:lineRule="auto"/>
              <w:jc w:val="center"/>
              <w:rPr>
                <w:del w:id="10266" w:author="PIERRE" w:date="2013-10-24T12:23:00Z"/>
                <w:rFonts w:ascii="Times New Roman" w:hAnsi="Times New Roman" w:cs="Times New Roman"/>
              </w:rPr>
            </w:pPr>
            <w:del w:id="10267" w:author="PIERRE" w:date="2013-10-24T12:23:00Z">
              <w:r w:rsidRPr="00AF2F6F">
                <w:rPr>
                  <w:rFonts w:ascii="Times New Roman" w:hAnsi="Times New Roman" w:cs="Times New Roman"/>
                  <w:rPrChange w:id="10268"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Q114</w:delText>
              </w:r>
            </w:del>
          </w:p>
        </w:tc>
        <w:tc>
          <w:tcPr>
            <w:tcW w:w="3706" w:type="dxa"/>
          </w:tcPr>
          <w:p w:rsidR="00743DF3" w:rsidRPr="00442E10" w:rsidDel="00726879" w:rsidRDefault="00AF2F6F" w:rsidP="00743DF3">
            <w:pPr>
              <w:spacing w:after="0" w:line="240" w:lineRule="auto"/>
              <w:jc w:val="both"/>
              <w:rPr>
                <w:del w:id="10269" w:author="PIERRE" w:date="2013-10-24T12:23:00Z"/>
                <w:rFonts w:ascii="Times New Roman" w:hAnsi="Times New Roman" w:cs="Times New Roman"/>
              </w:rPr>
            </w:pPr>
            <w:del w:id="10270" w:author="PIERRE" w:date="2013-10-24T12:23:00Z">
              <w:r w:rsidRPr="00AF2F6F">
                <w:rPr>
                  <w:rFonts w:ascii="Times New Roman" w:hAnsi="Times New Roman" w:cs="Times New Roman"/>
                  <w:rPrChange w:id="10271"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DATE  DE L’ÉNTRETIEN</w:delText>
              </w:r>
            </w:del>
          </w:p>
        </w:tc>
        <w:tc>
          <w:tcPr>
            <w:tcW w:w="2681" w:type="dxa"/>
          </w:tcPr>
          <w:p w:rsidR="00743DF3" w:rsidRPr="00442E10" w:rsidDel="00726879" w:rsidRDefault="00743DF3" w:rsidP="00743DF3">
            <w:pPr>
              <w:spacing w:after="0" w:line="240" w:lineRule="auto"/>
              <w:jc w:val="both"/>
              <w:rPr>
                <w:del w:id="10272" w:author="PIERRE" w:date="2013-10-24T12:23:00Z"/>
                <w:rFonts w:ascii="Times New Roman" w:hAnsi="Times New Roman" w:cs="Times New Roman"/>
              </w:rPr>
            </w:pPr>
          </w:p>
        </w:tc>
        <w:tc>
          <w:tcPr>
            <w:tcW w:w="2554" w:type="dxa"/>
          </w:tcPr>
          <w:p w:rsidR="00743DF3" w:rsidRPr="00442E10" w:rsidDel="00726879" w:rsidRDefault="00AF2F6F" w:rsidP="00743DF3">
            <w:pPr>
              <w:spacing w:after="0" w:line="240" w:lineRule="auto"/>
              <w:rPr>
                <w:del w:id="10273" w:author="PIERRE" w:date="2013-10-24T12:23:00Z"/>
                <w:rFonts w:ascii="Times New Roman" w:hAnsi="Times New Roman" w:cs="Times New Roman"/>
              </w:rPr>
            </w:pPr>
            <w:del w:id="10274" w:author="PIERRE" w:date="2013-10-24T12:23:00Z">
              <w:r w:rsidRPr="00AF2F6F">
                <w:rPr>
                  <w:rFonts w:ascii="Times New Roman" w:eastAsia="Times New Roman" w:hAnsi="Times New Roman" w:cs="Times New Roman"/>
                  <w:sz w:val="21"/>
                  <w:szCs w:val="21"/>
                  <w:rPrChange w:id="10275" w:author="PIERRE" w:date="2013-10-24T12:27:00Z">
                    <w:rPr>
                      <w:rFonts w:ascii="Times New Roman" w:eastAsia="Times New Roman" w:hAnsi="Times New Roman" w:cs="Times New Roman"/>
                      <w:b/>
                      <w:bCs/>
                      <w:color w:val="365F91" w:themeColor="accent1" w:themeShade="BF"/>
                      <w:sz w:val="21"/>
                      <w:szCs w:val="21"/>
                      <w:lang w:val="nl-NL" w:eastAsia="en-US"/>
                    </w:rPr>
                  </w:rPrChange>
                </w:rPr>
                <w:delText>|__|__| |__|__| |_1_|_3_|</w:delText>
              </w:r>
            </w:del>
          </w:p>
        </w:tc>
      </w:tr>
      <w:tr w:rsidR="00743DF3" w:rsidRPr="00442E10" w:rsidDel="00726879" w:rsidTr="00743DF3">
        <w:trPr>
          <w:del w:id="10276" w:author="PIERRE" w:date="2013-10-24T12:23:00Z"/>
        </w:trPr>
        <w:tc>
          <w:tcPr>
            <w:tcW w:w="806" w:type="dxa"/>
          </w:tcPr>
          <w:p w:rsidR="00743DF3" w:rsidRPr="00442E10" w:rsidDel="00726879" w:rsidRDefault="00AF2F6F" w:rsidP="00743DF3">
            <w:pPr>
              <w:spacing w:after="0" w:line="240" w:lineRule="auto"/>
              <w:jc w:val="center"/>
              <w:rPr>
                <w:del w:id="10277" w:author="PIERRE" w:date="2013-10-24T12:23:00Z"/>
                <w:rFonts w:ascii="Times New Roman" w:hAnsi="Times New Roman" w:cs="Times New Roman"/>
              </w:rPr>
            </w:pPr>
            <w:del w:id="10278" w:author="PIERRE" w:date="2013-10-24T12:23:00Z">
              <w:r w:rsidRPr="00AF2F6F">
                <w:rPr>
                  <w:rFonts w:ascii="Times New Roman" w:hAnsi="Times New Roman" w:cs="Times New Roman"/>
                  <w:rPrChange w:id="10279"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Q115</w:delText>
              </w:r>
            </w:del>
          </w:p>
        </w:tc>
        <w:tc>
          <w:tcPr>
            <w:tcW w:w="3706" w:type="dxa"/>
          </w:tcPr>
          <w:p w:rsidR="00743DF3" w:rsidRPr="00442E10" w:rsidDel="00726879" w:rsidRDefault="00AF2F6F" w:rsidP="00743DF3">
            <w:pPr>
              <w:spacing w:after="0" w:line="240" w:lineRule="auto"/>
              <w:jc w:val="both"/>
              <w:rPr>
                <w:del w:id="10280" w:author="PIERRE" w:date="2013-10-24T12:23:00Z"/>
                <w:rFonts w:ascii="Times New Roman" w:hAnsi="Times New Roman" w:cs="Times New Roman"/>
              </w:rPr>
            </w:pPr>
            <w:del w:id="10281" w:author="PIERRE" w:date="2013-10-24T12:23:00Z">
              <w:r w:rsidRPr="00AF2F6F">
                <w:rPr>
                  <w:rFonts w:ascii="Times New Roman" w:hAnsi="Times New Roman" w:cs="Times New Roman"/>
                  <w:rPrChange w:id="10282"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Nom du chef de ménage</w:delText>
              </w:r>
            </w:del>
          </w:p>
        </w:tc>
        <w:tc>
          <w:tcPr>
            <w:tcW w:w="2681" w:type="dxa"/>
          </w:tcPr>
          <w:p w:rsidR="00743DF3" w:rsidRPr="00442E10" w:rsidDel="00726879" w:rsidRDefault="00743DF3" w:rsidP="00743DF3">
            <w:pPr>
              <w:spacing w:after="0" w:line="240" w:lineRule="auto"/>
              <w:jc w:val="both"/>
              <w:rPr>
                <w:del w:id="10283" w:author="PIERRE" w:date="2013-10-24T12:23:00Z"/>
                <w:rFonts w:ascii="Times New Roman" w:hAnsi="Times New Roman" w:cs="Times New Roman"/>
              </w:rPr>
            </w:pPr>
          </w:p>
        </w:tc>
        <w:tc>
          <w:tcPr>
            <w:tcW w:w="2554" w:type="dxa"/>
          </w:tcPr>
          <w:p w:rsidR="00743DF3" w:rsidRPr="00442E10" w:rsidDel="00726879" w:rsidRDefault="00743DF3" w:rsidP="00743DF3">
            <w:pPr>
              <w:spacing w:after="0" w:line="240" w:lineRule="auto"/>
              <w:jc w:val="both"/>
              <w:rPr>
                <w:del w:id="10284" w:author="PIERRE" w:date="2013-10-24T12:23:00Z"/>
                <w:rFonts w:ascii="Times New Roman" w:hAnsi="Times New Roman" w:cs="Times New Roman"/>
              </w:rPr>
            </w:pPr>
          </w:p>
        </w:tc>
      </w:tr>
      <w:tr w:rsidR="00743DF3" w:rsidRPr="00442E10" w:rsidDel="00726879" w:rsidTr="00743DF3">
        <w:trPr>
          <w:trHeight w:val="292"/>
          <w:del w:id="10285" w:author="PIERRE" w:date="2013-10-24T12:23:00Z"/>
        </w:trPr>
        <w:tc>
          <w:tcPr>
            <w:tcW w:w="806" w:type="dxa"/>
          </w:tcPr>
          <w:p w:rsidR="00743DF3" w:rsidRPr="00442E10" w:rsidDel="00726879" w:rsidRDefault="00AF2F6F" w:rsidP="00743DF3">
            <w:pPr>
              <w:spacing w:after="0" w:line="240" w:lineRule="auto"/>
              <w:jc w:val="center"/>
              <w:rPr>
                <w:del w:id="10286" w:author="PIERRE" w:date="2013-10-24T12:23:00Z"/>
                <w:rFonts w:ascii="Times New Roman" w:hAnsi="Times New Roman" w:cs="Times New Roman"/>
              </w:rPr>
            </w:pPr>
            <w:del w:id="10287" w:author="PIERRE" w:date="2013-10-24T12:23:00Z">
              <w:r w:rsidRPr="00AF2F6F">
                <w:rPr>
                  <w:rFonts w:ascii="Times New Roman" w:hAnsi="Times New Roman" w:cs="Times New Roman"/>
                  <w:rPrChange w:id="10288"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Q116</w:delText>
              </w:r>
            </w:del>
          </w:p>
        </w:tc>
        <w:tc>
          <w:tcPr>
            <w:tcW w:w="3706" w:type="dxa"/>
          </w:tcPr>
          <w:p w:rsidR="00743DF3" w:rsidRPr="00442E10" w:rsidDel="00726879" w:rsidRDefault="00AF2F6F" w:rsidP="00743DF3">
            <w:pPr>
              <w:spacing w:after="0" w:line="240" w:lineRule="auto"/>
              <w:jc w:val="both"/>
              <w:rPr>
                <w:del w:id="10289" w:author="PIERRE" w:date="2013-10-24T12:23:00Z"/>
                <w:rFonts w:ascii="Times New Roman" w:hAnsi="Times New Roman" w:cs="Times New Roman"/>
              </w:rPr>
            </w:pPr>
            <w:del w:id="10290" w:author="PIERRE" w:date="2013-10-24T12:23:00Z">
              <w:r w:rsidRPr="00AF2F6F">
                <w:rPr>
                  <w:rFonts w:ascii="Times New Roman" w:hAnsi="Times New Roman" w:cs="Times New Roman"/>
                  <w:rPrChange w:id="10291"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Le répondant est-il le Chef de ménage ?</w:delText>
              </w:r>
            </w:del>
          </w:p>
        </w:tc>
        <w:tc>
          <w:tcPr>
            <w:tcW w:w="2681" w:type="dxa"/>
          </w:tcPr>
          <w:p w:rsidR="00743DF3" w:rsidRPr="00442E10" w:rsidDel="00726879" w:rsidRDefault="00AF2F6F" w:rsidP="00743DF3">
            <w:pPr>
              <w:spacing w:after="0" w:line="240" w:lineRule="auto"/>
              <w:jc w:val="both"/>
              <w:rPr>
                <w:del w:id="10292" w:author="PIERRE" w:date="2013-10-24T12:23:00Z"/>
                <w:rFonts w:ascii="Times New Roman" w:hAnsi="Times New Roman" w:cs="Times New Roman"/>
              </w:rPr>
            </w:pPr>
            <w:del w:id="10293" w:author="PIERRE" w:date="2013-10-24T12:23:00Z">
              <w:r w:rsidRPr="00AF2F6F">
                <w:rPr>
                  <w:rFonts w:ascii="Times New Roman" w:hAnsi="Times New Roman" w:cs="Times New Roman"/>
                  <w:rPrChange w:id="10294"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 OUI  (allez à Q120)</w:delText>
              </w:r>
            </w:del>
          </w:p>
          <w:p w:rsidR="00743DF3" w:rsidRPr="00442E10" w:rsidDel="00726879" w:rsidRDefault="00AF2F6F" w:rsidP="00743DF3">
            <w:pPr>
              <w:spacing w:after="0" w:line="240" w:lineRule="auto"/>
              <w:jc w:val="both"/>
              <w:rPr>
                <w:del w:id="10295" w:author="PIERRE" w:date="2013-10-24T12:23:00Z"/>
                <w:rFonts w:ascii="Times New Roman" w:hAnsi="Times New Roman" w:cs="Times New Roman"/>
              </w:rPr>
            </w:pPr>
            <w:del w:id="10296" w:author="PIERRE" w:date="2013-10-24T12:23:00Z">
              <w:r w:rsidRPr="00AF2F6F">
                <w:rPr>
                  <w:rFonts w:ascii="Times New Roman" w:hAnsi="Times New Roman" w:cs="Times New Roman"/>
                  <w:rPrChange w:id="10297"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2. NON </w:delText>
              </w:r>
            </w:del>
          </w:p>
        </w:tc>
        <w:tc>
          <w:tcPr>
            <w:tcW w:w="2554" w:type="dxa"/>
          </w:tcPr>
          <w:p w:rsidR="00743DF3" w:rsidRPr="00442E10" w:rsidDel="00726879" w:rsidRDefault="00AF2F6F" w:rsidP="00743DF3">
            <w:pPr>
              <w:spacing w:after="0" w:line="240" w:lineRule="auto"/>
              <w:jc w:val="center"/>
              <w:rPr>
                <w:del w:id="10298" w:author="PIERRE" w:date="2013-10-24T12:23:00Z"/>
                <w:rFonts w:ascii="Times New Roman" w:hAnsi="Times New Roman" w:cs="Times New Roman"/>
              </w:rPr>
            </w:pPr>
            <w:del w:id="10299" w:author="PIERRE" w:date="2013-10-24T12:23:00Z">
              <w:r w:rsidRPr="00AF2F6F">
                <w:rPr>
                  <w:rFonts w:ascii="Times New Roman" w:eastAsia="Times New Roman" w:hAnsi="Times New Roman" w:cs="Times New Roman"/>
                  <w:rPrChange w:id="10300" w:author="PIERRE" w:date="2013-10-24T12:27:00Z">
                    <w:rPr>
                      <w:rFonts w:ascii="Times New Roman" w:eastAsia="Times New Roman" w:hAnsi="Times New Roman" w:cs="Times New Roman"/>
                      <w:b/>
                      <w:bCs/>
                      <w:color w:val="365F91" w:themeColor="accent1" w:themeShade="BF"/>
                      <w:sz w:val="28"/>
                      <w:szCs w:val="28"/>
                      <w:lang w:val="nl-NL" w:eastAsia="en-US"/>
                    </w:rPr>
                  </w:rPrChange>
                </w:rPr>
                <w:delText>|__|</w:delText>
              </w:r>
            </w:del>
          </w:p>
        </w:tc>
      </w:tr>
      <w:tr w:rsidR="00743DF3" w:rsidRPr="00442E10" w:rsidDel="00726879" w:rsidTr="00743DF3">
        <w:trPr>
          <w:del w:id="10301" w:author="PIERRE" w:date="2013-10-24T12:23:00Z"/>
        </w:trPr>
        <w:tc>
          <w:tcPr>
            <w:tcW w:w="806" w:type="dxa"/>
          </w:tcPr>
          <w:p w:rsidR="00743DF3" w:rsidRPr="00442E10" w:rsidDel="00726879" w:rsidRDefault="00AF2F6F" w:rsidP="00743DF3">
            <w:pPr>
              <w:spacing w:after="0" w:line="240" w:lineRule="auto"/>
              <w:jc w:val="center"/>
              <w:rPr>
                <w:del w:id="10302" w:author="PIERRE" w:date="2013-10-24T12:23:00Z"/>
                <w:rFonts w:ascii="Times New Roman" w:hAnsi="Times New Roman" w:cs="Times New Roman"/>
              </w:rPr>
            </w:pPr>
            <w:del w:id="10303" w:author="PIERRE" w:date="2013-10-24T12:23:00Z">
              <w:r w:rsidRPr="00AF2F6F">
                <w:rPr>
                  <w:rFonts w:ascii="Times New Roman" w:hAnsi="Times New Roman" w:cs="Times New Roman"/>
                  <w:rPrChange w:id="10304"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Q117</w:delText>
              </w:r>
            </w:del>
          </w:p>
        </w:tc>
        <w:tc>
          <w:tcPr>
            <w:tcW w:w="3706" w:type="dxa"/>
          </w:tcPr>
          <w:p w:rsidR="00743DF3" w:rsidRPr="00442E10" w:rsidDel="00726879" w:rsidRDefault="00AF2F6F" w:rsidP="00743DF3">
            <w:pPr>
              <w:spacing w:after="0" w:line="240" w:lineRule="auto"/>
              <w:jc w:val="both"/>
              <w:rPr>
                <w:del w:id="10305" w:author="PIERRE" w:date="2013-10-24T12:23:00Z"/>
                <w:rFonts w:ascii="Times New Roman" w:hAnsi="Times New Roman" w:cs="Times New Roman"/>
              </w:rPr>
            </w:pPr>
            <w:del w:id="10306" w:author="PIERRE" w:date="2013-10-24T12:23:00Z">
              <w:r w:rsidRPr="00AF2F6F">
                <w:rPr>
                  <w:rFonts w:ascii="Times New Roman" w:hAnsi="Times New Roman" w:cs="Times New Roman"/>
                  <w:rPrChange w:id="10307"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Si non, quel est le nom du répondant ?</w:delText>
              </w:r>
            </w:del>
          </w:p>
        </w:tc>
        <w:tc>
          <w:tcPr>
            <w:tcW w:w="2681" w:type="dxa"/>
          </w:tcPr>
          <w:p w:rsidR="00743DF3" w:rsidRPr="00442E10" w:rsidDel="00726879" w:rsidRDefault="00AF2F6F" w:rsidP="00743DF3">
            <w:pPr>
              <w:spacing w:after="0" w:line="240" w:lineRule="auto"/>
              <w:rPr>
                <w:del w:id="10308" w:author="PIERRE" w:date="2013-10-24T12:23:00Z"/>
                <w:rFonts w:ascii="Times New Roman" w:hAnsi="Times New Roman" w:cs="Times New Roman"/>
              </w:rPr>
            </w:pPr>
            <w:del w:id="10309" w:author="PIERRE" w:date="2013-10-24T12:23:00Z">
              <w:r w:rsidRPr="00AF2F6F">
                <w:rPr>
                  <w:rFonts w:ascii="Times New Roman" w:hAnsi="Times New Roman" w:cs="Times New Roman"/>
                  <w:rPrChange w:id="10310"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Ecrire le nom:</w:delText>
              </w:r>
            </w:del>
          </w:p>
        </w:tc>
        <w:tc>
          <w:tcPr>
            <w:tcW w:w="2554" w:type="dxa"/>
          </w:tcPr>
          <w:p w:rsidR="00743DF3" w:rsidRPr="00442E10" w:rsidDel="00726879" w:rsidRDefault="00743DF3" w:rsidP="00743DF3">
            <w:pPr>
              <w:spacing w:after="0" w:line="240" w:lineRule="auto"/>
              <w:jc w:val="center"/>
              <w:rPr>
                <w:del w:id="10311" w:author="PIERRE" w:date="2013-10-24T12:23:00Z"/>
                <w:rFonts w:ascii="Times New Roman" w:hAnsi="Times New Roman" w:cs="Times New Roman"/>
              </w:rPr>
            </w:pPr>
          </w:p>
        </w:tc>
      </w:tr>
      <w:tr w:rsidR="00743DF3" w:rsidRPr="00442E10" w:rsidDel="00726879" w:rsidTr="00743DF3">
        <w:trPr>
          <w:del w:id="10312" w:author="PIERRE" w:date="2013-10-24T12:23:00Z"/>
        </w:trPr>
        <w:tc>
          <w:tcPr>
            <w:tcW w:w="806" w:type="dxa"/>
          </w:tcPr>
          <w:p w:rsidR="00743DF3" w:rsidRPr="00442E10" w:rsidDel="00726879" w:rsidRDefault="00AF2F6F" w:rsidP="00743DF3">
            <w:pPr>
              <w:spacing w:after="0" w:line="240" w:lineRule="auto"/>
              <w:jc w:val="center"/>
              <w:rPr>
                <w:del w:id="10313" w:author="PIERRE" w:date="2013-10-24T12:23:00Z"/>
                <w:rFonts w:ascii="Times New Roman" w:hAnsi="Times New Roman" w:cs="Times New Roman"/>
              </w:rPr>
            </w:pPr>
            <w:del w:id="10314" w:author="PIERRE" w:date="2013-10-24T12:23:00Z">
              <w:r w:rsidRPr="00AF2F6F">
                <w:rPr>
                  <w:rFonts w:ascii="Times New Roman" w:hAnsi="Times New Roman" w:cs="Times New Roman"/>
                  <w:rPrChange w:id="10315"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Q118</w:delText>
              </w:r>
            </w:del>
          </w:p>
        </w:tc>
        <w:tc>
          <w:tcPr>
            <w:tcW w:w="3706" w:type="dxa"/>
          </w:tcPr>
          <w:p w:rsidR="00743DF3" w:rsidRPr="00442E10" w:rsidDel="00726879" w:rsidRDefault="00AF2F6F" w:rsidP="00743DF3">
            <w:pPr>
              <w:spacing w:after="0" w:line="240" w:lineRule="auto"/>
              <w:jc w:val="both"/>
              <w:rPr>
                <w:del w:id="10316" w:author="PIERRE" w:date="2013-10-24T12:23:00Z"/>
                <w:rFonts w:ascii="Times New Roman" w:hAnsi="Times New Roman" w:cs="Times New Roman"/>
              </w:rPr>
            </w:pPr>
            <w:del w:id="10317" w:author="PIERRE" w:date="2013-10-24T12:23:00Z">
              <w:r w:rsidRPr="00AF2F6F">
                <w:rPr>
                  <w:rFonts w:ascii="Times New Roman" w:hAnsi="Times New Roman" w:cs="Times New Roman"/>
                  <w:rPrChange w:id="10318"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Lien de parenté avec le chef de ménage? (voir les codes)</w:delText>
              </w:r>
            </w:del>
          </w:p>
        </w:tc>
        <w:tc>
          <w:tcPr>
            <w:tcW w:w="2681" w:type="dxa"/>
            <w:vAlign w:val="center"/>
          </w:tcPr>
          <w:p w:rsidR="00743DF3" w:rsidRPr="00442E10" w:rsidDel="00726879" w:rsidRDefault="00AF2F6F" w:rsidP="00743DF3">
            <w:pPr>
              <w:spacing w:after="0" w:line="240" w:lineRule="auto"/>
              <w:rPr>
                <w:del w:id="10319" w:author="PIERRE" w:date="2013-10-24T12:23:00Z"/>
                <w:rFonts w:ascii="Times New Roman" w:hAnsi="Times New Roman" w:cs="Times New Roman"/>
              </w:rPr>
            </w:pPr>
            <w:del w:id="10320" w:author="PIERRE" w:date="2013-10-24T12:23:00Z">
              <w:r w:rsidRPr="00AF2F6F">
                <w:rPr>
                  <w:rFonts w:ascii="Times New Roman" w:hAnsi="Times New Roman" w:cs="Times New Roman"/>
                  <w:rPrChange w:id="10321"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1=Frère/sœur ainé(e);</w:delText>
              </w:r>
            </w:del>
          </w:p>
          <w:p w:rsidR="00743DF3" w:rsidRPr="00442E10" w:rsidDel="00726879" w:rsidRDefault="00AF2F6F" w:rsidP="00743DF3">
            <w:pPr>
              <w:spacing w:after="0" w:line="240" w:lineRule="auto"/>
              <w:rPr>
                <w:del w:id="10322" w:author="PIERRE" w:date="2013-10-24T12:23:00Z"/>
                <w:rFonts w:ascii="Times New Roman" w:hAnsi="Times New Roman" w:cs="Times New Roman"/>
              </w:rPr>
            </w:pPr>
            <w:del w:id="10323" w:author="PIERRE" w:date="2013-10-24T12:23:00Z">
              <w:r w:rsidRPr="00AF2F6F">
                <w:rPr>
                  <w:rFonts w:ascii="Times New Roman" w:hAnsi="Times New Roman" w:cs="Times New Roman"/>
                  <w:rPrChange w:id="10324"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2=frère/sœur cadet(te) ; 3=frère/sœur jumeaux</w:delText>
              </w:r>
            </w:del>
          </w:p>
          <w:p w:rsidR="00743DF3" w:rsidRPr="00442E10" w:rsidDel="00726879" w:rsidRDefault="00AF2F6F" w:rsidP="00743DF3">
            <w:pPr>
              <w:spacing w:after="0" w:line="240" w:lineRule="auto"/>
              <w:rPr>
                <w:del w:id="10325" w:author="PIERRE" w:date="2013-10-24T12:23:00Z"/>
                <w:rFonts w:ascii="Times New Roman" w:hAnsi="Times New Roman" w:cs="Times New Roman"/>
              </w:rPr>
            </w:pPr>
            <w:del w:id="10326" w:author="PIERRE" w:date="2013-10-24T12:23:00Z">
              <w:r w:rsidRPr="00AF2F6F">
                <w:rPr>
                  <w:rFonts w:ascii="Times New Roman" w:hAnsi="Times New Roman" w:cs="Times New Roman"/>
                  <w:rPrChange w:id="10327"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4=fils/fille</w:delText>
              </w:r>
            </w:del>
          </w:p>
          <w:p w:rsidR="00743DF3" w:rsidRPr="00442E10" w:rsidDel="00726879" w:rsidRDefault="00AF2F6F" w:rsidP="00743DF3">
            <w:pPr>
              <w:spacing w:after="0" w:line="240" w:lineRule="auto"/>
              <w:rPr>
                <w:del w:id="10328" w:author="PIERRE" w:date="2013-10-24T12:23:00Z"/>
                <w:rFonts w:ascii="Times New Roman" w:hAnsi="Times New Roman" w:cs="Times New Roman"/>
              </w:rPr>
            </w:pPr>
            <w:del w:id="10329" w:author="PIERRE" w:date="2013-10-24T12:23:00Z">
              <w:r w:rsidRPr="00AF2F6F">
                <w:rPr>
                  <w:rFonts w:ascii="Times New Roman" w:hAnsi="Times New Roman" w:cs="Times New Roman"/>
                  <w:rPrChange w:id="10330"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5=Conjoint du CM</w:delText>
              </w:r>
            </w:del>
          </w:p>
          <w:p w:rsidR="00743DF3" w:rsidRPr="00442E10" w:rsidDel="00726879" w:rsidRDefault="00AF2F6F" w:rsidP="00743DF3">
            <w:pPr>
              <w:spacing w:after="0" w:line="240" w:lineRule="auto"/>
              <w:rPr>
                <w:del w:id="10331" w:author="PIERRE" w:date="2013-10-24T12:23:00Z"/>
                <w:rFonts w:ascii="Times New Roman" w:hAnsi="Times New Roman" w:cs="Times New Roman"/>
              </w:rPr>
            </w:pPr>
            <w:del w:id="10332" w:author="PIERRE" w:date="2013-10-24T12:23:00Z">
              <w:r w:rsidRPr="00AF2F6F">
                <w:rPr>
                  <w:rFonts w:ascii="Times New Roman" w:hAnsi="Times New Roman" w:cs="Times New Roman"/>
                  <w:rPrChange w:id="10333"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6=autre (à préciser)______</w:delText>
              </w:r>
            </w:del>
          </w:p>
        </w:tc>
        <w:tc>
          <w:tcPr>
            <w:tcW w:w="2554" w:type="dxa"/>
          </w:tcPr>
          <w:p w:rsidR="00743DF3" w:rsidRPr="00442E10" w:rsidDel="00726879" w:rsidRDefault="00AF2F6F" w:rsidP="00743DF3">
            <w:pPr>
              <w:spacing w:after="0" w:line="240" w:lineRule="auto"/>
              <w:jc w:val="center"/>
              <w:rPr>
                <w:del w:id="10334" w:author="PIERRE" w:date="2013-10-24T12:23:00Z"/>
                <w:rFonts w:ascii="Times New Roman" w:hAnsi="Times New Roman" w:cs="Times New Roman"/>
                <w:highlight w:val="yellow"/>
              </w:rPr>
            </w:pPr>
            <w:del w:id="10335" w:author="PIERRE" w:date="2013-10-24T12:23:00Z">
              <w:r w:rsidRPr="00AF2F6F">
                <w:rPr>
                  <w:rFonts w:ascii="Times New Roman" w:eastAsia="Times New Roman" w:hAnsi="Times New Roman" w:cs="Times New Roman"/>
                  <w:rPrChange w:id="10336" w:author="PIERRE" w:date="2013-10-24T12:27:00Z">
                    <w:rPr>
                      <w:rFonts w:ascii="Times New Roman" w:eastAsia="Times New Roman" w:hAnsi="Times New Roman" w:cs="Times New Roman"/>
                      <w:b/>
                      <w:bCs/>
                      <w:color w:val="365F91" w:themeColor="accent1" w:themeShade="BF"/>
                      <w:sz w:val="28"/>
                      <w:szCs w:val="28"/>
                      <w:lang w:val="nl-NL" w:eastAsia="en-US"/>
                    </w:rPr>
                  </w:rPrChange>
                </w:rPr>
                <w:delText>|__|</w:delText>
              </w:r>
            </w:del>
          </w:p>
        </w:tc>
      </w:tr>
      <w:tr w:rsidR="00743DF3" w:rsidRPr="00442E10" w:rsidDel="00726879" w:rsidTr="00743DF3">
        <w:trPr>
          <w:del w:id="10337" w:author="PIERRE" w:date="2013-10-24T12:23:00Z"/>
        </w:trPr>
        <w:tc>
          <w:tcPr>
            <w:tcW w:w="806" w:type="dxa"/>
          </w:tcPr>
          <w:p w:rsidR="00743DF3" w:rsidRPr="00442E10" w:rsidDel="00726879" w:rsidRDefault="00AF2F6F" w:rsidP="00743DF3">
            <w:pPr>
              <w:spacing w:after="0" w:line="240" w:lineRule="auto"/>
              <w:jc w:val="center"/>
              <w:rPr>
                <w:del w:id="10338" w:author="PIERRE" w:date="2013-10-24T12:23:00Z"/>
                <w:rFonts w:ascii="Times New Roman" w:hAnsi="Times New Roman" w:cs="Times New Roman"/>
              </w:rPr>
            </w:pPr>
            <w:del w:id="10339" w:author="PIERRE" w:date="2013-10-24T12:23:00Z">
              <w:r w:rsidRPr="00AF2F6F">
                <w:rPr>
                  <w:rFonts w:ascii="Times New Roman" w:hAnsi="Times New Roman" w:cs="Times New Roman"/>
                  <w:rPrChange w:id="10340"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Q119</w:delText>
              </w:r>
            </w:del>
          </w:p>
        </w:tc>
        <w:tc>
          <w:tcPr>
            <w:tcW w:w="3706" w:type="dxa"/>
          </w:tcPr>
          <w:p w:rsidR="00743DF3" w:rsidRPr="00442E10" w:rsidDel="00726879" w:rsidRDefault="00AF2F6F" w:rsidP="00743DF3">
            <w:pPr>
              <w:spacing w:after="0" w:line="240" w:lineRule="auto"/>
              <w:jc w:val="both"/>
              <w:rPr>
                <w:del w:id="10341" w:author="PIERRE" w:date="2013-10-24T12:23:00Z"/>
                <w:rFonts w:ascii="Times New Roman" w:hAnsi="Times New Roman" w:cs="Times New Roman"/>
              </w:rPr>
            </w:pPr>
            <w:del w:id="10342" w:author="PIERRE" w:date="2013-10-24T12:23:00Z">
              <w:r w:rsidRPr="00AF2F6F">
                <w:rPr>
                  <w:rFonts w:ascii="Times New Roman" w:hAnsi="Times New Roman" w:cs="Times New Roman"/>
                  <w:rPrChange w:id="10343"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Pourquoi représentez ou remplacez-vous le chef de ménage?</w:delText>
              </w:r>
            </w:del>
          </w:p>
        </w:tc>
        <w:tc>
          <w:tcPr>
            <w:tcW w:w="2681" w:type="dxa"/>
          </w:tcPr>
          <w:p w:rsidR="00743DF3" w:rsidRPr="00442E10" w:rsidDel="00726879" w:rsidRDefault="00AF2F6F" w:rsidP="00743DF3">
            <w:pPr>
              <w:spacing w:after="0" w:line="240" w:lineRule="auto"/>
              <w:jc w:val="both"/>
              <w:rPr>
                <w:del w:id="10344" w:author="PIERRE" w:date="2013-10-24T12:23:00Z"/>
                <w:rFonts w:ascii="Times New Roman" w:hAnsi="Times New Roman" w:cs="Times New Roman"/>
              </w:rPr>
            </w:pPr>
            <w:del w:id="10345" w:author="PIERRE" w:date="2013-10-24T12:23:00Z">
              <w:r w:rsidRPr="00AF2F6F">
                <w:rPr>
                  <w:rFonts w:ascii="Times New Roman" w:hAnsi="Times New Roman" w:cs="Times New Roman"/>
                  <w:rPrChange w:id="10346"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1=Niveau d’instruction plus élevé</w:delText>
              </w:r>
            </w:del>
          </w:p>
          <w:p w:rsidR="00743DF3" w:rsidRPr="00442E10" w:rsidDel="00726879" w:rsidRDefault="00AF2F6F" w:rsidP="00743DF3">
            <w:pPr>
              <w:spacing w:after="0" w:line="240" w:lineRule="auto"/>
              <w:jc w:val="both"/>
              <w:rPr>
                <w:del w:id="10347" w:author="PIERRE" w:date="2013-10-24T12:23:00Z"/>
                <w:rFonts w:ascii="Times New Roman" w:hAnsi="Times New Roman" w:cs="Times New Roman"/>
              </w:rPr>
            </w:pPr>
            <w:del w:id="10348" w:author="PIERRE" w:date="2013-10-24T12:23:00Z">
              <w:r w:rsidRPr="00AF2F6F">
                <w:rPr>
                  <w:rFonts w:ascii="Times New Roman" w:hAnsi="Times New Roman" w:cs="Times New Roman"/>
                  <w:rPrChange w:id="10349"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2=responsable de famille 3=chef de ménage malade/empêché </w:delText>
              </w:r>
            </w:del>
          </w:p>
          <w:p w:rsidR="00743DF3" w:rsidRPr="00442E10" w:rsidDel="00726879" w:rsidRDefault="00AF2F6F" w:rsidP="00743DF3">
            <w:pPr>
              <w:spacing w:after="0" w:line="240" w:lineRule="auto"/>
              <w:jc w:val="both"/>
              <w:rPr>
                <w:del w:id="10350" w:author="PIERRE" w:date="2013-10-24T12:23:00Z"/>
                <w:rFonts w:ascii="Times New Roman" w:hAnsi="Times New Roman" w:cs="Times New Roman"/>
              </w:rPr>
            </w:pPr>
            <w:del w:id="10351" w:author="PIERRE" w:date="2013-10-24T12:23:00Z">
              <w:r w:rsidRPr="00AF2F6F">
                <w:rPr>
                  <w:rFonts w:ascii="Times New Roman" w:hAnsi="Times New Roman" w:cs="Times New Roman"/>
                  <w:rPrChange w:id="10352"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4=autre (à préciser)______</w:delText>
              </w:r>
            </w:del>
          </w:p>
        </w:tc>
        <w:tc>
          <w:tcPr>
            <w:tcW w:w="2554" w:type="dxa"/>
          </w:tcPr>
          <w:p w:rsidR="00743DF3" w:rsidRPr="00442E10" w:rsidDel="00726879" w:rsidRDefault="00AF2F6F" w:rsidP="00743DF3">
            <w:pPr>
              <w:spacing w:after="0" w:line="240" w:lineRule="auto"/>
              <w:jc w:val="center"/>
              <w:rPr>
                <w:del w:id="10353" w:author="PIERRE" w:date="2013-10-24T12:23:00Z"/>
                <w:rFonts w:ascii="Times New Roman" w:hAnsi="Times New Roman" w:cs="Times New Roman"/>
                <w:highlight w:val="yellow"/>
              </w:rPr>
            </w:pPr>
            <w:del w:id="10354" w:author="PIERRE" w:date="2013-10-24T12:23:00Z">
              <w:r w:rsidRPr="00AF2F6F">
                <w:rPr>
                  <w:rFonts w:ascii="Times New Roman" w:eastAsia="Times New Roman" w:hAnsi="Times New Roman" w:cs="Times New Roman"/>
                  <w:rPrChange w:id="10355" w:author="PIERRE" w:date="2013-10-24T12:27:00Z">
                    <w:rPr>
                      <w:rFonts w:ascii="Times New Roman" w:eastAsia="Times New Roman" w:hAnsi="Times New Roman" w:cs="Times New Roman"/>
                      <w:b/>
                      <w:bCs/>
                      <w:color w:val="365F91" w:themeColor="accent1" w:themeShade="BF"/>
                      <w:sz w:val="28"/>
                      <w:szCs w:val="28"/>
                      <w:lang w:val="nl-NL" w:eastAsia="en-US"/>
                    </w:rPr>
                  </w:rPrChange>
                </w:rPr>
                <w:delText>|__|</w:delText>
              </w:r>
            </w:del>
          </w:p>
        </w:tc>
      </w:tr>
      <w:tr w:rsidR="00743DF3" w:rsidRPr="00442E10" w:rsidDel="00726879" w:rsidTr="00743DF3">
        <w:trPr>
          <w:del w:id="10356" w:author="PIERRE" w:date="2013-10-24T12:23:00Z"/>
        </w:trPr>
        <w:tc>
          <w:tcPr>
            <w:tcW w:w="806" w:type="dxa"/>
          </w:tcPr>
          <w:p w:rsidR="00743DF3" w:rsidRPr="00442E10" w:rsidDel="00726879" w:rsidRDefault="00AF2F6F" w:rsidP="00743DF3">
            <w:pPr>
              <w:spacing w:after="0" w:line="240" w:lineRule="auto"/>
              <w:jc w:val="center"/>
              <w:rPr>
                <w:del w:id="10357" w:author="PIERRE" w:date="2013-10-24T12:23:00Z"/>
                <w:rFonts w:ascii="Times New Roman" w:hAnsi="Times New Roman" w:cs="Times New Roman"/>
              </w:rPr>
            </w:pPr>
            <w:del w:id="10358" w:author="PIERRE" w:date="2013-10-24T12:23:00Z">
              <w:r w:rsidRPr="00AF2F6F">
                <w:rPr>
                  <w:rFonts w:ascii="Times New Roman" w:hAnsi="Times New Roman" w:cs="Times New Roman"/>
                  <w:rPrChange w:id="10359"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Q120</w:delText>
              </w:r>
            </w:del>
          </w:p>
        </w:tc>
        <w:tc>
          <w:tcPr>
            <w:tcW w:w="3706" w:type="dxa"/>
          </w:tcPr>
          <w:p w:rsidR="00743DF3" w:rsidRPr="00442E10" w:rsidDel="00726879" w:rsidRDefault="00AF2F6F" w:rsidP="00743DF3">
            <w:pPr>
              <w:spacing w:after="0" w:line="240" w:lineRule="auto"/>
              <w:jc w:val="both"/>
              <w:rPr>
                <w:del w:id="10360" w:author="PIERRE" w:date="2013-10-24T12:23:00Z"/>
                <w:rFonts w:ascii="Times New Roman" w:hAnsi="Times New Roman" w:cs="Times New Roman"/>
              </w:rPr>
            </w:pPr>
            <w:del w:id="10361" w:author="PIERRE" w:date="2013-10-24T12:23:00Z">
              <w:r w:rsidRPr="00AF2F6F">
                <w:rPr>
                  <w:rFonts w:ascii="Times New Roman" w:hAnsi="Times New Roman" w:cs="Times New Roman"/>
                  <w:rPrChange w:id="10362"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Numéro d’ordre du répondant lors de la 1</w:delText>
              </w:r>
              <w:r w:rsidRPr="00AF2F6F">
                <w:rPr>
                  <w:rFonts w:ascii="Times New Roman" w:hAnsi="Times New Roman" w:cs="Times New Roman"/>
                  <w:vertAlign w:val="superscript"/>
                  <w:rPrChange w:id="10363" w:author="PIERRE" w:date="2013-10-24T12:27:00Z">
                    <w:rPr>
                      <w:rFonts w:ascii="Times New Roman" w:eastAsiaTheme="majorEastAsia" w:hAnsi="Times New Roman" w:cs="Times New Roman"/>
                      <w:b/>
                      <w:bCs/>
                      <w:color w:val="365F91" w:themeColor="accent1" w:themeShade="BF"/>
                      <w:sz w:val="28"/>
                      <w:szCs w:val="28"/>
                      <w:vertAlign w:val="superscript"/>
                      <w:lang w:val="nl-NL" w:eastAsia="en-US"/>
                    </w:rPr>
                  </w:rPrChange>
                </w:rPr>
                <w:delText>ère</w:delText>
              </w:r>
              <w:r w:rsidRPr="00AF2F6F">
                <w:rPr>
                  <w:rFonts w:ascii="Times New Roman" w:hAnsi="Times New Roman" w:cs="Times New Roman"/>
                  <w:rPrChange w:id="10364"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 phase? .</w:delText>
              </w:r>
            </w:del>
          </w:p>
        </w:tc>
        <w:tc>
          <w:tcPr>
            <w:tcW w:w="2681" w:type="dxa"/>
          </w:tcPr>
          <w:p w:rsidR="00743DF3" w:rsidRPr="00442E10" w:rsidDel="00726879" w:rsidRDefault="00743DF3" w:rsidP="00743DF3">
            <w:pPr>
              <w:spacing w:after="0" w:line="240" w:lineRule="auto"/>
              <w:jc w:val="both"/>
              <w:rPr>
                <w:del w:id="10365" w:author="PIERRE" w:date="2013-10-24T12:23:00Z"/>
                <w:rFonts w:ascii="Times New Roman" w:hAnsi="Times New Roman" w:cs="Times New Roman"/>
              </w:rPr>
            </w:pPr>
          </w:p>
        </w:tc>
        <w:tc>
          <w:tcPr>
            <w:tcW w:w="2554" w:type="dxa"/>
          </w:tcPr>
          <w:p w:rsidR="00743DF3" w:rsidRPr="00442E10" w:rsidDel="00726879" w:rsidRDefault="00AF2F6F" w:rsidP="00743DF3">
            <w:pPr>
              <w:spacing w:after="0" w:line="240" w:lineRule="auto"/>
              <w:jc w:val="center"/>
              <w:rPr>
                <w:del w:id="10366" w:author="PIERRE" w:date="2013-10-24T12:23:00Z"/>
                <w:rFonts w:ascii="Times New Roman" w:hAnsi="Times New Roman" w:cs="Times New Roman"/>
              </w:rPr>
            </w:pPr>
            <w:del w:id="10367" w:author="PIERRE" w:date="2013-10-24T12:23:00Z">
              <w:r w:rsidRPr="00AF2F6F">
                <w:rPr>
                  <w:rFonts w:ascii="Times New Roman" w:eastAsia="Times New Roman" w:hAnsi="Times New Roman" w:cs="Times New Roman"/>
                  <w:rPrChange w:id="10368" w:author="PIERRE" w:date="2013-10-24T12:27:00Z">
                    <w:rPr>
                      <w:rFonts w:ascii="Times New Roman" w:eastAsia="Times New Roman" w:hAnsi="Times New Roman" w:cs="Times New Roman"/>
                      <w:b/>
                      <w:bCs/>
                      <w:color w:val="365F91" w:themeColor="accent1" w:themeShade="BF"/>
                      <w:sz w:val="28"/>
                      <w:szCs w:val="28"/>
                      <w:lang w:val="nl-NL" w:eastAsia="en-US"/>
                    </w:rPr>
                  </w:rPrChange>
                </w:rPr>
                <w:delText>|__|__|</w:delText>
              </w:r>
            </w:del>
          </w:p>
        </w:tc>
      </w:tr>
    </w:tbl>
    <w:p w:rsidR="005A02E6" w:rsidRPr="00442E10" w:rsidDel="00726879" w:rsidRDefault="005A02E6" w:rsidP="00743DF3">
      <w:pPr>
        <w:spacing w:after="0" w:line="240" w:lineRule="auto"/>
        <w:jc w:val="both"/>
        <w:rPr>
          <w:del w:id="10369" w:author="PIERRE" w:date="2013-10-24T12:23:00Z"/>
          <w:rFonts w:ascii="Times New Roman" w:hAnsi="Times New Roman" w:cs="Times New Roman"/>
        </w:rPr>
      </w:pPr>
    </w:p>
    <w:p w:rsidR="005A02E6" w:rsidRPr="00442E10" w:rsidDel="00726879" w:rsidRDefault="00AF2F6F" w:rsidP="005A02E6">
      <w:pPr>
        <w:pStyle w:val="Listecouleur-Accent11"/>
        <w:numPr>
          <w:ilvl w:val="0"/>
          <w:numId w:val="35"/>
        </w:numPr>
        <w:rPr>
          <w:del w:id="10370" w:author="PIERRE" w:date="2013-10-24T12:23:00Z"/>
          <w:rFonts w:ascii="Times New Roman" w:hAnsi="Times New Roman"/>
          <w:lang w:val="fr-FR"/>
        </w:rPr>
      </w:pPr>
      <w:del w:id="10371" w:author="PIERRE" w:date="2013-10-24T12:23:00Z">
        <w:r w:rsidRPr="00AF2F6F">
          <w:rPr>
            <w:rFonts w:ascii="Times New Roman" w:hAnsi="Times New Roman"/>
            <w:rPrChange w:id="10372" w:author="PIERRE" w:date="2013-10-24T12:27:00Z">
              <w:rPr>
                <w:rFonts w:ascii="Times New Roman" w:eastAsiaTheme="majorEastAsia" w:hAnsi="Times New Roman" w:cstheme="majorBidi"/>
                <w:b/>
                <w:bCs/>
                <w:color w:val="365F91" w:themeColor="accent1" w:themeShade="BF"/>
                <w:sz w:val="28"/>
                <w:szCs w:val="28"/>
              </w:rPr>
            </w:rPrChange>
          </w:rPr>
          <w:delText>Pour cet exercice, vous n’allez pas recevoir de l’argent à la fin de notre visite. Donc, il n’est pas lié à un jeton.</w:delText>
        </w:r>
      </w:del>
    </w:p>
    <w:p w:rsidR="005A02E6" w:rsidRPr="00442E10" w:rsidDel="00726879" w:rsidRDefault="00AF2F6F" w:rsidP="005A02E6">
      <w:pPr>
        <w:pStyle w:val="Listecouleur-Accent11"/>
        <w:numPr>
          <w:ilvl w:val="0"/>
          <w:numId w:val="35"/>
        </w:numPr>
        <w:rPr>
          <w:del w:id="10373" w:author="PIERRE" w:date="2013-10-24T12:23:00Z"/>
          <w:rFonts w:ascii="Times New Roman" w:hAnsi="Times New Roman"/>
          <w:lang w:val="fr-FR"/>
        </w:rPr>
      </w:pPr>
      <w:del w:id="10374" w:author="PIERRE" w:date="2013-10-24T12:23:00Z">
        <w:r w:rsidRPr="00AF2F6F">
          <w:rPr>
            <w:rFonts w:ascii="Times New Roman" w:hAnsi="Times New Roman"/>
            <w:rPrChange w:id="10375" w:author="PIERRE" w:date="2013-10-24T12:27:00Z">
              <w:rPr>
                <w:rFonts w:ascii="Times New Roman" w:eastAsiaTheme="majorEastAsia" w:hAnsi="Times New Roman" w:cstheme="majorBidi"/>
                <w:b/>
                <w:bCs/>
                <w:color w:val="365F91" w:themeColor="accent1" w:themeShade="BF"/>
                <w:sz w:val="28"/>
                <w:szCs w:val="28"/>
              </w:rPr>
            </w:rPrChange>
          </w:rPr>
          <w:delText>Je vais vous présenter une liste des prix possibles, et pour chaque prix vous aurez à indiquer si vous êtes disposé à acheter l’article (la torche) ou non.</w:delText>
        </w:r>
      </w:del>
    </w:p>
    <w:p w:rsidR="005A02E6" w:rsidRPr="00442E10" w:rsidDel="00726879" w:rsidRDefault="00AF2F6F" w:rsidP="005A02E6">
      <w:pPr>
        <w:pStyle w:val="Listecouleur-Accent11"/>
        <w:numPr>
          <w:ilvl w:val="0"/>
          <w:numId w:val="35"/>
        </w:numPr>
        <w:rPr>
          <w:del w:id="10376" w:author="PIERRE" w:date="2013-10-24T12:23:00Z"/>
          <w:rFonts w:ascii="Times New Roman" w:hAnsi="Times New Roman"/>
          <w:lang w:val="fr-FR"/>
        </w:rPr>
      </w:pPr>
      <w:del w:id="10377" w:author="PIERRE" w:date="2013-10-24T12:23:00Z">
        <w:r w:rsidRPr="00AF2F6F">
          <w:rPr>
            <w:rFonts w:ascii="Times New Roman" w:hAnsi="Times New Roman"/>
            <w:rPrChange w:id="10378" w:author="PIERRE" w:date="2013-10-24T12:27:00Z">
              <w:rPr>
                <w:rFonts w:ascii="Times New Roman" w:eastAsiaTheme="majorEastAsia" w:hAnsi="Times New Roman" w:cstheme="majorBidi"/>
                <w:b/>
                <w:bCs/>
                <w:color w:val="365F91" w:themeColor="accent1" w:themeShade="BF"/>
                <w:sz w:val="28"/>
                <w:szCs w:val="28"/>
              </w:rPr>
            </w:rPrChange>
          </w:rPr>
          <w:delText xml:space="preserve">A la fin de notre visite, nous allons dévoiler le prix qui a été déterminé par l’équipe du projet. </w:delText>
        </w:r>
      </w:del>
    </w:p>
    <w:p w:rsidR="005A02E6" w:rsidRPr="00442E10" w:rsidDel="00726879" w:rsidRDefault="00AF2F6F" w:rsidP="005A02E6">
      <w:pPr>
        <w:pStyle w:val="Listecouleur-Accent11"/>
        <w:numPr>
          <w:ilvl w:val="0"/>
          <w:numId w:val="35"/>
        </w:numPr>
        <w:jc w:val="both"/>
        <w:rPr>
          <w:del w:id="10379" w:author="PIERRE" w:date="2013-10-24T12:23:00Z"/>
          <w:rFonts w:ascii="Times New Roman" w:hAnsi="Times New Roman"/>
          <w:lang w:val="fr-FR"/>
        </w:rPr>
      </w:pPr>
      <w:del w:id="10380" w:author="PIERRE" w:date="2013-10-24T12:23:00Z">
        <w:r w:rsidRPr="00AF2F6F">
          <w:rPr>
            <w:rFonts w:ascii="Times New Roman" w:hAnsi="Times New Roman"/>
            <w:rPrChange w:id="10381" w:author="PIERRE" w:date="2013-10-24T12:27:00Z">
              <w:rPr>
                <w:rFonts w:ascii="Times New Roman" w:eastAsiaTheme="majorEastAsia" w:hAnsi="Times New Roman" w:cstheme="majorBidi"/>
                <w:b/>
                <w:bCs/>
                <w:color w:val="365F91" w:themeColor="accent1" w:themeShade="BF"/>
                <w:sz w:val="28"/>
                <w:szCs w:val="28"/>
              </w:rPr>
            </w:rPrChange>
          </w:rPr>
          <w:delText>Si le prix auquel vous êtes disposé à payer est supérieur ou égal au prix fixé par l’équipe de projet, vous pourriez acheter la torche au prix fixé par l’équipe de projet.</w:delText>
        </w:r>
      </w:del>
    </w:p>
    <w:p w:rsidR="005A02E6" w:rsidRPr="00442E10" w:rsidDel="00726879" w:rsidRDefault="00AF2F6F" w:rsidP="005A02E6">
      <w:pPr>
        <w:pStyle w:val="Listecouleur-Accent11"/>
        <w:numPr>
          <w:ilvl w:val="0"/>
          <w:numId w:val="35"/>
        </w:numPr>
        <w:rPr>
          <w:del w:id="10382" w:author="PIERRE" w:date="2013-10-24T12:23:00Z"/>
          <w:rFonts w:ascii="Times New Roman" w:hAnsi="Times New Roman"/>
          <w:lang w:val="fr-FR"/>
        </w:rPr>
      </w:pPr>
      <w:del w:id="10383" w:author="PIERRE" w:date="2013-10-24T12:23:00Z">
        <w:r w:rsidRPr="00AF2F6F">
          <w:rPr>
            <w:rFonts w:ascii="Times New Roman" w:hAnsi="Times New Roman"/>
            <w:rPrChange w:id="10384" w:author="PIERRE" w:date="2013-10-24T12:27:00Z">
              <w:rPr>
                <w:rFonts w:ascii="Times New Roman" w:eastAsiaTheme="majorEastAsia" w:hAnsi="Times New Roman" w:cstheme="majorBidi"/>
                <w:b/>
                <w:bCs/>
                <w:color w:val="365F91" w:themeColor="accent1" w:themeShade="BF"/>
                <w:sz w:val="28"/>
                <w:szCs w:val="28"/>
              </w:rPr>
            </w:rPrChange>
          </w:rPr>
          <w:delText>Je vais maintenant vous présenter une liste de montants compris entre 3 000 et 10 000 FCFA  et pour chacun de ces montants vous aurez à vous prononcer si oui ou non vous êtes prêts à acheter la torche à ce prix.</w:delText>
        </w:r>
      </w:del>
    </w:p>
    <w:p w:rsidR="005A02E6" w:rsidRPr="00442E10" w:rsidDel="00726879" w:rsidRDefault="00AF2F6F" w:rsidP="005A02E6">
      <w:pPr>
        <w:pStyle w:val="Listecouleur-Accent11"/>
        <w:numPr>
          <w:ilvl w:val="0"/>
          <w:numId w:val="35"/>
        </w:numPr>
        <w:rPr>
          <w:del w:id="10385" w:author="PIERRE" w:date="2013-10-24T12:23:00Z"/>
          <w:rFonts w:ascii="Times New Roman" w:hAnsi="Times New Roman"/>
          <w:lang w:val="fr-FR"/>
        </w:rPr>
      </w:pPr>
      <w:del w:id="10386" w:author="PIERRE" w:date="2013-10-24T12:23:00Z">
        <w:r w:rsidRPr="00AF2F6F">
          <w:rPr>
            <w:rFonts w:ascii="Times New Roman" w:hAnsi="Times New Roman"/>
            <w:rPrChange w:id="10387" w:author="PIERRE" w:date="2013-10-24T12:27:00Z">
              <w:rPr>
                <w:rFonts w:ascii="Times New Roman" w:eastAsiaTheme="majorEastAsia" w:hAnsi="Times New Roman" w:cstheme="majorBidi"/>
                <w:b/>
                <w:bCs/>
                <w:color w:val="365F91" w:themeColor="accent1" w:themeShade="BF"/>
                <w:sz w:val="28"/>
                <w:szCs w:val="28"/>
              </w:rPr>
            </w:rPrChange>
          </w:rPr>
          <w:delText>A la fin de notre séjour,  nous allons convoquer une réunion avec tous les participants à cet exercice et le prix sera révélé.  Le prix sera l’un des prix sur la liste donc compris entre  3 000 et 10 000 FCFA.</w:delText>
        </w:r>
      </w:del>
    </w:p>
    <w:p w:rsidR="005A02E6" w:rsidRPr="00442E10" w:rsidDel="00726879" w:rsidRDefault="00AF2F6F" w:rsidP="005A02E6">
      <w:pPr>
        <w:pStyle w:val="Listecouleur-Accent11"/>
        <w:numPr>
          <w:ilvl w:val="0"/>
          <w:numId w:val="35"/>
        </w:numPr>
        <w:rPr>
          <w:del w:id="10388" w:author="PIERRE" w:date="2013-10-24T12:23:00Z"/>
          <w:rFonts w:ascii="Times New Roman" w:hAnsi="Times New Roman"/>
          <w:lang w:val="fr-FR"/>
        </w:rPr>
      </w:pPr>
      <w:del w:id="10389" w:author="PIERRE" w:date="2013-10-24T12:23:00Z">
        <w:r w:rsidRPr="00AF2F6F">
          <w:rPr>
            <w:rFonts w:ascii="Times New Roman" w:hAnsi="Times New Roman"/>
            <w:rPrChange w:id="10390" w:author="PIERRE" w:date="2013-10-24T12:27:00Z">
              <w:rPr>
                <w:rFonts w:ascii="Times New Roman" w:eastAsiaTheme="majorEastAsia" w:hAnsi="Times New Roman" w:cstheme="majorBidi"/>
                <w:b/>
                <w:bCs/>
                <w:color w:val="365F91" w:themeColor="accent1" w:themeShade="BF"/>
                <w:sz w:val="28"/>
                <w:szCs w:val="28"/>
              </w:rPr>
            </w:rPrChange>
          </w:rPr>
          <w:delText>On regardera alors votre réponse. Si vous acceptez d’acheter et de payer le prix fixé par l’équipe de projet, vous recevrez la torche après le paiement.</w:delText>
        </w:r>
      </w:del>
    </w:p>
    <w:p w:rsidR="005A02E6" w:rsidRPr="00442E10" w:rsidDel="00726879" w:rsidRDefault="00AF2F6F" w:rsidP="005A02E6">
      <w:pPr>
        <w:pStyle w:val="Listecouleur-Accent11"/>
        <w:numPr>
          <w:ilvl w:val="0"/>
          <w:numId w:val="35"/>
        </w:numPr>
        <w:rPr>
          <w:del w:id="10391" w:author="PIERRE" w:date="2013-10-24T12:23:00Z"/>
          <w:rFonts w:ascii="Times New Roman" w:hAnsi="Times New Roman"/>
          <w:lang w:val="fr-FR"/>
        </w:rPr>
      </w:pPr>
      <w:del w:id="10392" w:author="PIERRE" w:date="2013-10-24T12:23:00Z">
        <w:r w:rsidRPr="00AF2F6F">
          <w:rPr>
            <w:rFonts w:ascii="Times New Roman" w:hAnsi="Times New Roman"/>
            <w:rPrChange w:id="10393" w:author="PIERRE" w:date="2013-10-24T12:27:00Z">
              <w:rPr>
                <w:rFonts w:ascii="Times New Roman" w:eastAsiaTheme="majorEastAsia" w:hAnsi="Times New Roman" w:cstheme="majorBidi"/>
                <w:b/>
                <w:bCs/>
                <w:color w:val="365F91" w:themeColor="accent1" w:themeShade="BF"/>
                <w:sz w:val="28"/>
                <w:szCs w:val="28"/>
              </w:rPr>
            </w:rPrChange>
          </w:rPr>
          <w:delText>Est ce que vous avez tout compris ? SI NON EXPLIQUER DAVANTAGE ET VOUS RASSUREZ QUE L’</w:delText>
        </w:r>
      </w:del>
      <w:del w:id="10394" w:author="PIERRE" w:date="2013-10-23T15:51:00Z">
        <w:r w:rsidRPr="00AF2F6F">
          <w:rPr>
            <w:rFonts w:ascii="Times New Roman" w:hAnsi="Times New Roman"/>
            <w:rPrChange w:id="10395" w:author="PIERRE" w:date="2013-10-24T12:27:00Z">
              <w:rPr>
                <w:rFonts w:ascii="Times New Roman" w:eastAsiaTheme="majorEastAsia" w:hAnsi="Times New Roman" w:cstheme="majorBidi"/>
                <w:b/>
                <w:bCs/>
                <w:color w:val="365F91" w:themeColor="accent1" w:themeShade="BF"/>
                <w:sz w:val="28"/>
                <w:szCs w:val="28"/>
              </w:rPr>
            </w:rPrChange>
          </w:rPr>
          <w:delText>ENQUETE</w:delText>
        </w:r>
      </w:del>
      <w:del w:id="10396" w:author="PIERRE" w:date="2013-10-24T12:23:00Z">
        <w:r w:rsidRPr="00AF2F6F">
          <w:rPr>
            <w:rFonts w:ascii="Times New Roman" w:hAnsi="Times New Roman"/>
            <w:rPrChange w:id="10397" w:author="PIERRE" w:date="2013-10-24T12:27:00Z">
              <w:rPr>
                <w:rFonts w:ascii="Times New Roman" w:eastAsiaTheme="majorEastAsia" w:hAnsi="Times New Roman" w:cstheme="majorBidi"/>
                <w:b/>
                <w:bCs/>
                <w:color w:val="365F91" w:themeColor="accent1" w:themeShade="BF"/>
                <w:sz w:val="28"/>
                <w:szCs w:val="28"/>
              </w:rPr>
            </w:rPrChange>
          </w:rPr>
          <w:delText xml:space="preserve"> A BIEN COMPRIS AVANT DE CONTINUER.</w:delText>
        </w:r>
      </w:del>
    </w:p>
    <w:p w:rsidR="005A02E6" w:rsidRPr="00442E10" w:rsidDel="00726879" w:rsidRDefault="00AF2F6F" w:rsidP="005A02E6">
      <w:pPr>
        <w:pStyle w:val="Listecouleur-Accent11"/>
        <w:numPr>
          <w:ilvl w:val="0"/>
          <w:numId w:val="35"/>
        </w:numPr>
        <w:jc w:val="both"/>
        <w:rPr>
          <w:del w:id="10398" w:author="PIERRE" w:date="2013-10-24T12:23:00Z"/>
          <w:rFonts w:ascii="Times New Roman" w:hAnsi="Times New Roman"/>
          <w:lang w:val="fr-FR"/>
        </w:rPr>
      </w:pPr>
      <w:del w:id="10399" w:author="PIERRE" w:date="2013-10-24T12:23:00Z">
        <w:r w:rsidRPr="00AF2F6F">
          <w:rPr>
            <w:rFonts w:ascii="Times New Roman" w:hAnsi="Times New Roman"/>
            <w:rPrChange w:id="10400" w:author="PIERRE" w:date="2013-10-24T12:27:00Z">
              <w:rPr>
                <w:rFonts w:ascii="Times New Roman" w:eastAsiaTheme="majorEastAsia" w:hAnsi="Times New Roman" w:cstheme="majorBidi"/>
                <w:b/>
                <w:bCs/>
                <w:color w:val="365F91" w:themeColor="accent1" w:themeShade="BF"/>
                <w:sz w:val="28"/>
                <w:szCs w:val="28"/>
              </w:rPr>
            </w:rPrChange>
          </w:rPr>
          <w:delText xml:space="preserve">SI C’EST BIEN COMPRIS, LISEZ LIGNE APRES LIGNE. POUR CHAQUE LIGNE  DE LA FEUILLE D’ENREGISTREMENT DU </w:delText>
        </w:r>
      </w:del>
      <w:del w:id="10401" w:author="PIERRE" w:date="2013-10-23T16:39:00Z">
        <w:r w:rsidRPr="00AF2F6F">
          <w:rPr>
            <w:rFonts w:ascii="Times New Roman" w:hAnsi="Times New Roman"/>
            <w:rPrChange w:id="10402" w:author="PIERRE" w:date="2013-10-24T12:27:00Z">
              <w:rPr>
                <w:rFonts w:ascii="Times New Roman" w:eastAsiaTheme="majorEastAsia" w:hAnsi="Times New Roman" w:cstheme="majorBidi"/>
                <w:b/>
                <w:bCs/>
                <w:color w:val="365F91" w:themeColor="accent1" w:themeShade="BF"/>
                <w:sz w:val="28"/>
                <w:szCs w:val="28"/>
              </w:rPr>
            </w:rPrChange>
          </w:rPr>
          <w:delText>MENAGE</w:delText>
        </w:r>
      </w:del>
      <w:del w:id="10403" w:author="PIERRE" w:date="2013-10-24T12:23:00Z">
        <w:r w:rsidRPr="00AF2F6F">
          <w:rPr>
            <w:rFonts w:ascii="Times New Roman" w:hAnsi="Times New Roman"/>
            <w:rPrChange w:id="10404" w:author="PIERRE" w:date="2013-10-24T12:27:00Z">
              <w:rPr>
                <w:rFonts w:ascii="Times New Roman" w:eastAsiaTheme="majorEastAsia" w:hAnsi="Times New Roman" w:cstheme="majorBidi"/>
                <w:b/>
                <w:bCs/>
                <w:color w:val="365F91" w:themeColor="accent1" w:themeShade="BF"/>
                <w:sz w:val="28"/>
                <w:szCs w:val="28"/>
              </w:rPr>
            </w:rPrChange>
          </w:rPr>
          <w:delText xml:space="preserve"> POUR LA TORCHE, DEMANDEZ SI L’</w:delText>
        </w:r>
      </w:del>
      <w:del w:id="10405" w:author="PIERRE" w:date="2013-10-23T15:51:00Z">
        <w:r w:rsidRPr="00AF2F6F">
          <w:rPr>
            <w:rFonts w:ascii="Times New Roman" w:hAnsi="Times New Roman"/>
            <w:rPrChange w:id="10406" w:author="PIERRE" w:date="2013-10-24T12:27:00Z">
              <w:rPr>
                <w:rFonts w:ascii="Times New Roman" w:eastAsiaTheme="majorEastAsia" w:hAnsi="Times New Roman" w:cstheme="majorBidi"/>
                <w:b/>
                <w:bCs/>
                <w:color w:val="365F91" w:themeColor="accent1" w:themeShade="BF"/>
                <w:sz w:val="28"/>
                <w:szCs w:val="28"/>
              </w:rPr>
            </w:rPrChange>
          </w:rPr>
          <w:delText>ENQUETE</w:delText>
        </w:r>
      </w:del>
      <w:del w:id="10407" w:author="PIERRE" w:date="2013-10-24T12:23:00Z">
        <w:r w:rsidRPr="00AF2F6F">
          <w:rPr>
            <w:rFonts w:ascii="Times New Roman" w:hAnsi="Times New Roman"/>
            <w:rPrChange w:id="10408" w:author="PIERRE" w:date="2013-10-24T12:27:00Z">
              <w:rPr>
                <w:rFonts w:ascii="Times New Roman" w:eastAsiaTheme="majorEastAsia" w:hAnsi="Times New Roman" w:cstheme="majorBidi"/>
                <w:b/>
                <w:bCs/>
                <w:color w:val="365F91" w:themeColor="accent1" w:themeShade="BF"/>
                <w:sz w:val="28"/>
                <w:szCs w:val="28"/>
              </w:rPr>
            </w:rPrChange>
          </w:rPr>
          <w:delText xml:space="preserve"> ACCEPTE OU REFUSE DE PAYER LA TORCHE AU MONTANT MENTIONNE SUR LA LIGNE.</w:delText>
        </w:r>
      </w:del>
    </w:p>
    <w:p w:rsidR="005A02E6" w:rsidRPr="00442E10" w:rsidDel="00726879" w:rsidRDefault="005A02E6" w:rsidP="005A02E6">
      <w:pPr>
        <w:rPr>
          <w:del w:id="10409" w:author="PIERRE" w:date="2013-10-24T12:23:00Z"/>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4"/>
        <w:gridCol w:w="1445"/>
        <w:gridCol w:w="1444"/>
      </w:tblGrid>
      <w:tr w:rsidR="005A02E6" w:rsidRPr="00442E10" w:rsidDel="00726879" w:rsidTr="005A02E6">
        <w:trPr>
          <w:del w:id="10410" w:author="PIERRE" w:date="2013-10-24T12:23:00Z"/>
        </w:trPr>
        <w:tc>
          <w:tcPr>
            <w:tcW w:w="1444" w:type="dxa"/>
          </w:tcPr>
          <w:p w:rsidR="005A02E6" w:rsidRPr="00442E10" w:rsidDel="00726879" w:rsidRDefault="00AF2F6F" w:rsidP="005A02E6">
            <w:pPr>
              <w:jc w:val="both"/>
              <w:rPr>
                <w:del w:id="10411" w:author="PIERRE" w:date="2013-10-24T12:23:00Z"/>
                <w:rFonts w:ascii="Times New Roman" w:hAnsi="Times New Roman" w:cs="Times New Roman"/>
              </w:rPr>
            </w:pPr>
            <w:del w:id="10412" w:author="PIERRE" w:date="2013-10-24T12:23:00Z">
              <w:r w:rsidRPr="00AF2F6F">
                <w:rPr>
                  <w:rFonts w:ascii="Times New Roman" w:hAnsi="Times New Roman" w:cs="Times New Roman"/>
                  <w:rPrChange w:id="10413"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Options</w:delText>
              </w:r>
            </w:del>
          </w:p>
        </w:tc>
        <w:tc>
          <w:tcPr>
            <w:tcW w:w="1445" w:type="dxa"/>
          </w:tcPr>
          <w:p w:rsidR="005A02E6" w:rsidRPr="00442E10" w:rsidDel="00726879" w:rsidRDefault="00AF2F6F" w:rsidP="005A02E6">
            <w:pPr>
              <w:rPr>
                <w:del w:id="10414" w:author="PIERRE" w:date="2013-10-24T12:23:00Z"/>
                <w:rFonts w:ascii="Times New Roman" w:hAnsi="Times New Roman" w:cs="Times New Roman"/>
              </w:rPr>
            </w:pPr>
            <w:del w:id="10415" w:author="PIERRE" w:date="2013-10-24T12:23:00Z">
              <w:r w:rsidRPr="00AF2F6F">
                <w:rPr>
                  <w:rFonts w:ascii="Times New Roman" w:hAnsi="Times New Roman" w:cs="Times New Roman"/>
                  <w:rPrChange w:id="10416"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Montant</w:delText>
              </w:r>
            </w:del>
          </w:p>
        </w:tc>
        <w:tc>
          <w:tcPr>
            <w:tcW w:w="1444" w:type="dxa"/>
          </w:tcPr>
          <w:p w:rsidR="005A02E6" w:rsidRPr="00442E10" w:rsidDel="00726879" w:rsidRDefault="00AF2F6F" w:rsidP="005A02E6">
            <w:pPr>
              <w:spacing w:after="0" w:line="240" w:lineRule="auto"/>
              <w:rPr>
                <w:del w:id="10417" w:author="PIERRE" w:date="2013-10-24T12:23:00Z"/>
                <w:rFonts w:ascii="Times New Roman" w:hAnsi="Times New Roman" w:cs="Times New Roman"/>
              </w:rPr>
            </w:pPr>
            <w:del w:id="10418" w:author="PIERRE" w:date="2013-10-24T12:23:00Z">
              <w:r w:rsidRPr="00AF2F6F">
                <w:rPr>
                  <w:rFonts w:ascii="Times New Roman" w:hAnsi="Times New Roman" w:cs="Times New Roman"/>
                  <w:rPrChange w:id="10419"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1=Accepté </w:delText>
              </w:r>
            </w:del>
          </w:p>
          <w:p w:rsidR="005A02E6" w:rsidRPr="00442E10" w:rsidDel="00726879" w:rsidRDefault="00AF2F6F" w:rsidP="005A02E6">
            <w:pPr>
              <w:spacing w:after="0" w:line="240" w:lineRule="auto"/>
              <w:rPr>
                <w:del w:id="10420" w:author="PIERRE" w:date="2013-10-24T12:23:00Z"/>
                <w:rFonts w:ascii="Times New Roman" w:hAnsi="Times New Roman" w:cs="Times New Roman"/>
              </w:rPr>
            </w:pPr>
            <w:del w:id="10421" w:author="PIERRE" w:date="2013-10-24T12:23:00Z">
              <w:r w:rsidRPr="00AF2F6F">
                <w:rPr>
                  <w:rFonts w:ascii="Times New Roman" w:hAnsi="Times New Roman" w:cs="Times New Roman"/>
                  <w:rPrChange w:id="10422"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2=Refusé</w:delText>
              </w:r>
            </w:del>
          </w:p>
        </w:tc>
      </w:tr>
      <w:tr w:rsidR="005A02E6" w:rsidRPr="00442E10" w:rsidDel="00726879" w:rsidTr="005A02E6">
        <w:trPr>
          <w:del w:id="10423" w:author="PIERRE" w:date="2013-10-24T12:23:00Z"/>
        </w:trPr>
        <w:tc>
          <w:tcPr>
            <w:tcW w:w="1444" w:type="dxa"/>
          </w:tcPr>
          <w:p w:rsidR="005A02E6" w:rsidRPr="00442E10" w:rsidDel="00726879" w:rsidRDefault="00AF2F6F" w:rsidP="005A02E6">
            <w:pPr>
              <w:spacing w:after="0" w:line="240" w:lineRule="auto"/>
              <w:rPr>
                <w:del w:id="10424" w:author="PIERRE" w:date="2013-10-24T12:23:00Z"/>
                <w:rFonts w:ascii="Times New Roman" w:hAnsi="Times New Roman" w:cs="Times New Roman"/>
              </w:rPr>
            </w:pPr>
            <w:del w:id="10425" w:author="PIERRE" w:date="2013-10-24T12:23:00Z">
              <w:r w:rsidRPr="00AF2F6F">
                <w:rPr>
                  <w:rFonts w:ascii="Times New Roman" w:hAnsi="Times New Roman" w:cs="Times New Roman"/>
                  <w:rPrChange w:id="10426"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w:delText>
              </w:r>
            </w:del>
          </w:p>
        </w:tc>
        <w:tc>
          <w:tcPr>
            <w:tcW w:w="1445" w:type="dxa"/>
          </w:tcPr>
          <w:p w:rsidR="005A02E6" w:rsidRPr="00442E10" w:rsidDel="00726879" w:rsidRDefault="00AF2F6F" w:rsidP="005A02E6">
            <w:pPr>
              <w:spacing w:after="0" w:line="240" w:lineRule="auto"/>
              <w:rPr>
                <w:del w:id="10427" w:author="PIERRE" w:date="2013-10-24T12:23:00Z"/>
                <w:rFonts w:ascii="Times New Roman" w:hAnsi="Times New Roman" w:cs="Times New Roman"/>
              </w:rPr>
            </w:pPr>
            <w:del w:id="10428" w:author="PIERRE" w:date="2013-10-24T12:23:00Z">
              <w:r w:rsidRPr="00AF2F6F">
                <w:rPr>
                  <w:rFonts w:ascii="Times New Roman" w:hAnsi="Times New Roman" w:cs="Times New Roman"/>
                  <w:rPrChange w:id="10429"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 3 000 Fcfa</w:delText>
              </w:r>
            </w:del>
          </w:p>
        </w:tc>
        <w:tc>
          <w:tcPr>
            <w:tcW w:w="1444" w:type="dxa"/>
          </w:tcPr>
          <w:p w:rsidR="005A02E6" w:rsidRPr="00442E10" w:rsidDel="00726879" w:rsidRDefault="005A02E6" w:rsidP="005A02E6">
            <w:pPr>
              <w:spacing w:after="0" w:line="240" w:lineRule="auto"/>
              <w:rPr>
                <w:del w:id="10430" w:author="PIERRE" w:date="2013-10-24T12:23:00Z"/>
                <w:rFonts w:ascii="Times New Roman" w:hAnsi="Times New Roman" w:cs="Times New Roman"/>
              </w:rPr>
            </w:pPr>
          </w:p>
        </w:tc>
      </w:tr>
      <w:tr w:rsidR="005A02E6" w:rsidRPr="00442E10" w:rsidDel="00726879" w:rsidTr="005A02E6">
        <w:trPr>
          <w:del w:id="10431" w:author="PIERRE" w:date="2013-10-24T12:23:00Z"/>
        </w:trPr>
        <w:tc>
          <w:tcPr>
            <w:tcW w:w="1444" w:type="dxa"/>
          </w:tcPr>
          <w:p w:rsidR="005A02E6" w:rsidRPr="00442E10" w:rsidDel="00726879" w:rsidRDefault="00AF2F6F" w:rsidP="005A02E6">
            <w:pPr>
              <w:spacing w:after="0" w:line="240" w:lineRule="auto"/>
              <w:rPr>
                <w:del w:id="10432" w:author="PIERRE" w:date="2013-10-24T12:23:00Z"/>
                <w:rFonts w:ascii="Times New Roman" w:hAnsi="Times New Roman" w:cs="Times New Roman"/>
              </w:rPr>
            </w:pPr>
            <w:del w:id="10433" w:author="PIERRE" w:date="2013-10-24T12:23:00Z">
              <w:r w:rsidRPr="00AF2F6F">
                <w:rPr>
                  <w:rFonts w:ascii="Times New Roman" w:hAnsi="Times New Roman" w:cs="Times New Roman"/>
                  <w:rPrChange w:id="10434"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2</w:delText>
              </w:r>
            </w:del>
          </w:p>
        </w:tc>
        <w:tc>
          <w:tcPr>
            <w:tcW w:w="1445" w:type="dxa"/>
          </w:tcPr>
          <w:p w:rsidR="005A02E6" w:rsidRPr="00442E10" w:rsidDel="00726879" w:rsidRDefault="00AF2F6F" w:rsidP="005A02E6">
            <w:pPr>
              <w:spacing w:after="0" w:line="240" w:lineRule="auto"/>
              <w:rPr>
                <w:del w:id="10435" w:author="PIERRE" w:date="2013-10-24T12:23:00Z"/>
                <w:rFonts w:ascii="Times New Roman" w:hAnsi="Times New Roman" w:cs="Times New Roman"/>
              </w:rPr>
            </w:pPr>
            <w:del w:id="10436" w:author="PIERRE" w:date="2013-10-24T12:23:00Z">
              <w:r w:rsidRPr="00AF2F6F">
                <w:rPr>
                  <w:rFonts w:ascii="Times New Roman" w:hAnsi="Times New Roman" w:cs="Times New Roman"/>
                  <w:rPrChange w:id="10437"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 3 500 Fcfa</w:delText>
              </w:r>
            </w:del>
          </w:p>
        </w:tc>
        <w:tc>
          <w:tcPr>
            <w:tcW w:w="1444" w:type="dxa"/>
          </w:tcPr>
          <w:p w:rsidR="005A02E6" w:rsidRPr="00442E10" w:rsidDel="00726879" w:rsidRDefault="005A02E6" w:rsidP="005A02E6">
            <w:pPr>
              <w:spacing w:after="0" w:line="240" w:lineRule="auto"/>
              <w:rPr>
                <w:del w:id="10438" w:author="PIERRE" w:date="2013-10-24T12:23:00Z"/>
                <w:rFonts w:ascii="Times New Roman" w:hAnsi="Times New Roman" w:cs="Times New Roman"/>
              </w:rPr>
            </w:pPr>
          </w:p>
        </w:tc>
      </w:tr>
      <w:tr w:rsidR="005A02E6" w:rsidRPr="00442E10" w:rsidDel="00726879" w:rsidTr="005A02E6">
        <w:trPr>
          <w:del w:id="10439" w:author="PIERRE" w:date="2013-10-24T12:23:00Z"/>
        </w:trPr>
        <w:tc>
          <w:tcPr>
            <w:tcW w:w="1444" w:type="dxa"/>
          </w:tcPr>
          <w:p w:rsidR="005A02E6" w:rsidRPr="00442E10" w:rsidDel="00726879" w:rsidRDefault="00AF2F6F" w:rsidP="005A02E6">
            <w:pPr>
              <w:spacing w:after="0" w:line="240" w:lineRule="auto"/>
              <w:rPr>
                <w:del w:id="10440" w:author="PIERRE" w:date="2013-10-24T12:23:00Z"/>
                <w:rFonts w:ascii="Times New Roman" w:hAnsi="Times New Roman" w:cs="Times New Roman"/>
              </w:rPr>
            </w:pPr>
            <w:del w:id="10441" w:author="PIERRE" w:date="2013-10-24T12:23:00Z">
              <w:r w:rsidRPr="00AF2F6F">
                <w:rPr>
                  <w:rFonts w:ascii="Times New Roman" w:hAnsi="Times New Roman" w:cs="Times New Roman"/>
                  <w:rPrChange w:id="10442"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3</w:delText>
              </w:r>
            </w:del>
          </w:p>
        </w:tc>
        <w:tc>
          <w:tcPr>
            <w:tcW w:w="1445" w:type="dxa"/>
          </w:tcPr>
          <w:p w:rsidR="005A02E6" w:rsidRPr="00442E10" w:rsidDel="00726879" w:rsidRDefault="00AF2F6F" w:rsidP="005A02E6">
            <w:pPr>
              <w:spacing w:after="0" w:line="240" w:lineRule="auto"/>
              <w:rPr>
                <w:del w:id="10443" w:author="PIERRE" w:date="2013-10-24T12:23:00Z"/>
                <w:rFonts w:ascii="Times New Roman" w:hAnsi="Times New Roman" w:cs="Times New Roman"/>
              </w:rPr>
            </w:pPr>
            <w:del w:id="10444" w:author="PIERRE" w:date="2013-10-24T12:23:00Z">
              <w:r w:rsidRPr="00AF2F6F">
                <w:rPr>
                  <w:rFonts w:ascii="Times New Roman" w:hAnsi="Times New Roman" w:cs="Times New Roman"/>
                  <w:rPrChange w:id="10445"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 4 000 Fcfa</w:delText>
              </w:r>
            </w:del>
          </w:p>
        </w:tc>
        <w:tc>
          <w:tcPr>
            <w:tcW w:w="1444" w:type="dxa"/>
          </w:tcPr>
          <w:p w:rsidR="005A02E6" w:rsidRPr="00442E10" w:rsidDel="00726879" w:rsidRDefault="005A02E6" w:rsidP="005A02E6">
            <w:pPr>
              <w:spacing w:after="0" w:line="240" w:lineRule="auto"/>
              <w:rPr>
                <w:del w:id="10446" w:author="PIERRE" w:date="2013-10-24T12:23:00Z"/>
                <w:rFonts w:ascii="Times New Roman" w:hAnsi="Times New Roman" w:cs="Times New Roman"/>
              </w:rPr>
            </w:pPr>
          </w:p>
        </w:tc>
      </w:tr>
      <w:tr w:rsidR="005A02E6" w:rsidRPr="00442E10" w:rsidDel="00726879" w:rsidTr="005A02E6">
        <w:trPr>
          <w:del w:id="10447" w:author="PIERRE" w:date="2013-10-24T12:23:00Z"/>
        </w:trPr>
        <w:tc>
          <w:tcPr>
            <w:tcW w:w="1444" w:type="dxa"/>
          </w:tcPr>
          <w:p w:rsidR="005A02E6" w:rsidRPr="00442E10" w:rsidDel="00726879" w:rsidRDefault="00AF2F6F" w:rsidP="005A02E6">
            <w:pPr>
              <w:spacing w:after="0" w:line="240" w:lineRule="auto"/>
              <w:rPr>
                <w:del w:id="10448" w:author="PIERRE" w:date="2013-10-24T12:23:00Z"/>
                <w:rFonts w:ascii="Times New Roman" w:hAnsi="Times New Roman" w:cs="Times New Roman"/>
              </w:rPr>
            </w:pPr>
            <w:del w:id="10449" w:author="PIERRE" w:date="2013-10-24T12:23:00Z">
              <w:r w:rsidRPr="00AF2F6F">
                <w:rPr>
                  <w:rFonts w:ascii="Times New Roman" w:hAnsi="Times New Roman" w:cs="Times New Roman"/>
                  <w:rPrChange w:id="10450"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4</w:delText>
              </w:r>
            </w:del>
          </w:p>
        </w:tc>
        <w:tc>
          <w:tcPr>
            <w:tcW w:w="1445" w:type="dxa"/>
          </w:tcPr>
          <w:p w:rsidR="005A02E6" w:rsidRPr="00442E10" w:rsidDel="00726879" w:rsidRDefault="00AF2F6F" w:rsidP="005A02E6">
            <w:pPr>
              <w:spacing w:after="0" w:line="240" w:lineRule="auto"/>
              <w:rPr>
                <w:del w:id="10451" w:author="PIERRE" w:date="2013-10-24T12:23:00Z"/>
                <w:rFonts w:ascii="Times New Roman" w:hAnsi="Times New Roman" w:cs="Times New Roman"/>
              </w:rPr>
            </w:pPr>
            <w:del w:id="10452" w:author="PIERRE" w:date="2013-10-24T12:23:00Z">
              <w:r w:rsidRPr="00AF2F6F">
                <w:rPr>
                  <w:rFonts w:ascii="Times New Roman" w:hAnsi="Times New Roman" w:cs="Times New Roman"/>
                  <w:rPrChange w:id="10453"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 4 500 Fcfa</w:delText>
              </w:r>
            </w:del>
          </w:p>
        </w:tc>
        <w:tc>
          <w:tcPr>
            <w:tcW w:w="1444" w:type="dxa"/>
          </w:tcPr>
          <w:p w:rsidR="005A02E6" w:rsidRPr="00442E10" w:rsidDel="00726879" w:rsidRDefault="005A02E6" w:rsidP="005A02E6">
            <w:pPr>
              <w:spacing w:after="0" w:line="240" w:lineRule="auto"/>
              <w:rPr>
                <w:del w:id="10454" w:author="PIERRE" w:date="2013-10-24T12:23:00Z"/>
                <w:rFonts w:ascii="Times New Roman" w:hAnsi="Times New Roman" w:cs="Times New Roman"/>
              </w:rPr>
            </w:pPr>
          </w:p>
        </w:tc>
      </w:tr>
      <w:tr w:rsidR="005A02E6" w:rsidRPr="00442E10" w:rsidDel="00726879" w:rsidTr="005A02E6">
        <w:trPr>
          <w:del w:id="10455" w:author="PIERRE" w:date="2013-10-24T12:23:00Z"/>
        </w:trPr>
        <w:tc>
          <w:tcPr>
            <w:tcW w:w="1444" w:type="dxa"/>
          </w:tcPr>
          <w:p w:rsidR="005A02E6" w:rsidRPr="00442E10" w:rsidDel="00726879" w:rsidRDefault="00AF2F6F" w:rsidP="005A02E6">
            <w:pPr>
              <w:spacing w:after="0" w:line="240" w:lineRule="auto"/>
              <w:rPr>
                <w:del w:id="10456" w:author="PIERRE" w:date="2013-10-24T12:23:00Z"/>
                <w:rFonts w:ascii="Times New Roman" w:hAnsi="Times New Roman" w:cs="Times New Roman"/>
              </w:rPr>
            </w:pPr>
            <w:del w:id="10457" w:author="PIERRE" w:date="2013-10-24T12:23:00Z">
              <w:r w:rsidRPr="00AF2F6F">
                <w:rPr>
                  <w:rFonts w:ascii="Times New Roman" w:hAnsi="Times New Roman" w:cs="Times New Roman"/>
                  <w:rPrChange w:id="10458"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5</w:delText>
              </w:r>
            </w:del>
          </w:p>
        </w:tc>
        <w:tc>
          <w:tcPr>
            <w:tcW w:w="1445" w:type="dxa"/>
          </w:tcPr>
          <w:p w:rsidR="005A02E6" w:rsidRPr="00442E10" w:rsidDel="00726879" w:rsidRDefault="00AF2F6F" w:rsidP="005A02E6">
            <w:pPr>
              <w:spacing w:after="0" w:line="240" w:lineRule="auto"/>
              <w:rPr>
                <w:del w:id="10459" w:author="PIERRE" w:date="2013-10-24T12:23:00Z"/>
                <w:rFonts w:ascii="Times New Roman" w:hAnsi="Times New Roman" w:cs="Times New Roman"/>
              </w:rPr>
            </w:pPr>
            <w:del w:id="10460" w:author="PIERRE" w:date="2013-10-24T12:23:00Z">
              <w:r w:rsidRPr="00AF2F6F">
                <w:rPr>
                  <w:rFonts w:ascii="Times New Roman" w:hAnsi="Times New Roman" w:cs="Times New Roman"/>
                  <w:rPrChange w:id="10461"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 5 000 Fcfa</w:delText>
              </w:r>
            </w:del>
          </w:p>
        </w:tc>
        <w:tc>
          <w:tcPr>
            <w:tcW w:w="1444" w:type="dxa"/>
          </w:tcPr>
          <w:p w:rsidR="005A02E6" w:rsidRPr="00442E10" w:rsidDel="00726879" w:rsidRDefault="005A02E6" w:rsidP="005A02E6">
            <w:pPr>
              <w:spacing w:after="0" w:line="240" w:lineRule="auto"/>
              <w:rPr>
                <w:del w:id="10462" w:author="PIERRE" w:date="2013-10-24T12:23:00Z"/>
                <w:rFonts w:ascii="Times New Roman" w:hAnsi="Times New Roman" w:cs="Times New Roman"/>
              </w:rPr>
            </w:pPr>
          </w:p>
        </w:tc>
      </w:tr>
      <w:tr w:rsidR="005A02E6" w:rsidRPr="00442E10" w:rsidDel="00726879" w:rsidTr="005A02E6">
        <w:trPr>
          <w:del w:id="10463" w:author="PIERRE" w:date="2013-10-24T12:23:00Z"/>
        </w:trPr>
        <w:tc>
          <w:tcPr>
            <w:tcW w:w="1444" w:type="dxa"/>
          </w:tcPr>
          <w:p w:rsidR="005A02E6" w:rsidRPr="00442E10" w:rsidDel="00726879" w:rsidRDefault="00AF2F6F" w:rsidP="005A02E6">
            <w:pPr>
              <w:spacing w:after="0" w:line="240" w:lineRule="auto"/>
              <w:rPr>
                <w:del w:id="10464" w:author="PIERRE" w:date="2013-10-24T12:23:00Z"/>
                <w:rFonts w:ascii="Times New Roman" w:hAnsi="Times New Roman" w:cs="Times New Roman"/>
              </w:rPr>
            </w:pPr>
            <w:del w:id="10465" w:author="PIERRE" w:date="2013-10-24T12:23:00Z">
              <w:r w:rsidRPr="00AF2F6F">
                <w:rPr>
                  <w:rFonts w:ascii="Times New Roman" w:hAnsi="Times New Roman" w:cs="Times New Roman"/>
                  <w:rPrChange w:id="10466"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6</w:delText>
              </w:r>
            </w:del>
          </w:p>
        </w:tc>
        <w:tc>
          <w:tcPr>
            <w:tcW w:w="1445" w:type="dxa"/>
          </w:tcPr>
          <w:p w:rsidR="005A02E6" w:rsidRPr="00442E10" w:rsidDel="00726879" w:rsidRDefault="00AF2F6F" w:rsidP="005A02E6">
            <w:pPr>
              <w:spacing w:after="0" w:line="240" w:lineRule="auto"/>
              <w:rPr>
                <w:del w:id="10467" w:author="PIERRE" w:date="2013-10-24T12:23:00Z"/>
                <w:rFonts w:ascii="Times New Roman" w:hAnsi="Times New Roman" w:cs="Times New Roman"/>
              </w:rPr>
            </w:pPr>
            <w:del w:id="10468" w:author="PIERRE" w:date="2013-10-24T12:23:00Z">
              <w:r w:rsidRPr="00AF2F6F">
                <w:rPr>
                  <w:rFonts w:ascii="Times New Roman" w:hAnsi="Times New Roman" w:cs="Times New Roman"/>
                  <w:rPrChange w:id="10469"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 5 500 Fcfa</w:delText>
              </w:r>
            </w:del>
          </w:p>
        </w:tc>
        <w:tc>
          <w:tcPr>
            <w:tcW w:w="1444" w:type="dxa"/>
          </w:tcPr>
          <w:p w:rsidR="005A02E6" w:rsidRPr="00442E10" w:rsidDel="00726879" w:rsidRDefault="005A02E6" w:rsidP="005A02E6">
            <w:pPr>
              <w:spacing w:after="0" w:line="240" w:lineRule="auto"/>
              <w:rPr>
                <w:del w:id="10470" w:author="PIERRE" w:date="2013-10-24T12:23:00Z"/>
                <w:rFonts w:ascii="Times New Roman" w:hAnsi="Times New Roman" w:cs="Times New Roman"/>
              </w:rPr>
            </w:pPr>
          </w:p>
        </w:tc>
      </w:tr>
      <w:tr w:rsidR="005A02E6" w:rsidRPr="00442E10" w:rsidDel="00726879" w:rsidTr="005A02E6">
        <w:trPr>
          <w:del w:id="10471" w:author="PIERRE" w:date="2013-10-24T12:23:00Z"/>
        </w:trPr>
        <w:tc>
          <w:tcPr>
            <w:tcW w:w="1444" w:type="dxa"/>
          </w:tcPr>
          <w:p w:rsidR="005A02E6" w:rsidRPr="00442E10" w:rsidDel="00726879" w:rsidRDefault="00AF2F6F" w:rsidP="005A02E6">
            <w:pPr>
              <w:spacing w:after="0" w:line="240" w:lineRule="auto"/>
              <w:rPr>
                <w:del w:id="10472" w:author="PIERRE" w:date="2013-10-24T12:23:00Z"/>
                <w:rFonts w:ascii="Times New Roman" w:hAnsi="Times New Roman" w:cs="Times New Roman"/>
              </w:rPr>
            </w:pPr>
            <w:del w:id="10473" w:author="PIERRE" w:date="2013-10-24T12:23:00Z">
              <w:r w:rsidRPr="00AF2F6F">
                <w:rPr>
                  <w:rFonts w:ascii="Times New Roman" w:hAnsi="Times New Roman" w:cs="Times New Roman"/>
                  <w:rPrChange w:id="10474"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7</w:delText>
              </w:r>
            </w:del>
          </w:p>
        </w:tc>
        <w:tc>
          <w:tcPr>
            <w:tcW w:w="1445" w:type="dxa"/>
          </w:tcPr>
          <w:p w:rsidR="005A02E6" w:rsidRPr="00442E10" w:rsidDel="00726879" w:rsidRDefault="00AF2F6F" w:rsidP="005A02E6">
            <w:pPr>
              <w:spacing w:after="0" w:line="240" w:lineRule="auto"/>
              <w:rPr>
                <w:del w:id="10475" w:author="PIERRE" w:date="2013-10-24T12:23:00Z"/>
                <w:rFonts w:ascii="Times New Roman" w:hAnsi="Times New Roman" w:cs="Times New Roman"/>
              </w:rPr>
            </w:pPr>
            <w:del w:id="10476" w:author="PIERRE" w:date="2013-10-24T12:23:00Z">
              <w:r w:rsidRPr="00AF2F6F">
                <w:rPr>
                  <w:rFonts w:ascii="Times New Roman" w:hAnsi="Times New Roman" w:cs="Times New Roman"/>
                  <w:rPrChange w:id="10477"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 6 500 Fcfa</w:delText>
              </w:r>
            </w:del>
          </w:p>
        </w:tc>
        <w:tc>
          <w:tcPr>
            <w:tcW w:w="1444" w:type="dxa"/>
          </w:tcPr>
          <w:p w:rsidR="005A02E6" w:rsidRPr="00442E10" w:rsidDel="00726879" w:rsidRDefault="005A02E6" w:rsidP="005A02E6">
            <w:pPr>
              <w:spacing w:after="0" w:line="240" w:lineRule="auto"/>
              <w:rPr>
                <w:del w:id="10478" w:author="PIERRE" w:date="2013-10-24T12:23:00Z"/>
                <w:rFonts w:ascii="Times New Roman" w:hAnsi="Times New Roman" w:cs="Times New Roman"/>
              </w:rPr>
            </w:pPr>
          </w:p>
        </w:tc>
      </w:tr>
      <w:tr w:rsidR="005A02E6" w:rsidRPr="00442E10" w:rsidDel="00726879" w:rsidTr="005A02E6">
        <w:trPr>
          <w:del w:id="10479" w:author="PIERRE" w:date="2013-10-24T12:23:00Z"/>
        </w:trPr>
        <w:tc>
          <w:tcPr>
            <w:tcW w:w="1444" w:type="dxa"/>
          </w:tcPr>
          <w:p w:rsidR="005A02E6" w:rsidRPr="00442E10" w:rsidDel="00726879" w:rsidRDefault="00AF2F6F" w:rsidP="005A02E6">
            <w:pPr>
              <w:spacing w:after="0" w:line="240" w:lineRule="auto"/>
              <w:rPr>
                <w:del w:id="10480" w:author="PIERRE" w:date="2013-10-24T12:23:00Z"/>
                <w:rFonts w:ascii="Times New Roman" w:hAnsi="Times New Roman" w:cs="Times New Roman"/>
              </w:rPr>
            </w:pPr>
            <w:del w:id="10481" w:author="PIERRE" w:date="2013-10-24T12:23:00Z">
              <w:r w:rsidRPr="00AF2F6F">
                <w:rPr>
                  <w:rFonts w:ascii="Times New Roman" w:hAnsi="Times New Roman" w:cs="Times New Roman"/>
                  <w:rPrChange w:id="10482"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8</w:delText>
              </w:r>
            </w:del>
          </w:p>
        </w:tc>
        <w:tc>
          <w:tcPr>
            <w:tcW w:w="1445" w:type="dxa"/>
          </w:tcPr>
          <w:p w:rsidR="005A02E6" w:rsidRPr="00442E10" w:rsidDel="00726879" w:rsidRDefault="00AF2F6F" w:rsidP="005A02E6">
            <w:pPr>
              <w:spacing w:after="0" w:line="240" w:lineRule="auto"/>
              <w:rPr>
                <w:del w:id="10483" w:author="PIERRE" w:date="2013-10-24T12:23:00Z"/>
                <w:rFonts w:ascii="Times New Roman" w:hAnsi="Times New Roman" w:cs="Times New Roman"/>
              </w:rPr>
            </w:pPr>
            <w:del w:id="10484" w:author="PIERRE" w:date="2013-10-24T12:23:00Z">
              <w:r w:rsidRPr="00AF2F6F">
                <w:rPr>
                  <w:rFonts w:ascii="Times New Roman" w:hAnsi="Times New Roman" w:cs="Times New Roman"/>
                  <w:rPrChange w:id="10485"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 7 000 Fcfa</w:delText>
              </w:r>
            </w:del>
          </w:p>
        </w:tc>
        <w:tc>
          <w:tcPr>
            <w:tcW w:w="1444" w:type="dxa"/>
          </w:tcPr>
          <w:p w:rsidR="005A02E6" w:rsidRPr="00442E10" w:rsidDel="00726879" w:rsidRDefault="005A02E6" w:rsidP="005A02E6">
            <w:pPr>
              <w:spacing w:after="0" w:line="240" w:lineRule="auto"/>
              <w:rPr>
                <w:del w:id="10486" w:author="PIERRE" w:date="2013-10-24T12:23:00Z"/>
                <w:rFonts w:ascii="Times New Roman" w:hAnsi="Times New Roman" w:cs="Times New Roman"/>
              </w:rPr>
            </w:pPr>
          </w:p>
        </w:tc>
      </w:tr>
      <w:tr w:rsidR="005A02E6" w:rsidRPr="00442E10" w:rsidDel="00726879" w:rsidTr="005A02E6">
        <w:trPr>
          <w:del w:id="10487" w:author="PIERRE" w:date="2013-10-24T12:23:00Z"/>
        </w:trPr>
        <w:tc>
          <w:tcPr>
            <w:tcW w:w="1444" w:type="dxa"/>
          </w:tcPr>
          <w:p w:rsidR="005A02E6" w:rsidRPr="00442E10" w:rsidDel="00726879" w:rsidRDefault="00AF2F6F" w:rsidP="005A02E6">
            <w:pPr>
              <w:spacing w:after="0" w:line="240" w:lineRule="auto"/>
              <w:rPr>
                <w:del w:id="10488" w:author="PIERRE" w:date="2013-10-24T12:23:00Z"/>
                <w:rFonts w:ascii="Times New Roman" w:hAnsi="Times New Roman" w:cs="Times New Roman"/>
              </w:rPr>
            </w:pPr>
            <w:del w:id="10489" w:author="PIERRE" w:date="2013-10-24T12:23:00Z">
              <w:r w:rsidRPr="00AF2F6F">
                <w:rPr>
                  <w:rFonts w:ascii="Times New Roman" w:hAnsi="Times New Roman" w:cs="Times New Roman"/>
                  <w:rPrChange w:id="10490"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9</w:delText>
              </w:r>
            </w:del>
          </w:p>
        </w:tc>
        <w:tc>
          <w:tcPr>
            <w:tcW w:w="1445" w:type="dxa"/>
          </w:tcPr>
          <w:p w:rsidR="005A02E6" w:rsidRPr="00442E10" w:rsidDel="00726879" w:rsidRDefault="00AF2F6F" w:rsidP="005A02E6">
            <w:pPr>
              <w:spacing w:after="0" w:line="240" w:lineRule="auto"/>
              <w:rPr>
                <w:del w:id="10491" w:author="PIERRE" w:date="2013-10-24T12:23:00Z"/>
                <w:rFonts w:ascii="Times New Roman" w:hAnsi="Times New Roman" w:cs="Times New Roman"/>
              </w:rPr>
            </w:pPr>
            <w:del w:id="10492" w:author="PIERRE" w:date="2013-10-24T12:23:00Z">
              <w:r w:rsidRPr="00AF2F6F">
                <w:rPr>
                  <w:rFonts w:ascii="Times New Roman" w:hAnsi="Times New Roman" w:cs="Times New Roman"/>
                  <w:rPrChange w:id="10493"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 7 500 Fcfa</w:delText>
              </w:r>
            </w:del>
          </w:p>
        </w:tc>
        <w:tc>
          <w:tcPr>
            <w:tcW w:w="1444" w:type="dxa"/>
          </w:tcPr>
          <w:p w:rsidR="005A02E6" w:rsidRPr="00442E10" w:rsidDel="00726879" w:rsidRDefault="005A02E6" w:rsidP="005A02E6">
            <w:pPr>
              <w:spacing w:after="0" w:line="240" w:lineRule="auto"/>
              <w:rPr>
                <w:del w:id="10494" w:author="PIERRE" w:date="2013-10-24T12:23:00Z"/>
                <w:rFonts w:ascii="Times New Roman" w:hAnsi="Times New Roman" w:cs="Times New Roman"/>
              </w:rPr>
            </w:pPr>
          </w:p>
        </w:tc>
      </w:tr>
      <w:tr w:rsidR="005A02E6" w:rsidRPr="00442E10" w:rsidDel="00726879" w:rsidTr="005A02E6">
        <w:trPr>
          <w:del w:id="10495" w:author="PIERRE" w:date="2013-10-24T12:23:00Z"/>
        </w:trPr>
        <w:tc>
          <w:tcPr>
            <w:tcW w:w="1444" w:type="dxa"/>
          </w:tcPr>
          <w:p w:rsidR="005A02E6" w:rsidRPr="00442E10" w:rsidDel="00726879" w:rsidRDefault="00AF2F6F" w:rsidP="005A02E6">
            <w:pPr>
              <w:spacing w:after="0" w:line="240" w:lineRule="auto"/>
              <w:rPr>
                <w:del w:id="10496" w:author="PIERRE" w:date="2013-10-24T12:23:00Z"/>
                <w:rFonts w:ascii="Times New Roman" w:hAnsi="Times New Roman" w:cs="Times New Roman"/>
              </w:rPr>
            </w:pPr>
            <w:del w:id="10497" w:author="PIERRE" w:date="2013-10-24T12:23:00Z">
              <w:r w:rsidRPr="00AF2F6F">
                <w:rPr>
                  <w:rFonts w:ascii="Times New Roman" w:hAnsi="Times New Roman" w:cs="Times New Roman"/>
                  <w:rPrChange w:id="10498"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10</w:delText>
              </w:r>
            </w:del>
          </w:p>
        </w:tc>
        <w:tc>
          <w:tcPr>
            <w:tcW w:w="1445" w:type="dxa"/>
          </w:tcPr>
          <w:p w:rsidR="005A02E6" w:rsidRPr="00442E10" w:rsidDel="00726879" w:rsidRDefault="00AF2F6F" w:rsidP="005A02E6">
            <w:pPr>
              <w:spacing w:after="0" w:line="240" w:lineRule="auto"/>
              <w:rPr>
                <w:del w:id="10499" w:author="PIERRE" w:date="2013-10-24T12:23:00Z"/>
                <w:rFonts w:ascii="Times New Roman" w:hAnsi="Times New Roman" w:cs="Times New Roman"/>
              </w:rPr>
            </w:pPr>
            <w:del w:id="10500" w:author="PIERRE" w:date="2013-10-24T12:23:00Z">
              <w:r w:rsidRPr="00AF2F6F">
                <w:rPr>
                  <w:rFonts w:ascii="Times New Roman" w:hAnsi="Times New Roman" w:cs="Times New Roman"/>
                  <w:rPrChange w:id="10501"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 6 500 Fcfa</w:delText>
              </w:r>
            </w:del>
          </w:p>
        </w:tc>
        <w:tc>
          <w:tcPr>
            <w:tcW w:w="1444" w:type="dxa"/>
          </w:tcPr>
          <w:p w:rsidR="005A02E6" w:rsidRPr="00442E10" w:rsidDel="00726879" w:rsidRDefault="005A02E6" w:rsidP="005A02E6">
            <w:pPr>
              <w:spacing w:after="0" w:line="240" w:lineRule="auto"/>
              <w:rPr>
                <w:del w:id="10502" w:author="PIERRE" w:date="2013-10-24T12:23:00Z"/>
                <w:rFonts w:ascii="Times New Roman" w:hAnsi="Times New Roman" w:cs="Times New Roman"/>
              </w:rPr>
            </w:pPr>
          </w:p>
        </w:tc>
      </w:tr>
      <w:tr w:rsidR="005A02E6" w:rsidRPr="00442E10" w:rsidDel="00726879" w:rsidTr="005A02E6">
        <w:trPr>
          <w:del w:id="10503" w:author="PIERRE" w:date="2013-10-24T12:23:00Z"/>
        </w:trPr>
        <w:tc>
          <w:tcPr>
            <w:tcW w:w="1444" w:type="dxa"/>
          </w:tcPr>
          <w:p w:rsidR="005A02E6" w:rsidRPr="00442E10" w:rsidDel="00726879" w:rsidRDefault="00AF2F6F" w:rsidP="005A02E6">
            <w:pPr>
              <w:spacing w:after="0" w:line="240" w:lineRule="auto"/>
              <w:rPr>
                <w:del w:id="10504" w:author="PIERRE" w:date="2013-10-24T12:23:00Z"/>
                <w:rFonts w:ascii="Times New Roman" w:hAnsi="Times New Roman" w:cs="Times New Roman"/>
              </w:rPr>
            </w:pPr>
            <w:del w:id="10505" w:author="PIERRE" w:date="2013-10-24T12:23:00Z">
              <w:r w:rsidRPr="00AF2F6F">
                <w:rPr>
                  <w:rFonts w:ascii="Times New Roman" w:hAnsi="Times New Roman" w:cs="Times New Roman"/>
                  <w:rPrChange w:id="10506"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11</w:delText>
              </w:r>
            </w:del>
          </w:p>
        </w:tc>
        <w:tc>
          <w:tcPr>
            <w:tcW w:w="1445" w:type="dxa"/>
          </w:tcPr>
          <w:p w:rsidR="005A02E6" w:rsidRPr="00442E10" w:rsidDel="00726879" w:rsidRDefault="00AF2F6F" w:rsidP="005A02E6">
            <w:pPr>
              <w:spacing w:after="0" w:line="240" w:lineRule="auto"/>
              <w:rPr>
                <w:del w:id="10507" w:author="PIERRE" w:date="2013-10-24T12:23:00Z"/>
                <w:rFonts w:ascii="Times New Roman" w:hAnsi="Times New Roman" w:cs="Times New Roman"/>
              </w:rPr>
            </w:pPr>
            <w:del w:id="10508" w:author="PIERRE" w:date="2013-10-24T12:23:00Z">
              <w:r w:rsidRPr="00AF2F6F">
                <w:rPr>
                  <w:rFonts w:ascii="Times New Roman" w:hAnsi="Times New Roman" w:cs="Times New Roman"/>
                  <w:rPrChange w:id="10509"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 7 000 Fcfa</w:delText>
              </w:r>
            </w:del>
          </w:p>
        </w:tc>
        <w:tc>
          <w:tcPr>
            <w:tcW w:w="1444" w:type="dxa"/>
          </w:tcPr>
          <w:p w:rsidR="005A02E6" w:rsidRPr="00442E10" w:rsidDel="00726879" w:rsidRDefault="005A02E6" w:rsidP="005A02E6">
            <w:pPr>
              <w:spacing w:after="0" w:line="240" w:lineRule="auto"/>
              <w:rPr>
                <w:del w:id="10510" w:author="PIERRE" w:date="2013-10-24T12:23:00Z"/>
                <w:rFonts w:ascii="Times New Roman" w:hAnsi="Times New Roman" w:cs="Times New Roman"/>
              </w:rPr>
            </w:pPr>
          </w:p>
        </w:tc>
      </w:tr>
      <w:tr w:rsidR="005A02E6" w:rsidRPr="00442E10" w:rsidDel="00726879" w:rsidTr="005A02E6">
        <w:trPr>
          <w:del w:id="10511" w:author="PIERRE" w:date="2013-10-24T12:23:00Z"/>
        </w:trPr>
        <w:tc>
          <w:tcPr>
            <w:tcW w:w="1444" w:type="dxa"/>
          </w:tcPr>
          <w:p w:rsidR="005A02E6" w:rsidRPr="00442E10" w:rsidDel="00726879" w:rsidRDefault="00AF2F6F" w:rsidP="005A02E6">
            <w:pPr>
              <w:spacing w:after="0" w:line="240" w:lineRule="auto"/>
              <w:rPr>
                <w:del w:id="10512" w:author="PIERRE" w:date="2013-10-24T12:23:00Z"/>
                <w:rFonts w:ascii="Times New Roman" w:hAnsi="Times New Roman" w:cs="Times New Roman"/>
              </w:rPr>
            </w:pPr>
            <w:del w:id="10513" w:author="PIERRE" w:date="2013-10-24T12:23:00Z">
              <w:r w:rsidRPr="00AF2F6F">
                <w:rPr>
                  <w:rFonts w:ascii="Times New Roman" w:hAnsi="Times New Roman" w:cs="Times New Roman"/>
                  <w:rPrChange w:id="10514"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12</w:delText>
              </w:r>
            </w:del>
          </w:p>
        </w:tc>
        <w:tc>
          <w:tcPr>
            <w:tcW w:w="1445" w:type="dxa"/>
          </w:tcPr>
          <w:p w:rsidR="005A02E6" w:rsidRPr="00442E10" w:rsidDel="00726879" w:rsidRDefault="00AF2F6F" w:rsidP="005A02E6">
            <w:pPr>
              <w:spacing w:after="0" w:line="240" w:lineRule="auto"/>
              <w:rPr>
                <w:del w:id="10515" w:author="PIERRE" w:date="2013-10-24T12:23:00Z"/>
                <w:rFonts w:ascii="Times New Roman" w:hAnsi="Times New Roman" w:cs="Times New Roman"/>
              </w:rPr>
            </w:pPr>
            <w:del w:id="10516" w:author="PIERRE" w:date="2013-10-24T12:23:00Z">
              <w:r w:rsidRPr="00AF2F6F">
                <w:rPr>
                  <w:rFonts w:ascii="Times New Roman" w:hAnsi="Times New Roman" w:cs="Times New Roman"/>
                  <w:rPrChange w:id="10517"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 7 500 Fcfa</w:delText>
              </w:r>
            </w:del>
          </w:p>
        </w:tc>
        <w:tc>
          <w:tcPr>
            <w:tcW w:w="1444" w:type="dxa"/>
          </w:tcPr>
          <w:p w:rsidR="005A02E6" w:rsidRPr="00442E10" w:rsidDel="00726879" w:rsidRDefault="005A02E6" w:rsidP="005A02E6">
            <w:pPr>
              <w:spacing w:after="0" w:line="240" w:lineRule="auto"/>
              <w:rPr>
                <w:del w:id="10518" w:author="PIERRE" w:date="2013-10-24T12:23:00Z"/>
                <w:rFonts w:ascii="Times New Roman" w:hAnsi="Times New Roman" w:cs="Times New Roman"/>
              </w:rPr>
            </w:pPr>
          </w:p>
        </w:tc>
      </w:tr>
      <w:tr w:rsidR="005A02E6" w:rsidRPr="00442E10" w:rsidDel="00726879" w:rsidTr="005A02E6">
        <w:trPr>
          <w:del w:id="10519" w:author="PIERRE" w:date="2013-10-24T12:23:00Z"/>
        </w:trPr>
        <w:tc>
          <w:tcPr>
            <w:tcW w:w="1444" w:type="dxa"/>
          </w:tcPr>
          <w:p w:rsidR="005A02E6" w:rsidRPr="00442E10" w:rsidDel="00726879" w:rsidRDefault="00AF2F6F" w:rsidP="005A02E6">
            <w:pPr>
              <w:spacing w:after="0" w:line="240" w:lineRule="auto"/>
              <w:rPr>
                <w:del w:id="10520" w:author="PIERRE" w:date="2013-10-24T12:23:00Z"/>
                <w:rFonts w:ascii="Times New Roman" w:hAnsi="Times New Roman" w:cs="Times New Roman"/>
              </w:rPr>
            </w:pPr>
            <w:del w:id="10521" w:author="PIERRE" w:date="2013-10-24T12:23:00Z">
              <w:r w:rsidRPr="00AF2F6F">
                <w:rPr>
                  <w:rFonts w:ascii="Times New Roman" w:hAnsi="Times New Roman" w:cs="Times New Roman"/>
                  <w:rPrChange w:id="10522"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13</w:delText>
              </w:r>
            </w:del>
          </w:p>
        </w:tc>
        <w:tc>
          <w:tcPr>
            <w:tcW w:w="1445" w:type="dxa"/>
          </w:tcPr>
          <w:p w:rsidR="005A02E6" w:rsidRPr="00442E10" w:rsidDel="00726879" w:rsidRDefault="00AF2F6F" w:rsidP="005A02E6">
            <w:pPr>
              <w:spacing w:after="0" w:line="240" w:lineRule="auto"/>
              <w:rPr>
                <w:del w:id="10523" w:author="PIERRE" w:date="2013-10-24T12:23:00Z"/>
                <w:rFonts w:ascii="Times New Roman" w:hAnsi="Times New Roman" w:cs="Times New Roman"/>
              </w:rPr>
            </w:pPr>
            <w:del w:id="10524" w:author="PIERRE" w:date="2013-10-24T12:23:00Z">
              <w:r w:rsidRPr="00AF2F6F">
                <w:rPr>
                  <w:rFonts w:ascii="Times New Roman" w:hAnsi="Times New Roman" w:cs="Times New Roman"/>
                  <w:rPrChange w:id="10525"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 8 000 Fcfa</w:delText>
              </w:r>
            </w:del>
          </w:p>
        </w:tc>
        <w:tc>
          <w:tcPr>
            <w:tcW w:w="1444" w:type="dxa"/>
          </w:tcPr>
          <w:p w:rsidR="005A02E6" w:rsidRPr="00442E10" w:rsidDel="00726879" w:rsidRDefault="005A02E6" w:rsidP="005A02E6">
            <w:pPr>
              <w:spacing w:after="0" w:line="240" w:lineRule="auto"/>
              <w:rPr>
                <w:del w:id="10526" w:author="PIERRE" w:date="2013-10-24T12:23:00Z"/>
                <w:rFonts w:ascii="Times New Roman" w:hAnsi="Times New Roman" w:cs="Times New Roman"/>
              </w:rPr>
            </w:pPr>
          </w:p>
        </w:tc>
      </w:tr>
      <w:tr w:rsidR="005A02E6" w:rsidRPr="00442E10" w:rsidDel="00726879" w:rsidTr="005A02E6">
        <w:trPr>
          <w:del w:id="10527" w:author="PIERRE" w:date="2013-10-24T12:23:00Z"/>
        </w:trPr>
        <w:tc>
          <w:tcPr>
            <w:tcW w:w="1444" w:type="dxa"/>
          </w:tcPr>
          <w:p w:rsidR="005A02E6" w:rsidRPr="00442E10" w:rsidDel="00726879" w:rsidRDefault="00AF2F6F" w:rsidP="005A02E6">
            <w:pPr>
              <w:spacing w:after="0" w:line="240" w:lineRule="auto"/>
              <w:rPr>
                <w:del w:id="10528" w:author="PIERRE" w:date="2013-10-24T12:23:00Z"/>
                <w:rFonts w:ascii="Times New Roman" w:hAnsi="Times New Roman" w:cs="Times New Roman"/>
              </w:rPr>
            </w:pPr>
            <w:del w:id="10529" w:author="PIERRE" w:date="2013-10-24T12:23:00Z">
              <w:r w:rsidRPr="00AF2F6F">
                <w:rPr>
                  <w:rFonts w:ascii="Times New Roman" w:hAnsi="Times New Roman" w:cs="Times New Roman"/>
                  <w:rPrChange w:id="10530"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14</w:delText>
              </w:r>
            </w:del>
          </w:p>
        </w:tc>
        <w:tc>
          <w:tcPr>
            <w:tcW w:w="1445" w:type="dxa"/>
          </w:tcPr>
          <w:p w:rsidR="005A02E6" w:rsidRPr="00442E10" w:rsidDel="00726879" w:rsidRDefault="00AF2F6F" w:rsidP="005A02E6">
            <w:pPr>
              <w:spacing w:after="0" w:line="240" w:lineRule="auto"/>
              <w:rPr>
                <w:del w:id="10531" w:author="PIERRE" w:date="2013-10-24T12:23:00Z"/>
                <w:rFonts w:ascii="Times New Roman" w:hAnsi="Times New Roman" w:cs="Times New Roman"/>
              </w:rPr>
            </w:pPr>
            <w:del w:id="10532" w:author="PIERRE" w:date="2013-10-24T12:23:00Z">
              <w:r w:rsidRPr="00AF2F6F">
                <w:rPr>
                  <w:rFonts w:ascii="Times New Roman" w:hAnsi="Times New Roman" w:cs="Times New Roman"/>
                  <w:rPrChange w:id="10533"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 8 500 Fcfa</w:delText>
              </w:r>
            </w:del>
          </w:p>
        </w:tc>
        <w:tc>
          <w:tcPr>
            <w:tcW w:w="1444" w:type="dxa"/>
          </w:tcPr>
          <w:p w:rsidR="005A02E6" w:rsidRPr="00442E10" w:rsidDel="00726879" w:rsidRDefault="005A02E6" w:rsidP="005A02E6">
            <w:pPr>
              <w:spacing w:after="0" w:line="240" w:lineRule="auto"/>
              <w:rPr>
                <w:del w:id="10534" w:author="PIERRE" w:date="2013-10-24T12:23:00Z"/>
                <w:rFonts w:ascii="Times New Roman" w:hAnsi="Times New Roman" w:cs="Times New Roman"/>
              </w:rPr>
            </w:pPr>
          </w:p>
        </w:tc>
      </w:tr>
      <w:tr w:rsidR="005A02E6" w:rsidRPr="00442E10" w:rsidDel="00726879" w:rsidTr="005A02E6">
        <w:trPr>
          <w:del w:id="10535" w:author="PIERRE" w:date="2013-10-24T12:23:00Z"/>
        </w:trPr>
        <w:tc>
          <w:tcPr>
            <w:tcW w:w="1444" w:type="dxa"/>
          </w:tcPr>
          <w:p w:rsidR="005A02E6" w:rsidRPr="00442E10" w:rsidDel="00726879" w:rsidRDefault="00AF2F6F" w:rsidP="005A02E6">
            <w:pPr>
              <w:spacing w:after="0" w:line="240" w:lineRule="auto"/>
              <w:rPr>
                <w:del w:id="10536" w:author="PIERRE" w:date="2013-10-24T12:23:00Z"/>
                <w:rFonts w:ascii="Times New Roman" w:hAnsi="Times New Roman" w:cs="Times New Roman"/>
              </w:rPr>
            </w:pPr>
            <w:del w:id="10537" w:author="PIERRE" w:date="2013-10-24T12:23:00Z">
              <w:r w:rsidRPr="00AF2F6F">
                <w:rPr>
                  <w:rFonts w:ascii="Times New Roman" w:hAnsi="Times New Roman" w:cs="Times New Roman"/>
                  <w:rPrChange w:id="10538"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15</w:delText>
              </w:r>
            </w:del>
          </w:p>
        </w:tc>
        <w:tc>
          <w:tcPr>
            <w:tcW w:w="1445" w:type="dxa"/>
          </w:tcPr>
          <w:p w:rsidR="005A02E6" w:rsidRPr="00442E10" w:rsidDel="00726879" w:rsidRDefault="00AF2F6F" w:rsidP="005A02E6">
            <w:pPr>
              <w:spacing w:after="0" w:line="240" w:lineRule="auto"/>
              <w:rPr>
                <w:del w:id="10539" w:author="PIERRE" w:date="2013-10-24T12:23:00Z"/>
                <w:rFonts w:ascii="Times New Roman" w:hAnsi="Times New Roman" w:cs="Times New Roman"/>
              </w:rPr>
            </w:pPr>
            <w:del w:id="10540" w:author="PIERRE" w:date="2013-10-24T12:23:00Z">
              <w:r w:rsidRPr="00AF2F6F">
                <w:rPr>
                  <w:rFonts w:ascii="Times New Roman" w:hAnsi="Times New Roman" w:cs="Times New Roman"/>
                  <w:rPrChange w:id="10541"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 9 000 Fcfa</w:delText>
              </w:r>
            </w:del>
          </w:p>
        </w:tc>
        <w:tc>
          <w:tcPr>
            <w:tcW w:w="1444" w:type="dxa"/>
          </w:tcPr>
          <w:p w:rsidR="005A02E6" w:rsidRPr="00442E10" w:rsidDel="00726879" w:rsidRDefault="005A02E6" w:rsidP="005A02E6">
            <w:pPr>
              <w:spacing w:after="0" w:line="240" w:lineRule="auto"/>
              <w:rPr>
                <w:del w:id="10542" w:author="PIERRE" w:date="2013-10-24T12:23:00Z"/>
                <w:rFonts w:ascii="Times New Roman" w:hAnsi="Times New Roman" w:cs="Times New Roman"/>
              </w:rPr>
            </w:pPr>
          </w:p>
        </w:tc>
      </w:tr>
      <w:tr w:rsidR="005A02E6" w:rsidRPr="00442E10" w:rsidDel="00726879" w:rsidTr="005A02E6">
        <w:trPr>
          <w:del w:id="10543" w:author="PIERRE" w:date="2013-10-24T12:23:00Z"/>
        </w:trPr>
        <w:tc>
          <w:tcPr>
            <w:tcW w:w="1444" w:type="dxa"/>
          </w:tcPr>
          <w:p w:rsidR="005A02E6" w:rsidRPr="00442E10" w:rsidDel="00726879" w:rsidRDefault="00AF2F6F" w:rsidP="005A02E6">
            <w:pPr>
              <w:spacing w:after="0" w:line="240" w:lineRule="auto"/>
              <w:rPr>
                <w:del w:id="10544" w:author="PIERRE" w:date="2013-10-24T12:23:00Z"/>
                <w:rFonts w:ascii="Times New Roman" w:hAnsi="Times New Roman" w:cs="Times New Roman"/>
              </w:rPr>
            </w:pPr>
            <w:del w:id="10545" w:author="PIERRE" w:date="2013-10-24T12:23:00Z">
              <w:r w:rsidRPr="00AF2F6F">
                <w:rPr>
                  <w:rFonts w:ascii="Times New Roman" w:hAnsi="Times New Roman" w:cs="Times New Roman"/>
                  <w:rPrChange w:id="10546"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16</w:delText>
              </w:r>
            </w:del>
          </w:p>
        </w:tc>
        <w:tc>
          <w:tcPr>
            <w:tcW w:w="1445" w:type="dxa"/>
          </w:tcPr>
          <w:p w:rsidR="005A02E6" w:rsidRPr="00442E10" w:rsidDel="00726879" w:rsidRDefault="00AF2F6F" w:rsidP="005A02E6">
            <w:pPr>
              <w:spacing w:after="0" w:line="240" w:lineRule="auto"/>
              <w:rPr>
                <w:del w:id="10547" w:author="PIERRE" w:date="2013-10-24T12:23:00Z"/>
                <w:rFonts w:ascii="Times New Roman" w:hAnsi="Times New Roman" w:cs="Times New Roman"/>
              </w:rPr>
            </w:pPr>
            <w:del w:id="10548" w:author="PIERRE" w:date="2013-10-24T12:23:00Z">
              <w:r w:rsidRPr="00AF2F6F">
                <w:rPr>
                  <w:rFonts w:ascii="Times New Roman" w:hAnsi="Times New Roman" w:cs="Times New Roman"/>
                  <w:rPrChange w:id="10549"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 9 500 Fcfa</w:delText>
              </w:r>
            </w:del>
          </w:p>
        </w:tc>
        <w:tc>
          <w:tcPr>
            <w:tcW w:w="1444" w:type="dxa"/>
          </w:tcPr>
          <w:p w:rsidR="005A02E6" w:rsidRPr="00442E10" w:rsidDel="00726879" w:rsidRDefault="005A02E6" w:rsidP="005A02E6">
            <w:pPr>
              <w:spacing w:after="0" w:line="240" w:lineRule="auto"/>
              <w:rPr>
                <w:del w:id="10550" w:author="PIERRE" w:date="2013-10-24T12:23:00Z"/>
                <w:rFonts w:ascii="Times New Roman" w:hAnsi="Times New Roman" w:cs="Times New Roman"/>
              </w:rPr>
            </w:pPr>
          </w:p>
        </w:tc>
      </w:tr>
      <w:tr w:rsidR="005A02E6" w:rsidRPr="00442E10" w:rsidDel="00726879" w:rsidTr="005A02E6">
        <w:trPr>
          <w:del w:id="10551" w:author="PIERRE" w:date="2013-10-24T12:23:00Z"/>
        </w:trPr>
        <w:tc>
          <w:tcPr>
            <w:tcW w:w="1444" w:type="dxa"/>
          </w:tcPr>
          <w:p w:rsidR="005A02E6" w:rsidRPr="00442E10" w:rsidDel="00726879" w:rsidRDefault="00AF2F6F" w:rsidP="005A02E6">
            <w:pPr>
              <w:spacing w:after="0" w:line="240" w:lineRule="auto"/>
              <w:rPr>
                <w:del w:id="10552" w:author="PIERRE" w:date="2013-10-24T12:23:00Z"/>
                <w:rFonts w:ascii="Times New Roman" w:hAnsi="Times New Roman" w:cs="Times New Roman"/>
              </w:rPr>
            </w:pPr>
            <w:del w:id="10553" w:author="PIERRE" w:date="2013-10-24T12:23:00Z">
              <w:r w:rsidRPr="00AF2F6F">
                <w:rPr>
                  <w:rFonts w:ascii="Times New Roman" w:hAnsi="Times New Roman" w:cs="Times New Roman"/>
                  <w:rPrChange w:id="10554"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17</w:delText>
              </w:r>
            </w:del>
          </w:p>
        </w:tc>
        <w:tc>
          <w:tcPr>
            <w:tcW w:w="1445" w:type="dxa"/>
          </w:tcPr>
          <w:p w:rsidR="005A02E6" w:rsidRPr="00442E10" w:rsidDel="00726879" w:rsidRDefault="00AF2F6F" w:rsidP="005A02E6">
            <w:pPr>
              <w:spacing w:after="0" w:line="240" w:lineRule="auto"/>
              <w:rPr>
                <w:del w:id="10555" w:author="PIERRE" w:date="2013-10-24T12:23:00Z"/>
                <w:rFonts w:ascii="Times New Roman" w:hAnsi="Times New Roman" w:cs="Times New Roman"/>
              </w:rPr>
            </w:pPr>
            <w:del w:id="10556" w:author="PIERRE" w:date="2013-10-24T12:23:00Z">
              <w:r w:rsidRPr="00AF2F6F">
                <w:rPr>
                  <w:rFonts w:ascii="Times New Roman" w:hAnsi="Times New Roman" w:cs="Times New Roman"/>
                  <w:rPrChange w:id="10557"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10 000 Fcfa</w:delText>
              </w:r>
            </w:del>
          </w:p>
        </w:tc>
        <w:tc>
          <w:tcPr>
            <w:tcW w:w="1444" w:type="dxa"/>
          </w:tcPr>
          <w:p w:rsidR="005A02E6" w:rsidRPr="00442E10" w:rsidDel="00726879" w:rsidRDefault="005A02E6" w:rsidP="005A02E6">
            <w:pPr>
              <w:spacing w:after="0" w:line="240" w:lineRule="auto"/>
              <w:rPr>
                <w:del w:id="10558" w:author="PIERRE" w:date="2013-10-24T12:23:00Z"/>
                <w:rFonts w:ascii="Times New Roman" w:hAnsi="Times New Roman" w:cs="Times New Roman"/>
              </w:rPr>
            </w:pPr>
          </w:p>
        </w:tc>
      </w:tr>
    </w:tbl>
    <w:p w:rsidR="005A02E6" w:rsidRPr="00442E10" w:rsidDel="00726879" w:rsidRDefault="005A02E6" w:rsidP="005A02E6">
      <w:pPr>
        <w:rPr>
          <w:del w:id="10559" w:author="PIERRE" w:date="2013-10-24T12:23:00Z"/>
          <w:rFonts w:ascii="Times New Roman" w:hAnsi="Times New Roman" w:cs="Times New Roman"/>
        </w:rPr>
      </w:pPr>
    </w:p>
    <w:p w:rsidR="005A02E6" w:rsidRPr="00442E10" w:rsidDel="00726879" w:rsidRDefault="00AF2F6F" w:rsidP="005A02E6">
      <w:pPr>
        <w:rPr>
          <w:del w:id="10560" w:author="PIERRE" w:date="2013-10-24T12:23:00Z"/>
          <w:rFonts w:ascii="Times New Roman" w:hAnsi="Times New Roman" w:cs="Times New Roman"/>
          <w:b/>
        </w:rPr>
      </w:pPr>
      <w:del w:id="10561" w:author="PIERRE" w:date="2013-10-24T12:23:00Z">
        <w:r w:rsidRPr="00AF2F6F">
          <w:rPr>
            <w:rFonts w:ascii="Times New Roman" w:hAnsi="Times New Roman" w:cs="Times New Roman"/>
            <w:b/>
            <w:rPrChange w:id="10562"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Regroupement espace public N°1</w:delText>
        </w:r>
      </w:del>
    </w:p>
    <w:p w:rsidR="005A02E6" w:rsidRPr="00442E10" w:rsidDel="00726879" w:rsidRDefault="00AF2F6F" w:rsidP="005A02E6">
      <w:pPr>
        <w:pStyle w:val="Listecouleur-Accent11"/>
        <w:numPr>
          <w:ilvl w:val="0"/>
          <w:numId w:val="35"/>
        </w:numPr>
        <w:rPr>
          <w:del w:id="10563" w:author="PIERRE" w:date="2013-10-24T12:23:00Z"/>
          <w:rFonts w:ascii="Times New Roman" w:hAnsi="Times New Roman"/>
          <w:lang w:val="fr-FR"/>
        </w:rPr>
      </w:pPr>
      <w:del w:id="10564" w:author="PIERRE" w:date="2013-10-24T12:23:00Z">
        <w:r w:rsidRPr="00AF2F6F">
          <w:rPr>
            <w:rFonts w:ascii="Times New Roman" w:hAnsi="Times New Roman"/>
            <w:rPrChange w:id="10565" w:author="PIERRE" w:date="2013-10-24T12:27:00Z">
              <w:rPr>
                <w:rFonts w:ascii="Times New Roman" w:eastAsiaTheme="majorEastAsia" w:hAnsi="Times New Roman" w:cstheme="majorBidi"/>
                <w:b/>
                <w:bCs/>
                <w:color w:val="365F91" w:themeColor="accent1" w:themeShade="BF"/>
                <w:sz w:val="28"/>
                <w:szCs w:val="28"/>
              </w:rPr>
            </w:rPrChange>
          </w:rPr>
          <w:delText>Soyez la bienvenue.</w:delText>
        </w:r>
      </w:del>
    </w:p>
    <w:p w:rsidR="005A02E6" w:rsidRPr="00442E10" w:rsidDel="00726879" w:rsidRDefault="00AF2F6F" w:rsidP="005A02E6">
      <w:pPr>
        <w:pStyle w:val="Listecouleur-Accent11"/>
        <w:numPr>
          <w:ilvl w:val="0"/>
          <w:numId w:val="35"/>
        </w:numPr>
        <w:rPr>
          <w:del w:id="10566" w:author="PIERRE" w:date="2013-10-24T12:23:00Z"/>
          <w:rFonts w:ascii="Times New Roman" w:hAnsi="Times New Roman"/>
          <w:lang w:val="fr-FR"/>
        </w:rPr>
      </w:pPr>
      <w:del w:id="10567" w:author="PIERRE" w:date="2013-10-24T12:23:00Z">
        <w:r w:rsidRPr="00AF2F6F">
          <w:rPr>
            <w:rFonts w:ascii="Times New Roman" w:hAnsi="Times New Roman"/>
            <w:rPrChange w:id="10568" w:author="PIERRE" w:date="2013-10-24T12:27:00Z">
              <w:rPr>
                <w:rFonts w:ascii="Times New Roman" w:eastAsiaTheme="majorEastAsia" w:hAnsi="Times New Roman" w:cstheme="majorBidi"/>
                <w:b/>
                <w:bCs/>
                <w:color w:val="365F91" w:themeColor="accent1" w:themeShade="BF"/>
                <w:sz w:val="28"/>
                <w:szCs w:val="28"/>
              </w:rPr>
            </w:rPrChange>
          </w:rPr>
          <w:delText xml:space="preserve">Comme vous le savez, nous vous avons donné la possibilité d’acheter une torche. </w:delText>
        </w:r>
      </w:del>
    </w:p>
    <w:p w:rsidR="005A02E6" w:rsidRPr="00442E10" w:rsidDel="00726879" w:rsidRDefault="00AF2F6F" w:rsidP="005A02E6">
      <w:pPr>
        <w:pStyle w:val="Listecouleur-Accent11"/>
        <w:numPr>
          <w:ilvl w:val="0"/>
          <w:numId w:val="35"/>
        </w:numPr>
        <w:rPr>
          <w:del w:id="10569" w:author="PIERRE" w:date="2013-10-24T12:23:00Z"/>
          <w:rFonts w:ascii="Times New Roman" w:hAnsi="Times New Roman"/>
          <w:lang w:val="fr-FR"/>
        </w:rPr>
      </w:pPr>
      <w:del w:id="10570" w:author="PIERRE" w:date="2013-10-24T12:23:00Z">
        <w:r w:rsidRPr="00AF2F6F">
          <w:rPr>
            <w:rFonts w:ascii="Times New Roman" w:hAnsi="Times New Roman"/>
            <w:rPrChange w:id="10571" w:author="PIERRE" w:date="2013-10-24T12:27:00Z">
              <w:rPr>
                <w:rFonts w:ascii="Times New Roman" w:eastAsiaTheme="majorEastAsia" w:hAnsi="Times New Roman" w:cstheme="majorBidi"/>
                <w:b/>
                <w:bCs/>
                <w:color w:val="365F91" w:themeColor="accent1" w:themeShade="BF"/>
                <w:sz w:val="28"/>
                <w:szCs w:val="28"/>
              </w:rPr>
            </w:rPrChange>
          </w:rPr>
          <w:delText>Chacun de vous a révélé le prix auquel il voudrait l’acheter.</w:delText>
        </w:r>
      </w:del>
    </w:p>
    <w:p w:rsidR="005A02E6" w:rsidRPr="00442E10" w:rsidDel="00726879" w:rsidRDefault="00AF2F6F" w:rsidP="005A02E6">
      <w:pPr>
        <w:pStyle w:val="Listecouleur-Accent11"/>
        <w:numPr>
          <w:ilvl w:val="0"/>
          <w:numId w:val="35"/>
        </w:numPr>
        <w:rPr>
          <w:del w:id="10572" w:author="PIERRE" w:date="2013-10-24T12:23:00Z"/>
          <w:rFonts w:ascii="Times New Roman" w:hAnsi="Times New Roman"/>
          <w:lang w:val="fr-FR"/>
        </w:rPr>
      </w:pPr>
      <w:del w:id="10573" w:author="PIERRE" w:date="2013-10-24T12:23:00Z">
        <w:r w:rsidRPr="00AF2F6F">
          <w:rPr>
            <w:rFonts w:ascii="Times New Roman" w:hAnsi="Times New Roman"/>
            <w:rPrChange w:id="10574" w:author="PIERRE" w:date="2013-10-24T12:27:00Z">
              <w:rPr>
                <w:rFonts w:ascii="Times New Roman" w:eastAsiaTheme="majorEastAsia" w:hAnsi="Times New Roman" w:cstheme="majorBidi"/>
                <w:b/>
                <w:bCs/>
                <w:color w:val="365F91" w:themeColor="accent1" w:themeShade="BF"/>
                <w:sz w:val="28"/>
                <w:szCs w:val="28"/>
              </w:rPr>
            </w:rPrChange>
          </w:rPr>
          <w:delText>Nous allons maintenant ouvrir l’enveloppe pour dévoiler les prix</w:delText>
        </w:r>
      </w:del>
    </w:p>
    <w:p w:rsidR="005A02E6" w:rsidRPr="00442E10" w:rsidDel="00726879" w:rsidRDefault="00AF2F6F" w:rsidP="005A02E6">
      <w:pPr>
        <w:pStyle w:val="Listecouleur-Accent11"/>
        <w:numPr>
          <w:ilvl w:val="0"/>
          <w:numId w:val="35"/>
        </w:numPr>
        <w:rPr>
          <w:del w:id="10575" w:author="PIERRE" w:date="2013-10-24T12:23:00Z"/>
          <w:rFonts w:ascii="Times New Roman" w:hAnsi="Times New Roman"/>
          <w:lang w:val="fr-FR"/>
        </w:rPr>
      </w:pPr>
      <w:del w:id="10576" w:author="PIERRE" w:date="2013-10-24T12:23:00Z">
        <w:r w:rsidRPr="00AF2F6F">
          <w:rPr>
            <w:rFonts w:ascii="Times New Roman" w:hAnsi="Times New Roman"/>
            <w:rPrChange w:id="10577" w:author="PIERRE" w:date="2013-10-24T12:27:00Z">
              <w:rPr>
                <w:rFonts w:ascii="Times New Roman" w:eastAsiaTheme="majorEastAsia" w:hAnsi="Times New Roman" w:cstheme="majorBidi"/>
                <w:b/>
                <w:bCs/>
                <w:color w:val="365F91" w:themeColor="accent1" w:themeShade="BF"/>
                <w:sz w:val="28"/>
                <w:szCs w:val="28"/>
              </w:rPr>
            </w:rPrChange>
          </w:rPr>
          <w:delText>Si vous êtes d’accord d’acheter au prix qu’on présentera, vous recevrez un article à la fin de notre séjour à condition que vous le prix nécessaire.</w:delText>
        </w:r>
      </w:del>
    </w:p>
    <w:p w:rsidR="005A02E6" w:rsidRPr="00442E10" w:rsidDel="00726879" w:rsidRDefault="00AF2F6F" w:rsidP="005A02E6">
      <w:pPr>
        <w:pStyle w:val="Listecouleur-Accent11"/>
        <w:numPr>
          <w:ilvl w:val="0"/>
          <w:numId w:val="35"/>
        </w:numPr>
        <w:rPr>
          <w:del w:id="10578" w:author="PIERRE" w:date="2013-10-24T12:23:00Z"/>
          <w:rFonts w:ascii="Times New Roman" w:hAnsi="Times New Roman"/>
          <w:lang w:val="fr-FR"/>
        </w:rPr>
      </w:pPr>
      <w:del w:id="10579" w:author="PIERRE" w:date="2013-10-24T12:23:00Z">
        <w:r w:rsidRPr="00AF2F6F">
          <w:rPr>
            <w:rFonts w:ascii="Times New Roman" w:hAnsi="Times New Roman"/>
            <w:rPrChange w:id="10580" w:author="PIERRE" w:date="2013-10-24T12:27:00Z">
              <w:rPr>
                <w:rFonts w:ascii="Times New Roman" w:eastAsiaTheme="majorEastAsia" w:hAnsi="Times New Roman" w:cstheme="majorBidi"/>
                <w:b/>
                <w:bCs/>
                <w:color w:val="365F91" w:themeColor="accent1" w:themeShade="BF"/>
                <w:sz w:val="28"/>
                <w:szCs w:val="28"/>
              </w:rPr>
            </w:rPrChange>
          </w:rPr>
          <w:delText xml:space="preserve">Y a t-il quelqu’un qui n’a pas bien compris? </w:delText>
        </w:r>
      </w:del>
    </w:p>
    <w:p w:rsidR="005A02E6" w:rsidRPr="00442E10" w:rsidDel="00726879" w:rsidRDefault="00AF2F6F" w:rsidP="005A02E6">
      <w:pPr>
        <w:pStyle w:val="Listecouleur-Accent11"/>
        <w:numPr>
          <w:ilvl w:val="0"/>
          <w:numId w:val="35"/>
        </w:numPr>
        <w:rPr>
          <w:del w:id="10581" w:author="PIERRE" w:date="2013-10-24T12:23:00Z"/>
          <w:rFonts w:ascii="Times New Roman" w:hAnsi="Times New Roman"/>
          <w:lang w:val="fr-FR"/>
        </w:rPr>
      </w:pPr>
      <w:del w:id="10582" w:author="PIERRE" w:date="2013-10-24T12:23:00Z">
        <w:r w:rsidRPr="00AF2F6F">
          <w:rPr>
            <w:rFonts w:ascii="Times New Roman" w:hAnsi="Times New Roman"/>
            <w:rPrChange w:id="10583" w:author="PIERRE" w:date="2013-10-24T12:27:00Z">
              <w:rPr>
                <w:rFonts w:ascii="Times New Roman" w:eastAsiaTheme="majorEastAsia" w:hAnsi="Times New Roman" w:cstheme="majorBidi"/>
                <w:b/>
                <w:bCs/>
                <w:color w:val="365F91" w:themeColor="accent1" w:themeShade="BF"/>
                <w:sz w:val="28"/>
                <w:szCs w:val="28"/>
              </w:rPr>
            </w:rPrChange>
          </w:rPr>
          <w:delText>REEXPLIQUEZ SI QUELQU’UN N’A PAS COMPRIS</w:delText>
        </w:r>
      </w:del>
    </w:p>
    <w:p w:rsidR="005A02E6" w:rsidRPr="00442E10" w:rsidDel="00726879" w:rsidRDefault="00AF2F6F" w:rsidP="005A02E6">
      <w:pPr>
        <w:pStyle w:val="Listecouleur-Accent11"/>
        <w:numPr>
          <w:ilvl w:val="0"/>
          <w:numId w:val="35"/>
        </w:numPr>
        <w:rPr>
          <w:del w:id="10584" w:author="PIERRE" w:date="2013-10-24T12:23:00Z"/>
          <w:rFonts w:ascii="Times New Roman" w:hAnsi="Times New Roman"/>
          <w:lang w:val="fr-FR"/>
        </w:rPr>
      </w:pPr>
      <w:del w:id="10585" w:author="PIERRE" w:date="2013-10-24T12:23:00Z">
        <w:r w:rsidRPr="00AF2F6F">
          <w:rPr>
            <w:rFonts w:ascii="Times New Roman" w:hAnsi="Times New Roman"/>
            <w:rPrChange w:id="10586" w:author="PIERRE" w:date="2013-10-24T12:27:00Z">
              <w:rPr>
                <w:rFonts w:ascii="Times New Roman" w:eastAsiaTheme="majorEastAsia" w:hAnsi="Times New Roman" w:cstheme="majorBidi"/>
                <w:b/>
                <w:bCs/>
                <w:color w:val="365F91" w:themeColor="accent1" w:themeShade="BF"/>
                <w:sz w:val="28"/>
                <w:szCs w:val="28"/>
              </w:rPr>
            </w:rPrChange>
          </w:rPr>
          <w:delText xml:space="preserve"> OUVREZ L’ENVELOPPE</w:delText>
        </w:r>
      </w:del>
    </w:p>
    <w:p w:rsidR="005A02E6" w:rsidRPr="00442E10" w:rsidDel="00726879" w:rsidRDefault="00AF2F6F" w:rsidP="005A02E6">
      <w:pPr>
        <w:numPr>
          <w:ilvl w:val="0"/>
          <w:numId w:val="35"/>
        </w:numPr>
        <w:contextualSpacing/>
        <w:rPr>
          <w:del w:id="10587" w:author="PIERRE" w:date="2013-10-24T12:23:00Z"/>
          <w:rFonts w:ascii="Times New Roman" w:hAnsi="Times New Roman" w:cs="Times New Roman"/>
        </w:rPr>
      </w:pPr>
      <w:del w:id="10588" w:author="PIERRE" w:date="2013-10-24T12:23:00Z">
        <w:r w:rsidRPr="00AF2F6F">
          <w:rPr>
            <w:rFonts w:ascii="Times New Roman" w:hAnsi="Times New Roman" w:cs="Times New Roman"/>
            <w:rPrChange w:id="10589"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Le prix est XXX FCFA. RETIREZ LE PAPIER DE L’ENVELOPPE ET LIRE LE PRIX MENTIONNE DESSUS.</w:delText>
        </w:r>
      </w:del>
    </w:p>
    <w:p w:rsidR="005A02E6" w:rsidRPr="00442E10" w:rsidDel="00726879" w:rsidRDefault="00AF2F6F" w:rsidP="005A02E6">
      <w:pPr>
        <w:rPr>
          <w:del w:id="10590" w:author="PIERRE" w:date="2013-10-24T12:23:00Z"/>
          <w:rFonts w:ascii="Times New Roman" w:hAnsi="Times New Roman" w:cs="Times New Roman"/>
        </w:rPr>
      </w:pPr>
      <w:del w:id="10591" w:author="PIERRE" w:date="2013-10-24T12:23:00Z">
        <w:r w:rsidRPr="00AF2F6F">
          <w:rPr>
            <w:rFonts w:ascii="Times New Roman" w:hAnsi="Times New Roman" w:cs="Times New Roman"/>
            <w:rPrChange w:id="10592"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Cela veut dire que ne pourront acheter la torche que les personnes qui auront proposé un prix supérieur ou égal au prix XXX Fcfa. ( LIRE LE PRIX).</w:delText>
        </w:r>
      </w:del>
    </w:p>
    <w:p w:rsidR="005A02E6" w:rsidRPr="00442E10" w:rsidDel="00726879" w:rsidRDefault="00AF2F6F" w:rsidP="005A02E6">
      <w:pPr>
        <w:numPr>
          <w:ilvl w:val="0"/>
          <w:numId w:val="35"/>
        </w:numPr>
        <w:contextualSpacing/>
        <w:rPr>
          <w:del w:id="10593" w:author="PIERRE" w:date="2013-10-24T12:23:00Z"/>
          <w:rFonts w:ascii="Times New Roman" w:hAnsi="Times New Roman" w:cs="Times New Roman"/>
        </w:rPr>
      </w:pPr>
      <w:del w:id="10594" w:author="PIERRE" w:date="2013-10-24T12:23:00Z">
        <w:r w:rsidRPr="00AF2F6F">
          <w:rPr>
            <w:rFonts w:ascii="Times New Roman" w:eastAsia="Calibri" w:hAnsi="Times New Roman" w:cs="Times New Roman"/>
            <w:rPrChange w:id="10595" w:author="PIERRE" w:date="2013-10-24T12:27:00Z">
              <w:rPr>
                <w:rFonts w:ascii="Times New Roman" w:eastAsia="Calibri" w:hAnsi="Times New Roman" w:cs="Times New Roman"/>
                <w:b/>
                <w:bCs/>
                <w:color w:val="365F91" w:themeColor="accent1" w:themeShade="BF"/>
                <w:sz w:val="28"/>
                <w:szCs w:val="28"/>
                <w:lang w:val="nl-NL" w:eastAsia="en-US"/>
              </w:rPr>
            </w:rPrChange>
          </w:rPr>
          <w:delText xml:space="preserve">Est ce que c’est bien compris? </w:delText>
        </w:r>
      </w:del>
    </w:p>
    <w:p w:rsidR="005A02E6" w:rsidRPr="00442E10" w:rsidDel="00726879" w:rsidRDefault="00AF2F6F" w:rsidP="005A02E6">
      <w:pPr>
        <w:pStyle w:val="Listecouleur-Accent11"/>
        <w:numPr>
          <w:ilvl w:val="0"/>
          <w:numId w:val="35"/>
        </w:numPr>
        <w:rPr>
          <w:del w:id="10596" w:author="PIERRE" w:date="2013-10-24T12:23:00Z"/>
          <w:rFonts w:ascii="Times New Roman" w:hAnsi="Times New Roman"/>
          <w:lang w:val="fr-FR"/>
        </w:rPr>
      </w:pPr>
      <w:del w:id="10597" w:author="PIERRE" w:date="2013-10-24T12:23:00Z">
        <w:r w:rsidRPr="00AF2F6F">
          <w:rPr>
            <w:rFonts w:ascii="Times New Roman" w:hAnsi="Times New Roman"/>
            <w:rPrChange w:id="10598" w:author="PIERRE" w:date="2013-10-24T12:27:00Z">
              <w:rPr>
                <w:rFonts w:ascii="Times New Roman" w:eastAsiaTheme="majorEastAsia" w:hAnsi="Times New Roman" w:cstheme="majorBidi"/>
                <w:b/>
                <w:bCs/>
                <w:color w:val="365F91" w:themeColor="accent1" w:themeShade="BF"/>
                <w:sz w:val="28"/>
                <w:szCs w:val="28"/>
              </w:rPr>
            </w:rPrChange>
          </w:rPr>
          <w:delText>REEXPLIQUEZ SI QUELQU’UN N’A PAS COMPRIS ET NE CONTINUER QUE SI TOUT LE A TOUT COMPRIS</w:delText>
        </w:r>
      </w:del>
    </w:p>
    <w:p w:rsidR="005A02E6" w:rsidRPr="00442E10" w:rsidDel="00726879" w:rsidRDefault="00AF2F6F" w:rsidP="005A02E6">
      <w:pPr>
        <w:pStyle w:val="Listecouleur-Accent11"/>
        <w:numPr>
          <w:ilvl w:val="0"/>
          <w:numId w:val="35"/>
        </w:numPr>
        <w:rPr>
          <w:del w:id="10599" w:author="PIERRE" w:date="2013-10-24T12:23:00Z"/>
          <w:rFonts w:ascii="Times New Roman" w:hAnsi="Times New Roman"/>
          <w:lang w:val="fr-FR"/>
        </w:rPr>
      </w:pPr>
      <w:del w:id="10600" w:author="PIERRE" w:date="2013-10-24T12:23:00Z">
        <w:r w:rsidRPr="00AF2F6F">
          <w:rPr>
            <w:rFonts w:ascii="Times New Roman" w:hAnsi="Times New Roman"/>
            <w:rPrChange w:id="10601" w:author="PIERRE" w:date="2013-10-24T12:27:00Z">
              <w:rPr>
                <w:rFonts w:ascii="Times New Roman" w:eastAsiaTheme="majorEastAsia" w:hAnsi="Times New Roman" w:cstheme="majorBidi"/>
                <w:b/>
                <w:bCs/>
                <w:color w:val="365F91" w:themeColor="accent1" w:themeShade="BF"/>
                <w:sz w:val="28"/>
                <w:szCs w:val="28"/>
              </w:rPr>
            </w:rPrChange>
          </w:rPr>
          <w:delText xml:space="preserve">Maintenant que vous avez bien compris, on va vous inviter chacun à son tour dans un espace privé  pour un entretien. </w:delText>
        </w:r>
      </w:del>
    </w:p>
    <w:p w:rsidR="005A02E6" w:rsidRPr="00442E10" w:rsidDel="00726879" w:rsidRDefault="00AF2F6F" w:rsidP="005A02E6">
      <w:pPr>
        <w:rPr>
          <w:del w:id="10602" w:author="PIERRE" w:date="2013-10-24T12:23:00Z"/>
          <w:rFonts w:ascii="Times New Roman" w:hAnsi="Times New Roman" w:cs="Times New Roman"/>
          <w:b/>
        </w:rPr>
      </w:pPr>
      <w:del w:id="10603" w:author="PIERRE" w:date="2013-10-24T12:23:00Z">
        <w:r w:rsidRPr="00AF2F6F">
          <w:rPr>
            <w:rFonts w:ascii="Times New Roman" w:hAnsi="Times New Roman" w:cs="Times New Roman"/>
            <w:b/>
            <w:rPrChange w:id="10604"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Espace privé, Chacun pris individuellement</w:delText>
        </w:r>
      </w:del>
    </w:p>
    <w:p w:rsidR="005A02E6" w:rsidRPr="00442E10" w:rsidDel="00726879" w:rsidRDefault="00AF2F6F" w:rsidP="005A02E6">
      <w:pPr>
        <w:pStyle w:val="Listecouleur-Accent11"/>
        <w:numPr>
          <w:ilvl w:val="0"/>
          <w:numId w:val="35"/>
        </w:numPr>
        <w:rPr>
          <w:del w:id="10605" w:author="PIERRE" w:date="2013-10-24T12:23:00Z"/>
          <w:rFonts w:ascii="Times New Roman" w:hAnsi="Times New Roman"/>
          <w:lang w:val="fr-FR"/>
        </w:rPr>
      </w:pPr>
      <w:del w:id="10606" w:author="PIERRE" w:date="2013-10-24T12:23:00Z">
        <w:r w:rsidRPr="00AF2F6F">
          <w:rPr>
            <w:rFonts w:ascii="Times New Roman" w:hAnsi="Times New Roman"/>
            <w:rPrChange w:id="10607" w:author="PIERRE" w:date="2013-10-24T12:27:00Z">
              <w:rPr>
                <w:rFonts w:ascii="Times New Roman" w:eastAsiaTheme="majorEastAsia" w:hAnsi="Times New Roman" w:cstheme="majorBidi"/>
                <w:b/>
                <w:bCs/>
                <w:color w:val="365F91" w:themeColor="accent1" w:themeShade="BF"/>
                <w:sz w:val="28"/>
                <w:szCs w:val="28"/>
              </w:rPr>
            </w:rPrChange>
          </w:rPr>
          <w:delText>Bonjour</w:delText>
        </w:r>
      </w:del>
    </w:p>
    <w:p w:rsidR="005A02E6" w:rsidRPr="00442E10" w:rsidDel="00726879" w:rsidRDefault="00AF2F6F" w:rsidP="005A02E6">
      <w:pPr>
        <w:pStyle w:val="Listecouleur-Accent11"/>
        <w:numPr>
          <w:ilvl w:val="0"/>
          <w:numId w:val="35"/>
        </w:numPr>
        <w:rPr>
          <w:del w:id="10608" w:author="PIERRE" w:date="2013-10-24T12:23:00Z"/>
          <w:rFonts w:ascii="Times New Roman" w:hAnsi="Times New Roman"/>
          <w:lang w:val="fr-FR"/>
        </w:rPr>
      </w:pPr>
      <w:del w:id="10609" w:author="PIERRE" w:date="2013-10-24T12:23:00Z">
        <w:r w:rsidRPr="00AF2F6F">
          <w:rPr>
            <w:rFonts w:ascii="Times New Roman" w:hAnsi="Times New Roman"/>
            <w:rPrChange w:id="10610" w:author="PIERRE" w:date="2013-10-24T12:27:00Z">
              <w:rPr>
                <w:rFonts w:ascii="Times New Roman" w:eastAsiaTheme="majorEastAsia" w:hAnsi="Times New Roman" w:cstheme="majorBidi"/>
                <w:b/>
                <w:bCs/>
                <w:color w:val="365F91" w:themeColor="accent1" w:themeShade="BF"/>
                <w:sz w:val="28"/>
                <w:szCs w:val="28"/>
              </w:rPr>
            </w:rPrChange>
          </w:rPr>
          <w:delText>POSEZ LES QUESTIONS QUI SUIVENT</w:delText>
        </w:r>
      </w:del>
    </w:p>
    <w:p w:rsidR="00743DF3" w:rsidRPr="00442E10" w:rsidDel="00726879" w:rsidRDefault="00743DF3" w:rsidP="00743DF3">
      <w:pPr>
        <w:pStyle w:val="ListParagraph"/>
        <w:numPr>
          <w:ilvl w:val="0"/>
          <w:numId w:val="35"/>
        </w:numPr>
        <w:spacing w:after="0" w:line="240" w:lineRule="auto"/>
        <w:jc w:val="both"/>
        <w:rPr>
          <w:del w:id="10611" w:author="PIERRE" w:date="2013-10-24T12:23:00Z"/>
          <w:rFonts w:ascii="Times New Roman" w:hAnsi="Times New Roman" w:cs="Times New Roman"/>
          <w:u w:val="single"/>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3706"/>
        <w:gridCol w:w="2681"/>
        <w:gridCol w:w="2554"/>
      </w:tblGrid>
      <w:tr w:rsidR="00743DF3" w:rsidRPr="00442E10" w:rsidDel="00726879" w:rsidTr="0076199F">
        <w:trPr>
          <w:del w:id="10612" w:author="PIERRE" w:date="2013-10-24T12:23:00Z"/>
        </w:trPr>
        <w:tc>
          <w:tcPr>
            <w:tcW w:w="806" w:type="dxa"/>
          </w:tcPr>
          <w:p w:rsidR="00743DF3" w:rsidRPr="00442E10" w:rsidDel="00726879" w:rsidRDefault="00743DF3" w:rsidP="0076199F">
            <w:pPr>
              <w:spacing w:after="0" w:line="240" w:lineRule="auto"/>
              <w:rPr>
                <w:del w:id="10613" w:author="PIERRE" w:date="2013-10-24T12:23:00Z"/>
                <w:rFonts w:ascii="Times New Roman" w:hAnsi="Times New Roman" w:cs="Times New Roman"/>
                <w:color w:val="FF0000"/>
              </w:rPr>
            </w:pPr>
          </w:p>
        </w:tc>
        <w:tc>
          <w:tcPr>
            <w:tcW w:w="3706" w:type="dxa"/>
          </w:tcPr>
          <w:p w:rsidR="00743DF3" w:rsidRPr="00442E10" w:rsidDel="00726879" w:rsidRDefault="00AF2F6F" w:rsidP="0076199F">
            <w:pPr>
              <w:spacing w:after="0" w:line="240" w:lineRule="auto"/>
              <w:rPr>
                <w:del w:id="10614" w:author="PIERRE" w:date="2013-10-24T12:23:00Z"/>
                <w:rFonts w:ascii="Times New Roman" w:hAnsi="Times New Roman" w:cs="Times New Roman"/>
              </w:rPr>
            </w:pPr>
            <w:del w:id="10615" w:author="PIERRE" w:date="2013-10-24T12:23:00Z">
              <w:r w:rsidRPr="00AF2F6F">
                <w:rPr>
                  <w:rFonts w:ascii="Times New Roman" w:hAnsi="Times New Roman" w:cs="Times New Roman"/>
                  <w:rPrChange w:id="10616"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QUESTIONS</w:delText>
              </w:r>
            </w:del>
          </w:p>
        </w:tc>
        <w:tc>
          <w:tcPr>
            <w:tcW w:w="2681" w:type="dxa"/>
          </w:tcPr>
          <w:p w:rsidR="00743DF3" w:rsidRPr="00442E10" w:rsidDel="00726879" w:rsidRDefault="00AF2F6F" w:rsidP="0076199F">
            <w:pPr>
              <w:spacing w:after="0" w:line="240" w:lineRule="auto"/>
              <w:jc w:val="both"/>
              <w:rPr>
                <w:del w:id="10617" w:author="PIERRE" w:date="2013-10-24T12:23:00Z"/>
                <w:rFonts w:ascii="Times New Roman" w:hAnsi="Times New Roman" w:cs="Times New Roman"/>
              </w:rPr>
            </w:pPr>
            <w:del w:id="10618" w:author="PIERRE" w:date="2013-10-24T12:23:00Z">
              <w:r w:rsidRPr="00AF2F6F">
                <w:rPr>
                  <w:rFonts w:ascii="Times New Roman" w:hAnsi="Times New Roman" w:cs="Times New Roman"/>
                  <w:rPrChange w:id="10619"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CODE</w:delText>
              </w:r>
            </w:del>
          </w:p>
        </w:tc>
        <w:tc>
          <w:tcPr>
            <w:tcW w:w="2554" w:type="dxa"/>
          </w:tcPr>
          <w:p w:rsidR="00743DF3" w:rsidRPr="00442E10" w:rsidDel="00726879" w:rsidRDefault="00AF2F6F" w:rsidP="0076199F">
            <w:pPr>
              <w:spacing w:after="0" w:line="240" w:lineRule="auto"/>
              <w:jc w:val="both"/>
              <w:rPr>
                <w:del w:id="10620" w:author="PIERRE" w:date="2013-10-24T12:23:00Z"/>
                <w:rFonts w:ascii="Times New Roman" w:hAnsi="Times New Roman" w:cs="Times New Roman"/>
              </w:rPr>
            </w:pPr>
            <w:del w:id="10621" w:author="PIERRE" w:date="2013-10-23T16:42:00Z">
              <w:r w:rsidRPr="00AF2F6F">
                <w:rPr>
                  <w:rFonts w:ascii="Times New Roman" w:hAnsi="Times New Roman" w:cs="Times New Roman"/>
                  <w:rPrChange w:id="10622"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REPONSE</w:delText>
              </w:r>
            </w:del>
          </w:p>
        </w:tc>
      </w:tr>
      <w:tr w:rsidR="00743DF3" w:rsidRPr="00442E10" w:rsidDel="00726879" w:rsidTr="0076199F">
        <w:trPr>
          <w:del w:id="10623" w:author="PIERRE" w:date="2013-10-24T12:23:00Z"/>
        </w:trPr>
        <w:tc>
          <w:tcPr>
            <w:tcW w:w="806" w:type="dxa"/>
          </w:tcPr>
          <w:p w:rsidR="00743DF3" w:rsidRPr="00442E10" w:rsidDel="00726879" w:rsidRDefault="00AF2F6F" w:rsidP="0076199F">
            <w:pPr>
              <w:spacing w:after="0" w:line="240" w:lineRule="auto"/>
              <w:jc w:val="center"/>
              <w:rPr>
                <w:del w:id="10624" w:author="PIERRE" w:date="2013-10-24T12:23:00Z"/>
                <w:rFonts w:ascii="Times New Roman" w:hAnsi="Times New Roman" w:cs="Times New Roman"/>
              </w:rPr>
            </w:pPr>
            <w:del w:id="10625" w:author="PIERRE" w:date="2013-10-24T12:23:00Z">
              <w:r w:rsidRPr="00AF2F6F">
                <w:rPr>
                  <w:rFonts w:ascii="Times New Roman" w:hAnsi="Times New Roman" w:cs="Times New Roman"/>
                  <w:rPrChange w:id="10626"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Q114</w:delText>
              </w:r>
            </w:del>
          </w:p>
        </w:tc>
        <w:tc>
          <w:tcPr>
            <w:tcW w:w="3706" w:type="dxa"/>
          </w:tcPr>
          <w:p w:rsidR="00743DF3" w:rsidRPr="00442E10" w:rsidDel="00726879" w:rsidRDefault="00AF2F6F" w:rsidP="0076199F">
            <w:pPr>
              <w:spacing w:after="0" w:line="240" w:lineRule="auto"/>
              <w:jc w:val="both"/>
              <w:rPr>
                <w:del w:id="10627" w:author="PIERRE" w:date="2013-10-24T12:23:00Z"/>
                <w:rFonts w:ascii="Times New Roman" w:hAnsi="Times New Roman" w:cs="Times New Roman"/>
              </w:rPr>
            </w:pPr>
            <w:del w:id="10628" w:author="PIERRE" w:date="2013-10-24T12:23:00Z">
              <w:r w:rsidRPr="00AF2F6F">
                <w:rPr>
                  <w:rFonts w:ascii="Times New Roman" w:hAnsi="Times New Roman" w:cs="Times New Roman"/>
                  <w:rPrChange w:id="10629"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DATE  DE L’ÉNTRETIEN</w:delText>
              </w:r>
            </w:del>
          </w:p>
        </w:tc>
        <w:tc>
          <w:tcPr>
            <w:tcW w:w="2681" w:type="dxa"/>
          </w:tcPr>
          <w:p w:rsidR="00743DF3" w:rsidRPr="00442E10" w:rsidDel="00726879" w:rsidRDefault="00743DF3" w:rsidP="0076199F">
            <w:pPr>
              <w:spacing w:after="0" w:line="240" w:lineRule="auto"/>
              <w:jc w:val="both"/>
              <w:rPr>
                <w:del w:id="10630" w:author="PIERRE" w:date="2013-10-24T12:23:00Z"/>
                <w:rFonts w:ascii="Times New Roman" w:hAnsi="Times New Roman" w:cs="Times New Roman"/>
              </w:rPr>
            </w:pPr>
          </w:p>
        </w:tc>
        <w:tc>
          <w:tcPr>
            <w:tcW w:w="2554" w:type="dxa"/>
          </w:tcPr>
          <w:p w:rsidR="00743DF3" w:rsidRPr="00442E10" w:rsidDel="00726879" w:rsidRDefault="00AF2F6F" w:rsidP="0076199F">
            <w:pPr>
              <w:spacing w:after="0" w:line="240" w:lineRule="auto"/>
              <w:rPr>
                <w:del w:id="10631" w:author="PIERRE" w:date="2013-10-24T12:23:00Z"/>
                <w:rFonts w:ascii="Times New Roman" w:hAnsi="Times New Roman" w:cs="Times New Roman"/>
              </w:rPr>
            </w:pPr>
            <w:del w:id="10632" w:author="PIERRE" w:date="2013-10-24T12:23:00Z">
              <w:r w:rsidRPr="00AF2F6F">
                <w:rPr>
                  <w:rFonts w:ascii="Times New Roman" w:eastAsia="Times New Roman" w:hAnsi="Times New Roman" w:cs="Times New Roman"/>
                  <w:sz w:val="21"/>
                  <w:szCs w:val="21"/>
                  <w:rPrChange w:id="10633" w:author="PIERRE" w:date="2013-10-24T12:27:00Z">
                    <w:rPr>
                      <w:rFonts w:ascii="Times New Roman" w:eastAsia="Times New Roman" w:hAnsi="Times New Roman" w:cs="Times New Roman"/>
                      <w:b/>
                      <w:bCs/>
                      <w:color w:val="365F91" w:themeColor="accent1" w:themeShade="BF"/>
                      <w:sz w:val="21"/>
                      <w:szCs w:val="21"/>
                      <w:lang w:val="nl-NL" w:eastAsia="en-US"/>
                    </w:rPr>
                  </w:rPrChange>
                </w:rPr>
                <w:delText>|__|__| |__|__| |_1_|_3_|</w:delText>
              </w:r>
            </w:del>
          </w:p>
        </w:tc>
      </w:tr>
      <w:tr w:rsidR="00743DF3" w:rsidRPr="00442E10" w:rsidDel="00726879" w:rsidTr="0076199F">
        <w:trPr>
          <w:del w:id="10634" w:author="PIERRE" w:date="2013-10-24T12:23:00Z"/>
        </w:trPr>
        <w:tc>
          <w:tcPr>
            <w:tcW w:w="806" w:type="dxa"/>
          </w:tcPr>
          <w:p w:rsidR="00743DF3" w:rsidRPr="00442E10" w:rsidDel="00726879" w:rsidRDefault="00AF2F6F" w:rsidP="0076199F">
            <w:pPr>
              <w:spacing w:after="0" w:line="240" w:lineRule="auto"/>
              <w:jc w:val="center"/>
              <w:rPr>
                <w:del w:id="10635" w:author="PIERRE" w:date="2013-10-24T12:23:00Z"/>
                <w:rFonts w:ascii="Times New Roman" w:hAnsi="Times New Roman" w:cs="Times New Roman"/>
              </w:rPr>
            </w:pPr>
            <w:del w:id="10636" w:author="PIERRE" w:date="2013-10-24T12:23:00Z">
              <w:r w:rsidRPr="00AF2F6F">
                <w:rPr>
                  <w:rFonts w:ascii="Times New Roman" w:hAnsi="Times New Roman" w:cs="Times New Roman"/>
                  <w:rPrChange w:id="10637"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Q115</w:delText>
              </w:r>
            </w:del>
          </w:p>
        </w:tc>
        <w:tc>
          <w:tcPr>
            <w:tcW w:w="3706" w:type="dxa"/>
          </w:tcPr>
          <w:p w:rsidR="00743DF3" w:rsidRPr="00442E10" w:rsidDel="00726879" w:rsidRDefault="00AF2F6F" w:rsidP="0076199F">
            <w:pPr>
              <w:spacing w:after="0" w:line="240" w:lineRule="auto"/>
              <w:jc w:val="both"/>
              <w:rPr>
                <w:del w:id="10638" w:author="PIERRE" w:date="2013-10-24T12:23:00Z"/>
                <w:rFonts w:ascii="Times New Roman" w:hAnsi="Times New Roman" w:cs="Times New Roman"/>
              </w:rPr>
            </w:pPr>
            <w:del w:id="10639" w:author="PIERRE" w:date="2013-10-24T12:23:00Z">
              <w:r w:rsidRPr="00AF2F6F">
                <w:rPr>
                  <w:rFonts w:ascii="Times New Roman" w:hAnsi="Times New Roman" w:cs="Times New Roman"/>
                  <w:rPrChange w:id="10640"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Nom du chef de ménage</w:delText>
              </w:r>
            </w:del>
          </w:p>
        </w:tc>
        <w:tc>
          <w:tcPr>
            <w:tcW w:w="2681" w:type="dxa"/>
          </w:tcPr>
          <w:p w:rsidR="00743DF3" w:rsidRPr="00442E10" w:rsidDel="00726879" w:rsidRDefault="00743DF3" w:rsidP="0076199F">
            <w:pPr>
              <w:spacing w:after="0" w:line="240" w:lineRule="auto"/>
              <w:jc w:val="both"/>
              <w:rPr>
                <w:del w:id="10641" w:author="PIERRE" w:date="2013-10-24T12:23:00Z"/>
                <w:rFonts w:ascii="Times New Roman" w:hAnsi="Times New Roman" w:cs="Times New Roman"/>
              </w:rPr>
            </w:pPr>
          </w:p>
        </w:tc>
        <w:tc>
          <w:tcPr>
            <w:tcW w:w="2554" w:type="dxa"/>
          </w:tcPr>
          <w:p w:rsidR="00743DF3" w:rsidRPr="00442E10" w:rsidDel="00726879" w:rsidRDefault="00743DF3" w:rsidP="0076199F">
            <w:pPr>
              <w:spacing w:after="0" w:line="240" w:lineRule="auto"/>
              <w:jc w:val="both"/>
              <w:rPr>
                <w:del w:id="10642" w:author="PIERRE" w:date="2013-10-24T12:23:00Z"/>
                <w:rFonts w:ascii="Times New Roman" w:hAnsi="Times New Roman" w:cs="Times New Roman"/>
              </w:rPr>
            </w:pPr>
          </w:p>
        </w:tc>
      </w:tr>
      <w:tr w:rsidR="00743DF3" w:rsidRPr="00442E10" w:rsidDel="00726879" w:rsidTr="0076199F">
        <w:trPr>
          <w:trHeight w:val="292"/>
          <w:del w:id="10643" w:author="PIERRE" w:date="2013-10-24T12:23:00Z"/>
        </w:trPr>
        <w:tc>
          <w:tcPr>
            <w:tcW w:w="806" w:type="dxa"/>
          </w:tcPr>
          <w:p w:rsidR="00743DF3" w:rsidRPr="00442E10" w:rsidDel="00726879" w:rsidRDefault="00AF2F6F" w:rsidP="0076199F">
            <w:pPr>
              <w:spacing w:after="0" w:line="240" w:lineRule="auto"/>
              <w:jc w:val="center"/>
              <w:rPr>
                <w:del w:id="10644" w:author="PIERRE" w:date="2013-10-24T12:23:00Z"/>
                <w:rFonts w:ascii="Times New Roman" w:hAnsi="Times New Roman" w:cs="Times New Roman"/>
              </w:rPr>
            </w:pPr>
            <w:del w:id="10645" w:author="PIERRE" w:date="2013-10-24T12:23:00Z">
              <w:r w:rsidRPr="00AF2F6F">
                <w:rPr>
                  <w:rFonts w:ascii="Times New Roman" w:hAnsi="Times New Roman" w:cs="Times New Roman"/>
                  <w:rPrChange w:id="10646"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Q116</w:delText>
              </w:r>
            </w:del>
          </w:p>
        </w:tc>
        <w:tc>
          <w:tcPr>
            <w:tcW w:w="3706" w:type="dxa"/>
          </w:tcPr>
          <w:p w:rsidR="00743DF3" w:rsidRPr="00442E10" w:rsidDel="00726879" w:rsidRDefault="00AF2F6F" w:rsidP="0076199F">
            <w:pPr>
              <w:spacing w:after="0" w:line="240" w:lineRule="auto"/>
              <w:jc w:val="both"/>
              <w:rPr>
                <w:del w:id="10647" w:author="PIERRE" w:date="2013-10-24T12:23:00Z"/>
                <w:rFonts w:ascii="Times New Roman" w:hAnsi="Times New Roman" w:cs="Times New Roman"/>
              </w:rPr>
            </w:pPr>
            <w:del w:id="10648" w:author="PIERRE" w:date="2013-10-24T12:23:00Z">
              <w:r w:rsidRPr="00AF2F6F">
                <w:rPr>
                  <w:rFonts w:ascii="Times New Roman" w:hAnsi="Times New Roman" w:cs="Times New Roman"/>
                  <w:rPrChange w:id="10649"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Le répondant est-il le Chef de ménage ?</w:delText>
              </w:r>
            </w:del>
          </w:p>
        </w:tc>
        <w:tc>
          <w:tcPr>
            <w:tcW w:w="2681" w:type="dxa"/>
          </w:tcPr>
          <w:p w:rsidR="00743DF3" w:rsidRPr="00442E10" w:rsidDel="00726879" w:rsidRDefault="00AF2F6F" w:rsidP="0076199F">
            <w:pPr>
              <w:spacing w:after="0" w:line="240" w:lineRule="auto"/>
              <w:jc w:val="both"/>
              <w:rPr>
                <w:del w:id="10650" w:author="PIERRE" w:date="2013-10-24T12:23:00Z"/>
                <w:rFonts w:ascii="Times New Roman" w:hAnsi="Times New Roman" w:cs="Times New Roman"/>
              </w:rPr>
            </w:pPr>
            <w:del w:id="10651" w:author="PIERRE" w:date="2013-10-24T12:23:00Z">
              <w:r w:rsidRPr="00AF2F6F">
                <w:rPr>
                  <w:rFonts w:ascii="Times New Roman" w:hAnsi="Times New Roman" w:cs="Times New Roman"/>
                  <w:rPrChange w:id="10652"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 OUI  (allez à Q120)</w:delText>
              </w:r>
            </w:del>
          </w:p>
          <w:p w:rsidR="00743DF3" w:rsidRPr="00442E10" w:rsidDel="00726879" w:rsidRDefault="00AF2F6F" w:rsidP="0076199F">
            <w:pPr>
              <w:spacing w:after="0" w:line="240" w:lineRule="auto"/>
              <w:jc w:val="both"/>
              <w:rPr>
                <w:del w:id="10653" w:author="PIERRE" w:date="2013-10-24T12:23:00Z"/>
                <w:rFonts w:ascii="Times New Roman" w:hAnsi="Times New Roman" w:cs="Times New Roman"/>
              </w:rPr>
            </w:pPr>
            <w:del w:id="10654" w:author="PIERRE" w:date="2013-10-24T12:23:00Z">
              <w:r w:rsidRPr="00AF2F6F">
                <w:rPr>
                  <w:rFonts w:ascii="Times New Roman" w:hAnsi="Times New Roman" w:cs="Times New Roman"/>
                  <w:rPrChange w:id="10655"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2. NON </w:delText>
              </w:r>
            </w:del>
          </w:p>
        </w:tc>
        <w:tc>
          <w:tcPr>
            <w:tcW w:w="2554" w:type="dxa"/>
          </w:tcPr>
          <w:p w:rsidR="00743DF3" w:rsidRPr="00442E10" w:rsidDel="00726879" w:rsidRDefault="00AF2F6F" w:rsidP="0076199F">
            <w:pPr>
              <w:spacing w:after="0" w:line="240" w:lineRule="auto"/>
              <w:jc w:val="center"/>
              <w:rPr>
                <w:del w:id="10656" w:author="PIERRE" w:date="2013-10-24T12:23:00Z"/>
                <w:rFonts w:ascii="Times New Roman" w:hAnsi="Times New Roman" w:cs="Times New Roman"/>
              </w:rPr>
            </w:pPr>
            <w:del w:id="10657" w:author="PIERRE" w:date="2013-10-24T12:23:00Z">
              <w:r w:rsidRPr="00AF2F6F">
                <w:rPr>
                  <w:rFonts w:ascii="Times New Roman" w:eastAsia="Times New Roman" w:hAnsi="Times New Roman" w:cs="Times New Roman"/>
                  <w:rPrChange w:id="10658" w:author="PIERRE" w:date="2013-10-24T12:27:00Z">
                    <w:rPr>
                      <w:rFonts w:ascii="Times New Roman" w:eastAsia="Times New Roman" w:hAnsi="Times New Roman" w:cs="Times New Roman"/>
                      <w:b/>
                      <w:bCs/>
                      <w:color w:val="365F91" w:themeColor="accent1" w:themeShade="BF"/>
                      <w:sz w:val="28"/>
                      <w:szCs w:val="28"/>
                      <w:lang w:val="nl-NL" w:eastAsia="en-US"/>
                    </w:rPr>
                  </w:rPrChange>
                </w:rPr>
                <w:delText>|__|</w:delText>
              </w:r>
            </w:del>
          </w:p>
        </w:tc>
      </w:tr>
      <w:tr w:rsidR="002820F6" w:rsidRPr="00442E10" w:rsidDel="00726879" w:rsidTr="00AE7ADD">
        <w:trPr>
          <w:del w:id="10659" w:author="PIERRE" w:date="2013-10-24T12:23:00Z"/>
        </w:trPr>
        <w:tc>
          <w:tcPr>
            <w:tcW w:w="806" w:type="dxa"/>
          </w:tcPr>
          <w:p w:rsidR="002820F6" w:rsidRPr="00442E10" w:rsidDel="00726879" w:rsidRDefault="00AF2F6F" w:rsidP="0076199F">
            <w:pPr>
              <w:spacing w:after="0" w:line="240" w:lineRule="auto"/>
              <w:jc w:val="center"/>
              <w:rPr>
                <w:del w:id="10660" w:author="PIERRE" w:date="2013-10-24T12:23:00Z"/>
                <w:rFonts w:ascii="Times New Roman" w:hAnsi="Times New Roman" w:cs="Times New Roman"/>
              </w:rPr>
            </w:pPr>
            <w:del w:id="10661" w:author="PIERRE" w:date="2013-10-24T12:23:00Z">
              <w:r w:rsidRPr="00AF2F6F">
                <w:rPr>
                  <w:rFonts w:ascii="Times New Roman" w:hAnsi="Times New Roman" w:cs="Times New Roman"/>
                  <w:rPrChange w:id="10662"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Q117</w:delText>
              </w:r>
            </w:del>
          </w:p>
        </w:tc>
        <w:tc>
          <w:tcPr>
            <w:tcW w:w="3706" w:type="dxa"/>
          </w:tcPr>
          <w:p w:rsidR="002820F6" w:rsidRPr="00442E10" w:rsidDel="00726879" w:rsidRDefault="00AF2F6F" w:rsidP="0076199F">
            <w:pPr>
              <w:spacing w:after="0" w:line="240" w:lineRule="auto"/>
              <w:jc w:val="both"/>
              <w:rPr>
                <w:del w:id="10663" w:author="PIERRE" w:date="2013-10-24T12:23:00Z"/>
                <w:rFonts w:ascii="Times New Roman" w:hAnsi="Times New Roman" w:cs="Times New Roman"/>
              </w:rPr>
            </w:pPr>
            <w:del w:id="10664" w:author="PIERRE" w:date="2013-10-24T12:23:00Z">
              <w:r w:rsidRPr="00AF2F6F">
                <w:rPr>
                  <w:rFonts w:ascii="Times New Roman" w:hAnsi="Times New Roman" w:cs="Times New Roman"/>
                  <w:rPrChange w:id="10665"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Si non, quel est le nom du répondant ?</w:delText>
              </w:r>
            </w:del>
          </w:p>
        </w:tc>
        <w:tc>
          <w:tcPr>
            <w:tcW w:w="5235" w:type="dxa"/>
            <w:gridSpan w:val="2"/>
          </w:tcPr>
          <w:p w:rsidR="00187732" w:rsidRDefault="00AF2F6F">
            <w:pPr>
              <w:spacing w:after="0" w:line="240" w:lineRule="auto"/>
              <w:rPr>
                <w:del w:id="10666" w:author="PIERRE" w:date="2013-10-24T12:23:00Z"/>
                <w:rFonts w:ascii="Times New Roman" w:hAnsi="Times New Roman" w:cs="Times New Roman"/>
              </w:rPr>
              <w:pPrChange w:id="10667" w:author="PIERRE" w:date="2013-10-24T07:03:00Z">
                <w:pPr>
                  <w:spacing w:after="0" w:line="240" w:lineRule="auto"/>
                  <w:jc w:val="center"/>
                </w:pPr>
              </w:pPrChange>
            </w:pPr>
            <w:del w:id="10668" w:author="PIERRE" w:date="2013-10-24T12:23:00Z">
              <w:r w:rsidRPr="00AF2F6F">
                <w:rPr>
                  <w:rFonts w:ascii="Times New Roman" w:hAnsi="Times New Roman" w:cs="Times New Roman"/>
                  <w:rPrChange w:id="10669"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Ecrire le nom:</w:delText>
              </w:r>
            </w:del>
          </w:p>
        </w:tc>
      </w:tr>
      <w:tr w:rsidR="00743DF3" w:rsidRPr="00442E10" w:rsidDel="00726879" w:rsidTr="0076199F">
        <w:trPr>
          <w:del w:id="10670" w:author="PIERRE" w:date="2013-10-24T12:23:00Z"/>
        </w:trPr>
        <w:tc>
          <w:tcPr>
            <w:tcW w:w="806" w:type="dxa"/>
          </w:tcPr>
          <w:p w:rsidR="00743DF3" w:rsidRPr="00442E10" w:rsidDel="00726879" w:rsidRDefault="00AF2F6F" w:rsidP="0076199F">
            <w:pPr>
              <w:spacing w:after="0" w:line="240" w:lineRule="auto"/>
              <w:jc w:val="center"/>
              <w:rPr>
                <w:del w:id="10671" w:author="PIERRE" w:date="2013-10-24T12:23:00Z"/>
                <w:rFonts w:ascii="Times New Roman" w:hAnsi="Times New Roman" w:cs="Times New Roman"/>
              </w:rPr>
            </w:pPr>
            <w:del w:id="10672" w:author="PIERRE" w:date="2013-10-24T12:23:00Z">
              <w:r w:rsidRPr="00AF2F6F">
                <w:rPr>
                  <w:rFonts w:ascii="Times New Roman" w:hAnsi="Times New Roman" w:cs="Times New Roman"/>
                  <w:rPrChange w:id="10673"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Q118</w:delText>
              </w:r>
            </w:del>
          </w:p>
        </w:tc>
        <w:tc>
          <w:tcPr>
            <w:tcW w:w="3706" w:type="dxa"/>
          </w:tcPr>
          <w:p w:rsidR="00743DF3" w:rsidRPr="00442E10" w:rsidDel="00726879" w:rsidRDefault="00AF2F6F" w:rsidP="0076199F">
            <w:pPr>
              <w:spacing w:after="0" w:line="240" w:lineRule="auto"/>
              <w:jc w:val="both"/>
              <w:rPr>
                <w:del w:id="10674" w:author="PIERRE" w:date="2013-10-24T12:23:00Z"/>
                <w:rFonts w:ascii="Times New Roman" w:hAnsi="Times New Roman" w:cs="Times New Roman"/>
              </w:rPr>
            </w:pPr>
            <w:del w:id="10675" w:author="PIERRE" w:date="2013-10-24T12:23:00Z">
              <w:r w:rsidRPr="00AF2F6F">
                <w:rPr>
                  <w:rFonts w:ascii="Times New Roman" w:hAnsi="Times New Roman" w:cs="Times New Roman"/>
                  <w:rPrChange w:id="10676"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Lien de parenté avec le chef de ménage? (voir les codes)</w:delText>
              </w:r>
            </w:del>
          </w:p>
        </w:tc>
        <w:tc>
          <w:tcPr>
            <w:tcW w:w="2681" w:type="dxa"/>
            <w:vAlign w:val="center"/>
          </w:tcPr>
          <w:p w:rsidR="00743DF3" w:rsidRPr="00442E10" w:rsidDel="00726879" w:rsidRDefault="00AF2F6F" w:rsidP="0076199F">
            <w:pPr>
              <w:spacing w:after="0" w:line="240" w:lineRule="auto"/>
              <w:rPr>
                <w:del w:id="10677" w:author="PIERRE" w:date="2013-10-24T12:23:00Z"/>
                <w:rFonts w:ascii="Times New Roman" w:hAnsi="Times New Roman" w:cs="Times New Roman"/>
              </w:rPr>
            </w:pPr>
            <w:del w:id="10678" w:author="PIERRE" w:date="2013-10-24T12:23:00Z">
              <w:r w:rsidRPr="00AF2F6F">
                <w:rPr>
                  <w:rFonts w:ascii="Times New Roman" w:hAnsi="Times New Roman" w:cs="Times New Roman"/>
                  <w:rPrChange w:id="10679"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1=Frère/sœur ainé(e);</w:delText>
              </w:r>
            </w:del>
          </w:p>
          <w:p w:rsidR="00743DF3" w:rsidRPr="00442E10" w:rsidDel="00726879" w:rsidRDefault="00AF2F6F" w:rsidP="0076199F">
            <w:pPr>
              <w:spacing w:after="0" w:line="240" w:lineRule="auto"/>
              <w:rPr>
                <w:del w:id="10680" w:author="PIERRE" w:date="2013-10-24T12:23:00Z"/>
                <w:rFonts w:ascii="Times New Roman" w:hAnsi="Times New Roman" w:cs="Times New Roman"/>
              </w:rPr>
            </w:pPr>
            <w:del w:id="10681" w:author="PIERRE" w:date="2013-10-24T12:23:00Z">
              <w:r w:rsidRPr="00AF2F6F">
                <w:rPr>
                  <w:rFonts w:ascii="Times New Roman" w:hAnsi="Times New Roman" w:cs="Times New Roman"/>
                  <w:rPrChange w:id="10682"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2=frère/sœur cadet(te) ; 3=frère/sœur jumeaux</w:delText>
              </w:r>
            </w:del>
          </w:p>
          <w:p w:rsidR="00743DF3" w:rsidRPr="00442E10" w:rsidDel="00726879" w:rsidRDefault="00AF2F6F" w:rsidP="0076199F">
            <w:pPr>
              <w:spacing w:after="0" w:line="240" w:lineRule="auto"/>
              <w:rPr>
                <w:del w:id="10683" w:author="PIERRE" w:date="2013-10-24T12:23:00Z"/>
                <w:rFonts w:ascii="Times New Roman" w:hAnsi="Times New Roman" w:cs="Times New Roman"/>
              </w:rPr>
            </w:pPr>
            <w:del w:id="10684" w:author="PIERRE" w:date="2013-10-24T12:23:00Z">
              <w:r w:rsidRPr="00AF2F6F">
                <w:rPr>
                  <w:rFonts w:ascii="Times New Roman" w:hAnsi="Times New Roman" w:cs="Times New Roman"/>
                  <w:rPrChange w:id="10685"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4=fils/fille</w:delText>
              </w:r>
            </w:del>
          </w:p>
          <w:p w:rsidR="00743DF3" w:rsidRPr="00442E10" w:rsidDel="00726879" w:rsidRDefault="00AF2F6F" w:rsidP="0076199F">
            <w:pPr>
              <w:spacing w:after="0" w:line="240" w:lineRule="auto"/>
              <w:rPr>
                <w:del w:id="10686" w:author="PIERRE" w:date="2013-10-24T12:23:00Z"/>
                <w:rFonts w:ascii="Times New Roman" w:hAnsi="Times New Roman" w:cs="Times New Roman"/>
              </w:rPr>
            </w:pPr>
            <w:del w:id="10687" w:author="PIERRE" w:date="2013-10-24T12:23:00Z">
              <w:r w:rsidRPr="00AF2F6F">
                <w:rPr>
                  <w:rFonts w:ascii="Times New Roman" w:hAnsi="Times New Roman" w:cs="Times New Roman"/>
                  <w:rPrChange w:id="10688"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5=Conjoint du CM</w:delText>
              </w:r>
            </w:del>
          </w:p>
          <w:p w:rsidR="00743DF3" w:rsidRPr="00442E10" w:rsidDel="00726879" w:rsidRDefault="00AF2F6F" w:rsidP="0076199F">
            <w:pPr>
              <w:spacing w:after="0" w:line="240" w:lineRule="auto"/>
              <w:rPr>
                <w:del w:id="10689" w:author="PIERRE" w:date="2013-10-24T12:23:00Z"/>
                <w:rFonts w:ascii="Times New Roman" w:hAnsi="Times New Roman" w:cs="Times New Roman"/>
              </w:rPr>
            </w:pPr>
            <w:del w:id="10690" w:author="PIERRE" w:date="2013-10-24T12:23:00Z">
              <w:r w:rsidRPr="00AF2F6F">
                <w:rPr>
                  <w:rFonts w:ascii="Times New Roman" w:hAnsi="Times New Roman" w:cs="Times New Roman"/>
                  <w:rPrChange w:id="10691"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6=autre (à préciser)______</w:delText>
              </w:r>
            </w:del>
          </w:p>
        </w:tc>
        <w:tc>
          <w:tcPr>
            <w:tcW w:w="2554" w:type="dxa"/>
          </w:tcPr>
          <w:p w:rsidR="00743DF3" w:rsidRPr="00442E10" w:rsidDel="00726879" w:rsidRDefault="00AF2F6F" w:rsidP="0076199F">
            <w:pPr>
              <w:spacing w:after="0" w:line="240" w:lineRule="auto"/>
              <w:jc w:val="center"/>
              <w:rPr>
                <w:del w:id="10692" w:author="PIERRE" w:date="2013-10-24T12:23:00Z"/>
                <w:rFonts w:ascii="Times New Roman" w:hAnsi="Times New Roman" w:cs="Times New Roman"/>
                <w:highlight w:val="yellow"/>
              </w:rPr>
            </w:pPr>
            <w:del w:id="10693" w:author="PIERRE" w:date="2013-10-24T12:23:00Z">
              <w:r w:rsidRPr="00AF2F6F">
                <w:rPr>
                  <w:rFonts w:ascii="Times New Roman" w:eastAsia="Times New Roman" w:hAnsi="Times New Roman" w:cs="Times New Roman"/>
                  <w:rPrChange w:id="10694" w:author="PIERRE" w:date="2013-10-24T12:27:00Z">
                    <w:rPr>
                      <w:rFonts w:ascii="Times New Roman" w:eastAsia="Times New Roman" w:hAnsi="Times New Roman" w:cs="Times New Roman"/>
                      <w:b/>
                      <w:bCs/>
                      <w:color w:val="365F91" w:themeColor="accent1" w:themeShade="BF"/>
                      <w:sz w:val="28"/>
                      <w:szCs w:val="28"/>
                      <w:lang w:val="nl-NL" w:eastAsia="en-US"/>
                    </w:rPr>
                  </w:rPrChange>
                </w:rPr>
                <w:delText>|__|</w:delText>
              </w:r>
            </w:del>
          </w:p>
        </w:tc>
      </w:tr>
      <w:tr w:rsidR="00743DF3" w:rsidRPr="00442E10" w:rsidDel="00726879" w:rsidTr="0076199F">
        <w:trPr>
          <w:del w:id="10695" w:author="PIERRE" w:date="2013-10-24T12:23:00Z"/>
        </w:trPr>
        <w:tc>
          <w:tcPr>
            <w:tcW w:w="806" w:type="dxa"/>
          </w:tcPr>
          <w:p w:rsidR="00743DF3" w:rsidRPr="00442E10" w:rsidDel="00726879" w:rsidRDefault="00AF2F6F" w:rsidP="0076199F">
            <w:pPr>
              <w:spacing w:after="0" w:line="240" w:lineRule="auto"/>
              <w:jc w:val="center"/>
              <w:rPr>
                <w:del w:id="10696" w:author="PIERRE" w:date="2013-10-24T12:23:00Z"/>
                <w:rFonts w:ascii="Times New Roman" w:hAnsi="Times New Roman" w:cs="Times New Roman"/>
              </w:rPr>
            </w:pPr>
            <w:del w:id="10697" w:author="PIERRE" w:date="2013-10-24T12:23:00Z">
              <w:r w:rsidRPr="00AF2F6F">
                <w:rPr>
                  <w:rFonts w:ascii="Times New Roman" w:hAnsi="Times New Roman" w:cs="Times New Roman"/>
                  <w:rPrChange w:id="10698"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Q119</w:delText>
              </w:r>
            </w:del>
          </w:p>
        </w:tc>
        <w:tc>
          <w:tcPr>
            <w:tcW w:w="3706" w:type="dxa"/>
          </w:tcPr>
          <w:p w:rsidR="00743DF3" w:rsidRPr="00442E10" w:rsidDel="00726879" w:rsidRDefault="00AF2F6F" w:rsidP="0076199F">
            <w:pPr>
              <w:spacing w:after="0" w:line="240" w:lineRule="auto"/>
              <w:jc w:val="both"/>
              <w:rPr>
                <w:del w:id="10699" w:author="PIERRE" w:date="2013-10-24T12:23:00Z"/>
                <w:rFonts w:ascii="Times New Roman" w:hAnsi="Times New Roman" w:cs="Times New Roman"/>
              </w:rPr>
            </w:pPr>
            <w:del w:id="10700" w:author="PIERRE" w:date="2013-10-24T12:23:00Z">
              <w:r w:rsidRPr="00AF2F6F">
                <w:rPr>
                  <w:rFonts w:ascii="Times New Roman" w:hAnsi="Times New Roman" w:cs="Times New Roman"/>
                  <w:rPrChange w:id="10701"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Pourquoi représentez ou remplacez-vous le chef de ménage?</w:delText>
              </w:r>
            </w:del>
          </w:p>
        </w:tc>
        <w:tc>
          <w:tcPr>
            <w:tcW w:w="2681" w:type="dxa"/>
          </w:tcPr>
          <w:p w:rsidR="00743DF3" w:rsidRPr="00442E10" w:rsidDel="00726879" w:rsidRDefault="00AF2F6F" w:rsidP="0076199F">
            <w:pPr>
              <w:spacing w:after="0" w:line="240" w:lineRule="auto"/>
              <w:jc w:val="both"/>
              <w:rPr>
                <w:del w:id="10702" w:author="PIERRE" w:date="2013-10-24T12:23:00Z"/>
                <w:rFonts w:ascii="Times New Roman" w:hAnsi="Times New Roman" w:cs="Times New Roman"/>
              </w:rPr>
            </w:pPr>
            <w:del w:id="10703" w:author="PIERRE" w:date="2013-10-24T12:23:00Z">
              <w:r w:rsidRPr="00AF2F6F">
                <w:rPr>
                  <w:rFonts w:ascii="Times New Roman" w:hAnsi="Times New Roman" w:cs="Times New Roman"/>
                  <w:rPrChange w:id="10704"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1=Niveau d’instruction plus élevé</w:delText>
              </w:r>
            </w:del>
          </w:p>
          <w:p w:rsidR="00743DF3" w:rsidRPr="00442E10" w:rsidDel="00726879" w:rsidRDefault="00AF2F6F" w:rsidP="0076199F">
            <w:pPr>
              <w:spacing w:after="0" w:line="240" w:lineRule="auto"/>
              <w:jc w:val="both"/>
              <w:rPr>
                <w:del w:id="10705" w:author="PIERRE" w:date="2013-10-24T12:23:00Z"/>
                <w:rFonts w:ascii="Times New Roman" w:hAnsi="Times New Roman" w:cs="Times New Roman"/>
              </w:rPr>
            </w:pPr>
            <w:del w:id="10706" w:author="PIERRE" w:date="2013-10-24T12:23:00Z">
              <w:r w:rsidRPr="00AF2F6F">
                <w:rPr>
                  <w:rFonts w:ascii="Times New Roman" w:hAnsi="Times New Roman" w:cs="Times New Roman"/>
                  <w:rPrChange w:id="10707"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2=responsable de famille 3=chef de ménage malade/empêché </w:delText>
              </w:r>
            </w:del>
          </w:p>
          <w:p w:rsidR="00743DF3" w:rsidRPr="00442E10" w:rsidDel="00726879" w:rsidRDefault="00AF2F6F" w:rsidP="0076199F">
            <w:pPr>
              <w:spacing w:after="0" w:line="240" w:lineRule="auto"/>
              <w:jc w:val="both"/>
              <w:rPr>
                <w:del w:id="10708" w:author="PIERRE" w:date="2013-10-24T12:23:00Z"/>
                <w:rFonts w:ascii="Times New Roman" w:hAnsi="Times New Roman" w:cs="Times New Roman"/>
              </w:rPr>
            </w:pPr>
            <w:del w:id="10709" w:author="PIERRE" w:date="2013-10-24T12:23:00Z">
              <w:r w:rsidRPr="00AF2F6F">
                <w:rPr>
                  <w:rFonts w:ascii="Times New Roman" w:hAnsi="Times New Roman" w:cs="Times New Roman"/>
                  <w:rPrChange w:id="10710"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4=autre (à préciser)______</w:delText>
              </w:r>
            </w:del>
          </w:p>
        </w:tc>
        <w:tc>
          <w:tcPr>
            <w:tcW w:w="2554" w:type="dxa"/>
          </w:tcPr>
          <w:p w:rsidR="00743DF3" w:rsidRPr="00442E10" w:rsidDel="00726879" w:rsidRDefault="00AF2F6F" w:rsidP="0076199F">
            <w:pPr>
              <w:spacing w:after="0" w:line="240" w:lineRule="auto"/>
              <w:jc w:val="center"/>
              <w:rPr>
                <w:del w:id="10711" w:author="PIERRE" w:date="2013-10-24T12:23:00Z"/>
                <w:rFonts w:ascii="Times New Roman" w:hAnsi="Times New Roman" w:cs="Times New Roman"/>
                <w:highlight w:val="yellow"/>
              </w:rPr>
            </w:pPr>
            <w:del w:id="10712" w:author="PIERRE" w:date="2013-10-24T12:23:00Z">
              <w:r w:rsidRPr="00AF2F6F">
                <w:rPr>
                  <w:rFonts w:ascii="Times New Roman" w:eastAsia="Times New Roman" w:hAnsi="Times New Roman" w:cs="Times New Roman"/>
                  <w:rPrChange w:id="10713" w:author="PIERRE" w:date="2013-10-24T12:27:00Z">
                    <w:rPr>
                      <w:rFonts w:ascii="Times New Roman" w:eastAsia="Times New Roman" w:hAnsi="Times New Roman" w:cs="Times New Roman"/>
                      <w:b/>
                      <w:bCs/>
                      <w:color w:val="365F91" w:themeColor="accent1" w:themeShade="BF"/>
                      <w:sz w:val="28"/>
                      <w:szCs w:val="28"/>
                      <w:lang w:val="nl-NL" w:eastAsia="en-US"/>
                    </w:rPr>
                  </w:rPrChange>
                </w:rPr>
                <w:delText>|__|</w:delText>
              </w:r>
            </w:del>
          </w:p>
        </w:tc>
      </w:tr>
      <w:tr w:rsidR="00743DF3" w:rsidRPr="00442E10" w:rsidDel="00726879" w:rsidTr="0076199F">
        <w:trPr>
          <w:del w:id="10714" w:author="PIERRE" w:date="2013-10-24T12:23:00Z"/>
        </w:trPr>
        <w:tc>
          <w:tcPr>
            <w:tcW w:w="806" w:type="dxa"/>
          </w:tcPr>
          <w:p w:rsidR="00743DF3" w:rsidRPr="00442E10" w:rsidDel="00726879" w:rsidRDefault="00AF2F6F" w:rsidP="0076199F">
            <w:pPr>
              <w:spacing w:after="0" w:line="240" w:lineRule="auto"/>
              <w:jc w:val="center"/>
              <w:rPr>
                <w:del w:id="10715" w:author="PIERRE" w:date="2013-10-24T12:23:00Z"/>
                <w:rFonts w:ascii="Times New Roman" w:hAnsi="Times New Roman" w:cs="Times New Roman"/>
              </w:rPr>
            </w:pPr>
            <w:del w:id="10716" w:author="PIERRE" w:date="2013-10-24T12:23:00Z">
              <w:r w:rsidRPr="00AF2F6F">
                <w:rPr>
                  <w:rFonts w:ascii="Times New Roman" w:hAnsi="Times New Roman" w:cs="Times New Roman"/>
                  <w:rPrChange w:id="10717"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Q120</w:delText>
              </w:r>
            </w:del>
          </w:p>
        </w:tc>
        <w:tc>
          <w:tcPr>
            <w:tcW w:w="3706" w:type="dxa"/>
          </w:tcPr>
          <w:p w:rsidR="00743DF3" w:rsidRPr="00442E10" w:rsidDel="00726879" w:rsidRDefault="00AF2F6F" w:rsidP="0076199F">
            <w:pPr>
              <w:spacing w:after="0" w:line="240" w:lineRule="auto"/>
              <w:jc w:val="both"/>
              <w:rPr>
                <w:del w:id="10718" w:author="PIERRE" w:date="2013-10-24T12:23:00Z"/>
                <w:rFonts w:ascii="Times New Roman" w:hAnsi="Times New Roman" w:cs="Times New Roman"/>
              </w:rPr>
            </w:pPr>
            <w:del w:id="10719" w:author="PIERRE" w:date="2013-10-24T12:23:00Z">
              <w:r w:rsidRPr="00AF2F6F">
                <w:rPr>
                  <w:rFonts w:ascii="Times New Roman" w:hAnsi="Times New Roman" w:cs="Times New Roman"/>
                  <w:rPrChange w:id="10720"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Numéro d’ordre du répondant lors de la 1</w:delText>
              </w:r>
              <w:r w:rsidRPr="00AF2F6F">
                <w:rPr>
                  <w:rFonts w:ascii="Times New Roman" w:hAnsi="Times New Roman" w:cs="Times New Roman"/>
                  <w:vertAlign w:val="superscript"/>
                  <w:rPrChange w:id="10721" w:author="PIERRE" w:date="2013-10-24T12:27:00Z">
                    <w:rPr>
                      <w:rFonts w:ascii="Times New Roman" w:eastAsiaTheme="majorEastAsia" w:hAnsi="Times New Roman" w:cs="Times New Roman"/>
                      <w:b/>
                      <w:bCs/>
                      <w:color w:val="365F91" w:themeColor="accent1" w:themeShade="BF"/>
                      <w:sz w:val="28"/>
                      <w:szCs w:val="28"/>
                      <w:vertAlign w:val="superscript"/>
                      <w:lang w:val="nl-NL" w:eastAsia="en-US"/>
                    </w:rPr>
                  </w:rPrChange>
                </w:rPr>
                <w:delText>ère</w:delText>
              </w:r>
              <w:r w:rsidRPr="00AF2F6F">
                <w:rPr>
                  <w:rFonts w:ascii="Times New Roman" w:hAnsi="Times New Roman" w:cs="Times New Roman"/>
                  <w:rPrChange w:id="10722"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 phase? .</w:delText>
              </w:r>
            </w:del>
          </w:p>
        </w:tc>
        <w:tc>
          <w:tcPr>
            <w:tcW w:w="2681" w:type="dxa"/>
          </w:tcPr>
          <w:p w:rsidR="00743DF3" w:rsidRPr="00442E10" w:rsidDel="00726879" w:rsidRDefault="00743DF3" w:rsidP="0076199F">
            <w:pPr>
              <w:spacing w:after="0" w:line="240" w:lineRule="auto"/>
              <w:jc w:val="both"/>
              <w:rPr>
                <w:del w:id="10723" w:author="PIERRE" w:date="2013-10-24T12:23:00Z"/>
                <w:rFonts w:ascii="Times New Roman" w:hAnsi="Times New Roman" w:cs="Times New Roman"/>
              </w:rPr>
            </w:pPr>
          </w:p>
        </w:tc>
        <w:tc>
          <w:tcPr>
            <w:tcW w:w="2554" w:type="dxa"/>
          </w:tcPr>
          <w:p w:rsidR="00743DF3" w:rsidRPr="00442E10" w:rsidDel="00726879" w:rsidRDefault="00AF2F6F" w:rsidP="0076199F">
            <w:pPr>
              <w:spacing w:after="0" w:line="240" w:lineRule="auto"/>
              <w:jc w:val="center"/>
              <w:rPr>
                <w:del w:id="10724" w:author="PIERRE" w:date="2013-10-24T12:23:00Z"/>
                <w:rFonts w:ascii="Times New Roman" w:hAnsi="Times New Roman" w:cs="Times New Roman"/>
              </w:rPr>
            </w:pPr>
            <w:del w:id="10725" w:author="PIERRE" w:date="2013-10-24T12:23:00Z">
              <w:r w:rsidRPr="00AF2F6F">
                <w:rPr>
                  <w:rFonts w:ascii="Times New Roman" w:eastAsia="Times New Roman" w:hAnsi="Times New Roman" w:cs="Times New Roman"/>
                  <w:rPrChange w:id="10726" w:author="PIERRE" w:date="2013-10-24T12:27:00Z">
                    <w:rPr>
                      <w:rFonts w:ascii="Times New Roman" w:eastAsia="Times New Roman" w:hAnsi="Times New Roman" w:cs="Times New Roman"/>
                      <w:b/>
                      <w:bCs/>
                      <w:color w:val="365F91" w:themeColor="accent1" w:themeShade="BF"/>
                      <w:sz w:val="28"/>
                      <w:szCs w:val="28"/>
                      <w:lang w:val="nl-NL" w:eastAsia="en-US"/>
                    </w:rPr>
                  </w:rPrChange>
                </w:rPr>
                <w:delText>|__|__|</w:delText>
              </w:r>
            </w:del>
          </w:p>
        </w:tc>
      </w:tr>
    </w:tbl>
    <w:p w:rsidR="00743DF3" w:rsidRPr="00442E10" w:rsidDel="00726879" w:rsidRDefault="00743DF3" w:rsidP="00743DF3">
      <w:pPr>
        <w:pStyle w:val="ListParagraph"/>
        <w:spacing w:after="0" w:line="240" w:lineRule="auto"/>
        <w:jc w:val="both"/>
        <w:rPr>
          <w:del w:id="10727" w:author="PIERRE" w:date="2013-10-24T12:23:00Z"/>
          <w:rFonts w:ascii="Times New Roman" w:hAnsi="Times New Roman" w:cs="Times New Roman"/>
        </w:rPr>
      </w:pPr>
    </w:p>
    <w:p w:rsidR="005A02E6" w:rsidRPr="00442E10" w:rsidDel="00726879" w:rsidRDefault="00AF2F6F" w:rsidP="005A02E6">
      <w:pPr>
        <w:pStyle w:val="Listecouleur-Accent11"/>
        <w:numPr>
          <w:ilvl w:val="0"/>
          <w:numId w:val="35"/>
        </w:numPr>
        <w:rPr>
          <w:del w:id="10728" w:author="PIERRE" w:date="2013-10-24T12:23:00Z"/>
          <w:rFonts w:ascii="Times New Roman" w:hAnsi="Times New Roman"/>
          <w:lang w:val="fr-FR"/>
        </w:rPr>
      </w:pPr>
      <w:del w:id="10729" w:author="PIERRE" w:date="2013-10-24T12:23:00Z">
        <w:r w:rsidRPr="00AF2F6F">
          <w:rPr>
            <w:rFonts w:ascii="Times New Roman" w:hAnsi="Times New Roman"/>
            <w:rPrChange w:id="10730" w:author="PIERRE" w:date="2013-10-24T12:27:00Z">
              <w:rPr>
                <w:rFonts w:ascii="Times New Roman" w:eastAsiaTheme="majorEastAsia" w:hAnsi="Times New Roman" w:cstheme="majorBidi"/>
                <w:b/>
                <w:bCs/>
                <w:color w:val="365F91" w:themeColor="accent1" w:themeShade="BF"/>
                <w:sz w:val="28"/>
                <w:szCs w:val="28"/>
              </w:rPr>
            </w:rPrChange>
          </w:rPr>
          <w:delText xml:space="preserve">PRENDRE LA FEUILLE D’ENREGISTREMENT DU </w:delText>
        </w:r>
      </w:del>
      <w:del w:id="10731" w:author="PIERRE" w:date="2013-10-23T16:39:00Z">
        <w:r w:rsidRPr="00AF2F6F">
          <w:rPr>
            <w:rFonts w:ascii="Times New Roman" w:hAnsi="Times New Roman"/>
            <w:rPrChange w:id="10732" w:author="PIERRE" w:date="2013-10-24T12:27:00Z">
              <w:rPr>
                <w:rFonts w:ascii="Times New Roman" w:eastAsiaTheme="majorEastAsia" w:hAnsi="Times New Roman" w:cstheme="majorBidi"/>
                <w:b/>
                <w:bCs/>
                <w:color w:val="365F91" w:themeColor="accent1" w:themeShade="BF"/>
                <w:sz w:val="28"/>
                <w:szCs w:val="28"/>
              </w:rPr>
            </w:rPrChange>
          </w:rPr>
          <w:delText>MENAGE</w:delText>
        </w:r>
      </w:del>
      <w:del w:id="10733" w:author="PIERRE" w:date="2013-10-24T12:23:00Z">
        <w:r w:rsidRPr="00AF2F6F">
          <w:rPr>
            <w:rFonts w:ascii="Times New Roman" w:hAnsi="Times New Roman"/>
            <w:rPrChange w:id="10734" w:author="PIERRE" w:date="2013-10-24T12:27:00Z">
              <w:rPr>
                <w:rFonts w:ascii="Times New Roman" w:eastAsiaTheme="majorEastAsia" w:hAnsi="Times New Roman" w:cstheme="majorBidi"/>
                <w:b/>
                <w:bCs/>
                <w:color w:val="365F91" w:themeColor="accent1" w:themeShade="BF"/>
                <w:sz w:val="28"/>
                <w:szCs w:val="28"/>
              </w:rPr>
            </w:rPrChange>
          </w:rPr>
          <w:delText xml:space="preserve"> POUR LA TORCHE. </w:delText>
        </w:r>
      </w:del>
    </w:p>
    <w:p w:rsidR="005A02E6" w:rsidRPr="00442E10" w:rsidDel="00726879" w:rsidRDefault="00AF2F6F" w:rsidP="005A02E6">
      <w:pPr>
        <w:pStyle w:val="Listecouleur-Accent11"/>
        <w:numPr>
          <w:ilvl w:val="0"/>
          <w:numId w:val="35"/>
        </w:numPr>
        <w:rPr>
          <w:del w:id="10735" w:author="PIERRE" w:date="2013-10-24T12:23:00Z"/>
          <w:rFonts w:ascii="Times New Roman" w:hAnsi="Times New Roman"/>
          <w:lang w:val="fr-FR"/>
        </w:rPr>
      </w:pPr>
      <w:del w:id="10736" w:author="PIERRE" w:date="2013-10-24T12:23:00Z">
        <w:r w:rsidRPr="00AF2F6F">
          <w:rPr>
            <w:rFonts w:ascii="Times New Roman" w:hAnsi="Times New Roman"/>
            <w:rPrChange w:id="10737" w:author="PIERRE" w:date="2013-10-24T12:27:00Z">
              <w:rPr>
                <w:rFonts w:ascii="Times New Roman" w:eastAsiaTheme="majorEastAsia" w:hAnsi="Times New Roman" w:cstheme="majorBidi"/>
                <w:b/>
                <w:bCs/>
                <w:color w:val="365F91" w:themeColor="accent1" w:themeShade="BF"/>
                <w:sz w:val="28"/>
                <w:szCs w:val="28"/>
              </w:rPr>
            </w:rPrChange>
          </w:rPr>
          <w:delText xml:space="preserve">REGARDEZ LA LIGNE CORRESPONDANT AU MONTANT INSCRIT SUR L’ENVELOPPE. LIRE LE </w:delText>
        </w:r>
      </w:del>
      <w:del w:id="10738" w:author="PIERRE" w:date="2013-10-23T16:57:00Z">
        <w:r w:rsidRPr="00AF2F6F">
          <w:rPr>
            <w:rFonts w:ascii="Times New Roman" w:hAnsi="Times New Roman"/>
            <w:rPrChange w:id="10739" w:author="PIERRE" w:date="2013-10-24T12:27:00Z">
              <w:rPr>
                <w:rFonts w:ascii="Times New Roman" w:eastAsiaTheme="majorEastAsia" w:hAnsi="Times New Roman" w:cstheme="majorBidi"/>
                <w:b/>
                <w:bCs/>
                <w:color w:val="365F91" w:themeColor="accent1" w:themeShade="BF"/>
                <w:sz w:val="28"/>
                <w:szCs w:val="28"/>
              </w:rPr>
            </w:rPrChange>
          </w:rPr>
          <w:delText>RESULTAT</w:delText>
        </w:r>
      </w:del>
      <w:del w:id="10740" w:author="PIERRE" w:date="2013-10-24T12:23:00Z">
        <w:r w:rsidRPr="00AF2F6F">
          <w:rPr>
            <w:rFonts w:ascii="Times New Roman" w:hAnsi="Times New Roman"/>
            <w:rPrChange w:id="10741" w:author="PIERRE" w:date="2013-10-24T12:27:00Z">
              <w:rPr>
                <w:rFonts w:ascii="Times New Roman" w:eastAsiaTheme="majorEastAsia" w:hAnsi="Times New Roman" w:cstheme="majorBidi"/>
                <w:b/>
                <w:bCs/>
                <w:color w:val="365F91" w:themeColor="accent1" w:themeShade="BF"/>
                <w:sz w:val="28"/>
                <w:szCs w:val="28"/>
              </w:rPr>
            </w:rPrChange>
          </w:rPr>
          <w:delText xml:space="preserve"> MENTIONN</w:delText>
        </w:r>
      </w:del>
      <w:del w:id="10742" w:author="PIERRE" w:date="2013-10-24T07:04:00Z">
        <w:r w:rsidRPr="00AF2F6F">
          <w:rPr>
            <w:rFonts w:ascii="Times New Roman" w:hAnsi="Times New Roman"/>
            <w:rPrChange w:id="10743" w:author="PIERRE" w:date="2013-10-24T12:27:00Z">
              <w:rPr>
                <w:rFonts w:ascii="Times New Roman" w:eastAsiaTheme="majorEastAsia" w:hAnsi="Times New Roman" w:cstheme="majorBidi"/>
                <w:b/>
                <w:bCs/>
                <w:color w:val="365F91" w:themeColor="accent1" w:themeShade="BF"/>
                <w:sz w:val="28"/>
                <w:szCs w:val="28"/>
              </w:rPr>
            </w:rPrChange>
          </w:rPr>
          <w:delText>E</w:delText>
        </w:r>
      </w:del>
      <w:del w:id="10744" w:author="PIERRE" w:date="2013-10-24T12:23:00Z">
        <w:r w:rsidRPr="00AF2F6F">
          <w:rPr>
            <w:rFonts w:ascii="Times New Roman" w:hAnsi="Times New Roman"/>
            <w:rPrChange w:id="10745" w:author="PIERRE" w:date="2013-10-24T12:27:00Z">
              <w:rPr>
                <w:rFonts w:ascii="Times New Roman" w:eastAsiaTheme="majorEastAsia" w:hAnsi="Times New Roman" w:cstheme="majorBidi"/>
                <w:b/>
                <w:bCs/>
                <w:color w:val="365F91" w:themeColor="accent1" w:themeShade="BF"/>
                <w:sz w:val="28"/>
                <w:szCs w:val="28"/>
              </w:rPr>
            </w:rPrChange>
          </w:rPr>
          <w:delText xml:space="preserve"> A LA DERNI</w:delText>
        </w:r>
      </w:del>
      <w:del w:id="10746" w:author="PIERRE" w:date="2013-10-24T07:04:00Z">
        <w:r w:rsidRPr="00AF2F6F">
          <w:rPr>
            <w:rFonts w:ascii="Times New Roman" w:hAnsi="Times New Roman"/>
            <w:rPrChange w:id="10747" w:author="PIERRE" w:date="2013-10-24T12:27:00Z">
              <w:rPr>
                <w:rFonts w:ascii="Times New Roman" w:eastAsiaTheme="majorEastAsia" w:hAnsi="Times New Roman" w:cstheme="majorBidi"/>
                <w:b/>
                <w:bCs/>
                <w:color w:val="365F91" w:themeColor="accent1" w:themeShade="BF"/>
                <w:sz w:val="28"/>
                <w:szCs w:val="28"/>
              </w:rPr>
            </w:rPrChange>
          </w:rPr>
          <w:delText>E</w:delText>
        </w:r>
      </w:del>
      <w:del w:id="10748" w:author="PIERRE" w:date="2013-10-24T12:23:00Z">
        <w:r w:rsidRPr="00AF2F6F">
          <w:rPr>
            <w:rFonts w:ascii="Times New Roman" w:hAnsi="Times New Roman"/>
            <w:rPrChange w:id="10749" w:author="PIERRE" w:date="2013-10-24T12:27:00Z">
              <w:rPr>
                <w:rFonts w:ascii="Times New Roman" w:eastAsiaTheme="majorEastAsia" w:hAnsi="Times New Roman" w:cstheme="majorBidi"/>
                <w:b/>
                <w:bCs/>
                <w:color w:val="365F91" w:themeColor="accent1" w:themeShade="BF"/>
                <w:sz w:val="28"/>
                <w:szCs w:val="28"/>
              </w:rPr>
            </w:rPrChange>
          </w:rPr>
          <w:delText xml:space="preserve">RE COLONNE </w:delText>
        </w:r>
      </w:del>
      <w:del w:id="10750" w:author="PIERRE" w:date="2013-10-24T07:04:00Z">
        <w:r w:rsidRPr="00AF2F6F">
          <w:rPr>
            <w:rFonts w:ascii="Times New Roman" w:hAnsi="Times New Roman"/>
            <w:rPrChange w:id="10751" w:author="PIERRE" w:date="2013-10-24T12:27:00Z">
              <w:rPr>
                <w:rFonts w:ascii="Times New Roman" w:eastAsiaTheme="majorEastAsia" w:hAnsi="Times New Roman" w:cstheme="majorBidi"/>
                <w:b/>
                <w:bCs/>
                <w:color w:val="365F91" w:themeColor="accent1" w:themeShade="BF"/>
                <w:sz w:val="28"/>
                <w:szCs w:val="28"/>
              </w:rPr>
            </w:rPrChange>
          </w:rPr>
          <w:delText>A</w:delText>
        </w:r>
      </w:del>
      <w:del w:id="10752" w:author="PIERRE" w:date="2013-10-24T12:23:00Z">
        <w:r w:rsidRPr="00AF2F6F">
          <w:rPr>
            <w:rFonts w:ascii="Times New Roman" w:hAnsi="Times New Roman"/>
            <w:rPrChange w:id="10753" w:author="PIERRE" w:date="2013-10-24T12:27:00Z">
              <w:rPr>
                <w:rFonts w:ascii="Times New Roman" w:eastAsiaTheme="majorEastAsia" w:hAnsi="Times New Roman" w:cstheme="majorBidi"/>
                <w:b/>
                <w:bCs/>
                <w:color w:val="365F91" w:themeColor="accent1" w:themeShade="BF"/>
                <w:sz w:val="28"/>
                <w:szCs w:val="28"/>
              </w:rPr>
            </w:rPrChange>
          </w:rPr>
          <w:delText xml:space="preserve"> DROITE. EN FONCTION DU </w:delText>
        </w:r>
      </w:del>
      <w:del w:id="10754" w:author="PIERRE" w:date="2013-10-23T16:57:00Z">
        <w:r w:rsidRPr="00AF2F6F">
          <w:rPr>
            <w:rFonts w:ascii="Times New Roman" w:hAnsi="Times New Roman"/>
            <w:rPrChange w:id="10755" w:author="PIERRE" w:date="2013-10-24T12:27:00Z">
              <w:rPr>
                <w:rFonts w:ascii="Times New Roman" w:eastAsiaTheme="majorEastAsia" w:hAnsi="Times New Roman" w:cstheme="majorBidi"/>
                <w:b/>
                <w:bCs/>
                <w:color w:val="365F91" w:themeColor="accent1" w:themeShade="BF"/>
                <w:sz w:val="28"/>
                <w:szCs w:val="28"/>
              </w:rPr>
            </w:rPrChange>
          </w:rPr>
          <w:delText>RESULTAT</w:delText>
        </w:r>
      </w:del>
      <w:del w:id="10756" w:author="PIERRE" w:date="2013-10-24T12:23:00Z">
        <w:r w:rsidRPr="00AF2F6F">
          <w:rPr>
            <w:rFonts w:ascii="Times New Roman" w:hAnsi="Times New Roman"/>
            <w:rPrChange w:id="10757" w:author="PIERRE" w:date="2013-10-24T12:27:00Z">
              <w:rPr>
                <w:rFonts w:ascii="Times New Roman" w:eastAsiaTheme="majorEastAsia" w:hAnsi="Times New Roman" w:cstheme="majorBidi"/>
                <w:b/>
                <w:bCs/>
                <w:color w:val="365F91" w:themeColor="accent1" w:themeShade="BF"/>
                <w:sz w:val="28"/>
                <w:szCs w:val="28"/>
              </w:rPr>
            </w:rPrChange>
          </w:rPr>
          <w:delText xml:space="preserve"> ALLEZ </w:delText>
        </w:r>
      </w:del>
      <w:del w:id="10758" w:author="PIERRE" w:date="2013-10-24T07:05:00Z">
        <w:r w:rsidRPr="00AF2F6F">
          <w:rPr>
            <w:rFonts w:ascii="Times New Roman" w:hAnsi="Times New Roman"/>
            <w:rPrChange w:id="10759" w:author="PIERRE" w:date="2013-10-24T12:27:00Z">
              <w:rPr>
                <w:rFonts w:ascii="Times New Roman" w:eastAsiaTheme="majorEastAsia" w:hAnsi="Times New Roman" w:cstheme="majorBidi"/>
                <w:b/>
                <w:bCs/>
                <w:color w:val="365F91" w:themeColor="accent1" w:themeShade="BF"/>
                <w:sz w:val="28"/>
                <w:szCs w:val="28"/>
              </w:rPr>
            </w:rPrChange>
          </w:rPr>
          <w:delText>A</w:delText>
        </w:r>
      </w:del>
      <w:del w:id="10760" w:author="PIERRE" w:date="2013-10-24T12:23:00Z">
        <w:r w:rsidRPr="00AF2F6F">
          <w:rPr>
            <w:rFonts w:ascii="Times New Roman" w:hAnsi="Times New Roman"/>
            <w:rPrChange w:id="10761" w:author="PIERRE" w:date="2013-10-24T12:27:00Z">
              <w:rPr>
                <w:rFonts w:ascii="Times New Roman" w:eastAsiaTheme="majorEastAsia" w:hAnsi="Times New Roman" w:cstheme="majorBidi"/>
                <w:b/>
                <w:bCs/>
                <w:color w:val="365F91" w:themeColor="accent1" w:themeShade="BF"/>
                <w:sz w:val="28"/>
                <w:szCs w:val="28"/>
              </w:rPr>
            </w:rPrChange>
          </w:rPr>
          <w:delText xml:space="preserve">  </w:delText>
        </w:r>
        <w:r w:rsidRPr="00AF2F6F">
          <w:rPr>
            <w:rFonts w:ascii="Times New Roman" w:hAnsi="Times New Roman"/>
            <w:highlight w:val="yellow"/>
            <w:rPrChange w:id="10762" w:author="PIERRE" w:date="2013-10-24T12:27:00Z">
              <w:rPr>
                <w:rFonts w:ascii="Times New Roman" w:eastAsiaTheme="majorEastAsia" w:hAnsi="Times New Roman" w:cstheme="majorBidi"/>
                <w:b/>
                <w:bCs/>
                <w:color w:val="365F91" w:themeColor="accent1" w:themeShade="BF"/>
                <w:sz w:val="28"/>
                <w:szCs w:val="28"/>
                <w:highlight w:val="yellow"/>
              </w:rPr>
            </w:rPrChange>
          </w:rPr>
          <w:delText>26</w:delText>
        </w:r>
        <w:r w:rsidRPr="00AF2F6F">
          <w:rPr>
            <w:rFonts w:ascii="Times New Roman" w:hAnsi="Times New Roman"/>
            <w:rPrChange w:id="10763" w:author="PIERRE" w:date="2013-10-24T12:27:00Z">
              <w:rPr>
                <w:rFonts w:ascii="Times New Roman" w:eastAsiaTheme="majorEastAsia" w:hAnsi="Times New Roman" w:cstheme="majorBidi"/>
                <w:b/>
                <w:bCs/>
                <w:color w:val="365F91" w:themeColor="accent1" w:themeShade="BF"/>
                <w:sz w:val="28"/>
                <w:szCs w:val="28"/>
              </w:rPr>
            </w:rPrChange>
          </w:rPr>
          <w:delText xml:space="preserve"> OU </w:delText>
        </w:r>
        <w:r w:rsidRPr="00AF2F6F">
          <w:rPr>
            <w:rFonts w:ascii="Times New Roman" w:hAnsi="Times New Roman"/>
            <w:highlight w:val="yellow"/>
            <w:rPrChange w:id="10764" w:author="PIERRE" w:date="2013-10-24T12:27:00Z">
              <w:rPr>
                <w:rFonts w:ascii="Times New Roman" w:eastAsiaTheme="majorEastAsia" w:hAnsi="Times New Roman" w:cstheme="majorBidi"/>
                <w:b/>
                <w:bCs/>
                <w:color w:val="365F91" w:themeColor="accent1" w:themeShade="BF"/>
                <w:sz w:val="28"/>
                <w:szCs w:val="28"/>
                <w:highlight w:val="yellow"/>
              </w:rPr>
            </w:rPrChange>
          </w:rPr>
          <w:delText>27</w:delText>
        </w:r>
        <w:r w:rsidRPr="00AF2F6F">
          <w:rPr>
            <w:rFonts w:ascii="Times New Roman" w:hAnsi="Times New Roman"/>
            <w:rPrChange w:id="10765" w:author="PIERRE" w:date="2013-10-24T12:27:00Z">
              <w:rPr>
                <w:rFonts w:ascii="Times New Roman" w:eastAsiaTheme="majorEastAsia" w:hAnsi="Times New Roman" w:cstheme="majorBidi"/>
                <w:b/>
                <w:bCs/>
                <w:color w:val="365F91" w:themeColor="accent1" w:themeShade="BF"/>
                <w:sz w:val="28"/>
                <w:szCs w:val="28"/>
              </w:rPr>
            </w:rPrChange>
          </w:rPr>
          <w:delText>.</w:delText>
        </w:r>
      </w:del>
    </w:p>
    <w:p w:rsidR="005A02E6" w:rsidRPr="00442E10" w:rsidDel="00726879" w:rsidRDefault="00AF2F6F" w:rsidP="005A02E6">
      <w:pPr>
        <w:pStyle w:val="Listecouleur-Accent11"/>
        <w:numPr>
          <w:ilvl w:val="0"/>
          <w:numId w:val="35"/>
        </w:numPr>
        <w:ind w:left="1068"/>
        <w:rPr>
          <w:del w:id="10766" w:author="PIERRE" w:date="2013-10-24T12:23:00Z"/>
          <w:rFonts w:ascii="Times New Roman" w:hAnsi="Times New Roman"/>
          <w:lang w:val="fr-FR"/>
        </w:rPr>
      </w:pPr>
      <w:del w:id="10767" w:author="PIERRE" w:date="2013-10-24T12:23:00Z">
        <w:r w:rsidRPr="00AF2F6F">
          <w:rPr>
            <w:rFonts w:ascii="Times New Roman" w:hAnsi="Times New Roman"/>
            <w:rPrChange w:id="10768" w:author="PIERRE" w:date="2013-10-24T12:27:00Z">
              <w:rPr>
                <w:rFonts w:ascii="Times New Roman" w:eastAsiaTheme="majorEastAsia" w:hAnsi="Times New Roman" w:cstheme="majorBidi"/>
                <w:b/>
                <w:bCs/>
                <w:color w:val="365F91" w:themeColor="accent1" w:themeShade="BF"/>
                <w:sz w:val="28"/>
                <w:szCs w:val="28"/>
              </w:rPr>
            </w:rPrChange>
          </w:rPr>
          <w:delText>SI C’EST ACCEPT</w:delText>
        </w:r>
      </w:del>
      <w:del w:id="10769" w:author="PIERRE" w:date="2013-10-24T07:05:00Z">
        <w:r w:rsidRPr="00AF2F6F">
          <w:rPr>
            <w:rFonts w:ascii="Times New Roman" w:hAnsi="Times New Roman"/>
            <w:rPrChange w:id="10770" w:author="PIERRE" w:date="2013-10-24T12:27:00Z">
              <w:rPr>
                <w:rFonts w:ascii="Times New Roman" w:eastAsiaTheme="majorEastAsia" w:hAnsi="Times New Roman" w:cstheme="majorBidi"/>
                <w:b/>
                <w:bCs/>
                <w:color w:val="365F91" w:themeColor="accent1" w:themeShade="BF"/>
                <w:sz w:val="28"/>
                <w:szCs w:val="28"/>
              </w:rPr>
            </w:rPrChange>
          </w:rPr>
          <w:delText>E</w:delText>
        </w:r>
      </w:del>
    </w:p>
    <w:p w:rsidR="005A02E6" w:rsidRPr="00442E10" w:rsidDel="00726879" w:rsidRDefault="00AF2F6F" w:rsidP="005A02E6">
      <w:pPr>
        <w:pStyle w:val="Listecouleur-Accent11"/>
        <w:numPr>
          <w:ilvl w:val="1"/>
          <w:numId w:val="36"/>
        </w:numPr>
        <w:ind w:left="1788"/>
        <w:rPr>
          <w:del w:id="10771" w:author="PIERRE" w:date="2013-10-24T12:23:00Z"/>
          <w:rFonts w:ascii="Times New Roman" w:hAnsi="Times New Roman"/>
          <w:lang w:val="fr-FR"/>
        </w:rPr>
      </w:pPr>
      <w:del w:id="10772" w:author="PIERRE" w:date="2013-10-24T12:23:00Z">
        <w:r w:rsidRPr="00AF2F6F">
          <w:rPr>
            <w:rFonts w:ascii="Times New Roman" w:hAnsi="Times New Roman"/>
            <w:rPrChange w:id="10773" w:author="PIERRE" w:date="2013-10-24T12:27:00Z">
              <w:rPr>
                <w:rFonts w:ascii="Times New Roman" w:eastAsiaTheme="majorEastAsia" w:hAnsi="Times New Roman" w:cstheme="majorBidi"/>
                <w:b/>
                <w:bCs/>
                <w:color w:val="365F91" w:themeColor="accent1" w:themeShade="BF"/>
                <w:sz w:val="28"/>
                <w:szCs w:val="28"/>
              </w:rPr>
            </w:rPrChange>
          </w:rPr>
          <w:delText xml:space="preserve">Je vois que vous avez accepté d’acheter la torche. MONTREZ LA FEUILLE D’ENREGISTREMENT DU </w:delText>
        </w:r>
      </w:del>
      <w:del w:id="10774" w:author="PIERRE" w:date="2013-10-23T16:39:00Z">
        <w:r w:rsidRPr="00AF2F6F">
          <w:rPr>
            <w:rFonts w:ascii="Times New Roman" w:hAnsi="Times New Roman"/>
            <w:rPrChange w:id="10775" w:author="PIERRE" w:date="2013-10-24T12:27:00Z">
              <w:rPr>
                <w:rFonts w:ascii="Times New Roman" w:eastAsiaTheme="majorEastAsia" w:hAnsi="Times New Roman" w:cstheme="majorBidi"/>
                <w:b/>
                <w:bCs/>
                <w:color w:val="365F91" w:themeColor="accent1" w:themeShade="BF"/>
                <w:sz w:val="28"/>
                <w:szCs w:val="28"/>
              </w:rPr>
            </w:rPrChange>
          </w:rPr>
          <w:delText>MENAGE</w:delText>
        </w:r>
      </w:del>
      <w:del w:id="10776" w:author="PIERRE" w:date="2013-10-24T12:23:00Z">
        <w:r w:rsidRPr="00AF2F6F">
          <w:rPr>
            <w:rFonts w:ascii="Times New Roman" w:hAnsi="Times New Roman"/>
            <w:rPrChange w:id="10777" w:author="PIERRE" w:date="2013-10-24T12:27:00Z">
              <w:rPr>
                <w:rFonts w:ascii="Times New Roman" w:eastAsiaTheme="majorEastAsia" w:hAnsi="Times New Roman" w:cstheme="majorBidi"/>
                <w:b/>
                <w:bCs/>
                <w:color w:val="365F91" w:themeColor="accent1" w:themeShade="BF"/>
                <w:sz w:val="28"/>
                <w:szCs w:val="28"/>
              </w:rPr>
            </w:rPrChange>
          </w:rPr>
          <w:delText xml:space="preserve"> POUR LA TORCHE.</w:delText>
        </w:r>
      </w:del>
    </w:p>
    <w:p w:rsidR="005A02E6" w:rsidRPr="00442E10" w:rsidDel="00726879" w:rsidRDefault="00AF2F6F" w:rsidP="005A02E6">
      <w:pPr>
        <w:pStyle w:val="Listecouleur-Accent11"/>
        <w:numPr>
          <w:ilvl w:val="1"/>
          <w:numId w:val="36"/>
        </w:numPr>
        <w:ind w:left="1788"/>
        <w:rPr>
          <w:del w:id="10778" w:author="PIERRE" w:date="2013-10-24T12:23:00Z"/>
          <w:rFonts w:ascii="Times New Roman" w:hAnsi="Times New Roman"/>
          <w:lang w:val="fr-FR"/>
        </w:rPr>
      </w:pPr>
      <w:del w:id="10779" w:author="PIERRE" w:date="2013-10-24T12:23:00Z">
        <w:r w:rsidRPr="00AF2F6F">
          <w:rPr>
            <w:rFonts w:ascii="Times New Roman" w:hAnsi="Times New Roman"/>
            <w:rPrChange w:id="10780" w:author="PIERRE" w:date="2013-10-24T12:27:00Z">
              <w:rPr>
                <w:rFonts w:ascii="Times New Roman" w:eastAsiaTheme="majorEastAsia" w:hAnsi="Times New Roman" w:cstheme="majorBidi"/>
                <w:b/>
                <w:bCs/>
                <w:color w:val="365F91" w:themeColor="accent1" w:themeShade="BF"/>
                <w:sz w:val="28"/>
                <w:szCs w:val="28"/>
              </w:rPr>
            </w:rPrChange>
          </w:rPr>
          <w:delText>après on va vous remettre un reçu indiquant le montant à payer. Une fois que vous aurez payé ce montant nous vous remettrons une torche.</w:delText>
        </w:r>
      </w:del>
    </w:p>
    <w:p w:rsidR="005A02E6" w:rsidRPr="00442E10" w:rsidDel="00726879" w:rsidRDefault="00AF2F6F" w:rsidP="005A02E6">
      <w:pPr>
        <w:pStyle w:val="Listecouleur-Accent11"/>
        <w:numPr>
          <w:ilvl w:val="1"/>
          <w:numId w:val="36"/>
        </w:numPr>
        <w:ind w:left="1788"/>
        <w:rPr>
          <w:del w:id="10781" w:author="PIERRE" w:date="2013-10-24T12:23:00Z"/>
          <w:rFonts w:ascii="Times New Roman" w:hAnsi="Times New Roman"/>
          <w:lang w:val="fr-FR"/>
        </w:rPr>
      </w:pPr>
      <w:del w:id="10782" w:author="PIERRE" w:date="2013-10-24T12:23:00Z">
        <w:r w:rsidRPr="00AF2F6F">
          <w:rPr>
            <w:rFonts w:ascii="Times New Roman" w:hAnsi="Times New Roman"/>
            <w:rPrChange w:id="10783" w:author="PIERRE" w:date="2013-10-24T12:27:00Z">
              <w:rPr>
                <w:rFonts w:ascii="Times New Roman" w:eastAsiaTheme="majorEastAsia" w:hAnsi="Times New Roman" w:cstheme="majorBidi"/>
                <w:b/>
                <w:bCs/>
                <w:color w:val="365F91" w:themeColor="accent1" w:themeShade="BF"/>
                <w:sz w:val="28"/>
                <w:szCs w:val="28"/>
              </w:rPr>
            </w:rPrChange>
          </w:rPr>
          <w:delText>Est ce que tout est compris?</w:delText>
        </w:r>
      </w:del>
    </w:p>
    <w:p w:rsidR="005A02E6" w:rsidRPr="00442E10" w:rsidDel="00726879" w:rsidRDefault="00AF2F6F" w:rsidP="005A02E6">
      <w:pPr>
        <w:pStyle w:val="Listecouleur-Accent11"/>
        <w:numPr>
          <w:ilvl w:val="0"/>
          <w:numId w:val="35"/>
        </w:numPr>
        <w:ind w:left="1068"/>
        <w:rPr>
          <w:del w:id="10784" w:author="PIERRE" w:date="2013-10-24T12:23:00Z"/>
          <w:rFonts w:ascii="Times New Roman" w:hAnsi="Times New Roman"/>
          <w:lang w:val="fr-FR"/>
        </w:rPr>
      </w:pPr>
      <w:del w:id="10785" w:author="PIERRE" w:date="2013-10-24T12:23:00Z">
        <w:r w:rsidRPr="00AF2F6F">
          <w:rPr>
            <w:rFonts w:ascii="Times New Roman" w:hAnsi="Times New Roman"/>
            <w:rPrChange w:id="10786" w:author="PIERRE" w:date="2013-10-24T12:27:00Z">
              <w:rPr>
                <w:rFonts w:ascii="Times New Roman" w:eastAsiaTheme="majorEastAsia" w:hAnsi="Times New Roman" w:cstheme="majorBidi"/>
                <w:b/>
                <w:bCs/>
                <w:color w:val="365F91" w:themeColor="accent1" w:themeShade="BF"/>
                <w:sz w:val="28"/>
                <w:szCs w:val="28"/>
              </w:rPr>
            </w:rPrChange>
          </w:rPr>
          <w:delText>SI C’EST REFUS</w:delText>
        </w:r>
      </w:del>
      <w:del w:id="10787" w:author="PIERRE" w:date="2013-10-24T07:05:00Z">
        <w:r w:rsidRPr="00AF2F6F">
          <w:rPr>
            <w:rFonts w:ascii="Times New Roman" w:hAnsi="Times New Roman"/>
            <w:rPrChange w:id="10788" w:author="PIERRE" w:date="2013-10-24T12:27:00Z">
              <w:rPr>
                <w:rFonts w:ascii="Times New Roman" w:eastAsiaTheme="majorEastAsia" w:hAnsi="Times New Roman" w:cstheme="majorBidi"/>
                <w:b/>
                <w:bCs/>
                <w:color w:val="365F91" w:themeColor="accent1" w:themeShade="BF"/>
                <w:sz w:val="28"/>
                <w:szCs w:val="28"/>
              </w:rPr>
            </w:rPrChange>
          </w:rPr>
          <w:delText>E</w:delText>
        </w:r>
      </w:del>
    </w:p>
    <w:p w:rsidR="005A02E6" w:rsidRPr="00442E10" w:rsidDel="00726879" w:rsidRDefault="00AF2F6F" w:rsidP="005A02E6">
      <w:pPr>
        <w:pStyle w:val="Listecouleur-Accent11"/>
        <w:numPr>
          <w:ilvl w:val="1"/>
          <w:numId w:val="36"/>
        </w:numPr>
        <w:ind w:left="1788"/>
        <w:rPr>
          <w:del w:id="10789" w:author="PIERRE" w:date="2013-10-24T12:23:00Z"/>
          <w:rFonts w:ascii="Times New Roman" w:hAnsi="Times New Roman"/>
          <w:lang w:val="fr-FR"/>
        </w:rPr>
      </w:pPr>
      <w:del w:id="10790" w:author="PIERRE" w:date="2013-10-24T12:23:00Z">
        <w:r w:rsidRPr="00AF2F6F">
          <w:rPr>
            <w:rFonts w:ascii="Times New Roman" w:hAnsi="Times New Roman"/>
            <w:rPrChange w:id="10791" w:author="PIERRE" w:date="2013-10-24T12:27:00Z">
              <w:rPr>
                <w:rFonts w:ascii="Times New Roman" w:eastAsiaTheme="majorEastAsia" w:hAnsi="Times New Roman" w:cstheme="majorBidi"/>
                <w:b/>
                <w:bCs/>
                <w:color w:val="365F91" w:themeColor="accent1" w:themeShade="BF"/>
                <w:sz w:val="28"/>
                <w:szCs w:val="28"/>
              </w:rPr>
            </w:rPrChange>
          </w:rPr>
          <w:delText>Je  vois que vous avez refusé d’acheter la torche?</w:delText>
        </w:r>
      </w:del>
    </w:p>
    <w:p w:rsidR="005A02E6" w:rsidRPr="00442E10" w:rsidDel="00726879" w:rsidRDefault="00AF2F6F" w:rsidP="005A02E6">
      <w:pPr>
        <w:pStyle w:val="Listecouleur-Accent11"/>
        <w:numPr>
          <w:ilvl w:val="1"/>
          <w:numId w:val="36"/>
        </w:numPr>
        <w:ind w:left="1788"/>
        <w:rPr>
          <w:del w:id="10792" w:author="PIERRE" w:date="2013-10-24T12:23:00Z"/>
          <w:rFonts w:ascii="Times New Roman" w:hAnsi="Times New Roman"/>
          <w:lang w:val="fr-FR"/>
        </w:rPr>
      </w:pPr>
      <w:del w:id="10793" w:author="PIERRE" w:date="2013-10-24T12:23:00Z">
        <w:r w:rsidRPr="00AF2F6F">
          <w:rPr>
            <w:rFonts w:ascii="Times New Roman" w:hAnsi="Times New Roman"/>
            <w:rPrChange w:id="10794" w:author="PIERRE" w:date="2013-10-24T12:27:00Z">
              <w:rPr>
                <w:rFonts w:ascii="Times New Roman" w:eastAsiaTheme="majorEastAsia" w:hAnsi="Times New Roman" w:cstheme="majorBidi"/>
                <w:b/>
                <w:bCs/>
                <w:color w:val="365F91" w:themeColor="accent1" w:themeShade="BF"/>
                <w:sz w:val="28"/>
                <w:szCs w:val="28"/>
              </w:rPr>
            </w:rPrChange>
          </w:rPr>
          <w:delText>Est ce bien cela ? CONTR</w:delText>
        </w:r>
      </w:del>
      <w:del w:id="10795" w:author="PIERRE" w:date="2013-10-24T07:05:00Z">
        <w:r w:rsidRPr="00AF2F6F">
          <w:rPr>
            <w:rFonts w:ascii="Times New Roman" w:hAnsi="Times New Roman"/>
            <w:rPrChange w:id="10796" w:author="PIERRE" w:date="2013-10-24T12:27:00Z">
              <w:rPr>
                <w:rFonts w:ascii="Times New Roman" w:eastAsiaTheme="majorEastAsia" w:hAnsi="Times New Roman" w:cstheme="majorBidi"/>
                <w:b/>
                <w:bCs/>
                <w:color w:val="365F91" w:themeColor="accent1" w:themeShade="BF"/>
                <w:sz w:val="28"/>
                <w:szCs w:val="28"/>
              </w:rPr>
            </w:rPrChange>
          </w:rPr>
          <w:delText>Ö</w:delText>
        </w:r>
      </w:del>
      <w:del w:id="10797" w:author="PIERRE" w:date="2013-10-24T12:23:00Z">
        <w:r w:rsidRPr="00AF2F6F">
          <w:rPr>
            <w:rFonts w:ascii="Times New Roman" w:hAnsi="Times New Roman"/>
            <w:rPrChange w:id="10798" w:author="PIERRE" w:date="2013-10-24T12:27:00Z">
              <w:rPr>
                <w:rFonts w:ascii="Times New Roman" w:eastAsiaTheme="majorEastAsia" w:hAnsi="Times New Roman" w:cstheme="majorBidi"/>
                <w:b/>
                <w:bCs/>
                <w:color w:val="365F91" w:themeColor="accent1" w:themeShade="BF"/>
                <w:sz w:val="28"/>
                <w:szCs w:val="28"/>
              </w:rPr>
            </w:rPrChange>
          </w:rPr>
          <w:delText xml:space="preserve">LER LA FEUILLE D’ENREGISTREMENT DU </w:delText>
        </w:r>
      </w:del>
      <w:del w:id="10799" w:author="PIERRE" w:date="2013-10-23T16:39:00Z">
        <w:r w:rsidRPr="00AF2F6F">
          <w:rPr>
            <w:rFonts w:ascii="Times New Roman" w:hAnsi="Times New Roman"/>
            <w:rPrChange w:id="10800" w:author="PIERRE" w:date="2013-10-24T12:27:00Z">
              <w:rPr>
                <w:rFonts w:ascii="Times New Roman" w:eastAsiaTheme="majorEastAsia" w:hAnsi="Times New Roman" w:cstheme="majorBidi"/>
                <w:b/>
                <w:bCs/>
                <w:color w:val="365F91" w:themeColor="accent1" w:themeShade="BF"/>
                <w:sz w:val="28"/>
                <w:szCs w:val="28"/>
              </w:rPr>
            </w:rPrChange>
          </w:rPr>
          <w:delText>MENAGE</w:delText>
        </w:r>
      </w:del>
      <w:del w:id="10801" w:author="PIERRE" w:date="2013-10-24T12:23:00Z">
        <w:r w:rsidRPr="00AF2F6F">
          <w:rPr>
            <w:rFonts w:ascii="Times New Roman" w:hAnsi="Times New Roman"/>
            <w:rPrChange w:id="10802" w:author="PIERRE" w:date="2013-10-24T12:27:00Z">
              <w:rPr>
                <w:rFonts w:ascii="Times New Roman" w:eastAsiaTheme="majorEastAsia" w:hAnsi="Times New Roman" w:cstheme="majorBidi"/>
                <w:b/>
                <w:bCs/>
                <w:color w:val="365F91" w:themeColor="accent1" w:themeShade="BF"/>
                <w:sz w:val="28"/>
                <w:szCs w:val="28"/>
              </w:rPr>
            </w:rPrChange>
          </w:rPr>
          <w:delText xml:space="preserve"> POUR LA TORCHE AVEC LE </w:delText>
        </w:r>
      </w:del>
      <w:del w:id="10803" w:author="PIERRE" w:date="2013-10-23T16:37:00Z">
        <w:r w:rsidRPr="00AF2F6F">
          <w:rPr>
            <w:rFonts w:ascii="Times New Roman" w:hAnsi="Times New Roman"/>
            <w:rPrChange w:id="10804" w:author="PIERRE" w:date="2013-10-24T12:27:00Z">
              <w:rPr>
                <w:rFonts w:ascii="Times New Roman" w:eastAsiaTheme="majorEastAsia" w:hAnsi="Times New Roman" w:cstheme="majorBidi"/>
                <w:b/>
                <w:bCs/>
                <w:color w:val="365F91" w:themeColor="accent1" w:themeShade="BF"/>
                <w:sz w:val="28"/>
                <w:szCs w:val="28"/>
              </w:rPr>
            </w:rPrChange>
          </w:rPr>
          <w:delText>REPONDANT</w:delText>
        </w:r>
      </w:del>
    </w:p>
    <w:p w:rsidR="005A02E6" w:rsidRPr="00442E10" w:rsidDel="00726879" w:rsidRDefault="00AF2F6F" w:rsidP="005A02E6">
      <w:pPr>
        <w:pStyle w:val="Listecouleur-Accent11"/>
        <w:numPr>
          <w:ilvl w:val="1"/>
          <w:numId w:val="36"/>
        </w:numPr>
        <w:ind w:left="1788"/>
        <w:rPr>
          <w:del w:id="10805" w:author="PIERRE" w:date="2013-10-24T12:23:00Z"/>
          <w:rFonts w:ascii="Times New Roman" w:hAnsi="Times New Roman"/>
          <w:lang w:val="fr-FR"/>
        </w:rPr>
      </w:pPr>
      <w:del w:id="10806" w:author="PIERRE" w:date="2013-10-24T12:23:00Z">
        <w:r w:rsidRPr="00AF2F6F">
          <w:rPr>
            <w:rFonts w:ascii="Times New Roman" w:hAnsi="Times New Roman"/>
            <w:rPrChange w:id="10807" w:author="PIERRE" w:date="2013-10-24T12:27:00Z">
              <w:rPr>
                <w:rFonts w:ascii="Times New Roman" w:eastAsiaTheme="majorEastAsia" w:hAnsi="Times New Roman" w:cstheme="majorBidi"/>
                <w:b/>
                <w:bCs/>
                <w:color w:val="365F91" w:themeColor="accent1" w:themeShade="BF"/>
                <w:sz w:val="28"/>
                <w:szCs w:val="28"/>
              </w:rPr>
            </w:rPrChange>
          </w:rPr>
          <w:delText>Avez-vous bien compris l’exercice ?</w:delText>
        </w:r>
      </w:del>
    </w:p>
    <w:p w:rsidR="005A02E6" w:rsidRPr="00442E10" w:rsidDel="00726879" w:rsidRDefault="00AF2F6F" w:rsidP="005A02E6">
      <w:pPr>
        <w:numPr>
          <w:ilvl w:val="0"/>
          <w:numId w:val="38"/>
        </w:numPr>
        <w:ind w:left="1843"/>
        <w:contextualSpacing/>
        <w:rPr>
          <w:del w:id="10808" w:author="PIERRE" w:date="2013-10-24T12:23:00Z"/>
          <w:rFonts w:ascii="Times New Roman" w:hAnsi="Times New Roman" w:cs="Times New Roman"/>
        </w:rPr>
      </w:pPr>
      <w:del w:id="10809" w:author="PIERRE" w:date="2013-10-24T12:23:00Z">
        <w:r w:rsidRPr="00AF2F6F">
          <w:rPr>
            <w:rFonts w:ascii="Times New Roman" w:hAnsi="Times New Roman" w:cs="Times New Roman"/>
            <w:rPrChange w:id="10810"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SI NON EXPLIQUEZ JUSQU’</w:delText>
        </w:r>
      </w:del>
      <w:del w:id="10811" w:author="PIERRE" w:date="2013-10-24T07:06:00Z">
        <w:r w:rsidRPr="00AF2F6F">
          <w:rPr>
            <w:rFonts w:ascii="Times New Roman" w:hAnsi="Times New Roman" w:cs="Times New Roman"/>
            <w:rPrChange w:id="10812"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A</w:delText>
        </w:r>
      </w:del>
      <w:del w:id="10813" w:author="PIERRE" w:date="2013-10-24T12:23:00Z">
        <w:r w:rsidRPr="00AF2F6F">
          <w:rPr>
            <w:rFonts w:ascii="Times New Roman" w:hAnsi="Times New Roman" w:cs="Times New Roman"/>
            <w:rPrChange w:id="10814"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 CE QUE L’ENQUÊT</w:delText>
        </w:r>
      </w:del>
      <w:del w:id="10815" w:author="PIERRE" w:date="2013-10-24T07:06:00Z">
        <w:r w:rsidRPr="00AF2F6F">
          <w:rPr>
            <w:rFonts w:ascii="Times New Roman" w:hAnsi="Times New Roman" w:cs="Times New Roman"/>
            <w:rPrChange w:id="10816"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E</w:delText>
        </w:r>
      </w:del>
      <w:del w:id="10817" w:author="PIERRE" w:date="2013-10-24T12:23:00Z">
        <w:r w:rsidRPr="00AF2F6F">
          <w:rPr>
            <w:rFonts w:ascii="Times New Roman" w:hAnsi="Times New Roman" w:cs="Times New Roman"/>
            <w:rPrChange w:id="10818"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 COMPRENNE TOUT</w:delText>
        </w:r>
      </w:del>
    </w:p>
    <w:p w:rsidR="005A02E6" w:rsidRPr="00442E10" w:rsidDel="00726879" w:rsidRDefault="00AF2F6F" w:rsidP="005A02E6">
      <w:pPr>
        <w:numPr>
          <w:ilvl w:val="0"/>
          <w:numId w:val="38"/>
        </w:numPr>
        <w:ind w:left="1843"/>
        <w:contextualSpacing/>
        <w:rPr>
          <w:del w:id="10819" w:author="PIERRE" w:date="2013-10-24T12:23:00Z"/>
          <w:rFonts w:ascii="Times New Roman" w:hAnsi="Times New Roman" w:cs="Times New Roman"/>
        </w:rPr>
      </w:pPr>
      <w:del w:id="10820" w:author="PIERRE" w:date="2013-10-24T12:23:00Z">
        <w:r w:rsidRPr="00AF2F6F">
          <w:rPr>
            <w:rFonts w:ascii="Times New Roman" w:hAnsi="Times New Roman" w:cs="Times New Roman"/>
            <w:rPrChange w:id="10821"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SI OUI CONTINUEZ </w:delText>
        </w:r>
      </w:del>
      <w:del w:id="10822" w:author="PIERRE" w:date="2013-10-24T07:07:00Z">
        <w:r w:rsidRPr="00AF2F6F">
          <w:rPr>
            <w:rFonts w:ascii="Times New Roman" w:hAnsi="Times New Roman" w:cs="Times New Roman"/>
            <w:rPrChange w:id="10823"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A</w:delText>
        </w:r>
      </w:del>
      <w:del w:id="10824" w:author="PIERRE" w:date="2013-10-24T12:23:00Z">
        <w:r w:rsidRPr="00AF2F6F">
          <w:rPr>
            <w:rFonts w:ascii="Times New Roman" w:hAnsi="Times New Roman" w:cs="Times New Roman"/>
            <w:rPrChange w:id="10825"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 xml:space="preserve"> 28.</w:delText>
        </w:r>
      </w:del>
    </w:p>
    <w:p w:rsidR="005A02E6" w:rsidRPr="00442E10" w:rsidDel="00726879" w:rsidRDefault="00AF2F6F" w:rsidP="005A02E6">
      <w:pPr>
        <w:pStyle w:val="Listecouleur-Accent11"/>
        <w:numPr>
          <w:ilvl w:val="0"/>
          <w:numId w:val="35"/>
        </w:numPr>
        <w:rPr>
          <w:del w:id="10826" w:author="PIERRE" w:date="2013-10-24T12:23:00Z"/>
          <w:rFonts w:ascii="Times New Roman" w:hAnsi="Times New Roman"/>
          <w:lang w:val="fr-FR"/>
        </w:rPr>
      </w:pPr>
      <w:del w:id="10827" w:author="PIERRE" w:date="2013-10-24T12:23:00Z">
        <w:r w:rsidRPr="00AF2F6F">
          <w:rPr>
            <w:rFonts w:ascii="Times New Roman" w:hAnsi="Times New Roman"/>
            <w:rPrChange w:id="10828" w:author="PIERRE" w:date="2013-10-24T12:27:00Z">
              <w:rPr>
                <w:rFonts w:ascii="Times New Roman" w:eastAsiaTheme="majorEastAsia" w:hAnsi="Times New Roman" w:cstheme="majorBidi"/>
                <w:b/>
                <w:bCs/>
                <w:color w:val="365F91" w:themeColor="accent1" w:themeShade="BF"/>
                <w:sz w:val="28"/>
                <w:szCs w:val="28"/>
              </w:rPr>
            </w:rPrChange>
          </w:rPr>
          <w:delText>Maintenant, je voudrais refaire le même exercice avec vous. Mais, cette fois ci vous allez faire une offre pour un bio-digesteur</w:delText>
        </w:r>
      </w:del>
    </w:p>
    <w:p w:rsidR="005A02E6" w:rsidRPr="00442E10" w:rsidDel="00726879" w:rsidRDefault="00AF2F6F" w:rsidP="005A02E6">
      <w:pPr>
        <w:pStyle w:val="Listecouleur-Accent11"/>
        <w:numPr>
          <w:ilvl w:val="0"/>
          <w:numId w:val="35"/>
        </w:numPr>
        <w:rPr>
          <w:del w:id="10829" w:author="PIERRE" w:date="2013-10-24T12:23:00Z"/>
          <w:rFonts w:ascii="Times New Roman" w:hAnsi="Times New Roman"/>
          <w:lang w:val="fr-FR"/>
        </w:rPr>
      </w:pPr>
      <w:del w:id="10830" w:author="PIERRE" w:date="2013-10-24T12:23:00Z">
        <w:r w:rsidRPr="00AF2F6F">
          <w:rPr>
            <w:rFonts w:ascii="Times New Roman" w:hAnsi="Times New Roman"/>
            <w:rPrChange w:id="10831" w:author="PIERRE" w:date="2013-10-24T12:27:00Z">
              <w:rPr>
                <w:rFonts w:ascii="Times New Roman" w:eastAsiaTheme="majorEastAsia" w:hAnsi="Times New Roman" w:cstheme="majorBidi"/>
                <w:b/>
                <w:bCs/>
                <w:color w:val="365F91" w:themeColor="accent1" w:themeShade="BF"/>
                <w:sz w:val="28"/>
                <w:szCs w:val="28"/>
              </w:rPr>
            </w:rPrChange>
          </w:rPr>
          <w:delText>Le principe est exactement le même que pour  la torche.</w:delText>
        </w:r>
      </w:del>
    </w:p>
    <w:p w:rsidR="005A02E6" w:rsidRPr="00442E10" w:rsidDel="00726879" w:rsidRDefault="00AF2F6F" w:rsidP="005A02E6">
      <w:pPr>
        <w:pStyle w:val="Listecouleur-Accent11"/>
        <w:numPr>
          <w:ilvl w:val="0"/>
          <w:numId w:val="35"/>
        </w:numPr>
        <w:rPr>
          <w:del w:id="10832" w:author="PIERRE" w:date="2013-10-24T12:23:00Z"/>
          <w:rFonts w:ascii="Times New Roman" w:hAnsi="Times New Roman"/>
          <w:lang w:val="fr-FR"/>
        </w:rPr>
      </w:pPr>
      <w:del w:id="10833" w:author="PIERRE" w:date="2013-10-24T12:23:00Z">
        <w:r w:rsidRPr="00AF2F6F">
          <w:rPr>
            <w:rFonts w:ascii="Times New Roman" w:hAnsi="Times New Roman"/>
            <w:rPrChange w:id="10834" w:author="PIERRE" w:date="2013-10-24T12:27:00Z">
              <w:rPr>
                <w:rFonts w:ascii="Times New Roman" w:eastAsiaTheme="majorEastAsia" w:hAnsi="Times New Roman" w:cstheme="majorBidi"/>
                <w:b/>
                <w:bCs/>
                <w:color w:val="365F91" w:themeColor="accent1" w:themeShade="BF"/>
                <w:sz w:val="28"/>
                <w:szCs w:val="28"/>
              </w:rPr>
            </w:rPrChange>
          </w:rPr>
          <w:delText>Cependant, les prix sont plus élevés par ce qu’un bio-digesteur coûte plus cher que la torche.</w:delText>
        </w:r>
      </w:del>
    </w:p>
    <w:p w:rsidR="005A02E6" w:rsidRPr="00442E10" w:rsidDel="00726879" w:rsidRDefault="00AF2F6F" w:rsidP="005A02E6">
      <w:pPr>
        <w:pStyle w:val="Listecouleur-Accent11"/>
        <w:numPr>
          <w:ilvl w:val="0"/>
          <w:numId w:val="35"/>
        </w:numPr>
        <w:rPr>
          <w:del w:id="10835" w:author="PIERRE" w:date="2013-10-24T12:23:00Z"/>
          <w:rFonts w:ascii="Times New Roman" w:hAnsi="Times New Roman"/>
          <w:lang w:val="fr-FR"/>
          <w:rPrChange w:id="10836" w:author="PIERRE" w:date="2013-10-24T12:27:00Z">
            <w:rPr>
              <w:del w:id="10837" w:author="PIERRE" w:date="2013-10-24T12:23:00Z"/>
              <w:rFonts w:ascii="Times New Roman" w:hAnsi="Times New Roman"/>
              <w:highlight w:val="yellow"/>
              <w:lang w:val="fr-FR"/>
            </w:rPr>
          </w:rPrChange>
        </w:rPr>
      </w:pPr>
      <w:del w:id="10838" w:author="PIERRE" w:date="2013-10-24T12:23:00Z">
        <w:r w:rsidRPr="00AF2F6F">
          <w:rPr>
            <w:rFonts w:ascii="Times New Roman" w:hAnsi="Times New Roman"/>
            <w:rPrChange w:id="10839" w:author="PIERRE" w:date="2013-10-24T12:27:00Z">
              <w:rPr>
                <w:rFonts w:ascii="Times New Roman" w:eastAsiaTheme="majorEastAsia" w:hAnsi="Times New Roman" w:cstheme="majorBidi"/>
                <w:b/>
                <w:bCs/>
                <w:color w:val="365F91" w:themeColor="accent1" w:themeShade="BF"/>
                <w:sz w:val="28"/>
                <w:szCs w:val="28"/>
                <w:highlight w:val="yellow"/>
              </w:rPr>
            </w:rPrChange>
          </w:rPr>
          <w:delText xml:space="preserve">LIRE TOUTES LES CONDITIONS POUR L’ACHAT DU BIO-DIGESTEUR DANS LE DOCUMENT </w:delText>
        </w:r>
      </w:del>
      <w:del w:id="10840" w:author="PIERRE" w:date="2013-10-24T07:07:00Z">
        <w:r w:rsidRPr="00AF2F6F">
          <w:rPr>
            <w:rFonts w:ascii="Times New Roman" w:hAnsi="Times New Roman"/>
            <w:rPrChange w:id="10841" w:author="PIERRE" w:date="2013-10-24T12:27:00Z">
              <w:rPr>
                <w:rFonts w:ascii="Times New Roman" w:eastAsiaTheme="majorEastAsia" w:hAnsi="Times New Roman" w:cstheme="majorBidi"/>
                <w:b/>
                <w:bCs/>
                <w:color w:val="365F91" w:themeColor="accent1" w:themeShade="BF"/>
                <w:sz w:val="28"/>
                <w:szCs w:val="28"/>
                <w:highlight w:val="yellow"/>
              </w:rPr>
            </w:rPrChange>
          </w:rPr>
          <w:delText>XXX</w:delText>
        </w:r>
      </w:del>
      <w:del w:id="10842" w:author="PIERRE" w:date="2013-10-24T12:23:00Z">
        <w:r w:rsidRPr="00AF2F6F">
          <w:rPr>
            <w:rFonts w:ascii="Times New Roman" w:hAnsi="Times New Roman"/>
            <w:rPrChange w:id="10843" w:author="PIERRE" w:date="2013-10-24T12:27:00Z">
              <w:rPr>
                <w:rFonts w:ascii="Times New Roman" w:eastAsiaTheme="majorEastAsia" w:hAnsi="Times New Roman" w:cstheme="majorBidi"/>
                <w:b/>
                <w:bCs/>
                <w:color w:val="365F91" w:themeColor="accent1" w:themeShade="BF"/>
                <w:sz w:val="28"/>
                <w:szCs w:val="28"/>
                <w:highlight w:val="yellow"/>
              </w:rPr>
            </w:rPrChange>
          </w:rPr>
          <w:delText>.</w:delText>
        </w:r>
      </w:del>
    </w:p>
    <w:p w:rsidR="005A02E6" w:rsidRPr="00442E10" w:rsidDel="00726879" w:rsidRDefault="00AF2F6F" w:rsidP="005A02E6">
      <w:pPr>
        <w:pStyle w:val="Listecouleur-Accent11"/>
        <w:numPr>
          <w:ilvl w:val="0"/>
          <w:numId w:val="35"/>
        </w:numPr>
        <w:rPr>
          <w:del w:id="10844" w:author="PIERRE" w:date="2013-10-24T12:23:00Z"/>
          <w:rFonts w:ascii="Times New Roman" w:hAnsi="Times New Roman"/>
          <w:lang w:val="fr-FR"/>
        </w:rPr>
      </w:pPr>
      <w:del w:id="10845" w:author="PIERRE" w:date="2013-10-24T12:23:00Z">
        <w:r w:rsidRPr="00AF2F6F">
          <w:rPr>
            <w:rFonts w:ascii="Times New Roman" w:hAnsi="Times New Roman"/>
            <w:rPrChange w:id="10846" w:author="PIERRE" w:date="2013-10-24T12:27:00Z">
              <w:rPr>
                <w:rFonts w:ascii="Times New Roman" w:eastAsiaTheme="majorEastAsia" w:hAnsi="Times New Roman" w:cstheme="majorBidi"/>
                <w:b/>
                <w:bCs/>
                <w:color w:val="365F91" w:themeColor="accent1" w:themeShade="BF"/>
                <w:sz w:val="28"/>
                <w:szCs w:val="28"/>
              </w:rPr>
            </w:rPrChange>
          </w:rPr>
          <w:delText xml:space="preserve">Donc je vais vous présenter une liste des prix, et vous allez indiquer si vous êtes prêt à acheter un bio-digesteur. </w:delText>
        </w:r>
      </w:del>
    </w:p>
    <w:p w:rsidR="005A02E6" w:rsidRPr="00442E10" w:rsidDel="00726879" w:rsidRDefault="00AF2F6F" w:rsidP="005A02E6">
      <w:pPr>
        <w:pStyle w:val="Listecouleur-Accent11"/>
        <w:numPr>
          <w:ilvl w:val="0"/>
          <w:numId w:val="35"/>
        </w:numPr>
        <w:rPr>
          <w:del w:id="10847" w:author="PIERRE" w:date="2013-10-24T12:23:00Z"/>
          <w:rFonts w:ascii="Times New Roman" w:hAnsi="Times New Roman"/>
          <w:lang w:val="fr-FR"/>
        </w:rPr>
      </w:pPr>
      <w:del w:id="10848" w:author="PIERRE" w:date="2013-10-24T12:23:00Z">
        <w:r w:rsidRPr="00AF2F6F">
          <w:rPr>
            <w:rFonts w:ascii="Times New Roman" w:hAnsi="Times New Roman"/>
            <w:rPrChange w:id="10849" w:author="PIERRE" w:date="2013-10-24T12:27:00Z">
              <w:rPr>
                <w:rFonts w:ascii="Times New Roman" w:eastAsiaTheme="majorEastAsia" w:hAnsi="Times New Roman" w:cstheme="majorBidi"/>
                <w:b/>
                <w:bCs/>
                <w:color w:val="365F91" w:themeColor="accent1" w:themeShade="BF"/>
                <w:sz w:val="28"/>
                <w:szCs w:val="28"/>
              </w:rPr>
            </w:rPrChange>
          </w:rPr>
          <w:delText>A la fin on va dévoiler le prix auquel la SNV est prêt à construire un bio-digesteur dans votre village. On a pris en considération toutes les informations collectées pendant la 1</w:delText>
        </w:r>
        <w:r w:rsidRPr="00AF2F6F">
          <w:rPr>
            <w:rFonts w:ascii="Times New Roman" w:hAnsi="Times New Roman"/>
            <w:vertAlign w:val="superscript"/>
            <w:rPrChange w:id="10850" w:author="PIERRE" w:date="2013-10-24T12:27:00Z">
              <w:rPr>
                <w:rFonts w:ascii="Times New Roman" w:eastAsiaTheme="majorEastAsia" w:hAnsi="Times New Roman" w:cstheme="majorBidi"/>
                <w:b/>
                <w:bCs/>
                <w:color w:val="365F91" w:themeColor="accent1" w:themeShade="BF"/>
                <w:sz w:val="28"/>
                <w:szCs w:val="28"/>
                <w:vertAlign w:val="superscript"/>
              </w:rPr>
            </w:rPrChange>
          </w:rPr>
          <w:delText>ère</w:delText>
        </w:r>
        <w:r w:rsidRPr="00AF2F6F">
          <w:rPr>
            <w:rFonts w:ascii="Times New Roman" w:hAnsi="Times New Roman"/>
            <w:rPrChange w:id="10851" w:author="PIERRE" w:date="2013-10-24T12:27:00Z">
              <w:rPr>
                <w:rFonts w:ascii="Times New Roman" w:eastAsiaTheme="majorEastAsia" w:hAnsi="Times New Roman" w:cstheme="majorBidi"/>
                <w:b/>
                <w:bCs/>
                <w:color w:val="365F91" w:themeColor="accent1" w:themeShade="BF"/>
                <w:sz w:val="28"/>
                <w:szCs w:val="28"/>
              </w:rPr>
            </w:rPrChange>
          </w:rPr>
          <w:delText xml:space="preserve"> phase réalisée en Juin-Juillet 2013.</w:delText>
        </w:r>
      </w:del>
    </w:p>
    <w:p w:rsidR="005A02E6" w:rsidRPr="00442E10" w:rsidDel="00726879" w:rsidRDefault="00AF2F6F" w:rsidP="005A02E6">
      <w:pPr>
        <w:pStyle w:val="Listecouleur-Accent11"/>
        <w:numPr>
          <w:ilvl w:val="0"/>
          <w:numId w:val="35"/>
        </w:numPr>
        <w:rPr>
          <w:del w:id="10852" w:author="PIERRE" w:date="2013-10-24T12:23:00Z"/>
          <w:rFonts w:ascii="Times New Roman" w:hAnsi="Times New Roman"/>
          <w:lang w:val="fr-FR"/>
        </w:rPr>
      </w:pPr>
      <w:del w:id="10853" w:author="PIERRE" w:date="2013-10-24T12:23:00Z">
        <w:r w:rsidRPr="00AF2F6F">
          <w:rPr>
            <w:rFonts w:ascii="Times New Roman" w:hAnsi="Times New Roman"/>
            <w:rPrChange w:id="10854" w:author="PIERRE" w:date="2013-10-24T12:27:00Z">
              <w:rPr>
                <w:rFonts w:ascii="Times New Roman" w:eastAsiaTheme="majorEastAsia" w:hAnsi="Times New Roman" w:cstheme="majorBidi"/>
                <w:b/>
                <w:bCs/>
                <w:color w:val="365F91" w:themeColor="accent1" w:themeShade="BF"/>
                <w:sz w:val="28"/>
                <w:szCs w:val="28"/>
              </w:rPr>
            </w:rPrChange>
          </w:rPr>
          <w:delText>Si vous acceptez ce prix, je transmettrai vos coordonnées à la SNV, et elle vous contactera pour discuter des modalités pratiques pour la construction de votre bio-digesteur.</w:delText>
        </w:r>
      </w:del>
    </w:p>
    <w:p w:rsidR="005A02E6" w:rsidRPr="00442E10" w:rsidDel="00726879" w:rsidRDefault="00AF2F6F" w:rsidP="005A02E6">
      <w:pPr>
        <w:pStyle w:val="Listecouleur-Accent11"/>
        <w:numPr>
          <w:ilvl w:val="0"/>
          <w:numId w:val="35"/>
        </w:numPr>
        <w:rPr>
          <w:del w:id="10855" w:author="PIERRE" w:date="2013-10-24T12:23:00Z"/>
          <w:rFonts w:ascii="Times New Roman" w:hAnsi="Times New Roman"/>
          <w:lang w:val="fr-FR"/>
        </w:rPr>
      </w:pPr>
      <w:del w:id="10856" w:author="PIERRE" w:date="2013-10-24T12:23:00Z">
        <w:r w:rsidRPr="00AF2F6F">
          <w:rPr>
            <w:rFonts w:ascii="Times New Roman" w:hAnsi="Times New Roman"/>
            <w:rPrChange w:id="10857" w:author="PIERRE" w:date="2013-10-24T12:27:00Z">
              <w:rPr>
                <w:rFonts w:ascii="Times New Roman" w:eastAsiaTheme="majorEastAsia" w:hAnsi="Times New Roman" w:cstheme="majorBidi"/>
                <w:b/>
                <w:bCs/>
                <w:color w:val="365F91" w:themeColor="accent1" w:themeShade="BF"/>
                <w:sz w:val="28"/>
                <w:szCs w:val="28"/>
              </w:rPr>
            </w:rPrChange>
          </w:rPr>
          <w:delText xml:space="preserve">Est ce que c’est bien compris? </w:delText>
        </w:r>
      </w:del>
    </w:p>
    <w:p w:rsidR="005A02E6" w:rsidRPr="00442E10" w:rsidDel="00726879" w:rsidRDefault="00AF2F6F" w:rsidP="005A02E6">
      <w:pPr>
        <w:pStyle w:val="Listecouleur-Accent11"/>
        <w:numPr>
          <w:ilvl w:val="0"/>
          <w:numId w:val="35"/>
        </w:numPr>
        <w:rPr>
          <w:del w:id="10858" w:author="PIERRE" w:date="2013-10-24T12:23:00Z"/>
          <w:rFonts w:ascii="Times New Roman" w:hAnsi="Times New Roman"/>
          <w:lang w:val="fr-FR"/>
        </w:rPr>
      </w:pPr>
      <w:del w:id="10859" w:author="PIERRE" w:date="2013-10-24T12:23:00Z">
        <w:r w:rsidRPr="00AF2F6F">
          <w:rPr>
            <w:rFonts w:ascii="Times New Roman" w:hAnsi="Times New Roman"/>
            <w:rPrChange w:id="10860" w:author="PIERRE" w:date="2013-10-24T12:27:00Z">
              <w:rPr>
                <w:rFonts w:ascii="Times New Roman" w:eastAsiaTheme="majorEastAsia" w:hAnsi="Times New Roman" w:cstheme="majorBidi"/>
                <w:b/>
                <w:bCs/>
                <w:color w:val="365F91" w:themeColor="accent1" w:themeShade="BF"/>
                <w:sz w:val="28"/>
                <w:szCs w:val="28"/>
              </w:rPr>
            </w:rPrChange>
          </w:rPr>
          <w:delText>SINON EXPLIQUEZ DAVANTAGE ET VOUS RASSUREZ QUE L’</w:delText>
        </w:r>
      </w:del>
      <w:del w:id="10861" w:author="PIERRE" w:date="2013-10-23T15:51:00Z">
        <w:r w:rsidRPr="00AF2F6F">
          <w:rPr>
            <w:rFonts w:ascii="Times New Roman" w:hAnsi="Times New Roman"/>
            <w:rPrChange w:id="10862" w:author="PIERRE" w:date="2013-10-24T12:27:00Z">
              <w:rPr>
                <w:rFonts w:ascii="Times New Roman" w:eastAsiaTheme="majorEastAsia" w:hAnsi="Times New Roman" w:cstheme="majorBidi"/>
                <w:b/>
                <w:bCs/>
                <w:color w:val="365F91" w:themeColor="accent1" w:themeShade="BF"/>
                <w:sz w:val="28"/>
                <w:szCs w:val="28"/>
              </w:rPr>
            </w:rPrChange>
          </w:rPr>
          <w:delText>ENQUETE</w:delText>
        </w:r>
      </w:del>
      <w:del w:id="10863" w:author="PIERRE" w:date="2013-10-24T12:23:00Z">
        <w:r w:rsidRPr="00AF2F6F">
          <w:rPr>
            <w:rFonts w:ascii="Times New Roman" w:hAnsi="Times New Roman"/>
            <w:rPrChange w:id="10864" w:author="PIERRE" w:date="2013-10-24T12:27:00Z">
              <w:rPr>
                <w:rFonts w:ascii="Times New Roman" w:eastAsiaTheme="majorEastAsia" w:hAnsi="Times New Roman" w:cstheme="majorBidi"/>
                <w:b/>
                <w:bCs/>
                <w:color w:val="365F91" w:themeColor="accent1" w:themeShade="BF"/>
                <w:sz w:val="28"/>
                <w:szCs w:val="28"/>
              </w:rPr>
            </w:rPrChange>
          </w:rPr>
          <w:delText xml:space="preserve"> A BIEN COMPRIS</w:delText>
        </w:r>
      </w:del>
    </w:p>
    <w:p w:rsidR="005A02E6" w:rsidRPr="00442E10" w:rsidDel="00726879" w:rsidRDefault="00AF2F6F" w:rsidP="005A02E6">
      <w:pPr>
        <w:pStyle w:val="Listecouleur-Accent11"/>
        <w:numPr>
          <w:ilvl w:val="0"/>
          <w:numId w:val="35"/>
        </w:numPr>
        <w:rPr>
          <w:del w:id="10865" w:author="PIERRE" w:date="2013-10-24T12:23:00Z"/>
          <w:rFonts w:ascii="Times New Roman" w:hAnsi="Times New Roman"/>
          <w:lang w:val="fr-FR"/>
        </w:rPr>
      </w:pPr>
      <w:del w:id="10866" w:author="PIERRE" w:date="2013-10-24T12:23:00Z">
        <w:r w:rsidRPr="00AF2F6F">
          <w:rPr>
            <w:rFonts w:ascii="Times New Roman" w:hAnsi="Times New Roman"/>
            <w:rPrChange w:id="10867" w:author="PIERRE" w:date="2013-10-24T12:27:00Z">
              <w:rPr>
                <w:rFonts w:ascii="Times New Roman" w:eastAsiaTheme="majorEastAsia" w:hAnsi="Times New Roman" w:cstheme="majorBidi"/>
                <w:b/>
                <w:bCs/>
                <w:color w:val="365F91" w:themeColor="accent1" w:themeShade="BF"/>
                <w:sz w:val="28"/>
                <w:szCs w:val="28"/>
              </w:rPr>
            </w:rPrChange>
          </w:rPr>
          <w:delText xml:space="preserve">SI C’EST BIEN COMPRIS, PRESENTEZ TOUS LES PRIX  SUR LA FEUILLE D’ENREGISTREMENT DU </w:delText>
        </w:r>
      </w:del>
      <w:del w:id="10868" w:author="PIERRE" w:date="2013-10-23T16:39:00Z">
        <w:r w:rsidRPr="00AF2F6F">
          <w:rPr>
            <w:rFonts w:ascii="Times New Roman" w:hAnsi="Times New Roman"/>
            <w:rPrChange w:id="10869" w:author="PIERRE" w:date="2013-10-24T12:27:00Z">
              <w:rPr>
                <w:rFonts w:ascii="Times New Roman" w:eastAsiaTheme="majorEastAsia" w:hAnsi="Times New Roman" w:cstheme="majorBidi"/>
                <w:b/>
                <w:bCs/>
                <w:color w:val="365F91" w:themeColor="accent1" w:themeShade="BF"/>
                <w:sz w:val="28"/>
                <w:szCs w:val="28"/>
              </w:rPr>
            </w:rPrChange>
          </w:rPr>
          <w:delText>MENAGE</w:delText>
        </w:r>
      </w:del>
      <w:del w:id="10870" w:author="PIERRE" w:date="2013-10-24T12:23:00Z">
        <w:r w:rsidRPr="00AF2F6F">
          <w:rPr>
            <w:rFonts w:ascii="Times New Roman" w:hAnsi="Times New Roman"/>
            <w:rPrChange w:id="10871" w:author="PIERRE" w:date="2013-10-24T12:27:00Z">
              <w:rPr>
                <w:rFonts w:ascii="Times New Roman" w:eastAsiaTheme="majorEastAsia" w:hAnsi="Times New Roman" w:cstheme="majorBidi"/>
                <w:b/>
                <w:bCs/>
                <w:color w:val="365F91" w:themeColor="accent1" w:themeShade="BF"/>
                <w:sz w:val="28"/>
                <w:szCs w:val="28"/>
              </w:rPr>
            </w:rPrChange>
          </w:rPr>
          <w:delText xml:space="preserve"> POUR LE BIO-DIGESTEUR ET ENREGISTRER POUR CHAQUE LIGNE SI L’</w:delText>
        </w:r>
      </w:del>
      <w:del w:id="10872" w:author="PIERRE" w:date="2013-10-23T15:51:00Z">
        <w:r w:rsidRPr="00AF2F6F">
          <w:rPr>
            <w:rFonts w:ascii="Times New Roman" w:hAnsi="Times New Roman"/>
            <w:rPrChange w:id="10873" w:author="PIERRE" w:date="2013-10-24T12:27:00Z">
              <w:rPr>
                <w:rFonts w:ascii="Times New Roman" w:eastAsiaTheme="majorEastAsia" w:hAnsi="Times New Roman" w:cstheme="majorBidi"/>
                <w:b/>
                <w:bCs/>
                <w:color w:val="365F91" w:themeColor="accent1" w:themeShade="BF"/>
                <w:sz w:val="28"/>
                <w:szCs w:val="28"/>
              </w:rPr>
            </w:rPrChange>
          </w:rPr>
          <w:delText>ENQUETE</w:delText>
        </w:r>
      </w:del>
      <w:del w:id="10874" w:author="PIERRE" w:date="2013-10-24T12:23:00Z">
        <w:r w:rsidRPr="00AF2F6F">
          <w:rPr>
            <w:rFonts w:ascii="Times New Roman" w:hAnsi="Times New Roman"/>
            <w:rPrChange w:id="10875" w:author="PIERRE" w:date="2013-10-24T12:27:00Z">
              <w:rPr>
                <w:rFonts w:ascii="Times New Roman" w:eastAsiaTheme="majorEastAsia" w:hAnsi="Times New Roman" w:cstheme="majorBidi"/>
                <w:b/>
                <w:bCs/>
                <w:color w:val="365F91" w:themeColor="accent1" w:themeShade="BF"/>
                <w:sz w:val="28"/>
                <w:szCs w:val="28"/>
              </w:rPr>
            </w:rPrChange>
          </w:rPr>
          <w:delText xml:space="preserve"> ACCEPTE OU REFUSE.</w:delText>
        </w:r>
      </w:del>
    </w:p>
    <w:p w:rsidR="005A02E6" w:rsidRPr="00442E10" w:rsidDel="00726879" w:rsidRDefault="005A02E6" w:rsidP="005A02E6">
      <w:pPr>
        <w:pStyle w:val="Listecouleur-Accent11"/>
        <w:ind w:left="360"/>
        <w:rPr>
          <w:del w:id="10876" w:author="PIERRE" w:date="2013-10-24T12:23:00Z"/>
          <w:rFonts w:ascii="Times New Roman" w:hAnsi="Times New Roman"/>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4"/>
        <w:gridCol w:w="1445"/>
        <w:gridCol w:w="1444"/>
      </w:tblGrid>
      <w:tr w:rsidR="005A02E6" w:rsidRPr="00442E10" w:rsidDel="00726879" w:rsidTr="005A02E6">
        <w:trPr>
          <w:jc w:val="center"/>
          <w:del w:id="10877" w:author="PIERRE" w:date="2013-10-24T12:23:00Z"/>
        </w:trPr>
        <w:tc>
          <w:tcPr>
            <w:tcW w:w="1444" w:type="dxa"/>
          </w:tcPr>
          <w:p w:rsidR="005A02E6" w:rsidRPr="00442E10" w:rsidDel="00726879" w:rsidRDefault="00AF2F6F" w:rsidP="005A02E6">
            <w:pPr>
              <w:rPr>
                <w:del w:id="10878" w:author="PIERRE" w:date="2013-10-24T12:23:00Z"/>
                <w:rFonts w:ascii="Times New Roman" w:hAnsi="Times New Roman" w:cs="Times New Roman"/>
              </w:rPr>
            </w:pPr>
            <w:del w:id="10879" w:author="PIERRE" w:date="2013-10-24T12:23:00Z">
              <w:r w:rsidRPr="00AF2F6F">
                <w:rPr>
                  <w:rFonts w:ascii="Times New Roman" w:hAnsi="Times New Roman" w:cs="Times New Roman"/>
                  <w:rPrChange w:id="10880"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Options</w:delText>
              </w:r>
            </w:del>
          </w:p>
        </w:tc>
        <w:tc>
          <w:tcPr>
            <w:tcW w:w="1445" w:type="dxa"/>
          </w:tcPr>
          <w:p w:rsidR="005A02E6" w:rsidRPr="00442E10" w:rsidDel="00726879" w:rsidRDefault="00AF2F6F" w:rsidP="005A02E6">
            <w:pPr>
              <w:rPr>
                <w:del w:id="10881" w:author="PIERRE" w:date="2013-10-24T12:23:00Z"/>
                <w:rFonts w:ascii="Times New Roman" w:hAnsi="Times New Roman" w:cs="Times New Roman"/>
              </w:rPr>
            </w:pPr>
            <w:del w:id="10882" w:author="PIERRE" w:date="2013-10-24T12:23:00Z">
              <w:r w:rsidRPr="00AF2F6F">
                <w:rPr>
                  <w:rFonts w:ascii="Times New Roman" w:hAnsi="Times New Roman" w:cs="Times New Roman"/>
                  <w:rPrChange w:id="10883"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Montant</w:delText>
              </w:r>
            </w:del>
          </w:p>
        </w:tc>
        <w:tc>
          <w:tcPr>
            <w:tcW w:w="1444" w:type="dxa"/>
          </w:tcPr>
          <w:p w:rsidR="005A02E6" w:rsidRPr="00442E10" w:rsidDel="00726879" w:rsidRDefault="00AF2F6F" w:rsidP="005A02E6">
            <w:pPr>
              <w:spacing w:after="0" w:line="240" w:lineRule="auto"/>
              <w:rPr>
                <w:del w:id="10884" w:author="PIERRE" w:date="2013-10-24T12:23:00Z"/>
                <w:rFonts w:ascii="Times New Roman" w:hAnsi="Times New Roman" w:cs="Times New Roman"/>
              </w:rPr>
            </w:pPr>
            <w:del w:id="10885" w:author="PIERRE" w:date="2013-10-24T12:23:00Z">
              <w:r w:rsidRPr="00AF2F6F">
                <w:rPr>
                  <w:rFonts w:ascii="Times New Roman" w:hAnsi="Times New Roman" w:cs="Times New Roman"/>
                  <w:rPrChange w:id="10886"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1=Accepté</w:delText>
              </w:r>
            </w:del>
          </w:p>
          <w:p w:rsidR="005A02E6" w:rsidRPr="00442E10" w:rsidDel="00726879" w:rsidRDefault="00AF2F6F" w:rsidP="005A02E6">
            <w:pPr>
              <w:spacing w:after="0" w:line="240" w:lineRule="auto"/>
              <w:rPr>
                <w:del w:id="10887" w:author="PIERRE" w:date="2013-10-24T12:23:00Z"/>
                <w:rFonts w:ascii="Times New Roman" w:hAnsi="Times New Roman" w:cs="Times New Roman"/>
              </w:rPr>
            </w:pPr>
            <w:del w:id="10888" w:author="PIERRE" w:date="2013-10-24T12:23:00Z">
              <w:r w:rsidRPr="00AF2F6F">
                <w:rPr>
                  <w:rFonts w:ascii="Times New Roman" w:hAnsi="Times New Roman" w:cs="Times New Roman"/>
                  <w:rPrChange w:id="10889"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2= Refusé</w:delText>
              </w:r>
            </w:del>
          </w:p>
        </w:tc>
      </w:tr>
      <w:tr w:rsidR="005A02E6" w:rsidRPr="00442E10" w:rsidDel="00726879" w:rsidTr="005A02E6">
        <w:trPr>
          <w:jc w:val="center"/>
          <w:del w:id="10890" w:author="PIERRE" w:date="2013-10-24T12:23:00Z"/>
        </w:trPr>
        <w:tc>
          <w:tcPr>
            <w:tcW w:w="1444" w:type="dxa"/>
          </w:tcPr>
          <w:p w:rsidR="005A02E6" w:rsidRPr="00442E10" w:rsidDel="00726879" w:rsidRDefault="00AF2F6F" w:rsidP="005A02E6">
            <w:pPr>
              <w:spacing w:after="0" w:line="240" w:lineRule="auto"/>
              <w:rPr>
                <w:del w:id="10891" w:author="PIERRE" w:date="2013-10-24T12:23:00Z"/>
                <w:rFonts w:ascii="Times New Roman" w:hAnsi="Times New Roman" w:cs="Times New Roman"/>
              </w:rPr>
            </w:pPr>
            <w:del w:id="10892" w:author="PIERRE" w:date="2013-10-24T12:23:00Z">
              <w:r w:rsidRPr="00AF2F6F">
                <w:rPr>
                  <w:rFonts w:ascii="Times New Roman" w:hAnsi="Times New Roman" w:cs="Times New Roman"/>
                  <w:rPrChange w:id="10893"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w:delText>
              </w:r>
            </w:del>
          </w:p>
        </w:tc>
        <w:tc>
          <w:tcPr>
            <w:tcW w:w="1445" w:type="dxa"/>
          </w:tcPr>
          <w:p w:rsidR="005A02E6" w:rsidRPr="00442E10" w:rsidDel="00726879" w:rsidRDefault="00AF2F6F" w:rsidP="005A02E6">
            <w:pPr>
              <w:spacing w:after="0" w:line="240" w:lineRule="auto"/>
              <w:rPr>
                <w:del w:id="10894" w:author="PIERRE" w:date="2013-10-24T12:23:00Z"/>
                <w:rFonts w:ascii="Times New Roman" w:hAnsi="Times New Roman" w:cs="Times New Roman"/>
              </w:rPr>
            </w:pPr>
            <w:del w:id="10895" w:author="PIERRE" w:date="2013-10-24T12:23:00Z">
              <w:r w:rsidRPr="00AF2F6F">
                <w:rPr>
                  <w:rFonts w:ascii="Times New Roman" w:hAnsi="Times New Roman" w:cs="Times New Roman"/>
                  <w:rPrChange w:id="10896"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150 000 Fcfa</w:delText>
              </w:r>
            </w:del>
          </w:p>
        </w:tc>
        <w:tc>
          <w:tcPr>
            <w:tcW w:w="1444" w:type="dxa"/>
          </w:tcPr>
          <w:p w:rsidR="005A02E6" w:rsidRPr="00442E10" w:rsidDel="00726879" w:rsidRDefault="005A02E6" w:rsidP="005A02E6">
            <w:pPr>
              <w:spacing w:after="0" w:line="240" w:lineRule="auto"/>
              <w:rPr>
                <w:del w:id="10897" w:author="PIERRE" w:date="2013-10-24T12:23:00Z"/>
                <w:rFonts w:ascii="Times New Roman" w:hAnsi="Times New Roman" w:cs="Times New Roman"/>
              </w:rPr>
            </w:pPr>
          </w:p>
        </w:tc>
      </w:tr>
      <w:tr w:rsidR="005A02E6" w:rsidRPr="00442E10" w:rsidDel="00726879" w:rsidTr="005A02E6">
        <w:trPr>
          <w:jc w:val="center"/>
          <w:del w:id="10898" w:author="PIERRE" w:date="2013-10-24T12:23:00Z"/>
        </w:trPr>
        <w:tc>
          <w:tcPr>
            <w:tcW w:w="1444" w:type="dxa"/>
          </w:tcPr>
          <w:p w:rsidR="005A02E6" w:rsidRPr="00442E10" w:rsidDel="00726879" w:rsidRDefault="00AF2F6F" w:rsidP="005A02E6">
            <w:pPr>
              <w:spacing w:after="0" w:line="240" w:lineRule="auto"/>
              <w:rPr>
                <w:del w:id="10899" w:author="PIERRE" w:date="2013-10-24T12:23:00Z"/>
                <w:rFonts w:ascii="Times New Roman" w:hAnsi="Times New Roman" w:cs="Times New Roman"/>
              </w:rPr>
            </w:pPr>
            <w:del w:id="10900" w:author="PIERRE" w:date="2013-10-24T12:23:00Z">
              <w:r w:rsidRPr="00AF2F6F">
                <w:rPr>
                  <w:rFonts w:ascii="Times New Roman" w:hAnsi="Times New Roman" w:cs="Times New Roman"/>
                  <w:rPrChange w:id="10901"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2</w:delText>
              </w:r>
            </w:del>
          </w:p>
        </w:tc>
        <w:tc>
          <w:tcPr>
            <w:tcW w:w="1445" w:type="dxa"/>
          </w:tcPr>
          <w:p w:rsidR="005A02E6" w:rsidRPr="00442E10" w:rsidDel="00726879" w:rsidRDefault="00AF2F6F" w:rsidP="005A02E6">
            <w:pPr>
              <w:spacing w:after="0" w:line="240" w:lineRule="auto"/>
              <w:rPr>
                <w:del w:id="10902" w:author="PIERRE" w:date="2013-10-24T12:23:00Z"/>
                <w:rFonts w:ascii="Times New Roman" w:hAnsi="Times New Roman" w:cs="Times New Roman"/>
              </w:rPr>
            </w:pPr>
            <w:del w:id="10903" w:author="PIERRE" w:date="2013-10-24T12:23:00Z">
              <w:r w:rsidRPr="00AF2F6F">
                <w:rPr>
                  <w:rFonts w:ascii="Times New Roman" w:hAnsi="Times New Roman" w:cs="Times New Roman"/>
                  <w:rPrChange w:id="10904"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175000 Fcfa</w:delText>
              </w:r>
            </w:del>
          </w:p>
        </w:tc>
        <w:tc>
          <w:tcPr>
            <w:tcW w:w="1444" w:type="dxa"/>
          </w:tcPr>
          <w:p w:rsidR="005A02E6" w:rsidRPr="00442E10" w:rsidDel="00726879" w:rsidRDefault="005A02E6" w:rsidP="005A02E6">
            <w:pPr>
              <w:spacing w:after="0" w:line="240" w:lineRule="auto"/>
              <w:rPr>
                <w:del w:id="10905" w:author="PIERRE" w:date="2013-10-24T12:23:00Z"/>
                <w:rFonts w:ascii="Times New Roman" w:hAnsi="Times New Roman" w:cs="Times New Roman"/>
              </w:rPr>
            </w:pPr>
          </w:p>
        </w:tc>
      </w:tr>
      <w:tr w:rsidR="005A02E6" w:rsidRPr="00442E10" w:rsidDel="00726879" w:rsidTr="005A02E6">
        <w:trPr>
          <w:jc w:val="center"/>
          <w:del w:id="10906" w:author="PIERRE" w:date="2013-10-24T12:23:00Z"/>
        </w:trPr>
        <w:tc>
          <w:tcPr>
            <w:tcW w:w="1444" w:type="dxa"/>
          </w:tcPr>
          <w:p w:rsidR="005A02E6" w:rsidRPr="00442E10" w:rsidDel="00726879" w:rsidRDefault="00AF2F6F" w:rsidP="005A02E6">
            <w:pPr>
              <w:spacing w:after="0" w:line="240" w:lineRule="auto"/>
              <w:rPr>
                <w:del w:id="10907" w:author="PIERRE" w:date="2013-10-24T12:23:00Z"/>
                <w:rFonts w:ascii="Times New Roman" w:hAnsi="Times New Roman" w:cs="Times New Roman"/>
              </w:rPr>
            </w:pPr>
            <w:del w:id="10908" w:author="PIERRE" w:date="2013-10-24T12:23:00Z">
              <w:r w:rsidRPr="00AF2F6F">
                <w:rPr>
                  <w:rFonts w:ascii="Times New Roman" w:hAnsi="Times New Roman" w:cs="Times New Roman"/>
                  <w:rPrChange w:id="10909"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3</w:delText>
              </w:r>
            </w:del>
          </w:p>
        </w:tc>
        <w:tc>
          <w:tcPr>
            <w:tcW w:w="1445" w:type="dxa"/>
          </w:tcPr>
          <w:p w:rsidR="005A02E6" w:rsidRPr="00442E10" w:rsidDel="00726879" w:rsidRDefault="00AF2F6F" w:rsidP="005A02E6">
            <w:pPr>
              <w:spacing w:after="0" w:line="240" w:lineRule="auto"/>
              <w:rPr>
                <w:del w:id="10910" w:author="PIERRE" w:date="2013-10-24T12:23:00Z"/>
                <w:rFonts w:ascii="Times New Roman" w:hAnsi="Times New Roman" w:cs="Times New Roman"/>
              </w:rPr>
            </w:pPr>
            <w:del w:id="10911" w:author="PIERRE" w:date="2013-10-24T12:23:00Z">
              <w:r w:rsidRPr="00AF2F6F">
                <w:rPr>
                  <w:rFonts w:ascii="Times New Roman" w:hAnsi="Times New Roman" w:cs="Times New Roman"/>
                  <w:rPrChange w:id="10912"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200,000 Fcfa</w:delText>
              </w:r>
            </w:del>
          </w:p>
        </w:tc>
        <w:tc>
          <w:tcPr>
            <w:tcW w:w="1444" w:type="dxa"/>
          </w:tcPr>
          <w:p w:rsidR="005A02E6" w:rsidRPr="00442E10" w:rsidDel="00726879" w:rsidRDefault="005A02E6" w:rsidP="005A02E6">
            <w:pPr>
              <w:spacing w:after="0" w:line="240" w:lineRule="auto"/>
              <w:rPr>
                <w:del w:id="10913" w:author="PIERRE" w:date="2013-10-24T12:23:00Z"/>
                <w:rFonts w:ascii="Times New Roman" w:hAnsi="Times New Roman" w:cs="Times New Roman"/>
              </w:rPr>
            </w:pPr>
          </w:p>
        </w:tc>
      </w:tr>
      <w:tr w:rsidR="005A02E6" w:rsidRPr="00442E10" w:rsidDel="00726879" w:rsidTr="005A02E6">
        <w:trPr>
          <w:jc w:val="center"/>
          <w:del w:id="10914" w:author="PIERRE" w:date="2013-10-24T12:23:00Z"/>
        </w:trPr>
        <w:tc>
          <w:tcPr>
            <w:tcW w:w="1444" w:type="dxa"/>
          </w:tcPr>
          <w:p w:rsidR="005A02E6" w:rsidRPr="00442E10" w:rsidDel="00726879" w:rsidRDefault="00AF2F6F" w:rsidP="005A02E6">
            <w:pPr>
              <w:spacing w:after="0" w:line="240" w:lineRule="auto"/>
              <w:rPr>
                <w:del w:id="10915" w:author="PIERRE" w:date="2013-10-24T12:23:00Z"/>
                <w:rFonts w:ascii="Times New Roman" w:hAnsi="Times New Roman" w:cs="Times New Roman"/>
              </w:rPr>
            </w:pPr>
            <w:del w:id="10916" w:author="PIERRE" w:date="2013-10-24T12:23:00Z">
              <w:r w:rsidRPr="00AF2F6F">
                <w:rPr>
                  <w:rFonts w:ascii="Times New Roman" w:hAnsi="Times New Roman" w:cs="Times New Roman"/>
                  <w:rPrChange w:id="10917"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4</w:delText>
              </w:r>
            </w:del>
          </w:p>
        </w:tc>
        <w:tc>
          <w:tcPr>
            <w:tcW w:w="1445" w:type="dxa"/>
          </w:tcPr>
          <w:p w:rsidR="005A02E6" w:rsidRPr="00442E10" w:rsidDel="00726879" w:rsidRDefault="00AF2F6F" w:rsidP="005A02E6">
            <w:pPr>
              <w:spacing w:after="0" w:line="240" w:lineRule="auto"/>
              <w:rPr>
                <w:del w:id="10918" w:author="PIERRE" w:date="2013-10-24T12:23:00Z"/>
                <w:rFonts w:ascii="Times New Roman" w:hAnsi="Times New Roman" w:cs="Times New Roman"/>
              </w:rPr>
            </w:pPr>
            <w:del w:id="10919" w:author="PIERRE" w:date="2013-10-24T12:23:00Z">
              <w:r w:rsidRPr="00AF2F6F">
                <w:rPr>
                  <w:rFonts w:ascii="Times New Roman" w:hAnsi="Times New Roman" w:cs="Times New Roman"/>
                  <w:rPrChange w:id="10920"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225,000 Fcfa</w:delText>
              </w:r>
            </w:del>
          </w:p>
        </w:tc>
        <w:tc>
          <w:tcPr>
            <w:tcW w:w="1444" w:type="dxa"/>
          </w:tcPr>
          <w:p w:rsidR="005A02E6" w:rsidRPr="00442E10" w:rsidDel="00726879" w:rsidRDefault="005A02E6" w:rsidP="005A02E6">
            <w:pPr>
              <w:spacing w:after="0" w:line="240" w:lineRule="auto"/>
              <w:rPr>
                <w:del w:id="10921" w:author="PIERRE" w:date="2013-10-24T12:23:00Z"/>
                <w:rFonts w:ascii="Times New Roman" w:hAnsi="Times New Roman" w:cs="Times New Roman"/>
              </w:rPr>
            </w:pPr>
          </w:p>
        </w:tc>
      </w:tr>
      <w:tr w:rsidR="005A02E6" w:rsidRPr="00442E10" w:rsidDel="00726879" w:rsidTr="005A02E6">
        <w:trPr>
          <w:jc w:val="center"/>
          <w:del w:id="10922" w:author="PIERRE" w:date="2013-10-24T12:23:00Z"/>
        </w:trPr>
        <w:tc>
          <w:tcPr>
            <w:tcW w:w="1444" w:type="dxa"/>
          </w:tcPr>
          <w:p w:rsidR="005A02E6" w:rsidRPr="00442E10" w:rsidDel="00726879" w:rsidRDefault="00AF2F6F" w:rsidP="005A02E6">
            <w:pPr>
              <w:spacing w:after="0" w:line="240" w:lineRule="auto"/>
              <w:rPr>
                <w:del w:id="10923" w:author="PIERRE" w:date="2013-10-24T12:23:00Z"/>
                <w:rFonts w:ascii="Times New Roman" w:hAnsi="Times New Roman" w:cs="Times New Roman"/>
              </w:rPr>
            </w:pPr>
            <w:del w:id="10924" w:author="PIERRE" w:date="2013-10-24T12:23:00Z">
              <w:r w:rsidRPr="00AF2F6F">
                <w:rPr>
                  <w:rFonts w:ascii="Times New Roman" w:hAnsi="Times New Roman" w:cs="Times New Roman"/>
                  <w:rPrChange w:id="10925"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5</w:delText>
              </w:r>
            </w:del>
          </w:p>
        </w:tc>
        <w:tc>
          <w:tcPr>
            <w:tcW w:w="1445" w:type="dxa"/>
          </w:tcPr>
          <w:p w:rsidR="005A02E6" w:rsidRPr="00442E10" w:rsidDel="00726879" w:rsidRDefault="00AF2F6F" w:rsidP="005A02E6">
            <w:pPr>
              <w:spacing w:after="0" w:line="240" w:lineRule="auto"/>
              <w:rPr>
                <w:del w:id="10926" w:author="PIERRE" w:date="2013-10-24T12:23:00Z"/>
                <w:rFonts w:ascii="Times New Roman" w:hAnsi="Times New Roman" w:cs="Times New Roman"/>
              </w:rPr>
            </w:pPr>
            <w:del w:id="10927" w:author="PIERRE" w:date="2013-10-24T12:23:00Z">
              <w:r w:rsidRPr="00AF2F6F">
                <w:rPr>
                  <w:rFonts w:ascii="Times New Roman" w:hAnsi="Times New Roman" w:cs="Times New Roman"/>
                  <w:rPrChange w:id="10928"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250,000 Fcfa</w:delText>
              </w:r>
            </w:del>
          </w:p>
        </w:tc>
        <w:tc>
          <w:tcPr>
            <w:tcW w:w="1444" w:type="dxa"/>
          </w:tcPr>
          <w:p w:rsidR="005A02E6" w:rsidRPr="00442E10" w:rsidDel="00726879" w:rsidRDefault="005A02E6" w:rsidP="005A02E6">
            <w:pPr>
              <w:spacing w:after="0" w:line="240" w:lineRule="auto"/>
              <w:rPr>
                <w:del w:id="10929" w:author="PIERRE" w:date="2013-10-24T12:23:00Z"/>
                <w:rFonts w:ascii="Times New Roman" w:hAnsi="Times New Roman" w:cs="Times New Roman"/>
              </w:rPr>
            </w:pPr>
          </w:p>
        </w:tc>
      </w:tr>
      <w:tr w:rsidR="005A02E6" w:rsidRPr="00442E10" w:rsidDel="00726879" w:rsidTr="005A02E6">
        <w:trPr>
          <w:jc w:val="center"/>
          <w:del w:id="10930" w:author="PIERRE" w:date="2013-10-24T12:23:00Z"/>
        </w:trPr>
        <w:tc>
          <w:tcPr>
            <w:tcW w:w="1444" w:type="dxa"/>
          </w:tcPr>
          <w:p w:rsidR="005A02E6" w:rsidRPr="00442E10" w:rsidDel="00726879" w:rsidRDefault="00AF2F6F" w:rsidP="005A02E6">
            <w:pPr>
              <w:spacing w:after="0" w:line="240" w:lineRule="auto"/>
              <w:rPr>
                <w:del w:id="10931" w:author="PIERRE" w:date="2013-10-24T12:23:00Z"/>
                <w:rFonts w:ascii="Times New Roman" w:hAnsi="Times New Roman" w:cs="Times New Roman"/>
              </w:rPr>
            </w:pPr>
            <w:del w:id="10932" w:author="PIERRE" w:date="2013-10-24T12:23:00Z">
              <w:r w:rsidRPr="00AF2F6F">
                <w:rPr>
                  <w:rFonts w:ascii="Times New Roman" w:hAnsi="Times New Roman" w:cs="Times New Roman"/>
                  <w:rPrChange w:id="10933"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6</w:delText>
              </w:r>
            </w:del>
          </w:p>
        </w:tc>
        <w:tc>
          <w:tcPr>
            <w:tcW w:w="1445" w:type="dxa"/>
          </w:tcPr>
          <w:p w:rsidR="005A02E6" w:rsidRPr="00442E10" w:rsidDel="00726879" w:rsidRDefault="00AF2F6F" w:rsidP="005A02E6">
            <w:pPr>
              <w:spacing w:after="0" w:line="240" w:lineRule="auto"/>
              <w:rPr>
                <w:del w:id="10934" w:author="PIERRE" w:date="2013-10-24T12:23:00Z"/>
                <w:rFonts w:ascii="Times New Roman" w:hAnsi="Times New Roman" w:cs="Times New Roman"/>
              </w:rPr>
            </w:pPr>
            <w:del w:id="10935" w:author="PIERRE" w:date="2013-10-24T12:23:00Z">
              <w:r w:rsidRPr="00AF2F6F">
                <w:rPr>
                  <w:rFonts w:ascii="Times New Roman" w:hAnsi="Times New Roman" w:cs="Times New Roman"/>
                  <w:rPrChange w:id="10936"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275,000 Fcfa</w:delText>
              </w:r>
            </w:del>
          </w:p>
        </w:tc>
        <w:tc>
          <w:tcPr>
            <w:tcW w:w="1444" w:type="dxa"/>
          </w:tcPr>
          <w:p w:rsidR="005A02E6" w:rsidRPr="00442E10" w:rsidDel="00726879" w:rsidRDefault="005A02E6" w:rsidP="005A02E6">
            <w:pPr>
              <w:spacing w:after="0" w:line="240" w:lineRule="auto"/>
              <w:rPr>
                <w:del w:id="10937" w:author="PIERRE" w:date="2013-10-24T12:23:00Z"/>
                <w:rFonts w:ascii="Times New Roman" w:hAnsi="Times New Roman" w:cs="Times New Roman"/>
              </w:rPr>
            </w:pPr>
          </w:p>
        </w:tc>
      </w:tr>
      <w:tr w:rsidR="005A02E6" w:rsidRPr="00442E10" w:rsidDel="00726879" w:rsidTr="005A02E6">
        <w:trPr>
          <w:jc w:val="center"/>
          <w:del w:id="10938" w:author="PIERRE" w:date="2013-10-24T12:23:00Z"/>
        </w:trPr>
        <w:tc>
          <w:tcPr>
            <w:tcW w:w="1444" w:type="dxa"/>
          </w:tcPr>
          <w:p w:rsidR="005A02E6" w:rsidRPr="00442E10" w:rsidDel="00726879" w:rsidRDefault="00AF2F6F" w:rsidP="005A02E6">
            <w:pPr>
              <w:spacing w:after="0" w:line="240" w:lineRule="auto"/>
              <w:rPr>
                <w:del w:id="10939" w:author="PIERRE" w:date="2013-10-24T12:23:00Z"/>
                <w:rFonts w:ascii="Times New Roman" w:hAnsi="Times New Roman" w:cs="Times New Roman"/>
              </w:rPr>
            </w:pPr>
            <w:del w:id="10940" w:author="PIERRE" w:date="2013-10-24T12:23:00Z">
              <w:r w:rsidRPr="00AF2F6F">
                <w:rPr>
                  <w:rFonts w:ascii="Times New Roman" w:hAnsi="Times New Roman" w:cs="Times New Roman"/>
                  <w:rPrChange w:id="10941"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7</w:delText>
              </w:r>
            </w:del>
          </w:p>
        </w:tc>
        <w:tc>
          <w:tcPr>
            <w:tcW w:w="1445" w:type="dxa"/>
          </w:tcPr>
          <w:p w:rsidR="005A02E6" w:rsidRPr="00442E10" w:rsidDel="00726879" w:rsidRDefault="00AF2F6F" w:rsidP="005A02E6">
            <w:pPr>
              <w:spacing w:after="0" w:line="240" w:lineRule="auto"/>
              <w:rPr>
                <w:del w:id="10942" w:author="PIERRE" w:date="2013-10-24T12:23:00Z"/>
                <w:rFonts w:ascii="Times New Roman" w:hAnsi="Times New Roman" w:cs="Times New Roman"/>
              </w:rPr>
            </w:pPr>
            <w:del w:id="10943" w:author="PIERRE" w:date="2013-10-24T12:23:00Z">
              <w:r w:rsidRPr="00AF2F6F">
                <w:rPr>
                  <w:rFonts w:ascii="Times New Roman" w:hAnsi="Times New Roman" w:cs="Times New Roman"/>
                  <w:rPrChange w:id="10944"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300,000 Fcfa</w:delText>
              </w:r>
            </w:del>
          </w:p>
        </w:tc>
        <w:tc>
          <w:tcPr>
            <w:tcW w:w="1444" w:type="dxa"/>
          </w:tcPr>
          <w:p w:rsidR="005A02E6" w:rsidRPr="00442E10" w:rsidDel="00726879" w:rsidRDefault="005A02E6" w:rsidP="005A02E6">
            <w:pPr>
              <w:spacing w:after="0" w:line="240" w:lineRule="auto"/>
              <w:rPr>
                <w:del w:id="10945" w:author="PIERRE" w:date="2013-10-24T12:23:00Z"/>
                <w:rFonts w:ascii="Times New Roman" w:hAnsi="Times New Roman" w:cs="Times New Roman"/>
              </w:rPr>
            </w:pPr>
          </w:p>
        </w:tc>
      </w:tr>
      <w:tr w:rsidR="005A02E6" w:rsidRPr="00442E10" w:rsidDel="00726879" w:rsidTr="005A02E6">
        <w:trPr>
          <w:jc w:val="center"/>
          <w:del w:id="10946" w:author="PIERRE" w:date="2013-10-24T12:23:00Z"/>
        </w:trPr>
        <w:tc>
          <w:tcPr>
            <w:tcW w:w="1444" w:type="dxa"/>
          </w:tcPr>
          <w:p w:rsidR="005A02E6" w:rsidRPr="00442E10" w:rsidDel="00726879" w:rsidRDefault="00AF2F6F" w:rsidP="005A02E6">
            <w:pPr>
              <w:spacing w:after="0" w:line="240" w:lineRule="auto"/>
              <w:rPr>
                <w:del w:id="10947" w:author="PIERRE" w:date="2013-10-24T12:23:00Z"/>
                <w:rFonts w:ascii="Times New Roman" w:hAnsi="Times New Roman" w:cs="Times New Roman"/>
              </w:rPr>
            </w:pPr>
            <w:del w:id="10948" w:author="PIERRE" w:date="2013-10-24T12:23:00Z">
              <w:r w:rsidRPr="00AF2F6F">
                <w:rPr>
                  <w:rFonts w:ascii="Times New Roman" w:hAnsi="Times New Roman" w:cs="Times New Roman"/>
                  <w:rPrChange w:id="10949"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8</w:delText>
              </w:r>
            </w:del>
          </w:p>
        </w:tc>
        <w:tc>
          <w:tcPr>
            <w:tcW w:w="1445" w:type="dxa"/>
          </w:tcPr>
          <w:p w:rsidR="005A02E6" w:rsidRPr="00442E10" w:rsidDel="00726879" w:rsidRDefault="00AF2F6F" w:rsidP="005A02E6">
            <w:pPr>
              <w:spacing w:after="0" w:line="240" w:lineRule="auto"/>
              <w:rPr>
                <w:del w:id="10950" w:author="PIERRE" w:date="2013-10-24T12:23:00Z"/>
                <w:rFonts w:ascii="Times New Roman" w:hAnsi="Times New Roman" w:cs="Times New Roman"/>
              </w:rPr>
            </w:pPr>
            <w:del w:id="10951" w:author="PIERRE" w:date="2013-10-24T12:23:00Z">
              <w:r w:rsidRPr="00AF2F6F">
                <w:rPr>
                  <w:rFonts w:ascii="Times New Roman" w:hAnsi="Times New Roman" w:cs="Times New Roman"/>
                  <w:rPrChange w:id="10952"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325,000 Fcfa</w:delText>
              </w:r>
            </w:del>
          </w:p>
        </w:tc>
        <w:tc>
          <w:tcPr>
            <w:tcW w:w="1444" w:type="dxa"/>
          </w:tcPr>
          <w:p w:rsidR="005A02E6" w:rsidRPr="00442E10" w:rsidDel="00726879" w:rsidRDefault="005A02E6" w:rsidP="005A02E6">
            <w:pPr>
              <w:spacing w:after="0" w:line="240" w:lineRule="auto"/>
              <w:rPr>
                <w:del w:id="10953" w:author="PIERRE" w:date="2013-10-24T12:23:00Z"/>
                <w:rFonts w:ascii="Times New Roman" w:hAnsi="Times New Roman" w:cs="Times New Roman"/>
              </w:rPr>
            </w:pPr>
          </w:p>
        </w:tc>
      </w:tr>
      <w:tr w:rsidR="005A02E6" w:rsidRPr="00442E10" w:rsidDel="00726879" w:rsidTr="005A02E6">
        <w:trPr>
          <w:jc w:val="center"/>
          <w:del w:id="10954" w:author="PIERRE" w:date="2013-10-24T12:23:00Z"/>
        </w:trPr>
        <w:tc>
          <w:tcPr>
            <w:tcW w:w="1444" w:type="dxa"/>
          </w:tcPr>
          <w:p w:rsidR="005A02E6" w:rsidRPr="00442E10" w:rsidDel="00726879" w:rsidRDefault="00AF2F6F" w:rsidP="005A02E6">
            <w:pPr>
              <w:spacing w:after="0" w:line="240" w:lineRule="auto"/>
              <w:rPr>
                <w:del w:id="10955" w:author="PIERRE" w:date="2013-10-24T12:23:00Z"/>
                <w:rFonts w:ascii="Times New Roman" w:hAnsi="Times New Roman" w:cs="Times New Roman"/>
              </w:rPr>
            </w:pPr>
            <w:del w:id="10956" w:author="PIERRE" w:date="2013-10-24T12:23:00Z">
              <w:r w:rsidRPr="00AF2F6F">
                <w:rPr>
                  <w:rFonts w:ascii="Times New Roman" w:hAnsi="Times New Roman" w:cs="Times New Roman"/>
                  <w:rPrChange w:id="10957"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9</w:delText>
              </w:r>
            </w:del>
          </w:p>
        </w:tc>
        <w:tc>
          <w:tcPr>
            <w:tcW w:w="1445" w:type="dxa"/>
          </w:tcPr>
          <w:p w:rsidR="005A02E6" w:rsidRPr="00442E10" w:rsidDel="00726879" w:rsidRDefault="00AF2F6F" w:rsidP="005A02E6">
            <w:pPr>
              <w:spacing w:after="0" w:line="240" w:lineRule="auto"/>
              <w:rPr>
                <w:del w:id="10958" w:author="PIERRE" w:date="2013-10-24T12:23:00Z"/>
                <w:rFonts w:ascii="Times New Roman" w:hAnsi="Times New Roman" w:cs="Times New Roman"/>
              </w:rPr>
            </w:pPr>
            <w:del w:id="10959" w:author="PIERRE" w:date="2013-10-24T12:23:00Z">
              <w:r w:rsidRPr="00AF2F6F">
                <w:rPr>
                  <w:rFonts w:ascii="Times New Roman" w:hAnsi="Times New Roman" w:cs="Times New Roman"/>
                  <w:rPrChange w:id="10960"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350,000 Fcfa</w:delText>
              </w:r>
            </w:del>
          </w:p>
        </w:tc>
        <w:tc>
          <w:tcPr>
            <w:tcW w:w="1444" w:type="dxa"/>
          </w:tcPr>
          <w:p w:rsidR="005A02E6" w:rsidRPr="00442E10" w:rsidDel="00726879" w:rsidRDefault="005A02E6" w:rsidP="005A02E6">
            <w:pPr>
              <w:spacing w:after="0" w:line="240" w:lineRule="auto"/>
              <w:rPr>
                <w:del w:id="10961" w:author="PIERRE" w:date="2013-10-24T12:23:00Z"/>
                <w:rFonts w:ascii="Times New Roman" w:hAnsi="Times New Roman" w:cs="Times New Roman"/>
              </w:rPr>
            </w:pPr>
          </w:p>
        </w:tc>
      </w:tr>
      <w:tr w:rsidR="005A02E6" w:rsidRPr="00442E10" w:rsidDel="00726879" w:rsidTr="005A02E6">
        <w:trPr>
          <w:jc w:val="center"/>
          <w:del w:id="10962" w:author="PIERRE" w:date="2013-10-24T12:23:00Z"/>
        </w:trPr>
        <w:tc>
          <w:tcPr>
            <w:tcW w:w="1444" w:type="dxa"/>
          </w:tcPr>
          <w:p w:rsidR="005A02E6" w:rsidRPr="00442E10" w:rsidDel="00726879" w:rsidRDefault="00AF2F6F" w:rsidP="005A02E6">
            <w:pPr>
              <w:spacing w:after="0" w:line="240" w:lineRule="auto"/>
              <w:rPr>
                <w:del w:id="10963" w:author="PIERRE" w:date="2013-10-24T12:23:00Z"/>
                <w:rFonts w:ascii="Times New Roman" w:hAnsi="Times New Roman" w:cs="Times New Roman"/>
              </w:rPr>
            </w:pPr>
            <w:del w:id="10964" w:author="PIERRE" w:date="2013-10-24T12:23:00Z">
              <w:r w:rsidRPr="00AF2F6F">
                <w:rPr>
                  <w:rFonts w:ascii="Times New Roman" w:hAnsi="Times New Roman" w:cs="Times New Roman"/>
                  <w:rPrChange w:id="10965"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10</w:delText>
              </w:r>
            </w:del>
          </w:p>
        </w:tc>
        <w:tc>
          <w:tcPr>
            <w:tcW w:w="1445" w:type="dxa"/>
          </w:tcPr>
          <w:p w:rsidR="005A02E6" w:rsidRPr="00442E10" w:rsidDel="00726879" w:rsidRDefault="00AF2F6F" w:rsidP="005A02E6">
            <w:pPr>
              <w:spacing w:after="0" w:line="240" w:lineRule="auto"/>
              <w:rPr>
                <w:del w:id="10966" w:author="PIERRE" w:date="2013-10-24T12:23:00Z"/>
                <w:rFonts w:ascii="Times New Roman" w:hAnsi="Times New Roman" w:cs="Times New Roman"/>
              </w:rPr>
            </w:pPr>
            <w:del w:id="10967" w:author="PIERRE" w:date="2013-10-24T12:23:00Z">
              <w:r w:rsidRPr="00AF2F6F">
                <w:rPr>
                  <w:rFonts w:ascii="Times New Roman" w:hAnsi="Times New Roman" w:cs="Times New Roman"/>
                  <w:rPrChange w:id="10968"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375,000 Fcfa</w:delText>
              </w:r>
            </w:del>
          </w:p>
        </w:tc>
        <w:tc>
          <w:tcPr>
            <w:tcW w:w="1444" w:type="dxa"/>
          </w:tcPr>
          <w:p w:rsidR="005A02E6" w:rsidRPr="00442E10" w:rsidDel="00726879" w:rsidRDefault="005A02E6" w:rsidP="005A02E6">
            <w:pPr>
              <w:spacing w:after="0" w:line="240" w:lineRule="auto"/>
              <w:rPr>
                <w:del w:id="10969" w:author="PIERRE" w:date="2013-10-24T12:23:00Z"/>
                <w:rFonts w:ascii="Times New Roman" w:hAnsi="Times New Roman" w:cs="Times New Roman"/>
              </w:rPr>
            </w:pPr>
          </w:p>
        </w:tc>
      </w:tr>
      <w:tr w:rsidR="005A02E6" w:rsidRPr="00442E10" w:rsidDel="00726879" w:rsidTr="005A02E6">
        <w:trPr>
          <w:jc w:val="center"/>
          <w:del w:id="10970" w:author="PIERRE" w:date="2013-10-24T12:23:00Z"/>
        </w:trPr>
        <w:tc>
          <w:tcPr>
            <w:tcW w:w="1444" w:type="dxa"/>
          </w:tcPr>
          <w:p w:rsidR="005A02E6" w:rsidRPr="00442E10" w:rsidDel="00726879" w:rsidRDefault="00AF2F6F" w:rsidP="005A02E6">
            <w:pPr>
              <w:spacing w:after="0" w:line="240" w:lineRule="auto"/>
              <w:rPr>
                <w:del w:id="10971" w:author="PIERRE" w:date="2013-10-24T12:23:00Z"/>
                <w:rFonts w:ascii="Times New Roman" w:hAnsi="Times New Roman" w:cs="Times New Roman"/>
              </w:rPr>
            </w:pPr>
            <w:del w:id="10972" w:author="PIERRE" w:date="2013-10-24T12:23:00Z">
              <w:r w:rsidRPr="00AF2F6F">
                <w:rPr>
                  <w:rFonts w:ascii="Times New Roman" w:hAnsi="Times New Roman" w:cs="Times New Roman"/>
                  <w:rPrChange w:id="10973"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11</w:delText>
              </w:r>
            </w:del>
          </w:p>
        </w:tc>
        <w:tc>
          <w:tcPr>
            <w:tcW w:w="1445" w:type="dxa"/>
          </w:tcPr>
          <w:p w:rsidR="005A02E6" w:rsidRPr="00442E10" w:rsidDel="00726879" w:rsidRDefault="00AF2F6F" w:rsidP="005A02E6">
            <w:pPr>
              <w:spacing w:after="0" w:line="240" w:lineRule="auto"/>
              <w:rPr>
                <w:del w:id="10974" w:author="PIERRE" w:date="2013-10-24T12:23:00Z"/>
                <w:rFonts w:ascii="Times New Roman" w:hAnsi="Times New Roman" w:cs="Times New Roman"/>
              </w:rPr>
            </w:pPr>
            <w:del w:id="10975" w:author="PIERRE" w:date="2013-10-24T12:23:00Z">
              <w:r w:rsidRPr="00AF2F6F">
                <w:rPr>
                  <w:rFonts w:ascii="Times New Roman" w:hAnsi="Times New Roman" w:cs="Times New Roman"/>
                  <w:rPrChange w:id="10976"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400,000 Fcfa</w:delText>
              </w:r>
            </w:del>
          </w:p>
        </w:tc>
        <w:tc>
          <w:tcPr>
            <w:tcW w:w="1444" w:type="dxa"/>
          </w:tcPr>
          <w:p w:rsidR="005A02E6" w:rsidRPr="00442E10" w:rsidDel="00726879" w:rsidRDefault="005A02E6" w:rsidP="005A02E6">
            <w:pPr>
              <w:spacing w:after="0" w:line="240" w:lineRule="auto"/>
              <w:rPr>
                <w:del w:id="10977" w:author="PIERRE" w:date="2013-10-24T12:23:00Z"/>
                <w:rFonts w:ascii="Times New Roman" w:hAnsi="Times New Roman" w:cs="Times New Roman"/>
              </w:rPr>
            </w:pPr>
          </w:p>
        </w:tc>
      </w:tr>
      <w:tr w:rsidR="005A02E6" w:rsidRPr="00442E10" w:rsidDel="00726879" w:rsidTr="005A02E6">
        <w:trPr>
          <w:jc w:val="center"/>
          <w:del w:id="10978" w:author="PIERRE" w:date="2013-10-24T12:23:00Z"/>
        </w:trPr>
        <w:tc>
          <w:tcPr>
            <w:tcW w:w="1444" w:type="dxa"/>
          </w:tcPr>
          <w:p w:rsidR="005A02E6" w:rsidRPr="00442E10" w:rsidDel="00726879" w:rsidRDefault="00AF2F6F" w:rsidP="005A02E6">
            <w:pPr>
              <w:spacing w:after="0" w:line="240" w:lineRule="auto"/>
              <w:rPr>
                <w:del w:id="10979" w:author="PIERRE" w:date="2013-10-24T12:23:00Z"/>
                <w:rFonts w:ascii="Times New Roman" w:hAnsi="Times New Roman" w:cs="Times New Roman"/>
              </w:rPr>
            </w:pPr>
            <w:del w:id="10980" w:author="PIERRE" w:date="2013-10-24T12:23:00Z">
              <w:r w:rsidRPr="00AF2F6F">
                <w:rPr>
                  <w:rFonts w:ascii="Times New Roman" w:hAnsi="Times New Roman" w:cs="Times New Roman"/>
                  <w:rPrChange w:id="10981"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12</w:delText>
              </w:r>
            </w:del>
          </w:p>
        </w:tc>
        <w:tc>
          <w:tcPr>
            <w:tcW w:w="1445" w:type="dxa"/>
          </w:tcPr>
          <w:p w:rsidR="005A02E6" w:rsidRPr="00442E10" w:rsidDel="00726879" w:rsidRDefault="00AF2F6F" w:rsidP="005A02E6">
            <w:pPr>
              <w:spacing w:after="0" w:line="240" w:lineRule="auto"/>
              <w:rPr>
                <w:del w:id="10982" w:author="PIERRE" w:date="2013-10-24T12:23:00Z"/>
                <w:rFonts w:ascii="Times New Roman" w:hAnsi="Times New Roman" w:cs="Times New Roman"/>
              </w:rPr>
            </w:pPr>
            <w:del w:id="10983" w:author="PIERRE" w:date="2013-10-24T12:23:00Z">
              <w:r w:rsidRPr="00AF2F6F">
                <w:rPr>
                  <w:rFonts w:ascii="Times New Roman" w:hAnsi="Times New Roman" w:cs="Times New Roman"/>
                  <w:rPrChange w:id="10984"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425,000 Fcfa</w:delText>
              </w:r>
            </w:del>
          </w:p>
        </w:tc>
        <w:tc>
          <w:tcPr>
            <w:tcW w:w="1444" w:type="dxa"/>
          </w:tcPr>
          <w:p w:rsidR="005A02E6" w:rsidRPr="00442E10" w:rsidDel="00726879" w:rsidRDefault="005A02E6" w:rsidP="005A02E6">
            <w:pPr>
              <w:spacing w:after="0" w:line="240" w:lineRule="auto"/>
              <w:rPr>
                <w:del w:id="10985" w:author="PIERRE" w:date="2013-10-24T12:23:00Z"/>
                <w:rFonts w:ascii="Times New Roman" w:hAnsi="Times New Roman" w:cs="Times New Roman"/>
              </w:rPr>
            </w:pPr>
          </w:p>
        </w:tc>
      </w:tr>
      <w:tr w:rsidR="005A02E6" w:rsidRPr="00442E10" w:rsidDel="00726879" w:rsidTr="005A02E6">
        <w:trPr>
          <w:jc w:val="center"/>
          <w:del w:id="10986" w:author="PIERRE" w:date="2013-10-24T12:23:00Z"/>
        </w:trPr>
        <w:tc>
          <w:tcPr>
            <w:tcW w:w="1444" w:type="dxa"/>
          </w:tcPr>
          <w:p w:rsidR="005A02E6" w:rsidRPr="00442E10" w:rsidDel="00726879" w:rsidRDefault="00AF2F6F" w:rsidP="005A02E6">
            <w:pPr>
              <w:spacing w:after="0" w:line="240" w:lineRule="auto"/>
              <w:rPr>
                <w:del w:id="10987" w:author="PIERRE" w:date="2013-10-24T12:23:00Z"/>
                <w:rFonts w:ascii="Times New Roman" w:hAnsi="Times New Roman" w:cs="Times New Roman"/>
              </w:rPr>
            </w:pPr>
            <w:del w:id="10988" w:author="PIERRE" w:date="2013-10-24T12:23:00Z">
              <w:r w:rsidRPr="00AF2F6F">
                <w:rPr>
                  <w:rFonts w:ascii="Times New Roman" w:hAnsi="Times New Roman" w:cs="Times New Roman"/>
                  <w:rPrChange w:id="10989"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13</w:delText>
              </w:r>
            </w:del>
          </w:p>
        </w:tc>
        <w:tc>
          <w:tcPr>
            <w:tcW w:w="1445" w:type="dxa"/>
          </w:tcPr>
          <w:p w:rsidR="005A02E6" w:rsidRPr="00442E10" w:rsidDel="00726879" w:rsidRDefault="00AF2F6F" w:rsidP="005A02E6">
            <w:pPr>
              <w:spacing w:after="0" w:line="240" w:lineRule="auto"/>
              <w:rPr>
                <w:del w:id="10990" w:author="PIERRE" w:date="2013-10-24T12:23:00Z"/>
                <w:rFonts w:ascii="Times New Roman" w:hAnsi="Times New Roman" w:cs="Times New Roman"/>
              </w:rPr>
            </w:pPr>
            <w:del w:id="10991" w:author="PIERRE" w:date="2013-10-24T12:23:00Z">
              <w:r w:rsidRPr="00AF2F6F">
                <w:rPr>
                  <w:rFonts w:ascii="Times New Roman" w:hAnsi="Times New Roman" w:cs="Times New Roman"/>
                  <w:rPrChange w:id="10992"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450,000 Fcfa</w:delText>
              </w:r>
            </w:del>
          </w:p>
        </w:tc>
        <w:tc>
          <w:tcPr>
            <w:tcW w:w="1444" w:type="dxa"/>
          </w:tcPr>
          <w:p w:rsidR="005A02E6" w:rsidRPr="00442E10" w:rsidDel="00726879" w:rsidRDefault="005A02E6" w:rsidP="005A02E6">
            <w:pPr>
              <w:spacing w:after="0" w:line="240" w:lineRule="auto"/>
              <w:rPr>
                <w:del w:id="10993" w:author="PIERRE" w:date="2013-10-24T12:23:00Z"/>
                <w:rFonts w:ascii="Times New Roman" w:hAnsi="Times New Roman" w:cs="Times New Roman"/>
              </w:rPr>
            </w:pPr>
          </w:p>
        </w:tc>
      </w:tr>
      <w:tr w:rsidR="005A02E6" w:rsidRPr="00442E10" w:rsidDel="00726879" w:rsidTr="005A02E6">
        <w:trPr>
          <w:jc w:val="center"/>
          <w:del w:id="10994" w:author="PIERRE" w:date="2013-10-24T12:23:00Z"/>
        </w:trPr>
        <w:tc>
          <w:tcPr>
            <w:tcW w:w="1444" w:type="dxa"/>
          </w:tcPr>
          <w:p w:rsidR="005A02E6" w:rsidRPr="00442E10" w:rsidDel="00726879" w:rsidRDefault="00AF2F6F" w:rsidP="005A02E6">
            <w:pPr>
              <w:spacing w:after="0" w:line="240" w:lineRule="auto"/>
              <w:rPr>
                <w:del w:id="10995" w:author="PIERRE" w:date="2013-10-24T12:23:00Z"/>
                <w:rFonts w:ascii="Times New Roman" w:hAnsi="Times New Roman" w:cs="Times New Roman"/>
              </w:rPr>
            </w:pPr>
            <w:del w:id="10996" w:author="PIERRE" w:date="2013-10-24T12:23:00Z">
              <w:r w:rsidRPr="00AF2F6F">
                <w:rPr>
                  <w:rFonts w:ascii="Times New Roman" w:hAnsi="Times New Roman" w:cs="Times New Roman"/>
                  <w:rPrChange w:id="10997"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14</w:delText>
              </w:r>
            </w:del>
          </w:p>
        </w:tc>
        <w:tc>
          <w:tcPr>
            <w:tcW w:w="1445" w:type="dxa"/>
          </w:tcPr>
          <w:p w:rsidR="005A02E6" w:rsidRPr="00442E10" w:rsidDel="00726879" w:rsidRDefault="00AF2F6F" w:rsidP="005A02E6">
            <w:pPr>
              <w:spacing w:after="0" w:line="240" w:lineRule="auto"/>
              <w:rPr>
                <w:del w:id="10998" w:author="PIERRE" w:date="2013-10-24T12:23:00Z"/>
                <w:rFonts w:ascii="Times New Roman" w:hAnsi="Times New Roman" w:cs="Times New Roman"/>
              </w:rPr>
            </w:pPr>
            <w:del w:id="10999" w:author="PIERRE" w:date="2013-10-24T12:23:00Z">
              <w:r w:rsidRPr="00AF2F6F">
                <w:rPr>
                  <w:rFonts w:ascii="Times New Roman" w:hAnsi="Times New Roman" w:cs="Times New Roman"/>
                  <w:rPrChange w:id="11000"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475,000 Fcfa</w:delText>
              </w:r>
            </w:del>
          </w:p>
        </w:tc>
        <w:tc>
          <w:tcPr>
            <w:tcW w:w="1444" w:type="dxa"/>
          </w:tcPr>
          <w:p w:rsidR="005A02E6" w:rsidRPr="00442E10" w:rsidDel="00726879" w:rsidRDefault="005A02E6" w:rsidP="005A02E6">
            <w:pPr>
              <w:spacing w:after="0" w:line="240" w:lineRule="auto"/>
              <w:rPr>
                <w:del w:id="11001" w:author="PIERRE" w:date="2013-10-24T12:23:00Z"/>
                <w:rFonts w:ascii="Times New Roman" w:hAnsi="Times New Roman" w:cs="Times New Roman"/>
              </w:rPr>
            </w:pPr>
          </w:p>
        </w:tc>
      </w:tr>
      <w:tr w:rsidR="005A02E6" w:rsidRPr="00442E10" w:rsidDel="00726879" w:rsidTr="005A02E6">
        <w:trPr>
          <w:jc w:val="center"/>
          <w:del w:id="11002" w:author="PIERRE" w:date="2013-10-24T12:23:00Z"/>
        </w:trPr>
        <w:tc>
          <w:tcPr>
            <w:tcW w:w="1444" w:type="dxa"/>
          </w:tcPr>
          <w:p w:rsidR="005A02E6" w:rsidRPr="00442E10" w:rsidDel="00726879" w:rsidRDefault="00AF2F6F" w:rsidP="005A02E6">
            <w:pPr>
              <w:spacing w:after="0" w:line="240" w:lineRule="auto"/>
              <w:rPr>
                <w:del w:id="11003" w:author="PIERRE" w:date="2013-10-24T12:23:00Z"/>
                <w:rFonts w:ascii="Times New Roman" w:hAnsi="Times New Roman" w:cs="Times New Roman"/>
              </w:rPr>
            </w:pPr>
            <w:del w:id="11004" w:author="PIERRE" w:date="2013-10-24T12:23:00Z">
              <w:r w:rsidRPr="00AF2F6F">
                <w:rPr>
                  <w:rFonts w:ascii="Times New Roman" w:hAnsi="Times New Roman" w:cs="Times New Roman"/>
                  <w:rPrChange w:id="11005"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15</w:delText>
              </w:r>
            </w:del>
          </w:p>
        </w:tc>
        <w:tc>
          <w:tcPr>
            <w:tcW w:w="1445" w:type="dxa"/>
          </w:tcPr>
          <w:p w:rsidR="005A02E6" w:rsidRPr="00442E10" w:rsidDel="00726879" w:rsidRDefault="00AF2F6F" w:rsidP="005A02E6">
            <w:pPr>
              <w:spacing w:after="0" w:line="240" w:lineRule="auto"/>
              <w:rPr>
                <w:del w:id="11006" w:author="PIERRE" w:date="2013-10-24T12:23:00Z"/>
                <w:rFonts w:ascii="Times New Roman" w:hAnsi="Times New Roman" w:cs="Times New Roman"/>
              </w:rPr>
            </w:pPr>
            <w:del w:id="11007" w:author="PIERRE" w:date="2013-10-24T12:23:00Z">
              <w:r w:rsidRPr="00AF2F6F">
                <w:rPr>
                  <w:rFonts w:ascii="Times New Roman" w:hAnsi="Times New Roman" w:cs="Times New Roman"/>
                  <w:rPrChange w:id="11008"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500,000 Fcfa</w:delText>
              </w:r>
            </w:del>
          </w:p>
        </w:tc>
        <w:tc>
          <w:tcPr>
            <w:tcW w:w="1444" w:type="dxa"/>
          </w:tcPr>
          <w:p w:rsidR="005A02E6" w:rsidRPr="00442E10" w:rsidDel="00726879" w:rsidRDefault="005A02E6" w:rsidP="005A02E6">
            <w:pPr>
              <w:spacing w:after="0" w:line="240" w:lineRule="auto"/>
              <w:rPr>
                <w:del w:id="11009" w:author="PIERRE" w:date="2013-10-24T12:23:00Z"/>
                <w:rFonts w:ascii="Times New Roman" w:hAnsi="Times New Roman" w:cs="Times New Roman"/>
              </w:rPr>
            </w:pPr>
          </w:p>
        </w:tc>
      </w:tr>
      <w:tr w:rsidR="005A02E6" w:rsidRPr="00442E10" w:rsidDel="00726879" w:rsidTr="005A02E6">
        <w:trPr>
          <w:jc w:val="center"/>
          <w:del w:id="11010" w:author="PIERRE" w:date="2013-10-24T12:23:00Z"/>
        </w:trPr>
        <w:tc>
          <w:tcPr>
            <w:tcW w:w="1444" w:type="dxa"/>
          </w:tcPr>
          <w:p w:rsidR="005A02E6" w:rsidRPr="00442E10" w:rsidDel="00726879" w:rsidRDefault="00AF2F6F" w:rsidP="005A02E6">
            <w:pPr>
              <w:spacing w:after="0" w:line="240" w:lineRule="auto"/>
              <w:rPr>
                <w:del w:id="11011" w:author="PIERRE" w:date="2013-10-24T12:23:00Z"/>
                <w:rFonts w:ascii="Times New Roman" w:hAnsi="Times New Roman" w:cs="Times New Roman"/>
              </w:rPr>
            </w:pPr>
            <w:del w:id="11012" w:author="PIERRE" w:date="2013-10-24T12:23:00Z">
              <w:r w:rsidRPr="00AF2F6F">
                <w:rPr>
                  <w:rFonts w:ascii="Times New Roman" w:hAnsi="Times New Roman" w:cs="Times New Roman"/>
                  <w:rPrChange w:id="11013"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16</w:delText>
              </w:r>
            </w:del>
          </w:p>
        </w:tc>
        <w:tc>
          <w:tcPr>
            <w:tcW w:w="1445" w:type="dxa"/>
          </w:tcPr>
          <w:p w:rsidR="005A02E6" w:rsidRPr="00442E10" w:rsidDel="00726879" w:rsidRDefault="00AF2F6F" w:rsidP="005A02E6">
            <w:pPr>
              <w:spacing w:after="0" w:line="240" w:lineRule="auto"/>
              <w:rPr>
                <w:del w:id="11014" w:author="PIERRE" w:date="2013-10-24T12:23:00Z"/>
                <w:rFonts w:ascii="Times New Roman" w:hAnsi="Times New Roman" w:cs="Times New Roman"/>
              </w:rPr>
            </w:pPr>
            <w:del w:id="11015" w:author="PIERRE" w:date="2013-10-24T12:23:00Z">
              <w:r w:rsidRPr="00AF2F6F">
                <w:rPr>
                  <w:rFonts w:ascii="Times New Roman" w:hAnsi="Times New Roman" w:cs="Times New Roman"/>
                  <w:rPrChange w:id="11016"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525,000 Fcfa</w:delText>
              </w:r>
            </w:del>
          </w:p>
        </w:tc>
        <w:tc>
          <w:tcPr>
            <w:tcW w:w="1444" w:type="dxa"/>
          </w:tcPr>
          <w:p w:rsidR="005A02E6" w:rsidRPr="00442E10" w:rsidDel="00726879" w:rsidRDefault="005A02E6" w:rsidP="005A02E6">
            <w:pPr>
              <w:spacing w:after="0" w:line="240" w:lineRule="auto"/>
              <w:rPr>
                <w:del w:id="11017" w:author="PIERRE" w:date="2013-10-24T12:23:00Z"/>
                <w:rFonts w:ascii="Times New Roman" w:hAnsi="Times New Roman" w:cs="Times New Roman"/>
              </w:rPr>
            </w:pPr>
          </w:p>
        </w:tc>
      </w:tr>
      <w:tr w:rsidR="005A02E6" w:rsidRPr="00442E10" w:rsidDel="00726879" w:rsidTr="005A02E6">
        <w:trPr>
          <w:jc w:val="center"/>
          <w:del w:id="11018" w:author="PIERRE" w:date="2013-10-24T12:23:00Z"/>
        </w:trPr>
        <w:tc>
          <w:tcPr>
            <w:tcW w:w="1444" w:type="dxa"/>
          </w:tcPr>
          <w:p w:rsidR="005A02E6" w:rsidRPr="00442E10" w:rsidDel="00726879" w:rsidRDefault="00AF2F6F" w:rsidP="005A02E6">
            <w:pPr>
              <w:spacing w:after="0" w:line="240" w:lineRule="auto"/>
              <w:rPr>
                <w:del w:id="11019" w:author="PIERRE" w:date="2013-10-24T12:23:00Z"/>
                <w:rFonts w:ascii="Times New Roman" w:hAnsi="Times New Roman" w:cs="Times New Roman"/>
              </w:rPr>
            </w:pPr>
            <w:del w:id="11020" w:author="PIERRE" w:date="2013-10-24T12:23:00Z">
              <w:r w:rsidRPr="00AF2F6F">
                <w:rPr>
                  <w:rFonts w:ascii="Times New Roman" w:hAnsi="Times New Roman" w:cs="Times New Roman"/>
                  <w:rPrChange w:id="11021"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17</w:delText>
              </w:r>
            </w:del>
          </w:p>
        </w:tc>
        <w:tc>
          <w:tcPr>
            <w:tcW w:w="1445" w:type="dxa"/>
          </w:tcPr>
          <w:p w:rsidR="005A02E6" w:rsidRPr="00442E10" w:rsidDel="00726879" w:rsidRDefault="00AF2F6F" w:rsidP="005A02E6">
            <w:pPr>
              <w:spacing w:after="0" w:line="240" w:lineRule="auto"/>
              <w:rPr>
                <w:del w:id="11022" w:author="PIERRE" w:date="2013-10-24T12:23:00Z"/>
                <w:rFonts w:ascii="Times New Roman" w:hAnsi="Times New Roman" w:cs="Times New Roman"/>
              </w:rPr>
            </w:pPr>
            <w:del w:id="11023" w:author="PIERRE" w:date="2013-10-24T12:23:00Z">
              <w:r w:rsidRPr="00AF2F6F">
                <w:rPr>
                  <w:rFonts w:ascii="Times New Roman" w:hAnsi="Times New Roman" w:cs="Times New Roman"/>
                  <w:rPrChange w:id="11024"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550,000 Fcfa</w:delText>
              </w:r>
            </w:del>
          </w:p>
        </w:tc>
        <w:tc>
          <w:tcPr>
            <w:tcW w:w="1444" w:type="dxa"/>
          </w:tcPr>
          <w:p w:rsidR="005A02E6" w:rsidRPr="00442E10" w:rsidDel="00726879" w:rsidRDefault="005A02E6" w:rsidP="005A02E6">
            <w:pPr>
              <w:spacing w:after="0" w:line="240" w:lineRule="auto"/>
              <w:rPr>
                <w:del w:id="11025" w:author="PIERRE" w:date="2013-10-24T12:23:00Z"/>
                <w:rFonts w:ascii="Times New Roman" w:hAnsi="Times New Roman" w:cs="Times New Roman"/>
              </w:rPr>
            </w:pPr>
          </w:p>
        </w:tc>
      </w:tr>
      <w:tr w:rsidR="005A02E6" w:rsidRPr="00442E10" w:rsidDel="00726879" w:rsidTr="005A02E6">
        <w:trPr>
          <w:jc w:val="center"/>
          <w:del w:id="11026" w:author="PIERRE" w:date="2013-10-24T12:23:00Z"/>
        </w:trPr>
        <w:tc>
          <w:tcPr>
            <w:tcW w:w="1444" w:type="dxa"/>
          </w:tcPr>
          <w:p w:rsidR="005A02E6" w:rsidRPr="00442E10" w:rsidDel="00726879" w:rsidRDefault="00AF2F6F" w:rsidP="005A02E6">
            <w:pPr>
              <w:spacing w:after="0" w:line="240" w:lineRule="auto"/>
              <w:rPr>
                <w:del w:id="11027" w:author="PIERRE" w:date="2013-10-24T12:23:00Z"/>
                <w:rFonts w:ascii="Times New Roman" w:hAnsi="Times New Roman" w:cs="Times New Roman"/>
              </w:rPr>
            </w:pPr>
            <w:del w:id="11028" w:author="PIERRE" w:date="2013-10-24T12:23:00Z">
              <w:r w:rsidRPr="00AF2F6F">
                <w:rPr>
                  <w:rFonts w:ascii="Times New Roman" w:hAnsi="Times New Roman" w:cs="Times New Roman"/>
                  <w:rPrChange w:id="11029"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18</w:delText>
              </w:r>
            </w:del>
          </w:p>
        </w:tc>
        <w:tc>
          <w:tcPr>
            <w:tcW w:w="1445" w:type="dxa"/>
          </w:tcPr>
          <w:p w:rsidR="005A02E6" w:rsidRPr="00442E10" w:rsidDel="00726879" w:rsidRDefault="00AF2F6F" w:rsidP="005A02E6">
            <w:pPr>
              <w:spacing w:after="0" w:line="240" w:lineRule="auto"/>
              <w:rPr>
                <w:del w:id="11030" w:author="PIERRE" w:date="2013-10-24T12:23:00Z"/>
                <w:rFonts w:ascii="Times New Roman" w:hAnsi="Times New Roman" w:cs="Times New Roman"/>
              </w:rPr>
            </w:pPr>
            <w:del w:id="11031" w:author="PIERRE" w:date="2013-10-24T12:23:00Z">
              <w:r w:rsidRPr="00AF2F6F">
                <w:rPr>
                  <w:rFonts w:ascii="Times New Roman" w:hAnsi="Times New Roman" w:cs="Times New Roman"/>
                  <w:rPrChange w:id="11032"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575,000 Fcfa</w:delText>
              </w:r>
            </w:del>
          </w:p>
        </w:tc>
        <w:tc>
          <w:tcPr>
            <w:tcW w:w="1444" w:type="dxa"/>
          </w:tcPr>
          <w:p w:rsidR="005A02E6" w:rsidRPr="00442E10" w:rsidDel="00726879" w:rsidRDefault="005A02E6" w:rsidP="005A02E6">
            <w:pPr>
              <w:spacing w:after="0" w:line="240" w:lineRule="auto"/>
              <w:rPr>
                <w:del w:id="11033" w:author="PIERRE" w:date="2013-10-24T12:23:00Z"/>
                <w:rFonts w:ascii="Times New Roman" w:hAnsi="Times New Roman" w:cs="Times New Roman"/>
              </w:rPr>
            </w:pPr>
          </w:p>
        </w:tc>
      </w:tr>
      <w:tr w:rsidR="005A02E6" w:rsidRPr="00442E10" w:rsidDel="00726879" w:rsidTr="005A02E6">
        <w:trPr>
          <w:jc w:val="center"/>
          <w:del w:id="11034" w:author="PIERRE" w:date="2013-10-24T12:23:00Z"/>
        </w:trPr>
        <w:tc>
          <w:tcPr>
            <w:tcW w:w="1444" w:type="dxa"/>
          </w:tcPr>
          <w:p w:rsidR="005A02E6" w:rsidRPr="00442E10" w:rsidDel="00726879" w:rsidRDefault="00AF2F6F" w:rsidP="005A02E6">
            <w:pPr>
              <w:spacing w:after="0" w:line="240" w:lineRule="auto"/>
              <w:rPr>
                <w:del w:id="11035" w:author="PIERRE" w:date="2013-10-24T12:23:00Z"/>
                <w:rFonts w:ascii="Times New Roman" w:hAnsi="Times New Roman" w:cs="Times New Roman"/>
              </w:rPr>
            </w:pPr>
            <w:del w:id="11036" w:author="PIERRE" w:date="2013-10-24T12:23:00Z">
              <w:r w:rsidRPr="00AF2F6F">
                <w:rPr>
                  <w:rFonts w:ascii="Times New Roman" w:hAnsi="Times New Roman" w:cs="Times New Roman"/>
                  <w:rPrChange w:id="11037"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19</w:delText>
              </w:r>
            </w:del>
          </w:p>
        </w:tc>
        <w:tc>
          <w:tcPr>
            <w:tcW w:w="1445" w:type="dxa"/>
          </w:tcPr>
          <w:p w:rsidR="005A02E6" w:rsidRPr="00442E10" w:rsidDel="00726879" w:rsidRDefault="00AF2F6F" w:rsidP="005A02E6">
            <w:pPr>
              <w:spacing w:after="0" w:line="240" w:lineRule="auto"/>
              <w:rPr>
                <w:del w:id="11038" w:author="PIERRE" w:date="2013-10-24T12:23:00Z"/>
                <w:rFonts w:ascii="Times New Roman" w:hAnsi="Times New Roman" w:cs="Times New Roman"/>
              </w:rPr>
            </w:pPr>
            <w:del w:id="11039" w:author="PIERRE" w:date="2013-10-24T12:23:00Z">
              <w:r w:rsidRPr="00AF2F6F">
                <w:rPr>
                  <w:rFonts w:ascii="Times New Roman" w:hAnsi="Times New Roman" w:cs="Times New Roman"/>
                  <w:rPrChange w:id="11040"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600,000 Fcfa</w:delText>
              </w:r>
            </w:del>
          </w:p>
        </w:tc>
        <w:tc>
          <w:tcPr>
            <w:tcW w:w="1444" w:type="dxa"/>
          </w:tcPr>
          <w:p w:rsidR="005A02E6" w:rsidRPr="00442E10" w:rsidDel="00726879" w:rsidRDefault="005A02E6" w:rsidP="005A02E6">
            <w:pPr>
              <w:spacing w:after="0" w:line="240" w:lineRule="auto"/>
              <w:rPr>
                <w:del w:id="11041" w:author="PIERRE" w:date="2013-10-24T12:23:00Z"/>
                <w:rFonts w:ascii="Times New Roman" w:hAnsi="Times New Roman" w:cs="Times New Roman"/>
              </w:rPr>
            </w:pPr>
          </w:p>
        </w:tc>
      </w:tr>
      <w:tr w:rsidR="005A02E6" w:rsidRPr="00442E10" w:rsidDel="00726879" w:rsidTr="005A02E6">
        <w:trPr>
          <w:jc w:val="center"/>
          <w:del w:id="11042" w:author="PIERRE" w:date="2013-10-24T12:23:00Z"/>
        </w:trPr>
        <w:tc>
          <w:tcPr>
            <w:tcW w:w="1444" w:type="dxa"/>
          </w:tcPr>
          <w:p w:rsidR="005A02E6" w:rsidRPr="00442E10" w:rsidDel="00726879" w:rsidRDefault="00AF2F6F" w:rsidP="005A02E6">
            <w:pPr>
              <w:spacing w:after="0" w:line="240" w:lineRule="auto"/>
              <w:rPr>
                <w:del w:id="11043" w:author="PIERRE" w:date="2013-10-24T12:23:00Z"/>
                <w:rFonts w:ascii="Times New Roman" w:hAnsi="Times New Roman" w:cs="Times New Roman"/>
              </w:rPr>
            </w:pPr>
            <w:del w:id="11044" w:author="PIERRE" w:date="2013-10-24T12:23:00Z">
              <w:r w:rsidRPr="00AF2F6F">
                <w:rPr>
                  <w:rFonts w:ascii="Times New Roman" w:hAnsi="Times New Roman" w:cs="Times New Roman"/>
                  <w:rPrChange w:id="11045"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20</w:delText>
              </w:r>
            </w:del>
          </w:p>
        </w:tc>
        <w:tc>
          <w:tcPr>
            <w:tcW w:w="1445" w:type="dxa"/>
          </w:tcPr>
          <w:p w:rsidR="005A02E6" w:rsidRPr="00442E10" w:rsidDel="00726879" w:rsidRDefault="00AF2F6F" w:rsidP="005A02E6">
            <w:pPr>
              <w:spacing w:after="0" w:line="240" w:lineRule="auto"/>
              <w:rPr>
                <w:del w:id="11046" w:author="PIERRE" w:date="2013-10-24T12:23:00Z"/>
                <w:rFonts w:ascii="Times New Roman" w:hAnsi="Times New Roman" w:cs="Times New Roman"/>
              </w:rPr>
            </w:pPr>
            <w:del w:id="11047" w:author="PIERRE" w:date="2013-10-24T12:23:00Z">
              <w:r w:rsidRPr="00AF2F6F">
                <w:rPr>
                  <w:rFonts w:ascii="Times New Roman" w:hAnsi="Times New Roman" w:cs="Times New Roman"/>
                  <w:rPrChange w:id="11048"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625,000 Fcfa</w:delText>
              </w:r>
            </w:del>
          </w:p>
        </w:tc>
        <w:tc>
          <w:tcPr>
            <w:tcW w:w="1444" w:type="dxa"/>
          </w:tcPr>
          <w:p w:rsidR="005A02E6" w:rsidRPr="00442E10" w:rsidDel="00726879" w:rsidRDefault="005A02E6" w:rsidP="005A02E6">
            <w:pPr>
              <w:spacing w:after="0" w:line="240" w:lineRule="auto"/>
              <w:rPr>
                <w:del w:id="11049" w:author="PIERRE" w:date="2013-10-24T12:23:00Z"/>
                <w:rFonts w:ascii="Times New Roman" w:hAnsi="Times New Roman" w:cs="Times New Roman"/>
              </w:rPr>
            </w:pPr>
          </w:p>
        </w:tc>
      </w:tr>
      <w:tr w:rsidR="005A02E6" w:rsidRPr="00442E10" w:rsidDel="00726879" w:rsidTr="005A02E6">
        <w:trPr>
          <w:jc w:val="center"/>
          <w:del w:id="11050" w:author="PIERRE" w:date="2013-10-24T12:23:00Z"/>
        </w:trPr>
        <w:tc>
          <w:tcPr>
            <w:tcW w:w="1444" w:type="dxa"/>
          </w:tcPr>
          <w:p w:rsidR="005A02E6" w:rsidRPr="00442E10" w:rsidDel="00726879" w:rsidRDefault="00AF2F6F" w:rsidP="005A02E6">
            <w:pPr>
              <w:spacing w:after="0" w:line="240" w:lineRule="auto"/>
              <w:rPr>
                <w:del w:id="11051" w:author="PIERRE" w:date="2013-10-24T12:23:00Z"/>
                <w:rFonts w:ascii="Times New Roman" w:hAnsi="Times New Roman" w:cs="Times New Roman"/>
              </w:rPr>
            </w:pPr>
            <w:del w:id="11052" w:author="PIERRE" w:date="2013-10-24T12:23:00Z">
              <w:r w:rsidRPr="00AF2F6F">
                <w:rPr>
                  <w:rFonts w:ascii="Times New Roman" w:hAnsi="Times New Roman" w:cs="Times New Roman"/>
                  <w:rPrChange w:id="11053"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21</w:delText>
              </w:r>
            </w:del>
          </w:p>
        </w:tc>
        <w:tc>
          <w:tcPr>
            <w:tcW w:w="1445" w:type="dxa"/>
          </w:tcPr>
          <w:p w:rsidR="005A02E6" w:rsidRPr="00442E10" w:rsidDel="00726879" w:rsidRDefault="00AF2F6F" w:rsidP="005A02E6">
            <w:pPr>
              <w:spacing w:after="0" w:line="240" w:lineRule="auto"/>
              <w:rPr>
                <w:del w:id="11054" w:author="PIERRE" w:date="2013-10-24T12:23:00Z"/>
                <w:rFonts w:ascii="Times New Roman" w:hAnsi="Times New Roman" w:cs="Times New Roman"/>
              </w:rPr>
            </w:pPr>
            <w:del w:id="11055" w:author="PIERRE" w:date="2013-10-24T12:23:00Z">
              <w:r w:rsidRPr="00AF2F6F">
                <w:rPr>
                  <w:rFonts w:ascii="Times New Roman" w:hAnsi="Times New Roman" w:cs="Times New Roman"/>
                  <w:rPrChange w:id="11056"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650,000 Fcfa</w:delText>
              </w:r>
            </w:del>
          </w:p>
        </w:tc>
        <w:tc>
          <w:tcPr>
            <w:tcW w:w="1444" w:type="dxa"/>
          </w:tcPr>
          <w:p w:rsidR="005A02E6" w:rsidRPr="00442E10" w:rsidDel="00726879" w:rsidRDefault="005A02E6" w:rsidP="005A02E6">
            <w:pPr>
              <w:spacing w:after="0" w:line="240" w:lineRule="auto"/>
              <w:rPr>
                <w:del w:id="11057" w:author="PIERRE" w:date="2013-10-24T12:23:00Z"/>
                <w:rFonts w:ascii="Times New Roman" w:hAnsi="Times New Roman" w:cs="Times New Roman"/>
              </w:rPr>
            </w:pPr>
          </w:p>
        </w:tc>
      </w:tr>
    </w:tbl>
    <w:p w:rsidR="00754422" w:rsidRPr="00442E10" w:rsidRDefault="00754422" w:rsidP="00754422">
      <w:pPr>
        <w:pStyle w:val="Niveau3"/>
        <w:rPr>
          <w:ins w:id="11058" w:author="HP" w:date="2013-10-24T13:58:00Z"/>
          <w:color w:val="000000"/>
          <w:sz w:val="22"/>
          <w:szCs w:val="22"/>
        </w:rPr>
      </w:pPr>
      <w:bookmarkStart w:id="11059" w:name="_Toc370387353"/>
      <w:ins w:id="11060" w:author="HP" w:date="2013-10-24T13:58:00Z">
        <w:r>
          <w:rPr>
            <w:color w:val="000000"/>
            <w:sz w:val="22"/>
            <w:szCs w:val="22"/>
          </w:rPr>
          <w:t>4.4</w:t>
        </w:r>
        <w:r w:rsidRPr="00AF2F6F">
          <w:rPr>
            <w:color w:val="000000"/>
            <w:sz w:val="22"/>
            <w:szCs w:val="22"/>
          </w:rPr>
          <w:t xml:space="preserve"> – </w:t>
        </w:r>
        <w:r>
          <w:rPr>
            <w:color w:val="000000"/>
            <w:sz w:val="22"/>
            <w:szCs w:val="22"/>
          </w:rPr>
          <w:t xml:space="preserve">Section </w:t>
        </w:r>
      </w:ins>
      <w:ins w:id="11061" w:author="HP" w:date="2013-10-24T13:59:00Z">
        <w:r>
          <w:rPr>
            <w:color w:val="000000"/>
            <w:sz w:val="22"/>
            <w:szCs w:val="22"/>
          </w:rPr>
          <w:t>4</w:t>
        </w:r>
      </w:ins>
      <w:ins w:id="11062" w:author="HP" w:date="2013-10-24T13:58:00Z">
        <w:r>
          <w:rPr>
            <w:color w:val="000000"/>
            <w:sz w:val="22"/>
            <w:szCs w:val="22"/>
          </w:rPr>
          <w:t xml:space="preserve"> : </w:t>
        </w:r>
      </w:ins>
      <w:ins w:id="11063" w:author="HP" w:date="2013-10-24T13:59:00Z">
        <w:r>
          <w:rPr>
            <w:color w:val="000000"/>
            <w:sz w:val="22"/>
            <w:szCs w:val="22"/>
          </w:rPr>
          <w:t>Exercice de lampe solaire</w:t>
        </w:r>
      </w:ins>
      <w:bookmarkEnd w:id="11059"/>
    </w:p>
    <w:p w:rsidR="005A02E6" w:rsidDel="00754422" w:rsidRDefault="005A02E6" w:rsidP="00726879">
      <w:pPr>
        <w:jc w:val="both"/>
        <w:rPr>
          <w:del w:id="11064" w:author="PIERRE" w:date="2013-10-24T12:23:00Z"/>
          <w:rFonts w:ascii="Times New Roman" w:hAnsi="Times New Roman"/>
        </w:rPr>
      </w:pPr>
    </w:p>
    <w:p w:rsidR="00754422" w:rsidRPr="00442E10" w:rsidRDefault="00754422">
      <w:pPr>
        <w:pStyle w:val="Listecouleur-Accent11"/>
        <w:ind w:left="0"/>
        <w:rPr>
          <w:ins w:id="11065" w:author="HP" w:date="2013-10-24T13:58:00Z"/>
          <w:rFonts w:ascii="Times New Roman" w:hAnsi="Times New Roman"/>
          <w:lang w:val="fr-FR"/>
        </w:rPr>
        <w:pPrChange w:id="11066" w:author="HP" w:date="2013-10-24T13:59:00Z">
          <w:pPr>
            <w:pStyle w:val="Listecouleur-Accent11"/>
          </w:pPr>
        </w:pPrChange>
      </w:pPr>
    </w:p>
    <w:p w:rsidR="005A02E6" w:rsidRPr="00442E10" w:rsidDel="00726879" w:rsidRDefault="00AF2F6F" w:rsidP="005A02E6">
      <w:pPr>
        <w:pStyle w:val="Listecouleur-Accent11"/>
        <w:numPr>
          <w:ilvl w:val="0"/>
          <w:numId w:val="35"/>
        </w:numPr>
        <w:rPr>
          <w:del w:id="11067" w:author="PIERRE" w:date="2013-10-24T12:23:00Z"/>
          <w:rFonts w:ascii="Times New Roman" w:hAnsi="Times New Roman"/>
          <w:lang w:val="fr-FR"/>
        </w:rPr>
      </w:pPr>
      <w:del w:id="11068" w:author="PIERRE" w:date="2013-10-24T12:23:00Z">
        <w:r w:rsidRPr="00AF2F6F">
          <w:rPr>
            <w:rFonts w:ascii="Times New Roman" w:hAnsi="Times New Roman"/>
            <w:rPrChange w:id="11069" w:author="PIERRE" w:date="2013-10-24T12:27:00Z">
              <w:rPr>
                <w:rFonts w:ascii="Times New Roman" w:eastAsiaTheme="majorEastAsia" w:hAnsi="Times New Roman" w:cstheme="majorBidi"/>
                <w:b/>
                <w:bCs/>
                <w:color w:val="365F91" w:themeColor="accent1" w:themeShade="BF"/>
                <w:sz w:val="28"/>
                <w:szCs w:val="28"/>
              </w:rPr>
            </w:rPrChange>
          </w:rPr>
          <w:delText>ENVOYEZ L’</w:delText>
        </w:r>
      </w:del>
      <w:del w:id="11070" w:author="PIERRE" w:date="2013-10-23T15:51:00Z">
        <w:r w:rsidRPr="00AF2F6F">
          <w:rPr>
            <w:rFonts w:ascii="Times New Roman" w:hAnsi="Times New Roman"/>
            <w:rPrChange w:id="11071" w:author="PIERRE" w:date="2013-10-24T12:27:00Z">
              <w:rPr>
                <w:rFonts w:ascii="Times New Roman" w:eastAsiaTheme="majorEastAsia" w:hAnsi="Times New Roman" w:cstheme="majorBidi"/>
                <w:b/>
                <w:bCs/>
                <w:color w:val="365F91" w:themeColor="accent1" w:themeShade="BF"/>
                <w:sz w:val="28"/>
                <w:szCs w:val="28"/>
              </w:rPr>
            </w:rPrChange>
          </w:rPr>
          <w:delText>ENQUETE</w:delText>
        </w:r>
      </w:del>
      <w:del w:id="11072" w:author="PIERRE" w:date="2013-10-24T12:23:00Z">
        <w:r w:rsidRPr="00AF2F6F">
          <w:rPr>
            <w:rFonts w:ascii="Times New Roman" w:hAnsi="Times New Roman"/>
            <w:rPrChange w:id="11073" w:author="PIERRE" w:date="2013-10-24T12:27:00Z">
              <w:rPr>
                <w:rFonts w:ascii="Times New Roman" w:eastAsiaTheme="majorEastAsia" w:hAnsi="Times New Roman" w:cstheme="majorBidi"/>
                <w:b/>
                <w:bCs/>
                <w:color w:val="365F91" w:themeColor="accent1" w:themeShade="BF"/>
                <w:sz w:val="28"/>
                <w:szCs w:val="28"/>
              </w:rPr>
            </w:rPrChange>
          </w:rPr>
          <w:delText xml:space="preserve"> </w:delText>
        </w:r>
      </w:del>
      <w:del w:id="11074" w:author="PIERRE" w:date="2013-10-24T07:09:00Z">
        <w:r w:rsidRPr="00AF2F6F">
          <w:rPr>
            <w:rFonts w:ascii="Times New Roman" w:hAnsi="Times New Roman"/>
            <w:rPrChange w:id="11075" w:author="PIERRE" w:date="2013-10-24T12:27:00Z">
              <w:rPr>
                <w:rFonts w:ascii="Times New Roman" w:eastAsiaTheme="majorEastAsia" w:hAnsi="Times New Roman" w:cstheme="majorBidi"/>
                <w:b/>
                <w:bCs/>
                <w:color w:val="365F91" w:themeColor="accent1" w:themeShade="BF"/>
                <w:sz w:val="28"/>
                <w:szCs w:val="28"/>
              </w:rPr>
            </w:rPrChange>
          </w:rPr>
          <w:delText>A</w:delText>
        </w:r>
      </w:del>
      <w:del w:id="11076" w:author="PIERRE" w:date="2013-10-24T12:23:00Z">
        <w:r w:rsidRPr="00AF2F6F">
          <w:rPr>
            <w:rFonts w:ascii="Times New Roman" w:hAnsi="Times New Roman"/>
            <w:rPrChange w:id="11077" w:author="PIERRE" w:date="2013-10-24T12:27:00Z">
              <w:rPr>
                <w:rFonts w:ascii="Times New Roman" w:eastAsiaTheme="majorEastAsia" w:hAnsi="Times New Roman" w:cstheme="majorBidi"/>
                <w:b/>
                <w:bCs/>
                <w:color w:val="365F91" w:themeColor="accent1" w:themeShade="BF"/>
                <w:sz w:val="28"/>
                <w:szCs w:val="28"/>
              </w:rPr>
            </w:rPrChange>
          </w:rPr>
          <w:delText xml:space="preserve"> LA PLACE PUBLIQUE N°2, ET PASSEZ </w:delText>
        </w:r>
      </w:del>
      <w:del w:id="11078" w:author="PIERRE" w:date="2013-10-24T07:09:00Z">
        <w:r w:rsidRPr="00AF2F6F">
          <w:rPr>
            <w:rFonts w:ascii="Times New Roman" w:hAnsi="Times New Roman"/>
            <w:rPrChange w:id="11079" w:author="PIERRE" w:date="2013-10-24T12:27:00Z">
              <w:rPr>
                <w:rFonts w:ascii="Times New Roman" w:eastAsiaTheme="majorEastAsia" w:hAnsi="Times New Roman" w:cstheme="majorBidi"/>
                <w:b/>
                <w:bCs/>
                <w:color w:val="365F91" w:themeColor="accent1" w:themeShade="BF"/>
                <w:sz w:val="28"/>
                <w:szCs w:val="28"/>
              </w:rPr>
            </w:rPrChange>
          </w:rPr>
          <w:delText>A</w:delText>
        </w:r>
      </w:del>
      <w:del w:id="11080" w:author="PIERRE" w:date="2013-10-24T12:23:00Z">
        <w:r w:rsidRPr="00AF2F6F">
          <w:rPr>
            <w:rFonts w:ascii="Times New Roman" w:hAnsi="Times New Roman"/>
            <w:rPrChange w:id="11081" w:author="PIERRE" w:date="2013-10-24T12:27:00Z">
              <w:rPr>
                <w:rFonts w:ascii="Times New Roman" w:eastAsiaTheme="majorEastAsia" w:hAnsi="Times New Roman" w:cstheme="majorBidi"/>
                <w:b/>
                <w:bCs/>
                <w:color w:val="365F91" w:themeColor="accent1" w:themeShade="BF"/>
                <w:sz w:val="28"/>
                <w:szCs w:val="28"/>
              </w:rPr>
            </w:rPrChange>
          </w:rPr>
          <w:delText xml:space="preserve"> L’ENQU</w:delText>
        </w:r>
      </w:del>
      <w:del w:id="11082" w:author="PIERRE" w:date="2013-10-24T07:08:00Z">
        <w:r w:rsidRPr="00AF2F6F">
          <w:rPr>
            <w:rFonts w:ascii="Times New Roman" w:hAnsi="Times New Roman"/>
            <w:rPrChange w:id="11083" w:author="PIERRE" w:date="2013-10-24T12:27:00Z">
              <w:rPr>
                <w:rFonts w:ascii="Times New Roman" w:eastAsiaTheme="majorEastAsia" w:hAnsi="Times New Roman" w:cstheme="majorBidi"/>
                <w:b/>
                <w:bCs/>
                <w:color w:val="365F91" w:themeColor="accent1" w:themeShade="BF"/>
                <w:sz w:val="28"/>
                <w:szCs w:val="28"/>
              </w:rPr>
            </w:rPrChange>
          </w:rPr>
          <w:delText>Ë</w:delText>
        </w:r>
      </w:del>
      <w:del w:id="11084" w:author="PIERRE" w:date="2013-10-24T12:23:00Z">
        <w:r w:rsidRPr="00AF2F6F">
          <w:rPr>
            <w:rFonts w:ascii="Times New Roman" w:hAnsi="Times New Roman"/>
            <w:rPrChange w:id="11085" w:author="PIERRE" w:date="2013-10-24T12:27:00Z">
              <w:rPr>
                <w:rFonts w:ascii="Times New Roman" w:eastAsiaTheme="majorEastAsia" w:hAnsi="Times New Roman" w:cstheme="majorBidi"/>
                <w:b/>
                <w:bCs/>
                <w:color w:val="365F91" w:themeColor="accent1" w:themeShade="BF"/>
                <w:sz w:val="28"/>
                <w:szCs w:val="28"/>
              </w:rPr>
            </w:rPrChange>
          </w:rPr>
          <w:delText>T</w:delText>
        </w:r>
      </w:del>
      <w:del w:id="11086" w:author="PIERRE" w:date="2013-10-24T07:08:00Z">
        <w:r w:rsidRPr="00AF2F6F">
          <w:rPr>
            <w:rFonts w:ascii="Times New Roman" w:hAnsi="Times New Roman"/>
            <w:rPrChange w:id="11087" w:author="PIERRE" w:date="2013-10-24T12:27:00Z">
              <w:rPr>
                <w:rFonts w:ascii="Times New Roman" w:eastAsiaTheme="majorEastAsia" w:hAnsi="Times New Roman" w:cstheme="majorBidi"/>
                <w:b/>
                <w:bCs/>
                <w:color w:val="365F91" w:themeColor="accent1" w:themeShade="BF"/>
                <w:sz w:val="28"/>
                <w:szCs w:val="28"/>
              </w:rPr>
            </w:rPrChange>
          </w:rPr>
          <w:delText>E</w:delText>
        </w:r>
      </w:del>
      <w:del w:id="11088" w:author="PIERRE" w:date="2013-10-24T12:23:00Z">
        <w:r w:rsidRPr="00AF2F6F">
          <w:rPr>
            <w:rFonts w:ascii="Times New Roman" w:hAnsi="Times New Roman"/>
            <w:rPrChange w:id="11089" w:author="PIERRE" w:date="2013-10-24T12:27:00Z">
              <w:rPr>
                <w:rFonts w:ascii="Times New Roman" w:eastAsiaTheme="majorEastAsia" w:hAnsi="Times New Roman" w:cstheme="majorBidi"/>
                <w:b/>
                <w:bCs/>
                <w:color w:val="365F91" w:themeColor="accent1" w:themeShade="BF"/>
                <w:sz w:val="28"/>
                <w:szCs w:val="28"/>
              </w:rPr>
            </w:rPrChange>
          </w:rPr>
          <w:delText xml:space="preserve"> SUIVANT.</w:delText>
        </w:r>
      </w:del>
    </w:p>
    <w:p w:rsidR="005A02E6" w:rsidRPr="00442E10" w:rsidDel="00726879" w:rsidRDefault="00AF2F6F" w:rsidP="005A02E6">
      <w:pPr>
        <w:pStyle w:val="Listecouleur-Accent11"/>
        <w:ind w:left="0"/>
        <w:rPr>
          <w:del w:id="11090" w:author="PIERRE" w:date="2013-10-24T12:23:00Z"/>
          <w:rFonts w:ascii="Times New Roman" w:hAnsi="Times New Roman"/>
          <w:lang w:val="fr-FR"/>
        </w:rPr>
      </w:pPr>
      <w:del w:id="11091" w:author="PIERRE" w:date="2013-10-24T12:23:00Z">
        <w:r w:rsidRPr="00AF2F6F">
          <w:rPr>
            <w:rFonts w:ascii="Times New Roman" w:hAnsi="Times New Roman"/>
            <w:rPrChange w:id="11092" w:author="PIERRE" w:date="2013-10-24T12:27:00Z">
              <w:rPr>
                <w:rFonts w:ascii="Times New Roman" w:eastAsiaTheme="majorEastAsia" w:hAnsi="Times New Roman" w:cstheme="majorBidi"/>
                <w:b/>
                <w:bCs/>
                <w:color w:val="365F91" w:themeColor="accent1" w:themeShade="BF"/>
                <w:sz w:val="28"/>
                <w:szCs w:val="28"/>
              </w:rPr>
            </w:rPrChange>
          </w:rPr>
          <w:delText xml:space="preserve">VEUILLEZ </w:delText>
        </w:r>
      </w:del>
      <w:del w:id="11093" w:author="PIERRE" w:date="2013-10-24T07:09:00Z">
        <w:r w:rsidRPr="00AF2F6F">
          <w:rPr>
            <w:rFonts w:ascii="Times New Roman" w:hAnsi="Times New Roman"/>
            <w:rPrChange w:id="11094" w:author="PIERRE" w:date="2013-10-24T12:27:00Z">
              <w:rPr>
                <w:rFonts w:ascii="Times New Roman" w:eastAsiaTheme="majorEastAsia" w:hAnsi="Times New Roman" w:cstheme="majorBidi"/>
                <w:b/>
                <w:bCs/>
                <w:color w:val="365F91" w:themeColor="accent1" w:themeShade="BF"/>
                <w:sz w:val="28"/>
                <w:szCs w:val="28"/>
              </w:rPr>
            </w:rPrChange>
          </w:rPr>
          <w:delText>A</w:delText>
        </w:r>
      </w:del>
      <w:del w:id="11095" w:author="PIERRE" w:date="2013-10-24T12:23:00Z">
        <w:r w:rsidRPr="00AF2F6F">
          <w:rPr>
            <w:rFonts w:ascii="Times New Roman" w:hAnsi="Times New Roman"/>
            <w:rPrChange w:id="11096" w:author="PIERRE" w:date="2013-10-24T12:27:00Z">
              <w:rPr>
                <w:rFonts w:ascii="Times New Roman" w:eastAsiaTheme="majorEastAsia" w:hAnsi="Times New Roman" w:cstheme="majorBidi"/>
                <w:b/>
                <w:bCs/>
                <w:color w:val="365F91" w:themeColor="accent1" w:themeShade="BF"/>
                <w:sz w:val="28"/>
                <w:szCs w:val="28"/>
              </w:rPr>
            </w:rPrChange>
          </w:rPr>
          <w:delText xml:space="preserve"> CE QUE L’</w:delText>
        </w:r>
      </w:del>
      <w:del w:id="11097" w:author="PIERRE" w:date="2013-10-23T15:51:00Z">
        <w:r w:rsidRPr="00AF2F6F">
          <w:rPr>
            <w:rFonts w:ascii="Times New Roman" w:hAnsi="Times New Roman"/>
            <w:rPrChange w:id="11098" w:author="PIERRE" w:date="2013-10-24T12:27:00Z">
              <w:rPr>
                <w:rFonts w:ascii="Times New Roman" w:eastAsiaTheme="majorEastAsia" w:hAnsi="Times New Roman" w:cstheme="majorBidi"/>
                <w:b/>
                <w:bCs/>
                <w:color w:val="365F91" w:themeColor="accent1" w:themeShade="BF"/>
                <w:sz w:val="28"/>
                <w:szCs w:val="28"/>
              </w:rPr>
            </w:rPrChange>
          </w:rPr>
          <w:delText>ENQUETE</w:delText>
        </w:r>
      </w:del>
      <w:del w:id="11099" w:author="PIERRE" w:date="2013-10-24T12:23:00Z">
        <w:r w:rsidRPr="00AF2F6F">
          <w:rPr>
            <w:rFonts w:ascii="Times New Roman" w:hAnsi="Times New Roman"/>
            <w:rPrChange w:id="11100" w:author="PIERRE" w:date="2013-10-24T12:27:00Z">
              <w:rPr>
                <w:rFonts w:ascii="Times New Roman" w:eastAsiaTheme="majorEastAsia" w:hAnsi="Times New Roman" w:cstheme="majorBidi"/>
                <w:b/>
                <w:bCs/>
                <w:color w:val="365F91" w:themeColor="accent1" w:themeShade="BF"/>
                <w:sz w:val="28"/>
                <w:szCs w:val="28"/>
              </w:rPr>
            </w:rPrChange>
          </w:rPr>
          <w:delText xml:space="preserve"> SORTANT DE LA PLACE PRIVE NE COMMUNIQUE PAS AVEC CEUX DE LA PLA CE PUBLIQUE N°1 (UN DES ENQUÊTEUR DOIT ÊTRE PLAC</w:delText>
        </w:r>
      </w:del>
      <w:del w:id="11101" w:author="PIERRE" w:date="2013-10-24T07:10:00Z">
        <w:r w:rsidRPr="00AF2F6F">
          <w:rPr>
            <w:rFonts w:ascii="Times New Roman" w:hAnsi="Times New Roman"/>
            <w:rPrChange w:id="11102" w:author="PIERRE" w:date="2013-10-24T12:27:00Z">
              <w:rPr>
                <w:rFonts w:ascii="Times New Roman" w:eastAsiaTheme="majorEastAsia" w:hAnsi="Times New Roman" w:cstheme="majorBidi"/>
                <w:b/>
                <w:bCs/>
                <w:color w:val="365F91" w:themeColor="accent1" w:themeShade="BF"/>
                <w:sz w:val="28"/>
                <w:szCs w:val="28"/>
              </w:rPr>
            </w:rPrChange>
          </w:rPr>
          <w:delText>E</w:delText>
        </w:r>
      </w:del>
      <w:del w:id="11103" w:author="PIERRE" w:date="2013-10-24T12:23:00Z">
        <w:r w:rsidRPr="00AF2F6F">
          <w:rPr>
            <w:rFonts w:ascii="Times New Roman" w:hAnsi="Times New Roman"/>
            <w:rPrChange w:id="11104" w:author="PIERRE" w:date="2013-10-24T12:27:00Z">
              <w:rPr>
                <w:rFonts w:ascii="Times New Roman" w:eastAsiaTheme="majorEastAsia" w:hAnsi="Times New Roman" w:cstheme="majorBidi"/>
                <w:b/>
                <w:bCs/>
                <w:color w:val="365F91" w:themeColor="accent1" w:themeShade="BF"/>
                <w:sz w:val="28"/>
                <w:szCs w:val="28"/>
              </w:rPr>
            </w:rPrChange>
          </w:rPr>
          <w:delText xml:space="preserve"> DEHORS DE LA PLACE PRIVE POUR ESCORTER L’</w:delText>
        </w:r>
      </w:del>
      <w:del w:id="11105" w:author="PIERRE" w:date="2013-10-23T15:51:00Z">
        <w:r w:rsidRPr="00AF2F6F">
          <w:rPr>
            <w:rFonts w:ascii="Times New Roman" w:hAnsi="Times New Roman"/>
            <w:rPrChange w:id="11106" w:author="PIERRE" w:date="2013-10-24T12:27:00Z">
              <w:rPr>
                <w:rFonts w:ascii="Times New Roman" w:eastAsiaTheme="majorEastAsia" w:hAnsi="Times New Roman" w:cstheme="majorBidi"/>
                <w:b/>
                <w:bCs/>
                <w:color w:val="365F91" w:themeColor="accent1" w:themeShade="BF"/>
                <w:sz w:val="28"/>
                <w:szCs w:val="28"/>
              </w:rPr>
            </w:rPrChange>
          </w:rPr>
          <w:delText>ENQUETE</w:delText>
        </w:r>
      </w:del>
      <w:del w:id="11107" w:author="PIERRE" w:date="2013-10-24T12:23:00Z">
        <w:r w:rsidRPr="00AF2F6F">
          <w:rPr>
            <w:rFonts w:ascii="Times New Roman" w:hAnsi="Times New Roman"/>
            <w:rPrChange w:id="11108" w:author="PIERRE" w:date="2013-10-24T12:27:00Z">
              <w:rPr>
                <w:rFonts w:ascii="Times New Roman" w:eastAsiaTheme="majorEastAsia" w:hAnsi="Times New Roman" w:cstheme="majorBidi"/>
                <w:b/>
                <w:bCs/>
                <w:color w:val="365F91" w:themeColor="accent1" w:themeShade="BF"/>
                <w:sz w:val="28"/>
                <w:szCs w:val="28"/>
              </w:rPr>
            </w:rPrChange>
          </w:rPr>
          <w:delText xml:space="preserve"> SORTANT </w:delText>
        </w:r>
      </w:del>
      <w:del w:id="11109" w:author="PIERRE" w:date="2013-10-24T07:10:00Z">
        <w:r w:rsidRPr="00AF2F6F">
          <w:rPr>
            <w:rFonts w:ascii="Times New Roman" w:hAnsi="Times New Roman"/>
            <w:rPrChange w:id="11110" w:author="PIERRE" w:date="2013-10-24T12:27:00Z">
              <w:rPr>
                <w:rFonts w:ascii="Times New Roman" w:eastAsiaTheme="majorEastAsia" w:hAnsi="Times New Roman" w:cstheme="majorBidi"/>
                <w:b/>
                <w:bCs/>
                <w:color w:val="365F91" w:themeColor="accent1" w:themeShade="BF"/>
                <w:sz w:val="28"/>
                <w:szCs w:val="28"/>
              </w:rPr>
            </w:rPrChange>
          </w:rPr>
          <w:delText>A</w:delText>
        </w:r>
      </w:del>
      <w:del w:id="11111" w:author="PIERRE" w:date="2013-10-24T12:23:00Z">
        <w:r w:rsidRPr="00AF2F6F">
          <w:rPr>
            <w:rFonts w:ascii="Times New Roman" w:hAnsi="Times New Roman"/>
            <w:rPrChange w:id="11112" w:author="PIERRE" w:date="2013-10-24T12:27:00Z">
              <w:rPr>
                <w:rFonts w:ascii="Times New Roman" w:eastAsiaTheme="majorEastAsia" w:hAnsi="Times New Roman" w:cstheme="majorBidi"/>
                <w:b/>
                <w:bCs/>
                <w:color w:val="365F91" w:themeColor="accent1" w:themeShade="BF"/>
                <w:sz w:val="28"/>
                <w:szCs w:val="28"/>
              </w:rPr>
            </w:rPrChange>
          </w:rPr>
          <w:delText xml:space="preserve"> LA PLACE PUBLIQUE N°2 ET SE RASSURER QU’IL N’YA PAS COMMUNICATION AVEC LES ENQUÊT</w:delText>
        </w:r>
      </w:del>
      <w:del w:id="11113" w:author="PIERRE" w:date="2013-10-24T07:10:00Z">
        <w:r w:rsidRPr="00AF2F6F">
          <w:rPr>
            <w:rFonts w:ascii="Times New Roman" w:hAnsi="Times New Roman"/>
            <w:rPrChange w:id="11114" w:author="PIERRE" w:date="2013-10-24T12:27:00Z">
              <w:rPr>
                <w:rFonts w:ascii="Times New Roman" w:eastAsiaTheme="majorEastAsia" w:hAnsi="Times New Roman" w:cstheme="majorBidi"/>
                <w:b/>
                <w:bCs/>
                <w:color w:val="365F91" w:themeColor="accent1" w:themeShade="BF"/>
                <w:sz w:val="28"/>
                <w:szCs w:val="28"/>
              </w:rPr>
            </w:rPrChange>
          </w:rPr>
          <w:delText>E</w:delText>
        </w:r>
      </w:del>
      <w:del w:id="11115" w:author="PIERRE" w:date="2013-10-24T12:23:00Z">
        <w:r w:rsidRPr="00AF2F6F">
          <w:rPr>
            <w:rFonts w:ascii="Times New Roman" w:hAnsi="Times New Roman"/>
            <w:rPrChange w:id="11116" w:author="PIERRE" w:date="2013-10-24T12:27:00Z">
              <w:rPr>
                <w:rFonts w:ascii="Times New Roman" w:eastAsiaTheme="majorEastAsia" w:hAnsi="Times New Roman" w:cstheme="majorBidi"/>
                <w:b/>
                <w:bCs/>
                <w:color w:val="365F91" w:themeColor="accent1" w:themeShade="BF"/>
                <w:sz w:val="28"/>
                <w:szCs w:val="28"/>
              </w:rPr>
            </w:rPrChange>
          </w:rPr>
          <w:delText>S DE LA PLACE PUBLIQUE N°1).</w:delText>
        </w:r>
      </w:del>
    </w:p>
    <w:p w:rsidR="005A02E6" w:rsidRPr="00442E10" w:rsidDel="00726879" w:rsidRDefault="00AF2F6F" w:rsidP="005A02E6">
      <w:pPr>
        <w:rPr>
          <w:del w:id="11117" w:author="PIERRE" w:date="2013-10-24T12:23:00Z"/>
          <w:rFonts w:ascii="Times New Roman" w:hAnsi="Times New Roman" w:cs="Times New Roman"/>
          <w:b/>
        </w:rPr>
      </w:pPr>
      <w:del w:id="11118" w:author="PIERRE" w:date="2013-10-24T12:23:00Z">
        <w:r w:rsidRPr="00AF2F6F">
          <w:rPr>
            <w:rFonts w:ascii="Times New Roman" w:hAnsi="Times New Roman" w:cs="Times New Roman"/>
            <w:b/>
            <w:rPrChange w:id="11119" w:author="PIERRE" w:date="2013-10-24T12:27:00Z">
              <w:rPr>
                <w:rFonts w:ascii="Times New Roman" w:eastAsiaTheme="majorEastAsia" w:hAnsi="Times New Roman" w:cs="Times New Roman"/>
                <w:b/>
                <w:bCs/>
                <w:color w:val="365F91" w:themeColor="accent1" w:themeShade="BF"/>
                <w:sz w:val="28"/>
                <w:szCs w:val="28"/>
                <w:lang w:val="nl-NL" w:eastAsia="en-US"/>
              </w:rPr>
            </w:rPrChange>
          </w:rPr>
          <w:delText>Rassemblement à la place publique N°2</w:delText>
        </w:r>
      </w:del>
    </w:p>
    <w:p w:rsidR="005A02E6" w:rsidRPr="00442E10" w:rsidDel="00726879" w:rsidRDefault="00AF2F6F" w:rsidP="005A02E6">
      <w:pPr>
        <w:pStyle w:val="Listecouleur-Accent11"/>
        <w:numPr>
          <w:ilvl w:val="0"/>
          <w:numId w:val="37"/>
        </w:numPr>
        <w:rPr>
          <w:del w:id="11120" w:author="PIERRE" w:date="2013-10-24T12:23:00Z"/>
          <w:rFonts w:ascii="Times New Roman" w:hAnsi="Times New Roman"/>
          <w:lang w:val="fr-FR"/>
        </w:rPr>
      </w:pPr>
      <w:del w:id="11121" w:author="PIERRE" w:date="2013-10-24T12:23:00Z">
        <w:r w:rsidRPr="00AF2F6F">
          <w:rPr>
            <w:rFonts w:ascii="Times New Roman" w:hAnsi="Times New Roman"/>
            <w:rPrChange w:id="11122" w:author="PIERRE" w:date="2013-10-24T12:27:00Z">
              <w:rPr>
                <w:rFonts w:ascii="Times New Roman" w:eastAsiaTheme="majorEastAsia" w:hAnsi="Times New Roman" w:cstheme="majorBidi"/>
                <w:b/>
                <w:bCs/>
                <w:color w:val="365F91" w:themeColor="accent1" w:themeShade="BF"/>
                <w:sz w:val="28"/>
                <w:szCs w:val="28"/>
              </w:rPr>
            </w:rPrChange>
          </w:rPr>
          <w:delText xml:space="preserve">Après avoir achevé les entretiens à la place publique N°1, se déplacer à la place publique N°2 pour s’entretenir avec tous les participants </w:delText>
        </w:r>
      </w:del>
    </w:p>
    <w:p w:rsidR="005A02E6" w:rsidRPr="00442E10" w:rsidDel="00726879" w:rsidRDefault="00AF2F6F" w:rsidP="005A02E6">
      <w:pPr>
        <w:pStyle w:val="Listecouleur-Accent11"/>
        <w:numPr>
          <w:ilvl w:val="0"/>
          <w:numId w:val="37"/>
        </w:numPr>
        <w:rPr>
          <w:del w:id="11123" w:author="PIERRE" w:date="2013-10-24T12:23:00Z"/>
          <w:rFonts w:ascii="Times New Roman" w:hAnsi="Times New Roman"/>
          <w:lang w:val="fr-FR"/>
        </w:rPr>
      </w:pPr>
      <w:del w:id="11124" w:author="PIERRE" w:date="2013-10-24T12:23:00Z">
        <w:r w:rsidRPr="00AF2F6F">
          <w:rPr>
            <w:rFonts w:ascii="Times New Roman" w:hAnsi="Times New Roman"/>
            <w:rPrChange w:id="11125" w:author="PIERRE" w:date="2013-10-24T12:27:00Z">
              <w:rPr>
                <w:rFonts w:ascii="Times New Roman" w:eastAsiaTheme="majorEastAsia" w:hAnsi="Times New Roman" w:cstheme="majorBidi"/>
                <w:b/>
                <w:bCs/>
                <w:color w:val="365F91" w:themeColor="accent1" w:themeShade="BF"/>
                <w:sz w:val="28"/>
                <w:szCs w:val="28"/>
              </w:rPr>
            </w:rPrChange>
          </w:rPr>
          <w:delText>Soyez la bienvenue.</w:delText>
        </w:r>
      </w:del>
    </w:p>
    <w:p w:rsidR="005A02E6" w:rsidRPr="00442E10" w:rsidDel="00726879" w:rsidRDefault="00AF2F6F" w:rsidP="005A02E6">
      <w:pPr>
        <w:pStyle w:val="Listecouleur-Accent11"/>
        <w:numPr>
          <w:ilvl w:val="0"/>
          <w:numId w:val="37"/>
        </w:numPr>
        <w:rPr>
          <w:del w:id="11126" w:author="PIERRE" w:date="2013-10-24T12:23:00Z"/>
          <w:rFonts w:ascii="Times New Roman" w:hAnsi="Times New Roman"/>
          <w:lang w:val="fr-FR"/>
        </w:rPr>
      </w:pPr>
      <w:del w:id="11127" w:author="PIERRE" w:date="2013-10-24T12:23:00Z">
        <w:r w:rsidRPr="00AF2F6F">
          <w:rPr>
            <w:rFonts w:ascii="Times New Roman" w:hAnsi="Times New Roman"/>
            <w:rPrChange w:id="11128" w:author="PIERRE" w:date="2013-10-24T12:27:00Z">
              <w:rPr>
                <w:rFonts w:ascii="Times New Roman" w:eastAsiaTheme="majorEastAsia" w:hAnsi="Times New Roman" w:cstheme="majorBidi"/>
                <w:b/>
                <w:bCs/>
                <w:color w:val="365F91" w:themeColor="accent1" w:themeShade="BF"/>
                <w:sz w:val="28"/>
                <w:szCs w:val="28"/>
              </w:rPr>
            </w:rPrChange>
          </w:rPr>
          <w:delText xml:space="preserve">Nous vous avons donné la possibilité d’acheter UN BIO-DIGESTEUR. </w:delText>
        </w:r>
      </w:del>
    </w:p>
    <w:p w:rsidR="005A02E6" w:rsidRPr="00442E10" w:rsidDel="00726879" w:rsidRDefault="00AF2F6F" w:rsidP="005A02E6">
      <w:pPr>
        <w:pStyle w:val="Listecouleur-Accent11"/>
        <w:numPr>
          <w:ilvl w:val="0"/>
          <w:numId w:val="37"/>
        </w:numPr>
        <w:rPr>
          <w:del w:id="11129" w:author="PIERRE" w:date="2013-10-24T12:23:00Z"/>
          <w:rFonts w:ascii="Times New Roman" w:hAnsi="Times New Roman"/>
          <w:lang w:val="fr-FR"/>
        </w:rPr>
      </w:pPr>
      <w:del w:id="11130" w:author="PIERRE" w:date="2013-10-24T12:23:00Z">
        <w:r w:rsidRPr="00AF2F6F">
          <w:rPr>
            <w:rFonts w:ascii="Times New Roman" w:hAnsi="Times New Roman"/>
            <w:rPrChange w:id="11131" w:author="PIERRE" w:date="2013-10-24T12:27:00Z">
              <w:rPr>
                <w:rFonts w:ascii="Times New Roman" w:eastAsiaTheme="majorEastAsia" w:hAnsi="Times New Roman" w:cstheme="majorBidi"/>
                <w:b/>
                <w:bCs/>
                <w:color w:val="365F91" w:themeColor="accent1" w:themeShade="BF"/>
                <w:sz w:val="28"/>
                <w:szCs w:val="28"/>
              </w:rPr>
            </w:rPrChange>
          </w:rPr>
          <w:delText>Chacun de vous a communiqué le prix auquel il voudrait l’acheter.</w:delText>
        </w:r>
      </w:del>
    </w:p>
    <w:p w:rsidR="005A02E6" w:rsidRPr="00442E10" w:rsidDel="00726879" w:rsidRDefault="00AF2F6F" w:rsidP="005A02E6">
      <w:pPr>
        <w:pStyle w:val="Listecouleur-Accent11"/>
        <w:numPr>
          <w:ilvl w:val="0"/>
          <w:numId w:val="37"/>
        </w:numPr>
        <w:rPr>
          <w:del w:id="11132" w:author="PIERRE" w:date="2013-10-24T12:23:00Z"/>
          <w:rFonts w:ascii="Times New Roman" w:hAnsi="Times New Roman"/>
          <w:lang w:val="fr-FR"/>
        </w:rPr>
      </w:pPr>
      <w:del w:id="11133" w:author="PIERRE" w:date="2013-10-24T12:23:00Z">
        <w:r w:rsidRPr="00AF2F6F">
          <w:rPr>
            <w:rFonts w:ascii="Times New Roman" w:hAnsi="Times New Roman"/>
            <w:rPrChange w:id="11134" w:author="PIERRE" w:date="2013-10-24T12:27:00Z">
              <w:rPr>
                <w:rFonts w:ascii="Times New Roman" w:eastAsiaTheme="majorEastAsia" w:hAnsi="Times New Roman" w:cstheme="majorBidi"/>
                <w:b/>
                <w:bCs/>
                <w:color w:val="365F91" w:themeColor="accent1" w:themeShade="BF"/>
                <w:sz w:val="28"/>
                <w:szCs w:val="28"/>
              </w:rPr>
            </w:rPrChange>
          </w:rPr>
          <w:delText>Nous allons maintenant ouvrir l</w:delText>
        </w:r>
      </w:del>
      <w:del w:id="11135" w:author="PIERRE" w:date="2013-10-24T07:11:00Z">
        <w:r w:rsidRPr="00AF2F6F">
          <w:rPr>
            <w:rFonts w:ascii="Times New Roman" w:hAnsi="Times New Roman"/>
            <w:rPrChange w:id="11136" w:author="PIERRE" w:date="2013-10-24T12:27:00Z">
              <w:rPr>
                <w:rFonts w:ascii="Times New Roman" w:eastAsiaTheme="majorEastAsia" w:hAnsi="Times New Roman" w:cstheme="majorBidi"/>
                <w:b/>
                <w:bCs/>
                <w:color w:val="365F91" w:themeColor="accent1" w:themeShade="BF"/>
                <w:sz w:val="28"/>
                <w:szCs w:val="28"/>
              </w:rPr>
            </w:rPrChange>
          </w:rPr>
          <w:delText xml:space="preserve">es </w:delText>
        </w:r>
      </w:del>
      <w:del w:id="11137" w:author="PIERRE" w:date="2013-10-24T12:23:00Z">
        <w:r w:rsidRPr="00AF2F6F">
          <w:rPr>
            <w:rFonts w:ascii="Times New Roman" w:hAnsi="Times New Roman"/>
            <w:rPrChange w:id="11138" w:author="PIERRE" w:date="2013-10-24T12:27:00Z">
              <w:rPr>
                <w:rFonts w:ascii="Times New Roman" w:eastAsiaTheme="majorEastAsia" w:hAnsi="Times New Roman" w:cstheme="majorBidi"/>
                <w:b/>
                <w:bCs/>
                <w:color w:val="365F91" w:themeColor="accent1" w:themeShade="BF"/>
                <w:sz w:val="28"/>
                <w:szCs w:val="28"/>
              </w:rPr>
            </w:rPrChange>
          </w:rPr>
          <w:delText>enveloppe</w:delText>
        </w:r>
      </w:del>
      <w:del w:id="11139" w:author="PIERRE" w:date="2013-10-24T07:11:00Z">
        <w:r w:rsidRPr="00AF2F6F">
          <w:rPr>
            <w:rFonts w:ascii="Times New Roman" w:hAnsi="Times New Roman"/>
            <w:rPrChange w:id="11140" w:author="PIERRE" w:date="2013-10-24T12:27:00Z">
              <w:rPr>
                <w:rFonts w:ascii="Times New Roman" w:eastAsiaTheme="majorEastAsia" w:hAnsi="Times New Roman" w:cstheme="majorBidi"/>
                <w:b/>
                <w:bCs/>
                <w:color w:val="365F91" w:themeColor="accent1" w:themeShade="BF"/>
                <w:sz w:val="28"/>
                <w:szCs w:val="28"/>
              </w:rPr>
            </w:rPrChange>
          </w:rPr>
          <w:delText>s</w:delText>
        </w:r>
      </w:del>
      <w:del w:id="11141" w:author="PIERRE" w:date="2013-10-24T12:23:00Z">
        <w:r w:rsidRPr="00AF2F6F">
          <w:rPr>
            <w:rFonts w:ascii="Times New Roman" w:hAnsi="Times New Roman"/>
            <w:rPrChange w:id="11142" w:author="PIERRE" w:date="2013-10-24T12:27:00Z">
              <w:rPr>
                <w:rFonts w:ascii="Times New Roman" w:eastAsiaTheme="majorEastAsia" w:hAnsi="Times New Roman" w:cstheme="majorBidi"/>
                <w:b/>
                <w:bCs/>
                <w:color w:val="365F91" w:themeColor="accent1" w:themeShade="BF"/>
                <w:sz w:val="28"/>
                <w:szCs w:val="28"/>
              </w:rPr>
            </w:rPrChange>
          </w:rPr>
          <w:delText xml:space="preserve"> pour annoncer le</w:delText>
        </w:r>
      </w:del>
      <w:del w:id="11143" w:author="PIERRE" w:date="2013-10-24T07:11:00Z">
        <w:r w:rsidRPr="00AF2F6F">
          <w:rPr>
            <w:rFonts w:ascii="Times New Roman" w:hAnsi="Times New Roman"/>
            <w:rPrChange w:id="11144" w:author="PIERRE" w:date="2013-10-24T12:27:00Z">
              <w:rPr>
                <w:rFonts w:ascii="Times New Roman" w:eastAsiaTheme="majorEastAsia" w:hAnsi="Times New Roman" w:cstheme="majorBidi"/>
                <w:b/>
                <w:bCs/>
                <w:color w:val="365F91" w:themeColor="accent1" w:themeShade="BF"/>
                <w:sz w:val="28"/>
                <w:szCs w:val="28"/>
              </w:rPr>
            </w:rPrChange>
          </w:rPr>
          <w:delText>s</w:delText>
        </w:r>
      </w:del>
      <w:del w:id="11145" w:author="PIERRE" w:date="2013-10-24T12:23:00Z">
        <w:r w:rsidRPr="00AF2F6F">
          <w:rPr>
            <w:rFonts w:ascii="Times New Roman" w:hAnsi="Times New Roman"/>
            <w:rPrChange w:id="11146" w:author="PIERRE" w:date="2013-10-24T12:27:00Z">
              <w:rPr>
                <w:rFonts w:ascii="Times New Roman" w:eastAsiaTheme="majorEastAsia" w:hAnsi="Times New Roman" w:cstheme="majorBidi"/>
                <w:b/>
                <w:bCs/>
                <w:color w:val="365F91" w:themeColor="accent1" w:themeShade="BF"/>
                <w:sz w:val="28"/>
                <w:szCs w:val="28"/>
              </w:rPr>
            </w:rPrChange>
          </w:rPr>
          <w:delText xml:space="preserve"> prix.</w:delText>
        </w:r>
      </w:del>
    </w:p>
    <w:p w:rsidR="005A02E6" w:rsidRPr="00442E10" w:rsidDel="00726879" w:rsidRDefault="00AF2F6F" w:rsidP="005A02E6">
      <w:pPr>
        <w:pStyle w:val="Listecouleur-Accent11"/>
        <w:numPr>
          <w:ilvl w:val="0"/>
          <w:numId w:val="37"/>
        </w:numPr>
        <w:rPr>
          <w:del w:id="11147" w:author="PIERRE" w:date="2013-10-24T12:23:00Z"/>
          <w:rFonts w:ascii="Times New Roman" w:hAnsi="Times New Roman"/>
          <w:lang w:val="fr-FR"/>
        </w:rPr>
      </w:pPr>
      <w:del w:id="11148" w:author="PIERRE" w:date="2013-10-24T12:23:00Z">
        <w:r w:rsidRPr="00AF2F6F">
          <w:rPr>
            <w:rFonts w:ascii="Times New Roman" w:hAnsi="Times New Roman"/>
            <w:rPrChange w:id="11149" w:author="PIERRE" w:date="2013-10-24T12:27:00Z">
              <w:rPr>
                <w:rFonts w:ascii="Times New Roman" w:eastAsiaTheme="majorEastAsia" w:hAnsi="Times New Roman" w:cstheme="majorBidi"/>
                <w:b/>
                <w:bCs/>
                <w:color w:val="365F91" w:themeColor="accent1" w:themeShade="BF"/>
                <w:sz w:val="28"/>
                <w:szCs w:val="28"/>
              </w:rPr>
            </w:rPrChange>
          </w:rPr>
          <w:delText>Si vous êtes d’accord d’acheter au prix qu’on présentera, nous allons signer un contrat avec vous, et la SNV vous contactera pour les formalités pratiques de construction de votre bio-digesteur</w:delText>
        </w:r>
      </w:del>
    </w:p>
    <w:p w:rsidR="005A02E6" w:rsidRPr="00442E10" w:rsidDel="00726879" w:rsidRDefault="00AF2F6F" w:rsidP="005A02E6">
      <w:pPr>
        <w:pStyle w:val="Listecouleur-Accent11"/>
        <w:numPr>
          <w:ilvl w:val="0"/>
          <w:numId w:val="37"/>
        </w:numPr>
        <w:rPr>
          <w:del w:id="11150" w:author="PIERRE" w:date="2013-10-24T12:23:00Z"/>
          <w:rFonts w:ascii="Times New Roman" w:hAnsi="Times New Roman"/>
          <w:lang w:val="fr-FR"/>
        </w:rPr>
      </w:pPr>
      <w:del w:id="11151" w:author="PIERRE" w:date="2013-10-24T12:23:00Z">
        <w:r w:rsidRPr="00AF2F6F">
          <w:rPr>
            <w:rFonts w:ascii="Times New Roman" w:hAnsi="Times New Roman"/>
            <w:rPrChange w:id="11152" w:author="PIERRE" w:date="2013-10-24T12:27:00Z">
              <w:rPr>
                <w:rFonts w:ascii="Times New Roman" w:eastAsiaTheme="majorEastAsia" w:hAnsi="Times New Roman" w:cstheme="majorBidi"/>
                <w:b/>
                <w:bCs/>
                <w:color w:val="365F91" w:themeColor="accent1" w:themeShade="BF"/>
                <w:sz w:val="28"/>
                <w:szCs w:val="28"/>
              </w:rPr>
            </w:rPrChange>
          </w:rPr>
          <w:delText>Est ce que c’est bien compris?</w:delText>
        </w:r>
      </w:del>
    </w:p>
    <w:p w:rsidR="005A02E6" w:rsidRPr="00442E10" w:rsidDel="00726879" w:rsidRDefault="00AF2F6F" w:rsidP="005A02E6">
      <w:pPr>
        <w:pStyle w:val="Listecouleur-Accent11"/>
        <w:numPr>
          <w:ilvl w:val="0"/>
          <w:numId w:val="37"/>
        </w:numPr>
        <w:rPr>
          <w:del w:id="11153" w:author="PIERRE" w:date="2013-10-24T12:23:00Z"/>
          <w:rFonts w:ascii="Times New Roman" w:hAnsi="Times New Roman"/>
          <w:lang w:val="fr-FR"/>
        </w:rPr>
      </w:pPr>
      <w:del w:id="11154" w:author="PIERRE" w:date="2013-10-24T12:23:00Z">
        <w:r w:rsidRPr="00AF2F6F">
          <w:rPr>
            <w:rFonts w:ascii="Times New Roman" w:hAnsi="Times New Roman"/>
            <w:rPrChange w:id="11155" w:author="PIERRE" w:date="2013-10-24T12:27:00Z">
              <w:rPr>
                <w:rFonts w:ascii="Times New Roman" w:eastAsiaTheme="majorEastAsia" w:hAnsi="Times New Roman" w:cstheme="majorBidi"/>
                <w:b/>
                <w:bCs/>
                <w:color w:val="365F91" w:themeColor="accent1" w:themeShade="BF"/>
                <w:sz w:val="28"/>
                <w:szCs w:val="28"/>
              </w:rPr>
            </w:rPrChange>
          </w:rPr>
          <w:delText>OUVREZ L</w:delText>
        </w:r>
      </w:del>
      <w:del w:id="11156" w:author="PIERRE" w:date="2013-10-24T07:12:00Z">
        <w:r w:rsidRPr="00AF2F6F">
          <w:rPr>
            <w:rFonts w:ascii="Times New Roman" w:hAnsi="Times New Roman"/>
            <w:rPrChange w:id="11157" w:author="PIERRE" w:date="2013-10-24T12:27:00Z">
              <w:rPr>
                <w:rFonts w:ascii="Times New Roman" w:eastAsiaTheme="majorEastAsia" w:hAnsi="Times New Roman" w:cstheme="majorBidi"/>
                <w:b/>
                <w:bCs/>
                <w:color w:val="365F91" w:themeColor="accent1" w:themeShade="BF"/>
                <w:sz w:val="28"/>
                <w:szCs w:val="28"/>
              </w:rPr>
            </w:rPrChange>
          </w:rPr>
          <w:delText xml:space="preserve">ES </w:delText>
        </w:r>
      </w:del>
      <w:del w:id="11158" w:author="PIERRE" w:date="2013-10-24T12:23:00Z">
        <w:r w:rsidRPr="00AF2F6F">
          <w:rPr>
            <w:rFonts w:ascii="Times New Roman" w:hAnsi="Times New Roman"/>
            <w:rPrChange w:id="11159" w:author="PIERRE" w:date="2013-10-24T12:27:00Z">
              <w:rPr>
                <w:rFonts w:ascii="Times New Roman" w:eastAsiaTheme="majorEastAsia" w:hAnsi="Times New Roman" w:cstheme="majorBidi"/>
                <w:b/>
                <w:bCs/>
                <w:color w:val="365F91" w:themeColor="accent1" w:themeShade="BF"/>
                <w:sz w:val="28"/>
                <w:szCs w:val="28"/>
              </w:rPr>
            </w:rPrChange>
          </w:rPr>
          <w:delText>ENVELOPPE</w:delText>
        </w:r>
      </w:del>
      <w:del w:id="11160" w:author="PIERRE" w:date="2013-10-24T07:12:00Z">
        <w:r w:rsidRPr="00AF2F6F">
          <w:rPr>
            <w:rFonts w:ascii="Times New Roman" w:hAnsi="Times New Roman"/>
            <w:rPrChange w:id="11161" w:author="PIERRE" w:date="2013-10-24T12:27:00Z">
              <w:rPr>
                <w:rFonts w:ascii="Times New Roman" w:eastAsiaTheme="majorEastAsia" w:hAnsi="Times New Roman" w:cstheme="majorBidi"/>
                <w:b/>
                <w:bCs/>
                <w:color w:val="365F91" w:themeColor="accent1" w:themeShade="BF"/>
                <w:sz w:val="28"/>
                <w:szCs w:val="28"/>
              </w:rPr>
            </w:rPrChange>
          </w:rPr>
          <w:delText>S</w:delText>
        </w:r>
      </w:del>
    </w:p>
    <w:p w:rsidR="005A02E6" w:rsidRPr="00442E10" w:rsidDel="00726879" w:rsidRDefault="00AF2F6F" w:rsidP="005A02E6">
      <w:pPr>
        <w:pStyle w:val="Listecouleur-Accent11"/>
        <w:numPr>
          <w:ilvl w:val="0"/>
          <w:numId w:val="37"/>
        </w:numPr>
        <w:rPr>
          <w:del w:id="11162" w:author="PIERRE" w:date="2013-10-24T12:23:00Z"/>
          <w:rFonts w:ascii="Times New Roman" w:hAnsi="Times New Roman"/>
          <w:lang w:val="fr-FR"/>
        </w:rPr>
      </w:pPr>
      <w:del w:id="11163" w:author="PIERRE" w:date="2013-10-24T12:23:00Z">
        <w:r w:rsidRPr="00AF2F6F">
          <w:rPr>
            <w:rFonts w:ascii="Times New Roman" w:hAnsi="Times New Roman"/>
            <w:rPrChange w:id="11164" w:author="PIERRE" w:date="2013-10-24T12:27:00Z">
              <w:rPr>
                <w:rFonts w:ascii="Times New Roman" w:eastAsiaTheme="majorEastAsia" w:hAnsi="Times New Roman" w:cstheme="majorBidi"/>
                <w:b/>
                <w:bCs/>
                <w:color w:val="365F91" w:themeColor="accent1" w:themeShade="BF"/>
                <w:sz w:val="28"/>
                <w:szCs w:val="28"/>
              </w:rPr>
            </w:rPrChange>
          </w:rPr>
          <w:delText>Le prix est XXX Fcfa</w:delText>
        </w:r>
      </w:del>
    </w:p>
    <w:p w:rsidR="005A02E6" w:rsidRPr="00442E10" w:rsidDel="00726879" w:rsidRDefault="00AF2F6F" w:rsidP="005A02E6">
      <w:pPr>
        <w:pStyle w:val="Listecouleur-Accent11"/>
        <w:numPr>
          <w:ilvl w:val="0"/>
          <w:numId w:val="37"/>
        </w:numPr>
        <w:jc w:val="both"/>
        <w:rPr>
          <w:del w:id="11165" w:author="PIERRE" w:date="2013-10-24T12:23:00Z"/>
          <w:rFonts w:ascii="Times New Roman" w:hAnsi="Times New Roman"/>
          <w:lang w:val="fr-FR"/>
        </w:rPr>
      </w:pPr>
      <w:del w:id="11166" w:author="PIERRE" w:date="2013-10-24T12:23:00Z">
        <w:r w:rsidRPr="00AF2F6F">
          <w:rPr>
            <w:rFonts w:ascii="Times New Roman" w:hAnsi="Times New Roman"/>
            <w:rPrChange w:id="11167" w:author="PIERRE" w:date="2013-10-24T12:27:00Z">
              <w:rPr>
                <w:rFonts w:ascii="Times New Roman" w:eastAsiaTheme="majorEastAsia" w:hAnsi="Times New Roman" w:cstheme="majorBidi"/>
                <w:b/>
                <w:bCs/>
                <w:color w:val="365F91" w:themeColor="accent1" w:themeShade="BF"/>
                <w:sz w:val="28"/>
                <w:szCs w:val="28"/>
              </w:rPr>
            </w:rPrChange>
          </w:rPr>
          <w:delText>Cela veut dire que si on vous demande si vous voulez acheter le BIO-DIGESTEUR a XXX Fcfa, et vous dites oui, on va signer un contrat avec vous, et la SNV vous contactera pour les formalités pratiques de construction de votre bio-digesteur</w:delText>
        </w:r>
      </w:del>
    </w:p>
    <w:p w:rsidR="005A02E6" w:rsidRPr="00442E10" w:rsidDel="00726879" w:rsidRDefault="00AF2F6F" w:rsidP="005A02E6">
      <w:pPr>
        <w:pStyle w:val="Listecouleur-Accent11"/>
        <w:numPr>
          <w:ilvl w:val="0"/>
          <w:numId w:val="37"/>
        </w:numPr>
        <w:rPr>
          <w:del w:id="11168" w:author="PIERRE" w:date="2013-10-24T12:23:00Z"/>
          <w:rFonts w:ascii="Times New Roman" w:hAnsi="Times New Roman"/>
          <w:lang w:val="fr-FR"/>
        </w:rPr>
      </w:pPr>
      <w:del w:id="11169" w:author="PIERRE" w:date="2013-10-24T12:23:00Z">
        <w:r w:rsidRPr="00AF2F6F">
          <w:rPr>
            <w:rFonts w:ascii="Times New Roman" w:hAnsi="Times New Roman"/>
            <w:rPrChange w:id="11170" w:author="PIERRE" w:date="2013-10-24T12:27:00Z">
              <w:rPr>
                <w:rFonts w:ascii="Times New Roman" w:eastAsiaTheme="majorEastAsia" w:hAnsi="Times New Roman" w:cstheme="majorBidi"/>
                <w:b/>
                <w:bCs/>
                <w:color w:val="365F91" w:themeColor="accent1" w:themeShade="BF"/>
                <w:sz w:val="28"/>
                <w:szCs w:val="28"/>
              </w:rPr>
            </w:rPrChange>
          </w:rPr>
          <w:delText xml:space="preserve">Est ce que c’est bien compris? </w:delText>
        </w:r>
      </w:del>
    </w:p>
    <w:p w:rsidR="005A02E6" w:rsidRPr="00442E10" w:rsidDel="00726879" w:rsidRDefault="00AF2F6F" w:rsidP="005A02E6">
      <w:pPr>
        <w:pStyle w:val="Listecouleur-Accent11"/>
        <w:numPr>
          <w:ilvl w:val="0"/>
          <w:numId w:val="37"/>
        </w:numPr>
        <w:rPr>
          <w:del w:id="11171" w:author="PIERRE" w:date="2013-10-24T12:23:00Z"/>
          <w:rFonts w:ascii="Times New Roman" w:hAnsi="Times New Roman"/>
          <w:lang w:val="fr-FR"/>
        </w:rPr>
      </w:pPr>
      <w:del w:id="11172" w:author="PIERRE" w:date="2013-10-24T12:23:00Z">
        <w:r w:rsidRPr="00AF2F6F">
          <w:rPr>
            <w:rFonts w:ascii="Times New Roman" w:hAnsi="Times New Roman"/>
            <w:rPrChange w:id="11173" w:author="PIERRE" w:date="2013-10-24T12:27:00Z">
              <w:rPr>
                <w:rFonts w:ascii="Times New Roman" w:eastAsiaTheme="majorEastAsia" w:hAnsi="Times New Roman" w:cstheme="majorBidi"/>
                <w:b/>
                <w:bCs/>
                <w:color w:val="365F91" w:themeColor="accent1" w:themeShade="BF"/>
                <w:sz w:val="28"/>
                <w:szCs w:val="28"/>
              </w:rPr>
            </w:rPrChange>
          </w:rPr>
          <w:delText xml:space="preserve">On aimerait vous inviter – Chacun à son tour – à venir dans un espace privé  pour  un entretien. </w:delText>
        </w:r>
      </w:del>
    </w:p>
    <w:p w:rsidR="005A02E6" w:rsidRPr="00442E10" w:rsidDel="00726879" w:rsidRDefault="00AF2F6F" w:rsidP="005A02E6">
      <w:pPr>
        <w:pStyle w:val="Listecouleur-Accent11"/>
        <w:numPr>
          <w:ilvl w:val="0"/>
          <w:numId w:val="37"/>
        </w:numPr>
        <w:rPr>
          <w:del w:id="11174" w:author="PIERRE" w:date="2013-10-24T12:23:00Z"/>
          <w:rFonts w:ascii="Times New Roman" w:hAnsi="Times New Roman"/>
          <w:lang w:val="fr-FR"/>
        </w:rPr>
      </w:pPr>
      <w:del w:id="11175" w:author="PIERRE" w:date="2013-10-24T12:23:00Z">
        <w:r w:rsidRPr="00AF2F6F">
          <w:rPr>
            <w:rFonts w:ascii="Times New Roman" w:hAnsi="Times New Roman"/>
            <w:rPrChange w:id="11176" w:author="PIERRE" w:date="2013-10-24T12:27:00Z">
              <w:rPr>
                <w:rFonts w:ascii="Times New Roman" w:eastAsiaTheme="majorEastAsia" w:hAnsi="Times New Roman" w:cstheme="majorBidi"/>
                <w:b/>
                <w:bCs/>
                <w:color w:val="365F91" w:themeColor="accent1" w:themeShade="BF"/>
                <w:sz w:val="28"/>
                <w:szCs w:val="28"/>
              </w:rPr>
            </w:rPrChange>
          </w:rPr>
          <w:delText>On va  procéder à la remise des torches  pour ceux qui ont de l’argent pour payer.</w:delText>
        </w:r>
      </w:del>
    </w:p>
    <w:p w:rsidR="00726879" w:rsidRPr="00442E10" w:rsidRDefault="00AF2F6F" w:rsidP="00726879">
      <w:pPr>
        <w:jc w:val="both"/>
        <w:rPr>
          <w:ins w:id="11177" w:author="PIERRE" w:date="2013-10-24T12:24:00Z"/>
          <w:rFonts w:ascii="Times New Roman" w:hAnsi="Times New Roman" w:cs="Times New Roman"/>
          <w:rPrChange w:id="11178" w:author="PIERRE" w:date="2013-10-24T12:27:00Z">
            <w:rPr>
              <w:ins w:id="11179" w:author="PIERRE" w:date="2013-10-24T12:24:00Z"/>
              <w:rFonts w:ascii="Times New Roman" w:hAnsi="Times New Roman" w:cs="Times New Roman"/>
              <w:lang w:val="fr-CM"/>
            </w:rPr>
          </w:rPrChange>
        </w:rPr>
      </w:pPr>
      <w:ins w:id="11180" w:author="PIERRE" w:date="2013-10-24T12:24:00Z">
        <w:r w:rsidRPr="00AF2F6F">
          <w:rPr>
            <w:rStyle w:val="Heading1Char1"/>
            <w:rFonts w:ascii="Times New Roman" w:eastAsia="Calibri" w:hAnsi="Times New Roman" w:cs="Times New Roman"/>
            <w:lang w:val="fr-FR"/>
            <w:rPrChange w:id="11181" w:author="PIERRE" w:date="2013-10-24T12:27:00Z">
              <w:rPr>
                <w:rStyle w:val="Heading1Char1"/>
                <w:rFonts w:ascii="Times New Roman" w:eastAsia="Calibri" w:hAnsi="Times New Roman" w:cs="Times New Roman"/>
                <w:lang w:val="fr-CM"/>
              </w:rPr>
            </w:rPrChange>
          </w:rPr>
          <w:t>Vente de la lampe solaire</w:t>
        </w:r>
      </w:ins>
    </w:p>
    <w:p w:rsidR="00726879" w:rsidRPr="00442E10" w:rsidRDefault="00726879" w:rsidP="00726879">
      <w:pPr>
        <w:jc w:val="both"/>
        <w:rPr>
          <w:ins w:id="11182" w:author="PIERRE" w:date="2013-10-24T12:24:00Z"/>
          <w:rFonts w:ascii="Times New Roman" w:hAnsi="Times New Roman" w:cs="Times New Roman"/>
          <w:u w:val="single"/>
          <w:rPrChange w:id="11183" w:author="PIERRE" w:date="2013-10-24T12:27:00Z">
            <w:rPr>
              <w:ins w:id="11184" w:author="PIERRE" w:date="2013-10-24T12:24:00Z"/>
              <w:rFonts w:ascii="Times New Roman" w:hAnsi="Times New Roman" w:cs="Times New Roman"/>
              <w:u w:val="single"/>
              <w:lang w:val="fr-CM"/>
            </w:rPr>
          </w:rPrChang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2761"/>
        <w:gridCol w:w="1898"/>
        <w:gridCol w:w="270"/>
        <w:gridCol w:w="917"/>
        <w:gridCol w:w="684"/>
        <w:gridCol w:w="278"/>
        <w:gridCol w:w="1726"/>
      </w:tblGrid>
      <w:tr w:rsidR="00726879" w:rsidRPr="00442E10" w:rsidTr="00442E10">
        <w:trPr>
          <w:trHeight w:val="873"/>
          <w:ins w:id="11185" w:author="PIERRE" w:date="2013-10-24T12:24:00Z"/>
        </w:trPr>
        <w:tc>
          <w:tcPr>
            <w:tcW w:w="817" w:type="dxa"/>
            <w:tcBorders>
              <w:top w:val="single" w:sz="4" w:space="0" w:color="auto"/>
              <w:left w:val="single" w:sz="4" w:space="0" w:color="auto"/>
              <w:bottom w:val="single" w:sz="4" w:space="0" w:color="auto"/>
              <w:right w:val="single" w:sz="4" w:space="0" w:color="auto"/>
            </w:tcBorders>
          </w:tcPr>
          <w:p w:rsidR="00726879" w:rsidRPr="00442E10" w:rsidRDefault="00AF2F6F" w:rsidP="00442E10">
            <w:pPr>
              <w:rPr>
                <w:ins w:id="11186" w:author="PIERRE" w:date="2013-10-24T12:24:00Z"/>
                <w:rFonts w:ascii="Times New Roman" w:hAnsi="Times New Roman"/>
                <w:b/>
                <w:color w:val="000000"/>
                <w:rPrChange w:id="11187" w:author="PIERRE" w:date="2013-10-24T12:27:00Z">
                  <w:rPr>
                    <w:ins w:id="11188" w:author="PIERRE" w:date="2013-10-24T12:24:00Z"/>
                    <w:rFonts w:ascii="Times New Roman" w:hAnsi="Times New Roman"/>
                    <w:b/>
                    <w:color w:val="000000"/>
                    <w:lang w:val="fr-CM"/>
                  </w:rPr>
                </w:rPrChange>
              </w:rPr>
            </w:pPr>
            <w:ins w:id="11189" w:author="PIERRE" w:date="2013-10-24T12:24:00Z">
              <w:r w:rsidRPr="00AF2F6F">
                <w:rPr>
                  <w:rFonts w:ascii="Times New Roman" w:hAnsi="Times New Roman"/>
                  <w:b/>
                  <w:color w:val="000000"/>
                  <w:rPrChange w:id="11190" w:author="PIERRE" w:date="2013-10-24T12:27:00Z">
                    <w:rPr>
                      <w:rFonts w:ascii="Times New Roman" w:eastAsiaTheme="majorEastAsia" w:hAnsi="Times New Roman" w:cstheme="majorBidi"/>
                      <w:b/>
                      <w:bCs/>
                      <w:color w:val="000000"/>
                      <w:sz w:val="28"/>
                      <w:szCs w:val="28"/>
                      <w:lang w:val="fr-CM" w:eastAsia="en-US"/>
                    </w:rPr>
                  </w:rPrChange>
                </w:rPr>
                <w:t>Q401</w:t>
              </w:r>
            </w:ins>
          </w:p>
        </w:tc>
        <w:tc>
          <w:tcPr>
            <w:tcW w:w="5670" w:type="dxa"/>
            <w:gridSpan w:val="3"/>
            <w:tcBorders>
              <w:top w:val="single" w:sz="4" w:space="0" w:color="auto"/>
              <w:left w:val="single" w:sz="4" w:space="0" w:color="auto"/>
              <w:bottom w:val="single" w:sz="4" w:space="0" w:color="auto"/>
              <w:right w:val="single" w:sz="4" w:space="0" w:color="auto"/>
            </w:tcBorders>
          </w:tcPr>
          <w:p w:rsidR="00726879" w:rsidRPr="00442E10" w:rsidRDefault="00AF2F6F" w:rsidP="00442E10">
            <w:pPr>
              <w:spacing w:line="240" w:lineRule="auto"/>
              <w:jc w:val="both"/>
              <w:rPr>
                <w:ins w:id="11191" w:author="PIERRE" w:date="2013-10-24T12:24:00Z"/>
                <w:rFonts w:ascii="Times New Roman" w:hAnsi="Times New Roman"/>
                <w:b/>
                <w:color w:val="000000"/>
                <w:rPrChange w:id="11192" w:author="PIERRE" w:date="2013-10-24T12:27:00Z">
                  <w:rPr>
                    <w:ins w:id="11193" w:author="PIERRE" w:date="2013-10-24T12:24:00Z"/>
                    <w:rFonts w:ascii="Times New Roman" w:hAnsi="Times New Roman"/>
                    <w:b/>
                    <w:color w:val="000000"/>
                    <w:lang w:val="fr-CM"/>
                  </w:rPr>
                </w:rPrChange>
              </w:rPr>
            </w:pPr>
            <w:ins w:id="11194" w:author="PIERRE" w:date="2013-10-24T12:24:00Z">
              <w:r w:rsidRPr="00AF2F6F">
                <w:rPr>
                  <w:rFonts w:ascii="Times New Roman" w:hAnsi="Times New Roman"/>
                  <w:b/>
                  <w:color w:val="000000"/>
                  <w:rPrChange w:id="11195" w:author="PIERRE" w:date="2013-10-24T12:27:00Z">
                    <w:rPr>
                      <w:rFonts w:ascii="Times New Roman" w:eastAsiaTheme="majorEastAsia" w:hAnsi="Times New Roman" w:cstheme="majorBidi"/>
                      <w:b/>
                      <w:bCs/>
                      <w:color w:val="000000"/>
                      <w:sz w:val="28"/>
                      <w:szCs w:val="28"/>
                      <w:lang w:val="fr-CM" w:eastAsia="en-US"/>
                    </w:rPr>
                  </w:rPrChange>
                </w:rPr>
                <w:t>VÉRIFIEZ SI LE MÉNAGE EST ÉLIGIBLE ET PRÊT S’ENGAGER (Q005)</w:t>
              </w:r>
            </w:ins>
          </w:p>
        </w:tc>
        <w:tc>
          <w:tcPr>
            <w:tcW w:w="1005" w:type="dxa"/>
            <w:tcBorders>
              <w:top w:val="single" w:sz="4" w:space="0" w:color="auto"/>
              <w:left w:val="single" w:sz="4" w:space="0" w:color="auto"/>
              <w:bottom w:val="single" w:sz="4" w:space="0" w:color="auto"/>
              <w:right w:val="nil"/>
            </w:tcBorders>
            <w:vAlign w:val="center"/>
          </w:tcPr>
          <w:p w:rsidR="00726879" w:rsidRPr="00442E10" w:rsidRDefault="00AF2F6F" w:rsidP="00442E10">
            <w:pPr>
              <w:rPr>
                <w:ins w:id="11196" w:author="PIERRE" w:date="2013-10-24T12:24:00Z"/>
                <w:rFonts w:ascii="Times New Roman" w:hAnsi="Times New Roman"/>
                <w:sz w:val="20"/>
                <w:szCs w:val="20"/>
                <w:rPrChange w:id="11197" w:author="PIERRE" w:date="2013-10-24T12:27:00Z">
                  <w:rPr>
                    <w:ins w:id="11198" w:author="PIERRE" w:date="2013-10-24T12:24:00Z"/>
                    <w:rFonts w:ascii="Times New Roman" w:hAnsi="Times New Roman"/>
                    <w:sz w:val="20"/>
                    <w:szCs w:val="20"/>
                    <w:lang w:val="fr-CM"/>
                  </w:rPr>
                </w:rPrChange>
              </w:rPr>
            </w:pPr>
            <w:ins w:id="11199" w:author="PIERRE" w:date="2013-10-24T12:24:00Z">
              <w:r w:rsidRPr="00AF2F6F">
                <w:rPr>
                  <w:rFonts w:ascii="Times New Roman" w:hAnsi="Times New Roman"/>
                  <w:sz w:val="20"/>
                  <w:szCs w:val="20"/>
                  <w:rPrChange w:id="11200" w:author="PIERRE" w:date="2013-10-24T12:27:00Z">
                    <w:rPr>
                      <w:rFonts w:ascii="Times New Roman" w:eastAsiaTheme="majorEastAsia" w:hAnsi="Times New Roman" w:cstheme="majorBidi"/>
                      <w:b/>
                      <w:bCs/>
                      <w:color w:val="365F91" w:themeColor="accent1" w:themeShade="BF"/>
                      <w:sz w:val="20"/>
                      <w:szCs w:val="20"/>
                      <w:lang w:val="fr-CM" w:eastAsia="en-US"/>
                    </w:rPr>
                  </w:rPrChange>
                </w:rPr>
                <w:t>OUI</w:t>
              </w:r>
            </w:ins>
          </w:p>
          <w:p w:rsidR="00726879" w:rsidRPr="00442E10" w:rsidRDefault="00C468CA" w:rsidP="00442E10">
            <w:pPr>
              <w:rPr>
                <w:ins w:id="11201" w:author="PIERRE" w:date="2013-10-24T12:24:00Z"/>
                <w:rFonts w:ascii="Times New Roman" w:hAnsi="Times New Roman"/>
                <w:b/>
                <w:color w:val="000000"/>
                <w:rPrChange w:id="11202" w:author="PIERRE" w:date="2013-10-24T12:27:00Z">
                  <w:rPr>
                    <w:ins w:id="11203" w:author="PIERRE" w:date="2013-10-24T12:24:00Z"/>
                    <w:rFonts w:ascii="Times New Roman" w:hAnsi="Times New Roman"/>
                    <w:b/>
                    <w:color w:val="000000"/>
                    <w:lang w:val="fr-CM"/>
                  </w:rPr>
                </w:rPrChange>
              </w:rPr>
            </w:pPr>
            <w:ins w:id="11204" w:author="PIERRE" w:date="2013-10-24T12:24:00Z">
              <w:r>
                <w:rPr>
                  <w:rFonts w:ascii="Times New Roman" w:hAnsi="Times New Roman"/>
                  <w:noProof/>
                  <w:sz w:val="20"/>
                  <w:szCs w:val="20"/>
                  <w:lang w:eastAsia="nl-NL"/>
                  <w:rPrChange w:id="11205" w:author="PIERRE" w:date="2013-10-24T12:27:00Z">
                    <w:rPr>
                      <w:rFonts w:ascii="Times New Roman" w:hAnsi="Times New Roman"/>
                      <w:noProof/>
                      <w:sz w:val="20"/>
                      <w:szCs w:val="20"/>
                      <w:lang w:eastAsia="nl-NL"/>
                    </w:rPr>
                  </w:rPrChange>
                </w:rPr>
              </w:r>
              <w:r>
                <w:rPr>
                  <w:rFonts w:ascii="Times New Roman" w:hAnsi="Times New Roman"/>
                  <w:noProof/>
                  <w:sz w:val="20"/>
                  <w:szCs w:val="20"/>
                  <w:lang w:eastAsia="nl-NL"/>
                  <w:rPrChange w:id="11206" w:author="PIERRE" w:date="2013-10-24T12:27:00Z">
                    <w:rPr>
                      <w:rFonts w:ascii="Times New Roman" w:hAnsi="Times New Roman"/>
                      <w:noProof/>
                      <w:sz w:val="20"/>
                      <w:szCs w:val="20"/>
                      <w:lang w:eastAsia="nl-NL"/>
                    </w:rPr>
                  </w:rPrChange>
                </w:rPr>
                <w:pict>
                  <v:shape id="Freeform 2" o:spid="_x0000_s1030" style="width:13.5pt;height:24.75pt;visibility:visible;mso-left-percent:-10001;mso-top-percent:-10001;mso-position-horizontal:absolute;mso-position-horizontal-relative:char;mso-position-vertical:absolute;mso-position-vertical-relative:line;mso-left-percent:-10001;mso-top-percent:-10001" coordsize="13,2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" adj="0,,0" path="m,13r13,l13,,,,,13,,26e" filled="f">
                    <v:stroke endarrow="block" endarrowwidth="narrow" endarrowlength="short" joinstyle="round"/>
                    <v:formulas/>
                    <v:path arrowok="t" o:connecttype="custom" o:connectlocs="0,2147483647;2147483647,2147483647;2147483647,0;0,0;0,2147483647;0,2147483647" o:connectangles="0,0,0,0,0,0" textboxrect="0,0,13,26"/>
                    <w10:wrap type="none"/>
                    <w10:anchorlock/>
                  </v:shape>
                </w:pict>
              </w:r>
            </w:ins>
          </w:p>
        </w:tc>
        <w:tc>
          <w:tcPr>
            <w:tcW w:w="3106" w:type="dxa"/>
            <w:gridSpan w:val="3"/>
            <w:tcBorders>
              <w:top w:val="single" w:sz="4" w:space="0" w:color="auto"/>
              <w:left w:val="nil"/>
              <w:bottom w:val="single" w:sz="4" w:space="0" w:color="auto"/>
              <w:right w:val="single" w:sz="4" w:space="0" w:color="auto"/>
            </w:tcBorders>
            <w:vAlign w:val="center"/>
          </w:tcPr>
          <w:p w:rsidR="00726879" w:rsidRPr="00442E10" w:rsidRDefault="00AF2F6F" w:rsidP="00442E10">
            <w:pPr>
              <w:keepNext/>
              <w:keepLines/>
              <w:spacing w:before="200" w:after="0"/>
              <w:ind w:left="192"/>
              <w:outlineLvl w:val="1"/>
              <w:rPr>
                <w:ins w:id="11207" w:author="PIERRE" w:date="2013-10-24T12:24:00Z"/>
                <w:rFonts w:ascii="Times New Roman" w:hAnsi="Times New Roman"/>
                <w:noProof/>
                <w:sz w:val="20"/>
                <w:szCs w:val="20"/>
                <w:rPrChange w:id="11208" w:author="PIERRE" w:date="2013-10-24T12:27:00Z">
                  <w:rPr>
                    <w:ins w:id="11209" w:author="PIERRE" w:date="2013-10-24T12:24:00Z"/>
                    <w:rFonts w:ascii="Times New Roman" w:eastAsiaTheme="majorEastAsia" w:hAnsi="Times New Roman" w:cstheme="majorBidi"/>
                    <w:b/>
                    <w:bCs/>
                    <w:noProof/>
                    <w:color w:val="4F81BD" w:themeColor="accent1"/>
                    <w:sz w:val="20"/>
                    <w:szCs w:val="20"/>
                    <w:lang w:val="fr-CM" w:eastAsia="en-US"/>
                  </w:rPr>
                </w:rPrChange>
              </w:rPr>
            </w:pPr>
            <w:ins w:id="11210" w:author="PIERRE" w:date="2013-10-24T12:24:00Z">
              <w:r w:rsidRPr="00AF2F6F">
                <w:rPr>
                  <w:rFonts w:ascii="Times New Roman" w:hAnsi="Times New Roman"/>
                  <w:sz w:val="20"/>
                  <w:szCs w:val="20"/>
                  <w:rPrChange w:id="11211" w:author="PIERRE" w:date="2013-10-24T12:27:00Z">
                    <w:rPr>
                      <w:rFonts w:ascii="Times New Roman" w:eastAsiaTheme="majorEastAsia" w:hAnsi="Times New Roman" w:cstheme="majorBidi"/>
                      <w:b/>
                      <w:bCs/>
                      <w:color w:val="365F91" w:themeColor="accent1" w:themeShade="BF"/>
                      <w:sz w:val="20"/>
                      <w:szCs w:val="20"/>
                      <w:lang w:val="fr-CM" w:eastAsia="en-US"/>
                    </w:rPr>
                  </w:rPrChange>
                </w:rPr>
                <w:t xml:space="preserve">NON </w:t>
              </w:r>
              <w:r w:rsidR="00C468CA">
                <w:rPr>
                  <w:rFonts w:ascii="Times New Roman" w:hAnsi="Times New Roman"/>
                  <w:noProof/>
                  <w:sz w:val="20"/>
                  <w:szCs w:val="20"/>
                  <w:lang w:eastAsia="nl-NL"/>
                  <w:rPrChange w:id="11212" w:author="PIERRE" w:date="2013-10-24T12:27:00Z">
                    <w:rPr>
                      <w:rFonts w:ascii="Times New Roman" w:hAnsi="Times New Roman"/>
                      <w:noProof/>
                      <w:sz w:val="20"/>
                      <w:szCs w:val="20"/>
                      <w:lang w:eastAsia="nl-NL"/>
                    </w:rPr>
                  </w:rPrChange>
                </w:rPr>
              </w:r>
              <w:r w:rsidR="00C468CA">
                <w:rPr>
                  <w:rFonts w:ascii="Times New Roman" w:hAnsi="Times New Roman"/>
                  <w:noProof/>
                  <w:sz w:val="20"/>
                  <w:szCs w:val="20"/>
                  <w:lang w:eastAsia="nl-NL"/>
                  <w:rPrChange w:id="11213" w:author="PIERRE" w:date="2013-10-24T12:27:00Z">
                    <w:rPr>
                      <w:rFonts w:ascii="Times New Roman" w:hAnsi="Times New Roman"/>
                      <w:noProof/>
                      <w:sz w:val="20"/>
                      <w:szCs w:val="20"/>
                      <w:lang w:eastAsia="nl-NL"/>
                    </w:rPr>
                  </w:rPrChange>
                </w:rPr>
                <w:pict>
                  <v:shape id="Freeform 1" o:spid="_x0000_s1029" style="width:29.5pt;height:9.75pt;visibility:visible;mso-left-percent:-10001;mso-top-percent:-10001;mso-position-horizontal:absolute;mso-position-horizontal-relative:char;mso-position-vertical:absolute;mso-position-vertical-relative:line;mso-left-percent:-10001;mso-top-percent:-10001" coordsize="40,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" adj="0,,0" path="m17,13l17,,,,,13r40,e" filled="f">
                    <v:stroke endarrow="block" endarrowwidth="narrow" endarrowlength="short" joinstyle="round"/>
                    <v:formulas/>
                    <v:path arrowok="t" o:connecttype="custom" o:connectlocs="2147483647,2147483647;2147483647,0;0,0;0,2147483647;2147483647,2147483647" o:connectangles="0,0,0,0,0" textboxrect="0,0,40,13"/>
                    <w10:wrap type="none"/>
                    <w10:anchorlock/>
                  </v:shape>
                </w:pict>
              </w:r>
              <w:r w:rsidRPr="00AF2F6F">
                <w:rPr>
                  <w:rFonts w:ascii="Times New Roman" w:hAnsi="Times New Roman"/>
                  <w:noProof/>
                  <w:sz w:val="20"/>
                  <w:szCs w:val="20"/>
                  <w:rPrChange w:id="11214" w:author="PIERRE" w:date="2013-10-24T12:27:00Z">
                    <w:rPr>
                      <w:rFonts w:ascii="Times New Roman" w:eastAsiaTheme="majorEastAsia" w:hAnsi="Times New Roman" w:cstheme="majorBidi"/>
                      <w:b/>
                      <w:bCs/>
                      <w:noProof/>
                      <w:color w:val="365F91" w:themeColor="accent1" w:themeShade="BF"/>
                      <w:sz w:val="20"/>
                      <w:szCs w:val="20"/>
                      <w:lang w:val="fr-CM" w:eastAsia="en-US"/>
                    </w:rPr>
                  </w:rPrChange>
                </w:rPr>
                <w:t>FIN DE L’ENTRETIEN</w:t>
              </w:r>
            </w:ins>
          </w:p>
          <w:p w:rsidR="00726879" w:rsidRPr="00442E10" w:rsidRDefault="00726879" w:rsidP="00442E10">
            <w:pPr>
              <w:spacing w:line="240" w:lineRule="auto"/>
              <w:jc w:val="center"/>
              <w:rPr>
                <w:ins w:id="11215" w:author="PIERRE" w:date="2013-10-24T12:24:00Z"/>
                <w:rFonts w:ascii="Times New Roman" w:hAnsi="Times New Roman"/>
                <w:b/>
                <w:color w:val="000000"/>
                <w:rPrChange w:id="11216" w:author="PIERRE" w:date="2013-10-24T12:27:00Z">
                  <w:rPr>
                    <w:ins w:id="11217" w:author="PIERRE" w:date="2013-10-24T12:24:00Z"/>
                    <w:rFonts w:ascii="Times New Roman" w:hAnsi="Times New Roman"/>
                    <w:b/>
                    <w:color w:val="000000"/>
                    <w:lang w:val="fr-CM"/>
                  </w:rPr>
                </w:rPrChange>
              </w:rPr>
            </w:pPr>
          </w:p>
        </w:tc>
      </w:tr>
      <w:tr w:rsidR="00726879" w:rsidRPr="00442E10" w:rsidTr="00442E10">
        <w:trPr>
          <w:ins w:id="11218" w:author="PIERRE" w:date="2013-10-24T12:24:00Z"/>
        </w:trPr>
        <w:tc>
          <w:tcPr>
            <w:tcW w:w="817" w:type="dxa"/>
          </w:tcPr>
          <w:p w:rsidR="00726879" w:rsidRPr="00442E10" w:rsidRDefault="00726879" w:rsidP="00442E10">
            <w:pPr>
              <w:rPr>
                <w:ins w:id="11219" w:author="PIERRE" w:date="2013-10-24T12:24:00Z"/>
                <w:rFonts w:ascii="Times New Roman" w:hAnsi="Times New Roman"/>
                <w:b/>
                <w:color w:val="000000"/>
                <w:rPrChange w:id="11220" w:author="PIERRE" w:date="2013-10-24T12:27:00Z">
                  <w:rPr>
                    <w:ins w:id="11221" w:author="PIERRE" w:date="2013-10-24T12:24:00Z"/>
                    <w:rFonts w:ascii="Times New Roman" w:hAnsi="Times New Roman"/>
                    <w:b/>
                    <w:color w:val="000000"/>
                    <w:lang w:val="fr-CM"/>
                  </w:rPr>
                </w:rPrChange>
              </w:rPr>
            </w:pPr>
          </w:p>
        </w:tc>
        <w:tc>
          <w:tcPr>
            <w:tcW w:w="3119" w:type="dxa"/>
            <w:tcBorders>
              <w:bottom w:val="single" w:sz="4" w:space="0" w:color="auto"/>
            </w:tcBorders>
          </w:tcPr>
          <w:p w:rsidR="00726879" w:rsidRPr="00442E10" w:rsidRDefault="00AF2F6F" w:rsidP="00442E10">
            <w:pPr>
              <w:rPr>
                <w:ins w:id="11222" w:author="PIERRE" w:date="2013-10-24T12:24:00Z"/>
                <w:rFonts w:ascii="Times New Roman" w:hAnsi="Times New Roman"/>
                <w:b/>
                <w:color w:val="000000"/>
                <w:rPrChange w:id="11223" w:author="PIERRE" w:date="2013-10-24T12:27:00Z">
                  <w:rPr>
                    <w:ins w:id="11224" w:author="PIERRE" w:date="2013-10-24T12:24:00Z"/>
                    <w:rFonts w:ascii="Times New Roman" w:hAnsi="Times New Roman"/>
                    <w:b/>
                    <w:color w:val="000000"/>
                    <w:lang w:val="fr-CM"/>
                  </w:rPr>
                </w:rPrChange>
              </w:rPr>
            </w:pPr>
            <w:ins w:id="11225" w:author="PIERRE" w:date="2013-10-24T12:24:00Z">
              <w:r w:rsidRPr="00AF2F6F">
                <w:rPr>
                  <w:rFonts w:ascii="Times New Roman" w:hAnsi="Times New Roman"/>
                  <w:b/>
                  <w:color w:val="000000"/>
                  <w:rPrChange w:id="11226" w:author="PIERRE" w:date="2013-10-24T12:27:00Z">
                    <w:rPr>
                      <w:rFonts w:ascii="Times New Roman" w:eastAsiaTheme="majorEastAsia" w:hAnsi="Times New Roman" w:cstheme="majorBidi"/>
                      <w:b/>
                      <w:bCs/>
                      <w:color w:val="000000"/>
                      <w:sz w:val="28"/>
                      <w:szCs w:val="28"/>
                      <w:lang w:val="fr-CM" w:eastAsia="en-US"/>
                    </w:rPr>
                  </w:rPrChange>
                </w:rPr>
                <w:t>QUESTIONS</w:t>
              </w:r>
            </w:ins>
          </w:p>
        </w:tc>
        <w:tc>
          <w:tcPr>
            <w:tcW w:w="4536" w:type="dxa"/>
            <w:gridSpan w:val="4"/>
            <w:tcBorders>
              <w:bottom w:val="single" w:sz="4" w:space="0" w:color="auto"/>
            </w:tcBorders>
          </w:tcPr>
          <w:p w:rsidR="00726879" w:rsidRPr="00442E10" w:rsidRDefault="00AF2F6F" w:rsidP="00442E10">
            <w:pPr>
              <w:spacing w:line="240" w:lineRule="auto"/>
              <w:jc w:val="both"/>
              <w:rPr>
                <w:ins w:id="11227" w:author="PIERRE" w:date="2013-10-24T12:24:00Z"/>
                <w:rFonts w:ascii="Times New Roman" w:hAnsi="Times New Roman"/>
                <w:b/>
                <w:color w:val="000000"/>
                <w:rPrChange w:id="11228" w:author="PIERRE" w:date="2013-10-24T12:27:00Z">
                  <w:rPr>
                    <w:ins w:id="11229" w:author="PIERRE" w:date="2013-10-24T12:24:00Z"/>
                    <w:rFonts w:ascii="Times New Roman" w:hAnsi="Times New Roman"/>
                    <w:b/>
                    <w:color w:val="000000"/>
                    <w:lang w:val="fr-CM"/>
                  </w:rPr>
                </w:rPrChange>
              </w:rPr>
            </w:pPr>
            <w:ins w:id="11230" w:author="PIERRE" w:date="2013-10-24T12:24:00Z">
              <w:r w:rsidRPr="00AF2F6F">
                <w:rPr>
                  <w:rFonts w:ascii="Times New Roman" w:hAnsi="Times New Roman"/>
                  <w:b/>
                  <w:color w:val="000000"/>
                  <w:rPrChange w:id="11231" w:author="PIERRE" w:date="2013-10-24T12:27:00Z">
                    <w:rPr>
                      <w:rFonts w:ascii="Times New Roman" w:eastAsiaTheme="majorEastAsia" w:hAnsi="Times New Roman" w:cstheme="majorBidi"/>
                      <w:b/>
                      <w:bCs/>
                      <w:color w:val="000000"/>
                      <w:sz w:val="28"/>
                      <w:szCs w:val="28"/>
                      <w:lang w:val="fr-CM" w:eastAsia="en-US"/>
                    </w:rPr>
                  </w:rPrChange>
                </w:rPr>
                <w:t>CODE</w:t>
              </w:r>
            </w:ins>
          </w:p>
        </w:tc>
        <w:tc>
          <w:tcPr>
            <w:tcW w:w="2126" w:type="dxa"/>
            <w:gridSpan w:val="2"/>
            <w:tcBorders>
              <w:bottom w:val="single" w:sz="4" w:space="0" w:color="auto"/>
            </w:tcBorders>
          </w:tcPr>
          <w:p w:rsidR="00726879" w:rsidRPr="00442E10" w:rsidRDefault="00AF2F6F" w:rsidP="00442E10">
            <w:pPr>
              <w:spacing w:line="240" w:lineRule="auto"/>
              <w:jc w:val="center"/>
              <w:rPr>
                <w:ins w:id="11232" w:author="PIERRE" w:date="2013-10-24T12:24:00Z"/>
                <w:rFonts w:ascii="Times New Roman" w:hAnsi="Times New Roman"/>
                <w:b/>
                <w:color w:val="000000"/>
                <w:rPrChange w:id="11233" w:author="PIERRE" w:date="2013-10-24T12:27:00Z">
                  <w:rPr>
                    <w:ins w:id="11234" w:author="PIERRE" w:date="2013-10-24T12:24:00Z"/>
                    <w:rFonts w:ascii="Times New Roman" w:hAnsi="Times New Roman"/>
                    <w:b/>
                    <w:color w:val="000000"/>
                    <w:lang w:val="fr-CM"/>
                  </w:rPr>
                </w:rPrChange>
              </w:rPr>
            </w:pPr>
            <w:ins w:id="11235" w:author="PIERRE" w:date="2013-10-24T12:24:00Z">
              <w:r w:rsidRPr="00AF2F6F">
                <w:rPr>
                  <w:rFonts w:ascii="Times New Roman" w:hAnsi="Times New Roman"/>
                  <w:b/>
                  <w:color w:val="000000"/>
                  <w:rPrChange w:id="11236" w:author="PIERRE" w:date="2013-10-24T12:27:00Z">
                    <w:rPr>
                      <w:rFonts w:ascii="Times New Roman" w:eastAsiaTheme="majorEastAsia" w:hAnsi="Times New Roman" w:cstheme="majorBidi"/>
                      <w:b/>
                      <w:bCs/>
                      <w:color w:val="000000"/>
                      <w:sz w:val="28"/>
                      <w:szCs w:val="28"/>
                      <w:lang w:val="fr-CM" w:eastAsia="en-US"/>
                    </w:rPr>
                  </w:rPrChange>
                </w:rPr>
                <w:t>REPONSE</w:t>
              </w:r>
            </w:ins>
          </w:p>
        </w:tc>
      </w:tr>
      <w:tr w:rsidR="00726879" w:rsidRPr="00442E10" w:rsidTr="00442E10">
        <w:trPr>
          <w:ins w:id="11237" w:author="PIERRE" w:date="2013-10-24T12:24:00Z"/>
        </w:trPr>
        <w:tc>
          <w:tcPr>
            <w:tcW w:w="817" w:type="dxa"/>
            <w:vAlign w:val="center"/>
          </w:tcPr>
          <w:p w:rsidR="00726879" w:rsidRPr="00442E10" w:rsidRDefault="00AF2F6F" w:rsidP="00442E10">
            <w:pPr>
              <w:rPr>
                <w:ins w:id="11238" w:author="PIERRE" w:date="2013-10-24T12:24:00Z"/>
                <w:rFonts w:ascii="Times New Roman" w:hAnsi="Times New Roman"/>
                <w:b/>
                <w:sz w:val="18"/>
                <w:szCs w:val="18"/>
                <w:rPrChange w:id="11239" w:author="PIERRE" w:date="2013-10-24T12:27:00Z">
                  <w:rPr>
                    <w:ins w:id="11240" w:author="PIERRE" w:date="2013-10-24T12:24:00Z"/>
                    <w:rFonts w:ascii="Times New Roman" w:hAnsi="Times New Roman"/>
                    <w:b/>
                    <w:sz w:val="18"/>
                    <w:szCs w:val="18"/>
                    <w:lang w:val="fr-CM"/>
                  </w:rPr>
                </w:rPrChange>
              </w:rPr>
            </w:pPr>
            <w:ins w:id="11241" w:author="PIERRE" w:date="2013-10-24T12:24:00Z">
              <w:r w:rsidRPr="00AF2F6F">
                <w:rPr>
                  <w:rFonts w:ascii="Times New Roman" w:hAnsi="Times New Roman"/>
                  <w:b/>
                  <w:sz w:val="18"/>
                  <w:szCs w:val="18"/>
                  <w:rPrChange w:id="11242" w:author="PIERRE" w:date="2013-10-24T12:27:00Z">
                    <w:rPr>
                      <w:rFonts w:ascii="Times New Roman" w:eastAsiaTheme="majorEastAsia" w:hAnsi="Times New Roman" w:cstheme="majorBidi"/>
                      <w:b/>
                      <w:bCs/>
                      <w:color w:val="365F91" w:themeColor="accent1" w:themeShade="BF"/>
                      <w:sz w:val="18"/>
                      <w:szCs w:val="18"/>
                      <w:lang w:val="fr-CM" w:eastAsia="en-US"/>
                    </w:rPr>
                  </w:rPrChange>
                </w:rPr>
                <w:t>Q402</w:t>
              </w:r>
            </w:ins>
          </w:p>
        </w:tc>
        <w:tc>
          <w:tcPr>
            <w:tcW w:w="3119" w:type="dxa"/>
            <w:tcBorders>
              <w:bottom w:val="single" w:sz="4" w:space="0" w:color="auto"/>
              <w:right w:val="nil"/>
            </w:tcBorders>
            <w:vAlign w:val="center"/>
          </w:tcPr>
          <w:p w:rsidR="00726879" w:rsidRPr="00442E10" w:rsidRDefault="00AF2F6F" w:rsidP="00442E10">
            <w:pPr>
              <w:rPr>
                <w:ins w:id="11243" w:author="PIERRE" w:date="2013-10-24T12:24:00Z"/>
                <w:rFonts w:ascii="Times New Roman" w:hAnsi="Times New Roman"/>
                <w:sz w:val="18"/>
                <w:szCs w:val="18"/>
                <w:rPrChange w:id="11244" w:author="PIERRE" w:date="2013-10-24T12:27:00Z">
                  <w:rPr>
                    <w:ins w:id="11245" w:author="PIERRE" w:date="2013-10-24T12:24:00Z"/>
                    <w:rFonts w:ascii="Times New Roman" w:hAnsi="Times New Roman"/>
                    <w:sz w:val="18"/>
                    <w:szCs w:val="18"/>
                    <w:lang w:val="fr-CM"/>
                  </w:rPr>
                </w:rPrChange>
              </w:rPr>
            </w:pPr>
            <w:ins w:id="11246" w:author="PIERRE" w:date="2013-10-24T12:24:00Z">
              <w:r w:rsidRPr="00AF2F6F">
                <w:rPr>
                  <w:rFonts w:ascii="Times New Roman" w:hAnsi="Times New Roman"/>
                  <w:sz w:val="18"/>
                  <w:szCs w:val="18"/>
                  <w:rPrChange w:id="11247" w:author="PIERRE" w:date="2013-10-24T12:27:00Z">
                    <w:rPr>
                      <w:rFonts w:ascii="Times New Roman" w:eastAsiaTheme="majorEastAsia" w:hAnsi="Times New Roman" w:cstheme="majorBidi"/>
                      <w:b/>
                      <w:bCs/>
                      <w:color w:val="365F91" w:themeColor="accent1" w:themeShade="BF"/>
                      <w:sz w:val="18"/>
                      <w:szCs w:val="18"/>
                      <w:lang w:val="fr-CM" w:eastAsia="en-US"/>
                    </w:rPr>
                  </w:rPrChange>
                </w:rPr>
                <w:t>DATE  DE L’</w:t>
              </w:r>
              <w:proofErr w:type="spellStart"/>
              <w:r w:rsidRPr="00AF2F6F">
                <w:rPr>
                  <w:rFonts w:ascii="Times New Roman" w:hAnsi="Times New Roman"/>
                  <w:sz w:val="18"/>
                  <w:szCs w:val="18"/>
                  <w:rPrChange w:id="11248" w:author="PIERRE" w:date="2013-10-24T12:27:00Z">
                    <w:rPr>
                      <w:rFonts w:ascii="Times New Roman" w:eastAsiaTheme="majorEastAsia" w:hAnsi="Times New Roman" w:cstheme="majorBidi"/>
                      <w:b/>
                      <w:bCs/>
                      <w:color w:val="365F91" w:themeColor="accent1" w:themeShade="BF"/>
                      <w:sz w:val="18"/>
                      <w:szCs w:val="18"/>
                      <w:lang w:val="fr-CM" w:eastAsia="en-US"/>
                    </w:rPr>
                  </w:rPrChange>
                </w:rPr>
                <w:t>ÉNTRETIEN</w:t>
              </w:r>
              <w:proofErr w:type="spellEnd"/>
            </w:ins>
          </w:p>
        </w:tc>
        <w:tc>
          <w:tcPr>
            <w:tcW w:w="4536" w:type="dxa"/>
            <w:gridSpan w:val="4"/>
            <w:tcBorders>
              <w:left w:val="nil"/>
              <w:bottom w:val="single" w:sz="4" w:space="0" w:color="auto"/>
              <w:right w:val="nil"/>
            </w:tcBorders>
            <w:vAlign w:val="center"/>
          </w:tcPr>
          <w:p w:rsidR="00726879" w:rsidRPr="00442E10" w:rsidRDefault="00726879" w:rsidP="00442E10">
            <w:pPr>
              <w:rPr>
                <w:ins w:id="11249" w:author="PIERRE" w:date="2013-10-24T12:24:00Z"/>
                <w:rFonts w:ascii="Times New Roman" w:hAnsi="Times New Roman"/>
                <w:sz w:val="18"/>
                <w:szCs w:val="18"/>
                <w:rPrChange w:id="11250" w:author="PIERRE" w:date="2013-10-24T12:27:00Z">
                  <w:rPr>
                    <w:ins w:id="11251" w:author="PIERRE" w:date="2013-10-24T12:24:00Z"/>
                    <w:rFonts w:ascii="Times New Roman" w:hAnsi="Times New Roman"/>
                    <w:sz w:val="18"/>
                    <w:szCs w:val="18"/>
                    <w:lang w:val="fr-CM"/>
                  </w:rPr>
                </w:rPrChange>
              </w:rPr>
            </w:pPr>
          </w:p>
        </w:tc>
        <w:tc>
          <w:tcPr>
            <w:tcW w:w="2126" w:type="dxa"/>
            <w:gridSpan w:val="2"/>
            <w:tcBorders>
              <w:left w:val="nil"/>
              <w:bottom w:val="single" w:sz="4" w:space="0" w:color="auto"/>
            </w:tcBorders>
            <w:vAlign w:val="center"/>
          </w:tcPr>
          <w:p w:rsidR="00726879" w:rsidRPr="00442E10" w:rsidRDefault="00AF2F6F" w:rsidP="00442E10">
            <w:pPr>
              <w:jc w:val="center"/>
              <w:rPr>
                <w:ins w:id="11252" w:author="PIERRE" w:date="2013-10-24T12:24:00Z"/>
                <w:rFonts w:ascii="Times New Roman" w:hAnsi="Times New Roman"/>
                <w:sz w:val="18"/>
                <w:szCs w:val="18"/>
                <w:rPrChange w:id="11253" w:author="PIERRE" w:date="2013-10-24T12:27:00Z">
                  <w:rPr>
                    <w:ins w:id="11254" w:author="PIERRE" w:date="2013-10-24T12:24:00Z"/>
                    <w:rFonts w:ascii="Times New Roman" w:hAnsi="Times New Roman"/>
                    <w:sz w:val="18"/>
                    <w:szCs w:val="18"/>
                    <w:lang w:val="fr-CM"/>
                  </w:rPr>
                </w:rPrChange>
              </w:rPr>
            </w:pPr>
            <w:ins w:id="11255" w:author="PIERRE" w:date="2013-10-24T12:24:00Z">
              <w:r w:rsidRPr="00AF2F6F">
                <w:rPr>
                  <w:rFonts w:ascii="Times New Roman" w:eastAsia="Times New Roman" w:hAnsi="Times New Roman"/>
                  <w:sz w:val="18"/>
                  <w:szCs w:val="18"/>
                  <w:rPrChange w:id="11256" w:author="PIERRE" w:date="2013-10-24T12:27:00Z">
                    <w:rPr>
                      <w:rFonts w:ascii="Times New Roman" w:eastAsia="Times New Roman" w:hAnsi="Times New Roman" w:cstheme="majorBidi"/>
                      <w:b/>
                      <w:bCs/>
                      <w:color w:val="365F91" w:themeColor="accent1" w:themeShade="BF"/>
                      <w:sz w:val="18"/>
                      <w:szCs w:val="18"/>
                      <w:lang w:val="fr-CM" w:eastAsia="en-US"/>
                    </w:rPr>
                  </w:rPrChange>
                </w:rPr>
                <w:t>|__|__| |__|__| |_1_|_3_|</w:t>
              </w:r>
            </w:ins>
          </w:p>
        </w:tc>
      </w:tr>
      <w:tr w:rsidR="00726879" w:rsidRPr="00442E10" w:rsidTr="00442E10">
        <w:trPr>
          <w:ins w:id="11257" w:author="PIERRE" w:date="2013-10-24T12:24:00Z"/>
        </w:trPr>
        <w:tc>
          <w:tcPr>
            <w:tcW w:w="817" w:type="dxa"/>
            <w:vAlign w:val="center"/>
          </w:tcPr>
          <w:p w:rsidR="00726879" w:rsidRPr="00442E10" w:rsidRDefault="00AF2F6F" w:rsidP="00442E10">
            <w:pPr>
              <w:rPr>
                <w:ins w:id="11258" w:author="PIERRE" w:date="2013-10-24T12:24:00Z"/>
                <w:rFonts w:ascii="Times New Roman" w:hAnsi="Times New Roman"/>
                <w:b/>
                <w:sz w:val="18"/>
                <w:szCs w:val="18"/>
                <w:rPrChange w:id="11259" w:author="PIERRE" w:date="2013-10-24T12:27:00Z">
                  <w:rPr>
                    <w:ins w:id="11260" w:author="PIERRE" w:date="2013-10-24T12:24:00Z"/>
                    <w:rFonts w:ascii="Times New Roman" w:hAnsi="Times New Roman"/>
                    <w:b/>
                    <w:sz w:val="18"/>
                    <w:szCs w:val="18"/>
                    <w:lang w:val="fr-CM"/>
                  </w:rPr>
                </w:rPrChange>
              </w:rPr>
            </w:pPr>
            <w:ins w:id="11261" w:author="PIERRE" w:date="2013-10-24T12:24:00Z">
              <w:r w:rsidRPr="00AF2F6F">
                <w:rPr>
                  <w:rFonts w:ascii="Times New Roman" w:hAnsi="Times New Roman"/>
                  <w:b/>
                  <w:sz w:val="18"/>
                  <w:szCs w:val="18"/>
                  <w:rPrChange w:id="11262" w:author="PIERRE" w:date="2013-10-24T12:27:00Z">
                    <w:rPr>
                      <w:rFonts w:ascii="Times New Roman" w:eastAsiaTheme="majorEastAsia" w:hAnsi="Times New Roman" w:cstheme="majorBidi"/>
                      <w:b/>
                      <w:bCs/>
                      <w:color w:val="365F91" w:themeColor="accent1" w:themeShade="BF"/>
                      <w:sz w:val="18"/>
                      <w:szCs w:val="18"/>
                      <w:lang w:val="fr-CM" w:eastAsia="en-US"/>
                    </w:rPr>
                  </w:rPrChange>
                </w:rPr>
                <w:t>Q403</w:t>
              </w:r>
            </w:ins>
          </w:p>
        </w:tc>
        <w:tc>
          <w:tcPr>
            <w:tcW w:w="3119" w:type="dxa"/>
            <w:tcBorders>
              <w:bottom w:val="single" w:sz="4" w:space="0" w:color="auto"/>
              <w:right w:val="nil"/>
            </w:tcBorders>
            <w:vAlign w:val="center"/>
          </w:tcPr>
          <w:p w:rsidR="00726879" w:rsidRPr="00442E10" w:rsidRDefault="00AF2F6F" w:rsidP="00442E10">
            <w:pPr>
              <w:rPr>
                <w:ins w:id="11263" w:author="PIERRE" w:date="2013-10-24T12:24:00Z"/>
                <w:rFonts w:ascii="Times New Roman" w:hAnsi="Times New Roman"/>
                <w:sz w:val="18"/>
                <w:szCs w:val="18"/>
                <w:rPrChange w:id="11264" w:author="PIERRE" w:date="2013-10-24T12:27:00Z">
                  <w:rPr>
                    <w:ins w:id="11265" w:author="PIERRE" w:date="2013-10-24T12:24:00Z"/>
                    <w:rFonts w:ascii="Times New Roman" w:hAnsi="Times New Roman"/>
                    <w:sz w:val="18"/>
                    <w:szCs w:val="18"/>
                    <w:lang w:val="fr-CM"/>
                  </w:rPr>
                </w:rPrChange>
              </w:rPr>
            </w:pPr>
            <w:ins w:id="11266" w:author="PIERRE" w:date="2013-10-24T12:24:00Z">
              <w:r w:rsidRPr="00AF2F6F">
                <w:rPr>
                  <w:rFonts w:ascii="Times New Roman" w:hAnsi="Times New Roman"/>
                  <w:sz w:val="18"/>
                  <w:szCs w:val="18"/>
                  <w:rPrChange w:id="11267" w:author="PIERRE" w:date="2013-10-24T12:27:00Z">
                    <w:rPr>
                      <w:rFonts w:ascii="Times New Roman" w:eastAsiaTheme="majorEastAsia" w:hAnsi="Times New Roman" w:cstheme="majorBidi"/>
                      <w:b/>
                      <w:bCs/>
                      <w:color w:val="365F91" w:themeColor="accent1" w:themeShade="BF"/>
                      <w:sz w:val="18"/>
                      <w:szCs w:val="18"/>
                      <w:lang w:val="fr-CM" w:eastAsia="en-US"/>
                    </w:rPr>
                  </w:rPrChange>
                </w:rPr>
                <w:t>Nom du chef de ménage</w:t>
              </w:r>
            </w:ins>
          </w:p>
        </w:tc>
        <w:tc>
          <w:tcPr>
            <w:tcW w:w="6662" w:type="dxa"/>
            <w:gridSpan w:val="6"/>
            <w:tcBorders>
              <w:left w:val="nil"/>
              <w:bottom w:val="single" w:sz="4" w:space="0" w:color="auto"/>
            </w:tcBorders>
            <w:vAlign w:val="center"/>
          </w:tcPr>
          <w:p w:rsidR="00726879" w:rsidRPr="00442E10" w:rsidRDefault="00726879" w:rsidP="00442E10">
            <w:pPr>
              <w:jc w:val="center"/>
              <w:rPr>
                <w:ins w:id="11268" w:author="PIERRE" w:date="2013-10-24T12:24:00Z"/>
                <w:rFonts w:ascii="Times New Roman" w:hAnsi="Times New Roman"/>
                <w:sz w:val="18"/>
                <w:szCs w:val="18"/>
                <w:rPrChange w:id="11269" w:author="PIERRE" w:date="2013-10-24T12:27:00Z">
                  <w:rPr>
                    <w:ins w:id="11270" w:author="PIERRE" w:date="2013-10-24T12:24:00Z"/>
                    <w:rFonts w:ascii="Times New Roman" w:hAnsi="Times New Roman"/>
                    <w:sz w:val="18"/>
                    <w:szCs w:val="18"/>
                    <w:lang w:val="fr-CM"/>
                  </w:rPr>
                </w:rPrChange>
              </w:rPr>
            </w:pPr>
          </w:p>
        </w:tc>
      </w:tr>
      <w:tr w:rsidR="00726879" w:rsidRPr="00442E10" w:rsidTr="00442E10">
        <w:trPr>
          <w:trHeight w:val="292"/>
          <w:ins w:id="11271" w:author="PIERRE" w:date="2013-10-24T12:24:00Z"/>
        </w:trPr>
        <w:tc>
          <w:tcPr>
            <w:tcW w:w="817" w:type="dxa"/>
            <w:vAlign w:val="center"/>
          </w:tcPr>
          <w:p w:rsidR="00726879" w:rsidRPr="00442E10" w:rsidRDefault="00AF2F6F" w:rsidP="00442E10">
            <w:pPr>
              <w:rPr>
                <w:ins w:id="11272" w:author="PIERRE" w:date="2013-10-24T12:24:00Z"/>
                <w:rFonts w:ascii="Times New Roman" w:hAnsi="Times New Roman"/>
                <w:b/>
                <w:sz w:val="18"/>
                <w:szCs w:val="18"/>
                <w:rPrChange w:id="11273" w:author="PIERRE" w:date="2013-10-24T12:27:00Z">
                  <w:rPr>
                    <w:ins w:id="11274" w:author="PIERRE" w:date="2013-10-24T12:24:00Z"/>
                    <w:rFonts w:ascii="Times New Roman" w:hAnsi="Times New Roman"/>
                    <w:b/>
                    <w:sz w:val="18"/>
                    <w:szCs w:val="18"/>
                    <w:lang w:val="fr-CM"/>
                  </w:rPr>
                </w:rPrChange>
              </w:rPr>
            </w:pPr>
            <w:ins w:id="11275" w:author="PIERRE" w:date="2013-10-24T12:24:00Z">
              <w:r w:rsidRPr="00AF2F6F">
                <w:rPr>
                  <w:rFonts w:ascii="Times New Roman" w:hAnsi="Times New Roman"/>
                  <w:b/>
                  <w:sz w:val="18"/>
                  <w:szCs w:val="18"/>
                  <w:rPrChange w:id="11276" w:author="PIERRE" w:date="2013-10-24T12:27:00Z">
                    <w:rPr>
                      <w:rFonts w:ascii="Times New Roman" w:eastAsiaTheme="majorEastAsia" w:hAnsi="Times New Roman" w:cstheme="majorBidi"/>
                      <w:b/>
                      <w:bCs/>
                      <w:color w:val="365F91" w:themeColor="accent1" w:themeShade="BF"/>
                      <w:sz w:val="18"/>
                      <w:szCs w:val="18"/>
                      <w:lang w:val="fr-CM" w:eastAsia="en-US"/>
                    </w:rPr>
                  </w:rPrChange>
                </w:rPr>
                <w:t>Q404</w:t>
              </w:r>
            </w:ins>
          </w:p>
        </w:tc>
        <w:tc>
          <w:tcPr>
            <w:tcW w:w="3119" w:type="dxa"/>
            <w:tcBorders>
              <w:bottom w:val="single" w:sz="4" w:space="0" w:color="auto"/>
              <w:right w:val="nil"/>
            </w:tcBorders>
            <w:vAlign w:val="center"/>
          </w:tcPr>
          <w:p w:rsidR="00726879" w:rsidRPr="00442E10" w:rsidRDefault="00AF2F6F" w:rsidP="00442E10">
            <w:pPr>
              <w:rPr>
                <w:ins w:id="11277" w:author="PIERRE" w:date="2013-10-24T12:24:00Z"/>
                <w:rFonts w:ascii="Times New Roman" w:hAnsi="Times New Roman"/>
                <w:sz w:val="18"/>
                <w:szCs w:val="18"/>
                <w:rPrChange w:id="11278" w:author="PIERRE" w:date="2013-10-24T12:27:00Z">
                  <w:rPr>
                    <w:ins w:id="11279" w:author="PIERRE" w:date="2013-10-24T12:24:00Z"/>
                    <w:rFonts w:ascii="Times New Roman" w:hAnsi="Times New Roman"/>
                    <w:sz w:val="18"/>
                    <w:szCs w:val="18"/>
                    <w:lang w:val="fr-CM"/>
                  </w:rPr>
                </w:rPrChange>
              </w:rPr>
            </w:pPr>
            <w:ins w:id="11280" w:author="PIERRE" w:date="2013-10-24T12:24:00Z">
              <w:r w:rsidRPr="00AF2F6F">
                <w:rPr>
                  <w:rFonts w:ascii="Times New Roman" w:hAnsi="Times New Roman"/>
                  <w:sz w:val="18"/>
                  <w:szCs w:val="18"/>
                  <w:rPrChange w:id="11281" w:author="PIERRE" w:date="2013-10-24T12:27:00Z">
                    <w:rPr>
                      <w:rFonts w:ascii="Times New Roman" w:eastAsiaTheme="majorEastAsia" w:hAnsi="Times New Roman" w:cstheme="majorBidi"/>
                      <w:b/>
                      <w:bCs/>
                      <w:color w:val="365F91" w:themeColor="accent1" w:themeShade="BF"/>
                      <w:sz w:val="18"/>
                      <w:szCs w:val="18"/>
                      <w:lang w:val="fr-CM" w:eastAsia="en-US"/>
                    </w:rPr>
                  </w:rPrChange>
                </w:rPr>
                <w:t>Le répondant est-il le Chef de ménage ?</w:t>
              </w:r>
            </w:ins>
          </w:p>
        </w:tc>
        <w:tc>
          <w:tcPr>
            <w:tcW w:w="4819" w:type="dxa"/>
            <w:gridSpan w:val="5"/>
            <w:tcBorders>
              <w:left w:val="nil"/>
              <w:bottom w:val="single" w:sz="4" w:space="0" w:color="auto"/>
              <w:right w:val="nil"/>
            </w:tcBorders>
            <w:vAlign w:val="center"/>
          </w:tcPr>
          <w:p w:rsidR="00726879" w:rsidRPr="00442E10" w:rsidRDefault="00AF2F6F" w:rsidP="00442E10">
            <w:pPr>
              <w:spacing w:line="240" w:lineRule="auto"/>
              <w:rPr>
                <w:ins w:id="11282" w:author="PIERRE" w:date="2013-10-24T12:24:00Z"/>
                <w:rFonts w:ascii="Times New Roman" w:hAnsi="Times New Roman"/>
                <w:sz w:val="18"/>
                <w:szCs w:val="18"/>
                <w:rPrChange w:id="11283" w:author="PIERRE" w:date="2013-10-24T12:27:00Z">
                  <w:rPr>
                    <w:ins w:id="11284" w:author="PIERRE" w:date="2013-10-24T12:24:00Z"/>
                    <w:rFonts w:ascii="Times New Roman" w:hAnsi="Times New Roman"/>
                    <w:sz w:val="18"/>
                    <w:szCs w:val="18"/>
                    <w:lang w:val="fr-CM"/>
                  </w:rPr>
                </w:rPrChange>
              </w:rPr>
            </w:pPr>
            <w:ins w:id="11285" w:author="PIERRE" w:date="2013-10-24T12:24:00Z">
              <w:r w:rsidRPr="00AF2F6F">
                <w:rPr>
                  <w:rFonts w:ascii="Times New Roman" w:hAnsi="Times New Roman"/>
                  <w:sz w:val="18"/>
                  <w:szCs w:val="18"/>
                  <w:rPrChange w:id="11286" w:author="PIERRE" w:date="2013-10-24T12:27:00Z">
                    <w:rPr>
                      <w:rFonts w:ascii="Times New Roman" w:eastAsiaTheme="majorEastAsia" w:hAnsi="Times New Roman" w:cstheme="majorBidi"/>
                      <w:b/>
                      <w:bCs/>
                      <w:color w:val="365F91" w:themeColor="accent1" w:themeShade="BF"/>
                      <w:sz w:val="18"/>
                      <w:szCs w:val="18"/>
                      <w:lang w:val="fr-CM" w:eastAsia="en-US"/>
                    </w:rPr>
                  </w:rPrChange>
                </w:rPr>
                <w:t xml:space="preserve">1. OUI  </w:t>
              </w:r>
              <w:r w:rsidRPr="00AF2F6F">
                <w:rPr>
                  <w:rFonts w:ascii="Times New Roman" w:hAnsi="Times New Roman"/>
                  <w:b/>
                  <w:i/>
                  <w:sz w:val="18"/>
                  <w:szCs w:val="18"/>
                  <w:rPrChange w:id="11287" w:author="PIERRE" w:date="2013-10-24T12:27:00Z">
                    <w:rPr>
                      <w:rFonts w:ascii="Times New Roman" w:eastAsiaTheme="majorEastAsia" w:hAnsi="Times New Roman" w:cstheme="majorBidi"/>
                      <w:b/>
                      <w:bCs/>
                      <w:i/>
                      <w:color w:val="365F91" w:themeColor="accent1" w:themeShade="BF"/>
                      <w:sz w:val="18"/>
                      <w:szCs w:val="18"/>
                      <w:lang w:val="fr-CM" w:eastAsia="en-US"/>
                    </w:rPr>
                  </w:rPrChange>
                </w:rPr>
                <w:t>(ALLEZ À Q409)</w:t>
              </w:r>
            </w:ins>
          </w:p>
          <w:p w:rsidR="00726879" w:rsidRPr="00442E10" w:rsidRDefault="00AF2F6F" w:rsidP="00442E10">
            <w:pPr>
              <w:spacing w:line="240" w:lineRule="auto"/>
              <w:rPr>
                <w:ins w:id="11288" w:author="PIERRE" w:date="2013-10-24T12:24:00Z"/>
                <w:rFonts w:ascii="Times New Roman" w:hAnsi="Times New Roman"/>
                <w:sz w:val="18"/>
                <w:szCs w:val="18"/>
                <w:rPrChange w:id="11289" w:author="PIERRE" w:date="2013-10-24T12:27:00Z">
                  <w:rPr>
                    <w:ins w:id="11290" w:author="PIERRE" w:date="2013-10-24T12:24:00Z"/>
                    <w:rFonts w:ascii="Times New Roman" w:hAnsi="Times New Roman"/>
                    <w:sz w:val="18"/>
                    <w:szCs w:val="18"/>
                    <w:lang w:val="fr-CM"/>
                  </w:rPr>
                </w:rPrChange>
              </w:rPr>
            </w:pPr>
            <w:ins w:id="11291" w:author="PIERRE" w:date="2013-10-24T12:24:00Z">
              <w:r w:rsidRPr="00AF2F6F">
                <w:rPr>
                  <w:rFonts w:ascii="Times New Roman" w:hAnsi="Times New Roman"/>
                  <w:sz w:val="18"/>
                  <w:szCs w:val="18"/>
                  <w:rPrChange w:id="11292" w:author="PIERRE" w:date="2013-10-24T12:27:00Z">
                    <w:rPr>
                      <w:rFonts w:ascii="Times New Roman" w:eastAsiaTheme="majorEastAsia" w:hAnsi="Times New Roman" w:cstheme="majorBidi"/>
                      <w:b/>
                      <w:bCs/>
                      <w:color w:val="365F91" w:themeColor="accent1" w:themeShade="BF"/>
                      <w:sz w:val="18"/>
                      <w:szCs w:val="18"/>
                      <w:lang w:val="fr-CM" w:eastAsia="en-US"/>
                    </w:rPr>
                  </w:rPrChange>
                </w:rPr>
                <w:t xml:space="preserve">2. NON </w:t>
              </w:r>
            </w:ins>
          </w:p>
        </w:tc>
        <w:tc>
          <w:tcPr>
            <w:tcW w:w="1843" w:type="dxa"/>
            <w:tcBorders>
              <w:left w:val="nil"/>
              <w:bottom w:val="single" w:sz="4" w:space="0" w:color="auto"/>
            </w:tcBorders>
            <w:vAlign w:val="center"/>
          </w:tcPr>
          <w:p w:rsidR="00726879" w:rsidRPr="00442E10" w:rsidRDefault="00AF2F6F" w:rsidP="00442E10">
            <w:pPr>
              <w:spacing w:line="240" w:lineRule="auto"/>
              <w:jc w:val="center"/>
              <w:rPr>
                <w:ins w:id="11293" w:author="PIERRE" w:date="2013-10-24T12:24:00Z"/>
                <w:rFonts w:ascii="Times New Roman" w:hAnsi="Times New Roman"/>
                <w:sz w:val="18"/>
                <w:szCs w:val="18"/>
                <w:rPrChange w:id="11294" w:author="PIERRE" w:date="2013-10-24T12:27:00Z">
                  <w:rPr>
                    <w:ins w:id="11295" w:author="PIERRE" w:date="2013-10-24T12:24:00Z"/>
                    <w:rFonts w:ascii="Times New Roman" w:hAnsi="Times New Roman"/>
                    <w:sz w:val="18"/>
                    <w:szCs w:val="18"/>
                    <w:lang w:val="fr-CM"/>
                  </w:rPr>
                </w:rPrChange>
              </w:rPr>
            </w:pPr>
            <w:ins w:id="11296" w:author="PIERRE" w:date="2013-10-24T12:24:00Z">
              <w:r w:rsidRPr="00AF2F6F">
                <w:rPr>
                  <w:rFonts w:ascii="Times New Roman" w:eastAsia="Times New Roman" w:hAnsi="Times New Roman"/>
                  <w:sz w:val="18"/>
                  <w:szCs w:val="18"/>
                  <w:rPrChange w:id="11297" w:author="PIERRE" w:date="2013-10-24T12:27:00Z">
                    <w:rPr>
                      <w:rFonts w:ascii="Times New Roman" w:eastAsia="Times New Roman" w:hAnsi="Times New Roman" w:cstheme="majorBidi"/>
                      <w:b/>
                      <w:bCs/>
                      <w:color w:val="365F91" w:themeColor="accent1" w:themeShade="BF"/>
                      <w:sz w:val="18"/>
                      <w:szCs w:val="18"/>
                      <w:lang w:val="fr-CM" w:eastAsia="en-US"/>
                    </w:rPr>
                  </w:rPrChange>
                </w:rPr>
                <w:t>|___|</w:t>
              </w:r>
            </w:ins>
          </w:p>
        </w:tc>
      </w:tr>
      <w:tr w:rsidR="00726879" w:rsidRPr="00442E10" w:rsidTr="00442E10">
        <w:trPr>
          <w:ins w:id="11298" w:author="PIERRE" w:date="2013-10-24T12:24:00Z"/>
        </w:trPr>
        <w:tc>
          <w:tcPr>
            <w:tcW w:w="817" w:type="dxa"/>
            <w:vAlign w:val="center"/>
          </w:tcPr>
          <w:p w:rsidR="00726879" w:rsidRPr="00442E10" w:rsidRDefault="00AF2F6F" w:rsidP="00442E10">
            <w:pPr>
              <w:rPr>
                <w:ins w:id="11299" w:author="PIERRE" w:date="2013-10-24T12:24:00Z"/>
                <w:rFonts w:ascii="Times New Roman" w:hAnsi="Times New Roman"/>
                <w:b/>
                <w:sz w:val="18"/>
                <w:szCs w:val="18"/>
                <w:rPrChange w:id="11300" w:author="PIERRE" w:date="2013-10-24T12:27:00Z">
                  <w:rPr>
                    <w:ins w:id="11301" w:author="PIERRE" w:date="2013-10-24T12:24:00Z"/>
                    <w:rFonts w:ascii="Times New Roman" w:hAnsi="Times New Roman"/>
                    <w:b/>
                    <w:sz w:val="18"/>
                    <w:szCs w:val="18"/>
                    <w:lang w:val="fr-CM"/>
                  </w:rPr>
                </w:rPrChange>
              </w:rPr>
            </w:pPr>
            <w:ins w:id="11302" w:author="PIERRE" w:date="2013-10-24T12:24:00Z">
              <w:r w:rsidRPr="00AF2F6F">
                <w:rPr>
                  <w:rFonts w:ascii="Times New Roman" w:hAnsi="Times New Roman"/>
                  <w:b/>
                  <w:sz w:val="18"/>
                  <w:szCs w:val="18"/>
                  <w:rPrChange w:id="11303" w:author="PIERRE" w:date="2013-10-24T12:27:00Z">
                    <w:rPr>
                      <w:rFonts w:ascii="Times New Roman" w:eastAsiaTheme="majorEastAsia" w:hAnsi="Times New Roman" w:cstheme="majorBidi"/>
                      <w:b/>
                      <w:bCs/>
                      <w:color w:val="365F91" w:themeColor="accent1" w:themeShade="BF"/>
                      <w:sz w:val="18"/>
                      <w:szCs w:val="18"/>
                      <w:lang w:val="fr-CM" w:eastAsia="en-US"/>
                    </w:rPr>
                  </w:rPrChange>
                </w:rPr>
                <w:t>Q405</w:t>
              </w:r>
            </w:ins>
          </w:p>
        </w:tc>
        <w:tc>
          <w:tcPr>
            <w:tcW w:w="9781" w:type="dxa"/>
            <w:gridSpan w:val="7"/>
            <w:tcBorders>
              <w:bottom w:val="single" w:sz="4" w:space="0" w:color="auto"/>
            </w:tcBorders>
            <w:vAlign w:val="center"/>
          </w:tcPr>
          <w:p w:rsidR="00726879" w:rsidRPr="00442E10" w:rsidRDefault="00AF2F6F" w:rsidP="00442E10">
            <w:pPr>
              <w:rPr>
                <w:ins w:id="11304" w:author="PIERRE" w:date="2013-10-24T12:24:00Z"/>
                <w:rFonts w:ascii="Times New Roman" w:hAnsi="Times New Roman"/>
                <w:sz w:val="18"/>
                <w:szCs w:val="18"/>
                <w:rPrChange w:id="11305" w:author="PIERRE" w:date="2013-10-24T12:27:00Z">
                  <w:rPr>
                    <w:ins w:id="11306" w:author="PIERRE" w:date="2013-10-24T12:24:00Z"/>
                    <w:rFonts w:ascii="Times New Roman" w:hAnsi="Times New Roman"/>
                    <w:sz w:val="18"/>
                    <w:szCs w:val="18"/>
                    <w:lang w:val="fr-CM"/>
                  </w:rPr>
                </w:rPrChange>
              </w:rPr>
            </w:pPr>
            <w:ins w:id="11307" w:author="PIERRE" w:date="2013-10-24T12:24:00Z">
              <w:r w:rsidRPr="00AF2F6F">
                <w:rPr>
                  <w:rFonts w:ascii="Times New Roman" w:hAnsi="Times New Roman"/>
                  <w:sz w:val="18"/>
                  <w:szCs w:val="18"/>
                  <w:rPrChange w:id="11308" w:author="PIERRE" w:date="2013-10-24T12:27:00Z">
                    <w:rPr>
                      <w:rFonts w:ascii="Times New Roman" w:eastAsiaTheme="majorEastAsia" w:hAnsi="Times New Roman" w:cstheme="majorBidi"/>
                      <w:b/>
                      <w:bCs/>
                      <w:color w:val="365F91" w:themeColor="accent1" w:themeShade="BF"/>
                      <w:sz w:val="18"/>
                      <w:szCs w:val="18"/>
                      <w:lang w:val="fr-CM" w:eastAsia="en-US"/>
                    </w:rPr>
                  </w:rPrChange>
                </w:rPr>
                <w:t>Si non, quel est le nom du répondant ?___________________________________________________________________________</w:t>
              </w:r>
            </w:ins>
          </w:p>
        </w:tc>
      </w:tr>
      <w:tr w:rsidR="00726879" w:rsidRPr="00442E10" w:rsidTr="00442E10">
        <w:trPr>
          <w:ins w:id="11309" w:author="PIERRE" w:date="2013-10-24T12:24:00Z"/>
        </w:trPr>
        <w:tc>
          <w:tcPr>
            <w:tcW w:w="817" w:type="dxa"/>
            <w:vAlign w:val="center"/>
          </w:tcPr>
          <w:p w:rsidR="00726879" w:rsidRPr="00442E10" w:rsidRDefault="00AF2F6F" w:rsidP="00442E10">
            <w:pPr>
              <w:rPr>
                <w:ins w:id="11310" w:author="PIERRE" w:date="2013-10-24T12:24:00Z"/>
                <w:rFonts w:ascii="Times New Roman" w:hAnsi="Times New Roman"/>
                <w:b/>
                <w:sz w:val="18"/>
                <w:szCs w:val="18"/>
                <w:rPrChange w:id="11311" w:author="PIERRE" w:date="2013-10-24T12:27:00Z">
                  <w:rPr>
                    <w:ins w:id="11312" w:author="PIERRE" w:date="2013-10-24T12:24:00Z"/>
                    <w:rFonts w:ascii="Times New Roman" w:hAnsi="Times New Roman"/>
                    <w:b/>
                    <w:sz w:val="18"/>
                    <w:szCs w:val="18"/>
                    <w:lang w:val="fr-CM"/>
                  </w:rPr>
                </w:rPrChange>
              </w:rPr>
            </w:pPr>
            <w:ins w:id="11313" w:author="PIERRE" w:date="2013-10-24T12:24:00Z">
              <w:r w:rsidRPr="00AF2F6F">
                <w:rPr>
                  <w:rFonts w:ascii="Times New Roman" w:hAnsi="Times New Roman"/>
                  <w:b/>
                  <w:sz w:val="18"/>
                  <w:szCs w:val="18"/>
                  <w:rPrChange w:id="11314" w:author="PIERRE" w:date="2013-10-24T12:27:00Z">
                    <w:rPr>
                      <w:rFonts w:ascii="Times New Roman" w:eastAsiaTheme="majorEastAsia" w:hAnsi="Times New Roman" w:cstheme="majorBidi"/>
                      <w:b/>
                      <w:bCs/>
                      <w:color w:val="365F91" w:themeColor="accent1" w:themeShade="BF"/>
                      <w:sz w:val="18"/>
                      <w:szCs w:val="18"/>
                      <w:lang w:val="fr-CM" w:eastAsia="en-US"/>
                    </w:rPr>
                  </w:rPrChange>
                </w:rPr>
                <w:t>Q406</w:t>
              </w:r>
            </w:ins>
          </w:p>
        </w:tc>
        <w:tc>
          <w:tcPr>
            <w:tcW w:w="7938" w:type="dxa"/>
            <w:gridSpan w:val="6"/>
            <w:tcBorders>
              <w:bottom w:val="single" w:sz="4" w:space="0" w:color="auto"/>
              <w:right w:val="nil"/>
            </w:tcBorders>
            <w:vAlign w:val="center"/>
          </w:tcPr>
          <w:p w:rsidR="00726879" w:rsidRPr="00442E10" w:rsidRDefault="00AF2F6F" w:rsidP="00442E10">
            <w:pPr>
              <w:rPr>
                <w:ins w:id="11315" w:author="PIERRE" w:date="2013-10-24T12:24:00Z"/>
                <w:rFonts w:ascii="Times New Roman" w:hAnsi="Times New Roman"/>
                <w:sz w:val="18"/>
                <w:szCs w:val="18"/>
                <w:rPrChange w:id="11316" w:author="PIERRE" w:date="2013-10-24T12:27:00Z">
                  <w:rPr>
                    <w:ins w:id="11317" w:author="PIERRE" w:date="2013-10-24T12:24:00Z"/>
                    <w:rFonts w:ascii="Times New Roman" w:hAnsi="Times New Roman"/>
                    <w:sz w:val="18"/>
                    <w:szCs w:val="18"/>
                    <w:lang w:val="fr-CM"/>
                  </w:rPr>
                </w:rPrChange>
              </w:rPr>
            </w:pPr>
            <w:ins w:id="11318" w:author="PIERRE" w:date="2013-10-24T12:24:00Z">
              <w:r w:rsidRPr="00AF2F6F">
                <w:rPr>
                  <w:rFonts w:ascii="Times New Roman" w:hAnsi="Times New Roman"/>
                  <w:sz w:val="18"/>
                  <w:szCs w:val="18"/>
                  <w:rPrChange w:id="11319" w:author="PIERRE" w:date="2013-10-24T12:27:00Z">
                    <w:rPr>
                      <w:rFonts w:ascii="Times New Roman" w:eastAsiaTheme="majorEastAsia" w:hAnsi="Times New Roman" w:cstheme="majorBidi"/>
                      <w:b/>
                      <w:bCs/>
                      <w:color w:val="365F91" w:themeColor="accent1" w:themeShade="BF"/>
                      <w:sz w:val="18"/>
                      <w:szCs w:val="18"/>
                      <w:lang w:val="fr-CM" w:eastAsia="en-US"/>
                    </w:rPr>
                  </w:rPrChange>
                </w:rPr>
                <w:t>Numéro d’ordre du répondant lors de la 1</w:t>
              </w:r>
              <w:r w:rsidRPr="00AF2F6F">
                <w:rPr>
                  <w:rFonts w:ascii="Times New Roman" w:hAnsi="Times New Roman"/>
                  <w:sz w:val="18"/>
                  <w:szCs w:val="18"/>
                  <w:vertAlign w:val="superscript"/>
                  <w:rPrChange w:id="11320" w:author="PIERRE" w:date="2013-10-24T12:27:00Z">
                    <w:rPr>
                      <w:rFonts w:ascii="Times New Roman" w:eastAsiaTheme="majorEastAsia" w:hAnsi="Times New Roman" w:cstheme="majorBidi"/>
                      <w:b/>
                      <w:bCs/>
                      <w:color w:val="365F91" w:themeColor="accent1" w:themeShade="BF"/>
                      <w:sz w:val="18"/>
                      <w:szCs w:val="18"/>
                      <w:vertAlign w:val="superscript"/>
                      <w:lang w:val="fr-CM" w:eastAsia="en-US"/>
                    </w:rPr>
                  </w:rPrChange>
                </w:rPr>
                <w:t>ère</w:t>
              </w:r>
              <w:r w:rsidRPr="00AF2F6F">
                <w:rPr>
                  <w:rFonts w:ascii="Times New Roman" w:hAnsi="Times New Roman"/>
                  <w:sz w:val="18"/>
                  <w:szCs w:val="18"/>
                  <w:rPrChange w:id="11321" w:author="PIERRE" w:date="2013-10-24T12:27:00Z">
                    <w:rPr>
                      <w:rFonts w:ascii="Times New Roman" w:eastAsiaTheme="majorEastAsia" w:hAnsi="Times New Roman" w:cstheme="majorBidi"/>
                      <w:b/>
                      <w:bCs/>
                      <w:color w:val="365F91" w:themeColor="accent1" w:themeShade="BF"/>
                      <w:sz w:val="18"/>
                      <w:szCs w:val="18"/>
                      <w:lang w:val="fr-CM" w:eastAsia="en-US"/>
                    </w:rPr>
                  </w:rPrChange>
                </w:rPr>
                <w:t xml:space="preserve"> phase?  </w:t>
              </w:r>
            </w:ins>
          </w:p>
          <w:p w:rsidR="00726879" w:rsidRPr="00442E10" w:rsidRDefault="00AF2F6F" w:rsidP="00442E10">
            <w:pPr>
              <w:spacing w:line="240" w:lineRule="auto"/>
              <w:rPr>
                <w:ins w:id="11322" w:author="PIERRE" w:date="2013-10-24T12:24:00Z"/>
                <w:rFonts w:ascii="Times New Roman" w:hAnsi="Times New Roman"/>
                <w:sz w:val="18"/>
                <w:szCs w:val="18"/>
                <w:rPrChange w:id="11323" w:author="PIERRE" w:date="2013-10-24T12:27:00Z">
                  <w:rPr>
                    <w:ins w:id="11324" w:author="PIERRE" w:date="2013-10-24T12:24:00Z"/>
                    <w:rFonts w:ascii="Times New Roman" w:hAnsi="Times New Roman"/>
                    <w:sz w:val="18"/>
                    <w:szCs w:val="18"/>
                    <w:lang w:val="fr-CM"/>
                  </w:rPr>
                </w:rPrChange>
              </w:rPr>
            </w:pPr>
            <w:ins w:id="11325" w:author="PIERRE" w:date="2013-10-24T12:24:00Z">
              <w:r w:rsidRPr="00AF2F6F">
                <w:rPr>
                  <w:rFonts w:ascii="Times New Roman" w:hAnsi="Times New Roman"/>
                  <w:b/>
                  <w:i/>
                  <w:sz w:val="18"/>
                  <w:szCs w:val="18"/>
                  <w:rPrChange w:id="11326" w:author="PIERRE" w:date="2013-10-24T12:27:00Z">
                    <w:rPr>
                      <w:rFonts w:ascii="Times New Roman" w:eastAsiaTheme="majorEastAsia" w:hAnsi="Times New Roman" w:cstheme="majorBidi"/>
                      <w:b/>
                      <w:bCs/>
                      <w:i/>
                      <w:color w:val="365F91" w:themeColor="accent1" w:themeShade="BF"/>
                      <w:sz w:val="18"/>
                      <w:szCs w:val="18"/>
                      <w:lang w:val="fr-CM" w:eastAsia="en-US"/>
                    </w:rPr>
                  </w:rPrChange>
                </w:rPr>
                <w:t>INSCRIRE 00 SI LE RÉPONDANT NE VIVAIT PAS DANS LE MÉNAGE</w:t>
              </w:r>
            </w:ins>
          </w:p>
        </w:tc>
        <w:tc>
          <w:tcPr>
            <w:tcW w:w="1843" w:type="dxa"/>
            <w:tcBorders>
              <w:left w:val="nil"/>
              <w:bottom w:val="single" w:sz="4" w:space="0" w:color="auto"/>
            </w:tcBorders>
            <w:vAlign w:val="center"/>
          </w:tcPr>
          <w:p w:rsidR="00726879" w:rsidRPr="00442E10" w:rsidRDefault="00AF2F6F" w:rsidP="00442E10">
            <w:pPr>
              <w:spacing w:line="240" w:lineRule="auto"/>
              <w:jc w:val="center"/>
              <w:rPr>
                <w:ins w:id="11327" w:author="PIERRE" w:date="2013-10-24T12:24:00Z"/>
                <w:rFonts w:ascii="Times New Roman" w:eastAsia="Times New Roman" w:hAnsi="Times New Roman"/>
                <w:sz w:val="18"/>
                <w:szCs w:val="18"/>
                <w:rPrChange w:id="11328" w:author="PIERRE" w:date="2013-10-24T12:27:00Z">
                  <w:rPr>
                    <w:ins w:id="11329" w:author="PIERRE" w:date="2013-10-24T12:24:00Z"/>
                    <w:rFonts w:ascii="Times New Roman" w:eastAsia="Times New Roman" w:hAnsi="Times New Roman"/>
                    <w:sz w:val="18"/>
                    <w:szCs w:val="18"/>
                    <w:lang w:val="fr-CM"/>
                  </w:rPr>
                </w:rPrChange>
              </w:rPr>
            </w:pPr>
            <w:ins w:id="11330" w:author="PIERRE" w:date="2013-10-24T12:24:00Z">
              <w:r w:rsidRPr="00AF2F6F">
                <w:rPr>
                  <w:rFonts w:ascii="Times New Roman" w:eastAsia="Times New Roman" w:hAnsi="Times New Roman"/>
                  <w:sz w:val="18"/>
                  <w:szCs w:val="18"/>
                  <w:rPrChange w:id="11331" w:author="PIERRE" w:date="2013-10-24T12:27:00Z">
                    <w:rPr>
                      <w:rFonts w:ascii="Times New Roman" w:eastAsia="Times New Roman" w:hAnsi="Times New Roman" w:cstheme="majorBidi"/>
                      <w:b/>
                      <w:bCs/>
                      <w:color w:val="365F91" w:themeColor="accent1" w:themeShade="BF"/>
                      <w:sz w:val="18"/>
                      <w:szCs w:val="18"/>
                      <w:lang w:val="fr-CM" w:eastAsia="en-US"/>
                    </w:rPr>
                  </w:rPrChange>
                </w:rPr>
                <w:t>|___|___|</w:t>
              </w:r>
            </w:ins>
          </w:p>
        </w:tc>
      </w:tr>
      <w:tr w:rsidR="00726879" w:rsidRPr="00442E10" w:rsidTr="00442E10">
        <w:trPr>
          <w:ins w:id="11332" w:author="PIERRE" w:date="2013-10-24T12:24:00Z"/>
        </w:trPr>
        <w:tc>
          <w:tcPr>
            <w:tcW w:w="817" w:type="dxa"/>
            <w:vAlign w:val="center"/>
          </w:tcPr>
          <w:p w:rsidR="00726879" w:rsidRPr="00442E10" w:rsidRDefault="00AF2F6F" w:rsidP="00442E10">
            <w:pPr>
              <w:rPr>
                <w:ins w:id="11333" w:author="PIERRE" w:date="2013-10-24T12:24:00Z"/>
                <w:rFonts w:ascii="Times New Roman" w:hAnsi="Times New Roman"/>
                <w:b/>
                <w:sz w:val="18"/>
                <w:szCs w:val="18"/>
                <w:rPrChange w:id="11334" w:author="PIERRE" w:date="2013-10-24T12:27:00Z">
                  <w:rPr>
                    <w:ins w:id="11335" w:author="PIERRE" w:date="2013-10-24T12:24:00Z"/>
                    <w:rFonts w:ascii="Times New Roman" w:hAnsi="Times New Roman"/>
                    <w:b/>
                    <w:sz w:val="18"/>
                    <w:szCs w:val="18"/>
                    <w:lang w:val="fr-CM"/>
                  </w:rPr>
                </w:rPrChange>
              </w:rPr>
            </w:pPr>
            <w:ins w:id="11336" w:author="PIERRE" w:date="2013-10-24T12:24:00Z">
              <w:r w:rsidRPr="00AF2F6F">
                <w:rPr>
                  <w:rFonts w:ascii="Times New Roman" w:hAnsi="Times New Roman"/>
                  <w:b/>
                  <w:sz w:val="18"/>
                  <w:szCs w:val="18"/>
                  <w:rPrChange w:id="11337" w:author="PIERRE" w:date="2013-10-24T12:27:00Z">
                    <w:rPr>
                      <w:rFonts w:ascii="Times New Roman" w:eastAsiaTheme="majorEastAsia" w:hAnsi="Times New Roman" w:cstheme="majorBidi"/>
                      <w:b/>
                      <w:bCs/>
                      <w:color w:val="365F91" w:themeColor="accent1" w:themeShade="BF"/>
                      <w:sz w:val="18"/>
                      <w:szCs w:val="18"/>
                      <w:lang w:val="fr-CM" w:eastAsia="en-US"/>
                    </w:rPr>
                  </w:rPrChange>
                </w:rPr>
                <w:t>Q407</w:t>
              </w:r>
            </w:ins>
          </w:p>
        </w:tc>
        <w:tc>
          <w:tcPr>
            <w:tcW w:w="3119" w:type="dxa"/>
            <w:tcBorders>
              <w:bottom w:val="single" w:sz="4" w:space="0" w:color="auto"/>
              <w:right w:val="nil"/>
            </w:tcBorders>
            <w:vAlign w:val="center"/>
          </w:tcPr>
          <w:p w:rsidR="00726879" w:rsidRPr="00442E10" w:rsidRDefault="00AF2F6F" w:rsidP="00442E10">
            <w:pPr>
              <w:rPr>
                <w:ins w:id="11338" w:author="PIERRE" w:date="2013-10-24T12:24:00Z"/>
                <w:rFonts w:ascii="Times New Roman" w:hAnsi="Times New Roman"/>
                <w:sz w:val="18"/>
                <w:szCs w:val="18"/>
                <w:rPrChange w:id="11339" w:author="PIERRE" w:date="2013-10-24T12:27:00Z">
                  <w:rPr>
                    <w:ins w:id="11340" w:author="PIERRE" w:date="2013-10-24T12:24:00Z"/>
                    <w:rFonts w:ascii="Times New Roman" w:hAnsi="Times New Roman"/>
                    <w:sz w:val="18"/>
                    <w:szCs w:val="18"/>
                    <w:lang w:val="fr-CM"/>
                  </w:rPr>
                </w:rPrChange>
              </w:rPr>
            </w:pPr>
            <w:ins w:id="11341" w:author="PIERRE" w:date="2013-10-24T12:24:00Z">
              <w:r w:rsidRPr="00AF2F6F">
                <w:rPr>
                  <w:rFonts w:ascii="Times New Roman" w:hAnsi="Times New Roman"/>
                  <w:sz w:val="18"/>
                  <w:szCs w:val="18"/>
                  <w:rPrChange w:id="11342" w:author="PIERRE" w:date="2013-10-24T12:27:00Z">
                    <w:rPr>
                      <w:rFonts w:ascii="Times New Roman" w:eastAsiaTheme="majorEastAsia" w:hAnsi="Times New Roman" w:cstheme="majorBidi"/>
                      <w:b/>
                      <w:bCs/>
                      <w:color w:val="365F91" w:themeColor="accent1" w:themeShade="BF"/>
                      <w:sz w:val="18"/>
                      <w:szCs w:val="18"/>
                      <w:lang w:val="fr-CM" w:eastAsia="en-US"/>
                    </w:rPr>
                  </w:rPrChange>
                </w:rPr>
                <w:t>Lien de parenté avec le chef de ménage? (voir les codes)</w:t>
              </w:r>
            </w:ins>
          </w:p>
        </w:tc>
        <w:tc>
          <w:tcPr>
            <w:tcW w:w="2126" w:type="dxa"/>
            <w:tcBorders>
              <w:left w:val="nil"/>
              <w:bottom w:val="single" w:sz="4" w:space="0" w:color="auto"/>
              <w:right w:val="nil"/>
            </w:tcBorders>
            <w:vAlign w:val="center"/>
          </w:tcPr>
          <w:p w:rsidR="00726879" w:rsidRPr="00442E10" w:rsidRDefault="00AF2F6F" w:rsidP="00442E10">
            <w:pPr>
              <w:spacing w:line="240" w:lineRule="auto"/>
              <w:rPr>
                <w:ins w:id="11343" w:author="PIERRE" w:date="2013-10-24T12:24:00Z"/>
                <w:rFonts w:ascii="Times New Roman" w:hAnsi="Times New Roman"/>
                <w:sz w:val="18"/>
                <w:szCs w:val="18"/>
                <w:rPrChange w:id="11344" w:author="PIERRE" w:date="2013-10-24T12:27:00Z">
                  <w:rPr>
                    <w:ins w:id="11345" w:author="PIERRE" w:date="2013-10-24T12:24:00Z"/>
                    <w:rFonts w:ascii="Times New Roman" w:hAnsi="Times New Roman"/>
                    <w:sz w:val="18"/>
                    <w:szCs w:val="18"/>
                    <w:lang w:val="fr-CM"/>
                  </w:rPr>
                </w:rPrChange>
              </w:rPr>
            </w:pPr>
            <w:ins w:id="11346" w:author="PIERRE" w:date="2013-10-24T12:24:00Z">
              <w:r w:rsidRPr="00AF2F6F">
                <w:rPr>
                  <w:rFonts w:ascii="Times New Roman" w:hAnsi="Times New Roman"/>
                  <w:sz w:val="18"/>
                  <w:szCs w:val="18"/>
                  <w:rPrChange w:id="11347" w:author="PIERRE" w:date="2013-10-24T12:27:00Z">
                    <w:rPr>
                      <w:rFonts w:ascii="Times New Roman" w:eastAsiaTheme="majorEastAsia" w:hAnsi="Times New Roman" w:cstheme="majorBidi"/>
                      <w:b/>
                      <w:bCs/>
                      <w:color w:val="365F91" w:themeColor="accent1" w:themeShade="BF"/>
                      <w:sz w:val="18"/>
                      <w:szCs w:val="18"/>
                      <w:lang w:val="fr-CM" w:eastAsia="en-US"/>
                    </w:rPr>
                  </w:rPrChange>
                </w:rPr>
                <w:t>1=Frère/sœur ainé(e)</w:t>
              </w:r>
            </w:ins>
          </w:p>
          <w:p w:rsidR="00726879" w:rsidRPr="00442E10" w:rsidRDefault="00AF2F6F" w:rsidP="00442E10">
            <w:pPr>
              <w:spacing w:line="240" w:lineRule="auto"/>
              <w:rPr>
                <w:ins w:id="11348" w:author="PIERRE" w:date="2013-10-24T12:24:00Z"/>
                <w:rFonts w:ascii="Times New Roman" w:hAnsi="Times New Roman"/>
                <w:sz w:val="18"/>
                <w:szCs w:val="18"/>
                <w:rPrChange w:id="11349" w:author="PIERRE" w:date="2013-10-24T12:27:00Z">
                  <w:rPr>
                    <w:ins w:id="11350" w:author="PIERRE" w:date="2013-10-24T12:24:00Z"/>
                    <w:rFonts w:ascii="Times New Roman" w:hAnsi="Times New Roman"/>
                    <w:sz w:val="18"/>
                    <w:szCs w:val="18"/>
                    <w:lang w:val="fr-CM"/>
                  </w:rPr>
                </w:rPrChange>
              </w:rPr>
            </w:pPr>
            <w:ins w:id="11351" w:author="PIERRE" w:date="2013-10-24T12:24:00Z">
              <w:r w:rsidRPr="00AF2F6F">
                <w:rPr>
                  <w:rFonts w:ascii="Times New Roman" w:hAnsi="Times New Roman"/>
                  <w:sz w:val="18"/>
                  <w:szCs w:val="18"/>
                  <w:rPrChange w:id="11352" w:author="PIERRE" w:date="2013-10-24T12:27:00Z">
                    <w:rPr>
                      <w:rFonts w:ascii="Times New Roman" w:eastAsiaTheme="majorEastAsia" w:hAnsi="Times New Roman" w:cstheme="majorBidi"/>
                      <w:b/>
                      <w:bCs/>
                      <w:color w:val="365F91" w:themeColor="accent1" w:themeShade="BF"/>
                      <w:sz w:val="18"/>
                      <w:szCs w:val="18"/>
                      <w:lang w:val="fr-CM" w:eastAsia="en-US"/>
                    </w:rPr>
                  </w:rPrChange>
                </w:rPr>
                <w:t>2=Frère/sœur cadet(te)</w:t>
              </w:r>
            </w:ins>
          </w:p>
          <w:p w:rsidR="00726879" w:rsidRPr="00442E10" w:rsidRDefault="00AF2F6F" w:rsidP="00442E10">
            <w:pPr>
              <w:spacing w:line="240" w:lineRule="auto"/>
              <w:rPr>
                <w:ins w:id="11353" w:author="PIERRE" w:date="2013-10-24T12:24:00Z"/>
                <w:rFonts w:ascii="Times New Roman" w:hAnsi="Times New Roman"/>
                <w:sz w:val="18"/>
                <w:szCs w:val="18"/>
                <w:rPrChange w:id="11354" w:author="PIERRE" w:date="2013-10-24T12:27:00Z">
                  <w:rPr>
                    <w:ins w:id="11355" w:author="PIERRE" w:date="2013-10-24T12:24:00Z"/>
                    <w:rFonts w:ascii="Times New Roman" w:hAnsi="Times New Roman"/>
                    <w:sz w:val="18"/>
                    <w:szCs w:val="18"/>
                    <w:lang w:val="fr-CM"/>
                  </w:rPr>
                </w:rPrChange>
              </w:rPr>
            </w:pPr>
            <w:ins w:id="11356" w:author="PIERRE" w:date="2013-10-24T12:24:00Z">
              <w:r w:rsidRPr="00AF2F6F">
                <w:rPr>
                  <w:rFonts w:ascii="Times New Roman" w:hAnsi="Times New Roman"/>
                  <w:sz w:val="18"/>
                  <w:szCs w:val="18"/>
                  <w:rPrChange w:id="11357" w:author="PIERRE" w:date="2013-10-24T12:27:00Z">
                    <w:rPr>
                      <w:rFonts w:ascii="Times New Roman" w:eastAsiaTheme="majorEastAsia" w:hAnsi="Times New Roman" w:cstheme="majorBidi"/>
                      <w:b/>
                      <w:bCs/>
                      <w:color w:val="365F91" w:themeColor="accent1" w:themeShade="BF"/>
                      <w:sz w:val="18"/>
                      <w:szCs w:val="18"/>
                      <w:lang w:val="fr-CM" w:eastAsia="en-US"/>
                    </w:rPr>
                  </w:rPrChange>
                </w:rPr>
                <w:t>3=Frère/sœur jumeaux</w:t>
              </w:r>
            </w:ins>
          </w:p>
        </w:tc>
        <w:tc>
          <w:tcPr>
            <w:tcW w:w="2693" w:type="dxa"/>
            <w:gridSpan w:val="4"/>
            <w:tcBorders>
              <w:left w:val="nil"/>
              <w:bottom w:val="single" w:sz="4" w:space="0" w:color="auto"/>
              <w:right w:val="nil"/>
            </w:tcBorders>
            <w:vAlign w:val="center"/>
          </w:tcPr>
          <w:p w:rsidR="00726879" w:rsidRPr="00442E10" w:rsidRDefault="00AF2F6F" w:rsidP="00442E10">
            <w:pPr>
              <w:spacing w:line="240" w:lineRule="auto"/>
              <w:rPr>
                <w:ins w:id="11358" w:author="PIERRE" w:date="2013-10-24T12:24:00Z"/>
                <w:rFonts w:ascii="Times New Roman" w:hAnsi="Times New Roman"/>
                <w:sz w:val="18"/>
                <w:szCs w:val="18"/>
                <w:rPrChange w:id="11359" w:author="PIERRE" w:date="2013-10-24T12:27:00Z">
                  <w:rPr>
                    <w:ins w:id="11360" w:author="PIERRE" w:date="2013-10-24T12:24:00Z"/>
                    <w:rFonts w:ascii="Times New Roman" w:hAnsi="Times New Roman"/>
                    <w:sz w:val="18"/>
                    <w:szCs w:val="18"/>
                    <w:lang w:val="fr-CM"/>
                  </w:rPr>
                </w:rPrChange>
              </w:rPr>
            </w:pPr>
            <w:ins w:id="11361" w:author="PIERRE" w:date="2013-10-24T12:24:00Z">
              <w:r w:rsidRPr="00AF2F6F">
                <w:rPr>
                  <w:rFonts w:ascii="Times New Roman" w:hAnsi="Times New Roman"/>
                  <w:sz w:val="18"/>
                  <w:szCs w:val="18"/>
                  <w:rPrChange w:id="11362" w:author="PIERRE" w:date="2013-10-24T12:27:00Z">
                    <w:rPr>
                      <w:rFonts w:ascii="Times New Roman" w:eastAsiaTheme="majorEastAsia" w:hAnsi="Times New Roman" w:cstheme="majorBidi"/>
                      <w:b/>
                      <w:bCs/>
                      <w:color w:val="365F91" w:themeColor="accent1" w:themeShade="BF"/>
                      <w:sz w:val="18"/>
                      <w:szCs w:val="18"/>
                      <w:lang w:val="fr-CM" w:eastAsia="en-US"/>
                    </w:rPr>
                  </w:rPrChange>
                </w:rPr>
                <w:t>4=Fils/fille</w:t>
              </w:r>
            </w:ins>
          </w:p>
          <w:p w:rsidR="00726879" w:rsidRPr="00442E10" w:rsidRDefault="00AF2F6F" w:rsidP="00442E10">
            <w:pPr>
              <w:spacing w:line="240" w:lineRule="auto"/>
              <w:rPr>
                <w:ins w:id="11363" w:author="PIERRE" w:date="2013-10-24T12:24:00Z"/>
                <w:rFonts w:ascii="Times New Roman" w:hAnsi="Times New Roman"/>
                <w:sz w:val="18"/>
                <w:szCs w:val="18"/>
                <w:rPrChange w:id="11364" w:author="PIERRE" w:date="2013-10-24T12:27:00Z">
                  <w:rPr>
                    <w:ins w:id="11365" w:author="PIERRE" w:date="2013-10-24T12:24:00Z"/>
                    <w:rFonts w:ascii="Times New Roman" w:hAnsi="Times New Roman"/>
                    <w:sz w:val="18"/>
                    <w:szCs w:val="18"/>
                    <w:lang w:val="fr-CM"/>
                  </w:rPr>
                </w:rPrChange>
              </w:rPr>
            </w:pPr>
            <w:ins w:id="11366" w:author="PIERRE" w:date="2013-10-24T12:24:00Z">
              <w:r w:rsidRPr="00AF2F6F">
                <w:rPr>
                  <w:rFonts w:ascii="Times New Roman" w:hAnsi="Times New Roman"/>
                  <w:sz w:val="18"/>
                  <w:szCs w:val="18"/>
                  <w:rPrChange w:id="11367" w:author="PIERRE" w:date="2013-10-24T12:27:00Z">
                    <w:rPr>
                      <w:rFonts w:ascii="Times New Roman" w:eastAsiaTheme="majorEastAsia" w:hAnsi="Times New Roman" w:cstheme="majorBidi"/>
                      <w:b/>
                      <w:bCs/>
                      <w:color w:val="365F91" w:themeColor="accent1" w:themeShade="BF"/>
                      <w:sz w:val="18"/>
                      <w:szCs w:val="18"/>
                      <w:lang w:val="fr-CM" w:eastAsia="en-US"/>
                    </w:rPr>
                  </w:rPrChange>
                </w:rPr>
                <w:t>5=Conjoint du CM</w:t>
              </w:r>
            </w:ins>
          </w:p>
          <w:p w:rsidR="00726879" w:rsidRPr="00442E10" w:rsidRDefault="00AF2F6F" w:rsidP="00442E10">
            <w:pPr>
              <w:spacing w:line="240" w:lineRule="auto"/>
              <w:rPr>
                <w:ins w:id="11368" w:author="PIERRE" w:date="2013-10-24T12:24:00Z"/>
                <w:rFonts w:ascii="Times New Roman" w:hAnsi="Times New Roman"/>
                <w:sz w:val="18"/>
                <w:szCs w:val="18"/>
                <w:rPrChange w:id="11369" w:author="PIERRE" w:date="2013-10-24T12:27:00Z">
                  <w:rPr>
                    <w:ins w:id="11370" w:author="PIERRE" w:date="2013-10-24T12:24:00Z"/>
                    <w:rFonts w:ascii="Times New Roman" w:hAnsi="Times New Roman"/>
                    <w:sz w:val="18"/>
                    <w:szCs w:val="18"/>
                    <w:lang w:val="fr-CM"/>
                  </w:rPr>
                </w:rPrChange>
              </w:rPr>
            </w:pPr>
            <w:ins w:id="11371" w:author="PIERRE" w:date="2013-10-24T12:24:00Z">
              <w:r w:rsidRPr="00AF2F6F">
                <w:rPr>
                  <w:rFonts w:ascii="Times New Roman" w:hAnsi="Times New Roman"/>
                  <w:sz w:val="18"/>
                  <w:szCs w:val="18"/>
                  <w:rPrChange w:id="11372" w:author="PIERRE" w:date="2013-10-24T12:27:00Z">
                    <w:rPr>
                      <w:rFonts w:ascii="Times New Roman" w:eastAsiaTheme="majorEastAsia" w:hAnsi="Times New Roman" w:cstheme="majorBidi"/>
                      <w:b/>
                      <w:bCs/>
                      <w:color w:val="365F91" w:themeColor="accent1" w:themeShade="BF"/>
                      <w:sz w:val="18"/>
                      <w:szCs w:val="18"/>
                      <w:lang w:val="fr-CM" w:eastAsia="en-US"/>
                    </w:rPr>
                  </w:rPrChange>
                </w:rPr>
                <w:t>6=Autre (à préciser)______</w:t>
              </w:r>
            </w:ins>
          </w:p>
        </w:tc>
        <w:tc>
          <w:tcPr>
            <w:tcW w:w="1843" w:type="dxa"/>
            <w:tcBorders>
              <w:left w:val="nil"/>
              <w:bottom w:val="single" w:sz="4" w:space="0" w:color="auto"/>
            </w:tcBorders>
            <w:vAlign w:val="center"/>
          </w:tcPr>
          <w:p w:rsidR="00726879" w:rsidRPr="00442E10" w:rsidRDefault="00AF2F6F" w:rsidP="00442E10">
            <w:pPr>
              <w:spacing w:line="240" w:lineRule="auto"/>
              <w:jc w:val="center"/>
              <w:rPr>
                <w:ins w:id="11373" w:author="PIERRE" w:date="2013-10-24T12:24:00Z"/>
                <w:rFonts w:ascii="Times New Roman" w:hAnsi="Times New Roman"/>
                <w:sz w:val="18"/>
                <w:szCs w:val="18"/>
                <w:rPrChange w:id="11374" w:author="PIERRE" w:date="2013-10-24T12:27:00Z">
                  <w:rPr>
                    <w:ins w:id="11375" w:author="PIERRE" w:date="2013-10-24T12:24:00Z"/>
                    <w:rFonts w:ascii="Times New Roman" w:hAnsi="Times New Roman"/>
                    <w:sz w:val="18"/>
                    <w:szCs w:val="18"/>
                    <w:lang w:val="fr-CM"/>
                  </w:rPr>
                </w:rPrChange>
              </w:rPr>
            </w:pPr>
            <w:ins w:id="11376" w:author="PIERRE" w:date="2013-10-24T12:24:00Z">
              <w:r w:rsidRPr="00AF2F6F">
                <w:rPr>
                  <w:rFonts w:ascii="Times New Roman" w:eastAsia="Times New Roman" w:hAnsi="Times New Roman"/>
                  <w:sz w:val="18"/>
                  <w:szCs w:val="18"/>
                  <w:rPrChange w:id="11377" w:author="PIERRE" w:date="2013-10-24T12:27:00Z">
                    <w:rPr>
                      <w:rFonts w:ascii="Times New Roman" w:eastAsia="Times New Roman" w:hAnsi="Times New Roman" w:cstheme="majorBidi"/>
                      <w:b/>
                      <w:bCs/>
                      <w:color w:val="365F91" w:themeColor="accent1" w:themeShade="BF"/>
                      <w:sz w:val="18"/>
                      <w:szCs w:val="18"/>
                      <w:lang w:val="fr-CM" w:eastAsia="en-US"/>
                    </w:rPr>
                  </w:rPrChange>
                </w:rPr>
                <w:t>|___|</w:t>
              </w:r>
            </w:ins>
          </w:p>
        </w:tc>
      </w:tr>
      <w:tr w:rsidR="00726879" w:rsidRPr="00442E10" w:rsidTr="00442E10">
        <w:trPr>
          <w:ins w:id="11378" w:author="PIERRE" w:date="2013-10-24T12:24:00Z"/>
        </w:trPr>
        <w:tc>
          <w:tcPr>
            <w:tcW w:w="817" w:type="dxa"/>
            <w:vAlign w:val="center"/>
          </w:tcPr>
          <w:p w:rsidR="00726879" w:rsidRPr="00442E10" w:rsidRDefault="00AF2F6F" w:rsidP="00442E10">
            <w:pPr>
              <w:rPr>
                <w:ins w:id="11379" w:author="PIERRE" w:date="2013-10-24T12:24:00Z"/>
                <w:rFonts w:ascii="Times New Roman" w:hAnsi="Times New Roman"/>
                <w:b/>
                <w:sz w:val="18"/>
                <w:szCs w:val="18"/>
                <w:rPrChange w:id="11380" w:author="PIERRE" w:date="2013-10-24T12:27:00Z">
                  <w:rPr>
                    <w:ins w:id="11381" w:author="PIERRE" w:date="2013-10-24T12:24:00Z"/>
                    <w:rFonts w:ascii="Times New Roman" w:hAnsi="Times New Roman"/>
                    <w:b/>
                    <w:sz w:val="18"/>
                    <w:szCs w:val="18"/>
                    <w:lang w:val="fr-CM"/>
                  </w:rPr>
                </w:rPrChange>
              </w:rPr>
            </w:pPr>
            <w:ins w:id="11382" w:author="PIERRE" w:date="2013-10-24T12:24:00Z">
              <w:r w:rsidRPr="00AF2F6F">
                <w:rPr>
                  <w:rFonts w:ascii="Times New Roman" w:hAnsi="Times New Roman"/>
                  <w:b/>
                  <w:sz w:val="18"/>
                  <w:szCs w:val="18"/>
                  <w:rPrChange w:id="11383" w:author="PIERRE" w:date="2013-10-24T12:27:00Z">
                    <w:rPr>
                      <w:rFonts w:ascii="Times New Roman" w:eastAsiaTheme="majorEastAsia" w:hAnsi="Times New Roman" w:cstheme="majorBidi"/>
                      <w:b/>
                      <w:bCs/>
                      <w:color w:val="365F91" w:themeColor="accent1" w:themeShade="BF"/>
                      <w:sz w:val="18"/>
                      <w:szCs w:val="18"/>
                      <w:lang w:val="fr-CM" w:eastAsia="en-US"/>
                    </w:rPr>
                  </w:rPrChange>
                </w:rPr>
                <w:t>Q408</w:t>
              </w:r>
            </w:ins>
          </w:p>
        </w:tc>
        <w:tc>
          <w:tcPr>
            <w:tcW w:w="3119" w:type="dxa"/>
            <w:tcBorders>
              <w:bottom w:val="single" w:sz="4" w:space="0" w:color="auto"/>
              <w:right w:val="nil"/>
            </w:tcBorders>
            <w:vAlign w:val="center"/>
          </w:tcPr>
          <w:p w:rsidR="00726879" w:rsidRPr="00442E10" w:rsidRDefault="00AF2F6F" w:rsidP="00442E10">
            <w:pPr>
              <w:rPr>
                <w:ins w:id="11384" w:author="PIERRE" w:date="2013-10-24T12:24:00Z"/>
                <w:rFonts w:ascii="Times New Roman" w:hAnsi="Times New Roman"/>
                <w:sz w:val="18"/>
                <w:szCs w:val="18"/>
                <w:rPrChange w:id="11385" w:author="PIERRE" w:date="2013-10-24T12:27:00Z">
                  <w:rPr>
                    <w:ins w:id="11386" w:author="PIERRE" w:date="2013-10-24T12:24:00Z"/>
                    <w:rFonts w:ascii="Times New Roman" w:hAnsi="Times New Roman"/>
                    <w:sz w:val="18"/>
                    <w:szCs w:val="18"/>
                    <w:lang w:val="fr-CM"/>
                  </w:rPr>
                </w:rPrChange>
              </w:rPr>
            </w:pPr>
            <w:ins w:id="11387" w:author="PIERRE" w:date="2013-10-24T12:24:00Z">
              <w:r w:rsidRPr="00AF2F6F">
                <w:rPr>
                  <w:rFonts w:ascii="Times New Roman" w:hAnsi="Times New Roman"/>
                  <w:sz w:val="18"/>
                  <w:szCs w:val="18"/>
                  <w:rPrChange w:id="11388" w:author="PIERRE" w:date="2013-10-24T12:27:00Z">
                    <w:rPr>
                      <w:rFonts w:ascii="Times New Roman" w:eastAsiaTheme="majorEastAsia" w:hAnsi="Times New Roman" w:cstheme="majorBidi"/>
                      <w:b/>
                      <w:bCs/>
                      <w:color w:val="365F91" w:themeColor="accent1" w:themeShade="BF"/>
                      <w:sz w:val="18"/>
                      <w:szCs w:val="18"/>
                      <w:lang w:val="fr-CM" w:eastAsia="en-US"/>
                    </w:rPr>
                  </w:rPrChange>
                </w:rPr>
                <w:t>Pourquoi représentez ou remplacez-vous le chef de ménage?</w:t>
              </w:r>
            </w:ins>
          </w:p>
        </w:tc>
        <w:tc>
          <w:tcPr>
            <w:tcW w:w="4819" w:type="dxa"/>
            <w:gridSpan w:val="5"/>
            <w:tcBorders>
              <w:left w:val="nil"/>
              <w:bottom w:val="single" w:sz="4" w:space="0" w:color="auto"/>
              <w:right w:val="nil"/>
            </w:tcBorders>
            <w:vAlign w:val="center"/>
          </w:tcPr>
          <w:p w:rsidR="00726879" w:rsidRPr="00442E10" w:rsidRDefault="00AF2F6F" w:rsidP="00442E10">
            <w:pPr>
              <w:spacing w:line="240" w:lineRule="auto"/>
              <w:rPr>
                <w:ins w:id="11389" w:author="PIERRE" w:date="2013-10-24T12:24:00Z"/>
                <w:rFonts w:ascii="Times New Roman" w:hAnsi="Times New Roman"/>
                <w:sz w:val="18"/>
                <w:szCs w:val="18"/>
                <w:rPrChange w:id="11390" w:author="PIERRE" w:date="2013-10-24T12:27:00Z">
                  <w:rPr>
                    <w:ins w:id="11391" w:author="PIERRE" w:date="2013-10-24T12:24:00Z"/>
                    <w:rFonts w:ascii="Times New Roman" w:hAnsi="Times New Roman"/>
                    <w:sz w:val="18"/>
                    <w:szCs w:val="18"/>
                    <w:lang w:val="fr-CM"/>
                  </w:rPr>
                </w:rPrChange>
              </w:rPr>
            </w:pPr>
            <w:ins w:id="11392" w:author="PIERRE" w:date="2013-10-24T12:24:00Z">
              <w:r w:rsidRPr="00AF2F6F">
                <w:rPr>
                  <w:rFonts w:ascii="Times New Roman" w:hAnsi="Times New Roman"/>
                  <w:sz w:val="18"/>
                  <w:szCs w:val="18"/>
                  <w:rPrChange w:id="11393" w:author="PIERRE" w:date="2013-10-24T12:27:00Z">
                    <w:rPr>
                      <w:rFonts w:ascii="Times New Roman" w:eastAsiaTheme="majorEastAsia" w:hAnsi="Times New Roman" w:cstheme="majorBidi"/>
                      <w:b/>
                      <w:bCs/>
                      <w:color w:val="365F91" w:themeColor="accent1" w:themeShade="BF"/>
                      <w:sz w:val="18"/>
                      <w:szCs w:val="18"/>
                      <w:lang w:val="fr-CM" w:eastAsia="en-US"/>
                    </w:rPr>
                  </w:rPrChange>
                </w:rPr>
                <w:t>1=Niveau d’instruction plus élevé</w:t>
              </w:r>
            </w:ins>
          </w:p>
          <w:p w:rsidR="00726879" w:rsidRPr="00442E10" w:rsidRDefault="00AF2F6F" w:rsidP="00442E10">
            <w:pPr>
              <w:spacing w:line="240" w:lineRule="auto"/>
              <w:rPr>
                <w:ins w:id="11394" w:author="PIERRE" w:date="2013-10-24T12:24:00Z"/>
                <w:rFonts w:ascii="Times New Roman" w:hAnsi="Times New Roman"/>
                <w:sz w:val="18"/>
                <w:szCs w:val="18"/>
                <w:rPrChange w:id="11395" w:author="PIERRE" w:date="2013-10-24T12:27:00Z">
                  <w:rPr>
                    <w:ins w:id="11396" w:author="PIERRE" w:date="2013-10-24T12:24:00Z"/>
                    <w:rFonts w:ascii="Times New Roman" w:hAnsi="Times New Roman"/>
                    <w:sz w:val="18"/>
                    <w:szCs w:val="18"/>
                    <w:lang w:val="fr-CM"/>
                  </w:rPr>
                </w:rPrChange>
              </w:rPr>
            </w:pPr>
            <w:ins w:id="11397" w:author="PIERRE" w:date="2013-10-24T12:24:00Z">
              <w:r w:rsidRPr="00AF2F6F">
                <w:rPr>
                  <w:rFonts w:ascii="Times New Roman" w:hAnsi="Times New Roman"/>
                  <w:sz w:val="18"/>
                  <w:szCs w:val="18"/>
                  <w:rPrChange w:id="11398" w:author="PIERRE" w:date="2013-10-24T12:27:00Z">
                    <w:rPr>
                      <w:rFonts w:ascii="Times New Roman" w:eastAsiaTheme="majorEastAsia" w:hAnsi="Times New Roman" w:cstheme="majorBidi"/>
                      <w:b/>
                      <w:bCs/>
                      <w:color w:val="365F91" w:themeColor="accent1" w:themeShade="BF"/>
                      <w:sz w:val="18"/>
                      <w:szCs w:val="18"/>
                      <w:lang w:val="fr-CM" w:eastAsia="en-US"/>
                    </w:rPr>
                  </w:rPrChange>
                </w:rPr>
                <w:t xml:space="preserve">2=Responsable de famille 3=chef de ménage malade/empêché </w:t>
              </w:r>
            </w:ins>
          </w:p>
          <w:p w:rsidR="00726879" w:rsidRPr="00442E10" w:rsidDel="00B803B1" w:rsidRDefault="00AF2F6F" w:rsidP="00442E10">
            <w:pPr>
              <w:spacing w:line="240" w:lineRule="auto"/>
              <w:rPr>
                <w:ins w:id="11399" w:author="PIERRE" w:date="2013-10-24T12:24:00Z"/>
                <w:rFonts w:ascii="Times New Roman" w:hAnsi="Times New Roman"/>
                <w:sz w:val="18"/>
                <w:szCs w:val="18"/>
                <w:rPrChange w:id="11400" w:author="PIERRE" w:date="2013-10-24T12:27:00Z">
                  <w:rPr>
                    <w:ins w:id="11401" w:author="PIERRE" w:date="2013-10-24T12:24:00Z"/>
                    <w:rFonts w:ascii="Times New Roman" w:hAnsi="Times New Roman"/>
                    <w:sz w:val="18"/>
                    <w:szCs w:val="18"/>
                    <w:lang w:val="fr-CM"/>
                  </w:rPr>
                </w:rPrChange>
              </w:rPr>
            </w:pPr>
            <w:ins w:id="11402" w:author="PIERRE" w:date="2013-10-24T12:24:00Z">
              <w:r w:rsidRPr="00AF2F6F">
                <w:rPr>
                  <w:rFonts w:ascii="Times New Roman" w:hAnsi="Times New Roman"/>
                  <w:sz w:val="18"/>
                  <w:szCs w:val="18"/>
                  <w:rPrChange w:id="11403" w:author="PIERRE" w:date="2013-10-24T12:27:00Z">
                    <w:rPr>
                      <w:rFonts w:ascii="Times New Roman" w:eastAsiaTheme="majorEastAsia" w:hAnsi="Times New Roman" w:cstheme="majorBidi"/>
                      <w:b/>
                      <w:bCs/>
                      <w:color w:val="365F91" w:themeColor="accent1" w:themeShade="BF"/>
                      <w:sz w:val="18"/>
                      <w:szCs w:val="18"/>
                      <w:lang w:val="fr-CM" w:eastAsia="en-US"/>
                    </w:rPr>
                  </w:rPrChange>
                </w:rPr>
                <w:t>4=Autre (à préciser)______</w:t>
              </w:r>
            </w:ins>
          </w:p>
        </w:tc>
        <w:tc>
          <w:tcPr>
            <w:tcW w:w="1843" w:type="dxa"/>
            <w:tcBorders>
              <w:left w:val="nil"/>
              <w:bottom w:val="single" w:sz="4" w:space="0" w:color="auto"/>
            </w:tcBorders>
            <w:vAlign w:val="center"/>
          </w:tcPr>
          <w:p w:rsidR="00726879" w:rsidRPr="00442E10" w:rsidRDefault="00AF2F6F" w:rsidP="00442E10">
            <w:pPr>
              <w:spacing w:line="240" w:lineRule="auto"/>
              <w:jc w:val="center"/>
              <w:rPr>
                <w:ins w:id="11404" w:author="PIERRE" w:date="2013-10-24T12:24:00Z"/>
                <w:rFonts w:ascii="Times New Roman" w:hAnsi="Times New Roman"/>
                <w:sz w:val="18"/>
                <w:szCs w:val="18"/>
                <w:rPrChange w:id="11405" w:author="PIERRE" w:date="2013-10-24T12:27:00Z">
                  <w:rPr>
                    <w:ins w:id="11406" w:author="PIERRE" w:date="2013-10-24T12:24:00Z"/>
                    <w:rFonts w:ascii="Times New Roman" w:hAnsi="Times New Roman"/>
                    <w:sz w:val="18"/>
                    <w:szCs w:val="18"/>
                    <w:lang w:val="fr-CM"/>
                  </w:rPr>
                </w:rPrChange>
              </w:rPr>
            </w:pPr>
            <w:ins w:id="11407" w:author="PIERRE" w:date="2013-10-24T12:24:00Z">
              <w:r w:rsidRPr="00AF2F6F">
                <w:rPr>
                  <w:rFonts w:ascii="Times New Roman" w:eastAsia="Times New Roman" w:hAnsi="Times New Roman"/>
                  <w:sz w:val="18"/>
                  <w:szCs w:val="18"/>
                  <w:rPrChange w:id="11408" w:author="PIERRE" w:date="2013-10-24T12:27:00Z">
                    <w:rPr>
                      <w:rFonts w:ascii="Times New Roman" w:eastAsia="Times New Roman" w:hAnsi="Times New Roman" w:cstheme="majorBidi"/>
                      <w:b/>
                      <w:bCs/>
                      <w:color w:val="365F91" w:themeColor="accent1" w:themeShade="BF"/>
                      <w:sz w:val="18"/>
                      <w:szCs w:val="18"/>
                      <w:lang w:val="fr-CM" w:eastAsia="en-US"/>
                    </w:rPr>
                  </w:rPrChange>
                </w:rPr>
                <w:t>|___|</w:t>
              </w:r>
            </w:ins>
          </w:p>
        </w:tc>
      </w:tr>
    </w:tbl>
    <w:p w:rsidR="00726879" w:rsidRPr="00442E10" w:rsidRDefault="00726879" w:rsidP="00726879">
      <w:pPr>
        <w:spacing w:after="0" w:line="240" w:lineRule="auto"/>
        <w:jc w:val="both"/>
        <w:rPr>
          <w:ins w:id="11409" w:author="PIERRE" w:date="2013-10-24T12:24:00Z"/>
          <w:rFonts w:ascii="Times New Roman" w:hAnsi="Times New Roman" w:cs="Times New Roman"/>
          <w:u w:val="single"/>
          <w:rPrChange w:id="11410" w:author="PIERRE" w:date="2013-10-24T12:27:00Z">
            <w:rPr>
              <w:ins w:id="11411" w:author="PIERRE" w:date="2013-10-24T12:24:00Z"/>
              <w:rFonts w:ascii="Times New Roman" w:hAnsi="Times New Roman" w:cs="Times New Roman"/>
              <w:u w:val="single"/>
              <w:lang w:val="fr-CM"/>
            </w:rPr>
          </w:rPrChange>
        </w:rPr>
      </w:pPr>
    </w:p>
    <w:p w:rsidR="00726879" w:rsidRPr="00754422" w:rsidRDefault="00AF2F6F" w:rsidP="00726879">
      <w:pPr>
        <w:pStyle w:val="ListParagraph"/>
        <w:numPr>
          <w:ilvl w:val="0"/>
          <w:numId w:val="44"/>
        </w:numPr>
        <w:spacing w:after="0" w:line="240" w:lineRule="auto"/>
        <w:jc w:val="both"/>
        <w:rPr>
          <w:ins w:id="11412" w:author="PIERRE" w:date="2013-10-24T12:24:00Z"/>
          <w:rFonts w:ascii="Times New Roman" w:hAnsi="Times New Roman" w:cs="Times New Roman"/>
          <w:rPrChange w:id="11413" w:author="HP" w:date="2013-10-24T14:00:00Z">
            <w:rPr>
              <w:ins w:id="11414" w:author="PIERRE" w:date="2013-10-24T12:24:00Z"/>
              <w:rFonts w:ascii="Times New Roman" w:hAnsi="Times New Roman" w:cs="Times New Roman"/>
              <w:lang w:val="fr-CM"/>
            </w:rPr>
          </w:rPrChange>
        </w:rPr>
      </w:pPr>
      <w:ins w:id="11415" w:author="PIERRE" w:date="2013-10-24T12:24:00Z">
        <w:r w:rsidRPr="00AF2F6F">
          <w:rPr>
            <w:rFonts w:ascii="Times New Roman" w:hAnsi="Times New Roman" w:cs="Times New Roman"/>
            <w:rPrChange w:id="11416" w:author="PIERRE" w:date="2013-10-24T12:27:00Z">
              <w:rPr>
                <w:rFonts w:ascii="Times New Roman" w:eastAsiaTheme="majorEastAsia" w:hAnsi="Times New Roman" w:cs="Times New Roman"/>
                <w:b/>
                <w:bCs/>
                <w:color w:val="365F91" w:themeColor="accent1" w:themeShade="BF"/>
                <w:sz w:val="28"/>
                <w:szCs w:val="28"/>
                <w:lang w:val="fr-CM" w:eastAsia="en-US"/>
              </w:rPr>
            </w:rPrChange>
          </w:rPr>
          <w:t xml:space="preserve">Vérifiez si le ménage est éligible et prêt à s’engager, et suivez les instructions du filtre </w:t>
        </w:r>
        <w:r w:rsidRPr="00754422">
          <w:rPr>
            <w:rFonts w:ascii="Times New Roman" w:hAnsi="Times New Roman" w:cs="Times New Roman"/>
            <w:rPrChange w:id="11417" w:author="HP" w:date="2013-10-24T14:00:00Z">
              <w:rPr>
                <w:rFonts w:ascii="Times New Roman" w:eastAsiaTheme="majorEastAsia" w:hAnsi="Times New Roman" w:cs="Times New Roman"/>
                <w:b/>
                <w:bCs/>
                <w:color w:val="365F91" w:themeColor="accent1" w:themeShade="BF"/>
                <w:sz w:val="28"/>
                <w:szCs w:val="28"/>
                <w:highlight w:val="yellow"/>
                <w:lang w:val="fr-CM" w:eastAsia="en-US"/>
              </w:rPr>
            </w:rPrChange>
          </w:rPr>
          <w:t>Q401.</w:t>
        </w:r>
      </w:ins>
    </w:p>
    <w:p w:rsidR="00726879" w:rsidRPr="00442E10" w:rsidRDefault="00AF2F6F" w:rsidP="00726879">
      <w:pPr>
        <w:pStyle w:val="ListParagraph"/>
        <w:numPr>
          <w:ilvl w:val="0"/>
          <w:numId w:val="44"/>
        </w:numPr>
        <w:spacing w:after="0" w:line="240" w:lineRule="auto"/>
        <w:jc w:val="both"/>
        <w:rPr>
          <w:ins w:id="11418" w:author="PIERRE" w:date="2013-10-24T12:24:00Z"/>
          <w:rFonts w:ascii="Times New Roman" w:hAnsi="Times New Roman" w:cs="Times New Roman"/>
          <w:rPrChange w:id="11419" w:author="PIERRE" w:date="2013-10-24T12:27:00Z">
            <w:rPr>
              <w:ins w:id="11420" w:author="PIERRE" w:date="2013-10-24T12:24:00Z"/>
              <w:rFonts w:ascii="Times New Roman" w:hAnsi="Times New Roman" w:cs="Times New Roman"/>
              <w:lang w:val="fr-CM"/>
            </w:rPr>
          </w:rPrChange>
        </w:rPr>
      </w:pPr>
      <w:ins w:id="11421" w:author="PIERRE" w:date="2013-10-24T12:24:00Z">
        <w:r w:rsidRPr="00AF2F6F">
          <w:rPr>
            <w:rFonts w:ascii="Times New Roman" w:hAnsi="Times New Roman" w:cs="Times New Roman"/>
            <w:rPrChange w:id="11422" w:author="PIERRE" w:date="2013-10-24T12:27:00Z">
              <w:rPr>
                <w:rFonts w:ascii="Times New Roman" w:eastAsiaTheme="majorEastAsia" w:hAnsi="Times New Roman" w:cs="Times New Roman"/>
                <w:b/>
                <w:bCs/>
                <w:color w:val="365F91" w:themeColor="accent1" w:themeShade="BF"/>
                <w:sz w:val="28"/>
                <w:szCs w:val="28"/>
                <w:lang w:val="fr-CM" w:eastAsia="en-US"/>
              </w:rPr>
            </w:rPrChange>
          </w:rPr>
          <w:t xml:space="preserve">Si le ménage n’est pas éligible et prêt à s’engager, c’est la fin de l’entretien. Remerciez l’enquêté </w:t>
        </w:r>
        <w:r w:rsidRPr="00AF2F6F">
          <w:rPr>
            <w:rFonts w:ascii="Times New Roman" w:hAnsi="Times New Roman"/>
            <w:rPrChange w:id="11423" w:author="PIERRE" w:date="2013-10-24T12:27:00Z">
              <w:rPr>
                <w:rFonts w:ascii="Times New Roman" w:eastAsiaTheme="majorEastAsia" w:hAnsi="Times New Roman" w:cstheme="majorBidi"/>
                <w:b/>
                <w:bCs/>
                <w:color w:val="365F91" w:themeColor="accent1" w:themeShade="BF"/>
                <w:sz w:val="28"/>
                <w:szCs w:val="28"/>
                <w:lang w:val="fr-CM" w:eastAsia="en-US"/>
              </w:rPr>
            </w:rPrChange>
          </w:rPr>
          <w:t>et invitez-le à la REUNION DE PAIEMENT 2.</w:t>
        </w:r>
      </w:ins>
    </w:p>
    <w:p w:rsidR="00726879" w:rsidRPr="00442E10" w:rsidRDefault="00AF2F6F" w:rsidP="00726879">
      <w:pPr>
        <w:pStyle w:val="ListParagraph"/>
        <w:numPr>
          <w:ilvl w:val="0"/>
          <w:numId w:val="44"/>
        </w:numPr>
        <w:spacing w:after="0" w:line="240" w:lineRule="auto"/>
        <w:jc w:val="both"/>
        <w:rPr>
          <w:ins w:id="11424" w:author="PIERRE" w:date="2013-10-24T12:24:00Z"/>
          <w:rFonts w:ascii="Times New Roman" w:hAnsi="Times New Roman" w:cs="Times New Roman"/>
          <w:rPrChange w:id="11425" w:author="PIERRE" w:date="2013-10-24T12:27:00Z">
            <w:rPr>
              <w:ins w:id="11426" w:author="PIERRE" w:date="2013-10-24T12:24:00Z"/>
              <w:rFonts w:ascii="Times New Roman" w:hAnsi="Times New Roman" w:cs="Times New Roman"/>
              <w:lang w:val="fr-CM"/>
            </w:rPr>
          </w:rPrChange>
        </w:rPr>
      </w:pPr>
      <w:ins w:id="11427" w:author="PIERRE" w:date="2013-10-24T12:24:00Z">
        <w:r w:rsidRPr="00AF2F6F">
          <w:rPr>
            <w:rFonts w:ascii="Times New Roman" w:hAnsi="Times New Roman" w:cs="Times New Roman"/>
            <w:rPrChange w:id="11428" w:author="PIERRE" w:date="2013-10-24T12:27:00Z">
              <w:rPr>
                <w:rFonts w:ascii="Times New Roman" w:eastAsiaTheme="majorEastAsia" w:hAnsi="Times New Roman" w:cs="Times New Roman"/>
                <w:b/>
                <w:bCs/>
                <w:color w:val="365F91" w:themeColor="accent1" w:themeShade="BF"/>
                <w:sz w:val="28"/>
                <w:szCs w:val="28"/>
                <w:lang w:val="fr-CM" w:eastAsia="en-US"/>
              </w:rPr>
            </w:rPrChange>
          </w:rPr>
          <w:t xml:space="preserve">Si le ménage est éligible et prêt à </w:t>
        </w:r>
        <w:del w:id="11429" w:author="HP" w:date="2013-10-24T14:00:00Z">
          <w:r w:rsidRPr="00AF2F6F" w:rsidDel="00754422">
            <w:rPr>
              <w:rFonts w:ascii="Times New Roman" w:hAnsi="Times New Roman" w:cs="Times New Roman"/>
              <w:rPrChange w:id="11430" w:author="PIERRE" w:date="2013-10-24T12:27:00Z">
                <w:rPr>
                  <w:rFonts w:ascii="Times New Roman" w:eastAsiaTheme="majorEastAsia" w:hAnsi="Times New Roman" w:cs="Times New Roman"/>
                  <w:b/>
                  <w:bCs/>
                  <w:color w:val="365F91" w:themeColor="accent1" w:themeShade="BF"/>
                  <w:sz w:val="28"/>
                  <w:szCs w:val="28"/>
                  <w:lang w:val="fr-CM" w:eastAsia="en-US"/>
                </w:rPr>
              </w:rPrChange>
            </w:rPr>
            <w:delText>s’engager ,</w:delText>
          </w:r>
        </w:del>
      </w:ins>
      <w:ins w:id="11431" w:author="HP" w:date="2013-10-24T14:00:00Z">
        <w:r w:rsidR="00754422" w:rsidRPr="00AF2F6F">
          <w:rPr>
            <w:rFonts w:ascii="Times New Roman" w:hAnsi="Times New Roman" w:cs="Times New Roman"/>
          </w:rPr>
          <w:t>s’engager,</w:t>
        </w:r>
      </w:ins>
      <w:ins w:id="11432" w:author="PIERRE" w:date="2013-10-24T12:24:00Z">
        <w:r w:rsidRPr="00AF2F6F">
          <w:rPr>
            <w:rFonts w:ascii="Times New Roman" w:hAnsi="Times New Roman" w:cs="Times New Roman"/>
            <w:rPrChange w:id="11433" w:author="PIERRE" w:date="2013-10-24T12:27:00Z">
              <w:rPr>
                <w:rFonts w:ascii="Times New Roman" w:eastAsiaTheme="majorEastAsia" w:hAnsi="Times New Roman" w:cs="Times New Roman"/>
                <w:b/>
                <w:bCs/>
                <w:color w:val="365F91" w:themeColor="accent1" w:themeShade="BF"/>
                <w:sz w:val="28"/>
                <w:szCs w:val="28"/>
                <w:lang w:val="fr-CM" w:eastAsia="en-US"/>
              </w:rPr>
            </w:rPrChange>
          </w:rPr>
          <w:t xml:space="preserve"> continuez.</w:t>
        </w:r>
      </w:ins>
    </w:p>
    <w:p w:rsidR="00726879" w:rsidRPr="00442E10" w:rsidRDefault="00AF2F6F" w:rsidP="00726879">
      <w:pPr>
        <w:pStyle w:val="ListParagraph"/>
        <w:numPr>
          <w:ilvl w:val="0"/>
          <w:numId w:val="44"/>
        </w:numPr>
        <w:spacing w:after="0" w:line="240" w:lineRule="auto"/>
        <w:jc w:val="both"/>
        <w:rPr>
          <w:ins w:id="11434" w:author="PIERRE" w:date="2013-10-24T12:24:00Z"/>
          <w:rFonts w:ascii="Times New Roman" w:hAnsi="Times New Roman" w:cs="Times New Roman"/>
          <w:rPrChange w:id="11435" w:author="PIERRE" w:date="2013-10-24T12:27:00Z">
            <w:rPr>
              <w:ins w:id="11436" w:author="PIERRE" w:date="2013-10-24T12:24:00Z"/>
              <w:rFonts w:ascii="Times New Roman" w:hAnsi="Times New Roman" w:cs="Times New Roman"/>
              <w:lang w:val="fr-CM"/>
            </w:rPr>
          </w:rPrChange>
        </w:rPr>
      </w:pPr>
      <w:ins w:id="11437" w:author="PIERRE" w:date="2013-10-24T12:24:00Z">
        <w:r w:rsidRPr="00AF2F6F">
          <w:rPr>
            <w:rFonts w:ascii="Times New Roman" w:hAnsi="Times New Roman" w:cs="Times New Roman"/>
            <w:rPrChange w:id="11438" w:author="PIERRE" w:date="2013-10-24T12:27:00Z">
              <w:rPr>
                <w:rFonts w:ascii="Times New Roman" w:eastAsiaTheme="majorEastAsia" w:hAnsi="Times New Roman" w:cs="Times New Roman"/>
                <w:b/>
                <w:bCs/>
                <w:color w:val="365F91" w:themeColor="accent1" w:themeShade="BF"/>
                <w:sz w:val="28"/>
                <w:szCs w:val="28"/>
                <w:lang w:val="fr-CM" w:eastAsia="en-US"/>
              </w:rPr>
            </w:rPrChange>
          </w:rPr>
          <w:t xml:space="preserve">Posez les questions </w:t>
        </w:r>
        <w:r w:rsidRPr="00754422">
          <w:rPr>
            <w:rFonts w:ascii="Times New Roman" w:hAnsi="Times New Roman" w:cs="Times New Roman"/>
            <w:rPrChange w:id="11439" w:author="HP" w:date="2013-10-24T14:00:00Z">
              <w:rPr>
                <w:rFonts w:ascii="Times New Roman" w:eastAsiaTheme="majorEastAsia" w:hAnsi="Times New Roman" w:cs="Times New Roman"/>
                <w:b/>
                <w:bCs/>
                <w:color w:val="365F91" w:themeColor="accent1" w:themeShade="BF"/>
                <w:sz w:val="28"/>
                <w:szCs w:val="28"/>
                <w:highlight w:val="yellow"/>
                <w:lang w:val="fr-CM" w:eastAsia="en-US"/>
              </w:rPr>
            </w:rPrChange>
          </w:rPr>
          <w:t>Q402-408</w:t>
        </w:r>
      </w:ins>
    </w:p>
    <w:p w:rsidR="00726879" w:rsidRPr="00442E10" w:rsidRDefault="00AF2F6F" w:rsidP="00726879">
      <w:pPr>
        <w:pStyle w:val="ListParagraph"/>
        <w:numPr>
          <w:ilvl w:val="0"/>
          <w:numId w:val="44"/>
        </w:numPr>
        <w:spacing w:after="0" w:line="240" w:lineRule="auto"/>
        <w:jc w:val="both"/>
        <w:rPr>
          <w:ins w:id="11440" w:author="PIERRE" w:date="2013-10-24T12:24:00Z"/>
          <w:rFonts w:ascii="Times New Roman" w:hAnsi="Times New Roman" w:cs="Times New Roman"/>
          <w:rPrChange w:id="11441" w:author="PIERRE" w:date="2013-10-24T12:27:00Z">
            <w:rPr>
              <w:ins w:id="11442" w:author="PIERRE" w:date="2013-10-24T12:24:00Z"/>
              <w:rFonts w:ascii="Times New Roman" w:hAnsi="Times New Roman" w:cs="Times New Roman"/>
              <w:lang w:val="fr-CM"/>
            </w:rPr>
          </w:rPrChange>
        </w:rPr>
      </w:pPr>
      <w:ins w:id="11443" w:author="PIERRE" w:date="2013-10-24T12:24:00Z">
        <w:r w:rsidRPr="00AF2F6F">
          <w:rPr>
            <w:rFonts w:ascii="Times New Roman" w:hAnsi="Times New Roman" w:cs="Times New Roman"/>
            <w:rPrChange w:id="11444" w:author="PIERRE" w:date="2013-10-24T12:27:00Z">
              <w:rPr>
                <w:rFonts w:ascii="Times New Roman" w:eastAsiaTheme="majorEastAsia" w:hAnsi="Times New Roman" w:cs="Times New Roman"/>
                <w:b/>
                <w:bCs/>
                <w:color w:val="365F91" w:themeColor="accent1" w:themeShade="BF"/>
                <w:sz w:val="28"/>
                <w:szCs w:val="28"/>
                <w:lang w:val="fr-CM" w:eastAsia="en-US"/>
              </w:rPr>
            </w:rPrChange>
          </w:rPr>
          <w:t>Expliquez :</w:t>
        </w:r>
      </w:ins>
    </w:p>
    <w:p w:rsidR="00726879" w:rsidRPr="00442E10" w:rsidRDefault="00AF2F6F" w:rsidP="00726879">
      <w:pPr>
        <w:pStyle w:val="Listecouleur-Accent11"/>
        <w:numPr>
          <w:ilvl w:val="1"/>
          <w:numId w:val="44"/>
        </w:numPr>
        <w:rPr>
          <w:ins w:id="11445" w:author="PIERRE" w:date="2013-10-24T12:24:00Z"/>
          <w:rFonts w:ascii="Times New Roman" w:hAnsi="Times New Roman"/>
          <w:i/>
          <w:lang w:val="fr-FR"/>
          <w:rPrChange w:id="11446" w:author="PIERRE" w:date="2013-10-24T12:27:00Z">
            <w:rPr>
              <w:ins w:id="11447" w:author="PIERRE" w:date="2013-10-24T12:24:00Z"/>
              <w:rFonts w:ascii="Times New Roman" w:hAnsi="Times New Roman"/>
              <w:i/>
              <w:lang w:val="fr-CM"/>
            </w:rPr>
          </w:rPrChange>
        </w:rPr>
      </w:pPr>
      <w:ins w:id="11448" w:author="PIERRE" w:date="2013-10-24T12:24:00Z">
        <w:r w:rsidRPr="00AF2F6F">
          <w:rPr>
            <w:rFonts w:ascii="Times New Roman" w:hAnsi="Times New Roman"/>
            <w:i/>
            <w:lang w:val="fr-FR"/>
            <w:rPrChange w:id="11449" w:author="PIERRE" w:date="2013-10-24T12:27:00Z">
              <w:rPr>
                <w:rFonts w:ascii="Times New Roman" w:eastAsiaTheme="majorEastAsia" w:hAnsi="Times New Roman" w:cstheme="majorBidi"/>
                <w:b/>
                <w:bCs/>
                <w:i/>
                <w:color w:val="365F91" w:themeColor="accent1" w:themeShade="BF"/>
                <w:sz w:val="28"/>
                <w:szCs w:val="28"/>
                <w:lang w:val="fr-CM"/>
              </w:rPr>
            </w:rPrChange>
          </w:rPr>
          <w:t>« Pour cet exercice, vous n’allez pas recevoir de l’argent à la fin de notre visite. Donc, il n’est pas lié à un jeton. »</w:t>
        </w:r>
      </w:ins>
    </w:p>
    <w:p w:rsidR="00726879" w:rsidRPr="00442E10" w:rsidRDefault="00AF2F6F" w:rsidP="00726879">
      <w:pPr>
        <w:pStyle w:val="Listecouleur-Accent11"/>
        <w:numPr>
          <w:ilvl w:val="1"/>
          <w:numId w:val="44"/>
        </w:numPr>
        <w:rPr>
          <w:ins w:id="11450" w:author="PIERRE" w:date="2013-10-24T12:24:00Z"/>
          <w:rFonts w:ascii="Times New Roman" w:hAnsi="Times New Roman"/>
          <w:i/>
          <w:lang w:val="fr-FR"/>
          <w:rPrChange w:id="11451" w:author="PIERRE" w:date="2013-10-24T12:27:00Z">
            <w:rPr>
              <w:ins w:id="11452" w:author="PIERRE" w:date="2013-10-24T12:24:00Z"/>
              <w:rFonts w:ascii="Times New Roman" w:hAnsi="Times New Roman"/>
              <w:i/>
              <w:lang w:val="fr-CM"/>
            </w:rPr>
          </w:rPrChange>
        </w:rPr>
      </w:pPr>
      <w:ins w:id="11453" w:author="PIERRE" w:date="2013-10-24T12:24:00Z">
        <w:r w:rsidRPr="00AF2F6F">
          <w:rPr>
            <w:rFonts w:ascii="Times New Roman" w:hAnsi="Times New Roman"/>
            <w:i/>
            <w:lang w:val="fr-FR"/>
            <w:rPrChange w:id="11454" w:author="PIERRE" w:date="2013-10-24T12:27:00Z">
              <w:rPr>
                <w:rFonts w:ascii="Times New Roman" w:eastAsiaTheme="majorEastAsia" w:hAnsi="Times New Roman" w:cstheme="majorBidi"/>
                <w:b/>
                <w:bCs/>
                <w:i/>
                <w:color w:val="365F91" w:themeColor="accent1" w:themeShade="BF"/>
                <w:sz w:val="28"/>
                <w:szCs w:val="28"/>
                <w:lang w:val="fr-CM"/>
              </w:rPr>
            </w:rPrChange>
          </w:rPr>
          <w:t>« Maintenant vous avez la possibilité d’acheter cette lampe solaire. »</w:t>
        </w:r>
      </w:ins>
    </w:p>
    <w:p w:rsidR="00726879" w:rsidRPr="00442E10" w:rsidRDefault="00AF2F6F" w:rsidP="00726879">
      <w:pPr>
        <w:pStyle w:val="Listecouleur-Accent11"/>
        <w:numPr>
          <w:ilvl w:val="1"/>
          <w:numId w:val="44"/>
        </w:numPr>
        <w:rPr>
          <w:ins w:id="11455" w:author="PIERRE" w:date="2013-10-24T12:24:00Z"/>
          <w:rFonts w:ascii="Times New Roman" w:hAnsi="Times New Roman"/>
          <w:i/>
          <w:lang w:val="fr-FR"/>
          <w:rPrChange w:id="11456" w:author="PIERRE" w:date="2013-10-24T12:27:00Z">
            <w:rPr>
              <w:ins w:id="11457" w:author="PIERRE" w:date="2013-10-24T12:24:00Z"/>
              <w:rFonts w:ascii="Times New Roman" w:hAnsi="Times New Roman"/>
              <w:i/>
              <w:lang w:val="fr-CM"/>
            </w:rPr>
          </w:rPrChange>
        </w:rPr>
      </w:pPr>
      <w:ins w:id="11458" w:author="PIERRE" w:date="2013-10-24T12:24:00Z">
        <w:r w:rsidRPr="00AF2F6F">
          <w:rPr>
            <w:rFonts w:ascii="Times New Roman" w:hAnsi="Times New Roman"/>
            <w:i/>
            <w:lang w:val="fr-FR"/>
            <w:rPrChange w:id="11459" w:author="PIERRE" w:date="2013-10-24T12:27:00Z">
              <w:rPr>
                <w:rFonts w:ascii="Times New Roman" w:eastAsiaTheme="majorEastAsia" w:hAnsi="Times New Roman" w:cstheme="majorBidi"/>
                <w:b/>
                <w:bCs/>
                <w:i/>
                <w:color w:val="365F91" w:themeColor="accent1" w:themeShade="BF"/>
                <w:sz w:val="28"/>
                <w:szCs w:val="28"/>
                <w:lang w:val="fr-CM"/>
              </w:rPr>
            </w:rPrChange>
          </w:rPr>
          <w:t>« Cette lampe n’a pas besoin d’électricité pour être chargée. Mais plutôt il y a un panneau solaire qui peut charger la lampe pour avoir 4 à 8 heures d’éclairage en fonction de l’intensité d’éclairage.»</w:t>
        </w:r>
      </w:ins>
    </w:p>
    <w:p w:rsidR="00726879" w:rsidRPr="00442E10" w:rsidRDefault="00AF2F6F" w:rsidP="00726879">
      <w:pPr>
        <w:pStyle w:val="Listecouleur-Accent11"/>
        <w:numPr>
          <w:ilvl w:val="0"/>
          <w:numId w:val="44"/>
        </w:numPr>
        <w:rPr>
          <w:ins w:id="11460" w:author="PIERRE" w:date="2013-10-24T12:24:00Z"/>
          <w:rFonts w:ascii="Times New Roman" w:hAnsi="Times New Roman"/>
          <w:i/>
          <w:lang w:val="fr-FR"/>
          <w:rPrChange w:id="11461" w:author="PIERRE" w:date="2013-10-24T12:27:00Z">
            <w:rPr>
              <w:ins w:id="11462" w:author="PIERRE" w:date="2013-10-24T12:24:00Z"/>
              <w:rFonts w:ascii="Times New Roman" w:hAnsi="Times New Roman"/>
              <w:i/>
              <w:lang w:val="fr-CM"/>
            </w:rPr>
          </w:rPrChange>
        </w:rPr>
      </w:pPr>
      <w:ins w:id="11463" w:author="PIERRE" w:date="2013-10-24T12:24:00Z">
        <w:r w:rsidRPr="00AF2F6F">
          <w:rPr>
            <w:rFonts w:ascii="Times New Roman" w:hAnsi="Times New Roman"/>
            <w:lang w:val="fr-FR"/>
            <w:rPrChange w:id="11464" w:author="PIERRE" w:date="2013-10-24T12:27:00Z">
              <w:rPr>
                <w:rFonts w:ascii="Times New Roman" w:eastAsiaTheme="majorEastAsia" w:hAnsi="Times New Roman" w:cstheme="majorBidi"/>
                <w:b/>
                <w:bCs/>
                <w:color w:val="365F91" w:themeColor="accent1" w:themeShade="BF"/>
                <w:sz w:val="28"/>
                <w:szCs w:val="28"/>
                <w:lang w:val="fr-CM"/>
              </w:rPr>
            </w:rPrChange>
          </w:rPr>
          <w:t>Montrer la lampe solaire en vous assurant que vous montrez la garantie, et les deux intensités d’éclairage.</w:t>
        </w:r>
      </w:ins>
    </w:p>
    <w:p w:rsidR="00726879" w:rsidRPr="00442E10" w:rsidRDefault="00AF2F6F" w:rsidP="00726879">
      <w:pPr>
        <w:pStyle w:val="Listecouleur-Accent11"/>
        <w:numPr>
          <w:ilvl w:val="0"/>
          <w:numId w:val="44"/>
        </w:numPr>
        <w:rPr>
          <w:ins w:id="11465" w:author="PIERRE" w:date="2013-10-24T12:24:00Z"/>
          <w:rFonts w:ascii="Times New Roman" w:hAnsi="Times New Roman"/>
          <w:lang w:val="fr-FR"/>
          <w:rPrChange w:id="11466" w:author="PIERRE" w:date="2013-10-24T12:27:00Z">
            <w:rPr>
              <w:ins w:id="11467" w:author="PIERRE" w:date="2013-10-24T12:24:00Z"/>
              <w:rFonts w:ascii="Times New Roman" w:hAnsi="Times New Roman"/>
              <w:lang w:val="fr-CM"/>
            </w:rPr>
          </w:rPrChange>
        </w:rPr>
      </w:pPr>
      <w:ins w:id="11468" w:author="PIERRE" w:date="2013-10-24T12:24:00Z">
        <w:r w:rsidRPr="00AF2F6F">
          <w:rPr>
            <w:rFonts w:ascii="Times New Roman" w:hAnsi="Times New Roman"/>
            <w:lang w:val="fr-FR"/>
            <w:rPrChange w:id="11469" w:author="PIERRE" w:date="2013-10-24T12:27:00Z">
              <w:rPr>
                <w:rFonts w:ascii="Times New Roman" w:eastAsiaTheme="majorEastAsia" w:hAnsi="Times New Roman" w:cstheme="majorBidi"/>
                <w:b/>
                <w:bCs/>
                <w:color w:val="365F91" w:themeColor="accent1" w:themeShade="BF"/>
                <w:sz w:val="28"/>
                <w:szCs w:val="28"/>
                <w:lang w:val="fr-CM"/>
              </w:rPr>
            </w:rPrChange>
          </w:rPr>
          <w:lastRenderedPageBreak/>
          <w:t>Expliquez </w:t>
        </w:r>
      </w:ins>
    </w:p>
    <w:p w:rsidR="00726879" w:rsidRPr="00442E10" w:rsidRDefault="00AF2F6F" w:rsidP="00726879">
      <w:pPr>
        <w:pStyle w:val="Listecouleur-Accent11"/>
        <w:numPr>
          <w:ilvl w:val="1"/>
          <w:numId w:val="44"/>
        </w:numPr>
        <w:rPr>
          <w:ins w:id="11470" w:author="PIERRE" w:date="2013-10-24T12:24:00Z"/>
          <w:rFonts w:ascii="Times New Roman" w:hAnsi="Times New Roman"/>
          <w:i/>
          <w:lang w:val="fr-FR"/>
          <w:rPrChange w:id="11471" w:author="PIERRE" w:date="2013-10-24T12:27:00Z">
            <w:rPr>
              <w:ins w:id="11472" w:author="PIERRE" w:date="2013-10-24T12:24:00Z"/>
              <w:rFonts w:ascii="Times New Roman" w:hAnsi="Times New Roman"/>
              <w:i/>
              <w:lang w:val="fr-CM"/>
            </w:rPr>
          </w:rPrChange>
        </w:rPr>
      </w:pPr>
      <w:ins w:id="11473" w:author="PIERRE" w:date="2013-10-24T12:24:00Z">
        <w:r w:rsidRPr="00AF2F6F">
          <w:rPr>
            <w:rFonts w:ascii="Times New Roman" w:hAnsi="Times New Roman"/>
            <w:i/>
            <w:lang w:val="fr-FR"/>
            <w:rPrChange w:id="11474" w:author="PIERRE" w:date="2013-10-24T12:27:00Z">
              <w:rPr>
                <w:rFonts w:ascii="Times New Roman" w:eastAsiaTheme="majorEastAsia" w:hAnsi="Times New Roman" w:cstheme="majorBidi"/>
                <w:b/>
                <w:bCs/>
                <w:i/>
                <w:color w:val="365F91" w:themeColor="accent1" w:themeShade="BF"/>
                <w:sz w:val="28"/>
                <w:szCs w:val="28"/>
                <w:lang w:val="fr-CM"/>
              </w:rPr>
            </w:rPrChange>
          </w:rPr>
          <w:t>« Je vais vous présenter une liste des prix possibles, et pour chaque prix vous aurez à indiquer si vous êtes disposé à acheter l’article (la lampe solaire) ou non. »</w:t>
        </w:r>
      </w:ins>
    </w:p>
    <w:p w:rsidR="00726879" w:rsidRPr="00442E10" w:rsidRDefault="00AF2F6F" w:rsidP="00726879">
      <w:pPr>
        <w:pStyle w:val="Listecouleur-Accent11"/>
        <w:numPr>
          <w:ilvl w:val="1"/>
          <w:numId w:val="44"/>
        </w:numPr>
        <w:rPr>
          <w:ins w:id="11475" w:author="PIERRE" w:date="2013-10-24T12:24:00Z"/>
          <w:rFonts w:ascii="Times New Roman" w:hAnsi="Times New Roman"/>
          <w:i/>
          <w:lang w:val="fr-FR"/>
          <w:rPrChange w:id="11476" w:author="PIERRE" w:date="2013-10-24T12:27:00Z">
            <w:rPr>
              <w:ins w:id="11477" w:author="PIERRE" w:date="2013-10-24T12:24:00Z"/>
              <w:rFonts w:ascii="Times New Roman" w:hAnsi="Times New Roman"/>
              <w:i/>
              <w:lang w:val="fr-CM"/>
            </w:rPr>
          </w:rPrChange>
        </w:rPr>
      </w:pPr>
      <w:ins w:id="11478" w:author="PIERRE" w:date="2013-10-24T12:24:00Z">
        <w:r w:rsidRPr="00AF2F6F">
          <w:rPr>
            <w:rFonts w:ascii="Times New Roman" w:hAnsi="Times New Roman"/>
            <w:i/>
            <w:lang w:val="fr-FR"/>
            <w:rPrChange w:id="11479" w:author="PIERRE" w:date="2013-10-24T12:27:00Z">
              <w:rPr>
                <w:rFonts w:ascii="Times New Roman" w:eastAsiaTheme="majorEastAsia" w:hAnsi="Times New Roman" w:cstheme="majorBidi"/>
                <w:b/>
                <w:bCs/>
                <w:i/>
                <w:color w:val="365F91" w:themeColor="accent1" w:themeShade="BF"/>
                <w:sz w:val="28"/>
                <w:szCs w:val="28"/>
                <w:lang w:val="fr-CM"/>
              </w:rPr>
            </w:rPrChange>
          </w:rPr>
          <w:t>« A la fin de notre visite, nous allons dévoiler le prix qui a été déterminé par l’équipe du projet. »</w:t>
        </w:r>
      </w:ins>
    </w:p>
    <w:p w:rsidR="00726879" w:rsidRPr="00442E10" w:rsidRDefault="00AF2F6F" w:rsidP="00726879">
      <w:pPr>
        <w:pStyle w:val="Listecouleur-Accent11"/>
        <w:numPr>
          <w:ilvl w:val="1"/>
          <w:numId w:val="44"/>
        </w:numPr>
        <w:jc w:val="both"/>
        <w:rPr>
          <w:ins w:id="11480" w:author="PIERRE" w:date="2013-10-24T12:24:00Z"/>
          <w:rFonts w:ascii="Times New Roman" w:hAnsi="Times New Roman"/>
          <w:i/>
          <w:lang w:val="fr-FR"/>
          <w:rPrChange w:id="11481" w:author="PIERRE" w:date="2013-10-24T12:27:00Z">
            <w:rPr>
              <w:ins w:id="11482" w:author="PIERRE" w:date="2013-10-24T12:24:00Z"/>
              <w:rFonts w:ascii="Times New Roman" w:hAnsi="Times New Roman"/>
              <w:i/>
              <w:lang w:val="fr-CM"/>
            </w:rPr>
          </w:rPrChange>
        </w:rPr>
      </w:pPr>
      <w:ins w:id="11483" w:author="PIERRE" w:date="2013-10-24T12:24:00Z">
        <w:r w:rsidRPr="00AF2F6F">
          <w:rPr>
            <w:rFonts w:ascii="Times New Roman" w:hAnsi="Times New Roman"/>
            <w:i/>
            <w:lang w:val="fr-FR"/>
            <w:rPrChange w:id="11484" w:author="PIERRE" w:date="2013-10-24T12:27:00Z">
              <w:rPr>
                <w:rFonts w:ascii="Times New Roman" w:eastAsiaTheme="majorEastAsia" w:hAnsi="Times New Roman" w:cstheme="majorBidi"/>
                <w:b/>
                <w:bCs/>
                <w:i/>
                <w:color w:val="365F91" w:themeColor="accent1" w:themeShade="BF"/>
                <w:sz w:val="28"/>
                <w:szCs w:val="28"/>
                <w:lang w:val="fr-CM"/>
              </w:rPr>
            </w:rPrChange>
          </w:rPr>
          <w:t>« Si le prix auquel vous êtes disposé à payer est supérieur ou égal au prix fixé par l’équipe du projet, vous pourrez acheter la lampe solaire au prix fixé par l’équipe du projet. »</w:t>
        </w:r>
      </w:ins>
    </w:p>
    <w:p w:rsidR="00726879" w:rsidRPr="00442E10" w:rsidRDefault="00AF2F6F" w:rsidP="00726879">
      <w:pPr>
        <w:pStyle w:val="Listecouleur-Accent11"/>
        <w:numPr>
          <w:ilvl w:val="1"/>
          <w:numId w:val="44"/>
        </w:numPr>
        <w:rPr>
          <w:ins w:id="11485" w:author="PIERRE" w:date="2013-10-24T12:24:00Z"/>
          <w:rFonts w:ascii="Times New Roman" w:hAnsi="Times New Roman"/>
          <w:i/>
          <w:lang w:val="fr-FR"/>
          <w:rPrChange w:id="11486" w:author="PIERRE" w:date="2013-10-24T12:27:00Z">
            <w:rPr>
              <w:ins w:id="11487" w:author="PIERRE" w:date="2013-10-24T12:24:00Z"/>
              <w:rFonts w:ascii="Times New Roman" w:hAnsi="Times New Roman"/>
              <w:i/>
              <w:lang w:val="fr-CM"/>
            </w:rPr>
          </w:rPrChange>
        </w:rPr>
      </w:pPr>
      <w:ins w:id="11488" w:author="PIERRE" w:date="2013-10-24T12:24:00Z">
        <w:r w:rsidRPr="00AF2F6F">
          <w:rPr>
            <w:rFonts w:ascii="Times New Roman" w:hAnsi="Times New Roman"/>
            <w:i/>
            <w:lang w:val="fr-FR"/>
            <w:rPrChange w:id="11489" w:author="PIERRE" w:date="2013-10-24T12:27:00Z">
              <w:rPr>
                <w:rFonts w:ascii="Times New Roman" w:eastAsiaTheme="majorEastAsia" w:hAnsi="Times New Roman" w:cstheme="majorBidi"/>
                <w:b/>
                <w:bCs/>
                <w:i/>
                <w:color w:val="365F91" w:themeColor="accent1" w:themeShade="BF"/>
                <w:sz w:val="28"/>
                <w:szCs w:val="28"/>
                <w:lang w:val="fr-CM"/>
              </w:rPr>
            </w:rPrChange>
          </w:rPr>
          <w:t>« Je vais maintenant vous présenter une liste de montants compris entre 3 000 et 10 000  FCFA et pour chacun de ces montants vous aurez à vous prononcer si oui ou non vous êtes prêts à acheter la lampe solaire à ce prix. »</w:t>
        </w:r>
      </w:ins>
    </w:p>
    <w:p w:rsidR="00726879" w:rsidRPr="00442E10" w:rsidRDefault="00AF2F6F" w:rsidP="00726879">
      <w:pPr>
        <w:pStyle w:val="Listecouleur-Accent11"/>
        <w:numPr>
          <w:ilvl w:val="1"/>
          <w:numId w:val="44"/>
        </w:numPr>
        <w:rPr>
          <w:ins w:id="11490" w:author="PIERRE" w:date="2013-10-24T12:24:00Z"/>
          <w:rFonts w:ascii="Times New Roman" w:hAnsi="Times New Roman"/>
          <w:lang w:val="fr-FR"/>
          <w:rPrChange w:id="11491" w:author="PIERRE" w:date="2013-10-24T12:27:00Z">
            <w:rPr>
              <w:ins w:id="11492" w:author="PIERRE" w:date="2013-10-24T12:24:00Z"/>
              <w:rFonts w:ascii="Times New Roman" w:hAnsi="Times New Roman"/>
              <w:lang w:val="fr-CM"/>
            </w:rPr>
          </w:rPrChange>
        </w:rPr>
      </w:pPr>
      <w:ins w:id="11493" w:author="PIERRE" w:date="2013-10-24T12:24:00Z">
        <w:r w:rsidRPr="00AF2F6F">
          <w:rPr>
            <w:rFonts w:ascii="Times New Roman" w:hAnsi="Times New Roman"/>
            <w:i/>
            <w:lang w:val="fr-FR"/>
            <w:rPrChange w:id="11494" w:author="PIERRE" w:date="2013-10-24T12:27:00Z">
              <w:rPr>
                <w:rFonts w:ascii="Times New Roman" w:eastAsiaTheme="majorEastAsia" w:hAnsi="Times New Roman" w:cstheme="majorBidi"/>
                <w:b/>
                <w:bCs/>
                <w:i/>
                <w:color w:val="365F91" w:themeColor="accent1" w:themeShade="BF"/>
                <w:sz w:val="28"/>
                <w:szCs w:val="28"/>
                <w:lang w:val="fr-CM"/>
              </w:rPr>
            </w:rPrChange>
          </w:rPr>
          <w:t>« A la fin de notre séjour, nous allons convoquer une réunion avec tous les participants à cet exercice et le prix sera révélé. Le prix sera l’un des prix sur la liste donc compris entre  3 000 et 10 000 FCFA. »</w:t>
        </w:r>
      </w:ins>
    </w:p>
    <w:p w:rsidR="00726879" w:rsidRPr="00442E10" w:rsidRDefault="00AF2F6F" w:rsidP="00726879">
      <w:pPr>
        <w:pStyle w:val="Listecouleur-Accent11"/>
        <w:numPr>
          <w:ilvl w:val="1"/>
          <w:numId w:val="44"/>
        </w:numPr>
        <w:rPr>
          <w:ins w:id="11495" w:author="PIERRE" w:date="2013-10-24T12:24:00Z"/>
          <w:rFonts w:ascii="Times New Roman" w:hAnsi="Times New Roman"/>
          <w:i/>
          <w:lang w:val="fr-FR"/>
          <w:rPrChange w:id="11496" w:author="PIERRE" w:date="2013-10-24T12:27:00Z">
            <w:rPr>
              <w:ins w:id="11497" w:author="PIERRE" w:date="2013-10-24T12:24:00Z"/>
              <w:rFonts w:ascii="Times New Roman" w:hAnsi="Times New Roman"/>
              <w:i/>
              <w:lang w:val="fr-CM"/>
            </w:rPr>
          </w:rPrChange>
        </w:rPr>
      </w:pPr>
      <w:ins w:id="11498" w:author="PIERRE" w:date="2013-10-24T12:24:00Z">
        <w:r w:rsidRPr="00AF2F6F">
          <w:rPr>
            <w:rFonts w:ascii="Times New Roman" w:hAnsi="Times New Roman"/>
            <w:i/>
            <w:lang w:val="fr-FR"/>
            <w:rPrChange w:id="11499" w:author="PIERRE" w:date="2013-10-24T12:27:00Z">
              <w:rPr>
                <w:rFonts w:ascii="Times New Roman" w:eastAsiaTheme="majorEastAsia" w:hAnsi="Times New Roman" w:cstheme="majorBidi"/>
                <w:b/>
                <w:bCs/>
                <w:i/>
                <w:color w:val="365F91" w:themeColor="accent1" w:themeShade="BF"/>
                <w:sz w:val="28"/>
                <w:szCs w:val="28"/>
                <w:lang w:val="fr-CM"/>
              </w:rPr>
            </w:rPrChange>
          </w:rPr>
          <w:t>« On regardera alors votre réponse. Si vous acceptez d’acheter et de payer le prix fixé par l’équipe du projet, vous recevrez la lampe solaire après le paiement. »</w:t>
        </w:r>
      </w:ins>
    </w:p>
    <w:p w:rsidR="00726879" w:rsidRPr="00442E10" w:rsidRDefault="00AF2F6F" w:rsidP="00726879">
      <w:pPr>
        <w:pStyle w:val="Listecouleur-Accent11"/>
        <w:numPr>
          <w:ilvl w:val="1"/>
          <w:numId w:val="44"/>
        </w:numPr>
        <w:rPr>
          <w:ins w:id="11500" w:author="PIERRE" w:date="2013-10-24T12:24:00Z"/>
          <w:rFonts w:ascii="Times New Roman" w:hAnsi="Times New Roman"/>
          <w:i/>
          <w:lang w:val="fr-FR"/>
          <w:rPrChange w:id="11501" w:author="PIERRE" w:date="2013-10-24T12:27:00Z">
            <w:rPr>
              <w:ins w:id="11502" w:author="PIERRE" w:date="2013-10-24T12:24:00Z"/>
              <w:rFonts w:ascii="Times New Roman" w:hAnsi="Times New Roman"/>
              <w:i/>
              <w:lang w:val="fr-CM"/>
            </w:rPr>
          </w:rPrChange>
        </w:rPr>
      </w:pPr>
      <w:ins w:id="11503" w:author="PIERRE" w:date="2013-10-24T12:24:00Z">
        <w:r w:rsidRPr="00AF2F6F">
          <w:rPr>
            <w:rFonts w:ascii="Times New Roman" w:hAnsi="Times New Roman"/>
            <w:i/>
            <w:lang w:val="fr-FR"/>
            <w:rPrChange w:id="11504" w:author="PIERRE" w:date="2013-10-24T12:27:00Z">
              <w:rPr>
                <w:rFonts w:ascii="Times New Roman" w:eastAsiaTheme="majorEastAsia" w:hAnsi="Times New Roman" w:cstheme="majorBidi"/>
                <w:b/>
                <w:bCs/>
                <w:i/>
                <w:color w:val="365F91" w:themeColor="accent1" w:themeShade="BF"/>
                <w:sz w:val="28"/>
                <w:szCs w:val="28"/>
                <w:lang w:val="fr-CM"/>
              </w:rPr>
            </w:rPrChange>
          </w:rPr>
          <w:t xml:space="preserve">« Par exemple : si vous êtes prêt à payer 10 000 </w:t>
        </w:r>
        <w:proofErr w:type="spellStart"/>
        <w:r w:rsidRPr="00AF2F6F">
          <w:rPr>
            <w:rFonts w:ascii="Times New Roman" w:hAnsi="Times New Roman"/>
            <w:i/>
            <w:lang w:val="fr-FR"/>
            <w:rPrChange w:id="11505" w:author="PIERRE" w:date="2013-10-24T12:27:00Z">
              <w:rPr>
                <w:rFonts w:ascii="Times New Roman" w:eastAsiaTheme="majorEastAsia" w:hAnsi="Times New Roman" w:cstheme="majorBidi"/>
                <w:b/>
                <w:bCs/>
                <w:i/>
                <w:color w:val="365F91" w:themeColor="accent1" w:themeShade="BF"/>
                <w:sz w:val="28"/>
                <w:szCs w:val="28"/>
                <w:lang w:val="fr-CM"/>
              </w:rPr>
            </w:rPrChange>
          </w:rPr>
          <w:t>fCFA</w:t>
        </w:r>
        <w:proofErr w:type="spellEnd"/>
        <w:r w:rsidRPr="00AF2F6F">
          <w:rPr>
            <w:rFonts w:ascii="Times New Roman" w:hAnsi="Times New Roman"/>
            <w:i/>
            <w:lang w:val="fr-FR"/>
            <w:rPrChange w:id="11506" w:author="PIERRE" w:date="2013-10-24T12:27:00Z">
              <w:rPr>
                <w:rFonts w:ascii="Times New Roman" w:eastAsiaTheme="majorEastAsia" w:hAnsi="Times New Roman" w:cstheme="majorBidi"/>
                <w:b/>
                <w:bCs/>
                <w:i/>
                <w:color w:val="365F91" w:themeColor="accent1" w:themeShade="BF"/>
                <w:sz w:val="28"/>
                <w:szCs w:val="28"/>
                <w:lang w:val="fr-CM"/>
              </w:rPr>
            </w:rPrChange>
          </w:rPr>
          <w:t xml:space="preserve">, mais le prix dévoilé c’est 6 000 </w:t>
        </w:r>
        <w:proofErr w:type="spellStart"/>
        <w:r w:rsidRPr="00AF2F6F">
          <w:rPr>
            <w:rFonts w:ascii="Times New Roman" w:hAnsi="Times New Roman"/>
            <w:i/>
            <w:lang w:val="fr-FR"/>
            <w:rPrChange w:id="11507" w:author="PIERRE" w:date="2013-10-24T12:27:00Z">
              <w:rPr>
                <w:rFonts w:ascii="Times New Roman" w:eastAsiaTheme="majorEastAsia" w:hAnsi="Times New Roman" w:cstheme="majorBidi"/>
                <w:b/>
                <w:bCs/>
                <w:i/>
                <w:color w:val="365F91" w:themeColor="accent1" w:themeShade="BF"/>
                <w:sz w:val="28"/>
                <w:szCs w:val="28"/>
                <w:lang w:val="fr-CM"/>
              </w:rPr>
            </w:rPrChange>
          </w:rPr>
          <w:t>fCFA</w:t>
        </w:r>
        <w:proofErr w:type="spellEnd"/>
        <w:r w:rsidRPr="00AF2F6F">
          <w:rPr>
            <w:rFonts w:ascii="Times New Roman" w:hAnsi="Times New Roman"/>
            <w:i/>
            <w:lang w:val="fr-FR"/>
            <w:rPrChange w:id="11508" w:author="PIERRE" w:date="2013-10-24T12:27:00Z">
              <w:rPr>
                <w:rFonts w:ascii="Times New Roman" w:eastAsiaTheme="majorEastAsia" w:hAnsi="Times New Roman" w:cstheme="majorBidi"/>
                <w:b/>
                <w:bCs/>
                <w:i/>
                <w:color w:val="365F91" w:themeColor="accent1" w:themeShade="BF"/>
                <w:sz w:val="28"/>
                <w:szCs w:val="28"/>
                <w:lang w:val="fr-CM"/>
              </w:rPr>
            </w:rPrChange>
          </w:rPr>
          <w:t xml:space="preserve">, vous payerez seulement 6 000 </w:t>
        </w:r>
        <w:proofErr w:type="spellStart"/>
        <w:r w:rsidRPr="00AF2F6F">
          <w:rPr>
            <w:rFonts w:ascii="Times New Roman" w:hAnsi="Times New Roman"/>
            <w:i/>
            <w:lang w:val="fr-FR"/>
            <w:rPrChange w:id="11509" w:author="PIERRE" w:date="2013-10-24T12:27:00Z">
              <w:rPr>
                <w:rFonts w:ascii="Times New Roman" w:eastAsiaTheme="majorEastAsia" w:hAnsi="Times New Roman" w:cstheme="majorBidi"/>
                <w:b/>
                <w:bCs/>
                <w:i/>
                <w:color w:val="365F91" w:themeColor="accent1" w:themeShade="BF"/>
                <w:sz w:val="28"/>
                <w:szCs w:val="28"/>
                <w:lang w:val="fr-CM"/>
              </w:rPr>
            </w:rPrChange>
          </w:rPr>
          <w:t>fCFA</w:t>
        </w:r>
        <w:proofErr w:type="spellEnd"/>
        <w:r w:rsidRPr="00AF2F6F">
          <w:rPr>
            <w:rFonts w:ascii="Times New Roman" w:hAnsi="Times New Roman"/>
            <w:i/>
            <w:lang w:val="fr-FR"/>
            <w:rPrChange w:id="11510" w:author="PIERRE" w:date="2013-10-24T12:27:00Z">
              <w:rPr>
                <w:rFonts w:ascii="Times New Roman" w:eastAsiaTheme="majorEastAsia" w:hAnsi="Times New Roman" w:cstheme="majorBidi"/>
                <w:b/>
                <w:bCs/>
                <w:i/>
                <w:color w:val="365F91" w:themeColor="accent1" w:themeShade="BF"/>
                <w:sz w:val="28"/>
                <w:szCs w:val="28"/>
                <w:lang w:val="fr-CM"/>
              </w:rPr>
            </w:rPrChange>
          </w:rPr>
          <w:t xml:space="preserve"> pour recevoir la lampe. »</w:t>
        </w:r>
      </w:ins>
    </w:p>
    <w:p w:rsidR="00726879" w:rsidRPr="00442E10" w:rsidRDefault="00AF2F6F" w:rsidP="00726879">
      <w:pPr>
        <w:pStyle w:val="Listecouleur-Accent11"/>
        <w:numPr>
          <w:ilvl w:val="1"/>
          <w:numId w:val="44"/>
        </w:numPr>
        <w:rPr>
          <w:ins w:id="11511" w:author="PIERRE" w:date="2013-10-24T12:24:00Z"/>
          <w:rFonts w:ascii="Times New Roman" w:hAnsi="Times New Roman"/>
          <w:i/>
          <w:lang w:val="fr-FR"/>
          <w:rPrChange w:id="11512" w:author="PIERRE" w:date="2013-10-24T12:27:00Z">
            <w:rPr>
              <w:ins w:id="11513" w:author="PIERRE" w:date="2013-10-24T12:24:00Z"/>
              <w:rFonts w:ascii="Times New Roman" w:hAnsi="Times New Roman"/>
              <w:i/>
              <w:lang w:val="fr-CM"/>
            </w:rPr>
          </w:rPrChange>
        </w:rPr>
      </w:pPr>
      <w:ins w:id="11514" w:author="PIERRE" w:date="2013-10-24T12:24:00Z">
        <w:r w:rsidRPr="00AF2F6F">
          <w:rPr>
            <w:rFonts w:ascii="Times New Roman" w:hAnsi="Times New Roman"/>
            <w:i/>
            <w:lang w:val="fr-FR"/>
            <w:rPrChange w:id="11515" w:author="PIERRE" w:date="2013-10-24T12:27:00Z">
              <w:rPr>
                <w:rFonts w:ascii="Times New Roman" w:eastAsiaTheme="majorEastAsia" w:hAnsi="Times New Roman" w:cstheme="majorBidi"/>
                <w:b/>
                <w:bCs/>
                <w:i/>
                <w:color w:val="365F91" w:themeColor="accent1" w:themeShade="BF"/>
                <w:sz w:val="28"/>
                <w:szCs w:val="28"/>
                <w:lang w:val="fr-CM"/>
              </w:rPr>
            </w:rPrChange>
          </w:rPr>
          <w:t>« C’était seulement un exemple. Même moi, je ne connais pas encore le prix qui est déterminé par l’équipe du projet. On va le découvrir ensemble lors de la réunion à la fin notre séjour dans votre village.»</w:t>
        </w:r>
      </w:ins>
    </w:p>
    <w:p w:rsidR="00726879" w:rsidRPr="00442E10" w:rsidRDefault="00AF2F6F" w:rsidP="00726879">
      <w:pPr>
        <w:pStyle w:val="Listecouleur-Accent11"/>
        <w:numPr>
          <w:ilvl w:val="1"/>
          <w:numId w:val="44"/>
        </w:numPr>
        <w:rPr>
          <w:ins w:id="11516" w:author="PIERRE" w:date="2013-10-24T12:24:00Z"/>
          <w:rFonts w:ascii="Times New Roman" w:hAnsi="Times New Roman"/>
          <w:lang w:val="fr-FR"/>
          <w:rPrChange w:id="11517" w:author="PIERRE" w:date="2013-10-24T12:27:00Z">
            <w:rPr>
              <w:ins w:id="11518" w:author="PIERRE" w:date="2013-10-24T12:24:00Z"/>
              <w:rFonts w:ascii="Times New Roman" w:hAnsi="Times New Roman"/>
              <w:lang w:val="fr-CM"/>
            </w:rPr>
          </w:rPrChange>
        </w:rPr>
      </w:pPr>
      <w:ins w:id="11519" w:author="PIERRE" w:date="2013-10-24T12:24:00Z">
        <w:r w:rsidRPr="00AF2F6F">
          <w:rPr>
            <w:rFonts w:ascii="Times New Roman" w:hAnsi="Times New Roman"/>
            <w:lang w:val="fr-FR"/>
            <w:rPrChange w:id="11520" w:author="PIERRE" w:date="2013-10-24T12:27:00Z">
              <w:rPr>
                <w:rFonts w:ascii="Times New Roman" w:eastAsiaTheme="majorEastAsia" w:hAnsi="Times New Roman" w:cstheme="majorBidi"/>
                <w:b/>
                <w:bCs/>
                <w:color w:val="365F91" w:themeColor="accent1" w:themeShade="BF"/>
                <w:sz w:val="28"/>
                <w:szCs w:val="28"/>
                <w:lang w:val="fr-CM"/>
              </w:rPr>
            </w:rPrChange>
          </w:rPr>
          <w:t>« </w:t>
        </w:r>
        <w:r w:rsidRPr="00AF2F6F">
          <w:rPr>
            <w:rFonts w:ascii="Times New Roman" w:hAnsi="Times New Roman"/>
            <w:i/>
            <w:lang w:val="fr-FR"/>
            <w:rPrChange w:id="11521" w:author="PIERRE" w:date="2013-10-24T12:27:00Z">
              <w:rPr>
                <w:rFonts w:ascii="Times New Roman" w:eastAsiaTheme="majorEastAsia" w:hAnsi="Times New Roman" w:cstheme="majorBidi"/>
                <w:b/>
                <w:bCs/>
                <w:i/>
                <w:color w:val="365F91" w:themeColor="accent1" w:themeShade="BF"/>
                <w:sz w:val="28"/>
                <w:szCs w:val="28"/>
                <w:lang w:val="fr-CM"/>
              </w:rPr>
            </w:rPrChange>
          </w:rPr>
          <w:t>Est ce que vous avez tout compris ?</w:t>
        </w:r>
        <w:r w:rsidRPr="00AF2F6F">
          <w:rPr>
            <w:rFonts w:ascii="Times New Roman" w:hAnsi="Times New Roman"/>
            <w:lang w:val="fr-FR"/>
            <w:rPrChange w:id="11522" w:author="PIERRE" w:date="2013-10-24T12:27:00Z">
              <w:rPr>
                <w:rFonts w:ascii="Times New Roman" w:eastAsiaTheme="majorEastAsia" w:hAnsi="Times New Roman" w:cstheme="majorBidi"/>
                <w:b/>
                <w:bCs/>
                <w:color w:val="365F91" w:themeColor="accent1" w:themeShade="BF"/>
                <w:sz w:val="28"/>
                <w:szCs w:val="28"/>
                <w:lang w:val="fr-CM"/>
              </w:rPr>
            </w:rPrChange>
          </w:rPr>
          <w:t xml:space="preserve"> » </w:t>
        </w:r>
      </w:ins>
    </w:p>
    <w:p w:rsidR="00726879" w:rsidRPr="00442E10" w:rsidRDefault="00AF2F6F" w:rsidP="00726879">
      <w:pPr>
        <w:pStyle w:val="Listecouleur-Accent11"/>
        <w:numPr>
          <w:ilvl w:val="0"/>
          <w:numId w:val="44"/>
        </w:numPr>
        <w:rPr>
          <w:ins w:id="11523" w:author="PIERRE" w:date="2013-10-24T12:24:00Z"/>
          <w:rFonts w:ascii="Times New Roman" w:hAnsi="Times New Roman"/>
          <w:lang w:val="fr-FR"/>
          <w:rPrChange w:id="11524" w:author="PIERRE" w:date="2013-10-24T12:27:00Z">
            <w:rPr>
              <w:ins w:id="11525" w:author="PIERRE" w:date="2013-10-24T12:24:00Z"/>
              <w:rFonts w:ascii="Times New Roman" w:hAnsi="Times New Roman"/>
              <w:lang w:val="fr-CM"/>
            </w:rPr>
          </w:rPrChange>
        </w:rPr>
      </w:pPr>
      <w:ins w:id="11526" w:author="PIERRE" w:date="2013-10-24T12:24:00Z">
        <w:r w:rsidRPr="00AF2F6F">
          <w:rPr>
            <w:rFonts w:ascii="Times New Roman" w:hAnsi="Times New Roman"/>
            <w:lang w:val="fr-FR"/>
            <w:rPrChange w:id="11527" w:author="PIERRE" w:date="2013-10-24T12:27:00Z">
              <w:rPr>
                <w:rFonts w:ascii="Times New Roman" w:eastAsiaTheme="majorEastAsia" w:hAnsi="Times New Roman" w:cstheme="majorBidi"/>
                <w:b/>
                <w:bCs/>
                <w:color w:val="365F91" w:themeColor="accent1" w:themeShade="BF"/>
                <w:sz w:val="28"/>
                <w:szCs w:val="28"/>
                <w:lang w:val="fr-CM"/>
              </w:rPr>
            </w:rPrChange>
          </w:rPr>
          <w:t>Si non, expliquer davantage et rassurez-vous que l’enquêté a bien compris avant de continuer.</w:t>
        </w:r>
      </w:ins>
    </w:p>
    <w:p w:rsidR="00726879" w:rsidRPr="00442E10" w:rsidRDefault="00AF2F6F" w:rsidP="00726879">
      <w:pPr>
        <w:pStyle w:val="Listecouleur-Accent11"/>
        <w:numPr>
          <w:ilvl w:val="0"/>
          <w:numId w:val="44"/>
        </w:numPr>
        <w:jc w:val="both"/>
        <w:rPr>
          <w:ins w:id="11528" w:author="PIERRE" w:date="2013-10-24T12:24:00Z"/>
          <w:rFonts w:ascii="Times New Roman" w:hAnsi="Times New Roman"/>
          <w:lang w:val="fr-FR"/>
          <w:rPrChange w:id="11529" w:author="PIERRE" w:date="2013-10-24T12:27:00Z">
            <w:rPr>
              <w:ins w:id="11530" w:author="PIERRE" w:date="2013-10-24T12:24:00Z"/>
              <w:rFonts w:ascii="Times New Roman" w:hAnsi="Times New Roman"/>
              <w:lang w:val="fr-CM"/>
            </w:rPr>
          </w:rPrChange>
        </w:rPr>
      </w:pPr>
      <w:ins w:id="11531" w:author="PIERRE" w:date="2013-10-24T12:24:00Z">
        <w:r w:rsidRPr="00AF2F6F">
          <w:rPr>
            <w:rFonts w:ascii="Times New Roman" w:hAnsi="Times New Roman"/>
            <w:lang w:val="fr-FR"/>
            <w:rPrChange w:id="11532" w:author="PIERRE" w:date="2013-10-24T12:27:00Z">
              <w:rPr>
                <w:rFonts w:ascii="Times New Roman" w:eastAsiaTheme="majorEastAsia" w:hAnsi="Times New Roman" w:cstheme="majorBidi"/>
                <w:b/>
                <w:bCs/>
                <w:color w:val="365F91" w:themeColor="accent1" w:themeShade="BF"/>
                <w:sz w:val="28"/>
                <w:szCs w:val="28"/>
                <w:lang w:val="fr-CM"/>
              </w:rPr>
            </w:rPrChange>
          </w:rPr>
          <w:t xml:space="preserve">Si c’est bien compris, lisez ligne après ligne de </w:t>
        </w:r>
        <w:r w:rsidRPr="00754422">
          <w:rPr>
            <w:rFonts w:ascii="Times New Roman" w:hAnsi="Times New Roman"/>
            <w:lang w:val="fr-FR"/>
            <w:rPrChange w:id="11533" w:author="HP" w:date="2013-10-24T14:01:00Z">
              <w:rPr>
                <w:rFonts w:ascii="Times New Roman" w:eastAsiaTheme="majorEastAsia" w:hAnsi="Times New Roman" w:cstheme="majorBidi"/>
                <w:b/>
                <w:bCs/>
                <w:color w:val="365F91" w:themeColor="accent1" w:themeShade="BF"/>
                <w:sz w:val="28"/>
                <w:szCs w:val="28"/>
                <w:highlight w:val="yellow"/>
                <w:lang w:val="fr-CM"/>
              </w:rPr>
            </w:rPrChange>
          </w:rPr>
          <w:t>Q409</w:t>
        </w:r>
        <w:r w:rsidRPr="00AF2F6F">
          <w:rPr>
            <w:rFonts w:ascii="Times New Roman" w:hAnsi="Times New Roman"/>
            <w:lang w:val="fr-FR"/>
            <w:rPrChange w:id="11534" w:author="PIERRE" w:date="2013-10-24T12:27:00Z">
              <w:rPr>
                <w:rFonts w:ascii="Times New Roman" w:eastAsiaTheme="majorEastAsia" w:hAnsi="Times New Roman" w:cstheme="majorBidi"/>
                <w:b/>
                <w:bCs/>
                <w:color w:val="365F91" w:themeColor="accent1" w:themeShade="BF"/>
                <w:sz w:val="28"/>
                <w:szCs w:val="28"/>
                <w:lang w:val="fr-CM"/>
              </w:rPr>
            </w:rPrChange>
          </w:rPr>
          <w:t>. Pour chaque ligne  de la feuille d’enregistrement du ménage pour la lampe solaire, demandez si l’enquête accepte ou refuse de payer la lampe solaire au montant mentionne sur la ligne.</w:t>
        </w:r>
      </w:ins>
    </w:p>
    <w:p w:rsidR="00726879" w:rsidRPr="00442E10" w:rsidRDefault="00AF2F6F" w:rsidP="00726879">
      <w:pPr>
        <w:pStyle w:val="Listecouleur-Accent11"/>
        <w:numPr>
          <w:ilvl w:val="0"/>
          <w:numId w:val="44"/>
        </w:numPr>
        <w:jc w:val="both"/>
        <w:rPr>
          <w:ins w:id="11535" w:author="PIERRE" w:date="2013-10-24T12:24:00Z"/>
          <w:rFonts w:ascii="Times New Roman" w:hAnsi="Times New Roman"/>
          <w:lang w:val="fr-FR"/>
          <w:rPrChange w:id="11536" w:author="PIERRE" w:date="2013-10-24T12:27:00Z">
            <w:rPr>
              <w:ins w:id="11537" w:author="PIERRE" w:date="2013-10-24T12:24:00Z"/>
              <w:rFonts w:ascii="Times New Roman" w:hAnsi="Times New Roman"/>
              <w:lang w:val="fr-CM"/>
            </w:rPr>
          </w:rPrChange>
        </w:rPr>
      </w:pPr>
      <w:ins w:id="11538" w:author="PIERRE" w:date="2013-10-24T12:24:00Z">
        <w:r w:rsidRPr="00AF2F6F">
          <w:rPr>
            <w:rFonts w:ascii="Times New Roman" w:hAnsi="Times New Roman"/>
            <w:lang w:val="fr-FR"/>
            <w:rPrChange w:id="11539" w:author="PIERRE" w:date="2013-10-24T12:27:00Z">
              <w:rPr>
                <w:rFonts w:ascii="Times New Roman" w:eastAsiaTheme="majorEastAsia" w:hAnsi="Times New Roman" w:cstheme="majorBidi"/>
                <w:b/>
                <w:bCs/>
                <w:color w:val="365F91" w:themeColor="accent1" w:themeShade="BF"/>
                <w:sz w:val="28"/>
                <w:szCs w:val="28"/>
                <w:lang w:val="fr-CM"/>
              </w:rPr>
            </w:rPrChange>
          </w:rPr>
          <w:t xml:space="preserve">Après avoir enregistré toutes les réponses, déterminez le prix le plus élevé accepté par l’enquêté (XXX </w:t>
        </w:r>
        <w:proofErr w:type="spellStart"/>
        <w:r w:rsidRPr="00AF2F6F">
          <w:rPr>
            <w:rFonts w:ascii="Times New Roman" w:hAnsi="Times New Roman"/>
            <w:lang w:val="fr-FR"/>
            <w:rPrChange w:id="11540" w:author="PIERRE" w:date="2013-10-24T12:27:00Z">
              <w:rPr>
                <w:rFonts w:ascii="Times New Roman" w:eastAsiaTheme="majorEastAsia" w:hAnsi="Times New Roman" w:cstheme="majorBidi"/>
                <w:b/>
                <w:bCs/>
                <w:color w:val="365F91" w:themeColor="accent1" w:themeShade="BF"/>
                <w:sz w:val="28"/>
                <w:szCs w:val="28"/>
                <w:lang w:val="fr-CM"/>
              </w:rPr>
            </w:rPrChange>
          </w:rPr>
          <w:t>fCFA</w:t>
        </w:r>
        <w:proofErr w:type="spellEnd"/>
        <w:r w:rsidRPr="00AF2F6F">
          <w:rPr>
            <w:rFonts w:ascii="Times New Roman" w:hAnsi="Times New Roman"/>
            <w:lang w:val="fr-FR"/>
            <w:rPrChange w:id="11541" w:author="PIERRE" w:date="2013-10-24T12:27:00Z">
              <w:rPr>
                <w:rFonts w:ascii="Times New Roman" w:eastAsiaTheme="majorEastAsia" w:hAnsi="Times New Roman" w:cstheme="majorBidi"/>
                <w:b/>
                <w:bCs/>
                <w:color w:val="365F91" w:themeColor="accent1" w:themeShade="BF"/>
                <w:sz w:val="28"/>
                <w:szCs w:val="28"/>
                <w:lang w:val="fr-CM"/>
              </w:rPr>
            </w:rPrChange>
          </w:rPr>
          <w:t>), expliquez :</w:t>
        </w:r>
      </w:ins>
    </w:p>
    <w:p w:rsidR="00726879" w:rsidRPr="00442E10" w:rsidRDefault="00AF2F6F" w:rsidP="00726879">
      <w:pPr>
        <w:pStyle w:val="Listecouleur-Accent11"/>
        <w:numPr>
          <w:ilvl w:val="1"/>
          <w:numId w:val="44"/>
        </w:numPr>
        <w:jc w:val="both"/>
        <w:rPr>
          <w:ins w:id="11542" w:author="PIERRE" w:date="2013-10-24T12:24:00Z"/>
          <w:rFonts w:ascii="Times New Roman" w:hAnsi="Times New Roman"/>
          <w:lang w:val="fr-FR"/>
          <w:rPrChange w:id="11543" w:author="PIERRE" w:date="2013-10-24T12:27:00Z">
            <w:rPr>
              <w:ins w:id="11544" w:author="PIERRE" w:date="2013-10-24T12:24:00Z"/>
              <w:rFonts w:ascii="Times New Roman" w:hAnsi="Times New Roman"/>
              <w:lang w:val="fr-CM"/>
            </w:rPr>
          </w:rPrChange>
        </w:rPr>
      </w:pPr>
      <w:ins w:id="11545" w:author="PIERRE" w:date="2013-10-24T12:24:00Z">
        <w:r w:rsidRPr="00AF2F6F">
          <w:rPr>
            <w:rFonts w:ascii="Times New Roman" w:hAnsi="Times New Roman"/>
            <w:i/>
            <w:lang w:val="fr-FR"/>
            <w:rPrChange w:id="11546" w:author="PIERRE" w:date="2013-10-24T12:27:00Z">
              <w:rPr>
                <w:rFonts w:ascii="Times New Roman" w:eastAsiaTheme="majorEastAsia" w:hAnsi="Times New Roman" w:cstheme="majorBidi"/>
                <w:b/>
                <w:bCs/>
                <w:i/>
                <w:color w:val="365F91" w:themeColor="accent1" w:themeShade="BF"/>
                <w:sz w:val="28"/>
                <w:szCs w:val="28"/>
                <w:lang w:val="fr-CM"/>
              </w:rPr>
            </w:rPrChange>
          </w:rPr>
          <w:t xml:space="preserve">« Le prix le plus haut que vous acceptez est XXX </w:t>
        </w:r>
        <w:proofErr w:type="spellStart"/>
        <w:r w:rsidRPr="00AF2F6F">
          <w:rPr>
            <w:rFonts w:ascii="Times New Roman" w:hAnsi="Times New Roman"/>
            <w:i/>
            <w:lang w:val="fr-FR"/>
            <w:rPrChange w:id="11547" w:author="PIERRE" w:date="2013-10-24T12:27:00Z">
              <w:rPr>
                <w:rFonts w:ascii="Times New Roman" w:eastAsiaTheme="majorEastAsia" w:hAnsi="Times New Roman" w:cstheme="majorBidi"/>
                <w:b/>
                <w:bCs/>
                <w:i/>
                <w:color w:val="365F91" w:themeColor="accent1" w:themeShade="BF"/>
                <w:sz w:val="28"/>
                <w:szCs w:val="28"/>
                <w:lang w:val="fr-CM"/>
              </w:rPr>
            </w:rPrChange>
          </w:rPr>
          <w:t>fCFA</w:t>
        </w:r>
        <w:proofErr w:type="spellEnd"/>
        <w:r w:rsidRPr="00AF2F6F">
          <w:rPr>
            <w:rFonts w:ascii="Times New Roman" w:hAnsi="Times New Roman"/>
            <w:i/>
            <w:lang w:val="fr-FR"/>
            <w:rPrChange w:id="11548" w:author="PIERRE" w:date="2013-10-24T12:27:00Z">
              <w:rPr>
                <w:rFonts w:ascii="Times New Roman" w:eastAsiaTheme="majorEastAsia" w:hAnsi="Times New Roman" w:cstheme="majorBidi"/>
                <w:b/>
                <w:bCs/>
                <w:i/>
                <w:color w:val="365F91" w:themeColor="accent1" w:themeShade="BF"/>
                <w:sz w:val="28"/>
                <w:szCs w:val="28"/>
                <w:lang w:val="fr-CM"/>
              </w:rPr>
            </w:rPrChange>
          </w:rPr>
          <w:t> »</w:t>
        </w:r>
        <w:r w:rsidRPr="00AF2F6F">
          <w:rPr>
            <w:rFonts w:ascii="Times New Roman" w:hAnsi="Times New Roman"/>
            <w:lang w:val="fr-FR"/>
            <w:rPrChange w:id="11549" w:author="PIERRE" w:date="2013-10-24T12:27:00Z">
              <w:rPr>
                <w:rFonts w:ascii="Times New Roman" w:eastAsiaTheme="majorEastAsia" w:hAnsi="Times New Roman" w:cstheme="majorBidi"/>
                <w:b/>
                <w:bCs/>
                <w:color w:val="365F91" w:themeColor="accent1" w:themeShade="BF"/>
                <w:sz w:val="28"/>
                <w:szCs w:val="28"/>
                <w:lang w:val="fr-FR"/>
              </w:rPr>
            </w:rPrChange>
          </w:rPr>
          <w:t xml:space="preserve"> </w:t>
        </w:r>
      </w:ins>
    </w:p>
    <w:p w:rsidR="00726879" w:rsidRPr="00442E10" w:rsidRDefault="00AF2F6F" w:rsidP="00726879">
      <w:pPr>
        <w:pStyle w:val="Listecouleur-Accent11"/>
        <w:numPr>
          <w:ilvl w:val="1"/>
          <w:numId w:val="44"/>
        </w:numPr>
        <w:jc w:val="both"/>
        <w:rPr>
          <w:ins w:id="11550" w:author="PIERRE" w:date="2013-10-24T12:24:00Z"/>
          <w:rFonts w:ascii="Times New Roman" w:hAnsi="Times New Roman"/>
          <w:lang w:val="fr-FR"/>
          <w:rPrChange w:id="11551" w:author="PIERRE" w:date="2013-10-24T12:27:00Z">
            <w:rPr>
              <w:ins w:id="11552" w:author="PIERRE" w:date="2013-10-24T12:24:00Z"/>
              <w:rFonts w:ascii="Times New Roman" w:hAnsi="Times New Roman"/>
              <w:lang w:val="fr-CM"/>
            </w:rPr>
          </w:rPrChange>
        </w:rPr>
      </w:pPr>
      <w:ins w:id="11553" w:author="PIERRE" w:date="2013-10-24T12:24:00Z">
        <w:r w:rsidRPr="00AF2F6F">
          <w:rPr>
            <w:rFonts w:ascii="Times New Roman" w:hAnsi="Times New Roman"/>
            <w:lang w:val="fr-FR"/>
            <w:rPrChange w:id="11554" w:author="PIERRE" w:date="2013-10-24T12:27:00Z">
              <w:rPr>
                <w:rFonts w:ascii="Times New Roman" w:eastAsiaTheme="majorEastAsia" w:hAnsi="Times New Roman" w:cstheme="majorBidi"/>
                <w:b/>
                <w:bCs/>
                <w:color w:val="365F91" w:themeColor="accent1" w:themeShade="BF"/>
                <w:sz w:val="28"/>
                <w:szCs w:val="28"/>
                <w:lang w:val="fr-CM"/>
              </w:rPr>
            </w:rPrChange>
          </w:rPr>
          <w:t>« </w:t>
        </w:r>
        <w:r w:rsidRPr="00AF2F6F">
          <w:rPr>
            <w:rFonts w:ascii="Times New Roman" w:hAnsi="Times New Roman"/>
            <w:i/>
            <w:lang w:val="fr-FR"/>
            <w:rPrChange w:id="11555" w:author="PIERRE" w:date="2013-10-24T12:27:00Z">
              <w:rPr>
                <w:rFonts w:ascii="Times New Roman" w:eastAsiaTheme="majorEastAsia" w:hAnsi="Times New Roman" w:cstheme="majorBidi"/>
                <w:b/>
                <w:bCs/>
                <w:i/>
                <w:color w:val="365F91" w:themeColor="accent1" w:themeShade="BF"/>
                <w:sz w:val="28"/>
                <w:szCs w:val="28"/>
                <w:lang w:val="fr-CM"/>
              </w:rPr>
            </w:rPrChange>
          </w:rPr>
          <w:t xml:space="preserve">Cela signifie que si le prix dévoilé est XXX + 500 </w:t>
        </w:r>
        <w:proofErr w:type="spellStart"/>
        <w:r w:rsidRPr="00AF2F6F">
          <w:rPr>
            <w:rFonts w:ascii="Times New Roman" w:hAnsi="Times New Roman"/>
            <w:i/>
            <w:lang w:val="fr-FR"/>
            <w:rPrChange w:id="11556" w:author="PIERRE" w:date="2013-10-24T12:27:00Z">
              <w:rPr>
                <w:rFonts w:ascii="Times New Roman" w:eastAsiaTheme="majorEastAsia" w:hAnsi="Times New Roman" w:cstheme="majorBidi"/>
                <w:b/>
                <w:bCs/>
                <w:i/>
                <w:color w:val="365F91" w:themeColor="accent1" w:themeShade="BF"/>
                <w:sz w:val="28"/>
                <w:szCs w:val="28"/>
                <w:lang w:val="fr-CM"/>
              </w:rPr>
            </w:rPrChange>
          </w:rPr>
          <w:t>fCFA</w:t>
        </w:r>
        <w:proofErr w:type="spellEnd"/>
        <w:r w:rsidRPr="00AF2F6F">
          <w:rPr>
            <w:rFonts w:ascii="Times New Roman" w:hAnsi="Times New Roman"/>
            <w:i/>
            <w:lang w:val="fr-FR"/>
            <w:rPrChange w:id="11557" w:author="PIERRE" w:date="2013-10-24T12:27:00Z">
              <w:rPr>
                <w:rFonts w:ascii="Times New Roman" w:eastAsiaTheme="majorEastAsia" w:hAnsi="Times New Roman" w:cstheme="majorBidi"/>
                <w:b/>
                <w:bCs/>
                <w:i/>
                <w:color w:val="365F91" w:themeColor="accent1" w:themeShade="BF"/>
                <w:sz w:val="28"/>
                <w:szCs w:val="28"/>
                <w:lang w:val="fr-CM"/>
              </w:rPr>
            </w:rPrChange>
          </w:rPr>
          <w:t>, vous ne pourrez pas acheter la lampe même si vous voulez compléter le prix. »</w:t>
        </w:r>
      </w:ins>
    </w:p>
    <w:p w:rsidR="00726879" w:rsidRPr="00442E10" w:rsidRDefault="00AF2F6F" w:rsidP="00726879">
      <w:pPr>
        <w:pStyle w:val="Listecouleur-Accent11"/>
        <w:numPr>
          <w:ilvl w:val="1"/>
          <w:numId w:val="44"/>
        </w:numPr>
        <w:jc w:val="both"/>
        <w:rPr>
          <w:ins w:id="11558" w:author="PIERRE" w:date="2013-10-24T12:24:00Z"/>
          <w:rFonts w:ascii="Times New Roman" w:hAnsi="Times New Roman"/>
          <w:lang w:val="fr-FR"/>
          <w:rPrChange w:id="11559" w:author="PIERRE" w:date="2013-10-24T12:27:00Z">
            <w:rPr>
              <w:ins w:id="11560" w:author="PIERRE" w:date="2013-10-24T12:24:00Z"/>
              <w:rFonts w:ascii="Times New Roman" w:hAnsi="Times New Roman"/>
              <w:lang w:val="fr-CM"/>
            </w:rPr>
          </w:rPrChange>
        </w:rPr>
      </w:pPr>
      <w:ins w:id="11561" w:author="PIERRE" w:date="2013-10-24T12:24:00Z">
        <w:r w:rsidRPr="00AF2F6F">
          <w:rPr>
            <w:rFonts w:ascii="Times New Roman" w:hAnsi="Times New Roman"/>
            <w:i/>
            <w:lang w:val="fr-FR"/>
            <w:rPrChange w:id="11562" w:author="PIERRE" w:date="2013-10-24T12:27:00Z">
              <w:rPr>
                <w:rFonts w:ascii="Times New Roman" w:eastAsiaTheme="majorEastAsia" w:hAnsi="Times New Roman" w:cstheme="majorBidi"/>
                <w:b/>
                <w:bCs/>
                <w:i/>
                <w:color w:val="365F91" w:themeColor="accent1" w:themeShade="BF"/>
                <w:sz w:val="28"/>
                <w:szCs w:val="28"/>
                <w:lang w:val="fr-CM"/>
              </w:rPr>
            </w:rPrChange>
          </w:rPr>
          <w:t xml:space="preserve">« Est-ce que ça c’est clair ? » </w:t>
        </w:r>
      </w:ins>
    </w:p>
    <w:p w:rsidR="00726879" w:rsidRPr="00442E10" w:rsidRDefault="00AF2F6F" w:rsidP="00726879">
      <w:pPr>
        <w:pStyle w:val="Listecouleur-Accent11"/>
        <w:numPr>
          <w:ilvl w:val="0"/>
          <w:numId w:val="44"/>
        </w:numPr>
        <w:jc w:val="both"/>
        <w:rPr>
          <w:ins w:id="11563" w:author="PIERRE" w:date="2013-10-24T12:24:00Z"/>
          <w:rFonts w:ascii="Times New Roman" w:hAnsi="Times New Roman"/>
          <w:lang w:val="fr-FR"/>
          <w:rPrChange w:id="11564" w:author="PIERRE" w:date="2013-10-24T12:27:00Z">
            <w:rPr>
              <w:ins w:id="11565" w:author="PIERRE" w:date="2013-10-24T12:24:00Z"/>
              <w:rFonts w:ascii="Times New Roman" w:hAnsi="Times New Roman"/>
              <w:lang w:val="fr-CM"/>
            </w:rPr>
          </w:rPrChange>
        </w:rPr>
      </w:pPr>
      <w:ins w:id="11566" w:author="PIERRE" w:date="2013-10-24T12:24:00Z">
        <w:r w:rsidRPr="00AF2F6F">
          <w:rPr>
            <w:rFonts w:ascii="Times New Roman" w:hAnsi="Times New Roman"/>
            <w:lang w:val="fr-FR"/>
            <w:rPrChange w:id="11567" w:author="PIERRE" w:date="2013-10-24T12:27:00Z">
              <w:rPr>
                <w:rFonts w:ascii="Times New Roman" w:eastAsiaTheme="majorEastAsia" w:hAnsi="Times New Roman" w:cstheme="majorBidi"/>
                <w:b/>
                <w:bCs/>
                <w:color w:val="365F91" w:themeColor="accent1" w:themeShade="BF"/>
                <w:sz w:val="28"/>
                <w:szCs w:val="28"/>
                <w:lang w:val="fr-CM"/>
              </w:rPr>
            </w:rPrChange>
          </w:rPr>
          <w:t>C’est la fin d’entretien, remerciez l’enquêté et invitez-le à la REUNION DE PAIEMENT 1.</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1942"/>
        <w:gridCol w:w="1368"/>
        <w:gridCol w:w="4992"/>
      </w:tblGrid>
      <w:tr w:rsidR="00726879" w:rsidRPr="00442E10" w:rsidTr="00442E10">
        <w:trPr>
          <w:trHeight w:val="20"/>
          <w:jc w:val="center"/>
          <w:ins w:id="11568" w:author="PIERRE" w:date="2013-10-24T12:24:00Z"/>
        </w:trPr>
        <w:tc>
          <w:tcPr>
            <w:tcW w:w="1048" w:type="dxa"/>
            <w:vAlign w:val="center"/>
          </w:tcPr>
          <w:p w:rsidR="00726879" w:rsidRPr="00442E10" w:rsidRDefault="00726879" w:rsidP="00442E10">
            <w:pPr>
              <w:spacing w:after="0"/>
              <w:ind w:left="720"/>
              <w:contextualSpacing/>
              <w:jc w:val="center"/>
              <w:rPr>
                <w:ins w:id="11569" w:author="PIERRE" w:date="2013-10-24T12:24:00Z"/>
                <w:rFonts w:ascii="Times New Roman" w:eastAsia="Calibri" w:hAnsi="Times New Roman" w:cs="Times New Roman"/>
                <w:b/>
                <w:sz w:val="20"/>
                <w:szCs w:val="20"/>
                <w:lang w:eastAsia="en-US"/>
                <w:rPrChange w:id="11570" w:author="PIERRE" w:date="2013-10-24T12:27:00Z">
                  <w:rPr>
                    <w:ins w:id="11571" w:author="PIERRE" w:date="2013-10-24T12:24:00Z"/>
                    <w:rFonts w:ascii="Times New Roman" w:eastAsia="Calibri" w:hAnsi="Times New Roman" w:cs="Times New Roman"/>
                    <w:b/>
                    <w:sz w:val="20"/>
                    <w:szCs w:val="20"/>
                    <w:lang w:val="fr-CM" w:eastAsia="en-US"/>
                  </w:rPr>
                </w:rPrChange>
              </w:rPr>
            </w:pPr>
          </w:p>
        </w:tc>
        <w:tc>
          <w:tcPr>
            <w:tcW w:w="9476" w:type="dxa"/>
            <w:gridSpan w:val="3"/>
          </w:tcPr>
          <w:p w:rsidR="00726879" w:rsidRPr="00442E10" w:rsidRDefault="00AF2F6F" w:rsidP="00442E10">
            <w:pPr>
              <w:spacing w:after="0" w:line="240" w:lineRule="auto"/>
              <w:contextualSpacing/>
              <w:jc w:val="center"/>
              <w:rPr>
                <w:ins w:id="11572" w:author="PIERRE" w:date="2013-10-24T12:24:00Z"/>
                <w:rFonts w:ascii="Times New Roman" w:eastAsia="Times New Roman" w:hAnsi="Times New Roman" w:cs="Times New Roman"/>
                <w:b/>
                <w:sz w:val="20"/>
                <w:szCs w:val="20"/>
                <w:rPrChange w:id="11573" w:author="PIERRE" w:date="2013-10-24T12:27:00Z">
                  <w:rPr>
                    <w:ins w:id="11574" w:author="PIERRE" w:date="2013-10-24T12:24:00Z"/>
                    <w:rFonts w:ascii="Times New Roman" w:eastAsia="Times New Roman" w:hAnsi="Times New Roman" w:cs="Times New Roman"/>
                    <w:b/>
                    <w:sz w:val="20"/>
                    <w:szCs w:val="20"/>
                    <w:lang w:val="fr-CM"/>
                  </w:rPr>
                </w:rPrChange>
              </w:rPr>
            </w:pPr>
            <w:ins w:id="11575" w:author="PIERRE" w:date="2013-10-24T12:24:00Z">
              <w:r w:rsidRPr="00AF2F6F">
                <w:rPr>
                  <w:rFonts w:ascii="Times New Roman" w:eastAsia="Times New Roman" w:hAnsi="Times New Roman" w:cs="Times New Roman"/>
                  <w:b/>
                  <w:sz w:val="20"/>
                  <w:szCs w:val="20"/>
                  <w:rPrChange w:id="11576" w:author="PIERRE" w:date="2013-10-24T12:27:00Z">
                    <w:rPr>
                      <w:rFonts w:ascii="Times New Roman" w:eastAsia="Times New Roman" w:hAnsi="Times New Roman" w:cs="Times New Roman"/>
                      <w:b/>
                      <w:bCs/>
                      <w:color w:val="365F91" w:themeColor="accent1" w:themeShade="BF"/>
                      <w:sz w:val="20"/>
                      <w:szCs w:val="20"/>
                      <w:lang w:val="fr-CM" w:eastAsia="en-US"/>
                    </w:rPr>
                  </w:rPrChange>
                </w:rPr>
                <w:t>Est-ce que vous êtes prêt à payer pour cette lampe solaire  (A CHAQUE LIGNE LIRE LES MONTANTS)</w:t>
              </w:r>
            </w:ins>
          </w:p>
        </w:tc>
      </w:tr>
      <w:tr w:rsidR="00726879" w:rsidRPr="00442E10" w:rsidTr="00442E10">
        <w:trPr>
          <w:trHeight w:val="20"/>
          <w:jc w:val="center"/>
          <w:ins w:id="11577" w:author="PIERRE" w:date="2013-10-24T12:24:00Z"/>
        </w:trPr>
        <w:tc>
          <w:tcPr>
            <w:tcW w:w="1048" w:type="dxa"/>
            <w:vMerge w:val="restart"/>
            <w:vAlign w:val="center"/>
          </w:tcPr>
          <w:p w:rsidR="00726879" w:rsidRPr="00442E10" w:rsidRDefault="00AF2F6F" w:rsidP="00442E10">
            <w:pPr>
              <w:spacing w:after="0"/>
              <w:contextualSpacing/>
              <w:jc w:val="center"/>
              <w:rPr>
                <w:ins w:id="11578" w:author="PIERRE" w:date="2013-10-24T12:24:00Z"/>
                <w:rFonts w:ascii="Times New Roman" w:eastAsia="Calibri" w:hAnsi="Times New Roman" w:cs="Times New Roman"/>
                <w:b/>
                <w:lang w:eastAsia="en-US"/>
                <w:rPrChange w:id="11579" w:author="PIERRE" w:date="2013-10-24T12:27:00Z">
                  <w:rPr>
                    <w:ins w:id="11580" w:author="PIERRE" w:date="2013-10-24T12:24:00Z"/>
                    <w:rFonts w:ascii="Times New Roman" w:eastAsia="Calibri" w:hAnsi="Times New Roman" w:cs="Times New Roman"/>
                    <w:b/>
                    <w:lang w:val="fr-CM" w:eastAsia="en-US"/>
                  </w:rPr>
                </w:rPrChange>
              </w:rPr>
            </w:pPr>
            <w:ins w:id="11581" w:author="PIERRE" w:date="2013-10-24T12:24:00Z">
              <w:r w:rsidRPr="00AF2F6F">
                <w:rPr>
                  <w:rFonts w:ascii="Times New Roman" w:eastAsia="Calibri" w:hAnsi="Times New Roman" w:cs="Times New Roman"/>
                  <w:b/>
                  <w:lang w:eastAsia="en-US"/>
                  <w:rPrChange w:id="11582" w:author="PIERRE" w:date="2013-10-24T12:27:00Z">
                    <w:rPr>
                      <w:rFonts w:ascii="Times New Roman" w:eastAsia="Calibri" w:hAnsi="Times New Roman" w:cs="Times New Roman"/>
                      <w:b/>
                      <w:bCs/>
                      <w:color w:val="365F91" w:themeColor="accent1" w:themeShade="BF"/>
                      <w:sz w:val="28"/>
                      <w:szCs w:val="28"/>
                      <w:lang w:val="fr-CM" w:eastAsia="en-US"/>
                    </w:rPr>
                  </w:rPrChange>
                </w:rPr>
                <w:t>Q409</w:t>
              </w:r>
            </w:ins>
          </w:p>
        </w:tc>
        <w:tc>
          <w:tcPr>
            <w:tcW w:w="2167" w:type="dxa"/>
          </w:tcPr>
          <w:p w:rsidR="00726879" w:rsidRPr="00442E10" w:rsidRDefault="00AF2F6F" w:rsidP="00442E10">
            <w:pPr>
              <w:spacing w:after="0"/>
              <w:contextualSpacing/>
              <w:jc w:val="both"/>
              <w:rPr>
                <w:ins w:id="11583" w:author="PIERRE" w:date="2013-10-24T12:24:00Z"/>
                <w:rFonts w:ascii="Times New Roman" w:eastAsia="Calibri" w:hAnsi="Times New Roman" w:cs="Times New Roman"/>
                <w:b/>
                <w:lang w:eastAsia="en-US"/>
                <w:rPrChange w:id="11584" w:author="PIERRE" w:date="2013-10-24T12:27:00Z">
                  <w:rPr>
                    <w:ins w:id="11585" w:author="PIERRE" w:date="2013-10-24T12:24:00Z"/>
                    <w:rFonts w:ascii="Times New Roman" w:eastAsia="Calibri" w:hAnsi="Times New Roman" w:cs="Times New Roman"/>
                    <w:b/>
                    <w:lang w:val="fr-CM" w:eastAsia="en-US"/>
                  </w:rPr>
                </w:rPrChange>
              </w:rPr>
            </w:pPr>
            <w:ins w:id="11586" w:author="PIERRE" w:date="2013-10-24T12:24:00Z">
              <w:r w:rsidRPr="00AF2F6F">
                <w:rPr>
                  <w:rFonts w:ascii="Times New Roman" w:eastAsia="Calibri" w:hAnsi="Times New Roman" w:cs="Times New Roman"/>
                  <w:b/>
                  <w:lang w:eastAsia="en-US"/>
                  <w:rPrChange w:id="11587" w:author="PIERRE" w:date="2013-10-24T12:27:00Z">
                    <w:rPr>
                      <w:rFonts w:ascii="Times New Roman" w:eastAsia="Calibri" w:hAnsi="Times New Roman" w:cs="Times New Roman"/>
                      <w:b/>
                      <w:bCs/>
                      <w:color w:val="365F91" w:themeColor="accent1" w:themeShade="BF"/>
                      <w:sz w:val="28"/>
                      <w:szCs w:val="28"/>
                      <w:lang w:val="fr-CM" w:eastAsia="en-US"/>
                    </w:rPr>
                  </w:rPrChange>
                </w:rPr>
                <w:t>Options</w:t>
              </w:r>
            </w:ins>
          </w:p>
        </w:tc>
        <w:tc>
          <w:tcPr>
            <w:tcW w:w="1445" w:type="dxa"/>
          </w:tcPr>
          <w:p w:rsidR="00726879" w:rsidRPr="00442E10" w:rsidRDefault="00AF2F6F" w:rsidP="00442E10">
            <w:pPr>
              <w:spacing w:after="0"/>
              <w:contextualSpacing/>
              <w:rPr>
                <w:ins w:id="11588" w:author="PIERRE" w:date="2013-10-24T12:24:00Z"/>
                <w:rFonts w:ascii="Times New Roman" w:eastAsia="Calibri" w:hAnsi="Times New Roman" w:cs="Times New Roman"/>
                <w:b/>
                <w:lang w:eastAsia="en-US"/>
                <w:rPrChange w:id="11589" w:author="PIERRE" w:date="2013-10-24T12:27:00Z">
                  <w:rPr>
                    <w:ins w:id="11590" w:author="PIERRE" w:date="2013-10-24T12:24:00Z"/>
                    <w:rFonts w:ascii="Times New Roman" w:eastAsia="Calibri" w:hAnsi="Times New Roman" w:cs="Times New Roman"/>
                    <w:b/>
                    <w:lang w:val="fr-CM" w:eastAsia="en-US"/>
                  </w:rPr>
                </w:rPrChange>
              </w:rPr>
            </w:pPr>
            <w:ins w:id="11591" w:author="PIERRE" w:date="2013-10-24T12:24:00Z">
              <w:r w:rsidRPr="00AF2F6F">
                <w:rPr>
                  <w:rFonts w:ascii="Times New Roman" w:eastAsia="Calibri" w:hAnsi="Times New Roman" w:cs="Times New Roman"/>
                  <w:b/>
                  <w:lang w:eastAsia="en-US"/>
                  <w:rPrChange w:id="11592" w:author="PIERRE" w:date="2013-10-24T12:27:00Z">
                    <w:rPr>
                      <w:rFonts w:ascii="Times New Roman" w:eastAsia="Calibri" w:hAnsi="Times New Roman" w:cs="Times New Roman"/>
                      <w:b/>
                      <w:bCs/>
                      <w:color w:val="365F91" w:themeColor="accent1" w:themeShade="BF"/>
                      <w:sz w:val="28"/>
                      <w:szCs w:val="28"/>
                      <w:lang w:val="fr-CM" w:eastAsia="en-US"/>
                    </w:rPr>
                  </w:rPrChange>
                </w:rPr>
                <w:t>Montant</w:t>
              </w:r>
            </w:ins>
          </w:p>
        </w:tc>
        <w:tc>
          <w:tcPr>
            <w:tcW w:w="5864" w:type="dxa"/>
          </w:tcPr>
          <w:p w:rsidR="00726879" w:rsidRPr="00442E10" w:rsidRDefault="00AF2F6F" w:rsidP="00442E10">
            <w:pPr>
              <w:spacing w:after="0" w:line="240" w:lineRule="auto"/>
              <w:contextualSpacing/>
              <w:rPr>
                <w:ins w:id="11593" w:author="PIERRE" w:date="2013-10-24T12:24:00Z"/>
                <w:rFonts w:ascii="Times New Roman" w:eastAsia="Calibri" w:hAnsi="Times New Roman" w:cs="Times New Roman"/>
                <w:b/>
                <w:lang w:eastAsia="en-US"/>
                <w:rPrChange w:id="11594" w:author="PIERRE" w:date="2013-10-24T12:27:00Z">
                  <w:rPr>
                    <w:ins w:id="11595" w:author="PIERRE" w:date="2013-10-24T12:24:00Z"/>
                    <w:rFonts w:ascii="Times New Roman" w:eastAsia="Calibri" w:hAnsi="Times New Roman" w:cs="Times New Roman"/>
                    <w:b/>
                    <w:lang w:val="fr-CM" w:eastAsia="en-US"/>
                  </w:rPr>
                </w:rPrChange>
              </w:rPr>
            </w:pPr>
            <w:ins w:id="11596" w:author="PIERRE" w:date="2013-10-24T12:24:00Z">
              <w:r w:rsidRPr="00AF2F6F">
                <w:rPr>
                  <w:rFonts w:ascii="Times New Roman" w:eastAsia="Calibri" w:hAnsi="Times New Roman" w:cs="Times New Roman"/>
                  <w:b/>
                  <w:lang w:eastAsia="en-US"/>
                  <w:rPrChange w:id="11597" w:author="PIERRE" w:date="2013-10-24T12:27:00Z">
                    <w:rPr>
                      <w:rFonts w:ascii="Times New Roman" w:eastAsia="Calibri" w:hAnsi="Times New Roman" w:cs="Times New Roman"/>
                      <w:b/>
                      <w:bCs/>
                      <w:color w:val="365F91" w:themeColor="accent1" w:themeShade="BF"/>
                      <w:sz w:val="28"/>
                      <w:szCs w:val="28"/>
                      <w:lang w:val="fr-CM" w:eastAsia="en-US"/>
                    </w:rPr>
                  </w:rPrChange>
                </w:rPr>
                <w:t>1=Accepté            2=Refusé</w:t>
              </w:r>
            </w:ins>
          </w:p>
        </w:tc>
      </w:tr>
      <w:tr w:rsidR="00726879" w:rsidRPr="00442E10" w:rsidTr="00442E10">
        <w:trPr>
          <w:trHeight w:val="20"/>
          <w:jc w:val="center"/>
          <w:ins w:id="11598" w:author="PIERRE" w:date="2013-10-24T12:24:00Z"/>
        </w:trPr>
        <w:tc>
          <w:tcPr>
            <w:tcW w:w="1048" w:type="dxa"/>
            <w:vMerge/>
          </w:tcPr>
          <w:p w:rsidR="00726879" w:rsidRPr="00442E10" w:rsidRDefault="00726879" w:rsidP="00442E10">
            <w:pPr>
              <w:spacing w:after="0" w:line="240" w:lineRule="auto"/>
              <w:contextualSpacing/>
              <w:rPr>
                <w:ins w:id="11599" w:author="PIERRE" w:date="2013-10-24T12:24:00Z"/>
                <w:rFonts w:ascii="Times New Roman" w:eastAsia="Calibri" w:hAnsi="Times New Roman" w:cs="Times New Roman"/>
                <w:lang w:eastAsia="en-US"/>
                <w:rPrChange w:id="11600" w:author="PIERRE" w:date="2013-10-24T12:27:00Z">
                  <w:rPr>
                    <w:ins w:id="11601" w:author="PIERRE" w:date="2013-10-24T12:24:00Z"/>
                    <w:rFonts w:ascii="Times New Roman" w:eastAsia="Calibri" w:hAnsi="Times New Roman" w:cs="Times New Roman"/>
                    <w:lang w:val="fr-CM" w:eastAsia="en-US"/>
                  </w:rPr>
                </w:rPrChange>
              </w:rPr>
            </w:pPr>
          </w:p>
        </w:tc>
        <w:tc>
          <w:tcPr>
            <w:tcW w:w="2167" w:type="dxa"/>
          </w:tcPr>
          <w:p w:rsidR="00726879" w:rsidRPr="00442E10" w:rsidRDefault="00AF2F6F" w:rsidP="00442E10">
            <w:pPr>
              <w:spacing w:after="0" w:line="240" w:lineRule="auto"/>
              <w:contextualSpacing/>
              <w:rPr>
                <w:ins w:id="11602" w:author="PIERRE" w:date="2013-10-24T12:24:00Z"/>
                <w:rFonts w:ascii="Times New Roman" w:eastAsia="Calibri" w:hAnsi="Times New Roman" w:cs="Times New Roman"/>
                <w:b/>
                <w:lang w:eastAsia="en-US"/>
                <w:rPrChange w:id="11603" w:author="PIERRE" w:date="2013-10-24T12:27:00Z">
                  <w:rPr>
                    <w:ins w:id="11604" w:author="PIERRE" w:date="2013-10-24T12:24:00Z"/>
                    <w:rFonts w:ascii="Times New Roman" w:eastAsia="Calibri" w:hAnsi="Times New Roman" w:cs="Times New Roman"/>
                    <w:b/>
                    <w:lang w:val="fr-CM" w:eastAsia="en-US"/>
                  </w:rPr>
                </w:rPrChange>
              </w:rPr>
            </w:pPr>
            <w:ins w:id="11605" w:author="PIERRE" w:date="2013-10-24T12:24:00Z">
              <w:r w:rsidRPr="00AF2F6F">
                <w:rPr>
                  <w:rFonts w:ascii="Times New Roman" w:eastAsia="Calibri" w:hAnsi="Times New Roman" w:cs="Times New Roman"/>
                  <w:b/>
                  <w:lang w:eastAsia="en-US"/>
                  <w:rPrChange w:id="11606" w:author="PIERRE" w:date="2013-10-24T12:27:00Z">
                    <w:rPr>
                      <w:rFonts w:ascii="Times New Roman" w:eastAsia="Calibri" w:hAnsi="Times New Roman" w:cs="Times New Roman"/>
                      <w:b/>
                      <w:bCs/>
                      <w:color w:val="365F91" w:themeColor="accent1" w:themeShade="BF"/>
                      <w:sz w:val="28"/>
                      <w:szCs w:val="28"/>
                      <w:lang w:val="fr-CM" w:eastAsia="en-US"/>
                    </w:rPr>
                  </w:rPrChange>
                </w:rPr>
                <w:t>1</w:t>
              </w:r>
            </w:ins>
          </w:p>
        </w:tc>
        <w:tc>
          <w:tcPr>
            <w:tcW w:w="1445" w:type="dxa"/>
          </w:tcPr>
          <w:p w:rsidR="00726879" w:rsidRPr="00442E10" w:rsidRDefault="00AF2F6F" w:rsidP="00442E10">
            <w:pPr>
              <w:spacing w:after="0" w:line="240" w:lineRule="auto"/>
              <w:contextualSpacing/>
              <w:rPr>
                <w:ins w:id="11607" w:author="PIERRE" w:date="2013-10-24T12:24:00Z"/>
                <w:rFonts w:ascii="Times New Roman" w:eastAsia="Calibri" w:hAnsi="Times New Roman" w:cs="Times New Roman"/>
                <w:lang w:eastAsia="en-US"/>
                <w:rPrChange w:id="11608" w:author="PIERRE" w:date="2013-10-24T12:27:00Z">
                  <w:rPr>
                    <w:ins w:id="11609" w:author="PIERRE" w:date="2013-10-24T12:24:00Z"/>
                    <w:rFonts w:ascii="Times New Roman" w:eastAsia="Calibri" w:hAnsi="Times New Roman" w:cs="Times New Roman"/>
                    <w:lang w:val="fr-CM" w:eastAsia="en-US"/>
                  </w:rPr>
                </w:rPrChange>
              </w:rPr>
            </w:pPr>
            <w:ins w:id="11610" w:author="PIERRE" w:date="2013-10-24T12:24:00Z">
              <w:r w:rsidRPr="00AF2F6F">
                <w:rPr>
                  <w:rFonts w:ascii="Times New Roman" w:eastAsia="Calibri" w:hAnsi="Times New Roman" w:cs="Times New Roman"/>
                  <w:lang w:eastAsia="en-US"/>
                  <w:rPrChange w:id="11611" w:author="PIERRE" w:date="2013-10-24T12:27:00Z">
                    <w:rPr>
                      <w:rFonts w:ascii="Times New Roman" w:eastAsia="Calibri" w:hAnsi="Times New Roman" w:cs="Times New Roman"/>
                      <w:b/>
                      <w:bCs/>
                      <w:color w:val="365F91" w:themeColor="accent1" w:themeShade="BF"/>
                      <w:sz w:val="28"/>
                      <w:szCs w:val="28"/>
                      <w:lang w:val="fr-CM" w:eastAsia="en-US"/>
                    </w:rPr>
                  </w:rPrChange>
                </w:rPr>
                <w:t xml:space="preserve"> 3 000 </w:t>
              </w:r>
              <w:proofErr w:type="spellStart"/>
              <w:r w:rsidRPr="00AF2F6F">
                <w:rPr>
                  <w:rFonts w:ascii="Times New Roman" w:eastAsia="Calibri" w:hAnsi="Times New Roman" w:cs="Times New Roman"/>
                  <w:lang w:eastAsia="en-US"/>
                  <w:rPrChange w:id="11612" w:author="PIERRE" w:date="2013-10-24T12:27:00Z">
                    <w:rPr>
                      <w:rFonts w:ascii="Times New Roman" w:eastAsia="Calibri" w:hAnsi="Times New Roman" w:cs="Times New Roman"/>
                      <w:b/>
                      <w:bCs/>
                      <w:color w:val="365F91" w:themeColor="accent1" w:themeShade="BF"/>
                      <w:sz w:val="28"/>
                      <w:szCs w:val="28"/>
                      <w:lang w:val="fr-CM" w:eastAsia="en-US"/>
                    </w:rPr>
                  </w:rPrChange>
                </w:rPr>
                <w:t>Fcfa</w:t>
              </w:r>
              <w:proofErr w:type="spellEnd"/>
            </w:ins>
          </w:p>
        </w:tc>
        <w:tc>
          <w:tcPr>
            <w:tcW w:w="5864" w:type="dxa"/>
          </w:tcPr>
          <w:p w:rsidR="00726879" w:rsidRPr="00442E10" w:rsidRDefault="00AF2F6F" w:rsidP="00442E10">
            <w:pPr>
              <w:spacing w:after="0" w:line="240" w:lineRule="auto"/>
              <w:contextualSpacing/>
              <w:jc w:val="center"/>
              <w:rPr>
                <w:ins w:id="11613" w:author="PIERRE" w:date="2013-10-24T12:24:00Z"/>
                <w:rFonts w:ascii="Times New Roman" w:eastAsia="Calibri" w:hAnsi="Times New Roman" w:cs="Times New Roman"/>
                <w:lang w:eastAsia="en-US"/>
                <w:rPrChange w:id="11614" w:author="PIERRE" w:date="2013-10-24T12:27:00Z">
                  <w:rPr>
                    <w:ins w:id="11615" w:author="PIERRE" w:date="2013-10-24T12:24:00Z"/>
                    <w:rFonts w:ascii="Times New Roman" w:eastAsia="Calibri" w:hAnsi="Times New Roman" w:cs="Times New Roman"/>
                    <w:lang w:val="fr-CM" w:eastAsia="en-US"/>
                  </w:rPr>
                </w:rPrChange>
              </w:rPr>
            </w:pPr>
            <w:ins w:id="11616" w:author="PIERRE" w:date="2013-10-24T12:24:00Z">
              <w:r w:rsidRPr="00AF2F6F">
                <w:rPr>
                  <w:rFonts w:ascii="Times New Roman" w:eastAsia="Times New Roman" w:hAnsi="Times New Roman" w:cs="Times New Roman"/>
                  <w:rPrChange w:id="11617" w:author="PIERRE" w:date="2013-10-24T12:27:00Z">
                    <w:rPr>
                      <w:rFonts w:ascii="Times New Roman" w:eastAsia="Times New Roman" w:hAnsi="Times New Roman" w:cs="Times New Roman"/>
                      <w:b/>
                      <w:bCs/>
                      <w:color w:val="365F91" w:themeColor="accent1" w:themeShade="BF"/>
                      <w:sz w:val="28"/>
                      <w:szCs w:val="28"/>
                      <w:lang w:val="fr-CM" w:eastAsia="en-US"/>
                    </w:rPr>
                  </w:rPrChange>
                </w:rPr>
                <w:t>|__|</w:t>
              </w:r>
            </w:ins>
          </w:p>
        </w:tc>
      </w:tr>
      <w:tr w:rsidR="00726879" w:rsidRPr="00442E10" w:rsidTr="00442E10">
        <w:trPr>
          <w:trHeight w:val="20"/>
          <w:jc w:val="center"/>
          <w:ins w:id="11618" w:author="PIERRE" w:date="2013-10-24T12:24:00Z"/>
        </w:trPr>
        <w:tc>
          <w:tcPr>
            <w:tcW w:w="1048" w:type="dxa"/>
            <w:vMerge/>
          </w:tcPr>
          <w:p w:rsidR="00726879" w:rsidRPr="00442E10" w:rsidRDefault="00726879" w:rsidP="00442E10">
            <w:pPr>
              <w:spacing w:after="0" w:line="240" w:lineRule="auto"/>
              <w:contextualSpacing/>
              <w:rPr>
                <w:ins w:id="11619" w:author="PIERRE" w:date="2013-10-24T12:24:00Z"/>
                <w:rFonts w:ascii="Times New Roman" w:eastAsia="Calibri" w:hAnsi="Times New Roman" w:cs="Times New Roman"/>
                <w:lang w:eastAsia="en-US"/>
                <w:rPrChange w:id="11620" w:author="PIERRE" w:date="2013-10-24T12:27:00Z">
                  <w:rPr>
                    <w:ins w:id="11621" w:author="PIERRE" w:date="2013-10-24T12:24:00Z"/>
                    <w:rFonts w:ascii="Times New Roman" w:eastAsia="Calibri" w:hAnsi="Times New Roman" w:cs="Times New Roman"/>
                    <w:lang w:val="fr-CM" w:eastAsia="en-US"/>
                  </w:rPr>
                </w:rPrChange>
              </w:rPr>
            </w:pPr>
          </w:p>
        </w:tc>
        <w:tc>
          <w:tcPr>
            <w:tcW w:w="2167" w:type="dxa"/>
          </w:tcPr>
          <w:p w:rsidR="00726879" w:rsidRPr="00442E10" w:rsidRDefault="00AF2F6F" w:rsidP="00442E10">
            <w:pPr>
              <w:spacing w:after="0" w:line="240" w:lineRule="auto"/>
              <w:contextualSpacing/>
              <w:rPr>
                <w:ins w:id="11622" w:author="PIERRE" w:date="2013-10-24T12:24:00Z"/>
                <w:rFonts w:ascii="Times New Roman" w:eastAsia="Calibri" w:hAnsi="Times New Roman" w:cs="Times New Roman"/>
                <w:b/>
                <w:lang w:eastAsia="en-US"/>
                <w:rPrChange w:id="11623" w:author="PIERRE" w:date="2013-10-24T12:27:00Z">
                  <w:rPr>
                    <w:ins w:id="11624" w:author="PIERRE" w:date="2013-10-24T12:24:00Z"/>
                    <w:rFonts w:ascii="Times New Roman" w:eastAsia="Calibri" w:hAnsi="Times New Roman" w:cs="Times New Roman"/>
                    <w:b/>
                    <w:lang w:val="fr-CM" w:eastAsia="en-US"/>
                  </w:rPr>
                </w:rPrChange>
              </w:rPr>
            </w:pPr>
            <w:ins w:id="11625" w:author="PIERRE" w:date="2013-10-24T12:24:00Z">
              <w:r w:rsidRPr="00AF2F6F">
                <w:rPr>
                  <w:rFonts w:ascii="Times New Roman" w:eastAsia="Calibri" w:hAnsi="Times New Roman" w:cs="Times New Roman"/>
                  <w:b/>
                  <w:lang w:eastAsia="en-US"/>
                  <w:rPrChange w:id="11626" w:author="PIERRE" w:date="2013-10-24T12:27:00Z">
                    <w:rPr>
                      <w:rFonts w:ascii="Times New Roman" w:eastAsia="Calibri" w:hAnsi="Times New Roman" w:cs="Times New Roman"/>
                      <w:b/>
                      <w:bCs/>
                      <w:color w:val="365F91" w:themeColor="accent1" w:themeShade="BF"/>
                      <w:sz w:val="28"/>
                      <w:szCs w:val="28"/>
                      <w:lang w:val="fr-CM" w:eastAsia="en-US"/>
                    </w:rPr>
                  </w:rPrChange>
                </w:rPr>
                <w:t>2</w:t>
              </w:r>
            </w:ins>
          </w:p>
        </w:tc>
        <w:tc>
          <w:tcPr>
            <w:tcW w:w="1445" w:type="dxa"/>
          </w:tcPr>
          <w:p w:rsidR="00726879" w:rsidRPr="00442E10" w:rsidRDefault="00AF2F6F" w:rsidP="00442E10">
            <w:pPr>
              <w:spacing w:after="0" w:line="240" w:lineRule="auto"/>
              <w:contextualSpacing/>
              <w:rPr>
                <w:ins w:id="11627" w:author="PIERRE" w:date="2013-10-24T12:24:00Z"/>
                <w:rFonts w:ascii="Times New Roman" w:eastAsia="Calibri" w:hAnsi="Times New Roman" w:cs="Times New Roman"/>
                <w:lang w:eastAsia="en-US"/>
                <w:rPrChange w:id="11628" w:author="PIERRE" w:date="2013-10-24T12:27:00Z">
                  <w:rPr>
                    <w:ins w:id="11629" w:author="PIERRE" w:date="2013-10-24T12:24:00Z"/>
                    <w:rFonts w:ascii="Times New Roman" w:eastAsia="Calibri" w:hAnsi="Times New Roman" w:cs="Times New Roman"/>
                    <w:lang w:val="fr-CM" w:eastAsia="en-US"/>
                  </w:rPr>
                </w:rPrChange>
              </w:rPr>
            </w:pPr>
            <w:ins w:id="11630" w:author="PIERRE" w:date="2013-10-24T12:24:00Z">
              <w:r w:rsidRPr="00AF2F6F">
                <w:rPr>
                  <w:rFonts w:ascii="Times New Roman" w:eastAsia="Calibri" w:hAnsi="Times New Roman" w:cs="Times New Roman"/>
                  <w:lang w:eastAsia="en-US"/>
                  <w:rPrChange w:id="11631" w:author="PIERRE" w:date="2013-10-24T12:27:00Z">
                    <w:rPr>
                      <w:rFonts w:ascii="Times New Roman" w:eastAsia="Calibri" w:hAnsi="Times New Roman" w:cs="Times New Roman"/>
                      <w:b/>
                      <w:bCs/>
                      <w:color w:val="365F91" w:themeColor="accent1" w:themeShade="BF"/>
                      <w:sz w:val="28"/>
                      <w:szCs w:val="28"/>
                      <w:lang w:val="fr-CM" w:eastAsia="en-US"/>
                    </w:rPr>
                  </w:rPrChange>
                </w:rPr>
                <w:t xml:space="preserve"> 3 500 </w:t>
              </w:r>
              <w:proofErr w:type="spellStart"/>
              <w:r w:rsidRPr="00AF2F6F">
                <w:rPr>
                  <w:rFonts w:ascii="Times New Roman" w:eastAsia="Calibri" w:hAnsi="Times New Roman" w:cs="Times New Roman"/>
                  <w:lang w:eastAsia="en-US"/>
                  <w:rPrChange w:id="11632" w:author="PIERRE" w:date="2013-10-24T12:27:00Z">
                    <w:rPr>
                      <w:rFonts w:ascii="Times New Roman" w:eastAsia="Calibri" w:hAnsi="Times New Roman" w:cs="Times New Roman"/>
                      <w:b/>
                      <w:bCs/>
                      <w:color w:val="365F91" w:themeColor="accent1" w:themeShade="BF"/>
                      <w:sz w:val="28"/>
                      <w:szCs w:val="28"/>
                      <w:lang w:val="fr-CM" w:eastAsia="en-US"/>
                    </w:rPr>
                  </w:rPrChange>
                </w:rPr>
                <w:t>Fcfa</w:t>
              </w:r>
              <w:proofErr w:type="spellEnd"/>
            </w:ins>
          </w:p>
        </w:tc>
        <w:tc>
          <w:tcPr>
            <w:tcW w:w="5864" w:type="dxa"/>
          </w:tcPr>
          <w:p w:rsidR="00726879" w:rsidRPr="00442E10" w:rsidRDefault="00AF2F6F" w:rsidP="00442E10">
            <w:pPr>
              <w:spacing w:after="0" w:line="240" w:lineRule="auto"/>
              <w:contextualSpacing/>
              <w:jc w:val="center"/>
              <w:rPr>
                <w:ins w:id="11633" w:author="PIERRE" w:date="2013-10-24T12:24:00Z"/>
                <w:rFonts w:ascii="Times New Roman" w:eastAsia="Calibri" w:hAnsi="Times New Roman" w:cs="Times New Roman"/>
                <w:lang w:eastAsia="en-US"/>
                <w:rPrChange w:id="11634" w:author="PIERRE" w:date="2013-10-24T12:27:00Z">
                  <w:rPr>
                    <w:ins w:id="11635" w:author="PIERRE" w:date="2013-10-24T12:24:00Z"/>
                    <w:rFonts w:ascii="Times New Roman" w:eastAsia="Calibri" w:hAnsi="Times New Roman" w:cs="Times New Roman"/>
                    <w:lang w:val="fr-CM" w:eastAsia="en-US"/>
                  </w:rPr>
                </w:rPrChange>
              </w:rPr>
            </w:pPr>
            <w:ins w:id="11636" w:author="PIERRE" w:date="2013-10-24T12:24:00Z">
              <w:r w:rsidRPr="00AF2F6F">
                <w:rPr>
                  <w:rFonts w:ascii="Times New Roman" w:eastAsia="Times New Roman" w:hAnsi="Times New Roman" w:cs="Times New Roman"/>
                  <w:rPrChange w:id="11637" w:author="PIERRE" w:date="2013-10-24T12:27:00Z">
                    <w:rPr>
                      <w:rFonts w:ascii="Times New Roman" w:eastAsia="Times New Roman" w:hAnsi="Times New Roman" w:cs="Times New Roman"/>
                      <w:b/>
                      <w:bCs/>
                      <w:color w:val="365F91" w:themeColor="accent1" w:themeShade="BF"/>
                      <w:sz w:val="28"/>
                      <w:szCs w:val="28"/>
                      <w:lang w:val="fr-CM" w:eastAsia="en-US"/>
                    </w:rPr>
                  </w:rPrChange>
                </w:rPr>
                <w:t>|__|</w:t>
              </w:r>
            </w:ins>
          </w:p>
        </w:tc>
      </w:tr>
      <w:tr w:rsidR="00726879" w:rsidRPr="00442E10" w:rsidTr="00442E10">
        <w:trPr>
          <w:trHeight w:val="20"/>
          <w:jc w:val="center"/>
          <w:ins w:id="11638" w:author="PIERRE" w:date="2013-10-24T12:24:00Z"/>
        </w:trPr>
        <w:tc>
          <w:tcPr>
            <w:tcW w:w="1048" w:type="dxa"/>
            <w:vMerge/>
          </w:tcPr>
          <w:p w:rsidR="00726879" w:rsidRPr="00442E10" w:rsidRDefault="00726879" w:rsidP="00442E10">
            <w:pPr>
              <w:spacing w:after="0" w:line="240" w:lineRule="auto"/>
              <w:contextualSpacing/>
              <w:rPr>
                <w:ins w:id="11639" w:author="PIERRE" w:date="2013-10-24T12:24:00Z"/>
                <w:rFonts w:ascii="Times New Roman" w:eastAsia="Calibri" w:hAnsi="Times New Roman" w:cs="Times New Roman"/>
                <w:lang w:eastAsia="en-US"/>
                <w:rPrChange w:id="11640" w:author="PIERRE" w:date="2013-10-24T12:27:00Z">
                  <w:rPr>
                    <w:ins w:id="11641" w:author="PIERRE" w:date="2013-10-24T12:24:00Z"/>
                    <w:rFonts w:ascii="Times New Roman" w:eastAsia="Calibri" w:hAnsi="Times New Roman" w:cs="Times New Roman"/>
                    <w:lang w:val="fr-CM" w:eastAsia="en-US"/>
                  </w:rPr>
                </w:rPrChange>
              </w:rPr>
            </w:pPr>
          </w:p>
        </w:tc>
        <w:tc>
          <w:tcPr>
            <w:tcW w:w="2167" w:type="dxa"/>
          </w:tcPr>
          <w:p w:rsidR="00726879" w:rsidRPr="00442E10" w:rsidRDefault="00AF2F6F" w:rsidP="00442E10">
            <w:pPr>
              <w:spacing w:after="0" w:line="240" w:lineRule="auto"/>
              <w:contextualSpacing/>
              <w:rPr>
                <w:ins w:id="11642" w:author="PIERRE" w:date="2013-10-24T12:24:00Z"/>
                <w:rFonts w:ascii="Times New Roman" w:eastAsia="Calibri" w:hAnsi="Times New Roman" w:cs="Times New Roman"/>
                <w:b/>
                <w:lang w:eastAsia="en-US"/>
                <w:rPrChange w:id="11643" w:author="PIERRE" w:date="2013-10-24T12:27:00Z">
                  <w:rPr>
                    <w:ins w:id="11644" w:author="PIERRE" w:date="2013-10-24T12:24:00Z"/>
                    <w:rFonts w:ascii="Times New Roman" w:eastAsia="Calibri" w:hAnsi="Times New Roman" w:cs="Times New Roman"/>
                    <w:b/>
                    <w:lang w:val="fr-CM" w:eastAsia="en-US"/>
                  </w:rPr>
                </w:rPrChange>
              </w:rPr>
            </w:pPr>
            <w:ins w:id="11645" w:author="PIERRE" w:date="2013-10-24T12:24:00Z">
              <w:r w:rsidRPr="00AF2F6F">
                <w:rPr>
                  <w:rFonts w:ascii="Times New Roman" w:eastAsia="Calibri" w:hAnsi="Times New Roman" w:cs="Times New Roman"/>
                  <w:b/>
                  <w:lang w:eastAsia="en-US"/>
                  <w:rPrChange w:id="11646" w:author="PIERRE" w:date="2013-10-24T12:27:00Z">
                    <w:rPr>
                      <w:rFonts w:ascii="Times New Roman" w:eastAsia="Calibri" w:hAnsi="Times New Roman" w:cs="Times New Roman"/>
                      <w:b/>
                      <w:bCs/>
                      <w:color w:val="365F91" w:themeColor="accent1" w:themeShade="BF"/>
                      <w:sz w:val="28"/>
                      <w:szCs w:val="28"/>
                      <w:lang w:val="fr-CM" w:eastAsia="en-US"/>
                    </w:rPr>
                  </w:rPrChange>
                </w:rPr>
                <w:t>3</w:t>
              </w:r>
            </w:ins>
          </w:p>
        </w:tc>
        <w:tc>
          <w:tcPr>
            <w:tcW w:w="1445" w:type="dxa"/>
          </w:tcPr>
          <w:p w:rsidR="00726879" w:rsidRPr="00442E10" w:rsidRDefault="00AF2F6F" w:rsidP="00442E10">
            <w:pPr>
              <w:spacing w:after="0" w:line="240" w:lineRule="auto"/>
              <w:contextualSpacing/>
              <w:rPr>
                <w:ins w:id="11647" w:author="PIERRE" w:date="2013-10-24T12:24:00Z"/>
                <w:rFonts w:ascii="Times New Roman" w:eastAsia="Calibri" w:hAnsi="Times New Roman" w:cs="Times New Roman"/>
                <w:lang w:eastAsia="en-US"/>
                <w:rPrChange w:id="11648" w:author="PIERRE" w:date="2013-10-24T12:27:00Z">
                  <w:rPr>
                    <w:ins w:id="11649" w:author="PIERRE" w:date="2013-10-24T12:24:00Z"/>
                    <w:rFonts w:ascii="Times New Roman" w:eastAsia="Calibri" w:hAnsi="Times New Roman" w:cs="Times New Roman"/>
                    <w:lang w:val="fr-CM" w:eastAsia="en-US"/>
                  </w:rPr>
                </w:rPrChange>
              </w:rPr>
            </w:pPr>
            <w:ins w:id="11650" w:author="PIERRE" w:date="2013-10-24T12:24:00Z">
              <w:r w:rsidRPr="00AF2F6F">
                <w:rPr>
                  <w:rFonts w:ascii="Times New Roman" w:eastAsia="Calibri" w:hAnsi="Times New Roman" w:cs="Times New Roman"/>
                  <w:lang w:eastAsia="en-US"/>
                  <w:rPrChange w:id="11651" w:author="PIERRE" w:date="2013-10-24T12:27:00Z">
                    <w:rPr>
                      <w:rFonts w:ascii="Times New Roman" w:eastAsia="Calibri" w:hAnsi="Times New Roman" w:cs="Times New Roman"/>
                      <w:b/>
                      <w:bCs/>
                      <w:color w:val="365F91" w:themeColor="accent1" w:themeShade="BF"/>
                      <w:sz w:val="28"/>
                      <w:szCs w:val="28"/>
                      <w:lang w:val="fr-CM" w:eastAsia="en-US"/>
                    </w:rPr>
                  </w:rPrChange>
                </w:rPr>
                <w:t xml:space="preserve"> 4 000 </w:t>
              </w:r>
              <w:proofErr w:type="spellStart"/>
              <w:r w:rsidRPr="00AF2F6F">
                <w:rPr>
                  <w:rFonts w:ascii="Times New Roman" w:eastAsia="Calibri" w:hAnsi="Times New Roman" w:cs="Times New Roman"/>
                  <w:lang w:eastAsia="en-US"/>
                  <w:rPrChange w:id="11652" w:author="PIERRE" w:date="2013-10-24T12:27:00Z">
                    <w:rPr>
                      <w:rFonts w:ascii="Times New Roman" w:eastAsia="Calibri" w:hAnsi="Times New Roman" w:cs="Times New Roman"/>
                      <w:b/>
                      <w:bCs/>
                      <w:color w:val="365F91" w:themeColor="accent1" w:themeShade="BF"/>
                      <w:sz w:val="28"/>
                      <w:szCs w:val="28"/>
                      <w:lang w:val="fr-CM" w:eastAsia="en-US"/>
                    </w:rPr>
                  </w:rPrChange>
                </w:rPr>
                <w:t>Fcfa</w:t>
              </w:r>
              <w:proofErr w:type="spellEnd"/>
            </w:ins>
          </w:p>
        </w:tc>
        <w:tc>
          <w:tcPr>
            <w:tcW w:w="5864" w:type="dxa"/>
          </w:tcPr>
          <w:p w:rsidR="00726879" w:rsidRPr="00442E10" w:rsidRDefault="00AF2F6F" w:rsidP="00442E10">
            <w:pPr>
              <w:spacing w:after="0" w:line="240" w:lineRule="auto"/>
              <w:contextualSpacing/>
              <w:jc w:val="center"/>
              <w:rPr>
                <w:ins w:id="11653" w:author="PIERRE" w:date="2013-10-24T12:24:00Z"/>
                <w:rFonts w:ascii="Times New Roman" w:eastAsia="Calibri" w:hAnsi="Times New Roman" w:cs="Times New Roman"/>
                <w:lang w:eastAsia="en-US"/>
                <w:rPrChange w:id="11654" w:author="PIERRE" w:date="2013-10-24T12:27:00Z">
                  <w:rPr>
                    <w:ins w:id="11655" w:author="PIERRE" w:date="2013-10-24T12:24:00Z"/>
                    <w:rFonts w:ascii="Times New Roman" w:eastAsia="Calibri" w:hAnsi="Times New Roman" w:cs="Times New Roman"/>
                    <w:lang w:val="fr-CM" w:eastAsia="en-US"/>
                  </w:rPr>
                </w:rPrChange>
              </w:rPr>
            </w:pPr>
            <w:ins w:id="11656" w:author="PIERRE" w:date="2013-10-24T12:24:00Z">
              <w:r w:rsidRPr="00AF2F6F">
                <w:rPr>
                  <w:rFonts w:ascii="Times New Roman" w:eastAsia="Times New Roman" w:hAnsi="Times New Roman" w:cs="Times New Roman"/>
                  <w:rPrChange w:id="11657" w:author="PIERRE" w:date="2013-10-24T12:27:00Z">
                    <w:rPr>
                      <w:rFonts w:ascii="Times New Roman" w:eastAsia="Times New Roman" w:hAnsi="Times New Roman" w:cs="Times New Roman"/>
                      <w:b/>
                      <w:bCs/>
                      <w:color w:val="365F91" w:themeColor="accent1" w:themeShade="BF"/>
                      <w:sz w:val="28"/>
                      <w:szCs w:val="28"/>
                      <w:lang w:val="fr-CM" w:eastAsia="en-US"/>
                    </w:rPr>
                  </w:rPrChange>
                </w:rPr>
                <w:t>|__|</w:t>
              </w:r>
            </w:ins>
          </w:p>
        </w:tc>
      </w:tr>
      <w:tr w:rsidR="00726879" w:rsidRPr="00442E10" w:rsidTr="00442E10">
        <w:trPr>
          <w:trHeight w:val="20"/>
          <w:jc w:val="center"/>
          <w:ins w:id="11658" w:author="PIERRE" w:date="2013-10-24T12:24:00Z"/>
        </w:trPr>
        <w:tc>
          <w:tcPr>
            <w:tcW w:w="1048" w:type="dxa"/>
            <w:vMerge/>
          </w:tcPr>
          <w:p w:rsidR="00726879" w:rsidRPr="00442E10" w:rsidRDefault="00726879" w:rsidP="00442E10">
            <w:pPr>
              <w:spacing w:after="0" w:line="240" w:lineRule="auto"/>
              <w:contextualSpacing/>
              <w:rPr>
                <w:ins w:id="11659" w:author="PIERRE" w:date="2013-10-24T12:24:00Z"/>
                <w:rFonts w:ascii="Times New Roman" w:eastAsia="Calibri" w:hAnsi="Times New Roman" w:cs="Times New Roman"/>
                <w:lang w:eastAsia="en-US"/>
                <w:rPrChange w:id="11660" w:author="PIERRE" w:date="2013-10-24T12:27:00Z">
                  <w:rPr>
                    <w:ins w:id="11661" w:author="PIERRE" w:date="2013-10-24T12:24:00Z"/>
                    <w:rFonts w:ascii="Times New Roman" w:eastAsia="Calibri" w:hAnsi="Times New Roman" w:cs="Times New Roman"/>
                    <w:lang w:val="fr-CM" w:eastAsia="en-US"/>
                  </w:rPr>
                </w:rPrChange>
              </w:rPr>
            </w:pPr>
          </w:p>
        </w:tc>
        <w:tc>
          <w:tcPr>
            <w:tcW w:w="2167" w:type="dxa"/>
          </w:tcPr>
          <w:p w:rsidR="00726879" w:rsidRPr="00442E10" w:rsidRDefault="00AF2F6F" w:rsidP="00442E10">
            <w:pPr>
              <w:spacing w:after="0" w:line="240" w:lineRule="auto"/>
              <w:contextualSpacing/>
              <w:rPr>
                <w:ins w:id="11662" w:author="PIERRE" w:date="2013-10-24T12:24:00Z"/>
                <w:rFonts w:ascii="Times New Roman" w:eastAsia="Calibri" w:hAnsi="Times New Roman" w:cs="Times New Roman"/>
                <w:b/>
                <w:lang w:eastAsia="en-US"/>
                <w:rPrChange w:id="11663" w:author="PIERRE" w:date="2013-10-24T12:27:00Z">
                  <w:rPr>
                    <w:ins w:id="11664" w:author="PIERRE" w:date="2013-10-24T12:24:00Z"/>
                    <w:rFonts w:ascii="Times New Roman" w:eastAsia="Calibri" w:hAnsi="Times New Roman" w:cs="Times New Roman"/>
                    <w:b/>
                    <w:lang w:val="fr-CM" w:eastAsia="en-US"/>
                  </w:rPr>
                </w:rPrChange>
              </w:rPr>
            </w:pPr>
            <w:ins w:id="11665" w:author="PIERRE" w:date="2013-10-24T12:24:00Z">
              <w:r w:rsidRPr="00AF2F6F">
                <w:rPr>
                  <w:rFonts w:ascii="Times New Roman" w:eastAsia="Calibri" w:hAnsi="Times New Roman" w:cs="Times New Roman"/>
                  <w:b/>
                  <w:lang w:eastAsia="en-US"/>
                  <w:rPrChange w:id="11666" w:author="PIERRE" w:date="2013-10-24T12:27:00Z">
                    <w:rPr>
                      <w:rFonts w:ascii="Times New Roman" w:eastAsia="Calibri" w:hAnsi="Times New Roman" w:cs="Times New Roman"/>
                      <w:b/>
                      <w:bCs/>
                      <w:color w:val="365F91" w:themeColor="accent1" w:themeShade="BF"/>
                      <w:sz w:val="28"/>
                      <w:szCs w:val="28"/>
                      <w:lang w:val="fr-CM" w:eastAsia="en-US"/>
                    </w:rPr>
                  </w:rPrChange>
                </w:rPr>
                <w:t>4</w:t>
              </w:r>
            </w:ins>
          </w:p>
        </w:tc>
        <w:tc>
          <w:tcPr>
            <w:tcW w:w="1445" w:type="dxa"/>
          </w:tcPr>
          <w:p w:rsidR="00726879" w:rsidRPr="00442E10" w:rsidRDefault="00AF2F6F" w:rsidP="00442E10">
            <w:pPr>
              <w:spacing w:after="0" w:line="240" w:lineRule="auto"/>
              <w:contextualSpacing/>
              <w:rPr>
                <w:ins w:id="11667" w:author="PIERRE" w:date="2013-10-24T12:24:00Z"/>
                <w:rFonts w:ascii="Times New Roman" w:eastAsia="Calibri" w:hAnsi="Times New Roman" w:cs="Times New Roman"/>
                <w:lang w:eastAsia="en-US"/>
                <w:rPrChange w:id="11668" w:author="PIERRE" w:date="2013-10-24T12:27:00Z">
                  <w:rPr>
                    <w:ins w:id="11669" w:author="PIERRE" w:date="2013-10-24T12:24:00Z"/>
                    <w:rFonts w:ascii="Times New Roman" w:eastAsia="Calibri" w:hAnsi="Times New Roman" w:cs="Times New Roman"/>
                    <w:lang w:val="fr-CM" w:eastAsia="en-US"/>
                  </w:rPr>
                </w:rPrChange>
              </w:rPr>
            </w:pPr>
            <w:ins w:id="11670" w:author="PIERRE" w:date="2013-10-24T12:24:00Z">
              <w:r w:rsidRPr="00AF2F6F">
                <w:rPr>
                  <w:rFonts w:ascii="Times New Roman" w:eastAsia="Calibri" w:hAnsi="Times New Roman" w:cs="Times New Roman"/>
                  <w:lang w:eastAsia="en-US"/>
                  <w:rPrChange w:id="11671" w:author="PIERRE" w:date="2013-10-24T12:27:00Z">
                    <w:rPr>
                      <w:rFonts w:ascii="Times New Roman" w:eastAsia="Calibri" w:hAnsi="Times New Roman" w:cs="Times New Roman"/>
                      <w:b/>
                      <w:bCs/>
                      <w:color w:val="365F91" w:themeColor="accent1" w:themeShade="BF"/>
                      <w:sz w:val="28"/>
                      <w:szCs w:val="28"/>
                      <w:lang w:val="fr-CM" w:eastAsia="en-US"/>
                    </w:rPr>
                  </w:rPrChange>
                </w:rPr>
                <w:t xml:space="preserve"> 4 500 </w:t>
              </w:r>
              <w:proofErr w:type="spellStart"/>
              <w:r w:rsidRPr="00AF2F6F">
                <w:rPr>
                  <w:rFonts w:ascii="Times New Roman" w:eastAsia="Calibri" w:hAnsi="Times New Roman" w:cs="Times New Roman"/>
                  <w:lang w:eastAsia="en-US"/>
                  <w:rPrChange w:id="11672" w:author="PIERRE" w:date="2013-10-24T12:27:00Z">
                    <w:rPr>
                      <w:rFonts w:ascii="Times New Roman" w:eastAsia="Calibri" w:hAnsi="Times New Roman" w:cs="Times New Roman"/>
                      <w:b/>
                      <w:bCs/>
                      <w:color w:val="365F91" w:themeColor="accent1" w:themeShade="BF"/>
                      <w:sz w:val="28"/>
                      <w:szCs w:val="28"/>
                      <w:lang w:val="fr-CM" w:eastAsia="en-US"/>
                    </w:rPr>
                  </w:rPrChange>
                </w:rPr>
                <w:t>Fcfa</w:t>
              </w:r>
              <w:proofErr w:type="spellEnd"/>
            </w:ins>
          </w:p>
        </w:tc>
        <w:tc>
          <w:tcPr>
            <w:tcW w:w="5864" w:type="dxa"/>
          </w:tcPr>
          <w:p w:rsidR="00726879" w:rsidRPr="00442E10" w:rsidRDefault="00AF2F6F" w:rsidP="00442E10">
            <w:pPr>
              <w:spacing w:after="0" w:line="240" w:lineRule="auto"/>
              <w:contextualSpacing/>
              <w:jc w:val="center"/>
              <w:rPr>
                <w:ins w:id="11673" w:author="PIERRE" w:date="2013-10-24T12:24:00Z"/>
                <w:rFonts w:ascii="Times New Roman" w:eastAsia="Calibri" w:hAnsi="Times New Roman" w:cs="Times New Roman"/>
                <w:lang w:eastAsia="en-US"/>
                <w:rPrChange w:id="11674" w:author="PIERRE" w:date="2013-10-24T12:27:00Z">
                  <w:rPr>
                    <w:ins w:id="11675" w:author="PIERRE" w:date="2013-10-24T12:24:00Z"/>
                    <w:rFonts w:ascii="Times New Roman" w:eastAsia="Calibri" w:hAnsi="Times New Roman" w:cs="Times New Roman"/>
                    <w:lang w:val="fr-CM" w:eastAsia="en-US"/>
                  </w:rPr>
                </w:rPrChange>
              </w:rPr>
            </w:pPr>
            <w:ins w:id="11676" w:author="PIERRE" w:date="2013-10-24T12:24:00Z">
              <w:r w:rsidRPr="00AF2F6F">
                <w:rPr>
                  <w:rFonts w:ascii="Times New Roman" w:eastAsia="Times New Roman" w:hAnsi="Times New Roman" w:cs="Times New Roman"/>
                  <w:rPrChange w:id="11677" w:author="PIERRE" w:date="2013-10-24T12:27:00Z">
                    <w:rPr>
                      <w:rFonts w:ascii="Times New Roman" w:eastAsia="Times New Roman" w:hAnsi="Times New Roman" w:cs="Times New Roman"/>
                      <w:b/>
                      <w:bCs/>
                      <w:color w:val="365F91" w:themeColor="accent1" w:themeShade="BF"/>
                      <w:sz w:val="28"/>
                      <w:szCs w:val="28"/>
                      <w:lang w:val="fr-CM" w:eastAsia="en-US"/>
                    </w:rPr>
                  </w:rPrChange>
                </w:rPr>
                <w:t>|__|</w:t>
              </w:r>
            </w:ins>
          </w:p>
        </w:tc>
      </w:tr>
      <w:tr w:rsidR="00726879" w:rsidRPr="00442E10" w:rsidTr="00442E10">
        <w:trPr>
          <w:trHeight w:val="20"/>
          <w:jc w:val="center"/>
          <w:ins w:id="11678" w:author="PIERRE" w:date="2013-10-24T12:24:00Z"/>
        </w:trPr>
        <w:tc>
          <w:tcPr>
            <w:tcW w:w="1048" w:type="dxa"/>
            <w:vMerge/>
          </w:tcPr>
          <w:p w:rsidR="00726879" w:rsidRPr="00442E10" w:rsidRDefault="00726879" w:rsidP="00442E10">
            <w:pPr>
              <w:spacing w:after="0" w:line="240" w:lineRule="auto"/>
              <w:contextualSpacing/>
              <w:rPr>
                <w:ins w:id="11679" w:author="PIERRE" w:date="2013-10-24T12:24:00Z"/>
                <w:rFonts w:ascii="Times New Roman" w:eastAsia="Calibri" w:hAnsi="Times New Roman" w:cs="Times New Roman"/>
                <w:lang w:eastAsia="en-US"/>
                <w:rPrChange w:id="11680" w:author="PIERRE" w:date="2013-10-24T12:27:00Z">
                  <w:rPr>
                    <w:ins w:id="11681" w:author="PIERRE" w:date="2013-10-24T12:24:00Z"/>
                    <w:rFonts w:ascii="Times New Roman" w:eastAsia="Calibri" w:hAnsi="Times New Roman" w:cs="Times New Roman"/>
                    <w:lang w:val="fr-CM" w:eastAsia="en-US"/>
                  </w:rPr>
                </w:rPrChange>
              </w:rPr>
            </w:pPr>
          </w:p>
        </w:tc>
        <w:tc>
          <w:tcPr>
            <w:tcW w:w="2167" w:type="dxa"/>
          </w:tcPr>
          <w:p w:rsidR="00726879" w:rsidRPr="00442E10" w:rsidRDefault="00AF2F6F" w:rsidP="00442E10">
            <w:pPr>
              <w:spacing w:after="0" w:line="240" w:lineRule="auto"/>
              <w:contextualSpacing/>
              <w:rPr>
                <w:ins w:id="11682" w:author="PIERRE" w:date="2013-10-24T12:24:00Z"/>
                <w:rFonts w:ascii="Times New Roman" w:eastAsia="Calibri" w:hAnsi="Times New Roman" w:cs="Times New Roman"/>
                <w:b/>
                <w:lang w:eastAsia="en-US"/>
                <w:rPrChange w:id="11683" w:author="PIERRE" w:date="2013-10-24T12:27:00Z">
                  <w:rPr>
                    <w:ins w:id="11684" w:author="PIERRE" w:date="2013-10-24T12:24:00Z"/>
                    <w:rFonts w:ascii="Times New Roman" w:eastAsia="Calibri" w:hAnsi="Times New Roman" w:cs="Times New Roman"/>
                    <w:b/>
                    <w:lang w:val="fr-CM" w:eastAsia="en-US"/>
                  </w:rPr>
                </w:rPrChange>
              </w:rPr>
            </w:pPr>
            <w:ins w:id="11685" w:author="PIERRE" w:date="2013-10-24T12:24:00Z">
              <w:r w:rsidRPr="00AF2F6F">
                <w:rPr>
                  <w:rFonts w:ascii="Times New Roman" w:eastAsia="Calibri" w:hAnsi="Times New Roman" w:cs="Times New Roman"/>
                  <w:b/>
                  <w:lang w:eastAsia="en-US"/>
                  <w:rPrChange w:id="11686" w:author="PIERRE" w:date="2013-10-24T12:27:00Z">
                    <w:rPr>
                      <w:rFonts w:ascii="Times New Roman" w:eastAsia="Calibri" w:hAnsi="Times New Roman" w:cs="Times New Roman"/>
                      <w:b/>
                      <w:bCs/>
                      <w:color w:val="365F91" w:themeColor="accent1" w:themeShade="BF"/>
                      <w:sz w:val="28"/>
                      <w:szCs w:val="28"/>
                      <w:lang w:val="fr-CM" w:eastAsia="en-US"/>
                    </w:rPr>
                  </w:rPrChange>
                </w:rPr>
                <w:t>5</w:t>
              </w:r>
            </w:ins>
          </w:p>
        </w:tc>
        <w:tc>
          <w:tcPr>
            <w:tcW w:w="1445" w:type="dxa"/>
          </w:tcPr>
          <w:p w:rsidR="00726879" w:rsidRPr="00442E10" w:rsidRDefault="00AF2F6F" w:rsidP="00442E10">
            <w:pPr>
              <w:spacing w:after="0" w:line="240" w:lineRule="auto"/>
              <w:contextualSpacing/>
              <w:rPr>
                <w:ins w:id="11687" w:author="PIERRE" w:date="2013-10-24T12:24:00Z"/>
                <w:rFonts w:ascii="Times New Roman" w:eastAsia="Calibri" w:hAnsi="Times New Roman" w:cs="Times New Roman"/>
                <w:lang w:eastAsia="en-US"/>
                <w:rPrChange w:id="11688" w:author="PIERRE" w:date="2013-10-24T12:27:00Z">
                  <w:rPr>
                    <w:ins w:id="11689" w:author="PIERRE" w:date="2013-10-24T12:24:00Z"/>
                    <w:rFonts w:ascii="Times New Roman" w:eastAsia="Calibri" w:hAnsi="Times New Roman" w:cs="Times New Roman"/>
                    <w:lang w:val="fr-CM" w:eastAsia="en-US"/>
                  </w:rPr>
                </w:rPrChange>
              </w:rPr>
            </w:pPr>
            <w:ins w:id="11690" w:author="PIERRE" w:date="2013-10-24T12:24:00Z">
              <w:r w:rsidRPr="00AF2F6F">
                <w:rPr>
                  <w:rFonts w:ascii="Times New Roman" w:eastAsia="Calibri" w:hAnsi="Times New Roman" w:cs="Times New Roman"/>
                  <w:lang w:eastAsia="en-US"/>
                  <w:rPrChange w:id="11691" w:author="PIERRE" w:date="2013-10-24T12:27:00Z">
                    <w:rPr>
                      <w:rFonts w:ascii="Times New Roman" w:eastAsia="Calibri" w:hAnsi="Times New Roman" w:cs="Times New Roman"/>
                      <w:b/>
                      <w:bCs/>
                      <w:color w:val="365F91" w:themeColor="accent1" w:themeShade="BF"/>
                      <w:sz w:val="28"/>
                      <w:szCs w:val="28"/>
                      <w:lang w:val="fr-CM" w:eastAsia="en-US"/>
                    </w:rPr>
                  </w:rPrChange>
                </w:rPr>
                <w:t xml:space="preserve"> 5 000 </w:t>
              </w:r>
              <w:proofErr w:type="spellStart"/>
              <w:r w:rsidRPr="00AF2F6F">
                <w:rPr>
                  <w:rFonts w:ascii="Times New Roman" w:eastAsia="Calibri" w:hAnsi="Times New Roman" w:cs="Times New Roman"/>
                  <w:lang w:eastAsia="en-US"/>
                  <w:rPrChange w:id="11692" w:author="PIERRE" w:date="2013-10-24T12:27:00Z">
                    <w:rPr>
                      <w:rFonts w:ascii="Times New Roman" w:eastAsia="Calibri" w:hAnsi="Times New Roman" w:cs="Times New Roman"/>
                      <w:b/>
                      <w:bCs/>
                      <w:color w:val="365F91" w:themeColor="accent1" w:themeShade="BF"/>
                      <w:sz w:val="28"/>
                      <w:szCs w:val="28"/>
                      <w:lang w:val="fr-CM" w:eastAsia="en-US"/>
                    </w:rPr>
                  </w:rPrChange>
                </w:rPr>
                <w:t>Fcfa</w:t>
              </w:r>
              <w:proofErr w:type="spellEnd"/>
            </w:ins>
          </w:p>
        </w:tc>
        <w:tc>
          <w:tcPr>
            <w:tcW w:w="5864" w:type="dxa"/>
          </w:tcPr>
          <w:p w:rsidR="00726879" w:rsidRPr="00442E10" w:rsidRDefault="00AF2F6F" w:rsidP="00442E10">
            <w:pPr>
              <w:spacing w:after="0" w:line="240" w:lineRule="auto"/>
              <w:contextualSpacing/>
              <w:jc w:val="center"/>
              <w:rPr>
                <w:ins w:id="11693" w:author="PIERRE" w:date="2013-10-24T12:24:00Z"/>
                <w:rFonts w:ascii="Times New Roman" w:eastAsia="Calibri" w:hAnsi="Times New Roman" w:cs="Times New Roman"/>
                <w:lang w:eastAsia="en-US"/>
                <w:rPrChange w:id="11694" w:author="PIERRE" w:date="2013-10-24T12:27:00Z">
                  <w:rPr>
                    <w:ins w:id="11695" w:author="PIERRE" w:date="2013-10-24T12:24:00Z"/>
                    <w:rFonts w:ascii="Times New Roman" w:eastAsia="Calibri" w:hAnsi="Times New Roman" w:cs="Times New Roman"/>
                    <w:lang w:val="fr-CM" w:eastAsia="en-US"/>
                  </w:rPr>
                </w:rPrChange>
              </w:rPr>
            </w:pPr>
            <w:ins w:id="11696" w:author="PIERRE" w:date="2013-10-24T12:24:00Z">
              <w:r w:rsidRPr="00AF2F6F">
                <w:rPr>
                  <w:rFonts w:ascii="Times New Roman" w:eastAsia="Times New Roman" w:hAnsi="Times New Roman" w:cs="Times New Roman"/>
                  <w:rPrChange w:id="11697" w:author="PIERRE" w:date="2013-10-24T12:27:00Z">
                    <w:rPr>
                      <w:rFonts w:ascii="Times New Roman" w:eastAsia="Times New Roman" w:hAnsi="Times New Roman" w:cs="Times New Roman"/>
                      <w:b/>
                      <w:bCs/>
                      <w:color w:val="365F91" w:themeColor="accent1" w:themeShade="BF"/>
                      <w:sz w:val="28"/>
                      <w:szCs w:val="28"/>
                      <w:lang w:val="fr-CM" w:eastAsia="en-US"/>
                    </w:rPr>
                  </w:rPrChange>
                </w:rPr>
                <w:t>|__|</w:t>
              </w:r>
            </w:ins>
          </w:p>
        </w:tc>
      </w:tr>
      <w:tr w:rsidR="00726879" w:rsidRPr="00442E10" w:rsidTr="00442E10">
        <w:trPr>
          <w:trHeight w:val="20"/>
          <w:jc w:val="center"/>
          <w:ins w:id="11698" w:author="PIERRE" w:date="2013-10-24T12:24:00Z"/>
        </w:trPr>
        <w:tc>
          <w:tcPr>
            <w:tcW w:w="1048" w:type="dxa"/>
            <w:vMerge/>
          </w:tcPr>
          <w:p w:rsidR="00726879" w:rsidRPr="00442E10" w:rsidRDefault="00726879" w:rsidP="00442E10">
            <w:pPr>
              <w:spacing w:after="0" w:line="240" w:lineRule="auto"/>
              <w:contextualSpacing/>
              <w:rPr>
                <w:ins w:id="11699" w:author="PIERRE" w:date="2013-10-24T12:24:00Z"/>
                <w:rFonts w:ascii="Times New Roman" w:eastAsia="Calibri" w:hAnsi="Times New Roman" w:cs="Times New Roman"/>
                <w:lang w:eastAsia="en-US"/>
                <w:rPrChange w:id="11700" w:author="PIERRE" w:date="2013-10-24T12:27:00Z">
                  <w:rPr>
                    <w:ins w:id="11701" w:author="PIERRE" w:date="2013-10-24T12:24:00Z"/>
                    <w:rFonts w:ascii="Times New Roman" w:eastAsia="Calibri" w:hAnsi="Times New Roman" w:cs="Times New Roman"/>
                    <w:lang w:val="fr-CM" w:eastAsia="en-US"/>
                  </w:rPr>
                </w:rPrChange>
              </w:rPr>
            </w:pPr>
          </w:p>
        </w:tc>
        <w:tc>
          <w:tcPr>
            <w:tcW w:w="2167" w:type="dxa"/>
          </w:tcPr>
          <w:p w:rsidR="00726879" w:rsidRPr="00442E10" w:rsidRDefault="00AF2F6F" w:rsidP="00442E10">
            <w:pPr>
              <w:spacing w:after="0" w:line="240" w:lineRule="auto"/>
              <w:contextualSpacing/>
              <w:rPr>
                <w:ins w:id="11702" w:author="PIERRE" w:date="2013-10-24T12:24:00Z"/>
                <w:rFonts w:ascii="Times New Roman" w:eastAsia="Calibri" w:hAnsi="Times New Roman" w:cs="Times New Roman"/>
                <w:b/>
                <w:lang w:eastAsia="en-US"/>
                <w:rPrChange w:id="11703" w:author="PIERRE" w:date="2013-10-24T12:27:00Z">
                  <w:rPr>
                    <w:ins w:id="11704" w:author="PIERRE" w:date="2013-10-24T12:24:00Z"/>
                    <w:rFonts w:ascii="Times New Roman" w:eastAsia="Calibri" w:hAnsi="Times New Roman" w:cs="Times New Roman"/>
                    <w:b/>
                    <w:lang w:val="fr-CM" w:eastAsia="en-US"/>
                  </w:rPr>
                </w:rPrChange>
              </w:rPr>
            </w:pPr>
            <w:ins w:id="11705" w:author="PIERRE" w:date="2013-10-24T12:24:00Z">
              <w:r w:rsidRPr="00AF2F6F">
                <w:rPr>
                  <w:rFonts w:ascii="Times New Roman" w:eastAsia="Calibri" w:hAnsi="Times New Roman" w:cs="Times New Roman"/>
                  <w:b/>
                  <w:lang w:eastAsia="en-US"/>
                  <w:rPrChange w:id="11706" w:author="PIERRE" w:date="2013-10-24T12:27:00Z">
                    <w:rPr>
                      <w:rFonts w:ascii="Times New Roman" w:eastAsia="Calibri" w:hAnsi="Times New Roman" w:cs="Times New Roman"/>
                      <w:b/>
                      <w:bCs/>
                      <w:color w:val="365F91" w:themeColor="accent1" w:themeShade="BF"/>
                      <w:sz w:val="28"/>
                      <w:szCs w:val="28"/>
                      <w:lang w:val="fr-CM" w:eastAsia="en-US"/>
                    </w:rPr>
                  </w:rPrChange>
                </w:rPr>
                <w:t>6</w:t>
              </w:r>
            </w:ins>
          </w:p>
        </w:tc>
        <w:tc>
          <w:tcPr>
            <w:tcW w:w="1445" w:type="dxa"/>
          </w:tcPr>
          <w:p w:rsidR="00726879" w:rsidRPr="00442E10" w:rsidRDefault="00AF2F6F" w:rsidP="00442E10">
            <w:pPr>
              <w:spacing w:after="0" w:line="240" w:lineRule="auto"/>
              <w:contextualSpacing/>
              <w:rPr>
                <w:ins w:id="11707" w:author="PIERRE" w:date="2013-10-24T12:24:00Z"/>
                <w:rFonts w:ascii="Times New Roman" w:eastAsia="Calibri" w:hAnsi="Times New Roman" w:cs="Times New Roman"/>
                <w:lang w:eastAsia="en-US"/>
                <w:rPrChange w:id="11708" w:author="PIERRE" w:date="2013-10-24T12:27:00Z">
                  <w:rPr>
                    <w:ins w:id="11709" w:author="PIERRE" w:date="2013-10-24T12:24:00Z"/>
                    <w:rFonts w:ascii="Times New Roman" w:eastAsia="Calibri" w:hAnsi="Times New Roman" w:cs="Times New Roman"/>
                    <w:lang w:val="fr-CM" w:eastAsia="en-US"/>
                  </w:rPr>
                </w:rPrChange>
              </w:rPr>
            </w:pPr>
            <w:ins w:id="11710" w:author="PIERRE" w:date="2013-10-24T12:24:00Z">
              <w:r w:rsidRPr="00AF2F6F">
                <w:rPr>
                  <w:rFonts w:ascii="Times New Roman" w:eastAsia="Calibri" w:hAnsi="Times New Roman" w:cs="Times New Roman"/>
                  <w:lang w:eastAsia="en-US"/>
                  <w:rPrChange w:id="11711" w:author="PIERRE" w:date="2013-10-24T12:27:00Z">
                    <w:rPr>
                      <w:rFonts w:ascii="Times New Roman" w:eastAsia="Calibri" w:hAnsi="Times New Roman" w:cs="Times New Roman"/>
                      <w:b/>
                      <w:bCs/>
                      <w:color w:val="365F91" w:themeColor="accent1" w:themeShade="BF"/>
                      <w:sz w:val="28"/>
                      <w:szCs w:val="28"/>
                      <w:lang w:val="fr-CM" w:eastAsia="en-US"/>
                    </w:rPr>
                  </w:rPrChange>
                </w:rPr>
                <w:t xml:space="preserve"> 5 500 </w:t>
              </w:r>
              <w:proofErr w:type="spellStart"/>
              <w:r w:rsidRPr="00AF2F6F">
                <w:rPr>
                  <w:rFonts w:ascii="Times New Roman" w:eastAsia="Calibri" w:hAnsi="Times New Roman" w:cs="Times New Roman"/>
                  <w:lang w:eastAsia="en-US"/>
                  <w:rPrChange w:id="11712" w:author="PIERRE" w:date="2013-10-24T12:27:00Z">
                    <w:rPr>
                      <w:rFonts w:ascii="Times New Roman" w:eastAsia="Calibri" w:hAnsi="Times New Roman" w:cs="Times New Roman"/>
                      <w:b/>
                      <w:bCs/>
                      <w:color w:val="365F91" w:themeColor="accent1" w:themeShade="BF"/>
                      <w:sz w:val="28"/>
                      <w:szCs w:val="28"/>
                      <w:lang w:val="fr-CM" w:eastAsia="en-US"/>
                    </w:rPr>
                  </w:rPrChange>
                </w:rPr>
                <w:t>Fcfa</w:t>
              </w:r>
              <w:proofErr w:type="spellEnd"/>
            </w:ins>
          </w:p>
        </w:tc>
        <w:tc>
          <w:tcPr>
            <w:tcW w:w="5864" w:type="dxa"/>
          </w:tcPr>
          <w:p w:rsidR="00726879" w:rsidRPr="00442E10" w:rsidRDefault="00AF2F6F" w:rsidP="00442E10">
            <w:pPr>
              <w:spacing w:after="0" w:line="240" w:lineRule="auto"/>
              <w:contextualSpacing/>
              <w:jc w:val="center"/>
              <w:rPr>
                <w:ins w:id="11713" w:author="PIERRE" w:date="2013-10-24T12:24:00Z"/>
                <w:rFonts w:ascii="Times New Roman" w:eastAsia="Calibri" w:hAnsi="Times New Roman" w:cs="Times New Roman"/>
                <w:lang w:eastAsia="en-US"/>
                <w:rPrChange w:id="11714" w:author="PIERRE" w:date="2013-10-24T12:27:00Z">
                  <w:rPr>
                    <w:ins w:id="11715" w:author="PIERRE" w:date="2013-10-24T12:24:00Z"/>
                    <w:rFonts w:ascii="Times New Roman" w:eastAsia="Calibri" w:hAnsi="Times New Roman" w:cs="Times New Roman"/>
                    <w:lang w:val="fr-CM" w:eastAsia="en-US"/>
                  </w:rPr>
                </w:rPrChange>
              </w:rPr>
            </w:pPr>
            <w:ins w:id="11716" w:author="PIERRE" w:date="2013-10-24T12:24:00Z">
              <w:r w:rsidRPr="00AF2F6F">
                <w:rPr>
                  <w:rFonts w:ascii="Times New Roman" w:eastAsia="Times New Roman" w:hAnsi="Times New Roman" w:cs="Times New Roman"/>
                  <w:rPrChange w:id="11717" w:author="PIERRE" w:date="2013-10-24T12:27:00Z">
                    <w:rPr>
                      <w:rFonts w:ascii="Times New Roman" w:eastAsia="Times New Roman" w:hAnsi="Times New Roman" w:cs="Times New Roman"/>
                      <w:b/>
                      <w:bCs/>
                      <w:color w:val="365F91" w:themeColor="accent1" w:themeShade="BF"/>
                      <w:sz w:val="28"/>
                      <w:szCs w:val="28"/>
                      <w:lang w:val="fr-CM" w:eastAsia="en-US"/>
                    </w:rPr>
                  </w:rPrChange>
                </w:rPr>
                <w:t>|__|</w:t>
              </w:r>
            </w:ins>
          </w:p>
        </w:tc>
      </w:tr>
      <w:tr w:rsidR="00726879" w:rsidRPr="00442E10" w:rsidTr="00442E10">
        <w:trPr>
          <w:trHeight w:val="20"/>
          <w:jc w:val="center"/>
          <w:ins w:id="11718" w:author="PIERRE" w:date="2013-10-24T12:24:00Z"/>
        </w:trPr>
        <w:tc>
          <w:tcPr>
            <w:tcW w:w="1048" w:type="dxa"/>
            <w:vMerge/>
          </w:tcPr>
          <w:p w:rsidR="00726879" w:rsidRPr="00442E10" w:rsidRDefault="00726879" w:rsidP="00442E10">
            <w:pPr>
              <w:spacing w:after="0" w:line="240" w:lineRule="auto"/>
              <w:contextualSpacing/>
              <w:rPr>
                <w:ins w:id="11719" w:author="PIERRE" w:date="2013-10-24T12:24:00Z"/>
                <w:rFonts w:ascii="Times New Roman" w:eastAsia="Calibri" w:hAnsi="Times New Roman" w:cs="Times New Roman"/>
                <w:lang w:eastAsia="en-US"/>
                <w:rPrChange w:id="11720" w:author="PIERRE" w:date="2013-10-24T12:27:00Z">
                  <w:rPr>
                    <w:ins w:id="11721" w:author="PIERRE" w:date="2013-10-24T12:24:00Z"/>
                    <w:rFonts w:ascii="Times New Roman" w:eastAsia="Calibri" w:hAnsi="Times New Roman" w:cs="Times New Roman"/>
                    <w:lang w:val="fr-CM" w:eastAsia="en-US"/>
                  </w:rPr>
                </w:rPrChange>
              </w:rPr>
            </w:pPr>
          </w:p>
        </w:tc>
        <w:tc>
          <w:tcPr>
            <w:tcW w:w="2167" w:type="dxa"/>
          </w:tcPr>
          <w:p w:rsidR="00726879" w:rsidRPr="00442E10" w:rsidRDefault="00AF2F6F" w:rsidP="00442E10">
            <w:pPr>
              <w:spacing w:after="0" w:line="240" w:lineRule="auto"/>
              <w:contextualSpacing/>
              <w:rPr>
                <w:ins w:id="11722" w:author="PIERRE" w:date="2013-10-24T12:24:00Z"/>
                <w:rFonts w:ascii="Times New Roman" w:eastAsia="Calibri" w:hAnsi="Times New Roman" w:cs="Times New Roman"/>
                <w:b/>
                <w:color w:val="000000"/>
                <w:lang w:eastAsia="en-US"/>
                <w:rPrChange w:id="11723" w:author="PIERRE" w:date="2013-10-24T12:27:00Z">
                  <w:rPr>
                    <w:ins w:id="11724" w:author="PIERRE" w:date="2013-10-24T12:24:00Z"/>
                    <w:rFonts w:ascii="Times New Roman" w:eastAsia="Calibri" w:hAnsi="Times New Roman" w:cs="Times New Roman"/>
                    <w:b/>
                    <w:color w:val="000000"/>
                    <w:lang w:val="fr-CM" w:eastAsia="en-US"/>
                  </w:rPr>
                </w:rPrChange>
              </w:rPr>
            </w:pPr>
            <w:ins w:id="11725" w:author="PIERRE" w:date="2013-10-24T12:24:00Z">
              <w:r w:rsidRPr="00AF2F6F">
                <w:rPr>
                  <w:rFonts w:ascii="Times New Roman" w:eastAsia="Calibri" w:hAnsi="Times New Roman" w:cs="Times New Roman"/>
                  <w:b/>
                  <w:color w:val="000000"/>
                  <w:lang w:eastAsia="en-US"/>
                  <w:rPrChange w:id="11726" w:author="PIERRE" w:date="2013-10-24T12:27:00Z">
                    <w:rPr>
                      <w:rFonts w:ascii="Times New Roman" w:eastAsia="Calibri" w:hAnsi="Times New Roman" w:cs="Times New Roman"/>
                      <w:b/>
                      <w:bCs/>
                      <w:color w:val="000000"/>
                      <w:sz w:val="28"/>
                      <w:szCs w:val="28"/>
                      <w:lang w:val="fr-CM" w:eastAsia="en-US"/>
                    </w:rPr>
                  </w:rPrChange>
                </w:rPr>
                <w:t>7</w:t>
              </w:r>
            </w:ins>
          </w:p>
        </w:tc>
        <w:tc>
          <w:tcPr>
            <w:tcW w:w="1445" w:type="dxa"/>
          </w:tcPr>
          <w:p w:rsidR="00726879" w:rsidRPr="00442E10" w:rsidRDefault="00AF2F6F" w:rsidP="00442E10">
            <w:pPr>
              <w:spacing w:after="0" w:line="240" w:lineRule="auto"/>
              <w:contextualSpacing/>
              <w:rPr>
                <w:ins w:id="11727" w:author="PIERRE" w:date="2013-10-24T12:24:00Z"/>
                <w:rFonts w:ascii="Times New Roman" w:eastAsia="Calibri" w:hAnsi="Times New Roman" w:cs="Times New Roman"/>
                <w:color w:val="000000"/>
                <w:lang w:eastAsia="en-US"/>
                <w:rPrChange w:id="11728" w:author="PIERRE" w:date="2013-10-24T12:27:00Z">
                  <w:rPr>
                    <w:ins w:id="11729" w:author="PIERRE" w:date="2013-10-24T12:24:00Z"/>
                    <w:rFonts w:ascii="Times New Roman" w:eastAsia="Calibri" w:hAnsi="Times New Roman" w:cs="Times New Roman"/>
                    <w:color w:val="000000"/>
                    <w:lang w:val="fr-CM" w:eastAsia="en-US"/>
                  </w:rPr>
                </w:rPrChange>
              </w:rPr>
            </w:pPr>
            <w:ins w:id="11730" w:author="PIERRE" w:date="2013-10-24T12:24:00Z">
              <w:r w:rsidRPr="00AF2F6F">
                <w:rPr>
                  <w:rFonts w:ascii="Times New Roman" w:eastAsia="Calibri" w:hAnsi="Times New Roman" w:cs="Times New Roman"/>
                  <w:color w:val="000000"/>
                  <w:lang w:eastAsia="en-US"/>
                  <w:rPrChange w:id="11731" w:author="PIERRE" w:date="2013-10-24T12:27:00Z">
                    <w:rPr>
                      <w:rFonts w:ascii="Times New Roman" w:eastAsia="Calibri" w:hAnsi="Times New Roman" w:cs="Times New Roman"/>
                      <w:b/>
                      <w:bCs/>
                      <w:color w:val="000000"/>
                      <w:sz w:val="28"/>
                      <w:szCs w:val="28"/>
                      <w:lang w:val="fr-CM" w:eastAsia="en-US"/>
                    </w:rPr>
                  </w:rPrChange>
                </w:rPr>
                <w:t xml:space="preserve"> 6 000 </w:t>
              </w:r>
              <w:proofErr w:type="spellStart"/>
              <w:r w:rsidRPr="00AF2F6F">
                <w:rPr>
                  <w:rFonts w:ascii="Times New Roman" w:eastAsia="Calibri" w:hAnsi="Times New Roman" w:cs="Times New Roman"/>
                  <w:color w:val="000000"/>
                  <w:lang w:eastAsia="en-US"/>
                  <w:rPrChange w:id="11732" w:author="PIERRE" w:date="2013-10-24T12:27:00Z">
                    <w:rPr>
                      <w:rFonts w:ascii="Times New Roman" w:eastAsia="Calibri" w:hAnsi="Times New Roman" w:cs="Times New Roman"/>
                      <w:b/>
                      <w:bCs/>
                      <w:color w:val="000000"/>
                      <w:sz w:val="28"/>
                      <w:szCs w:val="28"/>
                      <w:lang w:val="fr-CM" w:eastAsia="en-US"/>
                    </w:rPr>
                  </w:rPrChange>
                </w:rPr>
                <w:t>Fcfa</w:t>
              </w:r>
              <w:proofErr w:type="spellEnd"/>
            </w:ins>
          </w:p>
        </w:tc>
        <w:tc>
          <w:tcPr>
            <w:tcW w:w="5864" w:type="dxa"/>
          </w:tcPr>
          <w:p w:rsidR="00726879" w:rsidRPr="00442E10" w:rsidRDefault="00AF2F6F" w:rsidP="00442E10">
            <w:pPr>
              <w:spacing w:after="0" w:line="240" w:lineRule="auto"/>
              <w:contextualSpacing/>
              <w:jc w:val="center"/>
              <w:rPr>
                <w:ins w:id="11733" w:author="PIERRE" w:date="2013-10-24T12:24:00Z"/>
                <w:rFonts w:ascii="Times New Roman" w:eastAsia="Calibri" w:hAnsi="Times New Roman" w:cs="Times New Roman"/>
                <w:lang w:eastAsia="en-US"/>
                <w:rPrChange w:id="11734" w:author="PIERRE" w:date="2013-10-24T12:27:00Z">
                  <w:rPr>
                    <w:ins w:id="11735" w:author="PIERRE" w:date="2013-10-24T12:24:00Z"/>
                    <w:rFonts w:ascii="Times New Roman" w:eastAsia="Calibri" w:hAnsi="Times New Roman" w:cs="Times New Roman"/>
                    <w:lang w:val="fr-CM" w:eastAsia="en-US"/>
                  </w:rPr>
                </w:rPrChange>
              </w:rPr>
            </w:pPr>
            <w:ins w:id="11736" w:author="PIERRE" w:date="2013-10-24T12:24:00Z">
              <w:r w:rsidRPr="00AF2F6F">
                <w:rPr>
                  <w:rFonts w:ascii="Times New Roman" w:eastAsia="Times New Roman" w:hAnsi="Times New Roman" w:cs="Times New Roman"/>
                  <w:rPrChange w:id="11737" w:author="PIERRE" w:date="2013-10-24T12:27:00Z">
                    <w:rPr>
                      <w:rFonts w:ascii="Times New Roman" w:eastAsia="Times New Roman" w:hAnsi="Times New Roman" w:cs="Times New Roman"/>
                      <w:b/>
                      <w:bCs/>
                      <w:color w:val="365F91" w:themeColor="accent1" w:themeShade="BF"/>
                      <w:sz w:val="28"/>
                      <w:szCs w:val="28"/>
                      <w:lang w:val="fr-CM" w:eastAsia="en-US"/>
                    </w:rPr>
                  </w:rPrChange>
                </w:rPr>
                <w:t>|__|</w:t>
              </w:r>
            </w:ins>
          </w:p>
        </w:tc>
      </w:tr>
      <w:tr w:rsidR="00726879" w:rsidRPr="00442E10" w:rsidTr="00442E10">
        <w:trPr>
          <w:trHeight w:val="20"/>
          <w:jc w:val="center"/>
          <w:ins w:id="11738" w:author="PIERRE" w:date="2013-10-24T12:24:00Z"/>
        </w:trPr>
        <w:tc>
          <w:tcPr>
            <w:tcW w:w="1048" w:type="dxa"/>
            <w:vMerge/>
          </w:tcPr>
          <w:p w:rsidR="00726879" w:rsidRPr="00442E10" w:rsidRDefault="00726879" w:rsidP="00442E10">
            <w:pPr>
              <w:spacing w:after="0" w:line="240" w:lineRule="auto"/>
              <w:contextualSpacing/>
              <w:rPr>
                <w:ins w:id="11739" w:author="PIERRE" w:date="2013-10-24T12:24:00Z"/>
                <w:rFonts w:ascii="Times New Roman" w:eastAsia="Calibri" w:hAnsi="Times New Roman" w:cs="Times New Roman"/>
                <w:lang w:eastAsia="en-US"/>
                <w:rPrChange w:id="11740" w:author="PIERRE" w:date="2013-10-24T12:27:00Z">
                  <w:rPr>
                    <w:ins w:id="11741" w:author="PIERRE" w:date="2013-10-24T12:24:00Z"/>
                    <w:rFonts w:ascii="Times New Roman" w:eastAsia="Calibri" w:hAnsi="Times New Roman" w:cs="Times New Roman"/>
                    <w:lang w:val="fr-CM" w:eastAsia="en-US"/>
                  </w:rPr>
                </w:rPrChange>
              </w:rPr>
            </w:pPr>
          </w:p>
        </w:tc>
        <w:tc>
          <w:tcPr>
            <w:tcW w:w="2167" w:type="dxa"/>
          </w:tcPr>
          <w:p w:rsidR="00726879" w:rsidRPr="00442E10" w:rsidRDefault="00AF2F6F" w:rsidP="00442E10">
            <w:pPr>
              <w:spacing w:after="0" w:line="240" w:lineRule="auto"/>
              <w:contextualSpacing/>
              <w:rPr>
                <w:ins w:id="11742" w:author="PIERRE" w:date="2013-10-24T12:24:00Z"/>
                <w:rFonts w:ascii="Times New Roman" w:eastAsia="Calibri" w:hAnsi="Times New Roman" w:cs="Times New Roman"/>
                <w:b/>
                <w:color w:val="000000"/>
                <w:lang w:eastAsia="en-US"/>
                <w:rPrChange w:id="11743" w:author="PIERRE" w:date="2013-10-24T12:27:00Z">
                  <w:rPr>
                    <w:ins w:id="11744" w:author="PIERRE" w:date="2013-10-24T12:24:00Z"/>
                    <w:rFonts w:ascii="Times New Roman" w:eastAsia="Calibri" w:hAnsi="Times New Roman" w:cs="Times New Roman"/>
                    <w:b/>
                    <w:color w:val="000000"/>
                    <w:lang w:val="fr-CM" w:eastAsia="en-US"/>
                  </w:rPr>
                </w:rPrChange>
              </w:rPr>
            </w:pPr>
            <w:ins w:id="11745" w:author="PIERRE" w:date="2013-10-24T12:24:00Z">
              <w:r w:rsidRPr="00AF2F6F">
                <w:rPr>
                  <w:rFonts w:ascii="Times New Roman" w:eastAsia="Calibri" w:hAnsi="Times New Roman" w:cs="Times New Roman"/>
                  <w:b/>
                  <w:color w:val="000000"/>
                  <w:lang w:eastAsia="en-US"/>
                  <w:rPrChange w:id="11746" w:author="PIERRE" w:date="2013-10-24T12:27:00Z">
                    <w:rPr>
                      <w:rFonts w:ascii="Times New Roman" w:eastAsia="Calibri" w:hAnsi="Times New Roman" w:cs="Times New Roman"/>
                      <w:b/>
                      <w:bCs/>
                      <w:color w:val="000000"/>
                      <w:sz w:val="28"/>
                      <w:szCs w:val="28"/>
                      <w:lang w:val="fr-CM" w:eastAsia="en-US"/>
                    </w:rPr>
                  </w:rPrChange>
                </w:rPr>
                <w:t>8</w:t>
              </w:r>
            </w:ins>
          </w:p>
        </w:tc>
        <w:tc>
          <w:tcPr>
            <w:tcW w:w="1445" w:type="dxa"/>
          </w:tcPr>
          <w:p w:rsidR="00726879" w:rsidRPr="00442E10" w:rsidRDefault="00AF2F6F" w:rsidP="00442E10">
            <w:pPr>
              <w:spacing w:after="0" w:line="240" w:lineRule="auto"/>
              <w:contextualSpacing/>
              <w:rPr>
                <w:ins w:id="11747" w:author="PIERRE" w:date="2013-10-24T12:24:00Z"/>
                <w:rFonts w:ascii="Times New Roman" w:eastAsia="Calibri" w:hAnsi="Times New Roman" w:cs="Times New Roman"/>
                <w:color w:val="000000"/>
                <w:lang w:eastAsia="en-US"/>
                <w:rPrChange w:id="11748" w:author="PIERRE" w:date="2013-10-24T12:27:00Z">
                  <w:rPr>
                    <w:ins w:id="11749" w:author="PIERRE" w:date="2013-10-24T12:24:00Z"/>
                    <w:rFonts w:ascii="Times New Roman" w:eastAsia="Calibri" w:hAnsi="Times New Roman" w:cs="Times New Roman"/>
                    <w:color w:val="000000"/>
                    <w:lang w:val="fr-CM" w:eastAsia="en-US"/>
                  </w:rPr>
                </w:rPrChange>
              </w:rPr>
            </w:pPr>
            <w:ins w:id="11750" w:author="PIERRE" w:date="2013-10-24T12:24:00Z">
              <w:r w:rsidRPr="00AF2F6F">
                <w:rPr>
                  <w:rFonts w:ascii="Times New Roman" w:eastAsia="Calibri" w:hAnsi="Times New Roman" w:cs="Times New Roman"/>
                  <w:color w:val="000000"/>
                  <w:lang w:eastAsia="en-US"/>
                  <w:rPrChange w:id="11751" w:author="PIERRE" w:date="2013-10-24T12:27:00Z">
                    <w:rPr>
                      <w:rFonts w:ascii="Times New Roman" w:eastAsia="Calibri" w:hAnsi="Times New Roman" w:cs="Times New Roman"/>
                      <w:b/>
                      <w:bCs/>
                      <w:color w:val="000000"/>
                      <w:sz w:val="28"/>
                      <w:szCs w:val="28"/>
                      <w:lang w:val="fr-CM" w:eastAsia="en-US"/>
                    </w:rPr>
                  </w:rPrChange>
                </w:rPr>
                <w:t xml:space="preserve"> 6 500 </w:t>
              </w:r>
              <w:proofErr w:type="spellStart"/>
              <w:r w:rsidRPr="00AF2F6F">
                <w:rPr>
                  <w:rFonts w:ascii="Times New Roman" w:eastAsia="Calibri" w:hAnsi="Times New Roman" w:cs="Times New Roman"/>
                  <w:color w:val="000000"/>
                  <w:lang w:eastAsia="en-US"/>
                  <w:rPrChange w:id="11752" w:author="PIERRE" w:date="2013-10-24T12:27:00Z">
                    <w:rPr>
                      <w:rFonts w:ascii="Times New Roman" w:eastAsia="Calibri" w:hAnsi="Times New Roman" w:cs="Times New Roman"/>
                      <w:b/>
                      <w:bCs/>
                      <w:color w:val="000000"/>
                      <w:sz w:val="28"/>
                      <w:szCs w:val="28"/>
                      <w:lang w:val="fr-CM" w:eastAsia="en-US"/>
                    </w:rPr>
                  </w:rPrChange>
                </w:rPr>
                <w:t>Fcfa</w:t>
              </w:r>
              <w:proofErr w:type="spellEnd"/>
            </w:ins>
          </w:p>
        </w:tc>
        <w:tc>
          <w:tcPr>
            <w:tcW w:w="5864" w:type="dxa"/>
          </w:tcPr>
          <w:p w:rsidR="00726879" w:rsidRPr="00442E10" w:rsidRDefault="00AF2F6F" w:rsidP="00442E10">
            <w:pPr>
              <w:spacing w:after="0" w:line="240" w:lineRule="auto"/>
              <w:contextualSpacing/>
              <w:jc w:val="center"/>
              <w:rPr>
                <w:ins w:id="11753" w:author="PIERRE" w:date="2013-10-24T12:24:00Z"/>
                <w:rFonts w:ascii="Times New Roman" w:eastAsia="Calibri" w:hAnsi="Times New Roman" w:cs="Times New Roman"/>
                <w:lang w:eastAsia="en-US"/>
                <w:rPrChange w:id="11754" w:author="PIERRE" w:date="2013-10-24T12:27:00Z">
                  <w:rPr>
                    <w:ins w:id="11755" w:author="PIERRE" w:date="2013-10-24T12:24:00Z"/>
                    <w:rFonts w:ascii="Times New Roman" w:eastAsia="Calibri" w:hAnsi="Times New Roman" w:cs="Times New Roman"/>
                    <w:lang w:val="fr-CM" w:eastAsia="en-US"/>
                  </w:rPr>
                </w:rPrChange>
              </w:rPr>
            </w:pPr>
            <w:ins w:id="11756" w:author="PIERRE" w:date="2013-10-24T12:24:00Z">
              <w:r w:rsidRPr="00AF2F6F">
                <w:rPr>
                  <w:rFonts w:ascii="Times New Roman" w:eastAsia="Times New Roman" w:hAnsi="Times New Roman" w:cs="Times New Roman"/>
                  <w:rPrChange w:id="11757" w:author="PIERRE" w:date="2013-10-24T12:27:00Z">
                    <w:rPr>
                      <w:rFonts w:ascii="Times New Roman" w:eastAsia="Times New Roman" w:hAnsi="Times New Roman" w:cs="Times New Roman"/>
                      <w:b/>
                      <w:bCs/>
                      <w:color w:val="365F91" w:themeColor="accent1" w:themeShade="BF"/>
                      <w:sz w:val="28"/>
                      <w:szCs w:val="28"/>
                      <w:lang w:val="fr-CM" w:eastAsia="en-US"/>
                    </w:rPr>
                  </w:rPrChange>
                </w:rPr>
                <w:t>|__|</w:t>
              </w:r>
            </w:ins>
          </w:p>
        </w:tc>
      </w:tr>
      <w:tr w:rsidR="00726879" w:rsidRPr="00442E10" w:rsidTr="00442E10">
        <w:trPr>
          <w:trHeight w:val="20"/>
          <w:jc w:val="center"/>
          <w:ins w:id="11758" w:author="PIERRE" w:date="2013-10-24T12:24:00Z"/>
        </w:trPr>
        <w:tc>
          <w:tcPr>
            <w:tcW w:w="1048" w:type="dxa"/>
            <w:vMerge/>
          </w:tcPr>
          <w:p w:rsidR="00726879" w:rsidRPr="00442E10" w:rsidRDefault="00726879" w:rsidP="00442E10">
            <w:pPr>
              <w:spacing w:after="0" w:line="240" w:lineRule="auto"/>
              <w:contextualSpacing/>
              <w:rPr>
                <w:ins w:id="11759" w:author="PIERRE" w:date="2013-10-24T12:24:00Z"/>
                <w:rFonts w:ascii="Times New Roman" w:eastAsia="Calibri" w:hAnsi="Times New Roman" w:cs="Times New Roman"/>
                <w:lang w:eastAsia="en-US"/>
                <w:rPrChange w:id="11760" w:author="PIERRE" w:date="2013-10-24T12:27:00Z">
                  <w:rPr>
                    <w:ins w:id="11761" w:author="PIERRE" w:date="2013-10-24T12:24:00Z"/>
                    <w:rFonts w:ascii="Times New Roman" w:eastAsia="Calibri" w:hAnsi="Times New Roman" w:cs="Times New Roman"/>
                    <w:lang w:val="fr-CM" w:eastAsia="en-US"/>
                  </w:rPr>
                </w:rPrChange>
              </w:rPr>
            </w:pPr>
          </w:p>
        </w:tc>
        <w:tc>
          <w:tcPr>
            <w:tcW w:w="2167" w:type="dxa"/>
          </w:tcPr>
          <w:p w:rsidR="00726879" w:rsidRPr="00442E10" w:rsidRDefault="00AF2F6F" w:rsidP="00442E10">
            <w:pPr>
              <w:spacing w:after="0" w:line="240" w:lineRule="auto"/>
              <w:contextualSpacing/>
              <w:rPr>
                <w:ins w:id="11762" w:author="PIERRE" w:date="2013-10-24T12:24:00Z"/>
                <w:rFonts w:ascii="Times New Roman" w:eastAsia="Calibri" w:hAnsi="Times New Roman" w:cs="Times New Roman"/>
                <w:b/>
                <w:color w:val="000000"/>
                <w:lang w:eastAsia="en-US"/>
                <w:rPrChange w:id="11763" w:author="PIERRE" w:date="2013-10-24T12:27:00Z">
                  <w:rPr>
                    <w:ins w:id="11764" w:author="PIERRE" w:date="2013-10-24T12:24:00Z"/>
                    <w:rFonts w:ascii="Times New Roman" w:eastAsia="Calibri" w:hAnsi="Times New Roman" w:cs="Times New Roman"/>
                    <w:b/>
                    <w:color w:val="000000"/>
                    <w:lang w:val="fr-CM" w:eastAsia="en-US"/>
                  </w:rPr>
                </w:rPrChange>
              </w:rPr>
            </w:pPr>
            <w:ins w:id="11765" w:author="PIERRE" w:date="2013-10-24T12:24:00Z">
              <w:r w:rsidRPr="00AF2F6F">
                <w:rPr>
                  <w:rFonts w:ascii="Times New Roman" w:eastAsia="Calibri" w:hAnsi="Times New Roman" w:cs="Times New Roman"/>
                  <w:b/>
                  <w:color w:val="000000"/>
                  <w:lang w:eastAsia="en-US"/>
                  <w:rPrChange w:id="11766" w:author="PIERRE" w:date="2013-10-24T12:27:00Z">
                    <w:rPr>
                      <w:rFonts w:ascii="Times New Roman" w:eastAsia="Calibri" w:hAnsi="Times New Roman" w:cs="Times New Roman"/>
                      <w:b/>
                      <w:bCs/>
                      <w:color w:val="000000"/>
                      <w:sz w:val="28"/>
                      <w:szCs w:val="28"/>
                      <w:lang w:val="fr-CM" w:eastAsia="en-US"/>
                    </w:rPr>
                  </w:rPrChange>
                </w:rPr>
                <w:t>9</w:t>
              </w:r>
            </w:ins>
          </w:p>
        </w:tc>
        <w:tc>
          <w:tcPr>
            <w:tcW w:w="1445" w:type="dxa"/>
          </w:tcPr>
          <w:p w:rsidR="00726879" w:rsidRPr="00442E10" w:rsidRDefault="00AF2F6F" w:rsidP="00442E10">
            <w:pPr>
              <w:spacing w:after="0" w:line="240" w:lineRule="auto"/>
              <w:contextualSpacing/>
              <w:rPr>
                <w:ins w:id="11767" w:author="PIERRE" w:date="2013-10-24T12:24:00Z"/>
                <w:rFonts w:ascii="Times New Roman" w:eastAsia="Calibri" w:hAnsi="Times New Roman" w:cs="Times New Roman"/>
                <w:color w:val="000000"/>
                <w:lang w:eastAsia="en-US"/>
                <w:rPrChange w:id="11768" w:author="PIERRE" w:date="2013-10-24T12:27:00Z">
                  <w:rPr>
                    <w:ins w:id="11769" w:author="PIERRE" w:date="2013-10-24T12:24:00Z"/>
                    <w:rFonts w:ascii="Times New Roman" w:eastAsia="Calibri" w:hAnsi="Times New Roman" w:cs="Times New Roman"/>
                    <w:color w:val="000000"/>
                    <w:lang w:val="fr-CM" w:eastAsia="en-US"/>
                  </w:rPr>
                </w:rPrChange>
              </w:rPr>
            </w:pPr>
            <w:ins w:id="11770" w:author="PIERRE" w:date="2013-10-24T12:24:00Z">
              <w:r w:rsidRPr="00AF2F6F">
                <w:rPr>
                  <w:rFonts w:ascii="Times New Roman" w:eastAsia="Calibri" w:hAnsi="Times New Roman" w:cs="Times New Roman"/>
                  <w:color w:val="000000"/>
                  <w:lang w:eastAsia="en-US"/>
                  <w:rPrChange w:id="11771" w:author="PIERRE" w:date="2013-10-24T12:27:00Z">
                    <w:rPr>
                      <w:rFonts w:ascii="Times New Roman" w:eastAsia="Calibri" w:hAnsi="Times New Roman" w:cs="Times New Roman"/>
                      <w:b/>
                      <w:bCs/>
                      <w:color w:val="000000"/>
                      <w:sz w:val="28"/>
                      <w:szCs w:val="28"/>
                      <w:lang w:val="fr-CM" w:eastAsia="en-US"/>
                    </w:rPr>
                  </w:rPrChange>
                </w:rPr>
                <w:t xml:space="preserve"> 7 000 </w:t>
              </w:r>
              <w:proofErr w:type="spellStart"/>
              <w:r w:rsidRPr="00AF2F6F">
                <w:rPr>
                  <w:rFonts w:ascii="Times New Roman" w:eastAsia="Calibri" w:hAnsi="Times New Roman" w:cs="Times New Roman"/>
                  <w:color w:val="000000"/>
                  <w:lang w:eastAsia="en-US"/>
                  <w:rPrChange w:id="11772" w:author="PIERRE" w:date="2013-10-24T12:27:00Z">
                    <w:rPr>
                      <w:rFonts w:ascii="Times New Roman" w:eastAsia="Calibri" w:hAnsi="Times New Roman" w:cs="Times New Roman"/>
                      <w:b/>
                      <w:bCs/>
                      <w:color w:val="000000"/>
                      <w:sz w:val="28"/>
                      <w:szCs w:val="28"/>
                      <w:lang w:val="fr-CM" w:eastAsia="en-US"/>
                    </w:rPr>
                  </w:rPrChange>
                </w:rPr>
                <w:t>Fcfa</w:t>
              </w:r>
              <w:proofErr w:type="spellEnd"/>
            </w:ins>
          </w:p>
        </w:tc>
        <w:tc>
          <w:tcPr>
            <w:tcW w:w="5864" w:type="dxa"/>
          </w:tcPr>
          <w:p w:rsidR="00726879" w:rsidRPr="00442E10" w:rsidRDefault="00AF2F6F" w:rsidP="00442E10">
            <w:pPr>
              <w:spacing w:after="0" w:line="240" w:lineRule="auto"/>
              <w:contextualSpacing/>
              <w:jc w:val="center"/>
              <w:rPr>
                <w:ins w:id="11773" w:author="PIERRE" w:date="2013-10-24T12:24:00Z"/>
                <w:rFonts w:ascii="Times New Roman" w:eastAsia="Calibri" w:hAnsi="Times New Roman" w:cs="Times New Roman"/>
                <w:lang w:eastAsia="en-US"/>
                <w:rPrChange w:id="11774" w:author="PIERRE" w:date="2013-10-24T12:27:00Z">
                  <w:rPr>
                    <w:ins w:id="11775" w:author="PIERRE" w:date="2013-10-24T12:24:00Z"/>
                    <w:rFonts w:ascii="Times New Roman" w:eastAsia="Calibri" w:hAnsi="Times New Roman" w:cs="Times New Roman"/>
                    <w:lang w:val="fr-CM" w:eastAsia="en-US"/>
                  </w:rPr>
                </w:rPrChange>
              </w:rPr>
            </w:pPr>
            <w:ins w:id="11776" w:author="PIERRE" w:date="2013-10-24T12:24:00Z">
              <w:r w:rsidRPr="00AF2F6F">
                <w:rPr>
                  <w:rFonts w:ascii="Times New Roman" w:eastAsia="Times New Roman" w:hAnsi="Times New Roman" w:cs="Times New Roman"/>
                  <w:rPrChange w:id="11777" w:author="PIERRE" w:date="2013-10-24T12:27:00Z">
                    <w:rPr>
                      <w:rFonts w:ascii="Times New Roman" w:eastAsia="Times New Roman" w:hAnsi="Times New Roman" w:cs="Times New Roman"/>
                      <w:b/>
                      <w:bCs/>
                      <w:color w:val="365F91" w:themeColor="accent1" w:themeShade="BF"/>
                      <w:sz w:val="28"/>
                      <w:szCs w:val="28"/>
                      <w:lang w:val="fr-CM" w:eastAsia="en-US"/>
                    </w:rPr>
                  </w:rPrChange>
                </w:rPr>
                <w:t>|__|</w:t>
              </w:r>
            </w:ins>
          </w:p>
        </w:tc>
      </w:tr>
      <w:tr w:rsidR="00726879" w:rsidRPr="00442E10" w:rsidTr="00442E10">
        <w:trPr>
          <w:trHeight w:val="20"/>
          <w:jc w:val="center"/>
          <w:ins w:id="11778" w:author="PIERRE" w:date="2013-10-24T12:24:00Z"/>
        </w:trPr>
        <w:tc>
          <w:tcPr>
            <w:tcW w:w="1048" w:type="dxa"/>
            <w:vMerge/>
          </w:tcPr>
          <w:p w:rsidR="00726879" w:rsidRPr="00442E10" w:rsidRDefault="00726879" w:rsidP="00442E10">
            <w:pPr>
              <w:spacing w:after="0" w:line="240" w:lineRule="auto"/>
              <w:contextualSpacing/>
              <w:rPr>
                <w:ins w:id="11779" w:author="PIERRE" w:date="2013-10-24T12:24:00Z"/>
                <w:rFonts w:ascii="Times New Roman" w:eastAsia="Calibri" w:hAnsi="Times New Roman" w:cs="Times New Roman"/>
                <w:lang w:eastAsia="en-US"/>
                <w:rPrChange w:id="11780" w:author="PIERRE" w:date="2013-10-24T12:27:00Z">
                  <w:rPr>
                    <w:ins w:id="11781" w:author="PIERRE" w:date="2013-10-24T12:24:00Z"/>
                    <w:rFonts w:ascii="Times New Roman" w:eastAsia="Calibri" w:hAnsi="Times New Roman" w:cs="Times New Roman"/>
                    <w:lang w:val="fr-CM" w:eastAsia="en-US"/>
                  </w:rPr>
                </w:rPrChange>
              </w:rPr>
            </w:pPr>
          </w:p>
        </w:tc>
        <w:tc>
          <w:tcPr>
            <w:tcW w:w="2167" w:type="dxa"/>
          </w:tcPr>
          <w:p w:rsidR="00726879" w:rsidRPr="00442E10" w:rsidRDefault="00AF2F6F" w:rsidP="00442E10">
            <w:pPr>
              <w:spacing w:after="0" w:line="240" w:lineRule="auto"/>
              <w:contextualSpacing/>
              <w:rPr>
                <w:ins w:id="11782" w:author="PIERRE" w:date="2013-10-24T12:24:00Z"/>
                <w:rFonts w:ascii="Times New Roman" w:eastAsia="Calibri" w:hAnsi="Times New Roman" w:cs="Times New Roman"/>
                <w:b/>
                <w:color w:val="000000"/>
                <w:lang w:eastAsia="en-US"/>
                <w:rPrChange w:id="11783" w:author="PIERRE" w:date="2013-10-24T12:27:00Z">
                  <w:rPr>
                    <w:ins w:id="11784" w:author="PIERRE" w:date="2013-10-24T12:24:00Z"/>
                    <w:rFonts w:ascii="Times New Roman" w:eastAsia="Calibri" w:hAnsi="Times New Roman" w:cs="Times New Roman"/>
                    <w:b/>
                    <w:color w:val="000000"/>
                    <w:lang w:val="fr-CM" w:eastAsia="en-US"/>
                  </w:rPr>
                </w:rPrChange>
              </w:rPr>
            </w:pPr>
            <w:ins w:id="11785" w:author="PIERRE" w:date="2013-10-24T12:24:00Z">
              <w:r w:rsidRPr="00AF2F6F">
                <w:rPr>
                  <w:rFonts w:ascii="Times New Roman" w:eastAsia="Calibri" w:hAnsi="Times New Roman" w:cs="Times New Roman"/>
                  <w:b/>
                  <w:color w:val="000000"/>
                  <w:lang w:eastAsia="en-US"/>
                  <w:rPrChange w:id="11786" w:author="PIERRE" w:date="2013-10-24T12:27:00Z">
                    <w:rPr>
                      <w:rFonts w:ascii="Times New Roman" w:eastAsia="Calibri" w:hAnsi="Times New Roman" w:cs="Times New Roman"/>
                      <w:b/>
                      <w:bCs/>
                      <w:color w:val="000000"/>
                      <w:sz w:val="28"/>
                      <w:szCs w:val="28"/>
                      <w:lang w:val="fr-CM" w:eastAsia="en-US"/>
                    </w:rPr>
                  </w:rPrChange>
                </w:rPr>
                <w:t>10</w:t>
              </w:r>
            </w:ins>
          </w:p>
        </w:tc>
        <w:tc>
          <w:tcPr>
            <w:tcW w:w="1445" w:type="dxa"/>
          </w:tcPr>
          <w:p w:rsidR="00726879" w:rsidRPr="00442E10" w:rsidRDefault="00AF2F6F" w:rsidP="00442E10">
            <w:pPr>
              <w:spacing w:after="0" w:line="240" w:lineRule="auto"/>
              <w:contextualSpacing/>
              <w:rPr>
                <w:ins w:id="11787" w:author="PIERRE" w:date="2013-10-24T12:24:00Z"/>
                <w:rFonts w:ascii="Times New Roman" w:eastAsia="Calibri" w:hAnsi="Times New Roman" w:cs="Times New Roman"/>
                <w:color w:val="000000"/>
                <w:lang w:eastAsia="en-US"/>
                <w:rPrChange w:id="11788" w:author="PIERRE" w:date="2013-10-24T12:27:00Z">
                  <w:rPr>
                    <w:ins w:id="11789" w:author="PIERRE" w:date="2013-10-24T12:24:00Z"/>
                    <w:rFonts w:ascii="Times New Roman" w:eastAsia="Calibri" w:hAnsi="Times New Roman" w:cs="Times New Roman"/>
                    <w:color w:val="000000"/>
                    <w:lang w:val="fr-CM" w:eastAsia="en-US"/>
                  </w:rPr>
                </w:rPrChange>
              </w:rPr>
            </w:pPr>
            <w:ins w:id="11790" w:author="PIERRE" w:date="2013-10-24T12:24:00Z">
              <w:r w:rsidRPr="00AF2F6F">
                <w:rPr>
                  <w:rFonts w:ascii="Times New Roman" w:eastAsia="Calibri" w:hAnsi="Times New Roman" w:cs="Times New Roman"/>
                  <w:color w:val="000000"/>
                  <w:lang w:eastAsia="en-US"/>
                  <w:rPrChange w:id="11791" w:author="PIERRE" w:date="2013-10-24T12:27:00Z">
                    <w:rPr>
                      <w:rFonts w:ascii="Times New Roman" w:eastAsia="Calibri" w:hAnsi="Times New Roman" w:cs="Times New Roman"/>
                      <w:b/>
                      <w:bCs/>
                      <w:color w:val="000000"/>
                      <w:sz w:val="28"/>
                      <w:szCs w:val="28"/>
                      <w:lang w:val="fr-CM" w:eastAsia="en-US"/>
                    </w:rPr>
                  </w:rPrChange>
                </w:rPr>
                <w:t xml:space="preserve"> 7 500 </w:t>
              </w:r>
              <w:proofErr w:type="spellStart"/>
              <w:r w:rsidRPr="00AF2F6F">
                <w:rPr>
                  <w:rFonts w:ascii="Times New Roman" w:eastAsia="Calibri" w:hAnsi="Times New Roman" w:cs="Times New Roman"/>
                  <w:color w:val="000000"/>
                  <w:lang w:eastAsia="en-US"/>
                  <w:rPrChange w:id="11792" w:author="PIERRE" w:date="2013-10-24T12:27:00Z">
                    <w:rPr>
                      <w:rFonts w:ascii="Times New Roman" w:eastAsia="Calibri" w:hAnsi="Times New Roman" w:cs="Times New Roman"/>
                      <w:b/>
                      <w:bCs/>
                      <w:color w:val="000000"/>
                      <w:sz w:val="28"/>
                      <w:szCs w:val="28"/>
                      <w:lang w:val="fr-CM" w:eastAsia="en-US"/>
                    </w:rPr>
                  </w:rPrChange>
                </w:rPr>
                <w:t>Fcfa</w:t>
              </w:r>
              <w:proofErr w:type="spellEnd"/>
            </w:ins>
          </w:p>
        </w:tc>
        <w:tc>
          <w:tcPr>
            <w:tcW w:w="5864" w:type="dxa"/>
          </w:tcPr>
          <w:p w:rsidR="00726879" w:rsidRPr="00442E10" w:rsidRDefault="00AF2F6F" w:rsidP="00442E10">
            <w:pPr>
              <w:spacing w:after="0" w:line="240" w:lineRule="auto"/>
              <w:contextualSpacing/>
              <w:jc w:val="center"/>
              <w:rPr>
                <w:ins w:id="11793" w:author="PIERRE" w:date="2013-10-24T12:24:00Z"/>
                <w:rFonts w:ascii="Times New Roman" w:eastAsia="Calibri" w:hAnsi="Times New Roman" w:cs="Times New Roman"/>
                <w:lang w:eastAsia="en-US"/>
                <w:rPrChange w:id="11794" w:author="PIERRE" w:date="2013-10-24T12:27:00Z">
                  <w:rPr>
                    <w:ins w:id="11795" w:author="PIERRE" w:date="2013-10-24T12:24:00Z"/>
                    <w:rFonts w:ascii="Times New Roman" w:eastAsia="Calibri" w:hAnsi="Times New Roman" w:cs="Times New Roman"/>
                    <w:lang w:val="fr-CM" w:eastAsia="en-US"/>
                  </w:rPr>
                </w:rPrChange>
              </w:rPr>
            </w:pPr>
            <w:ins w:id="11796" w:author="PIERRE" w:date="2013-10-24T12:24:00Z">
              <w:r w:rsidRPr="00AF2F6F">
                <w:rPr>
                  <w:rFonts w:ascii="Times New Roman" w:eastAsia="Times New Roman" w:hAnsi="Times New Roman" w:cs="Times New Roman"/>
                  <w:rPrChange w:id="11797" w:author="PIERRE" w:date="2013-10-24T12:27:00Z">
                    <w:rPr>
                      <w:rFonts w:ascii="Times New Roman" w:eastAsia="Times New Roman" w:hAnsi="Times New Roman" w:cs="Times New Roman"/>
                      <w:b/>
                      <w:bCs/>
                      <w:color w:val="365F91" w:themeColor="accent1" w:themeShade="BF"/>
                      <w:sz w:val="28"/>
                      <w:szCs w:val="28"/>
                      <w:lang w:val="fr-CM" w:eastAsia="en-US"/>
                    </w:rPr>
                  </w:rPrChange>
                </w:rPr>
                <w:t>|__|</w:t>
              </w:r>
            </w:ins>
          </w:p>
        </w:tc>
      </w:tr>
      <w:tr w:rsidR="00726879" w:rsidRPr="00442E10" w:rsidTr="00442E10">
        <w:trPr>
          <w:trHeight w:val="20"/>
          <w:jc w:val="center"/>
          <w:ins w:id="11798" w:author="PIERRE" w:date="2013-10-24T12:24:00Z"/>
        </w:trPr>
        <w:tc>
          <w:tcPr>
            <w:tcW w:w="1048" w:type="dxa"/>
            <w:vMerge/>
          </w:tcPr>
          <w:p w:rsidR="00726879" w:rsidRPr="00442E10" w:rsidRDefault="00726879" w:rsidP="00442E10">
            <w:pPr>
              <w:spacing w:after="0" w:line="240" w:lineRule="auto"/>
              <w:contextualSpacing/>
              <w:rPr>
                <w:ins w:id="11799" w:author="PIERRE" w:date="2013-10-24T12:24:00Z"/>
                <w:rFonts w:ascii="Times New Roman" w:eastAsia="Calibri" w:hAnsi="Times New Roman" w:cs="Times New Roman"/>
                <w:lang w:eastAsia="en-US"/>
                <w:rPrChange w:id="11800" w:author="PIERRE" w:date="2013-10-24T12:27:00Z">
                  <w:rPr>
                    <w:ins w:id="11801" w:author="PIERRE" w:date="2013-10-24T12:24:00Z"/>
                    <w:rFonts w:ascii="Times New Roman" w:eastAsia="Calibri" w:hAnsi="Times New Roman" w:cs="Times New Roman"/>
                    <w:lang w:val="fr-CM" w:eastAsia="en-US"/>
                  </w:rPr>
                </w:rPrChange>
              </w:rPr>
            </w:pPr>
          </w:p>
        </w:tc>
        <w:tc>
          <w:tcPr>
            <w:tcW w:w="2167" w:type="dxa"/>
          </w:tcPr>
          <w:p w:rsidR="00726879" w:rsidRPr="00442E10" w:rsidRDefault="00AF2F6F" w:rsidP="00442E10">
            <w:pPr>
              <w:spacing w:after="0" w:line="240" w:lineRule="auto"/>
              <w:contextualSpacing/>
              <w:rPr>
                <w:ins w:id="11802" w:author="PIERRE" w:date="2013-10-24T12:24:00Z"/>
                <w:rFonts w:ascii="Times New Roman" w:eastAsia="Calibri" w:hAnsi="Times New Roman" w:cs="Times New Roman"/>
                <w:b/>
                <w:color w:val="000000"/>
                <w:lang w:eastAsia="en-US"/>
                <w:rPrChange w:id="11803" w:author="PIERRE" w:date="2013-10-24T12:27:00Z">
                  <w:rPr>
                    <w:ins w:id="11804" w:author="PIERRE" w:date="2013-10-24T12:24:00Z"/>
                    <w:rFonts w:ascii="Times New Roman" w:eastAsia="Calibri" w:hAnsi="Times New Roman" w:cs="Times New Roman"/>
                    <w:b/>
                    <w:color w:val="000000"/>
                    <w:lang w:val="fr-CM" w:eastAsia="en-US"/>
                  </w:rPr>
                </w:rPrChange>
              </w:rPr>
            </w:pPr>
            <w:ins w:id="11805" w:author="PIERRE" w:date="2013-10-24T12:24:00Z">
              <w:r w:rsidRPr="00AF2F6F">
                <w:rPr>
                  <w:rFonts w:ascii="Times New Roman" w:eastAsia="Calibri" w:hAnsi="Times New Roman" w:cs="Times New Roman"/>
                  <w:b/>
                  <w:color w:val="000000"/>
                  <w:lang w:eastAsia="en-US"/>
                  <w:rPrChange w:id="11806" w:author="PIERRE" w:date="2013-10-24T12:27:00Z">
                    <w:rPr>
                      <w:rFonts w:ascii="Times New Roman" w:eastAsia="Calibri" w:hAnsi="Times New Roman" w:cs="Times New Roman"/>
                      <w:b/>
                      <w:bCs/>
                      <w:color w:val="000000"/>
                      <w:sz w:val="28"/>
                      <w:szCs w:val="28"/>
                      <w:lang w:val="fr-CM" w:eastAsia="en-US"/>
                    </w:rPr>
                  </w:rPrChange>
                </w:rPr>
                <w:t>11</w:t>
              </w:r>
            </w:ins>
          </w:p>
        </w:tc>
        <w:tc>
          <w:tcPr>
            <w:tcW w:w="1445" w:type="dxa"/>
          </w:tcPr>
          <w:p w:rsidR="00726879" w:rsidRPr="00442E10" w:rsidRDefault="00AF2F6F" w:rsidP="00442E10">
            <w:pPr>
              <w:spacing w:after="0" w:line="240" w:lineRule="auto"/>
              <w:contextualSpacing/>
              <w:rPr>
                <w:ins w:id="11807" w:author="PIERRE" w:date="2013-10-24T12:24:00Z"/>
                <w:rFonts w:ascii="Times New Roman" w:eastAsia="Calibri" w:hAnsi="Times New Roman" w:cs="Times New Roman"/>
                <w:color w:val="000000"/>
                <w:lang w:eastAsia="en-US"/>
                <w:rPrChange w:id="11808" w:author="PIERRE" w:date="2013-10-24T12:27:00Z">
                  <w:rPr>
                    <w:ins w:id="11809" w:author="PIERRE" w:date="2013-10-24T12:24:00Z"/>
                    <w:rFonts w:ascii="Times New Roman" w:eastAsia="Calibri" w:hAnsi="Times New Roman" w:cs="Times New Roman"/>
                    <w:color w:val="000000"/>
                    <w:lang w:val="fr-CM" w:eastAsia="en-US"/>
                  </w:rPr>
                </w:rPrChange>
              </w:rPr>
            </w:pPr>
            <w:ins w:id="11810" w:author="PIERRE" w:date="2013-10-24T12:24:00Z">
              <w:r w:rsidRPr="00AF2F6F">
                <w:rPr>
                  <w:rFonts w:ascii="Times New Roman" w:eastAsia="Calibri" w:hAnsi="Times New Roman" w:cs="Times New Roman"/>
                  <w:color w:val="000000"/>
                  <w:lang w:eastAsia="en-US"/>
                  <w:rPrChange w:id="11811" w:author="PIERRE" w:date="2013-10-24T12:27:00Z">
                    <w:rPr>
                      <w:rFonts w:ascii="Times New Roman" w:eastAsia="Calibri" w:hAnsi="Times New Roman" w:cs="Times New Roman"/>
                      <w:b/>
                      <w:bCs/>
                      <w:color w:val="000000"/>
                      <w:sz w:val="28"/>
                      <w:szCs w:val="28"/>
                      <w:lang w:val="fr-CM" w:eastAsia="en-US"/>
                    </w:rPr>
                  </w:rPrChange>
                </w:rPr>
                <w:t xml:space="preserve"> 8 000 </w:t>
              </w:r>
              <w:proofErr w:type="spellStart"/>
              <w:r w:rsidRPr="00AF2F6F">
                <w:rPr>
                  <w:rFonts w:ascii="Times New Roman" w:eastAsia="Calibri" w:hAnsi="Times New Roman" w:cs="Times New Roman"/>
                  <w:color w:val="000000"/>
                  <w:lang w:eastAsia="en-US"/>
                  <w:rPrChange w:id="11812" w:author="PIERRE" w:date="2013-10-24T12:27:00Z">
                    <w:rPr>
                      <w:rFonts w:ascii="Times New Roman" w:eastAsia="Calibri" w:hAnsi="Times New Roman" w:cs="Times New Roman"/>
                      <w:b/>
                      <w:bCs/>
                      <w:color w:val="000000"/>
                      <w:sz w:val="28"/>
                      <w:szCs w:val="28"/>
                      <w:lang w:val="fr-CM" w:eastAsia="en-US"/>
                    </w:rPr>
                  </w:rPrChange>
                </w:rPr>
                <w:t>Fcfa</w:t>
              </w:r>
              <w:proofErr w:type="spellEnd"/>
            </w:ins>
          </w:p>
        </w:tc>
        <w:tc>
          <w:tcPr>
            <w:tcW w:w="5864" w:type="dxa"/>
          </w:tcPr>
          <w:p w:rsidR="00726879" w:rsidRPr="00442E10" w:rsidRDefault="00AF2F6F" w:rsidP="00442E10">
            <w:pPr>
              <w:spacing w:after="0" w:line="240" w:lineRule="auto"/>
              <w:contextualSpacing/>
              <w:jc w:val="center"/>
              <w:rPr>
                <w:ins w:id="11813" w:author="PIERRE" w:date="2013-10-24T12:24:00Z"/>
                <w:rFonts w:ascii="Times New Roman" w:eastAsia="Calibri" w:hAnsi="Times New Roman" w:cs="Times New Roman"/>
                <w:lang w:eastAsia="en-US"/>
                <w:rPrChange w:id="11814" w:author="PIERRE" w:date="2013-10-24T12:27:00Z">
                  <w:rPr>
                    <w:ins w:id="11815" w:author="PIERRE" w:date="2013-10-24T12:24:00Z"/>
                    <w:rFonts w:ascii="Times New Roman" w:eastAsia="Calibri" w:hAnsi="Times New Roman" w:cs="Times New Roman"/>
                    <w:lang w:val="fr-CM" w:eastAsia="en-US"/>
                  </w:rPr>
                </w:rPrChange>
              </w:rPr>
            </w:pPr>
            <w:ins w:id="11816" w:author="PIERRE" w:date="2013-10-24T12:24:00Z">
              <w:r w:rsidRPr="00AF2F6F">
                <w:rPr>
                  <w:rFonts w:ascii="Times New Roman" w:eastAsia="Times New Roman" w:hAnsi="Times New Roman" w:cs="Times New Roman"/>
                  <w:rPrChange w:id="11817" w:author="PIERRE" w:date="2013-10-24T12:27:00Z">
                    <w:rPr>
                      <w:rFonts w:ascii="Times New Roman" w:eastAsia="Times New Roman" w:hAnsi="Times New Roman" w:cs="Times New Roman"/>
                      <w:b/>
                      <w:bCs/>
                      <w:color w:val="365F91" w:themeColor="accent1" w:themeShade="BF"/>
                      <w:sz w:val="28"/>
                      <w:szCs w:val="28"/>
                      <w:lang w:val="fr-CM" w:eastAsia="en-US"/>
                    </w:rPr>
                  </w:rPrChange>
                </w:rPr>
                <w:t>|__|</w:t>
              </w:r>
            </w:ins>
          </w:p>
        </w:tc>
      </w:tr>
      <w:tr w:rsidR="00726879" w:rsidRPr="00442E10" w:rsidTr="00442E10">
        <w:trPr>
          <w:trHeight w:val="20"/>
          <w:jc w:val="center"/>
          <w:ins w:id="11818" w:author="PIERRE" w:date="2013-10-24T12:24:00Z"/>
        </w:trPr>
        <w:tc>
          <w:tcPr>
            <w:tcW w:w="1048" w:type="dxa"/>
            <w:vMerge/>
          </w:tcPr>
          <w:p w:rsidR="00726879" w:rsidRPr="00442E10" w:rsidRDefault="00726879" w:rsidP="00442E10">
            <w:pPr>
              <w:spacing w:after="0" w:line="240" w:lineRule="auto"/>
              <w:contextualSpacing/>
              <w:rPr>
                <w:ins w:id="11819" w:author="PIERRE" w:date="2013-10-24T12:24:00Z"/>
                <w:rFonts w:ascii="Times New Roman" w:eastAsia="Calibri" w:hAnsi="Times New Roman" w:cs="Times New Roman"/>
                <w:lang w:eastAsia="en-US"/>
                <w:rPrChange w:id="11820" w:author="PIERRE" w:date="2013-10-24T12:27:00Z">
                  <w:rPr>
                    <w:ins w:id="11821" w:author="PIERRE" w:date="2013-10-24T12:24:00Z"/>
                    <w:rFonts w:ascii="Times New Roman" w:eastAsia="Calibri" w:hAnsi="Times New Roman" w:cs="Times New Roman"/>
                    <w:lang w:val="fr-CM" w:eastAsia="en-US"/>
                  </w:rPr>
                </w:rPrChange>
              </w:rPr>
            </w:pPr>
          </w:p>
        </w:tc>
        <w:tc>
          <w:tcPr>
            <w:tcW w:w="2167" w:type="dxa"/>
          </w:tcPr>
          <w:p w:rsidR="00726879" w:rsidRPr="00442E10" w:rsidRDefault="00AF2F6F" w:rsidP="00442E10">
            <w:pPr>
              <w:spacing w:after="0" w:line="240" w:lineRule="auto"/>
              <w:contextualSpacing/>
              <w:rPr>
                <w:ins w:id="11822" w:author="PIERRE" w:date="2013-10-24T12:24:00Z"/>
                <w:rFonts w:ascii="Times New Roman" w:eastAsia="Calibri" w:hAnsi="Times New Roman" w:cs="Times New Roman"/>
                <w:b/>
                <w:color w:val="000000"/>
                <w:lang w:eastAsia="en-US"/>
                <w:rPrChange w:id="11823" w:author="PIERRE" w:date="2013-10-24T12:27:00Z">
                  <w:rPr>
                    <w:ins w:id="11824" w:author="PIERRE" w:date="2013-10-24T12:24:00Z"/>
                    <w:rFonts w:ascii="Times New Roman" w:eastAsia="Calibri" w:hAnsi="Times New Roman" w:cs="Times New Roman"/>
                    <w:b/>
                    <w:color w:val="000000"/>
                    <w:lang w:val="fr-CM" w:eastAsia="en-US"/>
                  </w:rPr>
                </w:rPrChange>
              </w:rPr>
            </w:pPr>
            <w:ins w:id="11825" w:author="PIERRE" w:date="2013-10-24T12:24:00Z">
              <w:r w:rsidRPr="00AF2F6F">
                <w:rPr>
                  <w:rFonts w:ascii="Times New Roman" w:eastAsia="Calibri" w:hAnsi="Times New Roman" w:cs="Times New Roman"/>
                  <w:b/>
                  <w:color w:val="000000"/>
                  <w:lang w:eastAsia="en-US"/>
                  <w:rPrChange w:id="11826" w:author="PIERRE" w:date="2013-10-24T12:27:00Z">
                    <w:rPr>
                      <w:rFonts w:ascii="Times New Roman" w:eastAsia="Calibri" w:hAnsi="Times New Roman" w:cs="Times New Roman"/>
                      <w:b/>
                      <w:bCs/>
                      <w:color w:val="000000"/>
                      <w:sz w:val="28"/>
                      <w:szCs w:val="28"/>
                      <w:lang w:val="fr-CM" w:eastAsia="en-US"/>
                    </w:rPr>
                  </w:rPrChange>
                </w:rPr>
                <w:t>12</w:t>
              </w:r>
            </w:ins>
          </w:p>
        </w:tc>
        <w:tc>
          <w:tcPr>
            <w:tcW w:w="1445" w:type="dxa"/>
          </w:tcPr>
          <w:p w:rsidR="00726879" w:rsidRPr="00442E10" w:rsidRDefault="00AF2F6F" w:rsidP="00442E10">
            <w:pPr>
              <w:spacing w:after="0" w:line="240" w:lineRule="auto"/>
              <w:contextualSpacing/>
              <w:rPr>
                <w:ins w:id="11827" w:author="PIERRE" w:date="2013-10-24T12:24:00Z"/>
                <w:rFonts w:ascii="Times New Roman" w:eastAsia="Calibri" w:hAnsi="Times New Roman" w:cs="Times New Roman"/>
                <w:color w:val="000000"/>
                <w:lang w:eastAsia="en-US"/>
                <w:rPrChange w:id="11828" w:author="PIERRE" w:date="2013-10-24T12:27:00Z">
                  <w:rPr>
                    <w:ins w:id="11829" w:author="PIERRE" w:date="2013-10-24T12:24:00Z"/>
                    <w:rFonts w:ascii="Times New Roman" w:eastAsia="Calibri" w:hAnsi="Times New Roman" w:cs="Times New Roman"/>
                    <w:color w:val="000000"/>
                    <w:lang w:val="fr-CM" w:eastAsia="en-US"/>
                  </w:rPr>
                </w:rPrChange>
              </w:rPr>
            </w:pPr>
            <w:ins w:id="11830" w:author="PIERRE" w:date="2013-10-24T12:24:00Z">
              <w:r w:rsidRPr="00AF2F6F">
                <w:rPr>
                  <w:rFonts w:ascii="Times New Roman" w:eastAsia="Calibri" w:hAnsi="Times New Roman" w:cs="Times New Roman"/>
                  <w:color w:val="000000"/>
                  <w:lang w:eastAsia="en-US"/>
                  <w:rPrChange w:id="11831" w:author="PIERRE" w:date="2013-10-24T12:27:00Z">
                    <w:rPr>
                      <w:rFonts w:ascii="Times New Roman" w:eastAsia="Calibri" w:hAnsi="Times New Roman" w:cs="Times New Roman"/>
                      <w:b/>
                      <w:bCs/>
                      <w:color w:val="000000"/>
                      <w:sz w:val="28"/>
                      <w:szCs w:val="28"/>
                      <w:lang w:val="fr-CM" w:eastAsia="en-US"/>
                    </w:rPr>
                  </w:rPrChange>
                </w:rPr>
                <w:t xml:space="preserve"> 8 500 </w:t>
              </w:r>
              <w:proofErr w:type="spellStart"/>
              <w:r w:rsidRPr="00AF2F6F">
                <w:rPr>
                  <w:rFonts w:ascii="Times New Roman" w:eastAsia="Calibri" w:hAnsi="Times New Roman" w:cs="Times New Roman"/>
                  <w:color w:val="000000"/>
                  <w:lang w:eastAsia="en-US"/>
                  <w:rPrChange w:id="11832" w:author="PIERRE" w:date="2013-10-24T12:27:00Z">
                    <w:rPr>
                      <w:rFonts w:ascii="Times New Roman" w:eastAsia="Calibri" w:hAnsi="Times New Roman" w:cs="Times New Roman"/>
                      <w:b/>
                      <w:bCs/>
                      <w:color w:val="000000"/>
                      <w:sz w:val="28"/>
                      <w:szCs w:val="28"/>
                      <w:lang w:val="fr-CM" w:eastAsia="en-US"/>
                    </w:rPr>
                  </w:rPrChange>
                </w:rPr>
                <w:t>Fcfa</w:t>
              </w:r>
              <w:proofErr w:type="spellEnd"/>
            </w:ins>
          </w:p>
        </w:tc>
        <w:tc>
          <w:tcPr>
            <w:tcW w:w="5864" w:type="dxa"/>
          </w:tcPr>
          <w:p w:rsidR="00726879" w:rsidRPr="00442E10" w:rsidRDefault="00AF2F6F" w:rsidP="00442E10">
            <w:pPr>
              <w:spacing w:after="0" w:line="240" w:lineRule="auto"/>
              <w:contextualSpacing/>
              <w:jc w:val="center"/>
              <w:rPr>
                <w:ins w:id="11833" w:author="PIERRE" w:date="2013-10-24T12:24:00Z"/>
                <w:rFonts w:ascii="Times New Roman" w:eastAsia="Calibri" w:hAnsi="Times New Roman" w:cs="Times New Roman"/>
                <w:lang w:eastAsia="en-US"/>
                <w:rPrChange w:id="11834" w:author="PIERRE" w:date="2013-10-24T12:27:00Z">
                  <w:rPr>
                    <w:ins w:id="11835" w:author="PIERRE" w:date="2013-10-24T12:24:00Z"/>
                    <w:rFonts w:ascii="Times New Roman" w:eastAsia="Calibri" w:hAnsi="Times New Roman" w:cs="Times New Roman"/>
                    <w:lang w:val="fr-CM" w:eastAsia="en-US"/>
                  </w:rPr>
                </w:rPrChange>
              </w:rPr>
            </w:pPr>
            <w:ins w:id="11836" w:author="PIERRE" w:date="2013-10-24T12:24:00Z">
              <w:r w:rsidRPr="00AF2F6F">
                <w:rPr>
                  <w:rFonts w:ascii="Times New Roman" w:eastAsia="Times New Roman" w:hAnsi="Times New Roman" w:cs="Times New Roman"/>
                  <w:rPrChange w:id="11837" w:author="PIERRE" w:date="2013-10-24T12:27:00Z">
                    <w:rPr>
                      <w:rFonts w:ascii="Times New Roman" w:eastAsia="Times New Roman" w:hAnsi="Times New Roman" w:cs="Times New Roman"/>
                      <w:b/>
                      <w:bCs/>
                      <w:color w:val="365F91" w:themeColor="accent1" w:themeShade="BF"/>
                      <w:sz w:val="28"/>
                      <w:szCs w:val="28"/>
                      <w:lang w:val="fr-CM" w:eastAsia="en-US"/>
                    </w:rPr>
                  </w:rPrChange>
                </w:rPr>
                <w:t>|__|</w:t>
              </w:r>
            </w:ins>
          </w:p>
        </w:tc>
      </w:tr>
      <w:tr w:rsidR="00726879" w:rsidRPr="00442E10" w:rsidTr="00442E10">
        <w:trPr>
          <w:trHeight w:val="20"/>
          <w:jc w:val="center"/>
          <w:ins w:id="11838" w:author="PIERRE" w:date="2013-10-24T12:24:00Z"/>
        </w:trPr>
        <w:tc>
          <w:tcPr>
            <w:tcW w:w="1048" w:type="dxa"/>
            <w:vMerge/>
          </w:tcPr>
          <w:p w:rsidR="00726879" w:rsidRPr="00442E10" w:rsidRDefault="00726879" w:rsidP="00442E10">
            <w:pPr>
              <w:spacing w:after="0" w:line="240" w:lineRule="auto"/>
              <w:contextualSpacing/>
              <w:rPr>
                <w:ins w:id="11839" w:author="PIERRE" w:date="2013-10-24T12:24:00Z"/>
                <w:rFonts w:ascii="Times New Roman" w:eastAsia="Calibri" w:hAnsi="Times New Roman" w:cs="Times New Roman"/>
                <w:lang w:eastAsia="en-US"/>
                <w:rPrChange w:id="11840" w:author="PIERRE" w:date="2013-10-24T12:27:00Z">
                  <w:rPr>
                    <w:ins w:id="11841" w:author="PIERRE" w:date="2013-10-24T12:24:00Z"/>
                    <w:rFonts w:ascii="Times New Roman" w:eastAsia="Calibri" w:hAnsi="Times New Roman" w:cs="Times New Roman"/>
                    <w:lang w:val="fr-CM" w:eastAsia="en-US"/>
                  </w:rPr>
                </w:rPrChange>
              </w:rPr>
            </w:pPr>
          </w:p>
        </w:tc>
        <w:tc>
          <w:tcPr>
            <w:tcW w:w="2167" w:type="dxa"/>
          </w:tcPr>
          <w:p w:rsidR="00726879" w:rsidRPr="00442E10" w:rsidRDefault="00AF2F6F" w:rsidP="00442E10">
            <w:pPr>
              <w:spacing w:after="0" w:line="240" w:lineRule="auto"/>
              <w:contextualSpacing/>
              <w:rPr>
                <w:ins w:id="11842" w:author="PIERRE" w:date="2013-10-24T12:24:00Z"/>
                <w:rFonts w:ascii="Times New Roman" w:eastAsia="Calibri" w:hAnsi="Times New Roman" w:cs="Times New Roman"/>
                <w:b/>
                <w:color w:val="000000"/>
                <w:lang w:eastAsia="en-US"/>
                <w:rPrChange w:id="11843" w:author="PIERRE" w:date="2013-10-24T12:27:00Z">
                  <w:rPr>
                    <w:ins w:id="11844" w:author="PIERRE" w:date="2013-10-24T12:24:00Z"/>
                    <w:rFonts w:ascii="Times New Roman" w:eastAsia="Calibri" w:hAnsi="Times New Roman" w:cs="Times New Roman"/>
                    <w:b/>
                    <w:color w:val="000000"/>
                    <w:lang w:val="fr-CM" w:eastAsia="en-US"/>
                  </w:rPr>
                </w:rPrChange>
              </w:rPr>
            </w:pPr>
            <w:ins w:id="11845" w:author="PIERRE" w:date="2013-10-24T12:24:00Z">
              <w:r w:rsidRPr="00AF2F6F">
                <w:rPr>
                  <w:rFonts w:ascii="Times New Roman" w:eastAsia="Calibri" w:hAnsi="Times New Roman" w:cs="Times New Roman"/>
                  <w:b/>
                  <w:color w:val="000000"/>
                  <w:lang w:eastAsia="en-US"/>
                  <w:rPrChange w:id="11846" w:author="PIERRE" w:date="2013-10-24T12:27:00Z">
                    <w:rPr>
                      <w:rFonts w:ascii="Times New Roman" w:eastAsia="Calibri" w:hAnsi="Times New Roman" w:cs="Times New Roman"/>
                      <w:b/>
                      <w:bCs/>
                      <w:color w:val="000000"/>
                      <w:sz w:val="28"/>
                      <w:szCs w:val="28"/>
                      <w:lang w:val="fr-CM" w:eastAsia="en-US"/>
                    </w:rPr>
                  </w:rPrChange>
                </w:rPr>
                <w:t>13</w:t>
              </w:r>
            </w:ins>
          </w:p>
        </w:tc>
        <w:tc>
          <w:tcPr>
            <w:tcW w:w="1445" w:type="dxa"/>
          </w:tcPr>
          <w:p w:rsidR="00726879" w:rsidRPr="00442E10" w:rsidRDefault="00AF2F6F" w:rsidP="00442E10">
            <w:pPr>
              <w:spacing w:after="0" w:line="240" w:lineRule="auto"/>
              <w:contextualSpacing/>
              <w:rPr>
                <w:ins w:id="11847" w:author="PIERRE" w:date="2013-10-24T12:24:00Z"/>
                <w:rFonts w:ascii="Times New Roman" w:eastAsia="Calibri" w:hAnsi="Times New Roman" w:cs="Times New Roman"/>
                <w:color w:val="000000"/>
                <w:lang w:eastAsia="en-US"/>
                <w:rPrChange w:id="11848" w:author="PIERRE" w:date="2013-10-24T12:27:00Z">
                  <w:rPr>
                    <w:ins w:id="11849" w:author="PIERRE" w:date="2013-10-24T12:24:00Z"/>
                    <w:rFonts w:ascii="Times New Roman" w:eastAsia="Calibri" w:hAnsi="Times New Roman" w:cs="Times New Roman"/>
                    <w:color w:val="000000"/>
                    <w:lang w:val="fr-CM" w:eastAsia="en-US"/>
                  </w:rPr>
                </w:rPrChange>
              </w:rPr>
            </w:pPr>
            <w:ins w:id="11850" w:author="PIERRE" w:date="2013-10-24T12:24:00Z">
              <w:r w:rsidRPr="00AF2F6F">
                <w:rPr>
                  <w:rFonts w:ascii="Times New Roman" w:eastAsia="Calibri" w:hAnsi="Times New Roman" w:cs="Times New Roman"/>
                  <w:color w:val="000000"/>
                  <w:lang w:eastAsia="en-US"/>
                  <w:rPrChange w:id="11851" w:author="PIERRE" w:date="2013-10-24T12:27:00Z">
                    <w:rPr>
                      <w:rFonts w:ascii="Times New Roman" w:eastAsia="Calibri" w:hAnsi="Times New Roman" w:cs="Times New Roman"/>
                      <w:b/>
                      <w:bCs/>
                      <w:color w:val="000000"/>
                      <w:sz w:val="28"/>
                      <w:szCs w:val="28"/>
                      <w:lang w:val="fr-CM" w:eastAsia="en-US"/>
                    </w:rPr>
                  </w:rPrChange>
                </w:rPr>
                <w:t xml:space="preserve"> 9 000 </w:t>
              </w:r>
              <w:proofErr w:type="spellStart"/>
              <w:r w:rsidRPr="00AF2F6F">
                <w:rPr>
                  <w:rFonts w:ascii="Times New Roman" w:eastAsia="Calibri" w:hAnsi="Times New Roman" w:cs="Times New Roman"/>
                  <w:color w:val="000000"/>
                  <w:lang w:eastAsia="en-US"/>
                  <w:rPrChange w:id="11852" w:author="PIERRE" w:date="2013-10-24T12:27:00Z">
                    <w:rPr>
                      <w:rFonts w:ascii="Times New Roman" w:eastAsia="Calibri" w:hAnsi="Times New Roman" w:cs="Times New Roman"/>
                      <w:b/>
                      <w:bCs/>
                      <w:color w:val="000000"/>
                      <w:sz w:val="28"/>
                      <w:szCs w:val="28"/>
                      <w:lang w:val="fr-CM" w:eastAsia="en-US"/>
                    </w:rPr>
                  </w:rPrChange>
                </w:rPr>
                <w:t>Fcfa</w:t>
              </w:r>
              <w:proofErr w:type="spellEnd"/>
            </w:ins>
          </w:p>
        </w:tc>
        <w:tc>
          <w:tcPr>
            <w:tcW w:w="5864" w:type="dxa"/>
          </w:tcPr>
          <w:p w:rsidR="00726879" w:rsidRPr="00442E10" w:rsidRDefault="00AF2F6F" w:rsidP="00442E10">
            <w:pPr>
              <w:spacing w:after="0" w:line="240" w:lineRule="auto"/>
              <w:contextualSpacing/>
              <w:jc w:val="center"/>
              <w:rPr>
                <w:ins w:id="11853" w:author="PIERRE" w:date="2013-10-24T12:24:00Z"/>
                <w:rFonts w:ascii="Times New Roman" w:eastAsia="Calibri" w:hAnsi="Times New Roman" w:cs="Times New Roman"/>
                <w:lang w:eastAsia="en-US"/>
                <w:rPrChange w:id="11854" w:author="PIERRE" w:date="2013-10-24T12:27:00Z">
                  <w:rPr>
                    <w:ins w:id="11855" w:author="PIERRE" w:date="2013-10-24T12:24:00Z"/>
                    <w:rFonts w:ascii="Times New Roman" w:eastAsia="Calibri" w:hAnsi="Times New Roman" w:cs="Times New Roman"/>
                    <w:lang w:val="fr-CM" w:eastAsia="en-US"/>
                  </w:rPr>
                </w:rPrChange>
              </w:rPr>
            </w:pPr>
            <w:ins w:id="11856" w:author="PIERRE" w:date="2013-10-24T12:24:00Z">
              <w:r w:rsidRPr="00AF2F6F">
                <w:rPr>
                  <w:rFonts w:ascii="Times New Roman" w:eastAsia="Times New Roman" w:hAnsi="Times New Roman" w:cs="Times New Roman"/>
                  <w:rPrChange w:id="11857" w:author="PIERRE" w:date="2013-10-24T12:27:00Z">
                    <w:rPr>
                      <w:rFonts w:ascii="Times New Roman" w:eastAsia="Times New Roman" w:hAnsi="Times New Roman" w:cs="Times New Roman"/>
                      <w:b/>
                      <w:bCs/>
                      <w:color w:val="365F91" w:themeColor="accent1" w:themeShade="BF"/>
                      <w:sz w:val="28"/>
                      <w:szCs w:val="28"/>
                      <w:lang w:val="fr-CM" w:eastAsia="en-US"/>
                    </w:rPr>
                  </w:rPrChange>
                </w:rPr>
                <w:t>|__|</w:t>
              </w:r>
            </w:ins>
          </w:p>
        </w:tc>
      </w:tr>
      <w:tr w:rsidR="00726879" w:rsidRPr="00442E10" w:rsidTr="00442E10">
        <w:trPr>
          <w:trHeight w:val="20"/>
          <w:jc w:val="center"/>
          <w:ins w:id="11858" w:author="PIERRE" w:date="2013-10-24T12:24:00Z"/>
        </w:trPr>
        <w:tc>
          <w:tcPr>
            <w:tcW w:w="1048" w:type="dxa"/>
            <w:vMerge/>
          </w:tcPr>
          <w:p w:rsidR="00726879" w:rsidRPr="00442E10" w:rsidRDefault="00726879" w:rsidP="00442E10">
            <w:pPr>
              <w:spacing w:after="0" w:line="240" w:lineRule="auto"/>
              <w:contextualSpacing/>
              <w:rPr>
                <w:ins w:id="11859" w:author="PIERRE" w:date="2013-10-24T12:24:00Z"/>
                <w:rFonts w:ascii="Times New Roman" w:eastAsia="Calibri" w:hAnsi="Times New Roman" w:cs="Times New Roman"/>
                <w:lang w:eastAsia="en-US"/>
                <w:rPrChange w:id="11860" w:author="PIERRE" w:date="2013-10-24T12:27:00Z">
                  <w:rPr>
                    <w:ins w:id="11861" w:author="PIERRE" w:date="2013-10-24T12:24:00Z"/>
                    <w:rFonts w:ascii="Times New Roman" w:eastAsia="Calibri" w:hAnsi="Times New Roman" w:cs="Times New Roman"/>
                    <w:lang w:val="fr-CM" w:eastAsia="en-US"/>
                  </w:rPr>
                </w:rPrChange>
              </w:rPr>
            </w:pPr>
          </w:p>
        </w:tc>
        <w:tc>
          <w:tcPr>
            <w:tcW w:w="2167" w:type="dxa"/>
          </w:tcPr>
          <w:p w:rsidR="00726879" w:rsidRPr="00442E10" w:rsidRDefault="00AF2F6F" w:rsidP="00442E10">
            <w:pPr>
              <w:spacing w:after="0" w:line="240" w:lineRule="auto"/>
              <w:contextualSpacing/>
              <w:rPr>
                <w:ins w:id="11862" w:author="PIERRE" w:date="2013-10-24T12:24:00Z"/>
                <w:rFonts w:ascii="Times New Roman" w:eastAsia="Calibri" w:hAnsi="Times New Roman" w:cs="Times New Roman"/>
                <w:b/>
                <w:lang w:eastAsia="en-US"/>
                <w:rPrChange w:id="11863" w:author="PIERRE" w:date="2013-10-24T12:27:00Z">
                  <w:rPr>
                    <w:ins w:id="11864" w:author="PIERRE" w:date="2013-10-24T12:24:00Z"/>
                    <w:rFonts w:ascii="Times New Roman" w:eastAsia="Calibri" w:hAnsi="Times New Roman" w:cs="Times New Roman"/>
                    <w:b/>
                    <w:lang w:val="fr-CM" w:eastAsia="en-US"/>
                  </w:rPr>
                </w:rPrChange>
              </w:rPr>
            </w:pPr>
            <w:ins w:id="11865" w:author="PIERRE" w:date="2013-10-24T12:24:00Z">
              <w:r w:rsidRPr="00AF2F6F">
                <w:rPr>
                  <w:rFonts w:ascii="Times New Roman" w:eastAsia="Calibri" w:hAnsi="Times New Roman" w:cs="Times New Roman"/>
                  <w:b/>
                  <w:lang w:eastAsia="en-US"/>
                  <w:rPrChange w:id="11866" w:author="PIERRE" w:date="2013-10-24T12:27:00Z">
                    <w:rPr>
                      <w:rFonts w:ascii="Times New Roman" w:eastAsia="Calibri" w:hAnsi="Times New Roman" w:cs="Times New Roman"/>
                      <w:b/>
                      <w:bCs/>
                      <w:color w:val="365F91" w:themeColor="accent1" w:themeShade="BF"/>
                      <w:sz w:val="28"/>
                      <w:szCs w:val="28"/>
                      <w:lang w:val="fr-CM" w:eastAsia="en-US"/>
                    </w:rPr>
                  </w:rPrChange>
                </w:rPr>
                <w:t>14</w:t>
              </w:r>
            </w:ins>
          </w:p>
        </w:tc>
        <w:tc>
          <w:tcPr>
            <w:tcW w:w="1445" w:type="dxa"/>
          </w:tcPr>
          <w:p w:rsidR="00726879" w:rsidRPr="00442E10" w:rsidRDefault="00AF2F6F" w:rsidP="00442E10">
            <w:pPr>
              <w:spacing w:after="0" w:line="240" w:lineRule="auto"/>
              <w:contextualSpacing/>
              <w:rPr>
                <w:ins w:id="11867" w:author="PIERRE" w:date="2013-10-24T12:24:00Z"/>
                <w:rFonts w:ascii="Times New Roman" w:eastAsia="Calibri" w:hAnsi="Times New Roman" w:cs="Times New Roman"/>
                <w:lang w:eastAsia="en-US"/>
                <w:rPrChange w:id="11868" w:author="PIERRE" w:date="2013-10-24T12:27:00Z">
                  <w:rPr>
                    <w:ins w:id="11869" w:author="PIERRE" w:date="2013-10-24T12:24:00Z"/>
                    <w:rFonts w:ascii="Times New Roman" w:eastAsia="Calibri" w:hAnsi="Times New Roman" w:cs="Times New Roman"/>
                    <w:lang w:val="fr-CM" w:eastAsia="en-US"/>
                  </w:rPr>
                </w:rPrChange>
              </w:rPr>
            </w:pPr>
            <w:ins w:id="11870" w:author="PIERRE" w:date="2013-10-24T12:24:00Z">
              <w:r w:rsidRPr="00AF2F6F">
                <w:rPr>
                  <w:rFonts w:ascii="Times New Roman" w:eastAsia="Calibri" w:hAnsi="Times New Roman" w:cs="Times New Roman"/>
                  <w:lang w:eastAsia="en-US"/>
                  <w:rPrChange w:id="11871" w:author="PIERRE" w:date="2013-10-24T12:27:00Z">
                    <w:rPr>
                      <w:rFonts w:ascii="Times New Roman" w:eastAsia="Calibri" w:hAnsi="Times New Roman" w:cs="Times New Roman"/>
                      <w:b/>
                      <w:bCs/>
                      <w:color w:val="365F91" w:themeColor="accent1" w:themeShade="BF"/>
                      <w:sz w:val="28"/>
                      <w:szCs w:val="28"/>
                      <w:lang w:val="fr-CM" w:eastAsia="en-US"/>
                    </w:rPr>
                  </w:rPrChange>
                </w:rPr>
                <w:t xml:space="preserve"> 9 500 </w:t>
              </w:r>
              <w:proofErr w:type="spellStart"/>
              <w:r w:rsidRPr="00AF2F6F">
                <w:rPr>
                  <w:rFonts w:ascii="Times New Roman" w:eastAsia="Calibri" w:hAnsi="Times New Roman" w:cs="Times New Roman"/>
                  <w:lang w:eastAsia="en-US"/>
                  <w:rPrChange w:id="11872" w:author="PIERRE" w:date="2013-10-24T12:27:00Z">
                    <w:rPr>
                      <w:rFonts w:ascii="Times New Roman" w:eastAsia="Calibri" w:hAnsi="Times New Roman" w:cs="Times New Roman"/>
                      <w:b/>
                      <w:bCs/>
                      <w:color w:val="365F91" w:themeColor="accent1" w:themeShade="BF"/>
                      <w:sz w:val="28"/>
                      <w:szCs w:val="28"/>
                      <w:lang w:val="fr-CM" w:eastAsia="en-US"/>
                    </w:rPr>
                  </w:rPrChange>
                </w:rPr>
                <w:t>Fcfa</w:t>
              </w:r>
              <w:proofErr w:type="spellEnd"/>
            </w:ins>
          </w:p>
        </w:tc>
        <w:tc>
          <w:tcPr>
            <w:tcW w:w="5864" w:type="dxa"/>
          </w:tcPr>
          <w:p w:rsidR="00726879" w:rsidRPr="00442E10" w:rsidRDefault="00AF2F6F" w:rsidP="00442E10">
            <w:pPr>
              <w:spacing w:after="0" w:line="240" w:lineRule="auto"/>
              <w:contextualSpacing/>
              <w:jc w:val="center"/>
              <w:rPr>
                <w:ins w:id="11873" w:author="PIERRE" w:date="2013-10-24T12:24:00Z"/>
                <w:rFonts w:ascii="Times New Roman" w:eastAsia="Calibri" w:hAnsi="Times New Roman" w:cs="Times New Roman"/>
                <w:lang w:eastAsia="en-US"/>
                <w:rPrChange w:id="11874" w:author="PIERRE" w:date="2013-10-24T12:27:00Z">
                  <w:rPr>
                    <w:ins w:id="11875" w:author="PIERRE" w:date="2013-10-24T12:24:00Z"/>
                    <w:rFonts w:ascii="Times New Roman" w:eastAsia="Calibri" w:hAnsi="Times New Roman" w:cs="Times New Roman"/>
                    <w:lang w:val="fr-CM" w:eastAsia="en-US"/>
                  </w:rPr>
                </w:rPrChange>
              </w:rPr>
            </w:pPr>
            <w:ins w:id="11876" w:author="PIERRE" w:date="2013-10-24T12:24:00Z">
              <w:r w:rsidRPr="00AF2F6F">
                <w:rPr>
                  <w:rFonts w:ascii="Times New Roman" w:eastAsia="Times New Roman" w:hAnsi="Times New Roman" w:cs="Times New Roman"/>
                  <w:rPrChange w:id="11877" w:author="PIERRE" w:date="2013-10-24T12:27:00Z">
                    <w:rPr>
                      <w:rFonts w:ascii="Times New Roman" w:eastAsia="Times New Roman" w:hAnsi="Times New Roman" w:cs="Times New Roman"/>
                      <w:b/>
                      <w:bCs/>
                      <w:color w:val="365F91" w:themeColor="accent1" w:themeShade="BF"/>
                      <w:sz w:val="28"/>
                      <w:szCs w:val="28"/>
                      <w:lang w:val="fr-CM" w:eastAsia="en-US"/>
                    </w:rPr>
                  </w:rPrChange>
                </w:rPr>
                <w:t>|__|</w:t>
              </w:r>
            </w:ins>
          </w:p>
        </w:tc>
      </w:tr>
      <w:tr w:rsidR="00726879" w:rsidRPr="00442E10" w:rsidTr="00442E10">
        <w:trPr>
          <w:trHeight w:val="20"/>
          <w:jc w:val="center"/>
          <w:ins w:id="11878" w:author="PIERRE" w:date="2013-10-24T12:24:00Z"/>
        </w:trPr>
        <w:tc>
          <w:tcPr>
            <w:tcW w:w="1048" w:type="dxa"/>
            <w:vMerge/>
          </w:tcPr>
          <w:p w:rsidR="00726879" w:rsidRPr="00442E10" w:rsidRDefault="00726879" w:rsidP="00442E10">
            <w:pPr>
              <w:spacing w:after="0" w:line="240" w:lineRule="auto"/>
              <w:contextualSpacing/>
              <w:rPr>
                <w:ins w:id="11879" w:author="PIERRE" w:date="2013-10-24T12:24:00Z"/>
                <w:rFonts w:ascii="Times New Roman" w:eastAsia="Calibri" w:hAnsi="Times New Roman" w:cs="Times New Roman"/>
                <w:lang w:eastAsia="en-US"/>
                <w:rPrChange w:id="11880" w:author="PIERRE" w:date="2013-10-24T12:27:00Z">
                  <w:rPr>
                    <w:ins w:id="11881" w:author="PIERRE" w:date="2013-10-24T12:24:00Z"/>
                    <w:rFonts w:ascii="Times New Roman" w:eastAsia="Calibri" w:hAnsi="Times New Roman" w:cs="Times New Roman"/>
                    <w:lang w:val="fr-CM" w:eastAsia="en-US"/>
                  </w:rPr>
                </w:rPrChange>
              </w:rPr>
            </w:pPr>
          </w:p>
        </w:tc>
        <w:tc>
          <w:tcPr>
            <w:tcW w:w="2167" w:type="dxa"/>
          </w:tcPr>
          <w:p w:rsidR="00726879" w:rsidRPr="00442E10" w:rsidRDefault="00AF2F6F" w:rsidP="00442E10">
            <w:pPr>
              <w:spacing w:after="0" w:line="240" w:lineRule="auto"/>
              <w:contextualSpacing/>
              <w:rPr>
                <w:ins w:id="11882" w:author="PIERRE" w:date="2013-10-24T12:24:00Z"/>
                <w:rFonts w:ascii="Times New Roman" w:eastAsia="Calibri" w:hAnsi="Times New Roman" w:cs="Times New Roman"/>
                <w:b/>
                <w:lang w:eastAsia="en-US"/>
                <w:rPrChange w:id="11883" w:author="PIERRE" w:date="2013-10-24T12:27:00Z">
                  <w:rPr>
                    <w:ins w:id="11884" w:author="PIERRE" w:date="2013-10-24T12:24:00Z"/>
                    <w:rFonts w:ascii="Times New Roman" w:eastAsia="Calibri" w:hAnsi="Times New Roman" w:cs="Times New Roman"/>
                    <w:b/>
                    <w:lang w:val="fr-CM" w:eastAsia="en-US"/>
                  </w:rPr>
                </w:rPrChange>
              </w:rPr>
            </w:pPr>
            <w:ins w:id="11885" w:author="PIERRE" w:date="2013-10-24T12:24:00Z">
              <w:r w:rsidRPr="00AF2F6F">
                <w:rPr>
                  <w:rFonts w:ascii="Times New Roman" w:eastAsia="Calibri" w:hAnsi="Times New Roman" w:cs="Times New Roman"/>
                  <w:b/>
                  <w:lang w:eastAsia="en-US"/>
                  <w:rPrChange w:id="11886" w:author="PIERRE" w:date="2013-10-24T12:27:00Z">
                    <w:rPr>
                      <w:rFonts w:ascii="Times New Roman" w:eastAsia="Calibri" w:hAnsi="Times New Roman" w:cs="Times New Roman"/>
                      <w:b/>
                      <w:bCs/>
                      <w:color w:val="365F91" w:themeColor="accent1" w:themeShade="BF"/>
                      <w:sz w:val="28"/>
                      <w:szCs w:val="28"/>
                      <w:lang w:val="fr-CM" w:eastAsia="en-US"/>
                    </w:rPr>
                  </w:rPrChange>
                </w:rPr>
                <w:t>15</w:t>
              </w:r>
            </w:ins>
          </w:p>
        </w:tc>
        <w:tc>
          <w:tcPr>
            <w:tcW w:w="1445" w:type="dxa"/>
          </w:tcPr>
          <w:p w:rsidR="00726879" w:rsidRPr="00442E10" w:rsidRDefault="00AF2F6F" w:rsidP="00442E10">
            <w:pPr>
              <w:spacing w:after="0" w:line="240" w:lineRule="auto"/>
              <w:contextualSpacing/>
              <w:rPr>
                <w:ins w:id="11887" w:author="PIERRE" w:date="2013-10-24T12:24:00Z"/>
                <w:rFonts w:ascii="Times New Roman" w:eastAsia="Calibri" w:hAnsi="Times New Roman" w:cs="Times New Roman"/>
                <w:lang w:eastAsia="en-US"/>
                <w:rPrChange w:id="11888" w:author="PIERRE" w:date="2013-10-24T12:27:00Z">
                  <w:rPr>
                    <w:ins w:id="11889" w:author="PIERRE" w:date="2013-10-24T12:24:00Z"/>
                    <w:rFonts w:ascii="Times New Roman" w:eastAsia="Calibri" w:hAnsi="Times New Roman" w:cs="Times New Roman"/>
                    <w:lang w:val="fr-CM" w:eastAsia="en-US"/>
                  </w:rPr>
                </w:rPrChange>
              </w:rPr>
            </w:pPr>
            <w:ins w:id="11890" w:author="PIERRE" w:date="2013-10-24T12:24:00Z">
              <w:r w:rsidRPr="00AF2F6F">
                <w:rPr>
                  <w:rFonts w:ascii="Times New Roman" w:eastAsia="Calibri" w:hAnsi="Times New Roman" w:cs="Times New Roman"/>
                  <w:lang w:eastAsia="en-US"/>
                  <w:rPrChange w:id="11891" w:author="PIERRE" w:date="2013-10-24T12:27:00Z">
                    <w:rPr>
                      <w:rFonts w:ascii="Times New Roman" w:eastAsia="Calibri" w:hAnsi="Times New Roman" w:cs="Times New Roman"/>
                      <w:b/>
                      <w:bCs/>
                      <w:color w:val="365F91" w:themeColor="accent1" w:themeShade="BF"/>
                      <w:sz w:val="28"/>
                      <w:szCs w:val="28"/>
                      <w:lang w:val="fr-CM" w:eastAsia="en-US"/>
                    </w:rPr>
                  </w:rPrChange>
                </w:rPr>
                <w:t xml:space="preserve">10 000 </w:t>
              </w:r>
              <w:proofErr w:type="spellStart"/>
              <w:r w:rsidRPr="00AF2F6F">
                <w:rPr>
                  <w:rFonts w:ascii="Times New Roman" w:eastAsia="Calibri" w:hAnsi="Times New Roman" w:cs="Times New Roman"/>
                  <w:lang w:eastAsia="en-US"/>
                  <w:rPrChange w:id="11892" w:author="PIERRE" w:date="2013-10-24T12:27:00Z">
                    <w:rPr>
                      <w:rFonts w:ascii="Times New Roman" w:eastAsia="Calibri" w:hAnsi="Times New Roman" w:cs="Times New Roman"/>
                      <w:b/>
                      <w:bCs/>
                      <w:color w:val="365F91" w:themeColor="accent1" w:themeShade="BF"/>
                      <w:sz w:val="28"/>
                      <w:szCs w:val="28"/>
                      <w:lang w:val="fr-CM" w:eastAsia="en-US"/>
                    </w:rPr>
                  </w:rPrChange>
                </w:rPr>
                <w:t>Fcfa</w:t>
              </w:r>
              <w:proofErr w:type="spellEnd"/>
            </w:ins>
          </w:p>
        </w:tc>
        <w:tc>
          <w:tcPr>
            <w:tcW w:w="5864" w:type="dxa"/>
          </w:tcPr>
          <w:p w:rsidR="00726879" w:rsidRPr="00442E10" w:rsidRDefault="00AF2F6F" w:rsidP="00442E10">
            <w:pPr>
              <w:spacing w:after="0" w:line="240" w:lineRule="auto"/>
              <w:contextualSpacing/>
              <w:jc w:val="center"/>
              <w:rPr>
                <w:ins w:id="11893" w:author="PIERRE" w:date="2013-10-24T12:24:00Z"/>
                <w:rFonts w:ascii="Times New Roman" w:eastAsia="Calibri" w:hAnsi="Times New Roman" w:cs="Times New Roman"/>
                <w:lang w:eastAsia="en-US"/>
                <w:rPrChange w:id="11894" w:author="PIERRE" w:date="2013-10-24T12:27:00Z">
                  <w:rPr>
                    <w:ins w:id="11895" w:author="PIERRE" w:date="2013-10-24T12:24:00Z"/>
                    <w:rFonts w:ascii="Times New Roman" w:eastAsia="Calibri" w:hAnsi="Times New Roman" w:cs="Times New Roman"/>
                    <w:lang w:val="fr-CM" w:eastAsia="en-US"/>
                  </w:rPr>
                </w:rPrChange>
              </w:rPr>
            </w:pPr>
            <w:ins w:id="11896" w:author="PIERRE" w:date="2013-10-24T12:24:00Z">
              <w:r w:rsidRPr="00AF2F6F">
                <w:rPr>
                  <w:rFonts w:ascii="Times New Roman" w:eastAsia="Times New Roman" w:hAnsi="Times New Roman" w:cs="Times New Roman"/>
                  <w:rPrChange w:id="11897" w:author="PIERRE" w:date="2013-10-24T12:27:00Z">
                    <w:rPr>
                      <w:rFonts w:ascii="Times New Roman" w:eastAsia="Times New Roman" w:hAnsi="Times New Roman" w:cs="Times New Roman"/>
                      <w:b/>
                      <w:bCs/>
                      <w:color w:val="365F91" w:themeColor="accent1" w:themeShade="BF"/>
                      <w:sz w:val="28"/>
                      <w:szCs w:val="28"/>
                      <w:lang w:val="fr-CM" w:eastAsia="en-US"/>
                    </w:rPr>
                  </w:rPrChange>
                </w:rPr>
                <w:t>|__|</w:t>
              </w:r>
            </w:ins>
          </w:p>
        </w:tc>
      </w:tr>
    </w:tbl>
    <w:p w:rsidR="00726879" w:rsidRPr="00442E10" w:rsidRDefault="00726879" w:rsidP="00726879">
      <w:pPr>
        <w:rPr>
          <w:ins w:id="11898" w:author="PIERRE" w:date="2013-10-24T12:24:00Z"/>
          <w:rFonts w:ascii="Times New Roman" w:hAnsi="Times New Roman" w:cs="Times New Roman"/>
          <w:rPrChange w:id="11899" w:author="PIERRE" w:date="2013-10-24T12:27:00Z">
            <w:rPr>
              <w:ins w:id="11900" w:author="PIERRE" w:date="2013-10-24T12:24:00Z"/>
              <w:rFonts w:ascii="Times New Roman" w:hAnsi="Times New Roman" w:cs="Times New Roman"/>
              <w:lang w:val="fr-CM"/>
            </w:rPr>
          </w:rPrChange>
        </w:rPr>
      </w:pPr>
    </w:p>
    <w:p w:rsidR="00726879" w:rsidRPr="00442E10" w:rsidRDefault="00AF2F6F" w:rsidP="00726879">
      <w:pPr>
        <w:pStyle w:val="Heading1"/>
        <w:rPr>
          <w:ins w:id="11901" w:author="PIERRE" w:date="2013-10-24T12:24:00Z"/>
          <w:lang w:val="fr-FR"/>
        </w:rPr>
      </w:pPr>
      <w:ins w:id="11902" w:author="PIERRE" w:date="2013-10-24T12:24:00Z">
        <w:r w:rsidRPr="00AF2F6F">
          <w:rPr>
            <w:lang w:val="fr-FR"/>
            <w:rPrChange w:id="11903" w:author="PIERRE" w:date="2013-10-24T12:27:00Z">
              <w:rPr>
                <w:b w:val="0"/>
                <w:bCs w:val="0"/>
                <w:lang w:val="fr-FR"/>
              </w:rPr>
            </w:rPrChange>
          </w:rPr>
          <w:t>Introduction sur la réunion de paiement</w:t>
        </w:r>
      </w:ins>
    </w:p>
    <w:p w:rsidR="00726879" w:rsidRPr="00442E10" w:rsidRDefault="00AF2F6F" w:rsidP="00726879">
      <w:pPr>
        <w:rPr>
          <w:ins w:id="11904" w:author="PIERRE" w:date="2013-10-24T12:24:00Z"/>
          <w:lang w:eastAsia="en-US"/>
        </w:rPr>
      </w:pPr>
      <w:ins w:id="11905" w:author="PIERRE" w:date="2013-10-24T12:24:00Z">
        <w:r w:rsidRPr="00AF2F6F">
          <w:rPr>
            <w:lang w:eastAsia="en-US"/>
            <w:rPrChange w:id="11906" w:author="PIERRE" w:date="2013-10-24T12:27:00Z">
              <w:rPr>
                <w:rFonts w:asciiTheme="majorHAnsi" w:eastAsiaTheme="majorEastAsia" w:hAnsiTheme="majorHAnsi" w:cstheme="majorBidi"/>
                <w:b/>
                <w:bCs/>
                <w:color w:val="365F91" w:themeColor="accent1" w:themeShade="BF"/>
                <w:sz w:val="28"/>
                <w:szCs w:val="28"/>
                <w:lang w:val="nl-NL" w:eastAsia="en-US"/>
              </w:rPr>
            </w:rPrChange>
          </w:rPr>
          <w:t xml:space="preserve">La réunion de paiement aura deux parties : la REUNION DE PAIEMENT 1 pour les ménages éligibles  et prêt à s’engager, et </w:t>
        </w:r>
        <w:r w:rsidRPr="00AF2F6F">
          <w:rPr>
            <w:rFonts w:ascii="Times New Roman" w:hAnsi="Times New Roman"/>
            <w:rPrChange w:id="11907" w:author="PIERRE" w:date="2013-10-24T12:27:00Z">
              <w:rPr>
                <w:rFonts w:ascii="Times New Roman" w:eastAsiaTheme="majorEastAsia" w:hAnsi="Times New Roman" w:cstheme="majorBidi"/>
                <w:b/>
                <w:bCs/>
                <w:color w:val="365F91" w:themeColor="accent1" w:themeShade="BF"/>
                <w:sz w:val="28"/>
                <w:szCs w:val="28"/>
                <w:lang w:val="fr-CM" w:eastAsia="en-US"/>
              </w:rPr>
            </w:rPrChange>
          </w:rPr>
          <w:t xml:space="preserve">la REUNION DE PAIEMENT 2 </w:t>
        </w:r>
        <w:r w:rsidRPr="00AF2F6F">
          <w:rPr>
            <w:lang w:eastAsia="en-US"/>
            <w:rPrChange w:id="11908" w:author="PIERRE" w:date="2013-10-24T12:27:00Z">
              <w:rPr>
                <w:rFonts w:asciiTheme="majorHAnsi" w:eastAsiaTheme="majorEastAsia" w:hAnsiTheme="majorHAnsi" w:cstheme="majorBidi"/>
                <w:b/>
                <w:bCs/>
                <w:color w:val="365F91" w:themeColor="accent1" w:themeShade="BF"/>
                <w:sz w:val="28"/>
                <w:szCs w:val="28"/>
                <w:lang w:val="nl-NL" w:eastAsia="en-US"/>
              </w:rPr>
            </w:rPrChange>
          </w:rPr>
          <w:t>pour les autres ménages.</w:t>
        </w:r>
      </w:ins>
    </w:p>
    <w:p w:rsidR="00726879" w:rsidRPr="00442E10" w:rsidRDefault="00AF2F6F" w:rsidP="00726879">
      <w:pPr>
        <w:rPr>
          <w:ins w:id="11909" w:author="PIERRE" w:date="2013-10-24T12:24:00Z"/>
          <w:lang w:eastAsia="en-US"/>
        </w:rPr>
      </w:pPr>
      <w:ins w:id="11910" w:author="PIERRE" w:date="2013-10-24T12:24:00Z">
        <w:r w:rsidRPr="00AF2F6F">
          <w:rPr>
            <w:lang w:eastAsia="en-US"/>
            <w:rPrChange w:id="11911" w:author="PIERRE" w:date="2013-10-24T12:27:00Z">
              <w:rPr>
                <w:rFonts w:asciiTheme="majorHAnsi" w:eastAsiaTheme="majorEastAsia" w:hAnsiTheme="majorHAnsi" w:cstheme="majorBidi"/>
                <w:b/>
                <w:bCs/>
                <w:color w:val="365F91" w:themeColor="accent1" w:themeShade="BF"/>
                <w:sz w:val="28"/>
                <w:szCs w:val="28"/>
                <w:lang w:val="nl-NL" w:eastAsia="en-US"/>
              </w:rPr>
            </w:rPrChange>
          </w:rPr>
          <w:t>REUNION DE PAIEMENT 1 se fera en quatre étapes :</w:t>
        </w:r>
      </w:ins>
    </w:p>
    <w:p w:rsidR="00726879" w:rsidRPr="00442E10" w:rsidRDefault="00AF2F6F" w:rsidP="00726879">
      <w:pPr>
        <w:pStyle w:val="ListParagraph"/>
        <w:numPr>
          <w:ilvl w:val="0"/>
          <w:numId w:val="46"/>
        </w:numPr>
        <w:rPr>
          <w:ins w:id="11912" w:author="PIERRE" w:date="2013-10-24T12:24:00Z"/>
          <w:lang w:eastAsia="en-US"/>
        </w:rPr>
      </w:pPr>
      <w:ins w:id="11913" w:author="PIERRE" w:date="2013-10-24T12:24:00Z">
        <w:r w:rsidRPr="00AF2F6F">
          <w:rPr>
            <w:lang w:eastAsia="en-US"/>
            <w:rPrChange w:id="11914" w:author="PIERRE" w:date="2013-10-24T12:27:00Z">
              <w:rPr>
                <w:rFonts w:asciiTheme="majorHAnsi" w:eastAsiaTheme="majorEastAsia" w:hAnsiTheme="majorHAnsi" w:cstheme="majorBidi"/>
                <w:b/>
                <w:bCs/>
                <w:color w:val="365F91" w:themeColor="accent1" w:themeShade="BF"/>
                <w:sz w:val="28"/>
                <w:szCs w:val="28"/>
                <w:lang w:val="nl-NL" w:eastAsia="en-US"/>
              </w:rPr>
            </w:rPrChange>
          </w:rPr>
          <w:t>Réunion publique 1 : dévoiler le prix de la lampe solaire</w:t>
        </w:r>
      </w:ins>
    </w:p>
    <w:p w:rsidR="00726879" w:rsidRPr="00442E10" w:rsidRDefault="00AF2F6F" w:rsidP="00726879">
      <w:pPr>
        <w:pStyle w:val="ListParagraph"/>
        <w:numPr>
          <w:ilvl w:val="0"/>
          <w:numId w:val="46"/>
        </w:numPr>
        <w:rPr>
          <w:ins w:id="11915" w:author="PIERRE" w:date="2013-10-24T12:24:00Z"/>
          <w:lang w:eastAsia="en-US"/>
        </w:rPr>
      </w:pPr>
      <w:ins w:id="11916" w:author="PIERRE" w:date="2013-10-24T12:24:00Z">
        <w:r w:rsidRPr="00AF2F6F">
          <w:rPr>
            <w:lang w:eastAsia="en-US"/>
            <w:rPrChange w:id="11917" w:author="PIERRE" w:date="2013-10-24T12:27:00Z">
              <w:rPr>
                <w:rFonts w:asciiTheme="majorHAnsi" w:eastAsiaTheme="majorEastAsia" w:hAnsiTheme="majorHAnsi" w:cstheme="majorBidi"/>
                <w:b/>
                <w:bCs/>
                <w:color w:val="365F91" w:themeColor="accent1" w:themeShade="BF"/>
                <w:sz w:val="28"/>
                <w:szCs w:val="28"/>
                <w:lang w:val="nl-NL" w:eastAsia="en-US"/>
              </w:rPr>
            </w:rPrChange>
          </w:rPr>
          <w:t>Entretien privé 1 : obtenir la disposition à payer pour le bio-digesteur.</w:t>
        </w:r>
      </w:ins>
    </w:p>
    <w:p w:rsidR="00726879" w:rsidRPr="00442E10" w:rsidRDefault="00AF2F6F" w:rsidP="00726879">
      <w:pPr>
        <w:pStyle w:val="ListParagraph"/>
        <w:numPr>
          <w:ilvl w:val="0"/>
          <w:numId w:val="46"/>
        </w:numPr>
        <w:rPr>
          <w:ins w:id="11918" w:author="PIERRE" w:date="2013-10-24T12:24:00Z"/>
          <w:lang w:eastAsia="en-US"/>
        </w:rPr>
      </w:pPr>
      <w:ins w:id="11919" w:author="PIERRE" w:date="2013-10-24T12:24:00Z">
        <w:r w:rsidRPr="00AF2F6F">
          <w:rPr>
            <w:lang w:eastAsia="en-US"/>
            <w:rPrChange w:id="11920" w:author="PIERRE" w:date="2013-10-24T12:27:00Z">
              <w:rPr>
                <w:rFonts w:asciiTheme="majorHAnsi" w:eastAsiaTheme="majorEastAsia" w:hAnsiTheme="majorHAnsi" w:cstheme="majorBidi"/>
                <w:b/>
                <w:bCs/>
                <w:color w:val="365F91" w:themeColor="accent1" w:themeShade="BF"/>
                <w:sz w:val="28"/>
                <w:szCs w:val="28"/>
                <w:lang w:val="nl-NL" w:eastAsia="en-US"/>
              </w:rPr>
            </w:rPrChange>
          </w:rPr>
          <w:t>Réunion publique 2 : dévoiler le prix du bio-digesteur</w:t>
        </w:r>
      </w:ins>
    </w:p>
    <w:p w:rsidR="00726879" w:rsidRPr="00442E10" w:rsidRDefault="00AF2F6F" w:rsidP="00726879">
      <w:pPr>
        <w:pStyle w:val="ListParagraph"/>
        <w:numPr>
          <w:ilvl w:val="0"/>
          <w:numId w:val="46"/>
        </w:numPr>
        <w:rPr>
          <w:ins w:id="11921" w:author="PIERRE" w:date="2013-10-24T12:24:00Z"/>
          <w:lang w:eastAsia="en-US"/>
        </w:rPr>
      </w:pPr>
      <w:ins w:id="11922" w:author="PIERRE" w:date="2013-10-24T12:24:00Z">
        <w:r w:rsidRPr="00AF2F6F">
          <w:rPr>
            <w:lang w:eastAsia="en-US"/>
            <w:rPrChange w:id="11923" w:author="PIERRE" w:date="2013-10-24T12:27:00Z">
              <w:rPr>
                <w:rFonts w:asciiTheme="majorHAnsi" w:eastAsiaTheme="majorEastAsia" w:hAnsiTheme="majorHAnsi" w:cstheme="majorBidi"/>
                <w:b/>
                <w:bCs/>
                <w:color w:val="365F91" w:themeColor="accent1" w:themeShade="BF"/>
                <w:sz w:val="28"/>
                <w:szCs w:val="28"/>
                <w:lang w:val="nl-NL" w:eastAsia="en-US"/>
              </w:rPr>
            </w:rPrChange>
          </w:rPr>
          <w:t xml:space="preserve">Entretien privé 2 : Paiement pour les </w:t>
        </w:r>
        <w:del w:id="11924" w:author="HP" w:date="2013-10-24T14:04:00Z">
          <w:r w:rsidRPr="00AF2F6F" w:rsidDel="00754422">
            <w:rPr>
              <w:lang w:eastAsia="en-US"/>
              <w:rPrChange w:id="11925" w:author="PIERRE" w:date="2013-10-24T12:27:00Z">
                <w:rPr>
                  <w:rFonts w:asciiTheme="majorHAnsi" w:eastAsiaTheme="majorEastAsia" w:hAnsiTheme="majorHAnsi" w:cstheme="majorBidi"/>
                  <w:b/>
                  <w:bCs/>
                  <w:color w:val="365F91" w:themeColor="accent1" w:themeShade="BF"/>
                  <w:sz w:val="28"/>
                  <w:szCs w:val="28"/>
                  <w:lang w:val="nl-NL" w:eastAsia="en-US"/>
                </w:rPr>
              </w:rPrChange>
            </w:rPr>
            <w:delText>exercices ,</w:delText>
          </w:r>
        </w:del>
      </w:ins>
      <w:ins w:id="11926" w:author="HP" w:date="2013-10-24T14:04:00Z">
        <w:r w:rsidR="00754422" w:rsidRPr="00AF2F6F">
          <w:rPr>
            <w:lang w:eastAsia="en-US"/>
          </w:rPr>
          <w:t>exercices,</w:t>
        </w:r>
      </w:ins>
      <w:ins w:id="11927" w:author="PIERRE" w:date="2013-10-24T12:24:00Z">
        <w:r w:rsidRPr="00AF2F6F">
          <w:rPr>
            <w:lang w:eastAsia="en-US"/>
            <w:rPrChange w:id="11928" w:author="PIERRE" w:date="2013-10-24T12:27:00Z">
              <w:rPr>
                <w:rFonts w:asciiTheme="majorHAnsi" w:eastAsiaTheme="majorEastAsia" w:hAnsiTheme="majorHAnsi" w:cstheme="majorBidi"/>
                <w:b/>
                <w:bCs/>
                <w:color w:val="365F91" w:themeColor="accent1" w:themeShade="BF"/>
                <w:sz w:val="28"/>
                <w:szCs w:val="28"/>
                <w:lang w:val="nl-NL" w:eastAsia="en-US"/>
              </w:rPr>
            </w:rPrChange>
          </w:rPr>
          <w:t xml:space="preserve"> et affaires administratives concernant la lampe solaire et le bio-digesteur.</w:t>
        </w:r>
      </w:ins>
    </w:p>
    <w:p w:rsidR="00726879" w:rsidRPr="00442E10" w:rsidRDefault="00AF2F6F" w:rsidP="00726879">
      <w:pPr>
        <w:ind w:left="360"/>
        <w:rPr>
          <w:ins w:id="11929" w:author="PIERRE" w:date="2013-10-24T12:24:00Z"/>
          <w:lang w:eastAsia="en-US"/>
        </w:rPr>
      </w:pPr>
      <w:ins w:id="11930" w:author="PIERRE" w:date="2013-10-24T12:24:00Z">
        <w:r w:rsidRPr="00AF2F6F">
          <w:rPr>
            <w:lang w:eastAsia="en-US"/>
            <w:rPrChange w:id="11931" w:author="PIERRE" w:date="2013-10-24T12:27:00Z">
              <w:rPr>
                <w:rFonts w:asciiTheme="majorHAnsi" w:eastAsiaTheme="majorEastAsia" w:hAnsiTheme="majorHAnsi" w:cstheme="majorBidi"/>
                <w:b/>
                <w:bCs/>
                <w:color w:val="365F91" w:themeColor="accent1" w:themeShade="BF"/>
                <w:sz w:val="28"/>
                <w:szCs w:val="28"/>
                <w:lang w:val="nl-NL" w:eastAsia="en-US"/>
              </w:rPr>
            </w:rPrChange>
          </w:rPr>
          <w:t>C’est important que les ménages qui ont été dans l’un des entretiens privé ne peuvent pas parler avec ceux qui reste dans la place publique.</w:t>
        </w:r>
      </w:ins>
    </w:p>
    <w:p w:rsidR="00726879" w:rsidRPr="00442E10" w:rsidRDefault="00187732" w:rsidP="00726879">
      <w:pPr>
        <w:rPr>
          <w:ins w:id="11932" w:author="PIERRE" w:date="2013-10-24T12:24:00Z"/>
          <w:lang w:eastAsia="en-US"/>
        </w:rPr>
      </w:pPr>
      <w:ins w:id="11933" w:author="PIERRE" w:date="2013-10-24T12:24:00Z">
        <w:r>
          <w:rPr>
            <w:noProof/>
            <w:lang w:val="nl-NL" w:eastAsia="nl-NL"/>
            <w:rPrChange w:id="11934" w:author="Unknown">
              <w:rPr>
                <w:rFonts w:asciiTheme="majorHAnsi" w:eastAsiaTheme="majorEastAsia" w:hAnsiTheme="majorHAnsi" w:cstheme="majorBidi"/>
                <w:b/>
                <w:bCs/>
                <w:noProof/>
                <w:color w:val="365F91" w:themeColor="accent1" w:themeShade="BF"/>
                <w:sz w:val="28"/>
                <w:szCs w:val="28"/>
                <w:lang w:val="nl-NL" w:eastAsia="nl-NL"/>
              </w:rPr>
            </w:rPrChange>
          </w:rPr>
          <w:drawing>
            <wp:inline distT="0" distB="0" distL="0" distR="0" wp14:anchorId="494C1672" wp14:editId="0705E05F">
              <wp:extent cx="5476875" cy="4333875"/>
              <wp:effectExtent l="0" t="0" r="9525" b="9525"/>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476875" cy="4333875"/>
                      </a:xfrm>
                      <a:prstGeom prst="rect">
                        <a:avLst/>
                      </a:prstGeom>
                    </pic:spPr>
                  </pic:pic>
                </a:graphicData>
              </a:graphic>
            </wp:inline>
          </w:drawing>
        </w:r>
      </w:ins>
    </w:p>
    <w:p w:rsidR="00726879" w:rsidRPr="00442E10" w:rsidRDefault="00AF2F6F" w:rsidP="00726879">
      <w:pPr>
        <w:rPr>
          <w:ins w:id="11935" w:author="PIERRE" w:date="2013-10-24T12:24:00Z"/>
          <w:lang w:eastAsia="en-US"/>
        </w:rPr>
      </w:pPr>
      <w:ins w:id="11936" w:author="PIERRE" w:date="2013-10-24T12:24:00Z">
        <w:r w:rsidRPr="00AF2F6F">
          <w:rPr>
            <w:lang w:eastAsia="en-US"/>
            <w:rPrChange w:id="11937" w:author="PIERRE" w:date="2013-10-24T12:27:00Z">
              <w:rPr>
                <w:rFonts w:asciiTheme="majorHAnsi" w:eastAsiaTheme="majorEastAsia" w:hAnsiTheme="majorHAnsi" w:cstheme="majorBidi"/>
                <w:b/>
                <w:bCs/>
                <w:color w:val="365F91" w:themeColor="accent1" w:themeShade="BF"/>
                <w:sz w:val="28"/>
                <w:szCs w:val="28"/>
                <w:lang w:val="nl-NL" w:eastAsia="en-US"/>
              </w:rPr>
            </w:rPrChange>
          </w:rPr>
          <w:t>Pour la REUNION DE PAIEMENT 2 il y a une réunion publique pour expliquer le mécanisme, et puis un entretien privé pour le paiement de gain des exercices.</w:t>
        </w:r>
      </w:ins>
    </w:p>
    <w:p w:rsidR="00726879" w:rsidRPr="00442E10" w:rsidRDefault="00AF2F6F" w:rsidP="00726879">
      <w:pPr>
        <w:pStyle w:val="Heading1"/>
        <w:rPr>
          <w:ins w:id="11938" w:author="PIERRE" w:date="2013-10-24T12:24:00Z"/>
          <w:lang w:val="fr-FR"/>
        </w:rPr>
      </w:pPr>
      <w:ins w:id="11939" w:author="PIERRE" w:date="2013-10-24T12:24:00Z">
        <w:r w:rsidRPr="00AF2F6F">
          <w:rPr>
            <w:lang w:val="fr-FR"/>
            <w:rPrChange w:id="11940" w:author="PIERRE" w:date="2013-10-24T12:27:00Z">
              <w:rPr>
                <w:b w:val="0"/>
                <w:bCs w:val="0"/>
                <w:lang w:val="fr-FR"/>
              </w:rPr>
            </w:rPrChange>
          </w:rPr>
          <w:lastRenderedPageBreak/>
          <w:t>Réunion de paiement 1 : Ménages Éligibles prêt à s’engager</w:t>
        </w:r>
      </w:ins>
    </w:p>
    <w:p w:rsidR="00726879" w:rsidRPr="00442E10" w:rsidRDefault="00AF2F6F" w:rsidP="00726879">
      <w:pPr>
        <w:pStyle w:val="Heading2"/>
        <w:rPr>
          <w:ins w:id="11941" w:author="PIERRE" w:date="2013-10-24T12:24:00Z"/>
          <w:lang w:val="fr-FR"/>
          <w:rPrChange w:id="11942" w:author="PIERRE" w:date="2013-10-24T12:27:00Z">
            <w:rPr>
              <w:ins w:id="11943" w:author="PIERRE" w:date="2013-10-24T12:24:00Z"/>
              <w:lang w:val="fr-CM"/>
            </w:rPr>
          </w:rPrChange>
        </w:rPr>
      </w:pPr>
      <w:ins w:id="11944" w:author="PIERRE" w:date="2013-10-24T12:24:00Z">
        <w:r w:rsidRPr="00AF2F6F">
          <w:rPr>
            <w:lang w:val="fr-FR"/>
            <w:rPrChange w:id="11945" w:author="PIERRE" w:date="2013-10-24T12:27:00Z">
              <w:rPr>
                <w:b w:val="0"/>
                <w:bCs w:val="0"/>
                <w:color w:val="365F91" w:themeColor="accent1" w:themeShade="BF"/>
                <w:sz w:val="28"/>
                <w:szCs w:val="28"/>
                <w:lang w:val="fr-CM"/>
              </w:rPr>
            </w:rPrChange>
          </w:rPr>
          <w:t>Déroulement de la réunion publique N°1</w:t>
        </w:r>
      </w:ins>
    </w:p>
    <w:p w:rsidR="00726879" w:rsidRPr="00442E10" w:rsidRDefault="00AF2F6F" w:rsidP="00726879">
      <w:pPr>
        <w:pStyle w:val="Listecouleur-Accent11"/>
        <w:numPr>
          <w:ilvl w:val="0"/>
          <w:numId w:val="44"/>
        </w:numPr>
        <w:rPr>
          <w:ins w:id="11946" w:author="PIERRE" w:date="2013-10-24T12:24:00Z"/>
          <w:rFonts w:ascii="Times New Roman" w:hAnsi="Times New Roman"/>
          <w:lang w:val="fr-FR"/>
          <w:rPrChange w:id="11947" w:author="PIERRE" w:date="2013-10-24T12:27:00Z">
            <w:rPr>
              <w:ins w:id="11948" w:author="PIERRE" w:date="2013-10-24T12:24:00Z"/>
              <w:rFonts w:ascii="Times New Roman" w:hAnsi="Times New Roman"/>
              <w:lang w:val="fr-CM"/>
            </w:rPr>
          </w:rPrChange>
        </w:rPr>
      </w:pPr>
      <w:ins w:id="11949" w:author="PIERRE" w:date="2013-10-24T12:24:00Z">
        <w:r w:rsidRPr="00AF2F6F">
          <w:rPr>
            <w:rFonts w:ascii="Times New Roman" w:hAnsi="Times New Roman"/>
            <w:lang w:val="fr-FR"/>
            <w:rPrChange w:id="11950" w:author="PIERRE" w:date="2013-10-24T12:27:00Z">
              <w:rPr>
                <w:rFonts w:ascii="Times New Roman" w:eastAsiaTheme="majorEastAsia" w:hAnsi="Times New Roman" w:cstheme="majorBidi"/>
                <w:b/>
                <w:bCs/>
                <w:color w:val="365F91" w:themeColor="accent1" w:themeShade="BF"/>
                <w:sz w:val="28"/>
                <w:szCs w:val="28"/>
                <w:lang w:val="fr-CM"/>
              </w:rPr>
            </w:rPrChange>
          </w:rPr>
          <w:t>Expliquez à tous les présentes </w:t>
        </w:r>
      </w:ins>
    </w:p>
    <w:p w:rsidR="00726879" w:rsidRPr="00442E10" w:rsidRDefault="00AF2F6F" w:rsidP="00726879">
      <w:pPr>
        <w:pStyle w:val="Listecouleur-Accent11"/>
        <w:numPr>
          <w:ilvl w:val="1"/>
          <w:numId w:val="44"/>
        </w:numPr>
        <w:rPr>
          <w:ins w:id="11951" w:author="PIERRE" w:date="2013-10-24T12:24:00Z"/>
          <w:rFonts w:ascii="Times New Roman" w:hAnsi="Times New Roman"/>
          <w:i/>
          <w:lang w:val="fr-FR"/>
          <w:rPrChange w:id="11952" w:author="PIERRE" w:date="2013-10-24T12:27:00Z">
            <w:rPr>
              <w:ins w:id="11953" w:author="PIERRE" w:date="2013-10-24T12:24:00Z"/>
              <w:rFonts w:ascii="Times New Roman" w:hAnsi="Times New Roman"/>
              <w:i/>
              <w:lang w:val="fr-CM"/>
            </w:rPr>
          </w:rPrChange>
        </w:rPr>
      </w:pPr>
      <w:ins w:id="11954" w:author="PIERRE" w:date="2013-10-24T12:24:00Z">
        <w:r w:rsidRPr="00AF2F6F">
          <w:rPr>
            <w:rFonts w:ascii="Times New Roman" w:hAnsi="Times New Roman"/>
            <w:i/>
            <w:lang w:val="fr-FR"/>
            <w:rPrChange w:id="11955" w:author="PIERRE" w:date="2013-10-24T12:27:00Z">
              <w:rPr>
                <w:rFonts w:ascii="Times New Roman" w:eastAsiaTheme="majorEastAsia" w:hAnsi="Times New Roman" w:cstheme="majorBidi"/>
                <w:b/>
                <w:bCs/>
                <w:i/>
                <w:color w:val="365F91" w:themeColor="accent1" w:themeShade="BF"/>
                <w:sz w:val="28"/>
                <w:szCs w:val="28"/>
                <w:lang w:val="fr-CM"/>
              </w:rPr>
            </w:rPrChange>
          </w:rPr>
          <w:t>« Soyez la bienvenue. »</w:t>
        </w:r>
      </w:ins>
    </w:p>
    <w:p w:rsidR="00726879" w:rsidRPr="00442E10" w:rsidRDefault="00AF2F6F" w:rsidP="00726879">
      <w:pPr>
        <w:pStyle w:val="Listecouleur-Accent11"/>
        <w:numPr>
          <w:ilvl w:val="1"/>
          <w:numId w:val="44"/>
        </w:numPr>
        <w:rPr>
          <w:ins w:id="11956" w:author="PIERRE" w:date="2013-10-24T12:24:00Z"/>
          <w:rFonts w:ascii="Times New Roman" w:hAnsi="Times New Roman"/>
          <w:i/>
          <w:lang w:val="fr-FR"/>
          <w:rPrChange w:id="11957" w:author="PIERRE" w:date="2013-10-24T12:27:00Z">
            <w:rPr>
              <w:ins w:id="11958" w:author="PIERRE" w:date="2013-10-24T12:24:00Z"/>
              <w:rFonts w:ascii="Times New Roman" w:hAnsi="Times New Roman"/>
              <w:i/>
              <w:lang w:val="fr-CM"/>
            </w:rPr>
          </w:rPrChange>
        </w:rPr>
      </w:pPr>
      <w:ins w:id="11959" w:author="PIERRE" w:date="2013-10-24T12:24:00Z">
        <w:r w:rsidRPr="00AF2F6F">
          <w:rPr>
            <w:rFonts w:ascii="Times New Roman" w:hAnsi="Times New Roman"/>
            <w:i/>
            <w:lang w:val="fr-FR"/>
            <w:rPrChange w:id="11960" w:author="PIERRE" w:date="2013-10-24T12:27:00Z">
              <w:rPr>
                <w:rFonts w:ascii="Times New Roman" w:eastAsiaTheme="majorEastAsia" w:hAnsi="Times New Roman" w:cstheme="majorBidi"/>
                <w:b/>
                <w:bCs/>
                <w:i/>
                <w:color w:val="365F91" w:themeColor="accent1" w:themeShade="BF"/>
                <w:sz w:val="28"/>
                <w:szCs w:val="28"/>
                <w:lang w:val="fr-CM"/>
              </w:rPr>
            </w:rPrChange>
          </w:rPr>
          <w:t>« Comme vous le savez, nous vous avons donné la possibilité d’acheter une lampe solaire. »</w:t>
        </w:r>
      </w:ins>
    </w:p>
    <w:p w:rsidR="00726879" w:rsidRPr="00442E10" w:rsidRDefault="00AF2F6F" w:rsidP="00726879">
      <w:pPr>
        <w:pStyle w:val="Listecouleur-Accent11"/>
        <w:numPr>
          <w:ilvl w:val="1"/>
          <w:numId w:val="44"/>
        </w:numPr>
        <w:rPr>
          <w:ins w:id="11961" w:author="PIERRE" w:date="2013-10-24T12:24:00Z"/>
          <w:rFonts w:ascii="Times New Roman" w:hAnsi="Times New Roman"/>
          <w:i/>
          <w:lang w:val="fr-FR"/>
          <w:rPrChange w:id="11962" w:author="PIERRE" w:date="2013-10-24T12:27:00Z">
            <w:rPr>
              <w:ins w:id="11963" w:author="PIERRE" w:date="2013-10-24T12:24:00Z"/>
              <w:rFonts w:ascii="Times New Roman" w:hAnsi="Times New Roman"/>
              <w:i/>
              <w:lang w:val="fr-CM"/>
            </w:rPr>
          </w:rPrChange>
        </w:rPr>
      </w:pPr>
      <w:ins w:id="11964" w:author="PIERRE" w:date="2013-10-24T12:24:00Z">
        <w:r w:rsidRPr="00AF2F6F">
          <w:rPr>
            <w:rFonts w:ascii="Times New Roman" w:hAnsi="Times New Roman"/>
            <w:i/>
            <w:lang w:val="fr-FR"/>
            <w:rPrChange w:id="11965" w:author="PIERRE" w:date="2013-10-24T12:27:00Z">
              <w:rPr>
                <w:rFonts w:ascii="Times New Roman" w:eastAsiaTheme="majorEastAsia" w:hAnsi="Times New Roman" w:cstheme="majorBidi"/>
                <w:b/>
                <w:bCs/>
                <w:i/>
                <w:color w:val="365F91" w:themeColor="accent1" w:themeShade="BF"/>
                <w:sz w:val="28"/>
                <w:szCs w:val="28"/>
                <w:lang w:val="fr-CM"/>
              </w:rPr>
            </w:rPrChange>
          </w:rPr>
          <w:t>« Chacun de vous a révélé le prix auquel il voudrait l’acheter. »</w:t>
        </w:r>
      </w:ins>
    </w:p>
    <w:p w:rsidR="00726879" w:rsidRPr="00442E10" w:rsidRDefault="00AF2F6F" w:rsidP="00726879">
      <w:pPr>
        <w:pStyle w:val="Listecouleur-Accent11"/>
        <w:numPr>
          <w:ilvl w:val="1"/>
          <w:numId w:val="44"/>
        </w:numPr>
        <w:rPr>
          <w:ins w:id="11966" w:author="PIERRE" w:date="2013-10-24T12:24:00Z"/>
          <w:rFonts w:ascii="Times New Roman" w:hAnsi="Times New Roman"/>
          <w:i/>
          <w:lang w:val="fr-FR"/>
          <w:rPrChange w:id="11967" w:author="PIERRE" w:date="2013-10-24T12:27:00Z">
            <w:rPr>
              <w:ins w:id="11968" w:author="PIERRE" w:date="2013-10-24T12:24:00Z"/>
              <w:rFonts w:ascii="Times New Roman" w:hAnsi="Times New Roman"/>
              <w:i/>
              <w:lang w:val="fr-CM"/>
            </w:rPr>
          </w:rPrChange>
        </w:rPr>
      </w:pPr>
      <w:ins w:id="11969" w:author="PIERRE" w:date="2013-10-24T12:24:00Z">
        <w:r w:rsidRPr="00AF2F6F">
          <w:rPr>
            <w:rFonts w:ascii="Times New Roman" w:hAnsi="Times New Roman"/>
            <w:i/>
            <w:lang w:val="fr-FR"/>
            <w:rPrChange w:id="11970" w:author="PIERRE" w:date="2013-10-24T12:27:00Z">
              <w:rPr>
                <w:rFonts w:ascii="Times New Roman" w:eastAsiaTheme="majorEastAsia" w:hAnsi="Times New Roman" w:cstheme="majorBidi"/>
                <w:b/>
                <w:bCs/>
                <w:i/>
                <w:color w:val="365F91" w:themeColor="accent1" w:themeShade="BF"/>
                <w:sz w:val="28"/>
                <w:szCs w:val="28"/>
                <w:lang w:val="fr-CM"/>
              </w:rPr>
            </w:rPrChange>
          </w:rPr>
          <w:t>« Nous allons maintenant ouvrir l’enveloppe pour dévoiler le prix »</w:t>
        </w:r>
      </w:ins>
    </w:p>
    <w:p w:rsidR="00726879" w:rsidRPr="00442E10" w:rsidRDefault="00AF2F6F" w:rsidP="00726879">
      <w:pPr>
        <w:pStyle w:val="Listecouleur-Accent11"/>
        <w:numPr>
          <w:ilvl w:val="1"/>
          <w:numId w:val="44"/>
        </w:numPr>
        <w:rPr>
          <w:ins w:id="11971" w:author="PIERRE" w:date="2013-10-24T12:24:00Z"/>
          <w:rFonts w:ascii="Times New Roman" w:hAnsi="Times New Roman"/>
          <w:i/>
          <w:lang w:val="fr-FR"/>
          <w:rPrChange w:id="11972" w:author="PIERRE" w:date="2013-10-24T12:27:00Z">
            <w:rPr>
              <w:ins w:id="11973" w:author="PIERRE" w:date="2013-10-24T12:24:00Z"/>
              <w:rFonts w:ascii="Times New Roman" w:hAnsi="Times New Roman"/>
              <w:i/>
              <w:lang w:val="fr-CM"/>
            </w:rPr>
          </w:rPrChange>
        </w:rPr>
      </w:pPr>
      <w:ins w:id="11974" w:author="PIERRE" w:date="2013-10-24T12:24:00Z">
        <w:r w:rsidRPr="00AF2F6F">
          <w:rPr>
            <w:rFonts w:ascii="Times New Roman" w:hAnsi="Times New Roman"/>
            <w:i/>
            <w:lang w:val="fr-FR"/>
            <w:rPrChange w:id="11975" w:author="PIERRE" w:date="2013-10-24T12:27:00Z">
              <w:rPr>
                <w:rFonts w:ascii="Times New Roman" w:eastAsiaTheme="majorEastAsia" w:hAnsi="Times New Roman" w:cstheme="majorBidi"/>
                <w:b/>
                <w:bCs/>
                <w:i/>
                <w:color w:val="365F91" w:themeColor="accent1" w:themeShade="BF"/>
                <w:sz w:val="28"/>
                <w:szCs w:val="28"/>
                <w:lang w:val="fr-CM"/>
              </w:rPr>
            </w:rPrChange>
          </w:rPr>
          <w:t>« Si vous êtes d’accord d’acheter la lampe solaire au prix qu’on présentera, vous la recevrez à la fin de notre séjour à condition que vous payez le prix nécessaire. »</w:t>
        </w:r>
      </w:ins>
    </w:p>
    <w:p w:rsidR="00726879" w:rsidRPr="00442E10" w:rsidRDefault="00AF2F6F" w:rsidP="00726879">
      <w:pPr>
        <w:pStyle w:val="Listecouleur-Accent11"/>
        <w:numPr>
          <w:ilvl w:val="1"/>
          <w:numId w:val="44"/>
        </w:numPr>
        <w:rPr>
          <w:ins w:id="11976" w:author="PIERRE" w:date="2013-10-24T12:24:00Z"/>
          <w:rFonts w:ascii="Times New Roman" w:hAnsi="Times New Roman"/>
          <w:lang w:val="fr-FR"/>
          <w:rPrChange w:id="11977" w:author="PIERRE" w:date="2013-10-24T12:27:00Z">
            <w:rPr>
              <w:ins w:id="11978" w:author="PIERRE" w:date="2013-10-24T12:24:00Z"/>
              <w:rFonts w:ascii="Times New Roman" w:hAnsi="Times New Roman"/>
              <w:lang w:val="fr-CM"/>
            </w:rPr>
          </w:rPrChange>
        </w:rPr>
      </w:pPr>
      <w:ins w:id="11979" w:author="PIERRE" w:date="2013-10-24T12:24:00Z">
        <w:r w:rsidRPr="00AF2F6F">
          <w:rPr>
            <w:rFonts w:ascii="Times New Roman" w:hAnsi="Times New Roman"/>
            <w:i/>
            <w:lang w:val="fr-FR"/>
            <w:rPrChange w:id="11980" w:author="PIERRE" w:date="2013-10-24T12:27:00Z">
              <w:rPr>
                <w:rFonts w:ascii="Times New Roman" w:eastAsiaTheme="majorEastAsia" w:hAnsi="Times New Roman" w:cstheme="majorBidi"/>
                <w:b/>
                <w:bCs/>
                <w:i/>
                <w:color w:val="365F91" w:themeColor="accent1" w:themeShade="BF"/>
                <w:sz w:val="28"/>
                <w:szCs w:val="28"/>
                <w:lang w:val="fr-CM"/>
              </w:rPr>
            </w:rPrChange>
          </w:rPr>
          <w:t xml:space="preserve">« Y a-t-il quelqu’un qui n’a pas bien compris? » </w:t>
        </w:r>
      </w:ins>
    </w:p>
    <w:p w:rsidR="00726879" w:rsidRPr="00442E10" w:rsidRDefault="00AF2F6F" w:rsidP="00726879">
      <w:pPr>
        <w:pStyle w:val="Listecouleur-Accent11"/>
        <w:numPr>
          <w:ilvl w:val="0"/>
          <w:numId w:val="44"/>
        </w:numPr>
        <w:rPr>
          <w:ins w:id="11981" w:author="PIERRE" w:date="2013-10-24T12:24:00Z"/>
          <w:rFonts w:ascii="Times New Roman" w:hAnsi="Times New Roman"/>
          <w:lang w:val="fr-FR"/>
          <w:rPrChange w:id="11982" w:author="PIERRE" w:date="2013-10-24T12:27:00Z">
            <w:rPr>
              <w:ins w:id="11983" w:author="PIERRE" w:date="2013-10-24T12:24:00Z"/>
              <w:rFonts w:ascii="Times New Roman" w:hAnsi="Times New Roman"/>
              <w:lang w:val="fr-CM"/>
            </w:rPr>
          </w:rPrChange>
        </w:rPr>
      </w:pPr>
      <w:ins w:id="11984" w:author="PIERRE" w:date="2013-10-24T12:24:00Z">
        <w:r w:rsidRPr="00AF2F6F">
          <w:rPr>
            <w:rFonts w:ascii="Times New Roman" w:hAnsi="Times New Roman"/>
            <w:lang w:val="fr-FR"/>
            <w:rPrChange w:id="11985" w:author="PIERRE" w:date="2013-10-24T12:27:00Z">
              <w:rPr>
                <w:rFonts w:ascii="Times New Roman" w:eastAsiaTheme="majorEastAsia" w:hAnsi="Times New Roman" w:cstheme="majorBidi"/>
                <w:b/>
                <w:bCs/>
                <w:color w:val="365F91" w:themeColor="accent1" w:themeShade="BF"/>
                <w:sz w:val="28"/>
                <w:szCs w:val="28"/>
                <w:lang w:val="fr-CM"/>
              </w:rPr>
            </w:rPrChange>
          </w:rPr>
          <w:t>Réexpliquez si quelqu’un n’a pas compris</w:t>
        </w:r>
      </w:ins>
    </w:p>
    <w:p w:rsidR="00726879" w:rsidRPr="00442E10" w:rsidRDefault="00AF2F6F" w:rsidP="00726879">
      <w:pPr>
        <w:pStyle w:val="Listecouleur-Accent11"/>
        <w:numPr>
          <w:ilvl w:val="0"/>
          <w:numId w:val="44"/>
        </w:numPr>
        <w:rPr>
          <w:ins w:id="11986" w:author="PIERRE" w:date="2013-10-24T12:24:00Z"/>
          <w:rFonts w:ascii="Times New Roman" w:hAnsi="Times New Roman"/>
          <w:lang w:val="fr-FR"/>
          <w:rPrChange w:id="11987" w:author="PIERRE" w:date="2013-10-24T12:27:00Z">
            <w:rPr>
              <w:ins w:id="11988" w:author="PIERRE" w:date="2013-10-24T12:24:00Z"/>
              <w:rFonts w:ascii="Times New Roman" w:hAnsi="Times New Roman"/>
              <w:lang w:val="fr-CM"/>
            </w:rPr>
          </w:rPrChange>
        </w:rPr>
      </w:pPr>
      <w:ins w:id="11989" w:author="PIERRE" w:date="2013-10-24T12:24:00Z">
        <w:r w:rsidRPr="00AF2F6F">
          <w:rPr>
            <w:rFonts w:ascii="Times New Roman" w:hAnsi="Times New Roman"/>
            <w:lang w:val="fr-FR"/>
            <w:rPrChange w:id="11990" w:author="PIERRE" w:date="2013-10-24T12:27:00Z">
              <w:rPr>
                <w:rFonts w:ascii="Times New Roman" w:eastAsiaTheme="majorEastAsia" w:hAnsi="Times New Roman" w:cstheme="majorBidi"/>
                <w:b/>
                <w:bCs/>
                <w:color w:val="365F91" w:themeColor="accent1" w:themeShade="BF"/>
                <w:sz w:val="28"/>
                <w:szCs w:val="28"/>
                <w:lang w:val="fr-CM"/>
              </w:rPr>
            </w:rPrChange>
          </w:rPr>
          <w:t>Ouvrez l’enveloppe et lisez le prix mentionné là-dedans.(XXX FCFA)</w:t>
        </w:r>
      </w:ins>
    </w:p>
    <w:p w:rsidR="00726879" w:rsidRPr="00442E10" w:rsidRDefault="00AF2F6F" w:rsidP="00726879">
      <w:pPr>
        <w:pStyle w:val="Listecouleur-Accent11"/>
        <w:numPr>
          <w:ilvl w:val="1"/>
          <w:numId w:val="44"/>
        </w:numPr>
        <w:rPr>
          <w:ins w:id="11991" w:author="PIERRE" w:date="2013-10-24T12:24:00Z"/>
          <w:rFonts w:ascii="Times New Roman" w:hAnsi="Times New Roman"/>
          <w:i/>
          <w:lang w:val="fr-FR"/>
          <w:rPrChange w:id="11992" w:author="PIERRE" w:date="2013-10-24T12:27:00Z">
            <w:rPr>
              <w:ins w:id="11993" w:author="PIERRE" w:date="2013-10-24T12:24:00Z"/>
              <w:rFonts w:ascii="Times New Roman" w:hAnsi="Times New Roman"/>
              <w:i/>
              <w:lang w:val="fr-CM"/>
            </w:rPr>
          </w:rPrChange>
        </w:rPr>
      </w:pPr>
      <w:ins w:id="11994" w:author="PIERRE" w:date="2013-10-24T12:24:00Z">
        <w:r w:rsidRPr="00AF2F6F">
          <w:rPr>
            <w:rFonts w:ascii="Times New Roman" w:hAnsi="Times New Roman"/>
            <w:i/>
            <w:lang w:val="fr-FR"/>
            <w:rPrChange w:id="11995" w:author="PIERRE" w:date="2013-10-24T12:27:00Z">
              <w:rPr>
                <w:rFonts w:ascii="Times New Roman" w:eastAsiaTheme="majorEastAsia" w:hAnsi="Times New Roman" w:cstheme="majorBidi"/>
                <w:b/>
                <w:bCs/>
                <w:i/>
                <w:color w:val="365F91" w:themeColor="accent1" w:themeShade="BF"/>
                <w:sz w:val="28"/>
                <w:szCs w:val="28"/>
                <w:lang w:val="fr-CM"/>
              </w:rPr>
            </w:rPrChange>
          </w:rPr>
          <w:t>« Le prix est XXX FCFA »</w:t>
        </w:r>
      </w:ins>
    </w:p>
    <w:p w:rsidR="00726879" w:rsidRPr="00442E10" w:rsidRDefault="00AF2F6F" w:rsidP="00726879">
      <w:pPr>
        <w:pStyle w:val="Listecouleur-Accent11"/>
        <w:numPr>
          <w:ilvl w:val="1"/>
          <w:numId w:val="44"/>
        </w:numPr>
        <w:rPr>
          <w:ins w:id="11996" w:author="PIERRE" w:date="2013-10-24T12:24:00Z"/>
          <w:rFonts w:ascii="Times New Roman" w:hAnsi="Times New Roman"/>
          <w:i/>
          <w:lang w:val="fr-FR"/>
          <w:rPrChange w:id="11997" w:author="PIERRE" w:date="2013-10-24T12:27:00Z">
            <w:rPr>
              <w:ins w:id="11998" w:author="PIERRE" w:date="2013-10-24T12:24:00Z"/>
              <w:rFonts w:ascii="Times New Roman" w:hAnsi="Times New Roman"/>
              <w:i/>
              <w:lang w:val="fr-CM"/>
            </w:rPr>
          </w:rPrChange>
        </w:rPr>
      </w:pPr>
      <w:ins w:id="11999" w:author="PIERRE" w:date="2013-10-24T12:24:00Z">
        <w:r w:rsidRPr="00AF2F6F">
          <w:rPr>
            <w:rFonts w:ascii="Times New Roman" w:hAnsi="Times New Roman"/>
            <w:i/>
            <w:lang w:val="fr-FR"/>
            <w:rPrChange w:id="12000" w:author="PIERRE" w:date="2013-10-24T12:27:00Z">
              <w:rPr>
                <w:rFonts w:ascii="Times New Roman" w:eastAsiaTheme="majorEastAsia" w:hAnsi="Times New Roman" w:cstheme="majorBidi"/>
                <w:b/>
                <w:bCs/>
                <w:i/>
                <w:color w:val="365F91" w:themeColor="accent1" w:themeShade="BF"/>
                <w:sz w:val="28"/>
                <w:szCs w:val="28"/>
                <w:lang w:val="fr-CM"/>
              </w:rPr>
            </w:rPrChange>
          </w:rPr>
          <w:t xml:space="preserve">« Cela veut dire que ne pourront acheter la lampe solaire que les personnes qui auront proposé un prix supérieur ou égal au prix XXX </w:t>
        </w:r>
        <w:proofErr w:type="spellStart"/>
        <w:r w:rsidRPr="00AF2F6F">
          <w:rPr>
            <w:rFonts w:ascii="Times New Roman" w:hAnsi="Times New Roman"/>
            <w:i/>
            <w:lang w:val="fr-FR"/>
            <w:rPrChange w:id="12001" w:author="PIERRE" w:date="2013-10-24T12:27:00Z">
              <w:rPr>
                <w:rFonts w:ascii="Times New Roman" w:eastAsiaTheme="majorEastAsia" w:hAnsi="Times New Roman" w:cstheme="majorBidi"/>
                <w:b/>
                <w:bCs/>
                <w:i/>
                <w:color w:val="365F91" w:themeColor="accent1" w:themeShade="BF"/>
                <w:sz w:val="28"/>
                <w:szCs w:val="28"/>
                <w:lang w:val="fr-CM"/>
              </w:rPr>
            </w:rPrChange>
          </w:rPr>
          <w:t>Fcfa</w:t>
        </w:r>
        <w:proofErr w:type="spellEnd"/>
        <w:r w:rsidRPr="00AF2F6F">
          <w:rPr>
            <w:rFonts w:ascii="Times New Roman" w:hAnsi="Times New Roman"/>
            <w:i/>
            <w:lang w:val="fr-FR"/>
            <w:rPrChange w:id="12002" w:author="PIERRE" w:date="2013-10-24T12:27:00Z">
              <w:rPr>
                <w:rFonts w:ascii="Times New Roman" w:eastAsiaTheme="majorEastAsia" w:hAnsi="Times New Roman" w:cstheme="majorBidi"/>
                <w:b/>
                <w:bCs/>
                <w:i/>
                <w:color w:val="365F91" w:themeColor="accent1" w:themeShade="BF"/>
                <w:sz w:val="28"/>
                <w:szCs w:val="28"/>
                <w:lang w:val="fr-CM"/>
              </w:rPr>
            </w:rPrChange>
          </w:rPr>
          <w:t>. ».</w:t>
        </w:r>
      </w:ins>
    </w:p>
    <w:p w:rsidR="00726879" w:rsidRPr="00442E10" w:rsidRDefault="00AF2F6F" w:rsidP="00726879">
      <w:pPr>
        <w:pStyle w:val="Listecouleur-Accent11"/>
        <w:numPr>
          <w:ilvl w:val="1"/>
          <w:numId w:val="44"/>
        </w:numPr>
        <w:rPr>
          <w:ins w:id="12003" w:author="PIERRE" w:date="2013-10-24T12:24:00Z"/>
          <w:rFonts w:ascii="Times New Roman" w:hAnsi="Times New Roman"/>
          <w:i/>
          <w:lang w:val="fr-FR"/>
          <w:rPrChange w:id="12004" w:author="PIERRE" w:date="2013-10-24T12:27:00Z">
            <w:rPr>
              <w:ins w:id="12005" w:author="PIERRE" w:date="2013-10-24T12:24:00Z"/>
              <w:rFonts w:ascii="Times New Roman" w:hAnsi="Times New Roman"/>
              <w:i/>
              <w:lang w:val="fr-CM"/>
            </w:rPr>
          </w:rPrChange>
        </w:rPr>
      </w:pPr>
      <w:ins w:id="12006" w:author="PIERRE" w:date="2013-10-24T12:24:00Z">
        <w:r w:rsidRPr="00AF2F6F">
          <w:rPr>
            <w:rFonts w:ascii="Times New Roman" w:hAnsi="Times New Roman"/>
            <w:i/>
            <w:lang w:val="fr-FR"/>
            <w:rPrChange w:id="12007" w:author="PIERRE" w:date="2013-10-24T12:27:00Z">
              <w:rPr>
                <w:rFonts w:ascii="Times New Roman" w:eastAsiaTheme="majorEastAsia" w:hAnsi="Times New Roman" w:cstheme="majorBidi"/>
                <w:b/>
                <w:bCs/>
                <w:i/>
                <w:color w:val="365F91" w:themeColor="accent1" w:themeShade="BF"/>
                <w:sz w:val="28"/>
                <w:szCs w:val="28"/>
                <w:lang w:val="fr-CM"/>
              </w:rPr>
            </w:rPrChange>
          </w:rPr>
          <w:t xml:space="preserve">« Est ce que c’est bien compris? » </w:t>
        </w:r>
      </w:ins>
    </w:p>
    <w:p w:rsidR="00726879" w:rsidRPr="00442E10" w:rsidRDefault="00AF2F6F" w:rsidP="00726879">
      <w:pPr>
        <w:pStyle w:val="Listecouleur-Accent11"/>
        <w:numPr>
          <w:ilvl w:val="0"/>
          <w:numId w:val="44"/>
        </w:numPr>
        <w:rPr>
          <w:ins w:id="12008" w:author="PIERRE" w:date="2013-10-24T12:24:00Z"/>
          <w:rFonts w:ascii="Times New Roman" w:hAnsi="Times New Roman"/>
          <w:lang w:val="fr-FR"/>
          <w:rPrChange w:id="12009" w:author="PIERRE" w:date="2013-10-24T12:27:00Z">
            <w:rPr>
              <w:ins w:id="12010" w:author="PIERRE" w:date="2013-10-24T12:24:00Z"/>
              <w:rFonts w:ascii="Times New Roman" w:hAnsi="Times New Roman"/>
              <w:lang w:val="fr-CM"/>
            </w:rPr>
          </w:rPrChange>
        </w:rPr>
      </w:pPr>
      <w:ins w:id="12011" w:author="PIERRE" w:date="2013-10-24T12:24:00Z">
        <w:r w:rsidRPr="00AF2F6F">
          <w:rPr>
            <w:rFonts w:ascii="Times New Roman" w:hAnsi="Times New Roman"/>
            <w:lang w:val="fr-FR"/>
            <w:rPrChange w:id="12012" w:author="PIERRE" w:date="2013-10-24T12:27:00Z">
              <w:rPr>
                <w:rFonts w:ascii="Times New Roman" w:eastAsiaTheme="majorEastAsia" w:hAnsi="Times New Roman" w:cstheme="majorBidi"/>
                <w:b/>
                <w:bCs/>
                <w:color w:val="365F91" w:themeColor="accent1" w:themeShade="BF"/>
                <w:sz w:val="28"/>
                <w:szCs w:val="28"/>
                <w:lang w:val="fr-CM"/>
              </w:rPr>
            </w:rPrChange>
          </w:rPr>
          <w:t>RÉEXPLIQUEZ SI QUELQU’UN N’A PAS COMPRIS ET NE CONTINUER QUE SI TOUT LE A TOUT COMPRIS</w:t>
        </w:r>
      </w:ins>
    </w:p>
    <w:p w:rsidR="00726879" w:rsidRPr="00442E10" w:rsidRDefault="00AF2F6F" w:rsidP="00726879">
      <w:pPr>
        <w:pStyle w:val="Listecouleur-Accent11"/>
        <w:numPr>
          <w:ilvl w:val="0"/>
          <w:numId w:val="44"/>
        </w:numPr>
        <w:rPr>
          <w:ins w:id="12013" w:author="PIERRE" w:date="2013-10-24T12:24:00Z"/>
          <w:rFonts w:ascii="Times New Roman" w:hAnsi="Times New Roman"/>
          <w:lang w:val="fr-FR"/>
          <w:rPrChange w:id="12014" w:author="PIERRE" w:date="2013-10-24T12:27:00Z">
            <w:rPr>
              <w:ins w:id="12015" w:author="PIERRE" w:date="2013-10-24T12:24:00Z"/>
              <w:rFonts w:ascii="Times New Roman" w:hAnsi="Times New Roman"/>
              <w:lang w:val="fr-CM"/>
            </w:rPr>
          </w:rPrChange>
        </w:rPr>
      </w:pPr>
      <w:ins w:id="12016" w:author="PIERRE" w:date="2013-10-24T12:24:00Z">
        <w:r w:rsidRPr="00AF2F6F">
          <w:rPr>
            <w:rFonts w:ascii="Times New Roman" w:hAnsi="Times New Roman"/>
            <w:lang w:val="fr-FR"/>
            <w:rPrChange w:id="12017" w:author="PIERRE" w:date="2013-10-24T12:27:00Z">
              <w:rPr>
                <w:rFonts w:ascii="Times New Roman" w:eastAsiaTheme="majorEastAsia" w:hAnsi="Times New Roman" w:cstheme="majorBidi"/>
                <w:b/>
                <w:bCs/>
                <w:color w:val="365F91" w:themeColor="accent1" w:themeShade="BF"/>
                <w:sz w:val="28"/>
                <w:szCs w:val="28"/>
                <w:lang w:val="fr-CM"/>
              </w:rPr>
            </w:rPrChange>
          </w:rPr>
          <w:t>Inviter chacun à son tour dans un espace privé  pour l’entretien prive n</w:t>
        </w:r>
        <w:r w:rsidRPr="00AF2F6F">
          <w:rPr>
            <w:rFonts w:ascii="Times New Roman" w:hAnsi="Times New Roman"/>
            <w:vertAlign w:val="superscript"/>
            <w:lang w:val="fr-FR"/>
            <w:rPrChange w:id="12018" w:author="PIERRE" w:date="2013-10-24T12:27:00Z">
              <w:rPr>
                <w:rFonts w:ascii="Times New Roman" w:eastAsiaTheme="majorEastAsia" w:hAnsi="Times New Roman" w:cstheme="majorBidi"/>
                <w:b/>
                <w:bCs/>
                <w:color w:val="365F91" w:themeColor="accent1" w:themeShade="BF"/>
                <w:sz w:val="28"/>
                <w:szCs w:val="28"/>
                <w:vertAlign w:val="superscript"/>
                <w:lang w:val="fr-CM"/>
              </w:rPr>
            </w:rPrChange>
          </w:rPr>
          <w:t>o</w:t>
        </w:r>
        <w:r w:rsidRPr="00AF2F6F">
          <w:rPr>
            <w:rFonts w:ascii="Times New Roman" w:hAnsi="Times New Roman"/>
            <w:lang w:val="fr-FR"/>
            <w:rPrChange w:id="12019" w:author="PIERRE" w:date="2013-10-24T12:27:00Z">
              <w:rPr>
                <w:rFonts w:ascii="Times New Roman" w:eastAsiaTheme="majorEastAsia" w:hAnsi="Times New Roman" w:cstheme="majorBidi"/>
                <w:b/>
                <w:bCs/>
                <w:color w:val="365F91" w:themeColor="accent1" w:themeShade="BF"/>
                <w:sz w:val="28"/>
                <w:szCs w:val="28"/>
                <w:lang w:val="fr-CM"/>
              </w:rPr>
            </w:rPrChange>
          </w:rPr>
          <w:t xml:space="preserve">1. </w:t>
        </w:r>
      </w:ins>
    </w:p>
    <w:p w:rsidR="00726879" w:rsidRPr="00442E10" w:rsidRDefault="00AF2F6F" w:rsidP="00726879">
      <w:pPr>
        <w:pStyle w:val="Heading2"/>
        <w:rPr>
          <w:ins w:id="12020" w:author="PIERRE" w:date="2013-10-24T12:24:00Z"/>
          <w:lang w:val="fr-FR"/>
          <w:rPrChange w:id="12021" w:author="PIERRE" w:date="2013-10-24T12:27:00Z">
            <w:rPr>
              <w:ins w:id="12022" w:author="PIERRE" w:date="2013-10-24T12:24:00Z"/>
            </w:rPr>
          </w:rPrChange>
        </w:rPr>
      </w:pPr>
      <w:ins w:id="12023" w:author="PIERRE" w:date="2013-10-24T12:24:00Z">
        <w:r w:rsidRPr="00AF2F6F">
          <w:rPr>
            <w:rStyle w:val="Heading1Char1"/>
            <w:sz w:val="26"/>
            <w:szCs w:val="26"/>
            <w:lang w:val="fr-FR"/>
            <w:rPrChange w:id="12024" w:author="PIERRE" w:date="2013-10-24T12:27:00Z">
              <w:rPr>
                <w:rStyle w:val="Heading1Char1"/>
                <w:sz w:val="26"/>
                <w:szCs w:val="26"/>
              </w:rPr>
            </w:rPrChange>
          </w:rPr>
          <w:t>Déroulement d’entretien privé No1</w:t>
        </w:r>
      </w:ins>
    </w:p>
    <w:p w:rsidR="00726879" w:rsidRPr="00442E10" w:rsidRDefault="00AF2F6F" w:rsidP="00726879">
      <w:pPr>
        <w:pStyle w:val="Listecouleur-Accent11"/>
        <w:numPr>
          <w:ilvl w:val="0"/>
          <w:numId w:val="44"/>
        </w:numPr>
        <w:rPr>
          <w:ins w:id="12025" w:author="PIERRE" w:date="2013-10-24T12:24:00Z"/>
          <w:rFonts w:ascii="Times New Roman" w:hAnsi="Times New Roman"/>
          <w:lang w:val="fr-FR"/>
          <w:rPrChange w:id="12026" w:author="PIERRE" w:date="2013-10-24T12:27:00Z">
            <w:rPr>
              <w:ins w:id="12027" w:author="PIERRE" w:date="2013-10-24T12:24:00Z"/>
              <w:rFonts w:ascii="Times New Roman" w:hAnsi="Times New Roman"/>
              <w:lang w:val="fr-CM"/>
            </w:rPr>
          </w:rPrChange>
        </w:rPr>
      </w:pPr>
      <w:ins w:id="12028" w:author="PIERRE" w:date="2013-10-24T12:24:00Z">
        <w:r w:rsidRPr="00AF2F6F">
          <w:rPr>
            <w:rFonts w:ascii="Times New Roman" w:hAnsi="Times New Roman"/>
            <w:lang w:val="fr-FR"/>
            <w:rPrChange w:id="12029" w:author="PIERRE" w:date="2013-10-24T12:27:00Z">
              <w:rPr>
                <w:rFonts w:ascii="Times New Roman" w:eastAsiaTheme="majorEastAsia" w:hAnsi="Times New Roman" w:cstheme="majorBidi"/>
                <w:b/>
                <w:bCs/>
                <w:color w:val="365F91" w:themeColor="accent1" w:themeShade="BF"/>
                <w:sz w:val="28"/>
                <w:szCs w:val="28"/>
                <w:lang w:val="fr-CM"/>
              </w:rPr>
            </w:rPrChange>
          </w:rPr>
          <w:t xml:space="preserve">PRENDRE LA FEUILLE D’ENREGISTREMENT DU MENAGE POUR LA LAMPE. </w:t>
        </w:r>
      </w:ins>
    </w:p>
    <w:p w:rsidR="00726879" w:rsidRPr="00442E10" w:rsidRDefault="00AF2F6F" w:rsidP="00726879">
      <w:pPr>
        <w:pStyle w:val="Listecouleur-Accent11"/>
        <w:numPr>
          <w:ilvl w:val="0"/>
          <w:numId w:val="44"/>
        </w:numPr>
        <w:rPr>
          <w:ins w:id="12030" w:author="PIERRE" w:date="2013-10-24T12:24:00Z"/>
          <w:rFonts w:ascii="Times New Roman" w:hAnsi="Times New Roman"/>
          <w:lang w:val="fr-FR"/>
          <w:rPrChange w:id="12031" w:author="PIERRE" w:date="2013-10-24T12:27:00Z">
            <w:rPr>
              <w:ins w:id="12032" w:author="PIERRE" w:date="2013-10-24T12:24:00Z"/>
              <w:rFonts w:ascii="Times New Roman" w:hAnsi="Times New Roman"/>
              <w:lang w:val="fr-CM"/>
            </w:rPr>
          </w:rPrChange>
        </w:rPr>
      </w:pPr>
      <w:ins w:id="12033" w:author="PIERRE" w:date="2013-10-24T12:24:00Z">
        <w:r w:rsidRPr="00AF2F6F">
          <w:rPr>
            <w:rFonts w:ascii="Times New Roman" w:hAnsi="Times New Roman"/>
            <w:lang w:val="fr-FR"/>
            <w:rPrChange w:id="12034" w:author="PIERRE" w:date="2013-10-24T12:27:00Z">
              <w:rPr>
                <w:rFonts w:ascii="Times New Roman" w:eastAsiaTheme="majorEastAsia" w:hAnsi="Times New Roman" w:cstheme="majorBidi"/>
                <w:b/>
                <w:bCs/>
                <w:color w:val="365F91" w:themeColor="accent1" w:themeShade="BF"/>
                <w:sz w:val="28"/>
                <w:szCs w:val="28"/>
                <w:lang w:val="fr-CM"/>
              </w:rPr>
            </w:rPrChange>
          </w:rPr>
          <w:t>REGARDEZ LA LIGNE CORRESPONDANT AU MONTANT INSCRIT SUR L’ENVELOPPE. ET VERIFIER SI LE PRIX EST ACCEPTÉ OU NON.</w:t>
        </w:r>
      </w:ins>
    </w:p>
    <w:p w:rsidR="00726879" w:rsidRPr="00442E10" w:rsidRDefault="00726879" w:rsidP="00726879">
      <w:pPr>
        <w:pStyle w:val="Listecouleur-Accent11"/>
        <w:ind w:left="360"/>
        <w:rPr>
          <w:ins w:id="12035" w:author="PIERRE" w:date="2013-10-24T12:24:00Z"/>
          <w:rFonts w:ascii="Times New Roman" w:hAnsi="Times New Roman"/>
          <w:lang w:val="fr-FR"/>
          <w:rPrChange w:id="12036" w:author="PIERRE" w:date="2013-10-24T12:27:00Z">
            <w:rPr>
              <w:ins w:id="12037" w:author="PIERRE" w:date="2013-10-24T12:24:00Z"/>
              <w:rFonts w:ascii="Times New Roman" w:hAnsi="Times New Roman"/>
              <w:lang w:val="fr-CM"/>
            </w:rPr>
          </w:rPrChange>
        </w:rPr>
      </w:pPr>
    </w:p>
    <w:p w:rsidR="00726879" w:rsidRPr="00442E10" w:rsidRDefault="00AF2F6F" w:rsidP="00726879">
      <w:pPr>
        <w:pStyle w:val="Listecouleur-Accent11"/>
        <w:ind w:left="0"/>
        <w:rPr>
          <w:ins w:id="12038" w:author="PIERRE" w:date="2013-10-24T12:24:00Z"/>
          <w:rFonts w:ascii="Times New Roman" w:hAnsi="Times New Roman"/>
          <w:b/>
          <w:lang w:val="fr-FR"/>
          <w:rPrChange w:id="12039" w:author="PIERRE" w:date="2013-10-24T12:27:00Z">
            <w:rPr>
              <w:ins w:id="12040" w:author="PIERRE" w:date="2013-10-24T12:24:00Z"/>
              <w:rFonts w:ascii="Times New Roman" w:hAnsi="Times New Roman"/>
              <w:b/>
              <w:lang w:val="fr-CM"/>
            </w:rPr>
          </w:rPrChange>
        </w:rPr>
      </w:pPr>
      <w:ins w:id="12041" w:author="PIERRE" w:date="2013-10-24T12:24:00Z">
        <w:r w:rsidRPr="00AF2F6F">
          <w:rPr>
            <w:rFonts w:ascii="Times New Roman" w:hAnsi="Times New Roman"/>
            <w:b/>
            <w:lang w:val="fr-FR"/>
            <w:rPrChange w:id="12042" w:author="PIERRE" w:date="2013-10-24T12:27:00Z">
              <w:rPr>
                <w:rFonts w:ascii="Times New Roman" w:eastAsiaTheme="majorEastAsia" w:hAnsi="Times New Roman" w:cstheme="majorBidi"/>
                <w:b/>
                <w:bCs/>
                <w:color w:val="365F91" w:themeColor="accent1" w:themeShade="BF"/>
                <w:sz w:val="28"/>
                <w:szCs w:val="28"/>
                <w:lang w:val="fr-CM"/>
              </w:rPr>
            </w:rPrChange>
          </w:rPr>
          <w:t>SI C’EST ACCEPTÉ</w:t>
        </w:r>
      </w:ins>
    </w:p>
    <w:p w:rsidR="00726879" w:rsidRPr="00442E10" w:rsidRDefault="00AF2F6F" w:rsidP="00726879">
      <w:pPr>
        <w:pStyle w:val="Listecouleur-Accent11"/>
        <w:numPr>
          <w:ilvl w:val="0"/>
          <w:numId w:val="44"/>
        </w:numPr>
        <w:rPr>
          <w:ins w:id="12043" w:author="PIERRE" w:date="2013-10-24T12:24:00Z"/>
          <w:rFonts w:ascii="Times New Roman" w:hAnsi="Times New Roman"/>
          <w:lang w:val="fr-FR"/>
          <w:rPrChange w:id="12044" w:author="PIERRE" w:date="2013-10-24T12:27:00Z">
            <w:rPr>
              <w:ins w:id="12045" w:author="PIERRE" w:date="2013-10-24T12:24:00Z"/>
              <w:rFonts w:ascii="Times New Roman" w:hAnsi="Times New Roman"/>
              <w:lang w:val="fr-CM"/>
            </w:rPr>
          </w:rPrChange>
        </w:rPr>
      </w:pPr>
      <w:ins w:id="12046" w:author="PIERRE" w:date="2013-10-24T12:24:00Z">
        <w:r w:rsidRPr="00AF2F6F">
          <w:rPr>
            <w:rFonts w:ascii="Times New Roman" w:hAnsi="Times New Roman"/>
            <w:lang w:val="fr-FR"/>
            <w:rPrChange w:id="12047" w:author="PIERRE" w:date="2013-10-24T12:27:00Z">
              <w:rPr>
                <w:rFonts w:ascii="Times New Roman" w:eastAsiaTheme="majorEastAsia" w:hAnsi="Times New Roman" w:cstheme="majorBidi"/>
                <w:b/>
                <w:bCs/>
                <w:color w:val="365F91" w:themeColor="accent1" w:themeShade="BF"/>
                <w:sz w:val="28"/>
                <w:szCs w:val="28"/>
                <w:lang w:val="fr-CM"/>
              </w:rPr>
            </w:rPrChange>
          </w:rPr>
          <w:t>Expliquer en montrant la feuille d’enregistrement du ménage pour la lampe solaire.</w:t>
        </w:r>
      </w:ins>
    </w:p>
    <w:p w:rsidR="00726879" w:rsidRPr="00442E10" w:rsidRDefault="00AF2F6F" w:rsidP="00726879">
      <w:pPr>
        <w:pStyle w:val="Listecouleur-Accent11"/>
        <w:numPr>
          <w:ilvl w:val="1"/>
          <w:numId w:val="36"/>
        </w:numPr>
        <w:ind w:left="1788"/>
        <w:rPr>
          <w:ins w:id="12048" w:author="PIERRE" w:date="2013-10-24T12:24:00Z"/>
          <w:rFonts w:ascii="Times New Roman" w:hAnsi="Times New Roman"/>
          <w:lang w:val="fr-FR"/>
          <w:rPrChange w:id="12049" w:author="PIERRE" w:date="2013-10-24T12:27:00Z">
            <w:rPr>
              <w:ins w:id="12050" w:author="PIERRE" w:date="2013-10-24T12:24:00Z"/>
              <w:rFonts w:ascii="Times New Roman" w:hAnsi="Times New Roman"/>
              <w:lang w:val="fr-CM"/>
            </w:rPr>
          </w:rPrChange>
        </w:rPr>
      </w:pPr>
      <w:ins w:id="12051" w:author="PIERRE" w:date="2013-10-24T12:24:00Z">
        <w:r w:rsidRPr="00AF2F6F">
          <w:rPr>
            <w:rFonts w:ascii="Times New Roman" w:hAnsi="Times New Roman"/>
            <w:i/>
            <w:lang w:val="fr-FR"/>
            <w:rPrChange w:id="12052" w:author="PIERRE" w:date="2013-10-24T12:27:00Z">
              <w:rPr>
                <w:rFonts w:ascii="Times New Roman" w:eastAsiaTheme="majorEastAsia" w:hAnsi="Times New Roman" w:cstheme="majorBidi"/>
                <w:b/>
                <w:bCs/>
                <w:i/>
                <w:color w:val="365F91" w:themeColor="accent1" w:themeShade="BF"/>
                <w:sz w:val="28"/>
                <w:szCs w:val="28"/>
                <w:lang w:val="fr-CM"/>
              </w:rPr>
            </w:rPrChange>
          </w:rPr>
          <w:t>« Je vois que vous avez accepté d’acheter la lampe solaire »</w:t>
        </w:r>
        <w:r w:rsidRPr="00AF2F6F">
          <w:rPr>
            <w:rFonts w:ascii="Times New Roman" w:hAnsi="Times New Roman"/>
            <w:lang w:val="fr-FR"/>
            <w:rPrChange w:id="12053" w:author="PIERRE" w:date="2013-10-24T12:27:00Z">
              <w:rPr>
                <w:rFonts w:ascii="Times New Roman" w:eastAsiaTheme="majorEastAsia" w:hAnsi="Times New Roman" w:cstheme="majorBidi"/>
                <w:b/>
                <w:bCs/>
                <w:color w:val="365F91" w:themeColor="accent1" w:themeShade="BF"/>
                <w:sz w:val="28"/>
                <w:szCs w:val="28"/>
                <w:lang w:val="fr-CM"/>
              </w:rPr>
            </w:rPrChange>
          </w:rPr>
          <w:t xml:space="preserve">. </w:t>
        </w:r>
      </w:ins>
    </w:p>
    <w:p w:rsidR="00726879" w:rsidRPr="00442E10" w:rsidRDefault="00AF2F6F" w:rsidP="00726879">
      <w:pPr>
        <w:pStyle w:val="Listecouleur-Accent11"/>
        <w:numPr>
          <w:ilvl w:val="1"/>
          <w:numId w:val="36"/>
        </w:numPr>
        <w:ind w:left="1788"/>
        <w:rPr>
          <w:ins w:id="12054" w:author="PIERRE" w:date="2013-10-24T12:24:00Z"/>
          <w:rFonts w:ascii="Times New Roman" w:hAnsi="Times New Roman"/>
          <w:i/>
          <w:lang w:val="fr-FR"/>
          <w:rPrChange w:id="12055" w:author="PIERRE" w:date="2013-10-24T12:27:00Z">
            <w:rPr>
              <w:ins w:id="12056" w:author="PIERRE" w:date="2013-10-24T12:24:00Z"/>
              <w:rFonts w:ascii="Times New Roman" w:hAnsi="Times New Roman"/>
              <w:i/>
              <w:lang w:val="fr-CM"/>
            </w:rPr>
          </w:rPrChange>
        </w:rPr>
      </w:pPr>
      <w:ins w:id="12057" w:author="PIERRE" w:date="2013-10-24T12:24:00Z">
        <w:r w:rsidRPr="00AF2F6F">
          <w:rPr>
            <w:rFonts w:ascii="Times New Roman" w:hAnsi="Times New Roman"/>
            <w:i/>
            <w:lang w:val="fr-FR"/>
            <w:rPrChange w:id="12058" w:author="PIERRE" w:date="2013-10-24T12:27:00Z">
              <w:rPr>
                <w:rFonts w:ascii="Times New Roman" w:eastAsiaTheme="majorEastAsia" w:hAnsi="Times New Roman" w:cstheme="majorBidi"/>
                <w:b/>
                <w:bCs/>
                <w:i/>
                <w:color w:val="365F91" w:themeColor="accent1" w:themeShade="BF"/>
                <w:sz w:val="28"/>
                <w:szCs w:val="28"/>
                <w:lang w:val="fr-CM"/>
              </w:rPr>
            </w:rPrChange>
          </w:rPr>
          <w:t>« Après on va vous remettre un reçu indiquant le montant à payer. Une fois que vous aurez payé ce montant, nous vous remettrons une lampe solaire. »</w:t>
        </w:r>
      </w:ins>
    </w:p>
    <w:p w:rsidR="00726879" w:rsidRPr="00442E10" w:rsidRDefault="00AF2F6F" w:rsidP="00726879">
      <w:pPr>
        <w:pStyle w:val="Listecouleur-Accent11"/>
        <w:numPr>
          <w:ilvl w:val="1"/>
          <w:numId w:val="36"/>
        </w:numPr>
        <w:ind w:left="1788"/>
        <w:rPr>
          <w:ins w:id="12059" w:author="PIERRE" w:date="2013-10-24T12:24:00Z"/>
          <w:rFonts w:ascii="Times New Roman" w:hAnsi="Times New Roman"/>
          <w:i/>
          <w:lang w:val="fr-FR"/>
          <w:rPrChange w:id="12060" w:author="PIERRE" w:date="2013-10-24T12:27:00Z">
            <w:rPr>
              <w:ins w:id="12061" w:author="PIERRE" w:date="2013-10-24T12:24:00Z"/>
              <w:rFonts w:ascii="Times New Roman" w:hAnsi="Times New Roman"/>
              <w:i/>
              <w:lang w:val="fr-CM"/>
            </w:rPr>
          </w:rPrChange>
        </w:rPr>
      </w:pPr>
      <w:ins w:id="12062" w:author="PIERRE" w:date="2013-10-24T12:24:00Z">
        <w:r w:rsidRPr="00AF2F6F">
          <w:rPr>
            <w:rFonts w:ascii="Times New Roman" w:hAnsi="Times New Roman"/>
            <w:i/>
            <w:lang w:val="fr-FR"/>
            <w:rPrChange w:id="12063" w:author="PIERRE" w:date="2013-10-24T12:27:00Z">
              <w:rPr>
                <w:rFonts w:ascii="Times New Roman" w:eastAsiaTheme="majorEastAsia" w:hAnsi="Times New Roman" w:cstheme="majorBidi"/>
                <w:b/>
                <w:bCs/>
                <w:i/>
                <w:color w:val="365F91" w:themeColor="accent1" w:themeShade="BF"/>
                <w:sz w:val="28"/>
                <w:szCs w:val="28"/>
                <w:lang w:val="fr-CM"/>
              </w:rPr>
            </w:rPrChange>
          </w:rPr>
          <w:t>« Est ce que tout est compris? »</w:t>
        </w:r>
      </w:ins>
    </w:p>
    <w:p w:rsidR="00726879" w:rsidRPr="00442E10" w:rsidRDefault="00AF2F6F" w:rsidP="00726879">
      <w:pPr>
        <w:pStyle w:val="Listecouleur-Accent11"/>
        <w:numPr>
          <w:ilvl w:val="0"/>
          <w:numId w:val="44"/>
        </w:numPr>
        <w:rPr>
          <w:ins w:id="12064" w:author="PIERRE" w:date="2013-10-24T12:24:00Z"/>
          <w:rFonts w:ascii="Times New Roman" w:hAnsi="Times New Roman"/>
          <w:lang w:val="fr-FR"/>
          <w:rPrChange w:id="12065" w:author="PIERRE" w:date="2013-10-24T12:27:00Z">
            <w:rPr>
              <w:ins w:id="12066" w:author="PIERRE" w:date="2013-10-24T12:24:00Z"/>
              <w:rFonts w:ascii="Times New Roman" w:hAnsi="Times New Roman"/>
              <w:lang w:val="fr-CM"/>
            </w:rPr>
          </w:rPrChange>
        </w:rPr>
      </w:pPr>
      <w:ins w:id="12067" w:author="PIERRE" w:date="2013-10-24T12:24:00Z">
        <w:r w:rsidRPr="00AF2F6F">
          <w:rPr>
            <w:rFonts w:ascii="Times New Roman" w:hAnsi="Times New Roman"/>
            <w:lang w:val="fr-FR"/>
            <w:rPrChange w:id="12068" w:author="PIERRE" w:date="2013-10-24T12:27:00Z">
              <w:rPr>
                <w:rFonts w:ascii="Times New Roman" w:eastAsiaTheme="majorEastAsia" w:hAnsi="Times New Roman" w:cstheme="majorBidi"/>
                <w:b/>
                <w:bCs/>
                <w:color w:val="365F91" w:themeColor="accent1" w:themeShade="BF"/>
                <w:sz w:val="28"/>
                <w:szCs w:val="28"/>
                <w:lang w:val="fr-CM"/>
              </w:rPr>
            </w:rPrChange>
          </w:rPr>
          <w:t>Si l’enquêté dit qu’il a changé son avis, expliquez-lui qu’on ne peut pas discuter le problème maintenant.</w:t>
        </w:r>
      </w:ins>
    </w:p>
    <w:p w:rsidR="00726879" w:rsidRPr="00442E10" w:rsidRDefault="00726879" w:rsidP="00726879">
      <w:pPr>
        <w:pStyle w:val="Listecouleur-Accent11"/>
        <w:ind w:left="0"/>
        <w:rPr>
          <w:ins w:id="12069" w:author="PIERRE" w:date="2013-10-24T12:24:00Z"/>
          <w:rFonts w:ascii="Times New Roman" w:hAnsi="Times New Roman"/>
          <w:b/>
          <w:lang w:val="fr-FR"/>
          <w:rPrChange w:id="12070" w:author="PIERRE" w:date="2013-10-24T12:27:00Z">
            <w:rPr>
              <w:ins w:id="12071" w:author="PIERRE" w:date="2013-10-24T12:24:00Z"/>
              <w:rFonts w:ascii="Times New Roman" w:hAnsi="Times New Roman"/>
              <w:b/>
              <w:lang w:val="fr-CM"/>
            </w:rPr>
          </w:rPrChange>
        </w:rPr>
      </w:pPr>
    </w:p>
    <w:p w:rsidR="00726879" w:rsidRPr="00442E10" w:rsidRDefault="00AF2F6F" w:rsidP="00726879">
      <w:pPr>
        <w:pStyle w:val="Listecouleur-Accent11"/>
        <w:ind w:left="0"/>
        <w:rPr>
          <w:ins w:id="12072" w:author="PIERRE" w:date="2013-10-24T12:24:00Z"/>
          <w:rFonts w:ascii="Times New Roman" w:hAnsi="Times New Roman"/>
          <w:b/>
          <w:lang w:val="fr-FR"/>
          <w:rPrChange w:id="12073" w:author="PIERRE" w:date="2013-10-24T12:27:00Z">
            <w:rPr>
              <w:ins w:id="12074" w:author="PIERRE" w:date="2013-10-24T12:24:00Z"/>
              <w:rFonts w:ascii="Times New Roman" w:hAnsi="Times New Roman"/>
              <w:b/>
              <w:lang w:val="fr-CM"/>
            </w:rPr>
          </w:rPrChange>
        </w:rPr>
      </w:pPr>
      <w:ins w:id="12075" w:author="PIERRE" w:date="2013-10-24T12:24:00Z">
        <w:r w:rsidRPr="00AF2F6F">
          <w:rPr>
            <w:rFonts w:ascii="Times New Roman" w:hAnsi="Times New Roman"/>
            <w:b/>
            <w:lang w:val="fr-FR"/>
            <w:rPrChange w:id="12076" w:author="PIERRE" w:date="2013-10-24T12:27:00Z">
              <w:rPr>
                <w:rFonts w:ascii="Times New Roman" w:eastAsiaTheme="majorEastAsia" w:hAnsi="Times New Roman" w:cstheme="majorBidi"/>
                <w:b/>
                <w:bCs/>
                <w:color w:val="365F91" w:themeColor="accent1" w:themeShade="BF"/>
                <w:sz w:val="28"/>
                <w:szCs w:val="28"/>
                <w:lang w:val="fr-CM"/>
              </w:rPr>
            </w:rPrChange>
          </w:rPr>
          <w:t>SI C’EST REFUSE</w:t>
        </w:r>
      </w:ins>
    </w:p>
    <w:p w:rsidR="00726879" w:rsidRPr="00442E10" w:rsidRDefault="00AF2F6F" w:rsidP="00726879">
      <w:pPr>
        <w:pStyle w:val="Listecouleur-Accent11"/>
        <w:numPr>
          <w:ilvl w:val="0"/>
          <w:numId w:val="44"/>
        </w:numPr>
        <w:rPr>
          <w:ins w:id="12077" w:author="PIERRE" w:date="2013-10-24T12:24:00Z"/>
          <w:rFonts w:ascii="Times New Roman" w:hAnsi="Times New Roman"/>
          <w:lang w:val="fr-FR"/>
          <w:rPrChange w:id="12078" w:author="PIERRE" w:date="2013-10-24T12:27:00Z">
            <w:rPr>
              <w:ins w:id="12079" w:author="PIERRE" w:date="2013-10-24T12:24:00Z"/>
              <w:rFonts w:ascii="Times New Roman" w:hAnsi="Times New Roman"/>
              <w:lang w:val="fr-CM"/>
            </w:rPr>
          </w:rPrChange>
        </w:rPr>
      </w:pPr>
      <w:ins w:id="12080" w:author="PIERRE" w:date="2013-10-24T12:24:00Z">
        <w:r w:rsidRPr="00AF2F6F">
          <w:rPr>
            <w:rFonts w:ascii="Times New Roman" w:hAnsi="Times New Roman"/>
            <w:lang w:val="fr-FR"/>
            <w:rPrChange w:id="12081" w:author="PIERRE" w:date="2013-10-24T12:27:00Z">
              <w:rPr>
                <w:rFonts w:ascii="Times New Roman" w:eastAsiaTheme="majorEastAsia" w:hAnsi="Times New Roman" w:cstheme="majorBidi"/>
                <w:b/>
                <w:bCs/>
                <w:color w:val="365F91" w:themeColor="accent1" w:themeShade="BF"/>
                <w:sz w:val="28"/>
                <w:szCs w:val="28"/>
                <w:lang w:val="fr-CM"/>
              </w:rPr>
            </w:rPrChange>
          </w:rPr>
          <w:t>Expliquer en montrant la feuille d’enregistrement du ménage pour la lampe solaire</w:t>
        </w:r>
      </w:ins>
    </w:p>
    <w:p w:rsidR="00726879" w:rsidRPr="00442E10" w:rsidRDefault="00AF2F6F" w:rsidP="00726879">
      <w:pPr>
        <w:pStyle w:val="Listecouleur-Accent11"/>
        <w:numPr>
          <w:ilvl w:val="0"/>
          <w:numId w:val="45"/>
        </w:numPr>
        <w:rPr>
          <w:ins w:id="12082" w:author="PIERRE" w:date="2013-10-24T12:24:00Z"/>
          <w:rFonts w:ascii="Times New Roman" w:hAnsi="Times New Roman"/>
          <w:i/>
          <w:lang w:val="fr-FR"/>
          <w:rPrChange w:id="12083" w:author="PIERRE" w:date="2013-10-24T12:27:00Z">
            <w:rPr>
              <w:ins w:id="12084" w:author="PIERRE" w:date="2013-10-24T12:24:00Z"/>
              <w:rFonts w:ascii="Times New Roman" w:hAnsi="Times New Roman"/>
              <w:i/>
              <w:lang w:val="fr-CM"/>
            </w:rPr>
          </w:rPrChange>
        </w:rPr>
      </w:pPr>
      <w:ins w:id="12085" w:author="PIERRE" w:date="2013-10-24T12:24:00Z">
        <w:r w:rsidRPr="00AF2F6F">
          <w:rPr>
            <w:rFonts w:ascii="Times New Roman" w:hAnsi="Times New Roman"/>
            <w:i/>
            <w:lang w:val="fr-FR"/>
            <w:rPrChange w:id="12086" w:author="PIERRE" w:date="2013-10-24T12:27:00Z">
              <w:rPr>
                <w:rFonts w:ascii="Times New Roman" w:eastAsiaTheme="majorEastAsia" w:hAnsi="Times New Roman" w:cstheme="majorBidi"/>
                <w:b/>
                <w:bCs/>
                <w:i/>
                <w:color w:val="365F91" w:themeColor="accent1" w:themeShade="BF"/>
                <w:sz w:val="28"/>
                <w:szCs w:val="28"/>
                <w:lang w:val="fr-CM"/>
              </w:rPr>
            </w:rPrChange>
          </w:rPr>
          <w:t>« Je vois que vous avez refusé d’acheter la lampe solaire »</w:t>
        </w:r>
      </w:ins>
    </w:p>
    <w:p w:rsidR="00726879" w:rsidRPr="00442E10" w:rsidRDefault="00AF2F6F" w:rsidP="00726879">
      <w:pPr>
        <w:pStyle w:val="Listecouleur-Accent11"/>
        <w:numPr>
          <w:ilvl w:val="0"/>
          <w:numId w:val="45"/>
        </w:numPr>
        <w:rPr>
          <w:ins w:id="12087" w:author="PIERRE" w:date="2013-10-24T12:24:00Z"/>
          <w:rFonts w:ascii="Times New Roman" w:hAnsi="Times New Roman"/>
          <w:lang w:val="fr-FR"/>
          <w:rPrChange w:id="12088" w:author="PIERRE" w:date="2013-10-24T12:27:00Z">
            <w:rPr>
              <w:ins w:id="12089" w:author="PIERRE" w:date="2013-10-24T12:24:00Z"/>
              <w:rFonts w:ascii="Times New Roman" w:hAnsi="Times New Roman"/>
              <w:lang w:val="fr-CM"/>
            </w:rPr>
          </w:rPrChange>
        </w:rPr>
      </w:pPr>
      <w:ins w:id="12090" w:author="PIERRE" w:date="2013-10-24T12:24:00Z">
        <w:r w:rsidRPr="00AF2F6F">
          <w:rPr>
            <w:rFonts w:ascii="Times New Roman" w:hAnsi="Times New Roman"/>
            <w:i/>
            <w:lang w:val="fr-FR"/>
            <w:rPrChange w:id="12091" w:author="PIERRE" w:date="2013-10-24T12:27:00Z">
              <w:rPr>
                <w:rFonts w:ascii="Times New Roman" w:eastAsiaTheme="majorEastAsia" w:hAnsi="Times New Roman" w:cstheme="majorBidi"/>
                <w:b/>
                <w:bCs/>
                <w:i/>
                <w:color w:val="365F91" w:themeColor="accent1" w:themeShade="BF"/>
                <w:sz w:val="28"/>
                <w:szCs w:val="28"/>
                <w:lang w:val="fr-CM"/>
              </w:rPr>
            </w:rPrChange>
          </w:rPr>
          <w:t>« Est-ce bien cela ?</w:t>
        </w:r>
        <w:r w:rsidRPr="00AF2F6F">
          <w:rPr>
            <w:rFonts w:ascii="Times New Roman" w:hAnsi="Times New Roman"/>
            <w:lang w:val="fr-FR"/>
            <w:rPrChange w:id="12092" w:author="PIERRE" w:date="2013-10-24T12:27:00Z">
              <w:rPr>
                <w:rFonts w:ascii="Times New Roman" w:eastAsiaTheme="majorEastAsia" w:hAnsi="Times New Roman" w:cstheme="majorBidi"/>
                <w:b/>
                <w:bCs/>
                <w:color w:val="365F91" w:themeColor="accent1" w:themeShade="BF"/>
                <w:sz w:val="28"/>
                <w:szCs w:val="28"/>
                <w:lang w:val="fr-CM"/>
              </w:rPr>
            </w:rPrChange>
          </w:rPr>
          <w:t> »</w:t>
        </w:r>
      </w:ins>
    </w:p>
    <w:p w:rsidR="00726879" w:rsidRPr="00442E10" w:rsidDel="00F55289" w:rsidRDefault="00AF2F6F" w:rsidP="00726879">
      <w:pPr>
        <w:pStyle w:val="Listecouleur-Accent11"/>
        <w:numPr>
          <w:ilvl w:val="0"/>
          <w:numId w:val="44"/>
        </w:numPr>
        <w:rPr>
          <w:ins w:id="12093" w:author="PIERRE" w:date="2013-10-24T12:24:00Z"/>
          <w:del w:id="12094" w:author="HP" w:date="2013-10-24T14:09:00Z"/>
          <w:rFonts w:ascii="Times New Roman" w:hAnsi="Times New Roman"/>
          <w:lang w:val="fr-FR"/>
          <w:rPrChange w:id="12095" w:author="PIERRE" w:date="2013-10-24T12:27:00Z">
            <w:rPr>
              <w:ins w:id="12096" w:author="PIERRE" w:date="2013-10-24T12:24:00Z"/>
              <w:del w:id="12097" w:author="HP" w:date="2013-10-24T14:09:00Z"/>
              <w:rFonts w:ascii="Times New Roman" w:hAnsi="Times New Roman"/>
              <w:lang w:val="fr-CM"/>
            </w:rPr>
          </w:rPrChange>
        </w:rPr>
      </w:pPr>
      <w:ins w:id="12098" w:author="PIERRE" w:date="2013-10-24T12:24:00Z">
        <w:r w:rsidRPr="00AF2F6F">
          <w:rPr>
            <w:rFonts w:ascii="Times New Roman" w:hAnsi="Times New Roman"/>
            <w:lang w:val="fr-FR"/>
            <w:rPrChange w:id="12099" w:author="PIERRE" w:date="2013-10-24T12:27:00Z">
              <w:rPr>
                <w:rFonts w:ascii="Times New Roman" w:eastAsiaTheme="majorEastAsia" w:hAnsi="Times New Roman" w:cstheme="majorBidi"/>
                <w:b/>
                <w:bCs/>
                <w:color w:val="365F91" w:themeColor="accent1" w:themeShade="BF"/>
                <w:sz w:val="28"/>
                <w:szCs w:val="28"/>
                <w:lang w:val="fr-CM"/>
              </w:rPr>
            </w:rPrChange>
          </w:rPr>
          <w:t>Si l’enquêté dit qu’il a changé son avis, expliquez-lui qu’on ne peut pas discuter le problème maintenant.</w:t>
        </w:r>
      </w:ins>
    </w:p>
    <w:p w:rsidR="00726879" w:rsidRPr="00F55289" w:rsidDel="00F55289" w:rsidRDefault="00726879">
      <w:pPr>
        <w:pStyle w:val="Listecouleur-Accent11"/>
        <w:numPr>
          <w:ilvl w:val="0"/>
          <w:numId w:val="44"/>
        </w:numPr>
        <w:rPr>
          <w:ins w:id="12100" w:author="PIERRE" w:date="2013-10-24T12:24:00Z"/>
          <w:del w:id="12101" w:author="HP" w:date="2013-10-24T14:09:00Z"/>
          <w:rFonts w:ascii="Times New Roman" w:hAnsi="Times New Roman"/>
          <w:lang w:val="fr-FR"/>
          <w:rPrChange w:id="12102" w:author="HP" w:date="2013-10-24T14:09:00Z">
            <w:rPr>
              <w:ins w:id="12103" w:author="PIERRE" w:date="2013-10-24T12:24:00Z"/>
              <w:del w:id="12104" w:author="HP" w:date="2013-10-24T14:09:00Z"/>
              <w:rFonts w:ascii="Times New Roman" w:hAnsi="Times New Roman"/>
              <w:lang w:val="fr-CM"/>
            </w:rPr>
          </w:rPrChange>
        </w:rPr>
        <w:pPrChange w:id="12105" w:author="HP" w:date="2013-10-24T14:09:00Z">
          <w:pPr>
            <w:pStyle w:val="Listecouleur-Accent11"/>
            <w:ind w:left="360"/>
          </w:pPr>
        </w:pPrChange>
      </w:pPr>
    </w:p>
    <w:p w:rsidR="00F55289" w:rsidRPr="00F55289" w:rsidRDefault="00F55289">
      <w:pPr>
        <w:pStyle w:val="Listecouleur-Accent11"/>
        <w:numPr>
          <w:ilvl w:val="0"/>
          <w:numId w:val="44"/>
        </w:numPr>
        <w:rPr>
          <w:ins w:id="12106" w:author="HP" w:date="2013-10-24T14:09:00Z"/>
          <w:rFonts w:ascii="Times New Roman" w:hAnsi="Times New Roman"/>
          <w:b/>
          <w:lang w:val="fr-FR"/>
        </w:rPr>
        <w:pPrChange w:id="12107" w:author="HP" w:date="2013-10-24T14:09:00Z">
          <w:pPr>
            <w:pStyle w:val="Listecouleur-Accent11"/>
            <w:ind w:left="0"/>
          </w:pPr>
        </w:pPrChange>
      </w:pPr>
    </w:p>
    <w:p w:rsidR="00726879" w:rsidRDefault="00AF2F6F" w:rsidP="00726879">
      <w:pPr>
        <w:pStyle w:val="Listecouleur-Accent11"/>
        <w:ind w:left="0"/>
        <w:rPr>
          <w:ins w:id="12108" w:author="HP" w:date="2013-10-24T14:09:00Z"/>
          <w:rFonts w:ascii="Times New Roman" w:hAnsi="Times New Roman"/>
          <w:b/>
          <w:lang w:val="fr-FR"/>
        </w:rPr>
      </w:pPr>
      <w:ins w:id="12109" w:author="PIERRE" w:date="2013-10-24T12:24:00Z">
        <w:r w:rsidRPr="00AF2F6F">
          <w:rPr>
            <w:rFonts w:ascii="Times New Roman" w:hAnsi="Times New Roman"/>
            <w:b/>
            <w:lang w:val="fr-FR"/>
            <w:rPrChange w:id="12110" w:author="PIERRE" w:date="2013-10-24T12:27:00Z">
              <w:rPr>
                <w:rFonts w:ascii="Times New Roman" w:eastAsiaTheme="majorEastAsia" w:hAnsi="Times New Roman" w:cstheme="majorBidi"/>
                <w:b/>
                <w:bCs/>
                <w:color w:val="365F91" w:themeColor="accent1" w:themeShade="BF"/>
                <w:sz w:val="28"/>
                <w:szCs w:val="28"/>
                <w:lang w:val="fr-CM"/>
              </w:rPr>
            </w:rPrChange>
          </w:rPr>
          <w:t>ACCEPTÉ OU REFUSÉ</w:t>
        </w:r>
      </w:ins>
    </w:p>
    <w:p w:rsidR="00F55289" w:rsidRDefault="00F55289" w:rsidP="00726879">
      <w:pPr>
        <w:pStyle w:val="Listecouleur-Accent11"/>
        <w:ind w:left="0"/>
        <w:rPr>
          <w:ins w:id="12111" w:author="HP" w:date="2013-10-24T14:10:00Z"/>
          <w:rFonts w:ascii="Times New Roman" w:hAnsi="Times New Roman"/>
          <w:b/>
          <w:lang w:val="fr-FR"/>
        </w:rPr>
      </w:pPr>
    </w:p>
    <w:p w:rsidR="00F55289" w:rsidRDefault="00F55289" w:rsidP="00726879">
      <w:pPr>
        <w:pStyle w:val="Listecouleur-Accent11"/>
        <w:ind w:left="0"/>
        <w:rPr>
          <w:ins w:id="12112" w:author="HP" w:date="2013-10-24T14:10:00Z"/>
          <w:rFonts w:ascii="Times New Roman" w:hAnsi="Times New Roman"/>
          <w:b/>
          <w:lang w:val="fr-FR"/>
        </w:rPr>
      </w:pPr>
    </w:p>
    <w:p w:rsidR="00F55289" w:rsidRPr="00442E10" w:rsidRDefault="00F55289" w:rsidP="00F55289">
      <w:pPr>
        <w:pStyle w:val="Niveau3"/>
        <w:rPr>
          <w:ins w:id="12113" w:author="HP" w:date="2013-10-24T14:10:00Z"/>
          <w:color w:val="000000"/>
          <w:sz w:val="22"/>
          <w:szCs w:val="22"/>
        </w:rPr>
      </w:pPr>
      <w:bookmarkStart w:id="12114" w:name="_Toc370387354"/>
      <w:ins w:id="12115" w:author="HP" w:date="2013-10-24T14:10:00Z">
        <w:r>
          <w:rPr>
            <w:color w:val="000000"/>
            <w:sz w:val="22"/>
            <w:szCs w:val="22"/>
          </w:rPr>
          <w:t>4.5</w:t>
        </w:r>
        <w:r w:rsidRPr="00AF2F6F">
          <w:rPr>
            <w:color w:val="000000"/>
            <w:sz w:val="22"/>
            <w:szCs w:val="22"/>
          </w:rPr>
          <w:t xml:space="preserve"> – </w:t>
        </w:r>
        <w:r>
          <w:rPr>
            <w:color w:val="000000"/>
            <w:sz w:val="22"/>
            <w:szCs w:val="22"/>
          </w:rPr>
          <w:t>Section 5 : Exercice de vente du bio-digesteur</w:t>
        </w:r>
        <w:bookmarkEnd w:id="12114"/>
      </w:ins>
    </w:p>
    <w:p w:rsidR="00F55289" w:rsidRPr="00442E10" w:rsidRDefault="00F55289" w:rsidP="00726879">
      <w:pPr>
        <w:pStyle w:val="Listecouleur-Accent11"/>
        <w:ind w:left="0"/>
        <w:rPr>
          <w:ins w:id="12116" w:author="PIERRE" w:date="2013-10-24T12:24:00Z"/>
          <w:rFonts w:ascii="Times New Roman" w:hAnsi="Times New Roman"/>
          <w:b/>
          <w:lang w:val="fr-FR"/>
          <w:rPrChange w:id="12117" w:author="PIERRE" w:date="2013-10-24T12:27:00Z">
            <w:rPr>
              <w:ins w:id="12118" w:author="PIERRE" w:date="2013-10-24T12:24:00Z"/>
              <w:rFonts w:ascii="Times New Roman" w:hAnsi="Times New Roman"/>
              <w:b/>
              <w:lang w:val="fr-CM"/>
            </w:rPr>
          </w:rPrChange>
        </w:rPr>
      </w:pPr>
    </w:p>
    <w:p w:rsidR="00726879" w:rsidRPr="00442E10" w:rsidRDefault="00AF2F6F" w:rsidP="00726879">
      <w:pPr>
        <w:pStyle w:val="Listecouleur-Accent11"/>
        <w:numPr>
          <w:ilvl w:val="0"/>
          <w:numId w:val="49"/>
        </w:numPr>
        <w:rPr>
          <w:ins w:id="12119" w:author="PIERRE" w:date="2013-10-24T12:24:00Z"/>
          <w:rFonts w:ascii="Times New Roman" w:hAnsi="Times New Roman"/>
          <w:lang w:val="fr-FR"/>
          <w:rPrChange w:id="12120" w:author="PIERRE" w:date="2013-10-24T12:27:00Z">
            <w:rPr>
              <w:ins w:id="12121" w:author="PIERRE" w:date="2013-10-24T12:24:00Z"/>
              <w:rFonts w:ascii="Times New Roman" w:hAnsi="Times New Roman"/>
              <w:lang w:val="fr-CM"/>
            </w:rPr>
          </w:rPrChange>
        </w:rPr>
      </w:pPr>
      <w:ins w:id="12122" w:author="PIERRE" w:date="2013-10-24T12:24:00Z">
        <w:r w:rsidRPr="00AF2F6F">
          <w:rPr>
            <w:rFonts w:ascii="Times New Roman" w:hAnsi="Times New Roman"/>
            <w:lang w:val="fr-FR"/>
            <w:rPrChange w:id="12123" w:author="PIERRE" w:date="2013-10-24T12:27:00Z">
              <w:rPr>
                <w:rFonts w:ascii="Times New Roman" w:eastAsiaTheme="majorEastAsia" w:hAnsi="Times New Roman" w:cstheme="majorBidi"/>
                <w:b/>
                <w:bCs/>
                <w:color w:val="365F91" w:themeColor="accent1" w:themeShade="BF"/>
                <w:sz w:val="28"/>
                <w:szCs w:val="28"/>
                <w:lang w:val="fr-CM"/>
              </w:rPr>
            </w:rPrChange>
          </w:rPr>
          <w:lastRenderedPageBreak/>
          <w:t>POSEZ LES QUESTIONS Q501-Q507</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
        <w:gridCol w:w="3119"/>
        <w:gridCol w:w="2096"/>
        <w:gridCol w:w="1448"/>
        <w:gridCol w:w="283"/>
        <w:gridCol w:w="1665"/>
      </w:tblGrid>
      <w:tr w:rsidR="00726879" w:rsidRPr="00442E10" w:rsidTr="00442E10">
        <w:trPr>
          <w:trHeight w:val="226"/>
          <w:ins w:id="12124" w:author="PIERRE" w:date="2013-10-24T12:24:00Z"/>
        </w:trPr>
        <w:tc>
          <w:tcPr>
            <w:tcW w:w="817" w:type="dxa"/>
            <w:tcBorders>
              <w:top w:val="single" w:sz="4" w:space="0" w:color="auto"/>
              <w:left w:val="single" w:sz="4" w:space="0" w:color="auto"/>
              <w:bottom w:val="single" w:sz="4" w:space="0" w:color="auto"/>
              <w:right w:val="single" w:sz="4" w:space="0" w:color="auto"/>
            </w:tcBorders>
          </w:tcPr>
          <w:p w:rsidR="00726879" w:rsidRPr="00442E10" w:rsidRDefault="00726879" w:rsidP="00442E10">
            <w:pPr>
              <w:spacing w:after="0" w:line="240" w:lineRule="auto"/>
              <w:ind w:left="720"/>
              <w:contextualSpacing/>
              <w:jc w:val="both"/>
              <w:rPr>
                <w:ins w:id="12125" w:author="PIERRE" w:date="2013-10-24T12:24:00Z"/>
                <w:rFonts w:ascii="Times New Roman" w:eastAsia="Calibri" w:hAnsi="Times New Roman" w:cs="Times New Roman"/>
                <w:b/>
                <w:color w:val="000000"/>
                <w:sz w:val="16"/>
                <w:lang w:eastAsia="en-US"/>
                <w:rPrChange w:id="12126" w:author="PIERRE" w:date="2013-10-24T12:27:00Z">
                  <w:rPr>
                    <w:ins w:id="12127" w:author="PIERRE" w:date="2013-10-24T12:24:00Z"/>
                    <w:rFonts w:ascii="Times New Roman" w:eastAsia="Calibri" w:hAnsi="Times New Roman" w:cs="Times New Roman"/>
                    <w:b/>
                    <w:color w:val="000000"/>
                    <w:sz w:val="16"/>
                    <w:lang w:val="fr-CM" w:eastAsia="en-US"/>
                  </w:rPr>
                </w:rPrChange>
              </w:rPr>
            </w:pPr>
          </w:p>
        </w:tc>
        <w:tc>
          <w:tcPr>
            <w:tcW w:w="3119" w:type="dxa"/>
            <w:tcBorders>
              <w:top w:val="single" w:sz="4" w:space="0" w:color="auto"/>
              <w:left w:val="single" w:sz="4" w:space="0" w:color="auto"/>
              <w:bottom w:val="single" w:sz="4" w:space="0" w:color="auto"/>
              <w:right w:val="single" w:sz="4" w:space="0" w:color="auto"/>
            </w:tcBorders>
          </w:tcPr>
          <w:p w:rsidR="00726879" w:rsidRPr="00442E10" w:rsidRDefault="00AF2F6F" w:rsidP="00442E10">
            <w:pPr>
              <w:spacing w:after="0" w:line="240" w:lineRule="auto"/>
              <w:contextualSpacing/>
              <w:jc w:val="both"/>
              <w:rPr>
                <w:ins w:id="12128" w:author="PIERRE" w:date="2013-10-24T12:24:00Z"/>
                <w:rFonts w:ascii="Times New Roman" w:eastAsia="Calibri" w:hAnsi="Times New Roman" w:cs="Times New Roman"/>
                <w:b/>
                <w:color w:val="000000"/>
                <w:sz w:val="16"/>
                <w:lang w:eastAsia="en-US"/>
                <w:rPrChange w:id="12129" w:author="PIERRE" w:date="2013-10-24T12:27:00Z">
                  <w:rPr>
                    <w:ins w:id="12130" w:author="PIERRE" w:date="2013-10-24T12:24:00Z"/>
                    <w:rFonts w:ascii="Times New Roman" w:eastAsia="Calibri" w:hAnsi="Times New Roman" w:cs="Times New Roman"/>
                    <w:b/>
                    <w:color w:val="000000"/>
                    <w:sz w:val="16"/>
                    <w:lang w:val="fr-CM" w:eastAsia="en-US"/>
                  </w:rPr>
                </w:rPrChange>
              </w:rPr>
            </w:pPr>
            <w:ins w:id="12131" w:author="PIERRE" w:date="2013-10-24T12:24:00Z">
              <w:r w:rsidRPr="00AF2F6F">
                <w:rPr>
                  <w:rFonts w:ascii="Times New Roman" w:eastAsia="Calibri" w:hAnsi="Times New Roman" w:cs="Times New Roman"/>
                  <w:b/>
                  <w:color w:val="000000"/>
                  <w:sz w:val="16"/>
                  <w:lang w:eastAsia="en-US"/>
                  <w:rPrChange w:id="12132" w:author="PIERRE" w:date="2013-10-24T12:27:00Z">
                    <w:rPr>
                      <w:rFonts w:ascii="Times New Roman" w:eastAsia="Calibri" w:hAnsi="Times New Roman" w:cs="Times New Roman"/>
                      <w:b/>
                      <w:bCs/>
                      <w:color w:val="000000"/>
                      <w:sz w:val="16"/>
                      <w:szCs w:val="28"/>
                      <w:lang w:val="fr-CM" w:eastAsia="en-US"/>
                    </w:rPr>
                  </w:rPrChange>
                </w:rPr>
                <w:t>QUESTIONS</w:t>
              </w:r>
            </w:ins>
          </w:p>
        </w:tc>
        <w:tc>
          <w:tcPr>
            <w:tcW w:w="4536" w:type="dxa"/>
            <w:gridSpan w:val="2"/>
            <w:tcBorders>
              <w:top w:val="single" w:sz="4" w:space="0" w:color="auto"/>
              <w:left w:val="single" w:sz="4" w:space="0" w:color="auto"/>
              <w:bottom w:val="single" w:sz="4" w:space="0" w:color="auto"/>
              <w:right w:val="single" w:sz="4" w:space="0" w:color="auto"/>
            </w:tcBorders>
          </w:tcPr>
          <w:p w:rsidR="00726879" w:rsidRPr="00442E10" w:rsidRDefault="00AF2F6F" w:rsidP="00442E10">
            <w:pPr>
              <w:spacing w:after="0" w:line="240" w:lineRule="auto"/>
              <w:contextualSpacing/>
              <w:jc w:val="both"/>
              <w:rPr>
                <w:ins w:id="12133" w:author="PIERRE" w:date="2013-10-24T12:24:00Z"/>
                <w:rFonts w:ascii="Times New Roman" w:eastAsia="Calibri" w:hAnsi="Times New Roman" w:cs="Times New Roman"/>
                <w:b/>
                <w:color w:val="000000"/>
                <w:sz w:val="16"/>
                <w:lang w:eastAsia="en-US"/>
                <w:rPrChange w:id="12134" w:author="PIERRE" w:date="2013-10-24T12:27:00Z">
                  <w:rPr>
                    <w:ins w:id="12135" w:author="PIERRE" w:date="2013-10-24T12:24:00Z"/>
                    <w:rFonts w:ascii="Times New Roman" w:eastAsia="Calibri" w:hAnsi="Times New Roman" w:cs="Times New Roman"/>
                    <w:b/>
                    <w:color w:val="000000"/>
                    <w:sz w:val="16"/>
                    <w:lang w:val="fr-CM" w:eastAsia="en-US"/>
                  </w:rPr>
                </w:rPrChange>
              </w:rPr>
            </w:pPr>
            <w:ins w:id="12136" w:author="PIERRE" w:date="2013-10-24T12:24:00Z">
              <w:r w:rsidRPr="00AF2F6F">
                <w:rPr>
                  <w:rFonts w:ascii="Times New Roman" w:eastAsia="Calibri" w:hAnsi="Times New Roman" w:cs="Times New Roman"/>
                  <w:b/>
                  <w:color w:val="000000"/>
                  <w:sz w:val="16"/>
                  <w:lang w:eastAsia="en-US"/>
                  <w:rPrChange w:id="12137" w:author="PIERRE" w:date="2013-10-24T12:27:00Z">
                    <w:rPr>
                      <w:rFonts w:ascii="Times New Roman" w:eastAsia="Calibri" w:hAnsi="Times New Roman" w:cs="Times New Roman"/>
                      <w:b/>
                      <w:bCs/>
                      <w:color w:val="000000"/>
                      <w:sz w:val="16"/>
                      <w:szCs w:val="28"/>
                      <w:lang w:val="fr-CM" w:eastAsia="en-US"/>
                    </w:rPr>
                  </w:rPrChange>
                </w:rPr>
                <w:t>CODE</w:t>
              </w:r>
            </w:ins>
          </w:p>
        </w:tc>
        <w:tc>
          <w:tcPr>
            <w:tcW w:w="2126" w:type="dxa"/>
            <w:gridSpan w:val="2"/>
            <w:tcBorders>
              <w:top w:val="single" w:sz="4" w:space="0" w:color="auto"/>
              <w:left w:val="single" w:sz="4" w:space="0" w:color="auto"/>
              <w:bottom w:val="single" w:sz="4" w:space="0" w:color="auto"/>
              <w:right w:val="single" w:sz="4" w:space="0" w:color="auto"/>
            </w:tcBorders>
          </w:tcPr>
          <w:p w:rsidR="00726879" w:rsidRPr="00442E10" w:rsidRDefault="00AF2F6F" w:rsidP="00442E10">
            <w:pPr>
              <w:spacing w:after="0" w:line="240" w:lineRule="auto"/>
              <w:contextualSpacing/>
              <w:jc w:val="both"/>
              <w:rPr>
                <w:ins w:id="12138" w:author="PIERRE" w:date="2013-10-24T12:24:00Z"/>
                <w:rFonts w:ascii="Times New Roman" w:eastAsia="Calibri" w:hAnsi="Times New Roman" w:cs="Times New Roman"/>
                <w:b/>
                <w:color w:val="000000"/>
                <w:sz w:val="16"/>
                <w:lang w:eastAsia="en-US"/>
                <w:rPrChange w:id="12139" w:author="PIERRE" w:date="2013-10-24T12:27:00Z">
                  <w:rPr>
                    <w:ins w:id="12140" w:author="PIERRE" w:date="2013-10-24T12:24:00Z"/>
                    <w:rFonts w:ascii="Times New Roman" w:eastAsia="Calibri" w:hAnsi="Times New Roman" w:cs="Times New Roman"/>
                    <w:b/>
                    <w:color w:val="000000"/>
                    <w:sz w:val="16"/>
                    <w:lang w:val="fr-CM" w:eastAsia="en-US"/>
                  </w:rPr>
                </w:rPrChange>
              </w:rPr>
            </w:pPr>
            <w:ins w:id="12141" w:author="PIERRE" w:date="2013-10-24T12:24:00Z">
              <w:r w:rsidRPr="00AF2F6F">
                <w:rPr>
                  <w:rFonts w:ascii="Times New Roman" w:eastAsia="Calibri" w:hAnsi="Times New Roman" w:cs="Times New Roman"/>
                  <w:b/>
                  <w:color w:val="000000"/>
                  <w:sz w:val="16"/>
                  <w:lang w:eastAsia="en-US"/>
                  <w:rPrChange w:id="12142" w:author="PIERRE" w:date="2013-10-24T12:27:00Z">
                    <w:rPr>
                      <w:rFonts w:ascii="Times New Roman" w:eastAsia="Calibri" w:hAnsi="Times New Roman" w:cs="Times New Roman"/>
                      <w:b/>
                      <w:bCs/>
                      <w:color w:val="000000"/>
                      <w:sz w:val="16"/>
                      <w:szCs w:val="28"/>
                      <w:lang w:val="fr-CM" w:eastAsia="en-US"/>
                    </w:rPr>
                  </w:rPrChange>
                </w:rPr>
                <w:t>REPONSE</w:t>
              </w:r>
            </w:ins>
          </w:p>
        </w:tc>
      </w:tr>
      <w:tr w:rsidR="00726879" w:rsidRPr="00442E10" w:rsidTr="00442E10">
        <w:trPr>
          <w:ins w:id="12143" w:author="PIERRE" w:date="2013-10-24T12:24:00Z"/>
        </w:trPr>
        <w:tc>
          <w:tcPr>
            <w:tcW w:w="817" w:type="dxa"/>
            <w:tcBorders>
              <w:top w:val="single" w:sz="4" w:space="0" w:color="auto"/>
              <w:left w:val="single" w:sz="4" w:space="0" w:color="auto"/>
              <w:bottom w:val="single" w:sz="4" w:space="0" w:color="auto"/>
              <w:right w:val="single" w:sz="4" w:space="0" w:color="auto"/>
            </w:tcBorders>
          </w:tcPr>
          <w:p w:rsidR="00726879" w:rsidRPr="00442E10" w:rsidRDefault="00AF2F6F" w:rsidP="00442E10">
            <w:pPr>
              <w:spacing w:before="120" w:after="120" w:line="240" w:lineRule="auto"/>
              <w:contextualSpacing/>
              <w:jc w:val="both"/>
              <w:rPr>
                <w:ins w:id="12144" w:author="PIERRE" w:date="2013-10-24T12:24:00Z"/>
                <w:rFonts w:ascii="Times New Roman" w:eastAsia="Calibri" w:hAnsi="Times New Roman" w:cs="Times New Roman"/>
                <w:b/>
                <w:color w:val="000000"/>
                <w:sz w:val="16"/>
                <w:lang w:eastAsia="en-US"/>
                <w:rPrChange w:id="12145" w:author="PIERRE" w:date="2013-10-24T12:27:00Z">
                  <w:rPr>
                    <w:ins w:id="12146" w:author="PIERRE" w:date="2013-10-24T12:24:00Z"/>
                    <w:rFonts w:ascii="Times New Roman" w:eastAsia="Calibri" w:hAnsi="Times New Roman" w:cs="Times New Roman"/>
                    <w:b/>
                    <w:color w:val="000000"/>
                    <w:sz w:val="16"/>
                    <w:lang w:val="fr-CM" w:eastAsia="en-US"/>
                  </w:rPr>
                </w:rPrChange>
              </w:rPr>
            </w:pPr>
            <w:ins w:id="12147" w:author="PIERRE" w:date="2013-10-24T12:24:00Z">
              <w:r w:rsidRPr="00AF2F6F">
                <w:rPr>
                  <w:rFonts w:ascii="Times New Roman" w:eastAsia="Calibri" w:hAnsi="Times New Roman" w:cs="Times New Roman"/>
                  <w:b/>
                  <w:color w:val="000000"/>
                  <w:sz w:val="16"/>
                  <w:lang w:eastAsia="en-US"/>
                  <w:rPrChange w:id="12148" w:author="PIERRE" w:date="2013-10-24T12:27:00Z">
                    <w:rPr>
                      <w:rFonts w:ascii="Times New Roman" w:eastAsia="Calibri" w:hAnsi="Times New Roman" w:cs="Times New Roman"/>
                      <w:b/>
                      <w:bCs/>
                      <w:color w:val="000000"/>
                      <w:sz w:val="16"/>
                      <w:szCs w:val="28"/>
                      <w:lang w:val="fr-CM" w:eastAsia="en-US"/>
                    </w:rPr>
                  </w:rPrChange>
                </w:rPr>
                <w:t>Q501</w:t>
              </w:r>
            </w:ins>
          </w:p>
        </w:tc>
        <w:tc>
          <w:tcPr>
            <w:tcW w:w="3119" w:type="dxa"/>
            <w:tcBorders>
              <w:top w:val="single" w:sz="4" w:space="0" w:color="auto"/>
              <w:left w:val="single" w:sz="4" w:space="0" w:color="auto"/>
              <w:bottom w:val="single" w:sz="4" w:space="0" w:color="auto"/>
              <w:right w:val="single" w:sz="4" w:space="0" w:color="auto"/>
            </w:tcBorders>
          </w:tcPr>
          <w:p w:rsidR="00726879" w:rsidRPr="00442E10" w:rsidRDefault="00AF2F6F" w:rsidP="00442E10">
            <w:pPr>
              <w:spacing w:before="120" w:after="120" w:line="240" w:lineRule="auto"/>
              <w:contextualSpacing/>
              <w:jc w:val="both"/>
              <w:rPr>
                <w:ins w:id="12149" w:author="PIERRE" w:date="2013-10-24T12:24:00Z"/>
                <w:rFonts w:ascii="Times New Roman" w:eastAsia="Calibri" w:hAnsi="Times New Roman" w:cs="Times New Roman"/>
                <w:b/>
                <w:color w:val="000000"/>
                <w:sz w:val="16"/>
                <w:lang w:eastAsia="en-US"/>
                <w:rPrChange w:id="12150" w:author="PIERRE" w:date="2013-10-24T12:27:00Z">
                  <w:rPr>
                    <w:ins w:id="12151" w:author="PIERRE" w:date="2013-10-24T12:24:00Z"/>
                    <w:rFonts w:ascii="Times New Roman" w:eastAsia="Calibri" w:hAnsi="Times New Roman" w:cs="Times New Roman"/>
                    <w:b/>
                    <w:color w:val="000000"/>
                    <w:sz w:val="16"/>
                    <w:lang w:val="fr-CM" w:eastAsia="en-US"/>
                  </w:rPr>
                </w:rPrChange>
              </w:rPr>
            </w:pPr>
            <w:ins w:id="12152" w:author="PIERRE" w:date="2013-10-24T12:24:00Z">
              <w:r w:rsidRPr="00AF2F6F">
                <w:rPr>
                  <w:rFonts w:ascii="Times New Roman" w:eastAsia="Calibri" w:hAnsi="Times New Roman" w:cs="Times New Roman"/>
                  <w:b/>
                  <w:color w:val="000000"/>
                  <w:sz w:val="16"/>
                  <w:lang w:eastAsia="en-US"/>
                  <w:rPrChange w:id="12153" w:author="PIERRE" w:date="2013-10-24T12:27:00Z">
                    <w:rPr>
                      <w:rFonts w:ascii="Times New Roman" w:eastAsia="Calibri" w:hAnsi="Times New Roman" w:cs="Times New Roman"/>
                      <w:b/>
                      <w:bCs/>
                      <w:color w:val="000000"/>
                      <w:sz w:val="16"/>
                      <w:szCs w:val="28"/>
                      <w:lang w:val="fr-CM" w:eastAsia="en-US"/>
                    </w:rPr>
                  </w:rPrChange>
                </w:rPr>
                <w:t>DATE  DE L’</w:t>
              </w:r>
              <w:proofErr w:type="spellStart"/>
              <w:r w:rsidRPr="00AF2F6F">
                <w:rPr>
                  <w:rFonts w:ascii="Times New Roman" w:eastAsia="Calibri" w:hAnsi="Times New Roman" w:cs="Times New Roman"/>
                  <w:b/>
                  <w:color w:val="000000"/>
                  <w:sz w:val="16"/>
                  <w:lang w:eastAsia="en-US"/>
                  <w:rPrChange w:id="12154" w:author="PIERRE" w:date="2013-10-24T12:27:00Z">
                    <w:rPr>
                      <w:rFonts w:ascii="Times New Roman" w:eastAsia="Calibri" w:hAnsi="Times New Roman" w:cs="Times New Roman"/>
                      <w:b/>
                      <w:bCs/>
                      <w:color w:val="000000"/>
                      <w:sz w:val="16"/>
                      <w:szCs w:val="28"/>
                      <w:lang w:val="fr-CM" w:eastAsia="en-US"/>
                    </w:rPr>
                  </w:rPrChange>
                </w:rPr>
                <w:t>ÉNTRETIEN</w:t>
              </w:r>
              <w:proofErr w:type="spellEnd"/>
            </w:ins>
          </w:p>
        </w:tc>
        <w:tc>
          <w:tcPr>
            <w:tcW w:w="4536" w:type="dxa"/>
            <w:gridSpan w:val="2"/>
            <w:tcBorders>
              <w:top w:val="single" w:sz="4" w:space="0" w:color="auto"/>
              <w:left w:val="single" w:sz="4" w:space="0" w:color="auto"/>
              <w:bottom w:val="single" w:sz="4" w:space="0" w:color="auto"/>
              <w:right w:val="single" w:sz="4" w:space="0" w:color="auto"/>
            </w:tcBorders>
          </w:tcPr>
          <w:p w:rsidR="00726879" w:rsidRPr="00442E10" w:rsidRDefault="00726879" w:rsidP="00442E10">
            <w:pPr>
              <w:spacing w:before="120" w:after="120" w:line="240" w:lineRule="auto"/>
              <w:contextualSpacing/>
              <w:jc w:val="both"/>
              <w:rPr>
                <w:ins w:id="12155" w:author="PIERRE" w:date="2013-10-24T12:24:00Z"/>
                <w:rFonts w:ascii="Times New Roman" w:eastAsia="Calibri" w:hAnsi="Times New Roman" w:cs="Times New Roman"/>
                <w:b/>
                <w:color w:val="000000"/>
                <w:sz w:val="16"/>
                <w:lang w:eastAsia="en-US"/>
                <w:rPrChange w:id="12156" w:author="PIERRE" w:date="2013-10-24T12:27:00Z">
                  <w:rPr>
                    <w:ins w:id="12157" w:author="PIERRE" w:date="2013-10-24T12:24:00Z"/>
                    <w:rFonts w:ascii="Times New Roman" w:eastAsia="Calibri" w:hAnsi="Times New Roman" w:cs="Times New Roman"/>
                    <w:b/>
                    <w:color w:val="000000"/>
                    <w:sz w:val="16"/>
                    <w:lang w:val="fr-CM" w:eastAsia="en-US"/>
                  </w:rPr>
                </w:rPrChange>
              </w:rPr>
            </w:pPr>
          </w:p>
        </w:tc>
        <w:tc>
          <w:tcPr>
            <w:tcW w:w="2126" w:type="dxa"/>
            <w:gridSpan w:val="2"/>
            <w:tcBorders>
              <w:top w:val="single" w:sz="4" w:space="0" w:color="auto"/>
              <w:left w:val="single" w:sz="4" w:space="0" w:color="auto"/>
              <w:bottom w:val="single" w:sz="4" w:space="0" w:color="auto"/>
              <w:right w:val="single" w:sz="4" w:space="0" w:color="auto"/>
            </w:tcBorders>
          </w:tcPr>
          <w:p w:rsidR="00726879" w:rsidRPr="00442E10" w:rsidRDefault="00AF2F6F" w:rsidP="00442E10">
            <w:pPr>
              <w:spacing w:before="120" w:after="120" w:line="240" w:lineRule="auto"/>
              <w:contextualSpacing/>
              <w:jc w:val="both"/>
              <w:rPr>
                <w:ins w:id="12158" w:author="PIERRE" w:date="2013-10-24T12:24:00Z"/>
                <w:rFonts w:ascii="Times New Roman" w:eastAsia="Calibri" w:hAnsi="Times New Roman" w:cs="Times New Roman"/>
                <w:b/>
                <w:color w:val="000000"/>
                <w:sz w:val="16"/>
                <w:lang w:eastAsia="en-US"/>
                <w:rPrChange w:id="12159" w:author="PIERRE" w:date="2013-10-24T12:27:00Z">
                  <w:rPr>
                    <w:ins w:id="12160" w:author="PIERRE" w:date="2013-10-24T12:24:00Z"/>
                    <w:rFonts w:ascii="Times New Roman" w:eastAsia="Calibri" w:hAnsi="Times New Roman" w:cs="Times New Roman"/>
                    <w:b/>
                    <w:color w:val="000000"/>
                    <w:sz w:val="16"/>
                    <w:lang w:val="fr-CM" w:eastAsia="en-US"/>
                  </w:rPr>
                </w:rPrChange>
              </w:rPr>
            </w:pPr>
            <w:ins w:id="12161" w:author="PIERRE" w:date="2013-10-24T12:24:00Z">
              <w:r w:rsidRPr="00AF2F6F">
                <w:rPr>
                  <w:rFonts w:ascii="Times New Roman" w:eastAsia="Calibri" w:hAnsi="Times New Roman" w:cs="Times New Roman"/>
                  <w:b/>
                  <w:color w:val="000000"/>
                  <w:sz w:val="16"/>
                  <w:lang w:eastAsia="en-US"/>
                  <w:rPrChange w:id="12162" w:author="PIERRE" w:date="2013-10-24T12:27:00Z">
                    <w:rPr>
                      <w:rFonts w:ascii="Times New Roman" w:eastAsia="Calibri" w:hAnsi="Times New Roman" w:cs="Times New Roman"/>
                      <w:b/>
                      <w:bCs/>
                      <w:color w:val="000000"/>
                      <w:sz w:val="16"/>
                      <w:szCs w:val="28"/>
                      <w:lang w:val="fr-CM" w:eastAsia="en-US"/>
                    </w:rPr>
                  </w:rPrChange>
                </w:rPr>
                <w:t>|__|__| |__|__| |_1_|_3_|</w:t>
              </w:r>
            </w:ins>
          </w:p>
        </w:tc>
      </w:tr>
      <w:tr w:rsidR="00726879" w:rsidRPr="00442E10" w:rsidTr="00442E10">
        <w:trPr>
          <w:ins w:id="12163" w:author="PIERRE" w:date="2013-10-24T12:24:00Z"/>
        </w:trPr>
        <w:tc>
          <w:tcPr>
            <w:tcW w:w="817" w:type="dxa"/>
            <w:vAlign w:val="center"/>
          </w:tcPr>
          <w:p w:rsidR="00726879" w:rsidRPr="00442E10" w:rsidRDefault="00AF2F6F" w:rsidP="00442E10">
            <w:pPr>
              <w:spacing w:after="0"/>
              <w:contextualSpacing/>
              <w:rPr>
                <w:ins w:id="12164" w:author="PIERRE" w:date="2013-10-24T12:24:00Z"/>
                <w:rFonts w:ascii="Times New Roman" w:eastAsia="Calibri" w:hAnsi="Times New Roman" w:cs="Times New Roman"/>
                <w:b/>
                <w:sz w:val="18"/>
                <w:szCs w:val="18"/>
                <w:lang w:eastAsia="en-US"/>
                <w:rPrChange w:id="12165" w:author="PIERRE" w:date="2013-10-24T12:27:00Z">
                  <w:rPr>
                    <w:ins w:id="12166" w:author="PIERRE" w:date="2013-10-24T12:24:00Z"/>
                    <w:rFonts w:ascii="Times New Roman" w:eastAsia="Calibri" w:hAnsi="Times New Roman" w:cs="Times New Roman"/>
                    <w:b/>
                    <w:sz w:val="18"/>
                    <w:szCs w:val="18"/>
                    <w:lang w:val="fr-CM" w:eastAsia="en-US"/>
                  </w:rPr>
                </w:rPrChange>
              </w:rPr>
            </w:pPr>
            <w:ins w:id="12167" w:author="PIERRE" w:date="2013-10-24T12:24:00Z">
              <w:r w:rsidRPr="00AF2F6F">
                <w:rPr>
                  <w:rFonts w:ascii="Times New Roman" w:eastAsia="Calibri" w:hAnsi="Times New Roman" w:cs="Times New Roman"/>
                  <w:b/>
                  <w:sz w:val="18"/>
                  <w:szCs w:val="18"/>
                  <w:lang w:eastAsia="en-US"/>
                  <w:rPrChange w:id="12168" w:author="PIERRE" w:date="2013-10-24T12:27:00Z">
                    <w:rPr>
                      <w:rFonts w:ascii="Times New Roman" w:eastAsia="Calibri" w:hAnsi="Times New Roman" w:cs="Times New Roman"/>
                      <w:b/>
                      <w:bCs/>
                      <w:color w:val="365F91" w:themeColor="accent1" w:themeShade="BF"/>
                      <w:sz w:val="18"/>
                      <w:szCs w:val="18"/>
                      <w:lang w:val="fr-CM" w:eastAsia="en-US"/>
                    </w:rPr>
                  </w:rPrChange>
                </w:rPr>
                <w:t>Q502</w:t>
              </w:r>
            </w:ins>
          </w:p>
        </w:tc>
        <w:tc>
          <w:tcPr>
            <w:tcW w:w="3119" w:type="dxa"/>
            <w:tcBorders>
              <w:bottom w:val="single" w:sz="4" w:space="0" w:color="auto"/>
              <w:right w:val="nil"/>
            </w:tcBorders>
            <w:vAlign w:val="center"/>
          </w:tcPr>
          <w:p w:rsidR="00726879" w:rsidRPr="00442E10" w:rsidRDefault="00AF2F6F" w:rsidP="00442E10">
            <w:pPr>
              <w:spacing w:after="0"/>
              <w:contextualSpacing/>
              <w:rPr>
                <w:ins w:id="12169" w:author="PIERRE" w:date="2013-10-24T12:24:00Z"/>
                <w:rFonts w:ascii="Times New Roman" w:eastAsia="Calibri" w:hAnsi="Times New Roman" w:cs="Times New Roman"/>
                <w:sz w:val="18"/>
                <w:szCs w:val="18"/>
                <w:lang w:eastAsia="en-US"/>
                <w:rPrChange w:id="12170" w:author="PIERRE" w:date="2013-10-24T12:27:00Z">
                  <w:rPr>
                    <w:ins w:id="12171" w:author="PIERRE" w:date="2013-10-24T12:24:00Z"/>
                    <w:rFonts w:ascii="Times New Roman" w:eastAsia="Calibri" w:hAnsi="Times New Roman" w:cs="Times New Roman"/>
                    <w:sz w:val="18"/>
                    <w:szCs w:val="18"/>
                    <w:lang w:val="fr-CM" w:eastAsia="en-US"/>
                  </w:rPr>
                </w:rPrChange>
              </w:rPr>
            </w:pPr>
            <w:ins w:id="12172" w:author="PIERRE" w:date="2013-10-24T12:24:00Z">
              <w:r w:rsidRPr="00AF2F6F">
                <w:rPr>
                  <w:rFonts w:ascii="Times New Roman" w:eastAsia="Calibri" w:hAnsi="Times New Roman" w:cs="Times New Roman"/>
                  <w:sz w:val="18"/>
                  <w:szCs w:val="18"/>
                  <w:lang w:eastAsia="en-US"/>
                  <w:rPrChange w:id="12173" w:author="PIERRE" w:date="2013-10-24T12:27:00Z">
                    <w:rPr>
                      <w:rFonts w:ascii="Times New Roman" w:eastAsia="Calibri" w:hAnsi="Times New Roman" w:cs="Times New Roman"/>
                      <w:b/>
                      <w:bCs/>
                      <w:color w:val="365F91" w:themeColor="accent1" w:themeShade="BF"/>
                      <w:sz w:val="18"/>
                      <w:szCs w:val="18"/>
                      <w:lang w:val="fr-CM" w:eastAsia="en-US"/>
                    </w:rPr>
                  </w:rPrChange>
                </w:rPr>
                <w:t>Nom du chef de ménage</w:t>
              </w:r>
            </w:ins>
          </w:p>
        </w:tc>
        <w:tc>
          <w:tcPr>
            <w:tcW w:w="6662" w:type="dxa"/>
            <w:gridSpan w:val="4"/>
            <w:tcBorders>
              <w:left w:val="nil"/>
              <w:bottom w:val="single" w:sz="4" w:space="0" w:color="auto"/>
            </w:tcBorders>
            <w:vAlign w:val="center"/>
          </w:tcPr>
          <w:p w:rsidR="00726879" w:rsidRPr="00442E10" w:rsidRDefault="00726879" w:rsidP="00442E10">
            <w:pPr>
              <w:spacing w:after="0"/>
              <w:contextualSpacing/>
              <w:jc w:val="center"/>
              <w:rPr>
                <w:ins w:id="12174" w:author="PIERRE" w:date="2013-10-24T12:24:00Z"/>
                <w:rFonts w:ascii="Times New Roman" w:eastAsia="Calibri" w:hAnsi="Times New Roman" w:cs="Times New Roman"/>
                <w:sz w:val="18"/>
                <w:szCs w:val="18"/>
                <w:lang w:eastAsia="en-US"/>
                <w:rPrChange w:id="12175" w:author="PIERRE" w:date="2013-10-24T12:27:00Z">
                  <w:rPr>
                    <w:ins w:id="12176" w:author="PIERRE" w:date="2013-10-24T12:24:00Z"/>
                    <w:rFonts w:ascii="Times New Roman" w:eastAsia="Calibri" w:hAnsi="Times New Roman" w:cs="Times New Roman"/>
                    <w:sz w:val="18"/>
                    <w:szCs w:val="18"/>
                    <w:lang w:val="fr-CM" w:eastAsia="en-US"/>
                  </w:rPr>
                </w:rPrChange>
              </w:rPr>
            </w:pPr>
          </w:p>
        </w:tc>
      </w:tr>
      <w:tr w:rsidR="00726879" w:rsidRPr="00442E10" w:rsidTr="00442E10">
        <w:trPr>
          <w:trHeight w:val="292"/>
          <w:ins w:id="12177" w:author="PIERRE" w:date="2013-10-24T12:24:00Z"/>
        </w:trPr>
        <w:tc>
          <w:tcPr>
            <w:tcW w:w="817" w:type="dxa"/>
            <w:vAlign w:val="center"/>
          </w:tcPr>
          <w:p w:rsidR="00726879" w:rsidRPr="00442E10" w:rsidRDefault="00AF2F6F" w:rsidP="00442E10">
            <w:pPr>
              <w:spacing w:after="0"/>
              <w:contextualSpacing/>
              <w:rPr>
                <w:ins w:id="12178" w:author="PIERRE" w:date="2013-10-24T12:24:00Z"/>
                <w:rFonts w:ascii="Times New Roman" w:eastAsia="Calibri" w:hAnsi="Times New Roman" w:cs="Times New Roman"/>
                <w:b/>
                <w:sz w:val="18"/>
                <w:szCs w:val="18"/>
                <w:lang w:eastAsia="en-US"/>
                <w:rPrChange w:id="12179" w:author="PIERRE" w:date="2013-10-24T12:27:00Z">
                  <w:rPr>
                    <w:ins w:id="12180" w:author="PIERRE" w:date="2013-10-24T12:24:00Z"/>
                    <w:rFonts w:ascii="Times New Roman" w:eastAsia="Calibri" w:hAnsi="Times New Roman" w:cs="Times New Roman"/>
                    <w:b/>
                    <w:sz w:val="18"/>
                    <w:szCs w:val="18"/>
                    <w:lang w:val="fr-CM" w:eastAsia="en-US"/>
                  </w:rPr>
                </w:rPrChange>
              </w:rPr>
            </w:pPr>
            <w:ins w:id="12181" w:author="PIERRE" w:date="2013-10-24T12:24:00Z">
              <w:r w:rsidRPr="00AF2F6F">
                <w:rPr>
                  <w:rFonts w:ascii="Times New Roman" w:eastAsia="Calibri" w:hAnsi="Times New Roman" w:cs="Times New Roman"/>
                  <w:b/>
                  <w:sz w:val="18"/>
                  <w:szCs w:val="18"/>
                  <w:lang w:eastAsia="en-US"/>
                  <w:rPrChange w:id="12182" w:author="PIERRE" w:date="2013-10-24T12:27:00Z">
                    <w:rPr>
                      <w:rFonts w:ascii="Times New Roman" w:eastAsia="Calibri" w:hAnsi="Times New Roman" w:cs="Times New Roman"/>
                      <w:b/>
                      <w:bCs/>
                      <w:color w:val="365F91" w:themeColor="accent1" w:themeShade="BF"/>
                      <w:sz w:val="18"/>
                      <w:szCs w:val="18"/>
                      <w:lang w:val="fr-CM" w:eastAsia="en-US"/>
                    </w:rPr>
                  </w:rPrChange>
                </w:rPr>
                <w:t>Q503</w:t>
              </w:r>
            </w:ins>
          </w:p>
        </w:tc>
        <w:tc>
          <w:tcPr>
            <w:tcW w:w="3119" w:type="dxa"/>
            <w:tcBorders>
              <w:bottom w:val="single" w:sz="4" w:space="0" w:color="auto"/>
              <w:right w:val="nil"/>
            </w:tcBorders>
            <w:vAlign w:val="center"/>
          </w:tcPr>
          <w:p w:rsidR="00726879" w:rsidRPr="00442E10" w:rsidRDefault="00AF2F6F" w:rsidP="00442E10">
            <w:pPr>
              <w:spacing w:after="0"/>
              <w:contextualSpacing/>
              <w:rPr>
                <w:ins w:id="12183" w:author="PIERRE" w:date="2013-10-24T12:24:00Z"/>
                <w:rFonts w:ascii="Times New Roman" w:eastAsia="Calibri" w:hAnsi="Times New Roman" w:cs="Times New Roman"/>
                <w:sz w:val="18"/>
                <w:szCs w:val="18"/>
                <w:lang w:eastAsia="en-US"/>
                <w:rPrChange w:id="12184" w:author="PIERRE" w:date="2013-10-24T12:27:00Z">
                  <w:rPr>
                    <w:ins w:id="12185" w:author="PIERRE" w:date="2013-10-24T12:24:00Z"/>
                    <w:rFonts w:ascii="Times New Roman" w:eastAsia="Calibri" w:hAnsi="Times New Roman" w:cs="Times New Roman"/>
                    <w:sz w:val="18"/>
                    <w:szCs w:val="18"/>
                    <w:lang w:val="fr-CM" w:eastAsia="en-US"/>
                  </w:rPr>
                </w:rPrChange>
              </w:rPr>
            </w:pPr>
            <w:ins w:id="12186" w:author="PIERRE" w:date="2013-10-24T12:24:00Z">
              <w:r w:rsidRPr="00AF2F6F">
                <w:rPr>
                  <w:rFonts w:ascii="Times New Roman" w:eastAsia="Calibri" w:hAnsi="Times New Roman" w:cs="Times New Roman"/>
                  <w:sz w:val="18"/>
                  <w:szCs w:val="18"/>
                  <w:lang w:eastAsia="en-US"/>
                  <w:rPrChange w:id="12187" w:author="PIERRE" w:date="2013-10-24T12:27:00Z">
                    <w:rPr>
                      <w:rFonts w:ascii="Times New Roman" w:eastAsia="Calibri" w:hAnsi="Times New Roman" w:cs="Times New Roman"/>
                      <w:b/>
                      <w:bCs/>
                      <w:color w:val="365F91" w:themeColor="accent1" w:themeShade="BF"/>
                      <w:sz w:val="18"/>
                      <w:szCs w:val="18"/>
                      <w:lang w:val="fr-CM" w:eastAsia="en-US"/>
                    </w:rPr>
                  </w:rPrChange>
                </w:rPr>
                <w:t>Le répondant est-il le Chef de ménage ?</w:t>
              </w:r>
            </w:ins>
          </w:p>
        </w:tc>
        <w:tc>
          <w:tcPr>
            <w:tcW w:w="4819" w:type="dxa"/>
            <w:gridSpan w:val="3"/>
            <w:tcBorders>
              <w:left w:val="nil"/>
              <w:bottom w:val="single" w:sz="4" w:space="0" w:color="auto"/>
              <w:right w:val="nil"/>
            </w:tcBorders>
            <w:vAlign w:val="center"/>
          </w:tcPr>
          <w:p w:rsidR="00726879" w:rsidRPr="00442E10" w:rsidRDefault="00AF2F6F" w:rsidP="00442E10">
            <w:pPr>
              <w:spacing w:after="0" w:line="240" w:lineRule="auto"/>
              <w:contextualSpacing/>
              <w:rPr>
                <w:ins w:id="12188" w:author="PIERRE" w:date="2013-10-24T12:24:00Z"/>
                <w:rFonts w:ascii="Times New Roman" w:eastAsia="Calibri" w:hAnsi="Times New Roman" w:cs="Times New Roman"/>
                <w:sz w:val="18"/>
                <w:szCs w:val="18"/>
                <w:lang w:eastAsia="en-US"/>
                <w:rPrChange w:id="12189" w:author="PIERRE" w:date="2013-10-24T12:27:00Z">
                  <w:rPr>
                    <w:ins w:id="12190" w:author="PIERRE" w:date="2013-10-24T12:24:00Z"/>
                    <w:rFonts w:ascii="Times New Roman" w:eastAsia="Calibri" w:hAnsi="Times New Roman" w:cs="Times New Roman"/>
                    <w:sz w:val="18"/>
                    <w:szCs w:val="18"/>
                    <w:lang w:val="fr-CM" w:eastAsia="en-US"/>
                  </w:rPr>
                </w:rPrChange>
              </w:rPr>
            </w:pPr>
            <w:ins w:id="12191" w:author="PIERRE" w:date="2013-10-24T12:24:00Z">
              <w:r w:rsidRPr="00AF2F6F">
                <w:rPr>
                  <w:rFonts w:ascii="Times New Roman" w:eastAsia="Calibri" w:hAnsi="Times New Roman" w:cs="Times New Roman"/>
                  <w:sz w:val="18"/>
                  <w:szCs w:val="18"/>
                  <w:lang w:eastAsia="en-US"/>
                  <w:rPrChange w:id="12192" w:author="PIERRE" w:date="2013-10-24T12:27:00Z">
                    <w:rPr>
                      <w:rFonts w:ascii="Times New Roman" w:eastAsia="Calibri" w:hAnsi="Times New Roman" w:cs="Times New Roman"/>
                      <w:b/>
                      <w:bCs/>
                      <w:color w:val="365F91" w:themeColor="accent1" w:themeShade="BF"/>
                      <w:sz w:val="18"/>
                      <w:szCs w:val="18"/>
                      <w:lang w:val="fr-CM" w:eastAsia="en-US"/>
                    </w:rPr>
                  </w:rPrChange>
                </w:rPr>
                <w:t xml:space="preserve">1. OUI  </w:t>
              </w:r>
              <w:r w:rsidRPr="00AF2F6F">
                <w:rPr>
                  <w:rFonts w:ascii="Times New Roman" w:eastAsia="Calibri" w:hAnsi="Times New Roman" w:cs="Times New Roman"/>
                  <w:b/>
                  <w:i/>
                  <w:sz w:val="18"/>
                  <w:szCs w:val="18"/>
                  <w:lang w:eastAsia="en-US"/>
                  <w:rPrChange w:id="12193" w:author="PIERRE" w:date="2013-10-24T12:27:00Z">
                    <w:rPr>
                      <w:rFonts w:ascii="Times New Roman" w:eastAsia="Calibri" w:hAnsi="Times New Roman" w:cs="Times New Roman"/>
                      <w:b/>
                      <w:bCs/>
                      <w:i/>
                      <w:color w:val="365F91" w:themeColor="accent1" w:themeShade="BF"/>
                      <w:sz w:val="18"/>
                      <w:szCs w:val="18"/>
                      <w:lang w:val="fr-CM" w:eastAsia="en-US"/>
                    </w:rPr>
                  </w:rPrChange>
                </w:rPr>
                <w:t>(ALLEZ À Q508)</w:t>
              </w:r>
            </w:ins>
          </w:p>
          <w:p w:rsidR="00726879" w:rsidRPr="00442E10" w:rsidRDefault="00AF2F6F" w:rsidP="00442E10">
            <w:pPr>
              <w:spacing w:after="0" w:line="240" w:lineRule="auto"/>
              <w:contextualSpacing/>
              <w:rPr>
                <w:ins w:id="12194" w:author="PIERRE" w:date="2013-10-24T12:24:00Z"/>
                <w:rFonts w:ascii="Times New Roman" w:eastAsia="Calibri" w:hAnsi="Times New Roman" w:cs="Times New Roman"/>
                <w:sz w:val="18"/>
                <w:szCs w:val="18"/>
                <w:lang w:eastAsia="en-US"/>
                <w:rPrChange w:id="12195" w:author="PIERRE" w:date="2013-10-24T12:27:00Z">
                  <w:rPr>
                    <w:ins w:id="12196" w:author="PIERRE" w:date="2013-10-24T12:24:00Z"/>
                    <w:rFonts w:ascii="Times New Roman" w:eastAsia="Calibri" w:hAnsi="Times New Roman" w:cs="Times New Roman"/>
                    <w:sz w:val="18"/>
                    <w:szCs w:val="18"/>
                    <w:lang w:val="fr-CM" w:eastAsia="en-US"/>
                  </w:rPr>
                </w:rPrChange>
              </w:rPr>
            </w:pPr>
            <w:ins w:id="12197" w:author="PIERRE" w:date="2013-10-24T12:24:00Z">
              <w:r w:rsidRPr="00AF2F6F">
                <w:rPr>
                  <w:rFonts w:ascii="Times New Roman" w:eastAsia="Calibri" w:hAnsi="Times New Roman" w:cs="Times New Roman"/>
                  <w:sz w:val="18"/>
                  <w:szCs w:val="18"/>
                  <w:lang w:eastAsia="en-US"/>
                  <w:rPrChange w:id="12198" w:author="PIERRE" w:date="2013-10-24T12:27:00Z">
                    <w:rPr>
                      <w:rFonts w:ascii="Times New Roman" w:eastAsia="Calibri" w:hAnsi="Times New Roman" w:cs="Times New Roman"/>
                      <w:b/>
                      <w:bCs/>
                      <w:color w:val="365F91" w:themeColor="accent1" w:themeShade="BF"/>
                      <w:sz w:val="18"/>
                      <w:szCs w:val="18"/>
                      <w:lang w:val="fr-CM" w:eastAsia="en-US"/>
                    </w:rPr>
                  </w:rPrChange>
                </w:rPr>
                <w:t xml:space="preserve">2. NON </w:t>
              </w:r>
            </w:ins>
          </w:p>
        </w:tc>
        <w:tc>
          <w:tcPr>
            <w:tcW w:w="1843" w:type="dxa"/>
            <w:tcBorders>
              <w:left w:val="nil"/>
              <w:bottom w:val="single" w:sz="4" w:space="0" w:color="auto"/>
            </w:tcBorders>
            <w:vAlign w:val="center"/>
          </w:tcPr>
          <w:p w:rsidR="00726879" w:rsidRPr="00442E10" w:rsidRDefault="00AF2F6F" w:rsidP="00442E10">
            <w:pPr>
              <w:spacing w:after="0" w:line="240" w:lineRule="auto"/>
              <w:contextualSpacing/>
              <w:jc w:val="center"/>
              <w:rPr>
                <w:ins w:id="12199" w:author="PIERRE" w:date="2013-10-24T12:24:00Z"/>
                <w:rFonts w:ascii="Times New Roman" w:eastAsia="Calibri" w:hAnsi="Times New Roman" w:cs="Times New Roman"/>
                <w:sz w:val="18"/>
                <w:szCs w:val="18"/>
                <w:lang w:eastAsia="en-US"/>
                <w:rPrChange w:id="12200" w:author="PIERRE" w:date="2013-10-24T12:27:00Z">
                  <w:rPr>
                    <w:ins w:id="12201" w:author="PIERRE" w:date="2013-10-24T12:24:00Z"/>
                    <w:rFonts w:ascii="Times New Roman" w:eastAsia="Calibri" w:hAnsi="Times New Roman" w:cs="Times New Roman"/>
                    <w:sz w:val="18"/>
                    <w:szCs w:val="18"/>
                    <w:lang w:val="fr-CM" w:eastAsia="en-US"/>
                  </w:rPr>
                </w:rPrChange>
              </w:rPr>
            </w:pPr>
            <w:ins w:id="12202" w:author="PIERRE" w:date="2013-10-24T12:24:00Z">
              <w:r w:rsidRPr="00AF2F6F">
                <w:rPr>
                  <w:rFonts w:ascii="Times New Roman" w:eastAsia="Times New Roman" w:hAnsi="Times New Roman" w:cs="Times New Roman"/>
                  <w:sz w:val="18"/>
                  <w:szCs w:val="18"/>
                  <w:rPrChange w:id="12203" w:author="PIERRE" w:date="2013-10-24T12:27:00Z">
                    <w:rPr>
                      <w:rFonts w:ascii="Times New Roman" w:eastAsia="Times New Roman" w:hAnsi="Times New Roman" w:cs="Times New Roman"/>
                      <w:b/>
                      <w:bCs/>
                      <w:color w:val="365F91" w:themeColor="accent1" w:themeShade="BF"/>
                      <w:sz w:val="18"/>
                      <w:szCs w:val="18"/>
                      <w:lang w:val="fr-CM" w:eastAsia="en-US"/>
                    </w:rPr>
                  </w:rPrChange>
                </w:rPr>
                <w:t>|___|</w:t>
              </w:r>
            </w:ins>
          </w:p>
        </w:tc>
      </w:tr>
      <w:tr w:rsidR="00726879" w:rsidRPr="00442E10" w:rsidTr="00442E10">
        <w:trPr>
          <w:ins w:id="12204" w:author="PIERRE" w:date="2013-10-24T12:24:00Z"/>
        </w:trPr>
        <w:tc>
          <w:tcPr>
            <w:tcW w:w="817" w:type="dxa"/>
            <w:vAlign w:val="center"/>
          </w:tcPr>
          <w:p w:rsidR="00726879" w:rsidRPr="00442E10" w:rsidRDefault="00AF2F6F" w:rsidP="00442E10">
            <w:pPr>
              <w:spacing w:after="0"/>
              <w:contextualSpacing/>
              <w:rPr>
                <w:ins w:id="12205" w:author="PIERRE" w:date="2013-10-24T12:24:00Z"/>
                <w:rFonts w:ascii="Times New Roman" w:eastAsia="Calibri" w:hAnsi="Times New Roman" w:cs="Times New Roman"/>
                <w:b/>
                <w:sz w:val="18"/>
                <w:szCs w:val="18"/>
                <w:lang w:eastAsia="en-US"/>
                <w:rPrChange w:id="12206" w:author="PIERRE" w:date="2013-10-24T12:27:00Z">
                  <w:rPr>
                    <w:ins w:id="12207" w:author="PIERRE" w:date="2013-10-24T12:24:00Z"/>
                    <w:rFonts w:ascii="Times New Roman" w:eastAsia="Calibri" w:hAnsi="Times New Roman" w:cs="Times New Roman"/>
                    <w:b/>
                    <w:sz w:val="18"/>
                    <w:szCs w:val="18"/>
                    <w:lang w:val="fr-CM" w:eastAsia="en-US"/>
                  </w:rPr>
                </w:rPrChange>
              </w:rPr>
            </w:pPr>
            <w:ins w:id="12208" w:author="PIERRE" w:date="2013-10-24T12:24:00Z">
              <w:r w:rsidRPr="00AF2F6F">
                <w:rPr>
                  <w:rFonts w:ascii="Times New Roman" w:eastAsia="Calibri" w:hAnsi="Times New Roman" w:cs="Times New Roman"/>
                  <w:b/>
                  <w:sz w:val="18"/>
                  <w:szCs w:val="18"/>
                  <w:lang w:eastAsia="en-US"/>
                  <w:rPrChange w:id="12209" w:author="PIERRE" w:date="2013-10-24T12:27:00Z">
                    <w:rPr>
                      <w:rFonts w:ascii="Times New Roman" w:eastAsia="Calibri" w:hAnsi="Times New Roman" w:cs="Times New Roman"/>
                      <w:b/>
                      <w:bCs/>
                      <w:color w:val="365F91" w:themeColor="accent1" w:themeShade="BF"/>
                      <w:sz w:val="18"/>
                      <w:szCs w:val="18"/>
                      <w:lang w:val="fr-CM" w:eastAsia="en-US"/>
                    </w:rPr>
                  </w:rPrChange>
                </w:rPr>
                <w:t>Q504</w:t>
              </w:r>
            </w:ins>
          </w:p>
        </w:tc>
        <w:tc>
          <w:tcPr>
            <w:tcW w:w="9781" w:type="dxa"/>
            <w:gridSpan w:val="5"/>
            <w:tcBorders>
              <w:bottom w:val="single" w:sz="4" w:space="0" w:color="auto"/>
            </w:tcBorders>
            <w:vAlign w:val="center"/>
          </w:tcPr>
          <w:p w:rsidR="00726879" w:rsidRPr="00442E10" w:rsidRDefault="00AF2F6F" w:rsidP="00442E10">
            <w:pPr>
              <w:spacing w:after="0"/>
              <w:contextualSpacing/>
              <w:rPr>
                <w:ins w:id="12210" w:author="PIERRE" w:date="2013-10-24T12:24:00Z"/>
                <w:rFonts w:ascii="Times New Roman" w:eastAsia="Calibri" w:hAnsi="Times New Roman" w:cs="Times New Roman"/>
                <w:sz w:val="18"/>
                <w:szCs w:val="18"/>
                <w:lang w:eastAsia="en-US"/>
                <w:rPrChange w:id="12211" w:author="PIERRE" w:date="2013-10-24T12:27:00Z">
                  <w:rPr>
                    <w:ins w:id="12212" w:author="PIERRE" w:date="2013-10-24T12:24:00Z"/>
                    <w:rFonts w:ascii="Times New Roman" w:eastAsia="Calibri" w:hAnsi="Times New Roman" w:cs="Times New Roman"/>
                    <w:sz w:val="18"/>
                    <w:szCs w:val="18"/>
                    <w:lang w:val="fr-CM" w:eastAsia="en-US"/>
                  </w:rPr>
                </w:rPrChange>
              </w:rPr>
            </w:pPr>
            <w:ins w:id="12213" w:author="PIERRE" w:date="2013-10-24T12:24:00Z">
              <w:r w:rsidRPr="00AF2F6F">
                <w:rPr>
                  <w:rFonts w:ascii="Times New Roman" w:eastAsia="Calibri" w:hAnsi="Times New Roman" w:cs="Times New Roman"/>
                  <w:sz w:val="18"/>
                  <w:szCs w:val="18"/>
                  <w:lang w:eastAsia="en-US"/>
                  <w:rPrChange w:id="12214" w:author="PIERRE" w:date="2013-10-24T12:27:00Z">
                    <w:rPr>
                      <w:rFonts w:ascii="Times New Roman" w:eastAsia="Calibri" w:hAnsi="Times New Roman" w:cs="Times New Roman"/>
                      <w:b/>
                      <w:bCs/>
                      <w:color w:val="365F91" w:themeColor="accent1" w:themeShade="BF"/>
                      <w:sz w:val="18"/>
                      <w:szCs w:val="18"/>
                      <w:lang w:val="fr-CM" w:eastAsia="en-US"/>
                    </w:rPr>
                  </w:rPrChange>
                </w:rPr>
                <w:t>Si non, quel est le nom du répondant ?___________________________________________________________________________</w:t>
              </w:r>
            </w:ins>
          </w:p>
        </w:tc>
      </w:tr>
      <w:tr w:rsidR="00726879" w:rsidRPr="00442E10" w:rsidTr="00442E10">
        <w:trPr>
          <w:ins w:id="12215" w:author="PIERRE" w:date="2013-10-24T12:24:00Z"/>
        </w:trPr>
        <w:tc>
          <w:tcPr>
            <w:tcW w:w="817" w:type="dxa"/>
            <w:vAlign w:val="center"/>
          </w:tcPr>
          <w:p w:rsidR="00726879" w:rsidRPr="00442E10" w:rsidRDefault="00AF2F6F" w:rsidP="00442E10">
            <w:pPr>
              <w:spacing w:after="0"/>
              <w:contextualSpacing/>
              <w:rPr>
                <w:ins w:id="12216" w:author="PIERRE" w:date="2013-10-24T12:24:00Z"/>
                <w:rFonts w:ascii="Times New Roman" w:eastAsia="Calibri" w:hAnsi="Times New Roman" w:cs="Times New Roman"/>
                <w:b/>
                <w:sz w:val="18"/>
                <w:szCs w:val="18"/>
                <w:lang w:eastAsia="en-US"/>
                <w:rPrChange w:id="12217" w:author="PIERRE" w:date="2013-10-24T12:27:00Z">
                  <w:rPr>
                    <w:ins w:id="12218" w:author="PIERRE" w:date="2013-10-24T12:24:00Z"/>
                    <w:rFonts w:ascii="Times New Roman" w:eastAsia="Calibri" w:hAnsi="Times New Roman" w:cs="Times New Roman"/>
                    <w:b/>
                    <w:sz w:val="18"/>
                    <w:szCs w:val="18"/>
                    <w:lang w:val="fr-CM" w:eastAsia="en-US"/>
                  </w:rPr>
                </w:rPrChange>
              </w:rPr>
            </w:pPr>
            <w:ins w:id="12219" w:author="PIERRE" w:date="2013-10-24T12:24:00Z">
              <w:r w:rsidRPr="00AF2F6F">
                <w:rPr>
                  <w:rFonts w:ascii="Times New Roman" w:eastAsia="Calibri" w:hAnsi="Times New Roman" w:cs="Times New Roman"/>
                  <w:b/>
                  <w:sz w:val="18"/>
                  <w:szCs w:val="18"/>
                  <w:lang w:eastAsia="en-US"/>
                  <w:rPrChange w:id="12220" w:author="PIERRE" w:date="2013-10-24T12:27:00Z">
                    <w:rPr>
                      <w:rFonts w:ascii="Times New Roman" w:eastAsia="Calibri" w:hAnsi="Times New Roman" w:cs="Times New Roman"/>
                      <w:b/>
                      <w:bCs/>
                      <w:color w:val="365F91" w:themeColor="accent1" w:themeShade="BF"/>
                      <w:sz w:val="18"/>
                      <w:szCs w:val="18"/>
                      <w:lang w:val="fr-CM" w:eastAsia="en-US"/>
                    </w:rPr>
                  </w:rPrChange>
                </w:rPr>
                <w:t>Q505</w:t>
              </w:r>
            </w:ins>
          </w:p>
        </w:tc>
        <w:tc>
          <w:tcPr>
            <w:tcW w:w="7938" w:type="dxa"/>
            <w:gridSpan w:val="4"/>
            <w:tcBorders>
              <w:bottom w:val="single" w:sz="4" w:space="0" w:color="auto"/>
              <w:right w:val="nil"/>
            </w:tcBorders>
            <w:vAlign w:val="center"/>
          </w:tcPr>
          <w:p w:rsidR="00726879" w:rsidRPr="00442E10" w:rsidRDefault="00AF2F6F" w:rsidP="00442E10">
            <w:pPr>
              <w:spacing w:after="0"/>
              <w:contextualSpacing/>
              <w:rPr>
                <w:ins w:id="12221" w:author="PIERRE" w:date="2013-10-24T12:24:00Z"/>
                <w:rFonts w:ascii="Times New Roman" w:eastAsia="Calibri" w:hAnsi="Times New Roman" w:cs="Times New Roman"/>
                <w:sz w:val="18"/>
                <w:szCs w:val="18"/>
                <w:lang w:eastAsia="en-US"/>
                <w:rPrChange w:id="12222" w:author="PIERRE" w:date="2013-10-24T12:27:00Z">
                  <w:rPr>
                    <w:ins w:id="12223" w:author="PIERRE" w:date="2013-10-24T12:24:00Z"/>
                    <w:rFonts w:ascii="Times New Roman" w:eastAsia="Calibri" w:hAnsi="Times New Roman" w:cs="Times New Roman"/>
                    <w:sz w:val="18"/>
                    <w:szCs w:val="18"/>
                    <w:lang w:val="fr-CM" w:eastAsia="en-US"/>
                  </w:rPr>
                </w:rPrChange>
              </w:rPr>
            </w:pPr>
            <w:ins w:id="12224" w:author="PIERRE" w:date="2013-10-24T12:24:00Z">
              <w:r w:rsidRPr="00AF2F6F">
                <w:rPr>
                  <w:rFonts w:ascii="Times New Roman" w:eastAsia="Calibri" w:hAnsi="Times New Roman" w:cs="Times New Roman"/>
                  <w:sz w:val="18"/>
                  <w:szCs w:val="18"/>
                  <w:lang w:eastAsia="en-US"/>
                  <w:rPrChange w:id="12225" w:author="PIERRE" w:date="2013-10-24T12:27:00Z">
                    <w:rPr>
                      <w:rFonts w:ascii="Times New Roman" w:eastAsia="Calibri" w:hAnsi="Times New Roman" w:cs="Times New Roman"/>
                      <w:b/>
                      <w:bCs/>
                      <w:color w:val="365F91" w:themeColor="accent1" w:themeShade="BF"/>
                      <w:sz w:val="18"/>
                      <w:szCs w:val="18"/>
                      <w:lang w:val="fr-CM" w:eastAsia="en-US"/>
                    </w:rPr>
                  </w:rPrChange>
                </w:rPr>
                <w:t>Numéro d’ordre du répondant lors de la 1</w:t>
              </w:r>
              <w:r w:rsidRPr="00AF2F6F">
                <w:rPr>
                  <w:rFonts w:ascii="Times New Roman" w:eastAsia="Calibri" w:hAnsi="Times New Roman" w:cs="Times New Roman"/>
                  <w:sz w:val="18"/>
                  <w:szCs w:val="18"/>
                  <w:vertAlign w:val="superscript"/>
                  <w:lang w:eastAsia="en-US"/>
                  <w:rPrChange w:id="12226" w:author="PIERRE" w:date="2013-10-24T12:27:00Z">
                    <w:rPr>
                      <w:rFonts w:ascii="Times New Roman" w:eastAsia="Calibri" w:hAnsi="Times New Roman" w:cs="Times New Roman"/>
                      <w:b/>
                      <w:bCs/>
                      <w:color w:val="365F91" w:themeColor="accent1" w:themeShade="BF"/>
                      <w:sz w:val="18"/>
                      <w:szCs w:val="18"/>
                      <w:vertAlign w:val="superscript"/>
                      <w:lang w:val="fr-CM" w:eastAsia="en-US"/>
                    </w:rPr>
                  </w:rPrChange>
                </w:rPr>
                <w:t>ère</w:t>
              </w:r>
              <w:r w:rsidRPr="00AF2F6F">
                <w:rPr>
                  <w:rFonts w:ascii="Times New Roman" w:eastAsia="Calibri" w:hAnsi="Times New Roman" w:cs="Times New Roman"/>
                  <w:sz w:val="18"/>
                  <w:szCs w:val="18"/>
                  <w:lang w:eastAsia="en-US"/>
                  <w:rPrChange w:id="12227" w:author="PIERRE" w:date="2013-10-24T12:27:00Z">
                    <w:rPr>
                      <w:rFonts w:ascii="Times New Roman" w:eastAsia="Calibri" w:hAnsi="Times New Roman" w:cs="Times New Roman"/>
                      <w:b/>
                      <w:bCs/>
                      <w:color w:val="365F91" w:themeColor="accent1" w:themeShade="BF"/>
                      <w:sz w:val="18"/>
                      <w:szCs w:val="18"/>
                      <w:lang w:val="fr-CM" w:eastAsia="en-US"/>
                    </w:rPr>
                  </w:rPrChange>
                </w:rPr>
                <w:t xml:space="preserve"> phase?  </w:t>
              </w:r>
            </w:ins>
          </w:p>
          <w:p w:rsidR="00726879" w:rsidRPr="00442E10" w:rsidRDefault="00AF2F6F" w:rsidP="00442E10">
            <w:pPr>
              <w:spacing w:after="0" w:line="240" w:lineRule="auto"/>
              <w:contextualSpacing/>
              <w:rPr>
                <w:ins w:id="12228" w:author="PIERRE" w:date="2013-10-24T12:24:00Z"/>
                <w:rFonts w:ascii="Times New Roman" w:eastAsia="Calibri" w:hAnsi="Times New Roman" w:cs="Times New Roman"/>
                <w:sz w:val="18"/>
                <w:szCs w:val="18"/>
                <w:lang w:eastAsia="en-US"/>
                <w:rPrChange w:id="12229" w:author="PIERRE" w:date="2013-10-24T12:27:00Z">
                  <w:rPr>
                    <w:ins w:id="12230" w:author="PIERRE" w:date="2013-10-24T12:24:00Z"/>
                    <w:rFonts w:ascii="Times New Roman" w:eastAsia="Calibri" w:hAnsi="Times New Roman" w:cs="Times New Roman"/>
                    <w:sz w:val="18"/>
                    <w:szCs w:val="18"/>
                    <w:lang w:val="fr-CM" w:eastAsia="en-US"/>
                  </w:rPr>
                </w:rPrChange>
              </w:rPr>
            </w:pPr>
            <w:ins w:id="12231" w:author="PIERRE" w:date="2013-10-24T12:24:00Z">
              <w:r w:rsidRPr="00AF2F6F">
                <w:rPr>
                  <w:rFonts w:ascii="Times New Roman" w:eastAsia="Calibri" w:hAnsi="Times New Roman" w:cs="Times New Roman"/>
                  <w:b/>
                  <w:i/>
                  <w:sz w:val="18"/>
                  <w:szCs w:val="18"/>
                  <w:lang w:eastAsia="en-US"/>
                  <w:rPrChange w:id="12232" w:author="PIERRE" w:date="2013-10-24T12:27:00Z">
                    <w:rPr>
                      <w:rFonts w:ascii="Times New Roman" w:eastAsia="Calibri" w:hAnsi="Times New Roman" w:cs="Times New Roman"/>
                      <w:b/>
                      <w:bCs/>
                      <w:i/>
                      <w:color w:val="365F91" w:themeColor="accent1" w:themeShade="BF"/>
                      <w:sz w:val="18"/>
                      <w:szCs w:val="18"/>
                      <w:lang w:val="fr-CM" w:eastAsia="en-US"/>
                    </w:rPr>
                  </w:rPrChange>
                </w:rPr>
                <w:t>INSCRIRE 00 SI LE RÉPONDANT NE VIVAIT PAS DANS LE MÉNAGE</w:t>
              </w:r>
            </w:ins>
          </w:p>
        </w:tc>
        <w:tc>
          <w:tcPr>
            <w:tcW w:w="1843" w:type="dxa"/>
            <w:tcBorders>
              <w:left w:val="nil"/>
              <w:bottom w:val="single" w:sz="4" w:space="0" w:color="auto"/>
            </w:tcBorders>
            <w:vAlign w:val="center"/>
          </w:tcPr>
          <w:p w:rsidR="00726879" w:rsidRPr="00442E10" w:rsidRDefault="00AF2F6F" w:rsidP="00442E10">
            <w:pPr>
              <w:spacing w:after="0" w:line="240" w:lineRule="auto"/>
              <w:contextualSpacing/>
              <w:jc w:val="center"/>
              <w:rPr>
                <w:ins w:id="12233" w:author="PIERRE" w:date="2013-10-24T12:24:00Z"/>
                <w:rFonts w:ascii="Times New Roman" w:eastAsia="Times New Roman" w:hAnsi="Times New Roman" w:cs="Times New Roman"/>
                <w:sz w:val="18"/>
                <w:szCs w:val="18"/>
                <w:rPrChange w:id="12234" w:author="PIERRE" w:date="2013-10-24T12:27:00Z">
                  <w:rPr>
                    <w:ins w:id="12235" w:author="PIERRE" w:date="2013-10-24T12:24:00Z"/>
                    <w:rFonts w:ascii="Times New Roman" w:eastAsia="Times New Roman" w:hAnsi="Times New Roman" w:cs="Times New Roman"/>
                    <w:sz w:val="18"/>
                    <w:szCs w:val="18"/>
                    <w:lang w:val="fr-CM"/>
                  </w:rPr>
                </w:rPrChange>
              </w:rPr>
            </w:pPr>
            <w:ins w:id="12236" w:author="PIERRE" w:date="2013-10-24T12:24:00Z">
              <w:r w:rsidRPr="00AF2F6F">
                <w:rPr>
                  <w:rFonts w:ascii="Times New Roman" w:eastAsia="Times New Roman" w:hAnsi="Times New Roman" w:cs="Times New Roman"/>
                  <w:sz w:val="18"/>
                  <w:szCs w:val="18"/>
                  <w:rPrChange w:id="12237" w:author="PIERRE" w:date="2013-10-24T12:27:00Z">
                    <w:rPr>
                      <w:rFonts w:ascii="Times New Roman" w:eastAsia="Times New Roman" w:hAnsi="Times New Roman" w:cs="Times New Roman"/>
                      <w:b/>
                      <w:bCs/>
                      <w:color w:val="365F91" w:themeColor="accent1" w:themeShade="BF"/>
                      <w:sz w:val="18"/>
                      <w:szCs w:val="18"/>
                      <w:lang w:val="fr-CM" w:eastAsia="en-US"/>
                    </w:rPr>
                  </w:rPrChange>
                </w:rPr>
                <w:t>|___|___|</w:t>
              </w:r>
            </w:ins>
          </w:p>
        </w:tc>
      </w:tr>
      <w:tr w:rsidR="00726879" w:rsidRPr="00442E10" w:rsidTr="00442E10">
        <w:trPr>
          <w:ins w:id="12238" w:author="PIERRE" w:date="2013-10-24T12:24:00Z"/>
        </w:trPr>
        <w:tc>
          <w:tcPr>
            <w:tcW w:w="817" w:type="dxa"/>
            <w:vAlign w:val="center"/>
          </w:tcPr>
          <w:p w:rsidR="00726879" w:rsidRPr="00442E10" w:rsidRDefault="00AF2F6F" w:rsidP="00442E10">
            <w:pPr>
              <w:spacing w:after="0"/>
              <w:contextualSpacing/>
              <w:rPr>
                <w:ins w:id="12239" w:author="PIERRE" w:date="2013-10-24T12:24:00Z"/>
                <w:rFonts w:ascii="Times New Roman" w:eastAsia="Calibri" w:hAnsi="Times New Roman" w:cs="Times New Roman"/>
                <w:b/>
                <w:sz w:val="18"/>
                <w:szCs w:val="18"/>
                <w:lang w:eastAsia="en-US"/>
                <w:rPrChange w:id="12240" w:author="PIERRE" w:date="2013-10-24T12:27:00Z">
                  <w:rPr>
                    <w:ins w:id="12241" w:author="PIERRE" w:date="2013-10-24T12:24:00Z"/>
                    <w:rFonts w:ascii="Times New Roman" w:eastAsia="Calibri" w:hAnsi="Times New Roman" w:cs="Times New Roman"/>
                    <w:b/>
                    <w:sz w:val="18"/>
                    <w:szCs w:val="18"/>
                    <w:lang w:val="fr-CM" w:eastAsia="en-US"/>
                  </w:rPr>
                </w:rPrChange>
              </w:rPr>
            </w:pPr>
            <w:ins w:id="12242" w:author="PIERRE" w:date="2013-10-24T12:24:00Z">
              <w:r w:rsidRPr="00AF2F6F">
                <w:rPr>
                  <w:rFonts w:ascii="Times New Roman" w:eastAsia="Calibri" w:hAnsi="Times New Roman" w:cs="Times New Roman"/>
                  <w:b/>
                  <w:sz w:val="18"/>
                  <w:szCs w:val="18"/>
                  <w:lang w:eastAsia="en-US"/>
                  <w:rPrChange w:id="12243" w:author="PIERRE" w:date="2013-10-24T12:27:00Z">
                    <w:rPr>
                      <w:rFonts w:ascii="Times New Roman" w:eastAsia="Calibri" w:hAnsi="Times New Roman" w:cs="Times New Roman"/>
                      <w:b/>
                      <w:bCs/>
                      <w:color w:val="365F91" w:themeColor="accent1" w:themeShade="BF"/>
                      <w:sz w:val="18"/>
                      <w:szCs w:val="18"/>
                      <w:lang w:val="fr-CM" w:eastAsia="en-US"/>
                    </w:rPr>
                  </w:rPrChange>
                </w:rPr>
                <w:t>Q506</w:t>
              </w:r>
            </w:ins>
          </w:p>
        </w:tc>
        <w:tc>
          <w:tcPr>
            <w:tcW w:w="3119" w:type="dxa"/>
            <w:tcBorders>
              <w:bottom w:val="single" w:sz="4" w:space="0" w:color="auto"/>
              <w:right w:val="nil"/>
            </w:tcBorders>
            <w:vAlign w:val="center"/>
          </w:tcPr>
          <w:p w:rsidR="00726879" w:rsidRPr="00442E10" w:rsidRDefault="00AF2F6F" w:rsidP="00442E10">
            <w:pPr>
              <w:spacing w:after="0"/>
              <w:contextualSpacing/>
              <w:rPr>
                <w:ins w:id="12244" w:author="PIERRE" w:date="2013-10-24T12:24:00Z"/>
                <w:rFonts w:ascii="Times New Roman" w:eastAsia="Calibri" w:hAnsi="Times New Roman" w:cs="Times New Roman"/>
                <w:sz w:val="18"/>
                <w:szCs w:val="18"/>
                <w:lang w:eastAsia="en-US"/>
                <w:rPrChange w:id="12245" w:author="PIERRE" w:date="2013-10-24T12:27:00Z">
                  <w:rPr>
                    <w:ins w:id="12246" w:author="PIERRE" w:date="2013-10-24T12:24:00Z"/>
                    <w:rFonts w:ascii="Times New Roman" w:eastAsia="Calibri" w:hAnsi="Times New Roman" w:cs="Times New Roman"/>
                    <w:sz w:val="18"/>
                    <w:szCs w:val="18"/>
                    <w:lang w:val="fr-CM" w:eastAsia="en-US"/>
                  </w:rPr>
                </w:rPrChange>
              </w:rPr>
            </w:pPr>
            <w:ins w:id="12247" w:author="PIERRE" w:date="2013-10-24T12:24:00Z">
              <w:r w:rsidRPr="00AF2F6F">
                <w:rPr>
                  <w:rFonts w:ascii="Times New Roman" w:eastAsia="Calibri" w:hAnsi="Times New Roman" w:cs="Times New Roman"/>
                  <w:sz w:val="18"/>
                  <w:szCs w:val="18"/>
                  <w:lang w:eastAsia="en-US"/>
                  <w:rPrChange w:id="12248" w:author="PIERRE" w:date="2013-10-24T12:27:00Z">
                    <w:rPr>
                      <w:rFonts w:ascii="Times New Roman" w:eastAsia="Calibri" w:hAnsi="Times New Roman" w:cs="Times New Roman"/>
                      <w:b/>
                      <w:bCs/>
                      <w:color w:val="365F91" w:themeColor="accent1" w:themeShade="BF"/>
                      <w:sz w:val="18"/>
                      <w:szCs w:val="18"/>
                      <w:lang w:val="fr-CM" w:eastAsia="en-US"/>
                    </w:rPr>
                  </w:rPrChange>
                </w:rPr>
                <w:t>Lien de parenté avec le chef de ménage? (voir les codes)</w:t>
              </w:r>
            </w:ins>
          </w:p>
        </w:tc>
        <w:tc>
          <w:tcPr>
            <w:tcW w:w="2126" w:type="dxa"/>
            <w:tcBorders>
              <w:left w:val="nil"/>
              <w:bottom w:val="single" w:sz="4" w:space="0" w:color="auto"/>
              <w:right w:val="nil"/>
            </w:tcBorders>
            <w:vAlign w:val="center"/>
          </w:tcPr>
          <w:p w:rsidR="00726879" w:rsidRPr="00442E10" w:rsidRDefault="00AF2F6F" w:rsidP="00442E10">
            <w:pPr>
              <w:spacing w:after="0" w:line="240" w:lineRule="auto"/>
              <w:contextualSpacing/>
              <w:rPr>
                <w:ins w:id="12249" w:author="PIERRE" w:date="2013-10-24T12:24:00Z"/>
                <w:rFonts w:ascii="Times New Roman" w:eastAsia="Calibri" w:hAnsi="Times New Roman" w:cs="Times New Roman"/>
                <w:sz w:val="18"/>
                <w:szCs w:val="18"/>
                <w:lang w:eastAsia="en-US"/>
                <w:rPrChange w:id="12250" w:author="PIERRE" w:date="2013-10-24T12:27:00Z">
                  <w:rPr>
                    <w:ins w:id="12251" w:author="PIERRE" w:date="2013-10-24T12:24:00Z"/>
                    <w:rFonts w:ascii="Times New Roman" w:eastAsia="Calibri" w:hAnsi="Times New Roman" w:cs="Times New Roman"/>
                    <w:sz w:val="18"/>
                    <w:szCs w:val="18"/>
                    <w:lang w:val="fr-CM" w:eastAsia="en-US"/>
                  </w:rPr>
                </w:rPrChange>
              </w:rPr>
            </w:pPr>
            <w:ins w:id="12252" w:author="PIERRE" w:date="2013-10-24T12:24:00Z">
              <w:r w:rsidRPr="00AF2F6F">
                <w:rPr>
                  <w:rFonts w:ascii="Times New Roman" w:eastAsia="Calibri" w:hAnsi="Times New Roman" w:cs="Times New Roman"/>
                  <w:sz w:val="18"/>
                  <w:szCs w:val="18"/>
                  <w:lang w:eastAsia="en-US"/>
                  <w:rPrChange w:id="12253" w:author="PIERRE" w:date="2013-10-24T12:27:00Z">
                    <w:rPr>
                      <w:rFonts w:ascii="Times New Roman" w:eastAsia="Calibri" w:hAnsi="Times New Roman" w:cs="Times New Roman"/>
                      <w:b/>
                      <w:bCs/>
                      <w:color w:val="365F91" w:themeColor="accent1" w:themeShade="BF"/>
                      <w:sz w:val="18"/>
                      <w:szCs w:val="18"/>
                      <w:lang w:val="fr-CM" w:eastAsia="en-US"/>
                    </w:rPr>
                  </w:rPrChange>
                </w:rPr>
                <w:t>1=Frère/sœur ainé(e)</w:t>
              </w:r>
            </w:ins>
          </w:p>
          <w:p w:rsidR="00726879" w:rsidRPr="00442E10" w:rsidRDefault="00AF2F6F" w:rsidP="00442E10">
            <w:pPr>
              <w:spacing w:after="0" w:line="240" w:lineRule="auto"/>
              <w:contextualSpacing/>
              <w:rPr>
                <w:ins w:id="12254" w:author="PIERRE" w:date="2013-10-24T12:24:00Z"/>
                <w:rFonts w:ascii="Times New Roman" w:eastAsia="Calibri" w:hAnsi="Times New Roman" w:cs="Times New Roman"/>
                <w:sz w:val="18"/>
                <w:szCs w:val="18"/>
                <w:lang w:eastAsia="en-US"/>
                <w:rPrChange w:id="12255" w:author="PIERRE" w:date="2013-10-24T12:27:00Z">
                  <w:rPr>
                    <w:ins w:id="12256" w:author="PIERRE" w:date="2013-10-24T12:24:00Z"/>
                    <w:rFonts w:ascii="Times New Roman" w:eastAsia="Calibri" w:hAnsi="Times New Roman" w:cs="Times New Roman"/>
                    <w:sz w:val="18"/>
                    <w:szCs w:val="18"/>
                    <w:lang w:val="fr-CM" w:eastAsia="en-US"/>
                  </w:rPr>
                </w:rPrChange>
              </w:rPr>
            </w:pPr>
            <w:ins w:id="12257" w:author="PIERRE" w:date="2013-10-24T12:24:00Z">
              <w:r w:rsidRPr="00AF2F6F">
                <w:rPr>
                  <w:rFonts w:ascii="Times New Roman" w:eastAsia="Calibri" w:hAnsi="Times New Roman" w:cs="Times New Roman"/>
                  <w:sz w:val="18"/>
                  <w:szCs w:val="18"/>
                  <w:lang w:eastAsia="en-US"/>
                  <w:rPrChange w:id="12258" w:author="PIERRE" w:date="2013-10-24T12:27:00Z">
                    <w:rPr>
                      <w:rFonts w:ascii="Times New Roman" w:eastAsia="Calibri" w:hAnsi="Times New Roman" w:cs="Times New Roman"/>
                      <w:b/>
                      <w:bCs/>
                      <w:color w:val="365F91" w:themeColor="accent1" w:themeShade="BF"/>
                      <w:sz w:val="18"/>
                      <w:szCs w:val="18"/>
                      <w:lang w:val="fr-CM" w:eastAsia="en-US"/>
                    </w:rPr>
                  </w:rPrChange>
                </w:rPr>
                <w:t>2=Frère/sœur cadet(te)</w:t>
              </w:r>
            </w:ins>
          </w:p>
          <w:p w:rsidR="00726879" w:rsidRPr="00442E10" w:rsidRDefault="00AF2F6F" w:rsidP="00442E10">
            <w:pPr>
              <w:spacing w:after="0" w:line="240" w:lineRule="auto"/>
              <w:contextualSpacing/>
              <w:rPr>
                <w:ins w:id="12259" w:author="PIERRE" w:date="2013-10-24T12:24:00Z"/>
                <w:rFonts w:ascii="Times New Roman" w:eastAsia="Calibri" w:hAnsi="Times New Roman" w:cs="Times New Roman"/>
                <w:sz w:val="18"/>
                <w:szCs w:val="18"/>
                <w:lang w:eastAsia="en-US"/>
                <w:rPrChange w:id="12260" w:author="PIERRE" w:date="2013-10-24T12:27:00Z">
                  <w:rPr>
                    <w:ins w:id="12261" w:author="PIERRE" w:date="2013-10-24T12:24:00Z"/>
                    <w:rFonts w:ascii="Times New Roman" w:eastAsia="Calibri" w:hAnsi="Times New Roman" w:cs="Times New Roman"/>
                    <w:sz w:val="18"/>
                    <w:szCs w:val="18"/>
                    <w:lang w:val="fr-CM" w:eastAsia="en-US"/>
                  </w:rPr>
                </w:rPrChange>
              </w:rPr>
            </w:pPr>
            <w:ins w:id="12262" w:author="PIERRE" w:date="2013-10-24T12:24:00Z">
              <w:r w:rsidRPr="00AF2F6F">
                <w:rPr>
                  <w:rFonts w:ascii="Times New Roman" w:eastAsia="Calibri" w:hAnsi="Times New Roman" w:cs="Times New Roman"/>
                  <w:sz w:val="18"/>
                  <w:szCs w:val="18"/>
                  <w:lang w:eastAsia="en-US"/>
                  <w:rPrChange w:id="12263" w:author="PIERRE" w:date="2013-10-24T12:27:00Z">
                    <w:rPr>
                      <w:rFonts w:ascii="Times New Roman" w:eastAsia="Calibri" w:hAnsi="Times New Roman" w:cs="Times New Roman"/>
                      <w:b/>
                      <w:bCs/>
                      <w:color w:val="365F91" w:themeColor="accent1" w:themeShade="BF"/>
                      <w:sz w:val="18"/>
                      <w:szCs w:val="18"/>
                      <w:lang w:val="fr-CM" w:eastAsia="en-US"/>
                    </w:rPr>
                  </w:rPrChange>
                </w:rPr>
                <w:t>3=Frère/sœur jumeaux</w:t>
              </w:r>
            </w:ins>
          </w:p>
        </w:tc>
        <w:tc>
          <w:tcPr>
            <w:tcW w:w="2693" w:type="dxa"/>
            <w:gridSpan w:val="2"/>
            <w:tcBorders>
              <w:left w:val="nil"/>
              <w:bottom w:val="single" w:sz="4" w:space="0" w:color="auto"/>
              <w:right w:val="nil"/>
            </w:tcBorders>
            <w:vAlign w:val="center"/>
          </w:tcPr>
          <w:p w:rsidR="00726879" w:rsidRPr="00442E10" w:rsidRDefault="00AF2F6F" w:rsidP="00442E10">
            <w:pPr>
              <w:spacing w:after="0" w:line="240" w:lineRule="auto"/>
              <w:contextualSpacing/>
              <w:rPr>
                <w:ins w:id="12264" w:author="PIERRE" w:date="2013-10-24T12:24:00Z"/>
                <w:rFonts w:ascii="Times New Roman" w:eastAsia="Calibri" w:hAnsi="Times New Roman" w:cs="Times New Roman"/>
                <w:sz w:val="18"/>
                <w:szCs w:val="18"/>
                <w:lang w:eastAsia="en-US"/>
                <w:rPrChange w:id="12265" w:author="PIERRE" w:date="2013-10-24T12:27:00Z">
                  <w:rPr>
                    <w:ins w:id="12266" w:author="PIERRE" w:date="2013-10-24T12:24:00Z"/>
                    <w:rFonts w:ascii="Times New Roman" w:eastAsia="Calibri" w:hAnsi="Times New Roman" w:cs="Times New Roman"/>
                    <w:sz w:val="18"/>
                    <w:szCs w:val="18"/>
                    <w:lang w:val="fr-CM" w:eastAsia="en-US"/>
                  </w:rPr>
                </w:rPrChange>
              </w:rPr>
            </w:pPr>
            <w:ins w:id="12267" w:author="PIERRE" w:date="2013-10-24T12:24:00Z">
              <w:r w:rsidRPr="00AF2F6F">
                <w:rPr>
                  <w:rFonts w:ascii="Times New Roman" w:eastAsia="Calibri" w:hAnsi="Times New Roman" w:cs="Times New Roman"/>
                  <w:sz w:val="18"/>
                  <w:szCs w:val="18"/>
                  <w:lang w:eastAsia="en-US"/>
                  <w:rPrChange w:id="12268" w:author="PIERRE" w:date="2013-10-24T12:27:00Z">
                    <w:rPr>
                      <w:rFonts w:ascii="Times New Roman" w:eastAsia="Calibri" w:hAnsi="Times New Roman" w:cs="Times New Roman"/>
                      <w:b/>
                      <w:bCs/>
                      <w:color w:val="365F91" w:themeColor="accent1" w:themeShade="BF"/>
                      <w:sz w:val="18"/>
                      <w:szCs w:val="18"/>
                      <w:lang w:val="fr-CM" w:eastAsia="en-US"/>
                    </w:rPr>
                  </w:rPrChange>
                </w:rPr>
                <w:t>4=Fils/fille</w:t>
              </w:r>
            </w:ins>
          </w:p>
          <w:p w:rsidR="00726879" w:rsidRPr="00442E10" w:rsidRDefault="00AF2F6F" w:rsidP="00442E10">
            <w:pPr>
              <w:spacing w:after="0" w:line="240" w:lineRule="auto"/>
              <w:contextualSpacing/>
              <w:rPr>
                <w:ins w:id="12269" w:author="PIERRE" w:date="2013-10-24T12:24:00Z"/>
                <w:rFonts w:ascii="Times New Roman" w:eastAsia="Calibri" w:hAnsi="Times New Roman" w:cs="Times New Roman"/>
                <w:sz w:val="18"/>
                <w:szCs w:val="18"/>
                <w:lang w:eastAsia="en-US"/>
                <w:rPrChange w:id="12270" w:author="PIERRE" w:date="2013-10-24T12:27:00Z">
                  <w:rPr>
                    <w:ins w:id="12271" w:author="PIERRE" w:date="2013-10-24T12:24:00Z"/>
                    <w:rFonts w:ascii="Times New Roman" w:eastAsia="Calibri" w:hAnsi="Times New Roman" w:cs="Times New Roman"/>
                    <w:sz w:val="18"/>
                    <w:szCs w:val="18"/>
                    <w:lang w:val="fr-CM" w:eastAsia="en-US"/>
                  </w:rPr>
                </w:rPrChange>
              </w:rPr>
            </w:pPr>
            <w:ins w:id="12272" w:author="PIERRE" w:date="2013-10-24T12:24:00Z">
              <w:r w:rsidRPr="00AF2F6F">
                <w:rPr>
                  <w:rFonts w:ascii="Times New Roman" w:eastAsia="Calibri" w:hAnsi="Times New Roman" w:cs="Times New Roman"/>
                  <w:sz w:val="18"/>
                  <w:szCs w:val="18"/>
                  <w:lang w:eastAsia="en-US"/>
                  <w:rPrChange w:id="12273" w:author="PIERRE" w:date="2013-10-24T12:27:00Z">
                    <w:rPr>
                      <w:rFonts w:ascii="Times New Roman" w:eastAsia="Calibri" w:hAnsi="Times New Roman" w:cs="Times New Roman"/>
                      <w:b/>
                      <w:bCs/>
                      <w:color w:val="365F91" w:themeColor="accent1" w:themeShade="BF"/>
                      <w:sz w:val="18"/>
                      <w:szCs w:val="18"/>
                      <w:lang w:val="fr-CM" w:eastAsia="en-US"/>
                    </w:rPr>
                  </w:rPrChange>
                </w:rPr>
                <w:t>5=Conjoint du CM</w:t>
              </w:r>
            </w:ins>
          </w:p>
          <w:p w:rsidR="00726879" w:rsidRPr="00442E10" w:rsidRDefault="00AF2F6F" w:rsidP="00442E10">
            <w:pPr>
              <w:spacing w:after="0" w:line="240" w:lineRule="auto"/>
              <w:contextualSpacing/>
              <w:rPr>
                <w:ins w:id="12274" w:author="PIERRE" w:date="2013-10-24T12:24:00Z"/>
                <w:rFonts w:ascii="Times New Roman" w:eastAsia="Calibri" w:hAnsi="Times New Roman" w:cs="Times New Roman"/>
                <w:sz w:val="18"/>
                <w:szCs w:val="18"/>
                <w:lang w:eastAsia="en-US"/>
                <w:rPrChange w:id="12275" w:author="PIERRE" w:date="2013-10-24T12:27:00Z">
                  <w:rPr>
                    <w:ins w:id="12276" w:author="PIERRE" w:date="2013-10-24T12:24:00Z"/>
                    <w:rFonts w:ascii="Times New Roman" w:eastAsia="Calibri" w:hAnsi="Times New Roman" w:cs="Times New Roman"/>
                    <w:sz w:val="18"/>
                    <w:szCs w:val="18"/>
                    <w:lang w:val="fr-CM" w:eastAsia="en-US"/>
                  </w:rPr>
                </w:rPrChange>
              </w:rPr>
            </w:pPr>
            <w:ins w:id="12277" w:author="PIERRE" w:date="2013-10-24T12:24:00Z">
              <w:r w:rsidRPr="00AF2F6F">
                <w:rPr>
                  <w:rFonts w:ascii="Times New Roman" w:eastAsia="Calibri" w:hAnsi="Times New Roman" w:cs="Times New Roman"/>
                  <w:sz w:val="18"/>
                  <w:szCs w:val="18"/>
                  <w:lang w:eastAsia="en-US"/>
                  <w:rPrChange w:id="12278" w:author="PIERRE" w:date="2013-10-24T12:27:00Z">
                    <w:rPr>
                      <w:rFonts w:ascii="Times New Roman" w:eastAsia="Calibri" w:hAnsi="Times New Roman" w:cs="Times New Roman"/>
                      <w:b/>
                      <w:bCs/>
                      <w:color w:val="365F91" w:themeColor="accent1" w:themeShade="BF"/>
                      <w:sz w:val="18"/>
                      <w:szCs w:val="18"/>
                      <w:lang w:val="fr-CM" w:eastAsia="en-US"/>
                    </w:rPr>
                  </w:rPrChange>
                </w:rPr>
                <w:t>6=Autre (à préciser)______</w:t>
              </w:r>
            </w:ins>
          </w:p>
        </w:tc>
        <w:tc>
          <w:tcPr>
            <w:tcW w:w="1843" w:type="dxa"/>
            <w:tcBorders>
              <w:left w:val="nil"/>
              <w:bottom w:val="single" w:sz="4" w:space="0" w:color="auto"/>
            </w:tcBorders>
            <w:vAlign w:val="center"/>
          </w:tcPr>
          <w:p w:rsidR="00726879" w:rsidRPr="00442E10" w:rsidRDefault="00AF2F6F" w:rsidP="00442E10">
            <w:pPr>
              <w:spacing w:after="0" w:line="240" w:lineRule="auto"/>
              <w:contextualSpacing/>
              <w:jc w:val="center"/>
              <w:rPr>
                <w:ins w:id="12279" w:author="PIERRE" w:date="2013-10-24T12:24:00Z"/>
                <w:rFonts w:ascii="Times New Roman" w:eastAsia="Calibri" w:hAnsi="Times New Roman" w:cs="Times New Roman"/>
                <w:sz w:val="18"/>
                <w:szCs w:val="18"/>
                <w:lang w:eastAsia="en-US"/>
                <w:rPrChange w:id="12280" w:author="PIERRE" w:date="2013-10-24T12:27:00Z">
                  <w:rPr>
                    <w:ins w:id="12281" w:author="PIERRE" w:date="2013-10-24T12:24:00Z"/>
                    <w:rFonts w:ascii="Times New Roman" w:eastAsia="Calibri" w:hAnsi="Times New Roman" w:cs="Times New Roman"/>
                    <w:sz w:val="18"/>
                    <w:szCs w:val="18"/>
                    <w:lang w:val="fr-CM" w:eastAsia="en-US"/>
                  </w:rPr>
                </w:rPrChange>
              </w:rPr>
            </w:pPr>
            <w:ins w:id="12282" w:author="PIERRE" w:date="2013-10-24T12:24:00Z">
              <w:r w:rsidRPr="00AF2F6F">
                <w:rPr>
                  <w:rFonts w:ascii="Times New Roman" w:eastAsia="Times New Roman" w:hAnsi="Times New Roman" w:cs="Times New Roman"/>
                  <w:sz w:val="18"/>
                  <w:szCs w:val="18"/>
                  <w:rPrChange w:id="12283" w:author="PIERRE" w:date="2013-10-24T12:27:00Z">
                    <w:rPr>
                      <w:rFonts w:ascii="Times New Roman" w:eastAsia="Times New Roman" w:hAnsi="Times New Roman" w:cs="Times New Roman"/>
                      <w:b/>
                      <w:bCs/>
                      <w:color w:val="365F91" w:themeColor="accent1" w:themeShade="BF"/>
                      <w:sz w:val="18"/>
                      <w:szCs w:val="18"/>
                      <w:lang w:val="fr-CM" w:eastAsia="en-US"/>
                    </w:rPr>
                  </w:rPrChange>
                </w:rPr>
                <w:t>|___|</w:t>
              </w:r>
            </w:ins>
          </w:p>
        </w:tc>
      </w:tr>
      <w:tr w:rsidR="00726879" w:rsidRPr="00442E10" w:rsidTr="00442E10">
        <w:trPr>
          <w:ins w:id="12284" w:author="PIERRE" w:date="2013-10-24T12:24:00Z"/>
        </w:trPr>
        <w:tc>
          <w:tcPr>
            <w:tcW w:w="817" w:type="dxa"/>
            <w:vAlign w:val="center"/>
          </w:tcPr>
          <w:p w:rsidR="00726879" w:rsidRPr="00442E10" w:rsidRDefault="00AF2F6F" w:rsidP="00442E10">
            <w:pPr>
              <w:spacing w:after="0"/>
              <w:contextualSpacing/>
              <w:rPr>
                <w:ins w:id="12285" w:author="PIERRE" w:date="2013-10-24T12:24:00Z"/>
                <w:rFonts w:ascii="Times New Roman" w:eastAsia="Calibri" w:hAnsi="Times New Roman" w:cs="Times New Roman"/>
                <w:b/>
                <w:sz w:val="18"/>
                <w:szCs w:val="18"/>
                <w:lang w:eastAsia="en-US"/>
                <w:rPrChange w:id="12286" w:author="PIERRE" w:date="2013-10-24T12:27:00Z">
                  <w:rPr>
                    <w:ins w:id="12287" w:author="PIERRE" w:date="2013-10-24T12:24:00Z"/>
                    <w:rFonts w:ascii="Times New Roman" w:eastAsia="Calibri" w:hAnsi="Times New Roman" w:cs="Times New Roman"/>
                    <w:b/>
                    <w:sz w:val="18"/>
                    <w:szCs w:val="18"/>
                    <w:lang w:val="fr-CM" w:eastAsia="en-US"/>
                  </w:rPr>
                </w:rPrChange>
              </w:rPr>
            </w:pPr>
            <w:ins w:id="12288" w:author="PIERRE" w:date="2013-10-24T12:24:00Z">
              <w:r w:rsidRPr="00AF2F6F">
                <w:rPr>
                  <w:rFonts w:ascii="Times New Roman" w:eastAsia="Calibri" w:hAnsi="Times New Roman" w:cs="Times New Roman"/>
                  <w:b/>
                  <w:sz w:val="18"/>
                  <w:szCs w:val="18"/>
                  <w:lang w:eastAsia="en-US"/>
                  <w:rPrChange w:id="12289" w:author="PIERRE" w:date="2013-10-24T12:27:00Z">
                    <w:rPr>
                      <w:rFonts w:ascii="Times New Roman" w:eastAsia="Calibri" w:hAnsi="Times New Roman" w:cs="Times New Roman"/>
                      <w:b/>
                      <w:bCs/>
                      <w:color w:val="365F91" w:themeColor="accent1" w:themeShade="BF"/>
                      <w:sz w:val="18"/>
                      <w:szCs w:val="18"/>
                      <w:lang w:val="fr-CM" w:eastAsia="en-US"/>
                    </w:rPr>
                  </w:rPrChange>
                </w:rPr>
                <w:t>Q507</w:t>
              </w:r>
            </w:ins>
          </w:p>
        </w:tc>
        <w:tc>
          <w:tcPr>
            <w:tcW w:w="3119" w:type="dxa"/>
            <w:tcBorders>
              <w:bottom w:val="single" w:sz="4" w:space="0" w:color="auto"/>
              <w:right w:val="nil"/>
            </w:tcBorders>
            <w:vAlign w:val="center"/>
          </w:tcPr>
          <w:p w:rsidR="00726879" w:rsidRPr="00442E10" w:rsidRDefault="00AF2F6F" w:rsidP="00442E10">
            <w:pPr>
              <w:spacing w:after="0"/>
              <w:contextualSpacing/>
              <w:rPr>
                <w:ins w:id="12290" w:author="PIERRE" w:date="2013-10-24T12:24:00Z"/>
                <w:rFonts w:ascii="Times New Roman" w:eastAsia="Calibri" w:hAnsi="Times New Roman" w:cs="Times New Roman"/>
                <w:sz w:val="18"/>
                <w:szCs w:val="18"/>
                <w:lang w:eastAsia="en-US"/>
                <w:rPrChange w:id="12291" w:author="PIERRE" w:date="2013-10-24T12:27:00Z">
                  <w:rPr>
                    <w:ins w:id="12292" w:author="PIERRE" w:date="2013-10-24T12:24:00Z"/>
                    <w:rFonts w:ascii="Times New Roman" w:eastAsia="Calibri" w:hAnsi="Times New Roman" w:cs="Times New Roman"/>
                    <w:sz w:val="18"/>
                    <w:szCs w:val="18"/>
                    <w:lang w:val="fr-CM" w:eastAsia="en-US"/>
                  </w:rPr>
                </w:rPrChange>
              </w:rPr>
            </w:pPr>
            <w:ins w:id="12293" w:author="PIERRE" w:date="2013-10-24T12:24:00Z">
              <w:r w:rsidRPr="00AF2F6F">
                <w:rPr>
                  <w:rFonts w:ascii="Times New Roman" w:eastAsia="Calibri" w:hAnsi="Times New Roman" w:cs="Times New Roman"/>
                  <w:sz w:val="18"/>
                  <w:szCs w:val="18"/>
                  <w:lang w:eastAsia="en-US"/>
                  <w:rPrChange w:id="12294" w:author="PIERRE" w:date="2013-10-24T12:27:00Z">
                    <w:rPr>
                      <w:rFonts w:ascii="Times New Roman" w:eastAsia="Calibri" w:hAnsi="Times New Roman" w:cs="Times New Roman"/>
                      <w:b/>
                      <w:bCs/>
                      <w:color w:val="365F91" w:themeColor="accent1" w:themeShade="BF"/>
                      <w:sz w:val="18"/>
                      <w:szCs w:val="18"/>
                      <w:lang w:val="fr-CM" w:eastAsia="en-US"/>
                    </w:rPr>
                  </w:rPrChange>
                </w:rPr>
                <w:t>Pourquoi représentez ou remplacez-vous le chef de ménage?</w:t>
              </w:r>
            </w:ins>
          </w:p>
        </w:tc>
        <w:tc>
          <w:tcPr>
            <w:tcW w:w="4819" w:type="dxa"/>
            <w:gridSpan w:val="3"/>
            <w:tcBorders>
              <w:left w:val="nil"/>
              <w:bottom w:val="single" w:sz="4" w:space="0" w:color="auto"/>
              <w:right w:val="nil"/>
            </w:tcBorders>
            <w:vAlign w:val="center"/>
          </w:tcPr>
          <w:p w:rsidR="00726879" w:rsidRPr="00442E10" w:rsidRDefault="00AF2F6F" w:rsidP="00442E10">
            <w:pPr>
              <w:spacing w:after="0" w:line="240" w:lineRule="auto"/>
              <w:contextualSpacing/>
              <w:rPr>
                <w:ins w:id="12295" w:author="PIERRE" w:date="2013-10-24T12:24:00Z"/>
                <w:rFonts w:ascii="Times New Roman" w:eastAsia="Calibri" w:hAnsi="Times New Roman" w:cs="Times New Roman"/>
                <w:sz w:val="18"/>
                <w:szCs w:val="18"/>
                <w:lang w:eastAsia="en-US"/>
                <w:rPrChange w:id="12296" w:author="PIERRE" w:date="2013-10-24T12:27:00Z">
                  <w:rPr>
                    <w:ins w:id="12297" w:author="PIERRE" w:date="2013-10-24T12:24:00Z"/>
                    <w:rFonts w:ascii="Times New Roman" w:eastAsia="Calibri" w:hAnsi="Times New Roman" w:cs="Times New Roman"/>
                    <w:sz w:val="18"/>
                    <w:szCs w:val="18"/>
                    <w:lang w:val="fr-CM" w:eastAsia="en-US"/>
                  </w:rPr>
                </w:rPrChange>
              </w:rPr>
            </w:pPr>
            <w:ins w:id="12298" w:author="PIERRE" w:date="2013-10-24T12:24:00Z">
              <w:r w:rsidRPr="00AF2F6F">
                <w:rPr>
                  <w:rFonts w:ascii="Times New Roman" w:eastAsia="Calibri" w:hAnsi="Times New Roman" w:cs="Times New Roman"/>
                  <w:sz w:val="18"/>
                  <w:szCs w:val="18"/>
                  <w:lang w:eastAsia="en-US"/>
                  <w:rPrChange w:id="12299" w:author="PIERRE" w:date="2013-10-24T12:27:00Z">
                    <w:rPr>
                      <w:rFonts w:ascii="Times New Roman" w:eastAsia="Calibri" w:hAnsi="Times New Roman" w:cs="Times New Roman"/>
                      <w:b/>
                      <w:bCs/>
                      <w:color w:val="365F91" w:themeColor="accent1" w:themeShade="BF"/>
                      <w:sz w:val="18"/>
                      <w:szCs w:val="18"/>
                      <w:lang w:val="fr-CM" w:eastAsia="en-US"/>
                    </w:rPr>
                  </w:rPrChange>
                </w:rPr>
                <w:t>1=Niveau d’instruction plus élevé</w:t>
              </w:r>
            </w:ins>
          </w:p>
          <w:p w:rsidR="00726879" w:rsidRPr="00442E10" w:rsidRDefault="00AF2F6F" w:rsidP="00442E10">
            <w:pPr>
              <w:spacing w:after="0" w:line="240" w:lineRule="auto"/>
              <w:contextualSpacing/>
              <w:rPr>
                <w:ins w:id="12300" w:author="PIERRE" w:date="2013-10-24T12:24:00Z"/>
                <w:rFonts w:ascii="Times New Roman" w:eastAsia="Calibri" w:hAnsi="Times New Roman" w:cs="Times New Roman"/>
                <w:sz w:val="18"/>
                <w:szCs w:val="18"/>
                <w:lang w:eastAsia="en-US"/>
                <w:rPrChange w:id="12301" w:author="PIERRE" w:date="2013-10-24T12:27:00Z">
                  <w:rPr>
                    <w:ins w:id="12302" w:author="PIERRE" w:date="2013-10-24T12:24:00Z"/>
                    <w:rFonts w:ascii="Times New Roman" w:eastAsia="Calibri" w:hAnsi="Times New Roman" w:cs="Times New Roman"/>
                    <w:sz w:val="18"/>
                    <w:szCs w:val="18"/>
                    <w:lang w:val="fr-CM" w:eastAsia="en-US"/>
                  </w:rPr>
                </w:rPrChange>
              </w:rPr>
            </w:pPr>
            <w:ins w:id="12303" w:author="PIERRE" w:date="2013-10-24T12:24:00Z">
              <w:r w:rsidRPr="00AF2F6F">
                <w:rPr>
                  <w:rFonts w:ascii="Times New Roman" w:eastAsia="Calibri" w:hAnsi="Times New Roman" w:cs="Times New Roman"/>
                  <w:sz w:val="18"/>
                  <w:szCs w:val="18"/>
                  <w:lang w:eastAsia="en-US"/>
                  <w:rPrChange w:id="12304" w:author="PIERRE" w:date="2013-10-24T12:27:00Z">
                    <w:rPr>
                      <w:rFonts w:ascii="Times New Roman" w:eastAsia="Calibri" w:hAnsi="Times New Roman" w:cs="Times New Roman"/>
                      <w:b/>
                      <w:bCs/>
                      <w:color w:val="365F91" w:themeColor="accent1" w:themeShade="BF"/>
                      <w:sz w:val="18"/>
                      <w:szCs w:val="18"/>
                      <w:lang w:val="fr-CM" w:eastAsia="en-US"/>
                    </w:rPr>
                  </w:rPrChange>
                </w:rPr>
                <w:t xml:space="preserve">2=Responsable de famille 3=chef de ménage malade/empêché </w:t>
              </w:r>
            </w:ins>
          </w:p>
          <w:p w:rsidR="00726879" w:rsidRPr="00442E10" w:rsidDel="00B803B1" w:rsidRDefault="00AF2F6F" w:rsidP="00442E10">
            <w:pPr>
              <w:spacing w:after="0" w:line="240" w:lineRule="auto"/>
              <w:contextualSpacing/>
              <w:rPr>
                <w:ins w:id="12305" w:author="PIERRE" w:date="2013-10-24T12:24:00Z"/>
                <w:rFonts w:ascii="Times New Roman" w:eastAsia="Calibri" w:hAnsi="Times New Roman" w:cs="Times New Roman"/>
                <w:sz w:val="18"/>
                <w:szCs w:val="18"/>
                <w:lang w:eastAsia="en-US"/>
                <w:rPrChange w:id="12306" w:author="PIERRE" w:date="2013-10-24T12:27:00Z">
                  <w:rPr>
                    <w:ins w:id="12307" w:author="PIERRE" w:date="2013-10-24T12:24:00Z"/>
                    <w:rFonts w:ascii="Times New Roman" w:eastAsia="Calibri" w:hAnsi="Times New Roman" w:cs="Times New Roman"/>
                    <w:sz w:val="18"/>
                    <w:szCs w:val="18"/>
                    <w:lang w:val="fr-CM" w:eastAsia="en-US"/>
                  </w:rPr>
                </w:rPrChange>
              </w:rPr>
            </w:pPr>
            <w:ins w:id="12308" w:author="PIERRE" w:date="2013-10-24T12:24:00Z">
              <w:r w:rsidRPr="00AF2F6F">
                <w:rPr>
                  <w:rFonts w:ascii="Times New Roman" w:eastAsia="Calibri" w:hAnsi="Times New Roman" w:cs="Times New Roman"/>
                  <w:sz w:val="18"/>
                  <w:szCs w:val="18"/>
                  <w:lang w:eastAsia="en-US"/>
                  <w:rPrChange w:id="12309" w:author="PIERRE" w:date="2013-10-24T12:27:00Z">
                    <w:rPr>
                      <w:rFonts w:ascii="Times New Roman" w:eastAsia="Calibri" w:hAnsi="Times New Roman" w:cs="Times New Roman"/>
                      <w:b/>
                      <w:bCs/>
                      <w:color w:val="365F91" w:themeColor="accent1" w:themeShade="BF"/>
                      <w:sz w:val="18"/>
                      <w:szCs w:val="18"/>
                      <w:lang w:val="fr-CM" w:eastAsia="en-US"/>
                    </w:rPr>
                  </w:rPrChange>
                </w:rPr>
                <w:t>4=Autre (à préciser)______</w:t>
              </w:r>
            </w:ins>
          </w:p>
        </w:tc>
        <w:tc>
          <w:tcPr>
            <w:tcW w:w="1843" w:type="dxa"/>
            <w:tcBorders>
              <w:left w:val="nil"/>
              <w:bottom w:val="single" w:sz="4" w:space="0" w:color="auto"/>
            </w:tcBorders>
            <w:vAlign w:val="center"/>
          </w:tcPr>
          <w:p w:rsidR="00726879" w:rsidRPr="00442E10" w:rsidRDefault="00AF2F6F" w:rsidP="00442E10">
            <w:pPr>
              <w:spacing w:after="0" w:line="240" w:lineRule="auto"/>
              <w:contextualSpacing/>
              <w:jc w:val="center"/>
              <w:rPr>
                <w:ins w:id="12310" w:author="PIERRE" w:date="2013-10-24T12:24:00Z"/>
                <w:rFonts w:ascii="Times New Roman" w:eastAsia="Calibri" w:hAnsi="Times New Roman" w:cs="Times New Roman"/>
                <w:sz w:val="18"/>
                <w:szCs w:val="18"/>
                <w:lang w:eastAsia="en-US"/>
                <w:rPrChange w:id="12311" w:author="PIERRE" w:date="2013-10-24T12:27:00Z">
                  <w:rPr>
                    <w:ins w:id="12312" w:author="PIERRE" w:date="2013-10-24T12:24:00Z"/>
                    <w:rFonts w:ascii="Times New Roman" w:eastAsia="Calibri" w:hAnsi="Times New Roman" w:cs="Times New Roman"/>
                    <w:sz w:val="18"/>
                    <w:szCs w:val="18"/>
                    <w:lang w:val="fr-CM" w:eastAsia="en-US"/>
                  </w:rPr>
                </w:rPrChange>
              </w:rPr>
            </w:pPr>
            <w:ins w:id="12313" w:author="PIERRE" w:date="2013-10-24T12:24:00Z">
              <w:r w:rsidRPr="00AF2F6F">
                <w:rPr>
                  <w:rFonts w:ascii="Times New Roman" w:eastAsia="Times New Roman" w:hAnsi="Times New Roman" w:cs="Times New Roman"/>
                  <w:sz w:val="18"/>
                  <w:szCs w:val="18"/>
                  <w:rPrChange w:id="12314" w:author="PIERRE" w:date="2013-10-24T12:27:00Z">
                    <w:rPr>
                      <w:rFonts w:ascii="Times New Roman" w:eastAsia="Times New Roman" w:hAnsi="Times New Roman" w:cs="Times New Roman"/>
                      <w:b/>
                      <w:bCs/>
                      <w:color w:val="365F91" w:themeColor="accent1" w:themeShade="BF"/>
                      <w:sz w:val="18"/>
                      <w:szCs w:val="18"/>
                      <w:lang w:val="fr-CM" w:eastAsia="en-US"/>
                    </w:rPr>
                  </w:rPrChange>
                </w:rPr>
                <w:t>|___|</w:t>
              </w:r>
            </w:ins>
          </w:p>
        </w:tc>
      </w:tr>
    </w:tbl>
    <w:p w:rsidR="00726879" w:rsidRPr="00442E10" w:rsidRDefault="00AF2F6F" w:rsidP="00726879">
      <w:pPr>
        <w:pStyle w:val="Listecouleur-Accent11"/>
        <w:numPr>
          <w:ilvl w:val="0"/>
          <w:numId w:val="49"/>
        </w:numPr>
        <w:rPr>
          <w:ins w:id="12315" w:author="PIERRE" w:date="2013-10-24T12:24:00Z"/>
          <w:rFonts w:ascii="Times New Roman" w:hAnsi="Times New Roman"/>
          <w:lang w:val="fr-FR"/>
          <w:rPrChange w:id="12316" w:author="PIERRE" w:date="2013-10-24T12:27:00Z">
            <w:rPr>
              <w:ins w:id="12317" w:author="PIERRE" w:date="2013-10-24T12:24:00Z"/>
              <w:rFonts w:ascii="Times New Roman" w:hAnsi="Times New Roman"/>
              <w:lang w:val="fr-CM"/>
            </w:rPr>
          </w:rPrChange>
        </w:rPr>
      </w:pPr>
      <w:ins w:id="12318" w:author="PIERRE" w:date="2013-10-24T12:24:00Z">
        <w:r w:rsidRPr="00AF2F6F">
          <w:rPr>
            <w:rFonts w:ascii="Times New Roman" w:hAnsi="Times New Roman"/>
            <w:lang w:val="fr-FR"/>
            <w:rPrChange w:id="12319" w:author="PIERRE" w:date="2013-10-24T12:27:00Z">
              <w:rPr>
                <w:rFonts w:ascii="Times New Roman" w:eastAsiaTheme="majorEastAsia" w:hAnsi="Times New Roman" w:cstheme="majorBidi"/>
                <w:b/>
                <w:bCs/>
                <w:color w:val="365F91" w:themeColor="accent1" w:themeShade="BF"/>
                <w:sz w:val="28"/>
                <w:szCs w:val="28"/>
                <w:lang w:val="fr-CM"/>
              </w:rPr>
            </w:rPrChange>
          </w:rPr>
          <w:t>Expliquer</w:t>
        </w:r>
      </w:ins>
    </w:p>
    <w:p w:rsidR="00726879" w:rsidRPr="00442E10" w:rsidRDefault="00AF2F6F" w:rsidP="00726879">
      <w:pPr>
        <w:pStyle w:val="Listecouleur-Accent11"/>
        <w:numPr>
          <w:ilvl w:val="1"/>
          <w:numId w:val="49"/>
        </w:numPr>
        <w:rPr>
          <w:ins w:id="12320" w:author="PIERRE" w:date="2013-10-24T12:24:00Z"/>
          <w:rFonts w:ascii="Times New Roman" w:hAnsi="Times New Roman"/>
          <w:i/>
          <w:lang w:val="fr-FR"/>
          <w:rPrChange w:id="12321" w:author="PIERRE" w:date="2013-10-24T12:27:00Z">
            <w:rPr>
              <w:ins w:id="12322" w:author="PIERRE" w:date="2013-10-24T12:24:00Z"/>
              <w:rFonts w:ascii="Times New Roman" w:hAnsi="Times New Roman"/>
              <w:i/>
              <w:lang w:val="fr-CM"/>
            </w:rPr>
          </w:rPrChange>
        </w:rPr>
      </w:pPr>
      <w:ins w:id="12323" w:author="PIERRE" w:date="2013-10-24T12:24:00Z">
        <w:r w:rsidRPr="00AF2F6F">
          <w:rPr>
            <w:rFonts w:ascii="Times New Roman" w:hAnsi="Times New Roman"/>
            <w:i/>
            <w:lang w:val="fr-FR"/>
            <w:rPrChange w:id="12324" w:author="PIERRE" w:date="2013-10-24T12:27:00Z">
              <w:rPr>
                <w:rFonts w:ascii="Times New Roman" w:eastAsiaTheme="majorEastAsia" w:hAnsi="Times New Roman" w:cstheme="majorBidi"/>
                <w:b/>
                <w:bCs/>
                <w:i/>
                <w:color w:val="365F91" w:themeColor="accent1" w:themeShade="BF"/>
                <w:sz w:val="28"/>
                <w:szCs w:val="28"/>
                <w:lang w:val="fr-CM"/>
              </w:rPr>
            </w:rPrChange>
          </w:rPr>
          <w:t>« Maintenant, je voudrais refaire le même exercice avec vous. Mais, cette fois ci vous allez faire une offre pour un bio-digesteur »</w:t>
        </w:r>
      </w:ins>
    </w:p>
    <w:p w:rsidR="00726879" w:rsidRPr="00442E10" w:rsidRDefault="00AF2F6F" w:rsidP="00726879">
      <w:pPr>
        <w:pStyle w:val="Listecouleur-Accent11"/>
        <w:numPr>
          <w:ilvl w:val="1"/>
          <w:numId w:val="49"/>
        </w:numPr>
        <w:rPr>
          <w:ins w:id="12325" w:author="PIERRE" w:date="2013-10-24T12:24:00Z"/>
          <w:rFonts w:ascii="Times New Roman" w:hAnsi="Times New Roman"/>
          <w:i/>
          <w:lang w:val="fr-FR"/>
          <w:rPrChange w:id="12326" w:author="PIERRE" w:date="2013-10-24T12:27:00Z">
            <w:rPr>
              <w:ins w:id="12327" w:author="PIERRE" w:date="2013-10-24T12:24:00Z"/>
              <w:rFonts w:ascii="Times New Roman" w:hAnsi="Times New Roman"/>
              <w:i/>
              <w:lang w:val="fr-CM"/>
            </w:rPr>
          </w:rPrChange>
        </w:rPr>
      </w:pPr>
      <w:ins w:id="12328" w:author="PIERRE" w:date="2013-10-24T12:24:00Z">
        <w:r w:rsidRPr="00AF2F6F">
          <w:rPr>
            <w:rFonts w:ascii="Times New Roman" w:hAnsi="Times New Roman"/>
            <w:i/>
            <w:lang w:val="fr-FR"/>
            <w:rPrChange w:id="12329" w:author="PIERRE" w:date="2013-10-24T12:27:00Z">
              <w:rPr>
                <w:rFonts w:ascii="Times New Roman" w:eastAsiaTheme="majorEastAsia" w:hAnsi="Times New Roman" w:cstheme="majorBidi"/>
                <w:b/>
                <w:bCs/>
                <w:i/>
                <w:color w:val="365F91" w:themeColor="accent1" w:themeShade="BF"/>
                <w:sz w:val="28"/>
                <w:szCs w:val="28"/>
                <w:lang w:val="fr-CM"/>
              </w:rPr>
            </w:rPrChange>
          </w:rPr>
          <w:t>« Le principe est exactement le même que pour la lampe solaire. »</w:t>
        </w:r>
      </w:ins>
    </w:p>
    <w:p w:rsidR="00726879" w:rsidRPr="00442E10" w:rsidRDefault="00AF2F6F" w:rsidP="00726879">
      <w:pPr>
        <w:pStyle w:val="Listecouleur-Accent11"/>
        <w:numPr>
          <w:ilvl w:val="1"/>
          <w:numId w:val="49"/>
        </w:numPr>
        <w:rPr>
          <w:ins w:id="12330" w:author="PIERRE" w:date="2013-10-24T12:24:00Z"/>
          <w:rFonts w:ascii="Times New Roman" w:hAnsi="Times New Roman"/>
          <w:i/>
          <w:lang w:val="fr-FR"/>
          <w:rPrChange w:id="12331" w:author="PIERRE" w:date="2013-10-24T12:27:00Z">
            <w:rPr>
              <w:ins w:id="12332" w:author="PIERRE" w:date="2013-10-24T12:24:00Z"/>
              <w:rFonts w:ascii="Times New Roman" w:hAnsi="Times New Roman"/>
              <w:i/>
              <w:lang w:val="fr-CM"/>
            </w:rPr>
          </w:rPrChange>
        </w:rPr>
      </w:pPr>
      <w:ins w:id="12333" w:author="PIERRE" w:date="2013-10-24T12:24:00Z">
        <w:r w:rsidRPr="00AF2F6F">
          <w:rPr>
            <w:rFonts w:ascii="Times New Roman" w:hAnsi="Times New Roman"/>
            <w:i/>
            <w:lang w:val="fr-FR"/>
            <w:rPrChange w:id="12334" w:author="PIERRE" w:date="2013-10-24T12:27:00Z">
              <w:rPr>
                <w:rFonts w:ascii="Times New Roman" w:eastAsiaTheme="majorEastAsia" w:hAnsi="Times New Roman" w:cstheme="majorBidi"/>
                <w:b/>
                <w:bCs/>
                <w:i/>
                <w:color w:val="365F91" w:themeColor="accent1" w:themeShade="BF"/>
                <w:sz w:val="28"/>
                <w:szCs w:val="28"/>
                <w:lang w:val="fr-CM"/>
              </w:rPr>
            </w:rPrChange>
          </w:rPr>
          <w:t>« Cependant, les prix sont plus élevés parce qu’un bio-digesteur coûte plus cher que la lampe solaire. »</w:t>
        </w:r>
      </w:ins>
    </w:p>
    <w:p w:rsidR="00726879" w:rsidRPr="00442E10" w:rsidRDefault="00AF2F6F" w:rsidP="00726879">
      <w:pPr>
        <w:pStyle w:val="Listecouleur-Accent11"/>
        <w:numPr>
          <w:ilvl w:val="0"/>
          <w:numId w:val="49"/>
        </w:numPr>
        <w:rPr>
          <w:ins w:id="12335" w:author="PIERRE" w:date="2013-10-24T12:24:00Z"/>
          <w:rFonts w:ascii="Times New Roman" w:hAnsi="Times New Roman"/>
          <w:lang w:val="fr-FR"/>
          <w:rPrChange w:id="12336" w:author="PIERRE" w:date="2013-10-24T12:27:00Z">
            <w:rPr>
              <w:ins w:id="12337" w:author="PIERRE" w:date="2013-10-24T12:24:00Z"/>
              <w:rFonts w:ascii="Times New Roman" w:hAnsi="Times New Roman"/>
              <w:lang w:val="fr-CM"/>
            </w:rPr>
          </w:rPrChange>
        </w:rPr>
      </w:pPr>
      <w:ins w:id="12338" w:author="PIERRE" w:date="2013-10-24T12:24:00Z">
        <w:r w:rsidRPr="00AF2F6F">
          <w:rPr>
            <w:rFonts w:ascii="Times New Roman" w:hAnsi="Times New Roman"/>
            <w:lang w:val="fr-FR"/>
            <w:rPrChange w:id="12339" w:author="PIERRE" w:date="2013-10-24T12:27:00Z">
              <w:rPr>
                <w:rFonts w:ascii="Times New Roman" w:eastAsiaTheme="majorEastAsia" w:hAnsi="Times New Roman" w:cstheme="majorBidi"/>
                <w:b/>
                <w:bCs/>
                <w:color w:val="365F91" w:themeColor="accent1" w:themeShade="BF"/>
                <w:sz w:val="28"/>
                <w:szCs w:val="28"/>
                <w:lang w:val="fr-CM"/>
              </w:rPr>
            </w:rPrChange>
          </w:rPr>
          <w:t>LIRE TOUTES LES CONDITIONS POUR L’ACHAT DU BIO-DIGESTEUR DANS LE CONTRAT DU BIO-DIGESTEUR, ET ASSUREZ-VOUS QUE TOUT EST BIEN COMPRIS</w:t>
        </w:r>
      </w:ins>
    </w:p>
    <w:p w:rsidR="00726879" w:rsidRPr="00442E10" w:rsidRDefault="00AF2F6F" w:rsidP="00726879">
      <w:pPr>
        <w:pStyle w:val="Listecouleur-Accent11"/>
        <w:numPr>
          <w:ilvl w:val="0"/>
          <w:numId w:val="49"/>
        </w:numPr>
        <w:rPr>
          <w:ins w:id="12340" w:author="PIERRE" w:date="2013-10-24T12:24:00Z"/>
          <w:rFonts w:ascii="Times New Roman" w:hAnsi="Times New Roman"/>
          <w:lang w:val="fr-FR"/>
          <w:rPrChange w:id="12341" w:author="PIERRE" w:date="2013-10-24T12:27:00Z">
            <w:rPr>
              <w:ins w:id="12342" w:author="PIERRE" w:date="2013-10-24T12:24:00Z"/>
              <w:rFonts w:ascii="Times New Roman" w:hAnsi="Times New Roman"/>
              <w:lang w:val="fr-CM"/>
            </w:rPr>
          </w:rPrChange>
        </w:rPr>
      </w:pPr>
      <w:ins w:id="12343" w:author="PIERRE" w:date="2013-10-24T12:24:00Z">
        <w:r w:rsidRPr="00AF2F6F">
          <w:rPr>
            <w:rFonts w:ascii="Times New Roman" w:hAnsi="Times New Roman"/>
            <w:lang w:val="fr-FR"/>
            <w:rPrChange w:id="12344" w:author="PIERRE" w:date="2013-10-24T12:27:00Z">
              <w:rPr>
                <w:rFonts w:ascii="Times New Roman" w:eastAsiaTheme="majorEastAsia" w:hAnsi="Times New Roman" w:cstheme="majorBidi"/>
                <w:b/>
                <w:bCs/>
                <w:color w:val="365F91" w:themeColor="accent1" w:themeShade="BF"/>
                <w:sz w:val="28"/>
                <w:szCs w:val="28"/>
                <w:lang w:val="fr-CM"/>
              </w:rPr>
            </w:rPrChange>
          </w:rPr>
          <w:t>Expliquez</w:t>
        </w:r>
      </w:ins>
    </w:p>
    <w:p w:rsidR="00726879" w:rsidRPr="00442E10" w:rsidRDefault="00AF2F6F" w:rsidP="00726879">
      <w:pPr>
        <w:pStyle w:val="Listecouleur-Accent11"/>
        <w:numPr>
          <w:ilvl w:val="1"/>
          <w:numId w:val="49"/>
        </w:numPr>
        <w:rPr>
          <w:ins w:id="12345" w:author="PIERRE" w:date="2013-10-24T12:24:00Z"/>
          <w:rFonts w:ascii="Times New Roman" w:hAnsi="Times New Roman"/>
          <w:i/>
          <w:lang w:val="fr-FR"/>
          <w:rPrChange w:id="12346" w:author="PIERRE" w:date="2013-10-24T12:27:00Z">
            <w:rPr>
              <w:ins w:id="12347" w:author="PIERRE" w:date="2013-10-24T12:24:00Z"/>
              <w:rFonts w:ascii="Times New Roman" w:hAnsi="Times New Roman"/>
              <w:i/>
              <w:lang w:val="fr-CM"/>
            </w:rPr>
          </w:rPrChange>
        </w:rPr>
      </w:pPr>
      <w:ins w:id="12348" w:author="PIERRE" w:date="2013-10-24T12:24:00Z">
        <w:r w:rsidRPr="00AF2F6F">
          <w:rPr>
            <w:rFonts w:ascii="Times New Roman" w:hAnsi="Times New Roman"/>
            <w:i/>
            <w:lang w:val="fr-FR"/>
            <w:rPrChange w:id="12349" w:author="PIERRE" w:date="2013-10-24T12:27:00Z">
              <w:rPr>
                <w:rFonts w:ascii="Times New Roman" w:eastAsiaTheme="majorEastAsia" w:hAnsi="Times New Roman" w:cstheme="majorBidi"/>
                <w:b/>
                <w:bCs/>
                <w:i/>
                <w:color w:val="365F91" w:themeColor="accent1" w:themeShade="BF"/>
                <w:sz w:val="28"/>
                <w:szCs w:val="28"/>
                <w:lang w:val="fr-CM"/>
              </w:rPr>
            </w:rPrChange>
          </w:rPr>
          <w:t>« Je vais vous présenter une liste des prix, et pour chaque prix vous allez indiquer si vous êtes prêt ou non à acheter un bio-digesteur à ce prix. »</w:t>
        </w:r>
      </w:ins>
    </w:p>
    <w:p w:rsidR="00726879" w:rsidRPr="00442E10" w:rsidRDefault="00AF2F6F" w:rsidP="00726879">
      <w:pPr>
        <w:pStyle w:val="Listecouleur-Accent11"/>
        <w:numPr>
          <w:ilvl w:val="1"/>
          <w:numId w:val="49"/>
        </w:numPr>
        <w:rPr>
          <w:ins w:id="12350" w:author="PIERRE" w:date="2013-10-24T12:24:00Z"/>
          <w:rFonts w:ascii="Times New Roman" w:hAnsi="Times New Roman"/>
          <w:i/>
          <w:lang w:val="fr-FR"/>
          <w:rPrChange w:id="12351" w:author="PIERRE" w:date="2013-10-24T12:27:00Z">
            <w:rPr>
              <w:ins w:id="12352" w:author="PIERRE" w:date="2013-10-24T12:24:00Z"/>
              <w:rFonts w:ascii="Times New Roman" w:hAnsi="Times New Roman"/>
              <w:i/>
              <w:lang w:val="fr-CM"/>
            </w:rPr>
          </w:rPrChange>
        </w:rPr>
      </w:pPr>
      <w:ins w:id="12353" w:author="PIERRE" w:date="2013-10-24T12:24:00Z">
        <w:r w:rsidRPr="00AF2F6F">
          <w:rPr>
            <w:rFonts w:ascii="Times New Roman" w:hAnsi="Times New Roman"/>
            <w:i/>
            <w:lang w:val="fr-FR"/>
            <w:rPrChange w:id="12354" w:author="PIERRE" w:date="2013-10-24T12:27:00Z">
              <w:rPr>
                <w:rFonts w:ascii="Times New Roman" w:eastAsiaTheme="majorEastAsia" w:hAnsi="Times New Roman" w:cstheme="majorBidi"/>
                <w:b/>
                <w:bCs/>
                <w:i/>
                <w:color w:val="365F91" w:themeColor="accent1" w:themeShade="BF"/>
                <w:sz w:val="28"/>
                <w:szCs w:val="28"/>
                <w:lang w:val="fr-CM"/>
              </w:rPr>
            </w:rPrChange>
          </w:rPr>
          <w:t xml:space="preserve">« À la fin, on va dévoiler le prix auquel la </w:t>
        </w:r>
        <w:proofErr w:type="spellStart"/>
        <w:r w:rsidRPr="00AF2F6F">
          <w:rPr>
            <w:rFonts w:ascii="Times New Roman" w:hAnsi="Times New Roman"/>
            <w:i/>
            <w:lang w:val="fr-FR"/>
            <w:rPrChange w:id="12355" w:author="PIERRE" w:date="2013-10-24T12:27:00Z">
              <w:rPr>
                <w:rFonts w:ascii="Times New Roman" w:eastAsiaTheme="majorEastAsia" w:hAnsi="Times New Roman" w:cstheme="majorBidi"/>
                <w:b/>
                <w:bCs/>
                <w:i/>
                <w:color w:val="365F91" w:themeColor="accent1" w:themeShade="BF"/>
                <w:sz w:val="28"/>
                <w:szCs w:val="28"/>
                <w:lang w:val="fr-CM"/>
              </w:rPr>
            </w:rPrChange>
          </w:rPr>
          <w:t>SNV</w:t>
        </w:r>
        <w:proofErr w:type="spellEnd"/>
        <w:r w:rsidRPr="00AF2F6F">
          <w:rPr>
            <w:rFonts w:ascii="Times New Roman" w:hAnsi="Times New Roman"/>
            <w:i/>
            <w:lang w:val="fr-FR"/>
            <w:rPrChange w:id="12356" w:author="PIERRE" w:date="2013-10-24T12:27:00Z">
              <w:rPr>
                <w:rFonts w:ascii="Times New Roman" w:eastAsiaTheme="majorEastAsia" w:hAnsi="Times New Roman" w:cstheme="majorBidi"/>
                <w:b/>
                <w:bCs/>
                <w:i/>
                <w:color w:val="365F91" w:themeColor="accent1" w:themeShade="BF"/>
                <w:sz w:val="28"/>
                <w:szCs w:val="28"/>
                <w:lang w:val="fr-CM"/>
              </w:rPr>
            </w:rPrChange>
          </w:rPr>
          <w:t xml:space="preserve"> est prêt à construire un bio-digesteur dans votre village. On a pris en considération toutes les informations collectées pendant la 1</w:t>
        </w:r>
        <w:r w:rsidRPr="00AF2F6F">
          <w:rPr>
            <w:rFonts w:ascii="Times New Roman" w:hAnsi="Times New Roman"/>
            <w:i/>
            <w:vertAlign w:val="superscript"/>
            <w:lang w:val="fr-FR"/>
            <w:rPrChange w:id="12357" w:author="PIERRE" w:date="2013-10-24T12:27:00Z">
              <w:rPr>
                <w:rFonts w:ascii="Times New Roman" w:eastAsiaTheme="majorEastAsia" w:hAnsi="Times New Roman" w:cstheme="majorBidi"/>
                <w:b/>
                <w:bCs/>
                <w:i/>
                <w:color w:val="365F91" w:themeColor="accent1" w:themeShade="BF"/>
                <w:sz w:val="28"/>
                <w:szCs w:val="28"/>
                <w:vertAlign w:val="superscript"/>
                <w:lang w:val="fr-CM"/>
              </w:rPr>
            </w:rPrChange>
          </w:rPr>
          <w:t>ère</w:t>
        </w:r>
        <w:r w:rsidRPr="00AF2F6F">
          <w:rPr>
            <w:rFonts w:ascii="Times New Roman" w:hAnsi="Times New Roman"/>
            <w:i/>
            <w:lang w:val="fr-FR"/>
            <w:rPrChange w:id="12358" w:author="PIERRE" w:date="2013-10-24T12:27:00Z">
              <w:rPr>
                <w:rFonts w:ascii="Times New Roman" w:eastAsiaTheme="majorEastAsia" w:hAnsi="Times New Roman" w:cstheme="majorBidi"/>
                <w:b/>
                <w:bCs/>
                <w:i/>
                <w:color w:val="365F91" w:themeColor="accent1" w:themeShade="BF"/>
                <w:sz w:val="28"/>
                <w:szCs w:val="28"/>
                <w:lang w:val="fr-CM"/>
              </w:rPr>
            </w:rPrChange>
          </w:rPr>
          <w:t xml:space="preserve"> phase réalisée en Juin-Juillet 2013. »</w:t>
        </w:r>
      </w:ins>
    </w:p>
    <w:p w:rsidR="00726879" w:rsidRPr="00442E10" w:rsidRDefault="00AF2F6F" w:rsidP="00726879">
      <w:pPr>
        <w:pStyle w:val="Listecouleur-Accent11"/>
        <w:numPr>
          <w:ilvl w:val="1"/>
          <w:numId w:val="49"/>
        </w:numPr>
        <w:rPr>
          <w:ins w:id="12359" w:author="PIERRE" w:date="2013-10-24T12:24:00Z"/>
          <w:rFonts w:ascii="Times New Roman" w:hAnsi="Times New Roman"/>
          <w:i/>
          <w:lang w:val="fr-FR"/>
          <w:rPrChange w:id="12360" w:author="PIERRE" w:date="2013-10-24T12:27:00Z">
            <w:rPr>
              <w:ins w:id="12361" w:author="PIERRE" w:date="2013-10-24T12:24:00Z"/>
              <w:rFonts w:ascii="Times New Roman" w:hAnsi="Times New Roman"/>
              <w:i/>
              <w:lang w:val="fr-CM"/>
            </w:rPr>
          </w:rPrChange>
        </w:rPr>
      </w:pPr>
      <w:ins w:id="12362" w:author="PIERRE" w:date="2013-10-24T12:24:00Z">
        <w:r w:rsidRPr="00AF2F6F">
          <w:rPr>
            <w:rFonts w:ascii="Times New Roman" w:hAnsi="Times New Roman"/>
            <w:i/>
            <w:lang w:val="fr-FR"/>
            <w:rPrChange w:id="12363" w:author="PIERRE" w:date="2013-10-24T12:27:00Z">
              <w:rPr>
                <w:rFonts w:ascii="Times New Roman" w:eastAsiaTheme="majorEastAsia" w:hAnsi="Times New Roman" w:cstheme="majorBidi"/>
                <w:b/>
                <w:bCs/>
                <w:i/>
                <w:color w:val="365F91" w:themeColor="accent1" w:themeShade="BF"/>
                <w:sz w:val="28"/>
                <w:szCs w:val="28"/>
                <w:lang w:val="fr-CM"/>
              </w:rPr>
            </w:rPrChange>
          </w:rPr>
          <w:t xml:space="preserve">« Si vous acceptez ce prix, je transmettrai vos coordonnées à la </w:t>
        </w:r>
        <w:proofErr w:type="spellStart"/>
        <w:r w:rsidRPr="00AF2F6F">
          <w:rPr>
            <w:rFonts w:ascii="Times New Roman" w:hAnsi="Times New Roman"/>
            <w:i/>
            <w:lang w:val="fr-FR"/>
            <w:rPrChange w:id="12364" w:author="PIERRE" w:date="2013-10-24T12:27:00Z">
              <w:rPr>
                <w:rFonts w:ascii="Times New Roman" w:eastAsiaTheme="majorEastAsia" w:hAnsi="Times New Roman" w:cstheme="majorBidi"/>
                <w:b/>
                <w:bCs/>
                <w:i/>
                <w:color w:val="365F91" w:themeColor="accent1" w:themeShade="BF"/>
                <w:sz w:val="28"/>
                <w:szCs w:val="28"/>
                <w:lang w:val="fr-CM"/>
              </w:rPr>
            </w:rPrChange>
          </w:rPr>
          <w:t>SNV</w:t>
        </w:r>
        <w:proofErr w:type="spellEnd"/>
        <w:r w:rsidRPr="00AF2F6F">
          <w:rPr>
            <w:rFonts w:ascii="Times New Roman" w:hAnsi="Times New Roman"/>
            <w:i/>
            <w:lang w:val="fr-FR"/>
            <w:rPrChange w:id="12365" w:author="PIERRE" w:date="2013-10-24T12:27:00Z">
              <w:rPr>
                <w:rFonts w:ascii="Times New Roman" w:eastAsiaTheme="majorEastAsia" w:hAnsi="Times New Roman" w:cstheme="majorBidi"/>
                <w:b/>
                <w:bCs/>
                <w:i/>
                <w:color w:val="365F91" w:themeColor="accent1" w:themeShade="BF"/>
                <w:sz w:val="28"/>
                <w:szCs w:val="28"/>
                <w:lang w:val="fr-CM"/>
              </w:rPr>
            </w:rPrChange>
          </w:rPr>
          <w:t>, et elle vous contactera à travers l’un de ses partenaires pour discuter des modalités pratiques pour la construction de votre bio-digesteur. »</w:t>
        </w:r>
      </w:ins>
    </w:p>
    <w:p w:rsidR="00726879" w:rsidRPr="00442E10" w:rsidRDefault="00AF2F6F" w:rsidP="00726879">
      <w:pPr>
        <w:pStyle w:val="Listecouleur-Accent11"/>
        <w:numPr>
          <w:ilvl w:val="1"/>
          <w:numId w:val="49"/>
        </w:numPr>
        <w:rPr>
          <w:ins w:id="12366" w:author="PIERRE" w:date="2013-10-24T12:24:00Z"/>
          <w:rFonts w:ascii="Times New Roman" w:hAnsi="Times New Roman"/>
          <w:lang w:val="fr-FR"/>
          <w:rPrChange w:id="12367" w:author="PIERRE" w:date="2013-10-24T12:27:00Z">
            <w:rPr>
              <w:ins w:id="12368" w:author="PIERRE" w:date="2013-10-24T12:24:00Z"/>
              <w:rFonts w:ascii="Times New Roman" w:hAnsi="Times New Roman"/>
              <w:lang w:val="fr-CM"/>
            </w:rPr>
          </w:rPrChange>
        </w:rPr>
      </w:pPr>
      <w:ins w:id="12369" w:author="PIERRE" w:date="2013-10-24T12:24:00Z">
        <w:r w:rsidRPr="00AF2F6F">
          <w:rPr>
            <w:rFonts w:ascii="Times New Roman" w:hAnsi="Times New Roman"/>
            <w:i/>
            <w:lang w:val="fr-FR"/>
            <w:rPrChange w:id="12370" w:author="PIERRE" w:date="2013-10-24T12:27:00Z">
              <w:rPr>
                <w:rFonts w:ascii="Times New Roman" w:eastAsiaTheme="majorEastAsia" w:hAnsi="Times New Roman" w:cstheme="majorBidi"/>
                <w:b/>
                <w:bCs/>
                <w:i/>
                <w:color w:val="365F91" w:themeColor="accent1" w:themeShade="BF"/>
                <w:sz w:val="28"/>
                <w:szCs w:val="28"/>
                <w:lang w:val="fr-CM"/>
              </w:rPr>
            </w:rPrChange>
          </w:rPr>
          <w:t>« Est ce que c’est bien compris? »</w:t>
        </w:r>
      </w:ins>
    </w:p>
    <w:p w:rsidR="00726879" w:rsidRPr="00442E10" w:rsidRDefault="00AF2F6F" w:rsidP="00726879">
      <w:pPr>
        <w:pStyle w:val="Listecouleur-Accent11"/>
        <w:numPr>
          <w:ilvl w:val="0"/>
          <w:numId w:val="49"/>
        </w:numPr>
        <w:rPr>
          <w:ins w:id="12371" w:author="PIERRE" w:date="2013-10-24T12:24:00Z"/>
          <w:rFonts w:ascii="Times New Roman" w:hAnsi="Times New Roman"/>
          <w:lang w:val="fr-FR"/>
          <w:rPrChange w:id="12372" w:author="PIERRE" w:date="2013-10-24T12:27:00Z">
            <w:rPr>
              <w:ins w:id="12373" w:author="PIERRE" w:date="2013-10-24T12:24:00Z"/>
              <w:rFonts w:ascii="Times New Roman" w:hAnsi="Times New Roman"/>
              <w:lang w:val="fr-CM"/>
            </w:rPr>
          </w:rPrChange>
        </w:rPr>
      </w:pPr>
      <w:ins w:id="12374" w:author="PIERRE" w:date="2013-10-24T12:24:00Z">
        <w:r w:rsidRPr="00AF2F6F">
          <w:rPr>
            <w:rFonts w:ascii="Times New Roman" w:hAnsi="Times New Roman"/>
            <w:lang w:val="fr-FR"/>
            <w:rPrChange w:id="12375" w:author="PIERRE" w:date="2013-10-24T12:27:00Z">
              <w:rPr>
                <w:rFonts w:ascii="Times New Roman" w:eastAsiaTheme="majorEastAsia" w:hAnsi="Times New Roman" w:cstheme="majorBidi"/>
                <w:b/>
                <w:bCs/>
                <w:color w:val="365F91" w:themeColor="accent1" w:themeShade="BF"/>
                <w:sz w:val="28"/>
                <w:szCs w:val="28"/>
                <w:lang w:val="fr-CM"/>
              </w:rPr>
            </w:rPrChange>
          </w:rPr>
          <w:t>SINON EXPLIQUEZ DAVANTAGE ET VOUS RASSUREZ QUE L’ENQUETÉ A BIEN COMPRIS</w:t>
        </w:r>
      </w:ins>
    </w:p>
    <w:p w:rsidR="00726879" w:rsidRPr="00442E10" w:rsidRDefault="00AF2F6F" w:rsidP="00726879">
      <w:pPr>
        <w:pStyle w:val="Listecouleur-Accent11"/>
        <w:numPr>
          <w:ilvl w:val="0"/>
          <w:numId w:val="49"/>
        </w:numPr>
        <w:rPr>
          <w:ins w:id="12376" w:author="PIERRE" w:date="2013-10-24T12:24:00Z"/>
          <w:rFonts w:ascii="Times New Roman" w:hAnsi="Times New Roman"/>
          <w:lang w:val="fr-FR"/>
          <w:rPrChange w:id="12377" w:author="PIERRE" w:date="2013-10-24T12:27:00Z">
            <w:rPr>
              <w:ins w:id="12378" w:author="PIERRE" w:date="2013-10-24T12:24:00Z"/>
              <w:rFonts w:ascii="Times New Roman" w:hAnsi="Times New Roman"/>
              <w:lang w:val="fr-CM"/>
            </w:rPr>
          </w:rPrChange>
        </w:rPr>
      </w:pPr>
      <w:ins w:id="12379" w:author="PIERRE" w:date="2013-10-24T12:24:00Z">
        <w:r w:rsidRPr="00AF2F6F">
          <w:rPr>
            <w:rFonts w:ascii="Times New Roman" w:hAnsi="Times New Roman"/>
            <w:lang w:val="fr-FR"/>
            <w:rPrChange w:id="12380" w:author="PIERRE" w:date="2013-10-24T12:27:00Z">
              <w:rPr>
                <w:rFonts w:ascii="Times New Roman" w:eastAsiaTheme="majorEastAsia" w:hAnsi="Times New Roman" w:cstheme="majorBidi"/>
                <w:b/>
                <w:bCs/>
                <w:color w:val="365F91" w:themeColor="accent1" w:themeShade="BF"/>
                <w:sz w:val="28"/>
                <w:szCs w:val="28"/>
                <w:lang w:val="fr-CM"/>
              </w:rPr>
            </w:rPrChange>
          </w:rPr>
          <w:t>SI C’EST BIEN COMPRIS, PRESENTEZ TOUS LES PRIX DE Q508 SUR LA FEUILLE D’ENREGISTREMENT DU MENAGE POUR LE BIO-DIGESTEUR ET ENREGISTRER POUR CHAQUE PRIX SI L’ENQUETE ACCEPTE OU REFUSE.</w:t>
        </w:r>
      </w:ins>
    </w:p>
    <w:p w:rsidR="00726879" w:rsidRPr="00442E10" w:rsidRDefault="00726879" w:rsidP="00726879">
      <w:pPr>
        <w:pStyle w:val="Listecouleur-Accent11"/>
        <w:ind w:left="360"/>
        <w:rPr>
          <w:ins w:id="12381" w:author="PIERRE" w:date="2013-10-24T12:24:00Z"/>
          <w:rFonts w:ascii="Times New Roman" w:hAnsi="Times New Roman"/>
          <w:lang w:val="fr-FR"/>
          <w:rPrChange w:id="12382" w:author="PIERRE" w:date="2013-10-24T12:27:00Z">
            <w:rPr>
              <w:ins w:id="12383" w:author="PIERRE" w:date="2013-10-24T12:24:00Z"/>
              <w:rFonts w:ascii="Times New Roman" w:hAnsi="Times New Roman"/>
              <w:lang w:val="fr-CM"/>
            </w:rPr>
          </w:rPrChang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9"/>
        <w:gridCol w:w="360"/>
        <w:gridCol w:w="1105"/>
        <w:gridCol w:w="1304"/>
        <w:gridCol w:w="442"/>
        <w:gridCol w:w="1178"/>
        <w:gridCol w:w="1223"/>
        <w:gridCol w:w="502"/>
        <w:gridCol w:w="1316"/>
        <w:gridCol w:w="1169"/>
      </w:tblGrid>
      <w:tr w:rsidR="00C468CA" w:rsidRPr="00C468CA" w:rsidTr="00C468CA">
        <w:trPr>
          <w:trHeight w:val="320"/>
          <w:jc w:val="center"/>
          <w:ins w:id="12384" w:author="Leuveld, Koen" w:date="2013-10-24T18:34:00Z"/>
        </w:trPr>
        <w:tc>
          <w:tcPr>
            <w:tcW w:w="738" w:type="dxa"/>
            <w:vMerge w:val="restart"/>
            <w:tcBorders>
              <w:right w:val="single" w:sz="12" w:space="0" w:color="auto"/>
            </w:tcBorders>
            <w:vAlign w:val="center"/>
          </w:tcPr>
          <w:p w:rsidR="00C468CA" w:rsidRPr="00C468CA" w:rsidRDefault="00C468CA" w:rsidP="00C468CA">
            <w:pPr>
              <w:spacing w:after="0" w:line="240" w:lineRule="auto"/>
              <w:contextualSpacing/>
              <w:jc w:val="center"/>
              <w:rPr>
                <w:ins w:id="12385" w:author="Leuveld, Koen" w:date="2013-10-24T18:34:00Z"/>
                <w:rFonts w:ascii="Times New Roman" w:eastAsia="Calibri" w:hAnsi="Times New Roman" w:cs="Times New Roman"/>
                <w:b/>
                <w:sz w:val="18"/>
                <w:szCs w:val="18"/>
                <w:lang w:val="fr-CM" w:eastAsia="en-US"/>
              </w:rPr>
            </w:pPr>
            <w:ins w:id="12386" w:author="Leuveld, Koen" w:date="2013-10-24T18:34:00Z">
              <w:r w:rsidRPr="00C468CA">
                <w:rPr>
                  <w:rFonts w:ascii="Times New Roman" w:eastAsia="Calibri" w:hAnsi="Times New Roman" w:cs="Times New Roman"/>
                  <w:b/>
                  <w:sz w:val="18"/>
                  <w:szCs w:val="18"/>
                  <w:lang w:val="fr-CM" w:eastAsia="en-US"/>
                </w:rPr>
                <w:t>Q508</w:t>
              </w:r>
            </w:ins>
          </w:p>
        </w:tc>
        <w:tc>
          <w:tcPr>
            <w:tcW w:w="1791" w:type="dxa"/>
            <w:gridSpan w:val="2"/>
            <w:tcBorders>
              <w:top w:val="single" w:sz="12" w:space="0" w:color="auto"/>
              <w:left w:val="single" w:sz="12" w:space="0" w:color="auto"/>
              <w:bottom w:val="single" w:sz="6" w:space="0" w:color="auto"/>
              <w:right w:val="single" w:sz="6" w:space="0" w:color="auto"/>
            </w:tcBorders>
          </w:tcPr>
          <w:p w:rsidR="00C468CA" w:rsidRPr="00C468CA" w:rsidRDefault="00C468CA" w:rsidP="00C468CA">
            <w:pPr>
              <w:spacing w:after="0"/>
              <w:contextualSpacing/>
              <w:rPr>
                <w:ins w:id="12387" w:author="Leuveld, Koen" w:date="2013-10-24T18:34:00Z"/>
                <w:rFonts w:ascii="Times New Roman" w:eastAsia="Calibri" w:hAnsi="Times New Roman" w:cs="Times New Roman"/>
                <w:b/>
                <w:sz w:val="10"/>
                <w:szCs w:val="10"/>
                <w:lang w:val="fr-CM" w:eastAsia="en-US"/>
              </w:rPr>
            </w:pPr>
          </w:p>
          <w:p w:rsidR="00C468CA" w:rsidRPr="00C468CA" w:rsidRDefault="00C468CA" w:rsidP="00C468CA">
            <w:pPr>
              <w:spacing w:after="0"/>
              <w:contextualSpacing/>
              <w:jc w:val="center"/>
              <w:rPr>
                <w:ins w:id="12388" w:author="Leuveld, Koen" w:date="2013-10-24T18:34:00Z"/>
                <w:rFonts w:ascii="Times New Roman" w:eastAsia="Calibri" w:hAnsi="Times New Roman" w:cs="Times New Roman"/>
                <w:b/>
                <w:lang w:val="fr-CM" w:eastAsia="en-US"/>
              </w:rPr>
            </w:pPr>
            <w:ins w:id="12389" w:author="Leuveld, Koen" w:date="2013-10-24T18:34:00Z">
              <w:r w:rsidRPr="00C468CA">
                <w:rPr>
                  <w:rFonts w:ascii="Times New Roman" w:eastAsia="Calibri" w:hAnsi="Times New Roman" w:cs="Times New Roman"/>
                  <w:b/>
                  <w:lang w:val="fr-CM" w:eastAsia="en-US"/>
                </w:rPr>
                <w:t>Montant</w:t>
              </w:r>
            </w:ins>
          </w:p>
        </w:tc>
        <w:tc>
          <w:tcPr>
            <w:tcW w:w="1452" w:type="dxa"/>
            <w:tcBorders>
              <w:top w:val="single" w:sz="12" w:space="0" w:color="auto"/>
              <w:left w:val="single" w:sz="6" w:space="0" w:color="auto"/>
              <w:bottom w:val="single" w:sz="6" w:space="0" w:color="auto"/>
              <w:right w:val="single" w:sz="12" w:space="0" w:color="auto"/>
            </w:tcBorders>
          </w:tcPr>
          <w:p w:rsidR="00C468CA" w:rsidRPr="00C468CA" w:rsidRDefault="00C468CA" w:rsidP="00C468CA">
            <w:pPr>
              <w:spacing w:after="0" w:line="240" w:lineRule="auto"/>
              <w:contextualSpacing/>
              <w:rPr>
                <w:ins w:id="12390" w:author="Leuveld, Koen" w:date="2013-10-24T18:34:00Z"/>
                <w:rFonts w:ascii="Times New Roman" w:eastAsia="Calibri" w:hAnsi="Times New Roman" w:cs="Times New Roman"/>
                <w:b/>
                <w:sz w:val="20"/>
                <w:szCs w:val="20"/>
                <w:lang w:val="fr-CM" w:eastAsia="en-US"/>
              </w:rPr>
            </w:pPr>
            <w:ins w:id="12391" w:author="Leuveld, Koen" w:date="2013-10-24T18:34:00Z">
              <w:r w:rsidRPr="00C468CA">
                <w:rPr>
                  <w:rFonts w:ascii="Times New Roman" w:eastAsia="Calibri" w:hAnsi="Times New Roman" w:cs="Times New Roman"/>
                  <w:b/>
                  <w:sz w:val="20"/>
                  <w:szCs w:val="20"/>
                  <w:lang w:val="fr-CM" w:eastAsia="en-US"/>
                </w:rPr>
                <w:t>1=Accepté        2= Refusé</w:t>
              </w:r>
            </w:ins>
          </w:p>
        </w:tc>
        <w:tc>
          <w:tcPr>
            <w:tcW w:w="2063" w:type="dxa"/>
            <w:gridSpan w:val="2"/>
            <w:tcBorders>
              <w:top w:val="single" w:sz="12" w:space="0" w:color="auto"/>
              <w:left w:val="single" w:sz="12" w:space="0" w:color="auto"/>
              <w:bottom w:val="single" w:sz="6" w:space="0" w:color="auto"/>
              <w:right w:val="single" w:sz="6" w:space="0" w:color="auto"/>
            </w:tcBorders>
          </w:tcPr>
          <w:p w:rsidR="00C468CA" w:rsidRPr="00C468CA" w:rsidRDefault="00C468CA" w:rsidP="00C468CA">
            <w:pPr>
              <w:spacing w:after="0"/>
              <w:contextualSpacing/>
              <w:rPr>
                <w:ins w:id="12392" w:author="Leuveld, Koen" w:date="2013-10-24T18:34:00Z"/>
                <w:rFonts w:ascii="Times New Roman" w:eastAsia="Calibri" w:hAnsi="Times New Roman" w:cs="Times New Roman"/>
                <w:b/>
                <w:sz w:val="10"/>
                <w:szCs w:val="10"/>
                <w:lang w:val="fr-CM" w:eastAsia="en-US"/>
              </w:rPr>
            </w:pPr>
          </w:p>
          <w:p w:rsidR="00C468CA" w:rsidRPr="00C468CA" w:rsidRDefault="00C468CA" w:rsidP="00C468CA">
            <w:pPr>
              <w:spacing w:after="0" w:line="240" w:lineRule="auto"/>
              <w:contextualSpacing/>
              <w:jc w:val="center"/>
              <w:rPr>
                <w:ins w:id="12393" w:author="Leuveld, Koen" w:date="2013-10-24T18:34:00Z"/>
                <w:rFonts w:ascii="Times New Roman" w:eastAsia="Calibri" w:hAnsi="Times New Roman" w:cs="Times New Roman"/>
                <w:b/>
                <w:lang w:val="fr-CM" w:eastAsia="en-US"/>
              </w:rPr>
            </w:pPr>
            <w:ins w:id="12394" w:author="Leuveld, Koen" w:date="2013-10-24T18:34:00Z">
              <w:r w:rsidRPr="00C468CA">
                <w:rPr>
                  <w:rFonts w:ascii="Times New Roman" w:eastAsia="Calibri" w:hAnsi="Times New Roman" w:cs="Times New Roman"/>
                  <w:b/>
                  <w:lang w:val="fr-CM" w:eastAsia="en-US"/>
                </w:rPr>
                <w:t>Montant</w:t>
              </w:r>
            </w:ins>
          </w:p>
        </w:tc>
        <w:tc>
          <w:tcPr>
            <w:tcW w:w="1311" w:type="dxa"/>
            <w:tcBorders>
              <w:top w:val="single" w:sz="12" w:space="0" w:color="auto"/>
              <w:left w:val="single" w:sz="6" w:space="0" w:color="auto"/>
              <w:bottom w:val="single" w:sz="6" w:space="0" w:color="auto"/>
              <w:right w:val="single" w:sz="12" w:space="0" w:color="auto"/>
            </w:tcBorders>
          </w:tcPr>
          <w:p w:rsidR="00C468CA" w:rsidRPr="00C468CA" w:rsidRDefault="00C468CA" w:rsidP="00C468CA">
            <w:pPr>
              <w:spacing w:after="0" w:line="240" w:lineRule="auto"/>
              <w:contextualSpacing/>
              <w:rPr>
                <w:ins w:id="12395" w:author="Leuveld, Koen" w:date="2013-10-24T18:34:00Z"/>
                <w:rFonts w:ascii="Times New Roman" w:eastAsia="Calibri" w:hAnsi="Times New Roman" w:cs="Times New Roman"/>
                <w:b/>
                <w:sz w:val="20"/>
                <w:szCs w:val="20"/>
                <w:lang w:val="fr-CM" w:eastAsia="en-US"/>
              </w:rPr>
            </w:pPr>
            <w:ins w:id="12396" w:author="Leuveld, Koen" w:date="2013-10-24T18:34:00Z">
              <w:r w:rsidRPr="00C468CA">
                <w:rPr>
                  <w:rFonts w:ascii="Times New Roman" w:eastAsia="Calibri" w:hAnsi="Times New Roman" w:cs="Times New Roman"/>
                  <w:b/>
                  <w:sz w:val="20"/>
                  <w:szCs w:val="20"/>
                  <w:lang w:val="fr-CM" w:eastAsia="en-US"/>
                </w:rPr>
                <w:t>1=Accepté        2= Refusé</w:t>
              </w:r>
            </w:ins>
          </w:p>
        </w:tc>
        <w:tc>
          <w:tcPr>
            <w:tcW w:w="583" w:type="dxa"/>
            <w:tcBorders>
              <w:top w:val="single" w:sz="12" w:space="0" w:color="auto"/>
              <w:left w:val="single" w:sz="12" w:space="0" w:color="auto"/>
              <w:bottom w:val="single" w:sz="6" w:space="0" w:color="auto"/>
              <w:right w:val="single" w:sz="6" w:space="0" w:color="auto"/>
            </w:tcBorders>
          </w:tcPr>
          <w:p w:rsidR="00C468CA" w:rsidRPr="00C468CA" w:rsidRDefault="00C468CA" w:rsidP="00C468CA">
            <w:pPr>
              <w:spacing w:after="0"/>
              <w:contextualSpacing/>
              <w:rPr>
                <w:ins w:id="12397" w:author="Leuveld, Koen" w:date="2013-10-24T18:34:00Z"/>
                <w:rFonts w:ascii="Times New Roman" w:eastAsia="Calibri" w:hAnsi="Times New Roman" w:cs="Times New Roman"/>
                <w:b/>
                <w:lang w:val="fr-CM" w:eastAsia="en-US"/>
              </w:rPr>
            </w:pPr>
          </w:p>
        </w:tc>
        <w:tc>
          <w:tcPr>
            <w:tcW w:w="1529" w:type="dxa"/>
            <w:tcBorders>
              <w:top w:val="single" w:sz="12" w:space="0" w:color="auto"/>
              <w:left w:val="single" w:sz="6" w:space="0" w:color="auto"/>
              <w:bottom w:val="single" w:sz="6" w:space="0" w:color="auto"/>
              <w:right w:val="single" w:sz="6" w:space="0" w:color="auto"/>
            </w:tcBorders>
          </w:tcPr>
          <w:p w:rsidR="00C468CA" w:rsidRPr="00C468CA" w:rsidRDefault="00C468CA" w:rsidP="00C468CA">
            <w:pPr>
              <w:spacing w:after="0"/>
              <w:contextualSpacing/>
              <w:rPr>
                <w:ins w:id="12398" w:author="Leuveld, Koen" w:date="2013-10-24T18:34:00Z"/>
                <w:rFonts w:ascii="Times New Roman" w:eastAsia="Calibri" w:hAnsi="Times New Roman" w:cs="Times New Roman"/>
                <w:b/>
                <w:sz w:val="10"/>
                <w:szCs w:val="10"/>
                <w:lang w:val="fr-CM" w:eastAsia="en-US"/>
              </w:rPr>
            </w:pPr>
          </w:p>
          <w:p w:rsidR="00C468CA" w:rsidRPr="00C468CA" w:rsidRDefault="00C468CA" w:rsidP="00C468CA">
            <w:pPr>
              <w:spacing w:after="0" w:line="240" w:lineRule="auto"/>
              <w:contextualSpacing/>
              <w:jc w:val="center"/>
              <w:rPr>
                <w:ins w:id="12399" w:author="Leuveld, Koen" w:date="2013-10-24T18:34:00Z"/>
                <w:rFonts w:ascii="Times New Roman" w:eastAsia="Calibri" w:hAnsi="Times New Roman" w:cs="Times New Roman"/>
                <w:b/>
                <w:lang w:val="fr-CM" w:eastAsia="en-US"/>
              </w:rPr>
            </w:pPr>
            <w:ins w:id="12400" w:author="Leuveld, Koen" w:date="2013-10-24T18:34:00Z">
              <w:r w:rsidRPr="00C468CA">
                <w:rPr>
                  <w:rFonts w:ascii="Times New Roman" w:eastAsia="Calibri" w:hAnsi="Times New Roman" w:cs="Times New Roman"/>
                  <w:b/>
                  <w:lang w:val="fr-CM" w:eastAsia="en-US"/>
                </w:rPr>
                <w:t>Montant</w:t>
              </w:r>
            </w:ins>
          </w:p>
        </w:tc>
        <w:tc>
          <w:tcPr>
            <w:tcW w:w="1215" w:type="dxa"/>
            <w:tcBorders>
              <w:top w:val="single" w:sz="12" w:space="0" w:color="auto"/>
              <w:left w:val="single" w:sz="6" w:space="0" w:color="auto"/>
              <w:bottom w:val="single" w:sz="6" w:space="0" w:color="auto"/>
              <w:right w:val="single" w:sz="12" w:space="0" w:color="auto"/>
            </w:tcBorders>
          </w:tcPr>
          <w:p w:rsidR="00C468CA" w:rsidRPr="00C468CA" w:rsidRDefault="00C468CA" w:rsidP="00C468CA">
            <w:pPr>
              <w:spacing w:after="0" w:line="240" w:lineRule="auto"/>
              <w:contextualSpacing/>
              <w:rPr>
                <w:ins w:id="12401" w:author="Leuveld, Koen" w:date="2013-10-24T18:34:00Z"/>
                <w:rFonts w:ascii="Times New Roman" w:eastAsia="Calibri" w:hAnsi="Times New Roman" w:cs="Times New Roman"/>
                <w:b/>
                <w:sz w:val="20"/>
                <w:szCs w:val="20"/>
                <w:lang w:val="fr-CM" w:eastAsia="en-US"/>
              </w:rPr>
            </w:pPr>
            <w:ins w:id="12402" w:author="Leuveld, Koen" w:date="2013-10-24T18:34:00Z">
              <w:r w:rsidRPr="00C468CA">
                <w:rPr>
                  <w:rFonts w:ascii="Times New Roman" w:eastAsia="Calibri" w:hAnsi="Times New Roman" w:cs="Times New Roman"/>
                  <w:b/>
                  <w:sz w:val="20"/>
                  <w:szCs w:val="20"/>
                  <w:lang w:val="fr-CM" w:eastAsia="en-US"/>
                </w:rPr>
                <w:t>1=Accepté        2= Refusé</w:t>
              </w:r>
            </w:ins>
          </w:p>
        </w:tc>
      </w:tr>
      <w:tr w:rsidR="00C468CA" w:rsidRPr="00C468CA" w:rsidTr="00C468CA">
        <w:trPr>
          <w:jc w:val="center"/>
          <w:ins w:id="12403" w:author="Leuveld, Koen" w:date="2013-10-24T18:34:00Z"/>
        </w:trPr>
        <w:tc>
          <w:tcPr>
            <w:tcW w:w="738" w:type="dxa"/>
            <w:vMerge/>
            <w:tcBorders>
              <w:right w:val="single" w:sz="12" w:space="0" w:color="auto"/>
            </w:tcBorders>
            <w:vAlign w:val="center"/>
          </w:tcPr>
          <w:p w:rsidR="00C468CA" w:rsidRPr="00C468CA" w:rsidRDefault="00C468CA" w:rsidP="00C468CA">
            <w:pPr>
              <w:spacing w:after="0" w:line="240" w:lineRule="auto"/>
              <w:contextualSpacing/>
              <w:jc w:val="center"/>
              <w:rPr>
                <w:ins w:id="12404" w:author="Leuveld, Koen" w:date="2013-10-24T18:34:00Z"/>
                <w:rFonts w:ascii="Times New Roman" w:eastAsia="Calibri" w:hAnsi="Times New Roman" w:cs="Times New Roman"/>
                <w:sz w:val="18"/>
                <w:szCs w:val="18"/>
                <w:lang w:val="fr-CM" w:eastAsia="en-US"/>
              </w:rPr>
            </w:pPr>
          </w:p>
        </w:tc>
        <w:tc>
          <w:tcPr>
            <w:tcW w:w="360" w:type="dxa"/>
            <w:tcBorders>
              <w:top w:val="single" w:sz="6" w:space="0" w:color="auto"/>
              <w:left w:val="single" w:sz="12" w:space="0" w:color="auto"/>
              <w:bottom w:val="single" w:sz="6" w:space="0" w:color="auto"/>
              <w:right w:val="single" w:sz="6" w:space="0" w:color="auto"/>
            </w:tcBorders>
          </w:tcPr>
          <w:p w:rsidR="00C468CA" w:rsidRPr="00C468CA" w:rsidRDefault="00C468CA" w:rsidP="00C468CA">
            <w:pPr>
              <w:spacing w:after="0" w:line="240" w:lineRule="auto"/>
              <w:contextualSpacing/>
              <w:rPr>
                <w:ins w:id="12405" w:author="Leuveld, Koen" w:date="2013-10-24T18:34:00Z"/>
                <w:rFonts w:ascii="Times New Roman" w:eastAsia="Calibri" w:hAnsi="Times New Roman" w:cs="Times New Roman"/>
                <w:sz w:val="18"/>
                <w:szCs w:val="18"/>
                <w:lang w:val="fr-CM" w:eastAsia="en-US"/>
              </w:rPr>
            </w:pPr>
            <w:ins w:id="12406" w:author="Leuveld, Koen" w:date="2013-10-24T18:34:00Z">
              <w:r w:rsidRPr="00C468CA">
                <w:rPr>
                  <w:rFonts w:ascii="Times New Roman" w:eastAsia="Calibri" w:hAnsi="Times New Roman" w:cs="Times New Roman"/>
                  <w:sz w:val="18"/>
                  <w:szCs w:val="18"/>
                  <w:lang w:val="fr-CM" w:eastAsia="en-US"/>
                </w:rPr>
                <w:t>1</w:t>
              </w:r>
            </w:ins>
          </w:p>
        </w:tc>
        <w:tc>
          <w:tcPr>
            <w:tcW w:w="1431" w:type="dxa"/>
            <w:tcBorders>
              <w:top w:val="single" w:sz="6" w:space="0" w:color="auto"/>
              <w:left w:val="single" w:sz="6" w:space="0" w:color="auto"/>
              <w:bottom w:val="single" w:sz="6" w:space="0" w:color="auto"/>
              <w:right w:val="single" w:sz="6" w:space="0" w:color="auto"/>
            </w:tcBorders>
          </w:tcPr>
          <w:p w:rsidR="00C468CA" w:rsidRPr="00C468CA" w:rsidRDefault="00C468CA" w:rsidP="00C468CA">
            <w:pPr>
              <w:spacing w:after="0" w:line="240" w:lineRule="auto"/>
              <w:contextualSpacing/>
              <w:jc w:val="center"/>
              <w:rPr>
                <w:ins w:id="12407" w:author="Leuveld, Koen" w:date="2013-10-24T18:34:00Z"/>
                <w:rFonts w:ascii="Times New Roman" w:eastAsia="Calibri" w:hAnsi="Times New Roman" w:cs="Times New Roman"/>
                <w:sz w:val="18"/>
                <w:szCs w:val="18"/>
                <w:lang w:val="fr-CM" w:eastAsia="en-US"/>
              </w:rPr>
            </w:pPr>
            <w:ins w:id="12408" w:author="Leuveld, Koen" w:date="2013-10-24T18:34:00Z">
              <w:r w:rsidRPr="00C468CA">
                <w:rPr>
                  <w:rFonts w:ascii="Times New Roman" w:eastAsia="Calibri" w:hAnsi="Times New Roman" w:cs="Times New Roman"/>
                  <w:sz w:val="18"/>
                  <w:szCs w:val="18"/>
                  <w:lang w:val="fr-CM" w:eastAsia="en-US"/>
                </w:rPr>
                <w:t xml:space="preserve">150 000 </w:t>
              </w:r>
              <w:proofErr w:type="spellStart"/>
              <w:r w:rsidRPr="00C468CA">
                <w:rPr>
                  <w:rFonts w:ascii="Times New Roman" w:eastAsia="Calibri" w:hAnsi="Times New Roman" w:cs="Times New Roman"/>
                  <w:sz w:val="18"/>
                  <w:szCs w:val="18"/>
                  <w:lang w:val="fr-CM" w:eastAsia="en-US"/>
                </w:rPr>
                <w:t>Fcfa</w:t>
              </w:r>
              <w:proofErr w:type="spellEnd"/>
            </w:ins>
          </w:p>
        </w:tc>
        <w:tc>
          <w:tcPr>
            <w:tcW w:w="1452" w:type="dxa"/>
            <w:tcBorders>
              <w:top w:val="single" w:sz="6" w:space="0" w:color="auto"/>
              <w:left w:val="single" w:sz="6" w:space="0" w:color="auto"/>
              <w:bottom w:val="single" w:sz="6" w:space="0" w:color="auto"/>
              <w:right w:val="single" w:sz="12" w:space="0" w:color="auto"/>
            </w:tcBorders>
          </w:tcPr>
          <w:p w:rsidR="00C468CA" w:rsidRPr="00C468CA" w:rsidRDefault="00C468CA" w:rsidP="00C468CA">
            <w:pPr>
              <w:spacing w:after="0" w:line="240" w:lineRule="auto"/>
              <w:contextualSpacing/>
              <w:jc w:val="center"/>
              <w:rPr>
                <w:ins w:id="12409" w:author="Leuveld, Koen" w:date="2013-10-24T18:34:00Z"/>
                <w:rFonts w:ascii="Times New Roman" w:eastAsia="Calibri" w:hAnsi="Times New Roman" w:cs="Times New Roman"/>
                <w:sz w:val="18"/>
                <w:szCs w:val="18"/>
                <w:lang w:val="fr-CM" w:eastAsia="en-US"/>
              </w:rPr>
            </w:pPr>
            <w:ins w:id="12410" w:author="Leuveld, Koen" w:date="2013-10-24T18:34:00Z">
              <w:r w:rsidRPr="00C468CA">
                <w:rPr>
                  <w:rFonts w:ascii="Times New Roman" w:eastAsia="Times New Roman" w:hAnsi="Times New Roman" w:cs="Times New Roman"/>
                  <w:sz w:val="18"/>
                  <w:szCs w:val="18"/>
                  <w:lang w:val="fr-CM"/>
                </w:rPr>
                <w:t>|____|</w:t>
              </w:r>
            </w:ins>
          </w:p>
        </w:tc>
        <w:tc>
          <w:tcPr>
            <w:tcW w:w="447" w:type="dxa"/>
            <w:tcBorders>
              <w:top w:val="single" w:sz="6" w:space="0" w:color="auto"/>
              <w:left w:val="single" w:sz="12" w:space="0" w:color="auto"/>
              <w:bottom w:val="single" w:sz="6" w:space="0" w:color="auto"/>
              <w:right w:val="single" w:sz="6" w:space="0" w:color="auto"/>
            </w:tcBorders>
          </w:tcPr>
          <w:p w:rsidR="00C468CA" w:rsidRPr="00C468CA" w:rsidRDefault="00C468CA" w:rsidP="00C468CA">
            <w:pPr>
              <w:spacing w:after="0" w:line="240" w:lineRule="auto"/>
              <w:contextualSpacing/>
              <w:rPr>
                <w:ins w:id="12411" w:author="Leuveld, Koen" w:date="2013-10-24T18:34:00Z"/>
                <w:rFonts w:ascii="Times New Roman" w:eastAsia="Calibri" w:hAnsi="Times New Roman" w:cs="Times New Roman"/>
                <w:sz w:val="18"/>
                <w:szCs w:val="18"/>
                <w:lang w:val="fr-CM" w:eastAsia="en-US"/>
              </w:rPr>
            </w:pPr>
            <w:ins w:id="12412" w:author="Leuveld, Koen" w:date="2013-10-24T18:34:00Z">
              <w:r w:rsidRPr="00C468CA">
                <w:rPr>
                  <w:rFonts w:ascii="Times New Roman" w:eastAsia="Calibri" w:hAnsi="Times New Roman" w:cs="Times New Roman"/>
                  <w:sz w:val="18"/>
                  <w:szCs w:val="18"/>
                  <w:lang w:val="fr-CM" w:eastAsia="en-US"/>
                </w:rPr>
                <w:t>8</w:t>
              </w:r>
            </w:ins>
          </w:p>
        </w:tc>
        <w:tc>
          <w:tcPr>
            <w:tcW w:w="1616" w:type="dxa"/>
            <w:tcBorders>
              <w:top w:val="single" w:sz="6" w:space="0" w:color="auto"/>
              <w:left w:val="single" w:sz="6" w:space="0" w:color="auto"/>
              <w:bottom w:val="single" w:sz="6" w:space="0" w:color="auto"/>
              <w:right w:val="single" w:sz="6" w:space="0" w:color="auto"/>
            </w:tcBorders>
          </w:tcPr>
          <w:p w:rsidR="00C468CA" w:rsidRPr="00C468CA" w:rsidRDefault="00C468CA" w:rsidP="00C468CA">
            <w:pPr>
              <w:spacing w:after="0" w:line="240" w:lineRule="auto"/>
              <w:contextualSpacing/>
              <w:jc w:val="center"/>
              <w:rPr>
                <w:ins w:id="12413" w:author="Leuveld, Koen" w:date="2013-10-24T18:34:00Z"/>
                <w:rFonts w:ascii="Times New Roman" w:eastAsia="Calibri" w:hAnsi="Times New Roman" w:cs="Times New Roman"/>
                <w:sz w:val="18"/>
                <w:szCs w:val="18"/>
                <w:lang w:val="fr-CM" w:eastAsia="en-US"/>
              </w:rPr>
            </w:pPr>
            <w:ins w:id="12414" w:author="Leuveld, Koen" w:date="2013-10-24T18:34:00Z">
              <w:r w:rsidRPr="00C468CA">
                <w:rPr>
                  <w:rFonts w:ascii="Times New Roman" w:eastAsia="Calibri" w:hAnsi="Times New Roman" w:cs="Times New Roman"/>
                  <w:sz w:val="18"/>
                  <w:szCs w:val="18"/>
                  <w:lang w:val="fr-CM" w:eastAsia="en-US"/>
                </w:rPr>
                <w:t xml:space="preserve">325 000 </w:t>
              </w:r>
              <w:proofErr w:type="spellStart"/>
              <w:r w:rsidRPr="00C468CA">
                <w:rPr>
                  <w:rFonts w:ascii="Times New Roman" w:eastAsia="Calibri" w:hAnsi="Times New Roman" w:cs="Times New Roman"/>
                  <w:sz w:val="18"/>
                  <w:szCs w:val="18"/>
                  <w:lang w:val="fr-CM" w:eastAsia="en-US"/>
                </w:rPr>
                <w:t>Fcfa</w:t>
              </w:r>
              <w:proofErr w:type="spellEnd"/>
            </w:ins>
          </w:p>
        </w:tc>
        <w:tc>
          <w:tcPr>
            <w:tcW w:w="1311" w:type="dxa"/>
            <w:tcBorders>
              <w:top w:val="single" w:sz="6" w:space="0" w:color="auto"/>
              <w:left w:val="single" w:sz="6" w:space="0" w:color="auto"/>
              <w:bottom w:val="single" w:sz="6" w:space="0" w:color="auto"/>
              <w:right w:val="single" w:sz="12" w:space="0" w:color="auto"/>
            </w:tcBorders>
            <w:vAlign w:val="bottom"/>
          </w:tcPr>
          <w:p w:rsidR="00C468CA" w:rsidRPr="00C468CA" w:rsidRDefault="00C468CA" w:rsidP="00C468CA">
            <w:pPr>
              <w:spacing w:after="0" w:line="240" w:lineRule="auto"/>
              <w:contextualSpacing/>
              <w:jc w:val="center"/>
              <w:rPr>
                <w:ins w:id="12415" w:author="Leuveld, Koen" w:date="2013-10-24T18:34:00Z"/>
                <w:rFonts w:ascii="Times New Roman" w:eastAsia="Calibri" w:hAnsi="Times New Roman" w:cs="Times New Roman"/>
                <w:sz w:val="18"/>
                <w:szCs w:val="18"/>
                <w:lang w:val="fr-CM" w:eastAsia="en-US"/>
              </w:rPr>
            </w:pPr>
            <w:ins w:id="12416" w:author="Leuveld, Koen" w:date="2013-10-24T18:34:00Z">
              <w:r w:rsidRPr="00C468CA">
                <w:rPr>
                  <w:rFonts w:ascii="Times New Roman" w:eastAsia="Times New Roman" w:hAnsi="Times New Roman" w:cs="Times New Roman"/>
                  <w:sz w:val="18"/>
                  <w:szCs w:val="18"/>
                  <w:lang w:val="fr-CM"/>
                </w:rPr>
                <w:t>|____|</w:t>
              </w:r>
            </w:ins>
          </w:p>
        </w:tc>
        <w:tc>
          <w:tcPr>
            <w:tcW w:w="583" w:type="dxa"/>
            <w:tcBorders>
              <w:top w:val="single" w:sz="6" w:space="0" w:color="auto"/>
              <w:left w:val="single" w:sz="12" w:space="0" w:color="auto"/>
              <w:bottom w:val="single" w:sz="6" w:space="0" w:color="auto"/>
              <w:right w:val="single" w:sz="6" w:space="0" w:color="auto"/>
            </w:tcBorders>
            <w:vAlign w:val="bottom"/>
          </w:tcPr>
          <w:p w:rsidR="00C468CA" w:rsidRPr="00C468CA" w:rsidRDefault="00C468CA" w:rsidP="00C468CA">
            <w:pPr>
              <w:spacing w:after="0" w:line="240" w:lineRule="auto"/>
              <w:contextualSpacing/>
              <w:jc w:val="center"/>
              <w:rPr>
                <w:ins w:id="12417" w:author="Leuveld, Koen" w:date="2013-10-24T18:34:00Z"/>
                <w:rFonts w:ascii="Times New Roman" w:eastAsia="Calibri" w:hAnsi="Times New Roman" w:cs="Times New Roman"/>
                <w:sz w:val="18"/>
                <w:szCs w:val="18"/>
                <w:lang w:val="fr-CM" w:eastAsia="en-US"/>
              </w:rPr>
            </w:pPr>
            <w:ins w:id="12418" w:author="Leuveld, Koen" w:date="2013-10-24T18:34:00Z">
              <w:r w:rsidRPr="00C468CA">
                <w:rPr>
                  <w:rFonts w:ascii="Times New Roman" w:eastAsia="Calibri" w:hAnsi="Times New Roman" w:cs="Times New Roman"/>
                  <w:sz w:val="18"/>
                  <w:szCs w:val="18"/>
                  <w:lang w:val="fr-CM" w:eastAsia="en-US"/>
                </w:rPr>
                <w:t>15</w:t>
              </w:r>
            </w:ins>
          </w:p>
        </w:tc>
        <w:tc>
          <w:tcPr>
            <w:tcW w:w="1529" w:type="dxa"/>
            <w:tcBorders>
              <w:top w:val="single" w:sz="6" w:space="0" w:color="auto"/>
              <w:left w:val="single" w:sz="6" w:space="0" w:color="auto"/>
              <w:bottom w:val="single" w:sz="6" w:space="0" w:color="auto"/>
              <w:right w:val="single" w:sz="6" w:space="0" w:color="auto"/>
            </w:tcBorders>
          </w:tcPr>
          <w:p w:rsidR="00C468CA" w:rsidRPr="00C468CA" w:rsidRDefault="00C468CA" w:rsidP="00C468CA">
            <w:pPr>
              <w:spacing w:after="0" w:line="240" w:lineRule="auto"/>
              <w:contextualSpacing/>
              <w:jc w:val="center"/>
              <w:rPr>
                <w:ins w:id="12419" w:author="Leuveld, Koen" w:date="2013-10-24T18:34:00Z"/>
                <w:rFonts w:ascii="Times New Roman" w:eastAsia="Calibri" w:hAnsi="Times New Roman" w:cs="Times New Roman"/>
                <w:sz w:val="18"/>
                <w:szCs w:val="18"/>
                <w:lang w:val="fr-CM" w:eastAsia="en-US"/>
              </w:rPr>
            </w:pPr>
            <w:ins w:id="12420" w:author="Leuveld, Koen" w:date="2013-10-24T18:34:00Z">
              <w:r w:rsidRPr="00C468CA">
                <w:rPr>
                  <w:rFonts w:ascii="Times New Roman" w:eastAsia="Calibri" w:hAnsi="Times New Roman" w:cs="Times New Roman"/>
                  <w:sz w:val="18"/>
                  <w:szCs w:val="18"/>
                  <w:lang w:val="fr-CM" w:eastAsia="en-US"/>
                </w:rPr>
                <w:t xml:space="preserve">500 000 </w:t>
              </w:r>
              <w:proofErr w:type="spellStart"/>
              <w:r w:rsidRPr="00C468CA">
                <w:rPr>
                  <w:rFonts w:ascii="Times New Roman" w:eastAsia="Calibri" w:hAnsi="Times New Roman" w:cs="Times New Roman"/>
                  <w:sz w:val="18"/>
                  <w:szCs w:val="18"/>
                  <w:lang w:val="fr-CM" w:eastAsia="en-US"/>
                </w:rPr>
                <w:t>Fcfa</w:t>
              </w:r>
              <w:proofErr w:type="spellEnd"/>
            </w:ins>
          </w:p>
        </w:tc>
        <w:tc>
          <w:tcPr>
            <w:tcW w:w="1215" w:type="dxa"/>
            <w:tcBorders>
              <w:top w:val="single" w:sz="6" w:space="0" w:color="auto"/>
              <w:left w:val="single" w:sz="6" w:space="0" w:color="auto"/>
              <w:bottom w:val="single" w:sz="6" w:space="0" w:color="auto"/>
              <w:right w:val="single" w:sz="12" w:space="0" w:color="auto"/>
            </w:tcBorders>
          </w:tcPr>
          <w:p w:rsidR="00C468CA" w:rsidRPr="00C468CA" w:rsidRDefault="00C468CA" w:rsidP="00C468CA">
            <w:pPr>
              <w:spacing w:after="0" w:line="240" w:lineRule="auto"/>
              <w:contextualSpacing/>
              <w:jc w:val="center"/>
              <w:rPr>
                <w:ins w:id="12421" w:author="Leuveld, Koen" w:date="2013-10-24T18:34:00Z"/>
                <w:rFonts w:ascii="Times New Roman" w:eastAsia="Calibri" w:hAnsi="Times New Roman" w:cs="Times New Roman"/>
                <w:sz w:val="18"/>
                <w:szCs w:val="18"/>
                <w:lang w:val="fr-CM" w:eastAsia="en-US"/>
              </w:rPr>
            </w:pPr>
            <w:ins w:id="12422" w:author="Leuveld, Koen" w:date="2013-10-24T18:34:00Z">
              <w:r w:rsidRPr="00C468CA">
                <w:rPr>
                  <w:rFonts w:ascii="Times New Roman" w:eastAsia="Times New Roman" w:hAnsi="Times New Roman" w:cs="Times New Roman"/>
                  <w:sz w:val="18"/>
                  <w:szCs w:val="18"/>
                  <w:lang w:val="fr-CM"/>
                </w:rPr>
                <w:t>|____|</w:t>
              </w:r>
            </w:ins>
          </w:p>
        </w:tc>
      </w:tr>
      <w:tr w:rsidR="00C468CA" w:rsidRPr="00C468CA" w:rsidTr="00C468CA">
        <w:trPr>
          <w:jc w:val="center"/>
          <w:ins w:id="12423" w:author="Leuveld, Koen" w:date="2013-10-24T18:34:00Z"/>
        </w:trPr>
        <w:tc>
          <w:tcPr>
            <w:tcW w:w="738" w:type="dxa"/>
            <w:vMerge/>
            <w:tcBorders>
              <w:right w:val="single" w:sz="12" w:space="0" w:color="auto"/>
            </w:tcBorders>
          </w:tcPr>
          <w:p w:rsidR="00C468CA" w:rsidRPr="00C468CA" w:rsidRDefault="00C468CA" w:rsidP="00C468CA">
            <w:pPr>
              <w:spacing w:after="0" w:line="240" w:lineRule="auto"/>
              <w:contextualSpacing/>
              <w:rPr>
                <w:ins w:id="12424" w:author="Leuveld, Koen" w:date="2013-10-24T18:34:00Z"/>
                <w:rFonts w:ascii="Times New Roman" w:eastAsia="Calibri" w:hAnsi="Times New Roman" w:cs="Times New Roman"/>
                <w:sz w:val="18"/>
                <w:szCs w:val="18"/>
                <w:lang w:val="fr-CM" w:eastAsia="en-US"/>
              </w:rPr>
            </w:pPr>
          </w:p>
        </w:tc>
        <w:tc>
          <w:tcPr>
            <w:tcW w:w="360" w:type="dxa"/>
            <w:tcBorders>
              <w:top w:val="single" w:sz="6" w:space="0" w:color="auto"/>
              <w:left w:val="single" w:sz="12" w:space="0" w:color="auto"/>
              <w:bottom w:val="single" w:sz="6" w:space="0" w:color="auto"/>
              <w:right w:val="single" w:sz="6" w:space="0" w:color="auto"/>
            </w:tcBorders>
          </w:tcPr>
          <w:p w:rsidR="00C468CA" w:rsidRPr="00C468CA" w:rsidRDefault="00C468CA" w:rsidP="00C468CA">
            <w:pPr>
              <w:spacing w:after="0" w:line="240" w:lineRule="auto"/>
              <w:contextualSpacing/>
              <w:rPr>
                <w:ins w:id="12425" w:author="Leuveld, Koen" w:date="2013-10-24T18:34:00Z"/>
                <w:rFonts w:ascii="Times New Roman" w:eastAsia="Calibri" w:hAnsi="Times New Roman" w:cs="Times New Roman"/>
                <w:sz w:val="18"/>
                <w:szCs w:val="18"/>
                <w:lang w:val="fr-CM" w:eastAsia="en-US"/>
              </w:rPr>
            </w:pPr>
            <w:ins w:id="12426" w:author="Leuveld, Koen" w:date="2013-10-24T18:34:00Z">
              <w:r w:rsidRPr="00C468CA">
                <w:rPr>
                  <w:rFonts w:ascii="Times New Roman" w:eastAsia="Calibri" w:hAnsi="Times New Roman" w:cs="Times New Roman"/>
                  <w:sz w:val="18"/>
                  <w:szCs w:val="18"/>
                  <w:lang w:val="fr-CM" w:eastAsia="en-US"/>
                </w:rPr>
                <w:t>2</w:t>
              </w:r>
            </w:ins>
          </w:p>
        </w:tc>
        <w:tc>
          <w:tcPr>
            <w:tcW w:w="1431" w:type="dxa"/>
            <w:tcBorders>
              <w:top w:val="single" w:sz="6" w:space="0" w:color="auto"/>
              <w:left w:val="single" w:sz="6" w:space="0" w:color="auto"/>
              <w:bottom w:val="single" w:sz="6" w:space="0" w:color="auto"/>
              <w:right w:val="single" w:sz="6" w:space="0" w:color="auto"/>
            </w:tcBorders>
          </w:tcPr>
          <w:p w:rsidR="00C468CA" w:rsidRPr="00C468CA" w:rsidRDefault="00C468CA" w:rsidP="00C468CA">
            <w:pPr>
              <w:spacing w:after="0" w:line="240" w:lineRule="auto"/>
              <w:contextualSpacing/>
              <w:jc w:val="center"/>
              <w:rPr>
                <w:ins w:id="12427" w:author="Leuveld, Koen" w:date="2013-10-24T18:34:00Z"/>
                <w:rFonts w:ascii="Times New Roman" w:eastAsia="Calibri" w:hAnsi="Times New Roman" w:cs="Times New Roman"/>
                <w:sz w:val="18"/>
                <w:szCs w:val="18"/>
                <w:lang w:val="fr-CM" w:eastAsia="en-US"/>
              </w:rPr>
            </w:pPr>
            <w:ins w:id="12428" w:author="Leuveld, Koen" w:date="2013-10-24T18:34:00Z">
              <w:r w:rsidRPr="00C468CA">
                <w:rPr>
                  <w:rFonts w:ascii="Times New Roman" w:eastAsia="Calibri" w:hAnsi="Times New Roman" w:cs="Times New Roman"/>
                  <w:sz w:val="18"/>
                  <w:szCs w:val="18"/>
                  <w:lang w:val="fr-CM" w:eastAsia="en-US"/>
                </w:rPr>
                <w:t xml:space="preserve">175 000 </w:t>
              </w:r>
              <w:proofErr w:type="spellStart"/>
              <w:r w:rsidRPr="00C468CA">
                <w:rPr>
                  <w:rFonts w:ascii="Times New Roman" w:eastAsia="Calibri" w:hAnsi="Times New Roman" w:cs="Times New Roman"/>
                  <w:sz w:val="18"/>
                  <w:szCs w:val="18"/>
                  <w:lang w:val="fr-CM" w:eastAsia="en-US"/>
                </w:rPr>
                <w:t>Fcfa</w:t>
              </w:r>
              <w:proofErr w:type="spellEnd"/>
            </w:ins>
          </w:p>
        </w:tc>
        <w:tc>
          <w:tcPr>
            <w:tcW w:w="1452" w:type="dxa"/>
            <w:tcBorders>
              <w:top w:val="single" w:sz="6" w:space="0" w:color="auto"/>
              <w:left w:val="single" w:sz="6" w:space="0" w:color="auto"/>
              <w:bottom w:val="single" w:sz="6" w:space="0" w:color="auto"/>
              <w:right w:val="single" w:sz="12" w:space="0" w:color="auto"/>
            </w:tcBorders>
            <w:vAlign w:val="bottom"/>
          </w:tcPr>
          <w:p w:rsidR="00C468CA" w:rsidRPr="00C468CA" w:rsidRDefault="00C468CA" w:rsidP="00C468CA">
            <w:pPr>
              <w:spacing w:after="0" w:line="240" w:lineRule="auto"/>
              <w:contextualSpacing/>
              <w:jc w:val="center"/>
              <w:rPr>
                <w:ins w:id="12429" w:author="Leuveld, Koen" w:date="2013-10-24T18:34:00Z"/>
                <w:rFonts w:ascii="Times New Roman" w:eastAsia="Calibri" w:hAnsi="Times New Roman" w:cs="Times New Roman"/>
                <w:sz w:val="18"/>
                <w:szCs w:val="18"/>
                <w:lang w:val="fr-CM" w:eastAsia="en-US"/>
              </w:rPr>
            </w:pPr>
            <w:ins w:id="12430" w:author="Leuveld, Koen" w:date="2013-10-24T18:34:00Z">
              <w:r w:rsidRPr="00C468CA">
                <w:rPr>
                  <w:rFonts w:ascii="Times New Roman" w:eastAsia="Times New Roman" w:hAnsi="Times New Roman" w:cs="Times New Roman"/>
                  <w:sz w:val="18"/>
                  <w:szCs w:val="18"/>
                  <w:lang w:val="fr-CM"/>
                </w:rPr>
                <w:t>|____|</w:t>
              </w:r>
            </w:ins>
          </w:p>
        </w:tc>
        <w:tc>
          <w:tcPr>
            <w:tcW w:w="447" w:type="dxa"/>
            <w:tcBorders>
              <w:top w:val="single" w:sz="6" w:space="0" w:color="auto"/>
              <w:left w:val="single" w:sz="12" w:space="0" w:color="auto"/>
              <w:bottom w:val="single" w:sz="6" w:space="0" w:color="auto"/>
              <w:right w:val="single" w:sz="6" w:space="0" w:color="auto"/>
            </w:tcBorders>
          </w:tcPr>
          <w:p w:rsidR="00C468CA" w:rsidRPr="00C468CA" w:rsidRDefault="00C468CA" w:rsidP="00C468CA">
            <w:pPr>
              <w:spacing w:after="0" w:line="240" w:lineRule="auto"/>
              <w:contextualSpacing/>
              <w:rPr>
                <w:ins w:id="12431" w:author="Leuveld, Koen" w:date="2013-10-24T18:34:00Z"/>
                <w:rFonts w:ascii="Times New Roman" w:eastAsia="Calibri" w:hAnsi="Times New Roman" w:cs="Times New Roman"/>
                <w:sz w:val="18"/>
                <w:szCs w:val="18"/>
                <w:lang w:val="fr-CM" w:eastAsia="en-US"/>
              </w:rPr>
            </w:pPr>
            <w:ins w:id="12432" w:author="Leuveld, Koen" w:date="2013-10-24T18:34:00Z">
              <w:r w:rsidRPr="00C468CA">
                <w:rPr>
                  <w:rFonts w:ascii="Times New Roman" w:eastAsia="Calibri" w:hAnsi="Times New Roman" w:cs="Times New Roman"/>
                  <w:sz w:val="18"/>
                  <w:szCs w:val="18"/>
                  <w:lang w:val="fr-CM" w:eastAsia="en-US"/>
                </w:rPr>
                <w:t>9</w:t>
              </w:r>
            </w:ins>
          </w:p>
        </w:tc>
        <w:tc>
          <w:tcPr>
            <w:tcW w:w="1616" w:type="dxa"/>
            <w:tcBorders>
              <w:top w:val="single" w:sz="6" w:space="0" w:color="auto"/>
              <w:left w:val="single" w:sz="6" w:space="0" w:color="auto"/>
              <w:bottom w:val="single" w:sz="6" w:space="0" w:color="auto"/>
              <w:right w:val="single" w:sz="6" w:space="0" w:color="auto"/>
            </w:tcBorders>
          </w:tcPr>
          <w:p w:rsidR="00C468CA" w:rsidRPr="00C468CA" w:rsidRDefault="00C468CA" w:rsidP="00C468CA">
            <w:pPr>
              <w:spacing w:after="0" w:line="240" w:lineRule="auto"/>
              <w:contextualSpacing/>
              <w:jc w:val="center"/>
              <w:rPr>
                <w:ins w:id="12433" w:author="Leuveld, Koen" w:date="2013-10-24T18:34:00Z"/>
                <w:rFonts w:ascii="Times New Roman" w:eastAsia="Calibri" w:hAnsi="Times New Roman" w:cs="Times New Roman"/>
                <w:sz w:val="18"/>
                <w:szCs w:val="18"/>
                <w:lang w:val="fr-CM" w:eastAsia="en-US"/>
              </w:rPr>
            </w:pPr>
            <w:ins w:id="12434" w:author="Leuveld, Koen" w:date="2013-10-24T18:34:00Z">
              <w:r w:rsidRPr="00C468CA">
                <w:rPr>
                  <w:rFonts w:ascii="Times New Roman" w:eastAsia="Calibri" w:hAnsi="Times New Roman" w:cs="Times New Roman"/>
                  <w:sz w:val="18"/>
                  <w:szCs w:val="18"/>
                  <w:lang w:val="fr-CM" w:eastAsia="en-US"/>
                </w:rPr>
                <w:t xml:space="preserve">350 000 </w:t>
              </w:r>
              <w:proofErr w:type="spellStart"/>
              <w:r w:rsidRPr="00C468CA">
                <w:rPr>
                  <w:rFonts w:ascii="Times New Roman" w:eastAsia="Calibri" w:hAnsi="Times New Roman" w:cs="Times New Roman"/>
                  <w:sz w:val="18"/>
                  <w:szCs w:val="18"/>
                  <w:lang w:val="fr-CM" w:eastAsia="en-US"/>
                </w:rPr>
                <w:t>Fcfa</w:t>
              </w:r>
              <w:proofErr w:type="spellEnd"/>
            </w:ins>
          </w:p>
        </w:tc>
        <w:tc>
          <w:tcPr>
            <w:tcW w:w="1311" w:type="dxa"/>
            <w:tcBorders>
              <w:top w:val="single" w:sz="6" w:space="0" w:color="auto"/>
              <w:left w:val="single" w:sz="6" w:space="0" w:color="auto"/>
              <w:bottom w:val="single" w:sz="6" w:space="0" w:color="auto"/>
              <w:right w:val="single" w:sz="12" w:space="0" w:color="auto"/>
            </w:tcBorders>
            <w:vAlign w:val="bottom"/>
          </w:tcPr>
          <w:p w:rsidR="00C468CA" w:rsidRPr="00C468CA" w:rsidRDefault="00C468CA" w:rsidP="00C468CA">
            <w:pPr>
              <w:spacing w:after="0" w:line="240" w:lineRule="auto"/>
              <w:contextualSpacing/>
              <w:jc w:val="center"/>
              <w:rPr>
                <w:ins w:id="12435" w:author="Leuveld, Koen" w:date="2013-10-24T18:34:00Z"/>
                <w:rFonts w:ascii="Times New Roman" w:eastAsia="Calibri" w:hAnsi="Times New Roman" w:cs="Times New Roman"/>
                <w:sz w:val="18"/>
                <w:szCs w:val="18"/>
                <w:lang w:val="fr-CM" w:eastAsia="en-US"/>
              </w:rPr>
            </w:pPr>
            <w:ins w:id="12436" w:author="Leuveld, Koen" w:date="2013-10-24T18:34:00Z">
              <w:r w:rsidRPr="00C468CA">
                <w:rPr>
                  <w:rFonts w:ascii="Times New Roman" w:eastAsia="Times New Roman" w:hAnsi="Times New Roman" w:cs="Times New Roman"/>
                  <w:sz w:val="18"/>
                  <w:szCs w:val="18"/>
                  <w:lang w:val="fr-CM"/>
                </w:rPr>
                <w:t>|____|</w:t>
              </w:r>
            </w:ins>
          </w:p>
        </w:tc>
        <w:tc>
          <w:tcPr>
            <w:tcW w:w="583" w:type="dxa"/>
            <w:tcBorders>
              <w:top w:val="single" w:sz="6" w:space="0" w:color="auto"/>
              <w:left w:val="single" w:sz="12" w:space="0" w:color="auto"/>
              <w:bottom w:val="single" w:sz="6" w:space="0" w:color="auto"/>
              <w:right w:val="single" w:sz="6" w:space="0" w:color="auto"/>
            </w:tcBorders>
            <w:vAlign w:val="bottom"/>
          </w:tcPr>
          <w:p w:rsidR="00C468CA" w:rsidRPr="00C468CA" w:rsidRDefault="00C468CA" w:rsidP="00C468CA">
            <w:pPr>
              <w:spacing w:after="0" w:line="240" w:lineRule="auto"/>
              <w:contextualSpacing/>
              <w:jc w:val="center"/>
              <w:rPr>
                <w:ins w:id="12437" w:author="Leuveld, Koen" w:date="2013-10-24T18:34:00Z"/>
                <w:rFonts w:ascii="Times New Roman" w:eastAsia="Calibri" w:hAnsi="Times New Roman" w:cs="Times New Roman"/>
                <w:sz w:val="18"/>
                <w:szCs w:val="18"/>
                <w:lang w:val="fr-CM" w:eastAsia="en-US"/>
              </w:rPr>
            </w:pPr>
            <w:ins w:id="12438" w:author="Leuveld, Koen" w:date="2013-10-24T18:34:00Z">
              <w:r w:rsidRPr="00C468CA">
                <w:rPr>
                  <w:rFonts w:ascii="Times New Roman" w:eastAsia="Calibri" w:hAnsi="Times New Roman" w:cs="Times New Roman"/>
                  <w:sz w:val="18"/>
                  <w:szCs w:val="18"/>
                  <w:lang w:val="fr-CM" w:eastAsia="en-US"/>
                </w:rPr>
                <w:t>16</w:t>
              </w:r>
            </w:ins>
          </w:p>
        </w:tc>
        <w:tc>
          <w:tcPr>
            <w:tcW w:w="1529" w:type="dxa"/>
            <w:tcBorders>
              <w:top w:val="single" w:sz="6" w:space="0" w:color="auto"/>
              <w:left w:val="single" w:sz="6" w:space="0" w:color="auto"/>
              <w:bottom w:val="single" w:sz="6" w:space="0" w:color="auto"/>
              <w:right w:val="single" w:sz="6" w:space="0" w:color="auto"/>
            </w:tcBorders>
          </w:tcPr>
          <w:p w:rsidR="00C468CA" w:rsidRPr="00C468CA" w:rsidRDefault="00C468CA" w:rsidP="00C468CA">
            <w:pPr>
              <w:spacing w:after="0" w:line="240" w:lineRule="auto"/>
              <w:contextualSpacing/>
              <w:jc w:val="center"/>
              <w:rPr>
                <w:ins w:id="12439" w:author="Leuveld, Koen" w:date="2013-10-24T18:34:00Z"/>
                <w:rFonts w:ascii="Times New Roman" w:eastAsia="Calibri" w:hAnsi="Times New Roman" w:cs="Times New Roman"/>
                <w:sz w:val="18"/>
                <w:szCs w:val="18"/>
                <w:lang w:val="fr-CM" w:eastAsia="en-US"/>
              </w:rPr>
            </w:pPr>
            <w:ins w:id="12440" w:author="Leuveld, Koen" w:date="2013-10-24T18:34:00Z">
              <w:r w:rsidRPr="00C468CA">
                <w:rPr>
                  <w:rFonts w:ascii="Times New Roman" w:eastAsia="Calibri" w:hAnsi="Times New Roman" w:cs="Times New Roman"/>
                  <w:sz w:val="18"/>
                  <w:szCs w:val="18"/>
                  <w:lang w:val="fr-CM" w:eastAsia="en-US"/>
                </w:rPr>
                <w:t xml:space="preserve">525 000 </w:t>
              </w:r>
              <w:proofErr w:type="spellStart"/>
              <w:r w:rsidRPr="00C468CA">
                <w:rPr>
                  <w:rFonts w:ascii="Times New Roman" w:eastAsia="Calibri" w:hAnsi="Times New Roman" w:cs="Times New Roman"/>
                  <w:sz w:val="18"/>
                  <w:szCs w:val="18"/>
                  <w:lang w:val="fr-CM" w:eastAsia="en-US"/>
                </w:rPr>
                <w:t>Fcfa</w:t>
              </w:r>
              <w:proofErr w:type="spellEnd"/>
            </w:ins>
          </w:p>
        </w:tc>
        <w:tc>
          <w:tcPr>
            <w:tcW w:w="1215" w:type="dxa"/>
            <w:tcBorders>
              <w:top w:val="single" w:sz="6" w:space="0" w:color="auto"/>
              <w:left w:val="single" w:sz="6" w:space="0" w:color="auto"/>
              <w:bottom w:val="single" w:sz="6" w:space="0" w:color="auto"/>
              <w:right w:val="single" w:sz="12" w:space="0" w:color="auto"/>
            </w:tcBorders>
          </w:tcPr>
          <w:p w:rsidR="00C468CA" w:rsidRPr="00C468CA" w:rsidRDefault="00C468CA" w:rsidP="00C468CA">
            <w:pPr>
              <w:spacing w:after="0" w:line="240" w:lineRule="auto"/>
              <w:contextualSpacing/>
              <w:jc w:val="center"/>
              <w:rPr>
                <w:ins w:id="12441" w:author="Leuveld, Koen" w:date="2013-10-24T18:34:00Z"/>
                <w:rFonts w:ascii="Times New Roman" w:eastAsia="Calibri" w:hAnsi="Times New Roman" w:cs="Times New Roman"/>
                <w:sz w:val="18"/>
                <w:szCs w:val="18"/>
                <w:lang w:val="fr-CM" w:eastAsia="en-US"/>
              </w:rPr>
            </w:pPr>
            <w:ins w:id="12442" w:author="Leuveld, Koen" w:date="2013-10-24T18:34:00Z">
              <w:r w:rsidRPr="00C468CA">
                <w:rPr>
                  <w:rFonts w:ascii="Times New Roman" w:eastAsia="Times New Roman" w:hAnsi="Times New Roman" w:cs="Times New Roman"/>
                  <w:sz w:val="18"/>
                  <w:szCs w:val="18"/>
                  <w:lang w:val="fr-CM"/>
                </w:rPr>
                <w:t>|____|</w:t>
              </w:r>
            </w:ins>
          </w:p>
        </w:tc>
      </w:tr>
      <w:tr w:rsidR="00C468CA" w:rsidRPr="00C468CA" w:rsidTr="00C468CA">
        <w:trPr>
          <w:jc w:val="center"/>
          <w:ins w:id="12443" w:author="Leuveld, Koen" w:date="2013-10-24T18:34:00Z"/>
        </w:trPr>
        <w:tc>
          <w:tcPr>
            <w:tcW w:w="738" w:type="dxa"/>
            <w:vMerge/>
            <w:tcBorders>
              <w:right w:val="single" w:sz="12" w:space="0" w:color="auto"/>
            </w:tcBorders>
          </w:tcPr>
          <w:p w:rsidR="00C468CA" w:rsidRPr="00C468CA" w:rsidRDefault="00C468CA" w:rsidP="00C468CA">
            <w:pPr>
              <w:spacing w:after="0" w:line="240" w:lineRule="auto"/>
              <w:contextualSpacing/>
              <w:rPr>
                <w:ins w:id="12444" w:author="Leuveld, Koen" w:date="2013-10-24T18:34:00Z"/>
                <w:rFonts w:ascii="Times New Roman" w:eastAsia="Calibri" w:hAnsi="Times New Roman" w:cs="Times New Roman"/>
                <w:sz w:val="18"/>
                <w:szCs w:val="18"/>
                <w:lang w:val="fr-CM" w:eastAsia="en-US"/>
              </w:rPr>
            </w:pPr>
          </w:p>
        </w:tc>
        <w:tc>
          <w:tcPr>
            <w:tcW w:w="360" w:type="dxa"/>
            <w:tcBorders>
              <w:top w:val="single" w:sz="6" w:space="0" w:color="auto"/>
              <w:left w:val="single" w:sz="12" w:space="0" w:color="auto"/>
              <w:bottom w:val="single" w:sz="6" w:space="0" w:color="auto"/>
              <w:right w:val="single" w:sz="6" w:space="0" w:color="auto"/>
            </w:tcBorders>
          </w:tcPr>
          <w:p w:rsidR="00C468CA" w:rsidRPr="00C468CA" w:rsidRDefault="00C468CA" w:rsidP="00C468CA">
            <w:pPr>
              <w:spacing w:after="0" w:line="240" w:lineRule="auto"/>
              <w:contextualSpacing/>
              <w:rPr>
                <w:ins w:id="12445" w:author="Leuveld, Koen" w:date="2013-10-24T18:34:00Z"/>
                <w:rFonts w:ascii="Times New Roman" w:eastAsia="Calibri" w:hAnsi="Times New Roman" w:cs="Times New Roman"/>
                <w:sz w:val="18"/>
                <w:szCs w:val="18"/>
                <w:lang w:val="fr-CM" w:eastAsia="en-US"/>
              </w:rPr>
            </w:pPr>
            <w:ins w:id="12446" w:author="Leuveld, Koen" w:date="2013-10-24T18:34:00Z">
              <w:r w:rsidRPr="00C468CA">
                <w:rPr>
                  <w:rFonts w:ascii="Times New Roman" w:eastAsia="Calibri" w:hAnsi="Times New Roman" w:cs="Times New Roman"/>
                  <w:sz w:val="18"/>
                  <w:szCs w:val="18"/>
                  <w:lang w:val="fr-CM" w:eastAsia="en-US"/>
                </w:rPr>
                <w:t>3</w:t>
              </w:r>
            </w:ins>
          </w:p>
        </w:tc>
        <w:tc>
          <w:tcPr>
            <w:tcW w:w="1431" w:type="dxa"/>
            <w:tcBorders>
              <w:top w:val="single" w:sz="6" w:space="0" w:color="auto"/>
              <w:left w:val="single" w:sz="6" w:space="0" w:color="auto"/>
              <w:bottom w:val="single" w:sz="6" w:space="0" w:color="auto"/>
              <w:right w:val="single" w:sz="6" w:space="0" w:color="auto"/>
            </w:tcBorders>
          </w:tcPr>
          <w:p w:rsidR="00C468CA" w:rsidRPr="00C468CA" w:rsidRDefault="00C468CA" w:rsidP="00C468CA">
            <w:pPr>
              <w:spacing w:after="0" w:line="240" w:lineRule="auto"/>
              <w:contextualSpacing/>
              <w:jc w:val="center"/>
              <w:rPr>
                <w:ins w:id="12447" w:author="Leuveld, Koen" w:date="2013-10-24T18:34:00Z"/>
                <w:rFonts w:ascii="Times New Roman" w:eastAsia="Calibri" w:hAnsi="Times New Roman" w:cs="Times New Roman"/>
                <w:sz w:val="18"/>
                <w:szCs w:val="18"/>
                <w:lang w:val="fr-CM" w:eastAsia="en-US"/>
              </w:rPr>
            </w:pPr>
            <w:ins w:id="12448" w:author="Leuveld, Koen" w:date="2013-10-24T18:34:00Z">
              <w:r w:rsidRPr="00C468CA">
                <w:rPr>
                  <w:rFonts w:ascii="Times New Roman" w:eastAsia="Calibri" w:hAnsi="Times New Roman" w:cs="Times New Roman"/>
                  <w:sz w:val="18"/>
                  <w:szCs w:val="18"/>
                  <w:lang w:val="fr-CM" w:eastAsia="en-US"/>
                </w:rPr>
                <w:t xml:space="preserve">200 000 </w:t>
              </w:r>
              <w:proofErr w:type="spellStart"/>
              <w:r w:rsidRPr="00C468CA">
                <w:rPr>
                  <w:rFonts w:ascii="Times New Roman" w:eastAsia="Calibri" w:hAnsi="Times New Roman" w:cs="Times New Roman"/>
                  <w:sz w:val="18"/>
                  <w:szCs w:val="18"/>
                  <w:lang w:val="fr-CM" w:eastAsia="en-US"/>
                </w:rPr>
                <w:t>Fcfa</w:t>
              </w:r>
              <w:proofErr w:type="spellEnd"/>
            </w:ins>
          </w:p>
        </w:tc>
        <w:tc>
          <w:tcPr>
            <w:tcW w:w="1452" w:type="dxa"/>
            <w:tcBorders>
              <w:top w:val="single" w:sz="6" w:space="0" w:color="auto"/>
              <w:left w:val="single" w:sz="6" w:space="0" w:color="auto"/>
              <w:bottom w:val="single" w:sz="6" w:space="0" w:color="auto"/>
              <w:right w:val="single" w:sz="12" w:space="0" w:color="auto"/>
            </w:tcBorders>
            <w:vAlign w:val="bottom"/>
          </w:tcPr>
          <w:p w:rsidR="00C468CA" w:rsidRPr="00C468CA" w:rsidRDefault="00C468CA" w:rsidP="00C468CA">
            <w:pPr>
              <w:spacing w:after="0" w:line="240" w:lineRule="auto"/>
              <w:contextualSpacing/>
              <w:jc w:val="center"/>
              <w:rPr>
                <w:ins w:id="12449" w:author="Leuveld, Koen" w:date="2013-10-24T18:34:00Z"/>
                <w:rFonts w:ascii="Times New Roman" w:eastAsia="Calibri" w:hAnsi="Times New Roman" w:cs="Times New Roman"/>
                <w:sz w:val="18"/>
                <w:szCs w:val="18"/>
                <w:lang w:val="fr-CM" w:eastAsia="en-US"/>
              </w:rPr>
            </w:pPr>
            <w:ins w:id="12450" w:author="Leuveld, Koen" w:date="2013-10-24T18:34:00Z">
              <w:r w:rsidRPr="00C468CA">
                <w:rPr>
                  <w:rFonts w:ascii="Times New Roman" w:eastAsia="Times New Roman" w:hAnsi="Times New Roman" w:cs="Times New Roman"/>
                  <w:sz w:val="18"/>
                  <w:szCs w:val="18"/>
                  <w:lang w:val="fr-CM"/>
                </w:rPr>
                <w:t>|____|</w:t>
              </w:r>
            </w:ins>
          </w:p>
        </w:tc>
        <w:tc>
          <w:tcPr>
            <w:tcW w:w="447" w:type="dxa"/>
            <w:tcBorders>
              <w:top w:val="single" w:sz="6" w:space="0" w:color="auto"/>
              <w:left w:val="single" w:sz="12" w:space="0" w:color="auto"/>
              <w:bottom w:val="single" w:sz="6" w:space="0" w:color="auto"/>
              <w:right w:val="single" w:sz="6" w:space="0" w:color="auto"/>
            </w:tcBorders>
          </w:tcPr>
          <w:p w:rsidR="00C468CA" w:rsidRPr="00C468CA" w:rsidRDefault="00C468CA" w:rsidP="00C468CA">
            <w:pPr>
              <w:spacing w:after="0" w:line="240" w:lineRule="auto"/>
              <w:contextualSpacing/>
              <w:rPr>
                <w:ins w:id="12451" w:author="Leuveld, Koen" w:date="2013-10-24T18:34:00Z"/>
                <w:rFonts w:ascii="Times New Roman" w:eastAsia="Calibri" w:hAnsi="Times New Roman" w:cs="Times New Roman"/>
                <w:sz w:val="18"/>
                <w:szCs w:val="18"/>
                <w:lang w:val="fr-CM" w:eastAsia="en-US"/>
              </w:rPr>
            </w:pPr>
            <w:ins w:id="12452" w:author="Leuveld, Koen" w:date="2013-10-24T18:34:00Z">
              <w:r w:rsidRPr="00C468CA">
                <w:rPr>
                  <w:rFonts w:ascii="Times New Roman" w:eastAsia="Calibri" w:hAnsi="Times New Roman" w:cs="Times New Roman"/>
                  <w:sz w:val="18"/>
                  <w:szCs w:val="18"/>
                  <w:lang w:val="fr-CM" w:eastAsia="en-US"/>
                </w:rPr>
                <w:t>10</w:t>
              </w:r>
            </w:ins>
          </w:p>
        </w:tc>
        <w:tc>
          <w:tcPr>
            <w:tcW w:w="1616" w:type="dxa"/>
            <w:tcBorders>
              <w:top w:val="single" w:sz="6" w:space="0" w:color="auto"/>
              <w:left w:val="single" w:sz="6" w:space="0" w:color="auto"/>
              <w:bottom w:val="single" w:sz="6" w:space="0" w:color="auto"/>
              <w:right w:val="single" w:sz="6" w:space="0" w:color="auto"/>
            </w:tcBorders>
          </w:tcPr>
          <w:p w:rsidR="00C468CA" w:rsidRPr="00C468CA" w:rsidRDefault="00C468CA" w:rsidP="00C468CA">
            <w:pPr>
              <w:spacing w:after="0" w:line="240" w:lineRule="auto"/>
              <w:contextualSpacing/>
              <w:jc w:val="center"/>
              <w:rPr>
                <w:ins w:id="12453" w:author="Leuveld, Koen" w:date="2013-10-24T18:34:00Z"/>
                <w:rFonts w:ascii="Times New Roman" w:eastAsia="Calibri" w:hAnsi="Times New Roman" w:cs="Times New Roman"/>
                <w:sz w:val="18"/>
                <w:szCs w:val="18"/>
                <w:lang w:val="fr-CM" w:eastAsia="en-US"/>
              </w:rPr>
            </w:pPr>
            <w:ins w:id="12454" w:author="Leuveld, Koen" w:date="2013-10-24T18:34:00Z">
              <w:r w:rsidRPr="00C468CA">
                <w:rPr>
                  <w:rFonts w:ascii="Times New Roman" w:eastAsia="Calibri" w:hAnsi="Times New Roman" w:cs="Times New Roman"/>
                  <w:sz w:val="18"/>
                  <w:szCs w:val="18"/>
                  <w:lang w:val="fr-CM" w:eastAsia="en-US"/>
                </w:rPr>
                <w:t xml:space="preserve">375 000 </w:t>
              </w:r>
              <w:proofErr w:type="spellStart"/>
              <w:r w:rsidRPr="00C468CA">
                <w:rPr>
                  <w:rFonts w:ascii="Times New Roman" w:eastAsia="Calibri" w:hAnsi="Times New Roman" w:cs="Times New Roman"/>
                  <w:sz w:val="18"/>
                  <w:szCs w:val="18"/>
                  <w:lang w:val="fr-CM" w:eastAsia="en-US"/>
                </w:rPr>
                <w:t>Fcfa</w:t>
              </w:r>
              <w:proofErr w:type="spellEnd"/>
            </w:ins>
          </w:p>
        </w:tc>
        <w:tc>
          <w:tcPr>
            <w:tcW w:w="1311" w:type="dxa"/>
            <w:tcBorders>
              <w:top w:val="single" w:sz="6" w:space="0" w:color="auto"/>
              <w:left w:val="single" w:sz="6" w:space="0" w:color="auto"/>
              <w:bottom w:val="single" w:sz="6" w:space="0" w:color="auto"/>
              <w:right w:val="single" w:sz="12" w:space="0" w:color="auto"/>
            </w:tcBorders>
            <w:vAlign w:val="bottom"/>
          </w:tcPr>
          <w:p w:rsidR="00C468CA" w:rsidRPr="00C468CA" w:rsidRDefault="00C468CA" w:rsidP="00C468CA">
            <w:pPr>
              <w:spacing w:after="0" w:line="240" w:lineRule="auto"/>
              <w:contextualSpacing/>
              <w:jc w:val="center"/>
              <w:rPr>
                <w:ins w:id="12455" w:author="Leuveld, Koen" w:date="2013-10-24T18:34:00Z"/>
                <w:rFonts w:ascii="Times New Roman" w:eastAsia="Calibri" w:hAnsi="Times New Roman" w:cs="Times New Roman"/>
                <w:sz w:val="18"/>
                <w:szCs w:val="18"/>
                <w:lang w:val="fr-CM" w:eastAsia="en-US"/>
              </w:rPr>
            </w:pPr>
            <w:ins w:id="12456" w:author="Leuveld, Koen" w:date="2013-10-24T18:34:00Z">
              <w:r w:rsidRPr="00C468CA">
                <w:rPr>
                  <w:rFonts w:ascii="Times New Roman" w:eastAsia="Times New Roman" w:hAnsi="Times New Roman" w:cs="Times New Roman"/>
                  <w:sz w:val="18"/>
                  <w:szCs w:val="18"/>
                  <w:lang w:val="fr-CM"/>
                </w:rPr>
                <w:t>|____|</w:t>
              </w:r>
            </w:ins>
          </w:p>
        </w:tc>
        <w:tc>
          <w:tcPr>
            <w:tcW w:w="583" w:type="dxa"/>
            <w:tcBorders>
              <w:top w:val="single" w:sz="6" w:space="0" w:color="auto"/>
              <w:left w:val="single" w:sz="12" w:space="0" w:color="auto"/>
              <w:bottom w:val="single" w:sz="6" w:space="0" w:color="auto"/>
              <w:right w:val="single" w:sz="6" w:space="0" w:color="auto"/>
            </w:tcBorders>
            <w:vAlign w:val="bottom"/>
          </w:tcPr>
          <w:p w:rsidR="00C468CA" w:rsidRPr="00C468CA" w:rsidRDefault="00C468CA" w:rsidP="00C468CA">
            <w:pPr>
              <w:spacing w:after="0" w:line="240" w:lineRule="auto"/>
              <w:contextualSpacing/>
              <w:jc w:val="center"/>
              <w:rPr>
                <w:ins w:id="12457" w:author="Leuveld, Koen" w:date="2013-10-24T18:34:00Z"/>
                <w:rFonts w:ascii="Times New Roman" w:eastAsia="Calibri" w:hAnsi="Times New Roman" w:cs="Times New Roman"/>
                <w:sz w:val="18"/>
                <w:szCs w:val="18"/>
                <w:lang w:val="fr-CM" w:eastAsia="en-US"/>
              </w:rPr>
            </w:pPr>
            <w:ins w:id="12458" w:author="Leuveld, Koen" w:date="2013-10-24T18:34:00Z">
              <w:r w:rsidRPr="00C468CA">
                <w:rPr>
                  <w:rFonts w:ascii="Times New Roman" w:eastAsia="Calibri" w:hAnsi="Times New Roman" w:cs="Times New Roman"/>
                  <w:sz w:val="18"/>
                  <w:szCs w:val="18"/>
                  <w:lang w:val="fr-CM" w:eastAsia="en-US"/>
                </w:rPr>
                <w:t>17</w:t>
              </w:r>
            </w:ins>
          </w:p>
        </w:tc>
        <w:tc>
          <w:tcPr>
            <w:tcW w:w="1529" w:type="dxa"/>
            <w:tcBorders>
              <w:top w:val="single" w:sz="6" w:space="0" w:color="auto"/>
              <w:left w:val="single" w:sz="6" w:space="0" w:color="auto"/>
              <w:bottom w:val="single" w:sz="6" w:space="0" w:color="auto"/>
              <w:right w:val="single" w:sz="6" w:space="0" w:color="auto"/>
            </w:tcBorders>
          </w:tcPr>
          <w:p w:rsidR="00C468CA" w:rsidRPr="00C468CA" w:rsidRDefault="00C468CA" w:rsidP="00C468CA">
            <w:pPr>
              <w:spacing w:after="0" w:line="240" w:lineRule="auto"/>
              <w:contextualSpacing/>
              <w:jc w:val="center"/>
              <w:rPr>
                <w:ins w:id="12459" w:author="Leuveld, Koen" w:date="2013-10-24T18:34:00Z"/>
                <w:rFonts w:ascii="Times New Roman" w:eastAsia="Calibri" w:hAnsi="Times New Roman" w:cs="Times New Roman"/>
                <w:sz w:val="18"/>
                <w:szCs w:val="18"/>
                <w:lang w:val="fr-CM" w:eastAsia="en-US"/>
              </w:rPr>
            </w:pPr>
            <w:ins w:id="12460" w:author="Leuveld, Koen" w:date="2013-10-24T18:34:00Z">
              <w:r w:rsidRPr="00C468CA">
                <w:rPr>
                  <w:rFonts w:ascii="Times New Roman" w:eastAsia="Calibri" w:hAnsi="Times New Roman" w:cs="Times New Roman"/>
                  <w:sz w:val="18"/>
                  <w:szCs w:val="18"/>
                  <w:lang w:val="fr-CM" w:eastAsia="en-US"/>
                </w:rPr>
                <w:t xml:space="preserve">550 000 </w:t>
              </w:r>
              <w:proofErr w:type="spellStart"/>
              <w:r w:rsidRPr="00C468CA">
                <w:rPr>
                  <w:rFonts w:ascii="Times New Roman" w:eastAsia="Calibri" w:hAnsi="Times New Roman" w:cs="Times New Roman"/>
                  <w:sz w:val="18"/>
                  <w:szCs w:val="18"/>
                  <w:lang w:val="fr-CM" w:eastAsia="en-US"/>
                </w:rPr>
                <w:t>Fcfa</w:t>
              </w:r>
              <w:proofErr w:type="spellEnd"/>
            </w:ins>
          </w:p>
        </w:tc>
        <w:tc>
          <w:tcPr>
            <w:tcW w:w="1215" w:type="dxa"/>
            <w:tcBorders>
              <w:top w:val="single" w:sz="6" w:space="0" w:color="auto"/>
              <w:left w:val="single" w:sz="6" w:space="0" w:color="auto"/>
              <w:bottom w:val="single" w:sz="6" w:space="0" w:color="auto"/>
              <w:right w:val="single" w:sz="12" w:space="0" w:color="auto"/>
            </w:tcBorders>
          </w:tcPr>
          <w:p w:rsidR="00C468CA" w:rsidRPr="00C468CA" w:rsidRDefault="00C468CA" w:rsidP="00C468CA">
            <w:pPr>
              <w:spacing w:after="0" w:line="240" w:lineRule="auto"/>
              <w:contextualSpacing/>
              <w:jc w:val="center"/>
              <w:rPr>
                <w:ins w:id="12461" w:author="Leuveld, Koen" w:date="2013-10-24T18:34:00Z"/>
                <w:rFonts w:ascii="Times New Roman" w:eastAsia="Calibri" w:hAnsi="Times New Roman" w:cs="Times New Roman"/>
                <w:sz w:val="18"/>
                <w:szCs w:val="18"/>
                <w:lang w:val="fr-CM" w:eastAsia="en-US"/>
              </w:rPr>
            </w:pPr>
            <w:ins w:id="12462" w:author="Leuveld, Koen" w:date="2013-10-24T18:34:00Z">
              <w:r w:rsidRPr="00C468CA">
                <w:rPr>
                  <w:rFonts w:ascii="Times New Roman" w:eastAsia="Times New Roman" w:hAnsi="Times New Roman" w:cs="Times New Roman"/>
                  <w:sz w:val="18"/>
                  <w:szCs w:val="18"/>
                  <w:lang w:val="fr-CM"/>
                </w:rPr>
                <w:t>|____|</w:t>
              </w:r>
            </w:ins>
          </w:p>
        </w:tc>
      </w:tr>
      <w:tr w:rsidR="00C468CA" w:rsidRPr="00C468CA" w:rsidTr="00C468CA">
        <w:trPr>
          <w:jc w:val="center"/>
          <w:ins w:id="12463" w:author="Leuveld, Koen" w:date="2013-10-24T18:34:00Z"/>
        </w:trPr>
        <w:tc>
          <w:tcPr>
            <w:tcW w:w="738" w:type="dxa"/>
            <w:vMerge/>
            <w:tcBorders>
              <w:right w:val="single" w:sz="12" w:space="0" w:color="auto"/>
            </w:tcBorders>
          </w:tcPr>
          <w:p w:rsidR="00C468CA" w:rsidRPr="00C468CA" w:rsidRDefault="00C468CA" w:rsidP="00C468CA">
            <w:pPr>
              <w:spacing w:after="0" w:line="240" w:lineRule="auto"/>
              <w:contextualSpacing/>
              <w:rPr>
                <w:ins w:id="12464" w:author="Leuveld, Koen" w:date="2013-10-24T18:34:00Z"/>
                <w:rFonts w:ascii="Times New Roman" w:eastAsia="Calibri" w:hAnsi="Times New Roman" w:cs="Times New Roman"/>
                <w:sz w:val="18"/>
                <w:szCs w:val="18"/>
                <w:lang w:val="fr-CM" w:eastAsia="en-US"/>
              </w:rPr>
            </w:pPr>
          </w:p>
        </w:tc>
        <w:tc>
          <w:tcPr>
            <w:tcW w:w="360" w:type="dxa"/>
            <w:tcBorders>
              <w:top w:val="single" w:sz="6" w:space="0" w:color="auto"/>
              <w:left w:val="single" w:sz="12" w:space="0" w:color="auto"/>
              <w:bottom w:val="single" w:sz="6" w:space="0" w:color="auto"/>
              <w:right w:val="single" w:sz="6" w:space="0" w:color="auto"/>
            </w:tcBorders>
          </w:tcPr>
          <w:p w:rsidR="00C468CA" w:rsidRPr="00C468CA" w:rsidRDefault="00C468CA" w:rsidP="00C468CA">
            <w:pPr>
              <w:spacing w:after="0" w:line="240" w:lineRule="auto"/>
              <w:contextualSpacing/>
              <w:rPr>
                <w:ins w:id="12465" w:author="Leuveld, Koen" w:date="2013-10-24T18:34:00Z"/>
                <w:rFonts w:ascii="Times New Roman" w:eastAsia="Calibri" w:hAnsi="Times New Roman" w:cs="Times New Roman"/>
                <w:sz w:val="18"/>
                <w:szCs w:val="18"/>
                <w:lang w:val="fr-CM" w:eastAsia="en-US"/>
              </w:rPr>
            </w:pPr>
            <w:ins w:id="12466" w:author="Leuveld, Koen" w:date="2013-10-24T18:34:00Z">
              <w:r w:rsidRPr="00C468CA">
                <w:rPr>
                  <w:rFonts w:ascii="Times New Roman" w:eastAsia="Calibri" w:hAnsi="Times New Roman" w:cs="Times New Roman"/>
                  <w:sz w:val="18"/>
                  <w:szCs w:val="18"/>
                  <w:lang w:val="fr-CM" w:eastAsia="en-US"/>
                </w:rPr>
                <w:t>4</w:t>
              </w:r>
            </w:ins>
          </w:p>
        </w:tc>
        <w:tc>
          <w:tcPr>
            <w:tcW w:w="1431" w:type="dxa"/>
            <w:tcBorders>
              <w:top w:val="single" w:sz="6" w:space="0" w:color="auto"/>
              <w:left w:val="single" w:sz="6" w:space="0" w:color="auto"/>
              <w:bottom w:val="single" w:sz="6" w:space="0" w:color="auto"/>
              <w:right w:val="single" w:sz="6" w:space="0" w:color="auto"/>
            </w:tcBorders>
          </w:tcPr>
          <w:p w:rsidR="00C468CA" w:rsidRPr="00C468CA" w:rsidRDefault="00C468CA" w:rsidP="00C468CA">
            <w:pPr>
              <w:spacing w:after="0" w:line="240" w:lineRule="auto"/>
              <w:contextualSpacing/>
              <w:jc w:val="center"/>
              <w:rPr>
                <w:ins w:id="12467" w:author="Leuveld, Koen" w:date="2013-10-24T18:34:00Z"/>
                <w:rFonts w:ascii="Times New Roman" w:eastAsia="Calibri" w:hAnsi="Times New Roman" w:cs="Times New Roman"/>
                <w:sz w:val="18"/>
                <w:szCs w:val="18"/>
                <w:lang w:val="fr-CM" w:eastAsia="en-US"/>
              </w:rPr>
            </w:pPr>
            <w:ins w:id="12468" w:author="Leuveld, Koen" w:date="2013-10-24T18:34:00Z">
              <w:r w:rsidRPr="00C468CA">
                <w:rPr>
                  <w:rFonts w:ascii="Times New Roman" w:eastAsia="Calibri" w:hAnsi="Times New Roman" w:cs="Times New Roman"/>
                  <w:sz w:val="18"/>
                  <w:szCs w:val="18"/>
                  <w:lang w:val="fr-CM" w:eastAsia="en-US"/>
                </w:rPr>
                <w:t xml:space="preserve">225 000 </w:t>
              </w:r>
              <w:proofErr w:type="spellStart"/>
              <w:r w:rsidRPr="00C468CA">
                <w:rPr>
                  <w:rFonts w:ascii="Times New Roman" w:eastAsia="Calibri" w:hAnsi="Times New Roman" w:cs="Times New Roman"/>
                  <w:sz w:val="18"/>
                  <w:szCs w:val="18"/>
                  <w:lang w:val="fr-CM" w:eastAsia="en-US"/>
                </w:rPr>
                <w:t>Fcfa</w:t>
              </w:r>
              <w:proofErr w:type="spellEnd"/>
            </w:ins>
          </w:p>
        </w:tc>
        <w:tc>
          <w:tcPr>
            <w:tcW w:w="1452" w:type="dxa"/>
            <w:tcBorders>
              <w:top w:val="single" w:sz="6" w:space="0" w:color="auto"/>
              <w:left w:val="single" w:sz="6" w:space="0" w:color="auto"/>
              <w:bottom w:val="single" w:sz="6" w:space="0" w:color="auto"/>
              <w:right w:val="single" w:sz="12" w:space="0" w:color="auto"/>
            </w:tcBorders>
            <w:vAlign w:val="bottom"/>
          </w:tcPr>
          <w:p w:rsidR="00C468CA" w:rsidRPr="00C468CA" w:rsidRDefault="00C468CA" w:rsidP="00C468CA">
            <w:pPr>
              <w:spacing w:after="0" w:line="240" w:lineRule="auto"/>
              <w:contextualSpacing/>
              <w:jc w:val="center"/>
              <w:rPr>
                <w:ins w:id="12469" w:author="Leuveld, Koen" w:date="2013-10-24T18:34:00Z"/>
                <w:rFonts w:ascii="Times New Roman" w:eastAsia="Calibri" w:hAnsi="Times New Roman" w:cs="Times New Roman"/>
                <w:sz w:val="18"/>
                <w:szCs w:val="18"/>
                <w:lang w:val="fr-CM" w:eastAsia="en-US"/>
              </w:rPr>
            </w:pPr>
            <w:ins w:id="12470" w:author="Leuveld, Koen" w:date="2013-10-24T18:34:00Z">
              <w:r w:rsidRPr="00C468CA">
                <w:rPr>
                  <w:rFonts w:ascii="Times New Roman" w:eastAsia="Times New Roman" w:hAnsi="Times New Roman" w:cs="Times New Roman"/>
                  <w:sz w:val="18"/>
                  <w:szCs w:val="18"/>
                  <w:lang w:val="fr-CM"/>
                </w:rPr>
                <w:t>|____|</w:t>
              </w:r>
            </w:ins>
          </w:p>
        </w:tc>
        <w:tc>
          <w:tcPr>
            <w:tcW w:w="447" w:type="dxa"/>
            <w:tcBorders>
              <w:top w:val="single" w:sz="6" w:space="0" w:color="auto"/>
              <w:left w:val="single" w:sz="12" w:space="0" w:color="auto"/>
              <w:bottom w:val="single" w:sz="6" w:space="0" w:color="auto"/>
              <w:right w:val="single" w:sz="6" w:space="0" w:color="auto"/>
            </w:tcBorders>
          </w:tcPr>
          <w:p w:rsidR="00C468CA" w:rsidRPr="00C468CA" w:rsidRDefault="00C468CA" w:rsidP="00C468CA">
            <w:pPr>
              <w:spacing w:after="0" w:line="240" w:lineRule="auto"/>
              <w:contextualSpacing/>
              <w:rPr>
                <w:ins w:id="12471" w:author="Leuveld, Koen" w:date="2013-10-24T18:34:00Z"/>
                <w:rFonts w:ascii="Times New Roman" w:eastAsia="Calibri" w:hAnsi="Times New Roman" w:cs="Times New Roman"/>
                <w:sz w:val="18"/>
                <w:szCs w:val="18"/>
                <w:lang w:val="fr-CM" w:eastAsia="en-US"/>
              </w:rPr>
            </w:pPr>
            <w:ins w:id="12472" w:author="Leuveld, Koen" w:date="2013-10-24T18:34:00Z">
              <w:r w:rsidRPr="00C468CA">
                <w:rPr>
                  <w:rFonts w:ascii="Times New Roman" w:eastAsia="Calibri" w:hAnsi="Times New Roman" w:cs="Times New Roman"/>
                  <w:sz w:val="18"/>
                  <w:szCs w:val="18"/>
                  <w:lang w:val="fr-CM" w:eastAsia="en-US"/>
                </w:rPr>
                <w:t>11</w:t>
              </w:r>
            </w:ins>
          </w:p>
        </w:tc>
        <w:tc>
          <w:tcPr>
            <w:tcW w:w="1616" w:type="dxa"/>
            <w:tcBorders>
              <w:top w:val="single" w:sz="6" w:space="0" w:color="auto"/>
              <w:left w:val="single" w:sz="6" w:space="0" w:color="auto"/>
              <w:bottom w:val="single" w:sz="6" w:space="0" w:color="auto"/>
              <w:right w:val="single" w:sz="6" w:space="0" w:color="auto"/>
            </w:tcBorders>
          </w:tcPr>
          <w:p w:rsidR="00C468CA" w:rsidRPr="00C468CA" w:rsidRDefault="00C468CA" w:rsidP="00C468CA">
            <w:pPr>
              <w:spacing w:after="0" w:line="240" w:lineRule="auto"/>
              <w:contextualSpacing/>
              <w:jc w:val="center"/>
              <w:rPr>
                <w:ins w:id="12473" w:author="Leuveld, Koen" w:date="2013-10-24T18:34:00Z"/>
                <w:rFonts w:ascii="Times New Roman" w:eastAsia="Calibri" w:hAnsi="Times New Roman" w:cs="Times New Roman"/>
                <w:sz w:val="18"/>
                <w:szCs w:val="18"/>
                <w:lang w:val="fr-CM" w:eastAsia="en-US"/>
              </w:rPr>
            </w:pPr>
            <w:ins w:id="12474" w:author="Leuveld, Koen" w:date="2013-10-24T18:34:00Z">
              <w:r w:rsidRPr="00C468CA">
                <w:rPr>
                  <w:rFonts w:ascii="Times New Roman" w:eastAsia="Calibri" w:hAnsi="Times New Roman" w:cs="Times New Roman"/>
                  <w:sz w:val="18"/>
                  <w:szCs w:val="18"/>
                  <w:lang w:val="fr-CM" w:eastAsia="en-US"/>
                </w:rPr>
                <w:t xml:space="preserve">400 000 </w:t>
              </w:r>
              <w:proofErr w:type="spellStart"/>
              <w:r w:rsidRPr="00C468CA">
                <w:rPr>
                  <w:rFonts w:ascii="Times New Roman" w:eastAsia="Calibri" w:hAnsi="Times New Roman" w:cs="Times New Roman"/>
                  <w:sz w:val="18"/>
                  <w:szCs w:val="18"/>
                  <w:lang w:val="fr-CM" w:eastAsia="en-US"/>
                </w:rPr>
                <w:t>Fcfa</w:t>
              </w:r>
              <w:proofErr w:type="spellEnd"/>
            </w:ins>
          </w:p>
        </w:tc>
        <w:tc>
          <w:tcPr>
            <w:tcW w:w="1311" w:type="dxa"/>
            <w:tcBorders>
              <w:top w:val="single" w:sz="6" w:space="0" w:color="auto"/>
              <w:left w:val="single" w:sz="6" w:space="0" w:color="auto"/>
              <w:bottom w:val="single" w:sz="6" w:space="0" w:color="auto"/>
              <w:right w:val="single" w:sz="12" w:space="0" w:color="auto"/>
            </w:tcBorders>
            <w:vAlign w:val="bottom"/>
          </w:tcPr>
          <w:p w:rsidR="00C468CA" w:rsidRPr="00C468CA" w:rsidRDefault="00C468CA" w:rsidP="00C468CA">
            <w:pPr>
              <w:spacing w:after="0" w:line="240" w:lineRule="auto"/>
              <w:contextualSpacing/>
              <w:jc w:val="center"/>
              <w:rPr>
                <w:ins w:id="12475" w:author="Leuveld, Koen" w:date="2013-10-24T18:34:00Z"/>
                <w:rFonts w:ascii="Times New Roman" w:eastAsia="Calibri" w:hAnsi="Times New Roman" w:cs="Times New Roman"/>
                <w:sz w:val="18"/>
                <w:szCs w:val="18"/>
                <w:lang w:val="fr-CM" w:eastAsia="en-US"/>
              </w:rPr>
            </w:pPr>
            <w:ins w:id="12476" w:author="Leuveld, Koen" w:date="2013-10-24T18:34:00Z">
              <w:r w:rsidRPr="00C468CA">
                <w:rPr>
                  <w:rFonts w:ascii="Times New Roman" w:eastAsia="Times New Roman" w:hAnsi="Times New Roman" w:cs="Times New Roman"/>
                  <w:sz w:val="18"/>
                  <w:szCs w:val="18"/>
                  <w:lang w:val="fr-CM"/>
                </w:rPr>
                <w:t>|____|</w:t>
              </w:r>
            </w:ins>
          </w:p>
        </w:tc>
        <w:tc>
          <w:tcPr>
            <w:tcW w:w="583" w:type="dxa"/>
            <w:tcBorders>
              <w:top w:val="single" w:sz="6" w:space="0" w:color="auto"/>
              <w:left w:val="single" w:sz="12" w:space="0" w:color="auto"/>
              <w:bottom w:val="single" w:sz="6" w:space="0" w:color="auto"/>
              <w:right w:val="single" w:sz="6" w:space="0" w:color="auto"/>
            </w:tcBorders>
            <w:vAlign w:val="bottom"/>
          </w:tcPr>
          <w:p w:rsidR="00C468CA" w:rsidRPr="00C468CA" w:rsidRDefault="00C468CA" w:rsidP="00C468CA">
            <w:pPr>
              <w:spacing w:after="0" w:line="240" w:lineRule="auto"/>
              <w:contextualSpacing/>
              <w:jc w:val="center"/>
              <w:rPr>
                <w:ins w:id="12477" w:author="Leuveld, Koen" w:date="2013-10-24T18:34:00Z"/>
                <w:rFonts w:ascii="Times New Roman" w:eastAsia="Calibri" w:hAnsi="Times New Roman" w:cs="Times New Roman"/>
                <w:sz w:val="18"/>
                <w:szCs w:val="18"/>
                <w:lang w:val="fr-CM" w:eastAsia="en-US"/>
              </w:rPr>
            </w:pPr>
            <w:ins w:id="12478" w:author="Leuveld, Koen" w:date="2013-10-24T18:34:00Z">
              <w:r w:rsidRPr="00C468CA">
                <w:rPr>
                  <w:rFonts w:ascii="Times New Roman" w:eastAsia="Calibri" w:hAnsi="Times New Roman" w:cs="Times New Roman"/>
                  <w:sz w:val="18"/>
                  <w:szCs w:val="18"/>
                  <w:lang w:val="fr-CM" w:eastAsia="en-US"/>
                </w:rPr>
                <w:t>18</w:t>
              </w:r>
            </w:ins>
          </w:p>
        </w:tc>
        <w:tc>
          <w:tcPr>
            <w:tcW w:w="1529" w:type="dxa"/>
            <w:tcBorders>
              <w:top w:val="single" w:sz="6" w:space="0" w:color="auto"/>
              <w:left w:val="single" w:sz="6" w:space="0" w:color="auto"/>
              <w:bottom w:val="single" w:sz="6" w:space="0" w:color="auto"/>
              <w:right w:val="single" w:sz="6" w:space="0" w:color="auto"/>
            </w:tcBorders>
          </w:tcPr>
          <w:p w:rsidR="00C468CA" w:rsidRPr="00C468CA" w:rsidRDefault="00C468CA" w:rsidP="00C468CA">
            <w:pPr>
              <w:spacing w:after="0" w:line="240" w:lineRule="auto"/>
              <w:contextualSpacing/>
              <w:jc w:val="center"/>
              <w:rPr>
                <w:ins w:id="12479" w:author="Leuveld, Koen" w:date="2013-10-24T18:34:00Z"/>
                <w:rFonts w:ascii="Times New Roman" w:eastAsia="Calibri" w:hAnsi="Times New Roman" w:cs="Times New Roman"/>
                <w:sz w:val="18"/>
                <w:szCs w:val="18"/>
                <w:lang w:val="fr-CM" w:eastAsia="en-US"/>
              </w:rPr>
            </w:pPr>
            <w:ins w:id="12480" w:author="Leuveld, Koen" w:date="2013-10-24T18:34:00Z">
              <w:r w:rsidRPr="00C468CA">
                <w:rPr>
                  <w:rFonts w:ascii="Times New Roman" w:eastAsia="Calibri" w:hAnsi="Times New Roman" w:cs="Times New Roman"/>
                  <w:sz w:val="18"/>
                  <w:szCs w:val="18"/>
                  <w:lang w:val="fr-CM" w:eastAsia="en-US"/>
                </w:rPr>
                <w:t xml:space="preserve">575 000 </w:t>
              </w:r>
              <w:proofErr w:type="spellStart"/>
              <w:r w:rsidRPr="00C468CA">
                <w:rPr>
                  <w:rFonts w:ascii="Times New Roman" w:eastAsia="Calibri" w:hAnsi="Times New Roman" w:cs="Times New Roman"/>
                  <w:sz w:val="18"/>
                  <w:szCs w:val="18"/>
                  <w:lang w:val="fr-CM" w:eastAsia="en-US"/>
                </w:rPr>
                <w:t>Fcfa</w:t>
              </w:r>
              <w:proofErr w:type="spellEnd"/>
            </w:ins>
          </w:p>
        </w:tc>
        <w:tc>
          <w:tcPr>
            <w:tcW w:w="1215" w:type="dxa"/>
            <w:tcBorders>
              <w:top w:val="single" w:sz="6" w:space="0" w:color="auto"/>
              <w:left w:val="single" w:sz="6" w:space="0" w:color="auto"/>
              <w:bottom w:val="single" w:sz="6" w:space="0" w:color="auto"/>
              <w:right w:val="single" w:sz="12" w:space="0" w:color="auto"/>
            </w:tcBorders>
          </w:tcPr>
          <w:p w:rsidR="00C468CA" w:rsidRPr="00C468CA" w:rsidRDefault="00C468CA" w:rsidP="00C468CA">
            <w:pPr>
              <w:spacing w:after="0" w:line="240" w:lineRule="auto"/>
              <w:contextualSpacing/>
              <w:jc w:val="center"/>
              <w:rPr>
                <w:ins w:id="12481" w:author="Leuveld, Koen" w:date="2013-10-24T18:34:00Z"/>
                <w:rFonts w:ascii="Times New Roman" w:eastAsia="Calibri" w:hAnsi="Times New Roman" w:cs="Times New Roman"/>
                <w:sz w:val="18"/>
                <w:szCs w:val="18"/>
                <w:lang w:val="fr-CM" w:eastAsia="en-US"/>
              </w:rPr>
            </w:pPr>
            <w:ins w:id="12482" w:author="Leuveld, Koen" w:date="2013-10-24T18:34:00Z">
              <w:r w:rsidRPr="00C468CA">
                <w:rPr>
                  <w:rFonts w:ascii="Times New Roman" w:eastAsia="Times New Roman" w:hAnsi="Times New Roman" w:cs="Times New Roman"/>
                  <w:sz w:val="18"/>
                  <w:szCs w:val="18"/>
                  <w:lang w:val="fr-CM"/>
                </w:rPr>
                <w:t>|____|</w:t>
              </w:r>
            </w:ins>
          </w:p>
        </w:tc>
      </w:tr>
      <w:tr w:rsidR="00C468CA" w:rsidRPr="00C468CA" w:rsidTr="00C468CA">
        <w:trPr>
          <w:jc w:val="center"/>
          <w:ins w:id="12483" w:author="Leuveld, Koen" w:date="2013-10-24T18:34:00Z"/>
        </w:trPr>
        <w:tc>
          <w:tcPr>
            <w:tcW w:w="738" w:type="dxa"/>
            <w:vMerge/>
            <w:tcBorders>
              <w:right w:val="single" w:sz="12" w:space="0" w:color="auto"/>
            </w:tcBorders>
          </w:tcPr>
          <w:p w:rsidR="00C468CA" w:rsidRPr="00C468CA" w:rsidRDefault="00C468CA" w:rsidP="00C468CA">
            <w:pPr>
              <w:spacing w:after="0" w:line="240" w:lineRule="auto"/>
              <w:contextualSpacing/>
              <w:rPr>
                <w:ins w:id="12484" w:author="Leuveld, Koen" w:date="2013-10-24T18:34:00Z"/>
                <w:rFonts w:ascii="Times New Roman" w:eastAsia="Calibri" w:hAnsi="Times New Roman" w:cs="Times New Roman"/>
                <w:sz w:val="18"/>
                <w:szCs w:val="18"/>
                <w:lang w:val="fr-CM" w:eastAsia="en-US"/>
              </w:rPr>
            </w:pPr>
          </w:p>
        </w:tc>
        <w:tc>
          <w:tcPr>
            <w:tcW w:w="360" w:type="dxa"/>
            <w:tcBorders>
              <w:top w:val="single" w:sz="6" w:space="0" w:color="auto"/>
              <w:left w:val="single" w:sz="12" w:space="0" w:color="auto"/>
              <w:bottom w:val="single" w:sz="6" w:space="0" w:color="auto"/>
              <w:right w:val="single" w:sz="6" w:space="0" w:color="auto"/>
            </w:tcBorders>
          </w:tcPr>
          <w:p w:rsidR="00C468CA" w:rsidRPr="00C468CA" w:rsidRDefault="00C468CA" w:rsidP="00C468CA">
            <w:pPr>
              <w:spacing w:after="0" w:line="240" w:lineRule="auto"/>
              <w:contextualSpacing/>
              <w:rPr>
                <w:ins w:id="12485" w:author="Leuveld, Koen" w:date="2013-10-24T18:34:00Z"/>
                <w:rFonts w:ascii="Times New Roman" w:eastAsia="Calibri" w:hAnsi="Times New Roman" w:cs="Times New Roman"/>
                <w:sz w:val="18"/>
                <w:szCs w:val="18"/>
                <w:lang w:val="fr-CM" w:eastAsia="en-US"/>
              </w:rPr>
            </w:pPr>
            <w:ins w:id="12486" w:author="Leuveld, Koen" w:date="2013-10-24T18:34:00Z">
              <w:r w:rsidRPr="00C468CA">
                <w:rPr>
                  <w:rFonts w:ascii="Times New Roman" w:eastAsia="Calibri" w:hAnsi="Times New Roman" w:cs="Times New Roman"/>
                  <w:sz w:val="18"/>
                  <w:szCs w:val="18"/>
                  <w:lang w:val="fr-CM" w:eastAsia="en-US"/>
                </w:rPr>
                <w:t>5</w:t>
              </w:r>
            </w:ins>
          </w:p>
        </w:tc>
        <w:tc>
          <w:tcPr>
            <w:tcW w:w="1431" w:type="dxa"/>
            <w:tcBorders>
              <w:top w:val="single" w:sz="6" w:space="0" w:color="auto"/>
              <w:left w:val="single" w:sz="6" w:space="0" w:color="auto"/>
              <w:bottom w:val="single" w:sz="6" w:space="0" w:color="auto"/>
              <w:right w:val="single" w:sz="6" w:space="0" w:color="auto"/>
            </w:tcBorders>
          </w:tcPr>
          <w:p w:rsidR="00C468CA" w:rsidRPr="00C468CA" w:rsidRDefault="00C468CA" w:rsidP="00C468CA">
            <w:pPr>
              <w:spacing w:after="0" w:line="240" w:lineRule="auto"/>
              <w:contextualSpacing/>
              <w:jc w:val="center"/>
              <w:rPr>
                <w:ins w:id="12487" w:author="Leuveld, Koen" w:date="2013-10-24T18:34:00Z"/>
                <w:rFonts w:ascii="Times New Roman" w:eastAsia="Calibri" w:hAnsi="Times New Roman" w:cs="Times New Roman"/>
                <w:sz w:val="18"/>
                <w:szCs w:val="18"/>
                <w:lang w:val="fr-CM" w:eastAsia="en-US"/>
              </w:rPr>
            </w:pPr>
            <w:ins w:id="12488" w:author="Leuveld, Koen" w:date="2013-10-24T18:34:00Z">
              <w:r w:rsidRPr="00C468CA">
                <w:rPr>
                  <w:rFonts w:ascii="Times New Roman" w:eastAsia="Calibri" w:hAnsi="Times New Roman" w:cs="Times New Roman"/>
                  <w:sz w:val="18"/>
                  <w:szCs w:val="18"/>
                  <w:lang w:val="fr-CM" w:eastAsia="en-US"/>
                </w:rPr>
                <w:t xml:space="preserve">250 000 </w:t>
              </w:r>
              <w:proofErr w:type="spellStart"/>
              <w:r w:rsidRPr="00C468CA">
                <w:rPr>
                  <w:rFonts w:ascii="Times New Roman" w:eastAsia="Calibri" w:hAnsi="Times New Roman" w:cs="Times New Roman"/>
                  <w:sz w:val="18"/>
                  <w:szCs w:val="18"/>
                  <w:lang w:val="fr-CM" w:eastAsia="en-US"/>
                </w:rPr>
                <w:t>Fcfa</w:t>
              </w:r>
              <w:proofErr w:type="spellEnd"/>
            </w:ins>
          </w:p>
        </w:tc>
        <w:tc>
          <w:tcPr>
            <w:tcW w:w="1452" w:type="dxa"/>
            <w:tcBorders>
              <w:top w:val="single" w:sz="6" w:space="0" w:color="auto"/>
              <w:left w:val="single" w:sz="6" w:space="0" w:color="auto"/>
              <w:bottom w:val="single" w:sz="6" w:space="0" w:color="auto"/>
              <w:right w:val="single" w:sz="12" w:space="0" w:color="auto"/>
            </w:tcBorders>
            <w:vAlign w:val="bottom"/>
          </w:tcPr>
          <w:p w:rsidR="00C468CA" w:rsidRPr="00C468CA" w:rsidRDefault="00C468CA" w:rsidP="00C468CA">
            <w:pPr>
              <w:spacing w:after="0" w:line="240" w:lineRule="auto"/>
              <w:contextualSpacing/>
              <w:jc w:val="center"/>
              <w:rPr>
                <w:ins w:id="12489" w:author="Leuveld, Koen" w:date="2013-10-24T18:34:00Z"/>
                <w:rFonts w:ascii="Times New Roman" w:eastAsia="Calibri" w:hAnsi="Times New Roman" w:cs="Times New Roman"/>
                <w:sz w:val="18"/>
                <w:szCs w:val="18"/>
                <w:lang w:val="fr-CM" w:eastAsia="en-US"/>
              </w:rPr>
            </w:pPr>
            <w:ins w:id="12490" w:author="Leuveld, Koen" w:date="2013-10-24T18:34:00Z">
              <w:r w:rsidRPr="00C468CA">
                <w:rPr>
                  <w:rFonts w:ascii="Times New Roman" w:eastAsia="Times New Roman" w:hAnsi="Times New Roman" w:cs="Times New Roman"/>
                  <w:sz w:val="18"/>
                  <w:szCs w:val="18"/>
                  <w:lang w:val="fr-CM"/>
                </w:rPr>
                <w:t>|____|</w:t>
              </w:r>
            </w:ins>
          </w:p>
        </w:tc>
        <w:tc>
          <w:tcPr>
            <w:tcW w:w="447" w:type="dxa"/>
            <w:tcBorders>
              <w:top w:val="single" w:sz="6" w:space="0" w:color="auto"/>
              <w:left w:val="single" w:sz="12" w:space="0" w:color="auto"/>
              <w:bottom w:val="single" w:sz="6" w:space="0" w:color="auto"/>
              <w:right w:val="single" w:sz="6" w:space="0" w:color="auto"/>
            </w:tcBorders>
            <w:vAlign w:val="bottom"/>
          </w:tcPr>
          <w:p w:rsidR="00C468CA" w:rsidRPr="00C468CA" w:rsidRDefault="00C468CA" w:rsidP="00C468CA">
            <w:pPr>
              <w:spacing w:after="0" w:line="240" w:lineRule="auto"/>
              <w:contextualSpacing/>
              <w:jc w:val="center"/>
              <w:rPr>
                <w:ins w:id="12491" w:author="Leuveld, Koen" w:date="2013-10-24T18:34:00Z"/>
                <w:rFonts w:ascii="Times New Roman" w:eastAsia="Calibri" w:hAnsi="Times New Roman" w:cs="Times New Roman"/>
                <w:sz w:val="18"/>
                <w:szCs w:val="18"/>
                <w:lang w:val="fr-CM" w:eastAsia="en-US"/>
              </w:rPr>
            </w:pPr>
            <w:ins w:id="12492" w:author="Leuveld, Koen" w:date="2013-10-24T18:34:00Z">
              <w:r w:rsidRPr="00C468CA">
                <w:rPr>
                  <w:rFonts w:ascii="Times New Roman" w:eastAsia="Calibri" w:hAnsi="Times New Roman" w:cs="Times New Roman"/>
                  <w:sz w:val="18"/>
                  <w:szCs w:val="18"/>
                  <w:lang w:val="fr-CM" w:eastAsia="en-US"/>
                </w:rPr>
                <w:t>12</w:t>
              </w:r>
            </w:ins>
          </w:p>
        </w:tc>
        <w:tc>
          <w:tcPr>
            <w:tcW w:w="1616" w:type="dxa"/>
            <w:tcBorders>
              <w:top w:val="single" w:sz="6" w:space="0" w:color="auto"/>
              <w:left w:val="single" w:sz="6" w:space="0" w:color="auto"/>
              <w:bottom w:val="single" w:sz="6" w:space="0" w:color="auto"/>
              <w:right w:val="single" w:sz="6" w:space="0" w:color="auto"/>
            </w:tcBorders>
          </w:tcPr>
          <w:p w:rsidR="00C468CA" w:rsidRPr="00C468CA" w:rsidRDefault="00C468CA" w:rsidP="00C468CA">
            <w:pPr>
              <w:spacing w:after="0" w:line="240" w:lineRule="auto"/>
              <w:contextualSpacing/>
              <w:jc w:val="center"/>
              <w:rPr>
                <w:ins w:id="12493" w:author="Leuveld, Koen" w:date="2013-10-24T18:34:00Z"/>
                <w:rFonts w:ascii="Times New Roman" w:eastAsia="Calibri" w:hAnsi="Times New Roman" w:cs="Times New Roman"/>
                <w:sz w:val="18"/>
                <w:szCs w:val="18"/>
                <w:lang w:val="fr-CM" w:eastAsia="en-US"/>
              </w:rPr>
            </w:pPr>
            <w:ins w:id="12494" w:author="Leuveld, Koen" w:date="2013-10-24T18:34:00Z">
              <w:r w:rsidRPr="00C468CA">
                <w:rPr>
                  <w:rFonts w:ascii="Times New Roman" w:eastAsia="Calibri" w:hAnsi="Times New Roman" w:cs="Times New Roman"/>
                  <w:sz w:val="18"/>
                  <w:szCs w:val="18"/>
                  <w:lang w:val="fr-CM" w:eastAsia="en-US"/>
                </w:rPr>
                <w:t xml:space="preserve">425 000 </w:t>
              </w:r>
              <w:proofErr w:type="spellStart"/>
              <w:r w:rsidRPr="00C468CA">
                <w:rPr>
                  <w:rFonts w:ascii="Times New Roman" w:eastAsia="Calibri" w:hAnsi="Times New Roman" w:cs="Times New Roman"/>
                  <w:sz w:val="18"/>
                  <w:szCs w:val="18"/>
                  <w:lang w:val="fr-CM" w:eastAsia="en-US"/>
                </w:rPr>
                <w:t>Fcfa</w:t>
              </w:r>
              <w:proofErr w:type="spellEnd"/>
            </w:ins>
          </w:p>
        </w:tc>
        <w:tc>
          <w:tcPr>
            <w:tcW w:w="1311" w:type="dxa"/>
            <w:tcBorders>
              <w:top w:val="single" w:sz="6" w:space="0" w:color="auto"/>
              <w:left w:val="single" w:sz="6" w:space="0" w:color="auto"/>
              <w:bottom w:val="single" w:sz="6" w:space="0" w:color="auto"/>
              <w:right w:val="single" w:sz="12" w:space="0" w:color="auto"/>
            </w:tcBorders>
          </w:tcPr>
          <w:p w:rsidR="00C468CA" w:rsidRPr="00C468CA" w:rsidRDefault="00C468CA" w:rsidP="00C468CA">
            <w:pPr>
              <w:spacing w:after="0" w:line="240" w:lineRule="auto"/>
              <w:contextualSpacing/>
              <w:jc w:val="center"/>
              <w:rPr>
                <w:ins w:id="12495" w:author="Leuveld, Koen" w:date="2013-10-24T18:34:00Z"/>
                <w:rFonts w:ascii="Times New Roman" w:eastAsia="Calibri" w:hAnsi="Times New Roman" w:cs="Times New Roman"/>
                <w:sz w:val="18"/>
                <w:szCs w:val="18"/>
                <w:lang w:val="fr-CM" w:eastAsia="en-US"/>
              </w:rPr>
            </w:pPr>
            <w:ins w:id="12496" w:author="Leuveld, Koen" w:date="2013-10-24T18:34:00Z">
              <w:r w:rsidRPr="00C468CA">
                <w:rPr>
                  <w:rFonts w:ascii="Times New Roman" w:eastAsia="Times New Roman" w:hAnsi="Times New Roman" w:cs="Times New Roman"/>
                  <w:sz w:val="18"/>
                  <w:szCs w:val="18"/>
                  <w:lang w:val="fr-CM"/>
                </w:rPr>
                <w:t>|____|</w:t>
              </w:r>
            </w:ins>
          </w:p>
        </w:tc>
        <w:tc>
          <w:tcPr>
            <w:tcW w:w="583" w:type="dxa"/>
            <w:tcBorders>
              <w:top w:val="single" w:sz="6" w:space="0" w:color="auto"/>
              <w:left w:val="single" w:sz="12" w:space="0" w:color="auto"/>
              <w:bottom w:val="single" w:sz="6" w:space="0" w:color="auto"/>
              <w:right w:val="single" w:sz="6" w:space="0" w:color="auto"/>
            </w:tcBorders>
            <w:vAlign w:val="bottom"/>
          </w:tcPr>
          <w:p w:rsidR="00C468CA" w:rsidRPr="00C468CA" w:rsidRDefault="00C468CA" w:rsidP="00C468CA">
            <w:pPr>
              <w:spacing w:after="0" w:line="240" w:lineRule="auto"/>
              <w:contextualSpacing/>
              <w:jc w:val="center"/>
              <w:rPr>
                <w:ins w:id="12497" w:author="Leuveld, Koen" w:date="2013-10-24T18:34:00Z"/>
                <w:rFonts w:ascii="Times New Roman" w:eastAsia="Calibri" w:hAnsi="Times New Roman" w:cs="Times New Roman"/>
                <w:sz w:val="18"/>
                <w:szCs w:val="18"/>
                <w:lang w:val="fr-CM" w:eastAsia="en-US"/>
              </w:rPr>
            </w:pPr>
            <w:ins w:id="12498" w:author="Leuveld, Koen" w:date="2013-10-24T18:34:00Z">
              <w:r w:rsidRPr="00C468CA">
                <w:rPr>
                  <w:rFonts w:ascii="Times New Roman" w:eastAsia="Calibri" w:hAnsi="Times New Roman" w:cs="Times New Roman"/>
                  <w:sz w:val="18"/>
                  <w:szCs w:val="18"/>
                  <w:lang w:val="fr-CM" w:eastAsia="en-US"/>
                </w:rPr>
                <w:t>19</w:t>
              </w:r>
            </w:ins>
          </w:p>
        </w:tc>
        <w:tc>
          <w:tcPr>
            <w:tcW w:w="1529" w:type="dxa"/>
            <w:tcBorders>
              <w:top w:val="single" w:sz="6" w:space="0" w:color="auto"/>
              <w:left w:val="single" w:sz="6" w:space="0" w:color="auto"/>
              <w:bottom w:val="single" w:sz="6" w:space="0" w:color="auto"/>
              <w:right w:val="single" w:sz="6" w:space="0" w:color="auto"/>
            </w:tcBorders>
          </w:tcPr>
          <w:p w:rsidR="00C468CA" w:rsidRPr="00C468CA" w:rsidRDefault="00C468CA" w:rsidP="00C468CA">
            <w:pPr>
              <w:spacing w:after="0" w:line="240" w:lineRule="auto"/>
              <w:contextualSpacing/>
              <w:jc w:val="center"/>
              <w:rPr>
                <w:ins w:id="12499" w:author="Leuveld, Koen" w:date="2013-10-24T18:34:00Z"/>
                <w:rFonts w:ascii="Times New Roman" w:eastAsia="Calibri" w:hAnsi="Times New Roman" w:cs="Times New Roman"/>
                <w:sz w:val="18"/>
                <w:szCs w:val="18"/>
                <w:lang w:val="fr-CM" w:eastAsia="en-US"/>
              </w:rPr>
            </w:pPr>
            <w:ins w:id="12500" w:author="Leuveld, Koen" w:date="2013-10-24T18:34:00Z">
              <w:r w:rsidRPr="00C468CA">
                <w:rPr>
                  <w:rFonts w:ascii="Times New Roman" w:eastAsia="Calibri" w:hAnsi="Times New Roman" w:cs="Times New Roman"/>
                  <w:sz w:val="18"/>
                  <w:szCs w:val="18"/>
                  <w:lang w:val="fr-CM" w:eastAsia="en-US"/>
                </w:rPr>
                <w:t xml:space="preserve">600 000 </w:t>
              </w:r>
              <w:proofErr w:type="spellStart"/>
              <w:r w:rsidRPr="00C468CA">
                <w:rPr>
                  <w:rFonts w:ascii="Times New Roman" w:eastAsia="Calibri" w:hAnsi="Times New Roman" w:cs="Times New Roman"/>
                  <w:sz w:val="18"/>
                  <w:szCs w:val="18"/>
                  <w:lang w:val="fr-CM" w:eastAsia="en-US"/>
                </w:rPr>
                <w:t>Fcfa</w:t>
              </w:r>
              <w:proofErr w:type="spellEnd"/>
            </w:ins>
          </w:p>
        </w:tc>
        <w:tc>
          <w:tcPr>
            <w:tcW w:w="1215" w:type="dxa"/>
            <w:tcBorders>
              <w:top w:val="single" w:sz="6" w:space="0" w:color="auto"/>
              <w:left w:val="single" w:sz="6" w:space="0" w:color="auto"/>
              <w:bottom w:val="single" w:sz="6" w:space="0" w:color="auto"/>
              <w:right w:val="single" w:sz="12" w:space="0" w:color="auto"/>
            </w:tcBorders>
          </w:tcPr>
          <w:p w:rsidR="00C468CA" w:rsidRPr="00C468CA" w:rsidRDefault="00C468CA" w:rsidP="00C468CA">
            <w:pPr>
              <w:spacing w:after="0" w:line="240" w:lineRule="auto"/>
              <w:contextualSpacing/>
              <w:jc w:val="center"/>
              <w:rPr>
                <w:ins w:id="12501" w:author="Leuveld, Koen" w:date="2013-10-24T18:34:00Z"/>
                <w:rFonts w:ascii="Times New Roman" w:eastAsia="Calibri" w:hAnsi="Times New Roman" w:cs="Times New Roman"/>
                <w:sz w:val="18"/>
                <w:szCs w:val="18"/>
                <w:lang w:val="fr-CM" w:eastAsia="en-US"/>
              </w:rPr>
            </w:pPr>
            <w:ins w:id="12502" w:author="Leuveld, Koen" w:date="2013-10-24T18:34:00Z">
              <w:r w:rsidRPr="00C468CA">
                <w:rPr>
                  <w:rFonts w:ascii="Times New Roman" w:eastAsia="Times New Roman" w:hAnsi="Times New Roman" w:cs="Times New Roman"/>
                  <w:sz w:val="18"/>
                  <w:szCs w:val="18"/>
                  <w:lang w:val="fr-CM"/>
                </w:rPr>
                <w:t>|____|</w:t>
              </w:r>
            </w:ins>
          </w:p>
        </w:tc>
      </w:tr>
      <w:tr w:rsidR="00C468CA" w:rsidRPr="00C468CA" w:rsidTr="00C468CA">
        <w:trPr>
          <w:jc w:val="center"/>
          <w:ins w:id="12503" w:author="Leuveld, Koen" w:date="2013-10-24T18:34:00Z"/>
        </w:trPr>
        <w:tc>
          <w:tcPr>
            <w:tcW w:w="738" w:type="dxa"/>
            <w:vMerge/>
            <w:tcBorders>
              <w:right w:val="single" w:sz="12" w:space="0" w:color="auto"/>
            </w:tcBorders>
          </w:tcPr>
          <w:p w:rsidR="00C468CA" w:rsidRPr="00C468CA" w:rsidRDefault="00C468CA" w:rsidP="00C468CA">
            <w:pPr>
              <w:spacing w:after="0" w:line="240" w:lineRule="auto"/>
              <w:contextualSpacing/>
              <w:rPr>
                <w:ins w:id="12504" w:author="Leuveld, Koen" w:date="2013-10-24T18:34:00Z"/>
                <w:rFonts w:ascii="Times New Roman" w:eastAsia="Calibri" w:hAnsi="Times New Roman" w:cs="Times New Roman"/>
                <w:sz w:val="18"/>
                <w:szCs w:val="18"/>
                <w:lang w:val="fr-CM" w:eastAsia="en-US"/>
              </w:rPr>
            </w:pPr>
          </w:p>
        </w:tc>
        <w:tc>
          <w:tcPr>
            <w:tcW w:w="360" w:type="dxa"/>
            <w:tcBorders>
              <w:top w:val="single" w:sz="6" w:space="0" w:color="auto"/>
              <w:left w:val="single" w:sz="12" w:space="0" w:color="auto"/>
              <w:bottom w:val="single" w:sz="6" w:space="0" w:color="auto"/>
              <w:right w:val="single" w:sz="6" w:space="0" w:color="auto"/>
            </w:tcBorders>
          </w:tcPr>
          <w:p w:rsidR="00C468CA" w:rsidRPr="00C468CA" w:rsidRDefault="00C468CA" w:rsidP="00C468CA">
            <w:pPr>
              <w:spacing w:after="0" w:line="240" w:lineRule="auto"/>
              <w:contextualSpacing/>
              <w:rPr>
                <w:ins w:id="12505" w:author="Leuveld, Koen" w:date="2013-10-24T18:34:00Z"/>
                <w:rFonts w:ascii="Times New Roman" w:eastAsia="Calibri" w:hAnsi="Times New Roman" w:cs="Times New Roman"/>
                <w:sz w:val="18"/>
                <w:szCs w:val="18"/>
                <w:lang w:val="fr-CM" w:eastAsia="en-US"/>
              </w:rPr>
            </w:pPr>
            <w:ins w:id="12506" w:author="Leuveld, Koen" w:date="2013-10-24T18:34:00Z">
              <w:r w:rsidRPr="00C468CA">
                <w:rPr>
                  <w:rFonts w:ascii="Times New Roman" w:eastAsia="Calibri" w:hAnsi="Times New Roman" w:cs="Times New Roman"/>
                  <w:sz w:val="18"/>
                  <w:szCs w:val="18"/>
                  <w:lang w:val="fr-CM" w:eastAsia="en-US"/>
                </w:rPr>
                <w:t>6</w:t>
              </w:r>
            </w:ins>
          </w:p>
        </w:tc>
        <w:tc>
          <w:tcPr>
            <w:tcW w:w="1431" w:type="dxa"/>
            <w:tcBorders>
              <w:top w:val="single" w:sz="6" w:space="0" w:color="auto"/>
              <w:left w:val="single" w:sz="6" w:space="0" w:color="auto"/>
              <w:bottom w:val="single" w:sz="6" w:space="0" w:color="auto"/>
              <w:right w:val="single" w:sz="6" w:space="0" w:color="auto"/>
            </w:tcBorders>
          </w:tcPr>
          <w:p w:rsidR="00C468CA" w:rsidRPr="00C468CA" w:rsidRDefault="00C468CA" w:rsidP="00C468CA">
            <w:pPr>
              <w:spacing w:after="0" w:line="240" w:lineRule="auto"/>
              <w:contextualSpacing/>
              <w:jc w:val="center"/>
              <w:rPr>
                <w:ins w:id="12507" w:author="Leuveld, Koen" w:date="2013-10-24T18:34:00Z"/>
                <w:rFonts w:ascii="Times New Roman" w:eastAsia="Calibri" w:hAnsi="Times New Roman" w:cs="Times New Roman"/>
                <w:sz w:val="18"/>
                <w:szCs w:val="18"/>
                <w:lang w:val="fr-CM" w:eastAsia="en-US"/>
              </w:rPr>
            </w:pPr>
            <w:ins w:id="12508" w:author="Leuveld, Koen" w:date="2013-10-24T18:34:00Z">
              <w:r w:rsidRPr="00C468CA">
                <w:rPr>
                  <w:rFonts w:ascii="Times New Roman" w:eastAsia="Calibri" w:hAnsi="Times New Roman" w:cs="Times New Roman"/>
                  <w:sz w:val="18"/>
                  <w:szCs w:val="18"/>
                  <w:lang w:val="fr-CM" w:eastAsia="en-US"/>
                </w:rPr>
                <w:t xml:space="preserve">275 000 </w:t>
              </w:r>
              <w:proofErr w:type="spellStart"/>
              <w:r w:rsidRPr="00C468CA">
                <w:rPr>
                  <w:rFonts w:ascii="Times New Roman" w:eastAsia="Calibri" w:hAnsi="Times New Roman" w:cs="Times New Roman"/>
                  <w:sz w:val="18"/>
                  <w:szCs w:val="18"/>
                  <w:lang w:val="fr-CM" w:eastAsia="en-US"/>
                </w:rPr>
                <w:t>Fcfa</w:t>
              </w:r>
              <w:proofErr w:type="spellEnd"/>
            </w:ins>
          </w:p>
        </w:tc>
        <w:tc>
          <w:tcPr>
            <w:tcW w:w="1452" w:type="dxa"/>
            <w:tcBorders>
              <w:top w:val="single" w:sz="6" w:space="0" w:color="auto"/>
              <w:left w:val="single" w:sz="6" w:space="0" w:color="auto"/>
              <w:bottom w:val="single" w:sz="6" w:space="0" w:color="auto"/>
              <w:right w:val="single" w:sz="12" w:space="0" w:color="auto"/>
            </w:tcBorders>
            <w:vAlign w:val="bottom"/>
          </w:tcPr>
          <w:p w:rsidR="00C468CA" w:rsidRPr="00C468CA" w:rsidRDefault="00C468CA" w:rsidP="00C468CA">
            <w:pPr>
              <w:spacing w:after="0" w:line="240" w:lineRule="auto"/>
              <w:contextualSpacing/>
              <w:jc w:val="center"/>
              <w:rPr>
                <w:ins w:id="12509" w:author="Leuveld, Koen" w:date="2013-10-24T18:34:00Z"/>
                <w:rFonts w:ascii="Times New Roman" w:eastAsia="Calibri" w:hAnsi="Times New Roman" w:cs="Times New Roman"/>
                <w:sz w:val="18"/>
                <w:szCs w:val="18"/>
                <w:lang w:val="fr-CM" w:eastAsia="en-US"/>
              </w:rPr>
            </w:pPr>
            <w:ins w:id="12510" w:author="Leuveld, Koen" w:date="2013-10-24T18:34:00Z">
              <w:r w:rsidRPr="00C468CA">
                <w:rPr>
                  <w:rFonts w:ascii="Times New Roman" w:eastAsia="Times New Roman" w:hAnsi="Times New Roman" w:cs="Times New Roman"/>
                  <w:sz w:val="18"/>
                  <w:szCs w:val="18"/>
                  <w:lang w:val="fr-CM"/>
                </w:rPr>
                <w:t>|____|</w:t>
              </w:r>
            </w:ins>
          </w:p>
        </w:tc>
        <w:tc>
          <w:tcPr>
            <w:tcW w:w="447" w:type="dxa"/>
            <w:tcBorders>
              <w:top w:val="single" w:sz="6" w:space="0" w:color="auto"/>
              <w:left w:val="single" w:sz="12" w:space="0" w:color="auto"/>
              <w:bottom w:val="single" w:sz="6" w:space="0" w:color="auto"/>
              <w:right w:val="single" w:sz="6" w:space="0" w:color="auto"/>
            </w:tcBorders>
            <w:vAlign w:val="bottom"/>
          </w:tcPr>
          <w:p w:rsidR="00C468CA" w:rsidRPr="00C468CA" w:rsidRDefault="00C468CA" w:rsidP="00C468CA">
            <w:pPr>
              <w:spacing w:after="0" w:line="240" w:lineRule="auto"/>
              <w:contextualSpacing/>
              <w:jc w:val="center"/>
              <w:rPr>
                <w:ins w:id="12511" w:author="Leuveld, Koen" w:date="2013-10-24T18:34:00Z"/>
                <w:rFonts w:ascii="Times New Roman" w:eastAsia="Calibri" w:hAnsi="Times New Roman" w:cs="Times New Roman"/>
                <w:sz w:val="18"/>
                <w:szCs w:val="18"/>
                <w:lang w:val="fr-CM" w:eastAsia="en-US"/>
              </w:rPr>
            </w:pPr>
            <w:ins w:id="12512" w:author="Leuveld, Koen" w:date="2013-10-24T18:34:00Z">
              <w:r w:rsidRPr="00C468CA">
                <w:rPr>
                  <w:rFonts w:ascii="Times New Roman" w:eastAsia="Calibri" w:hAnsi="Times New Roman" w:cs="Times New Roman"/>
                  <w:sz w:val="18"/>
                  <w:szCs w:val="18"/>
                  <w:lang w:val="fr-CM" w:eastAsia="en-US"/>
                </w:rPr>
                <w:t>13</w:t>
              </w:r>
            </w:ins>
          </w:p>
        </w:tc>
        <w:tc>
          <w:tcPr>
            <w:tcW w:w="1616" w:type="dxa"/>
            <w:tcBorders>
              <w:top w:val="single" w:sz="6" w:space="0" w:color="auto"/>
              <w:left w:val="single" w:sz="6" w:space="0" w:color="auto"/>
              <w:bottom w:val="single" w:sz="6" w:space="0" w:color="auto"/>
              <w:right w:val="single" w:sz="6" w:space="0" w:color="auto"/>
            </w:tcBorders>
          </w:tcPr>
          <w:p w:rsidR="00C468CA" w:rsidRPr="00C468CA" w:rsidRDefault="00C468CA" w:rsidP="00C468CA">
            <w:pPr>
              <w:spacing w:after="0" w:line="240" w:lineRule="auto"/>
              <w:contextualSpacing/>
              <w:jc w:val="center"/>
              <w:rPr>
                <w:ins w:id="12513" w:author="Leuveld, Koen" w:date="2013-10-24T18:34:00Z"/>
                <w:rFonts w:ascii="Times New Roman" w:eastAsia="Calibri" w:hAnsi="Times New Roman" w:cs="Times New Roman"/>
                <w:sz w:val="18"/>
                <w:szCs w:val="18"/>
                <w:lang w:val="fr-CM" w:eastAsia="en-US"/>
              </w:rPr>
            </w:pPr>
            <w:ins w:id="12514" w:author="Leuveld, Koen" w:date="2013-10-24T18:34:00Z">
              <w:r w:rsidRPr="00C468CA">
                <w:rPr>
                  <w:rFonts w:ascii="Times New Roman" w:eastAsia="Calibri" w:hAnsi="Times New Roman" w:cs="Times New Roman"/>
                  <w:sz w:val="18"/>
                  <w:szCs w:val="18"/>
                  <w:lang w:val="fr-CM" w:eastAsia="en-US"/>
                </w:rPr>
                <w:t xml:space="preserve">450 000 </w:t>
              </w:r>
              <w:proofErr w:type="spellStart"/>
              <w:r w:rsidRPr="00C468CA">
                <w:rPr>
                  <w:rFonts w:ascii="Times New Roman" w:eastAsia="Calibri" w:hAnsi="Times New Roman" w:cs="Times New Roman"/>
                  <w:sz w:val="18"/>
                  <w:szCs w:val="18"/>
                  <w:lang w:val="fr-CM" w:eastAsia="en-US"/>
                </w:rPr>
                <w:t>Fcfa</w:t>
              </w:r>
              <w:proofErr w:type="spellEnd"/>
            </w:ins>
          </w:p>
        </w:tc>
        <w:tc>
          <w:tcPr>
            <w:tcW w:w="1311" w:type="dxa"/>
            <w:tcBorders>
              <w:top w:val="single" w:sz="6" w:space="0" w:color="auto"/>
              <w:left w:val="single" w:sz="6" w:space="0" w:color="auto"/>
              <w:bottom w:val="single" w:sz="6" w:space="0" w:color="auto"/>
              <w:right w:val="single" w:sz="12" w:space="0" w:color="auto"/>
            </w:tcBorders>
          </w:tcPr>
          <w:p w:rsidR="00C468CA" w:rsidRPr="00C468CA" w:rsidRDefault="00C468CA" w:rsidP="00C468CA">
            <w:pPr>
              <w:spacing w:after="0" w:line="240" w:lineRule="auto"/>
              <w:contextualSpacing/>
              <w:jc w:val="center"/>
              <w:rPr>
                <w:ins w:id="12515" w:author="Leuveld, Koen" w:date="2013-10-24T18:34:00Z"/>
                <w:rFonts w:ascii="Times New Roman" w:eastAsia="Calibri" w:hAnsi="Times New Roman" w:cs="Times New Roman"/>
                <w:sz w:val="18"/>
                <w:szCs w:val="18"/>
                <w:lang w:val="fr-CM" w:eastAsia="en-US"/>
              </w:rPr>
            </w:pPr>
            <w:ins w:id="12516" w:author="Leuveld, Koen" w:date="2013-10-24T18:34:00Z">
              <w:r w:rsidRPr="00C468CA">
                <w:rPr>
                  <w:rFonts w:ascii="Times New Roman" w:eastAsia="Times New Roman" w:hAnsi="Times New Roman" w:cs="Times New Roman"/>
                  <w:sz w:val="18"/>
                  <w:szCs w:val="18"/>
                  <w:lang w:val="fr-CM"/>
                </w:rPr>
                <w:t>|____|</w:t>
              </w:r>
            </w:ins>
          </w:p>
        </w:tc>
        <w:tc>
          <w:tcPr>
            <w:tcW w:w="583" w:type="dxa"/>
            <w:tcBorders>
              <w:top w:val="single" w:sz="6" w:space="0" w:color="auto"/>
              <w:left w:val="single" w:sz="12" w:space="0" w:color="auto"/>
              <w:bottom w:val="single" w:sz="6" w:space="0" w:color="auto"/>
              <w:right w:val="single" w:sz="6" w:space="0" w:color="auto"/>
            </w:tcBorders>
            <w:vAlign w:val="bottom"/>
          </w:tcPr>
          <w:p w:rsidR="00C468CA" w:rsidRPr="00C468CA" w:rsidRDefault="00C468CA" w:rsidP="00C468CA">
            <w:pPr>
              <w:spacing w:after="0" w:line="240" w:lineRule="auto"/>
              <w:contextualSpacing/>
              <w:jc w:val="center"/>
              <w:rPr>
                <w:ins w:id="12517" w:author="Leuveld, Koen" w:date="2013-10-24T18:34:00Z"/>
                <w:rFonts w:ascii="Times New Roman" w:eastAsia="Calibri" w:hAnsi="Times New Roman" w:cs="Times New Roman"/>
                <w:sz w:val="18"/>
                <w:szCs w:val="18"/>
                <w:lang w:val="fr-CM" w:eastAsia="en-US"/>
              </w:rPr>
            </w:pPr>
            <w:ins w:id="12518" w:author="Leuveld, Koen" w:date="2013-10-24T18:34:00Z">
              <w:r w:rsidRPr="00C468CA">
                <w:rPr>
                  <w:rFonts w:ascii="Times New Roman" w:eastAsia="Calibri" w:hAnsi="Times New Roman" w:cs="Times New Roman"/>
                  <w:sz w:val="18"/>
                  <w:szCs w:val="18"/>
                  <w:lang w:val="fr-CM" w:eastAsia="en-US"/>
                </w:rPr>
                <w:t>20</w:t>
              </w:r>
            </w:ins>
          </w:p>
        </w:tc>
        <w:tc>
          <w:tcPr>
            <w:tcW w:w="1529" w:type="dxa"/>
            <w:tcBorders>
              <w:top w:val="single" w:sz="6" w:space="0" w:color="auto"/>
              <w:left w:val="single" w:sz="6" w:space="0" w:color="auto"/>
              <w:bottom w:val="single" w:sz="6" w:space="0" w:color="auto"/>
              <w:right w:val="single" w:sz="6" w:space="0" w:color="auto"/>
            </w:tcBorders>
          </w:tcPr>
          <w:p w:rsidR="00C468CA" w:rsidRPr="00C468CA" w:rsidRDefault="00C468CA" w:rsidP="00C468CA">
            <w:pPr>
              <w:spacing w:after="0" w:line="240" w:lineRule="auto"/>
              <w:contextualSpacing/>
              <w:jc w:val="center"/>
              <w:rPr>
                <w:ins w:id="12519" w:author="Leuveld, Koen" w:date="2013-10-24T18:34:00Z"/>
                <w:rFonts w:ascii="Times New Roman" w:eastAsia="Calibri" w:hAnsi="Times New Roman" w:cs="Times New Roman"/>
                <w:sz w:val="18"/>
                <w:szCs w:val="18"/>
                <w:lang w:val="fr-CM" w:eastAsia="en-US"/>
              </w:rPr>
            </w:pPr>
            <w:ins w:id="12520" w:author="Leuveld, Koen" w:date="2013-10-24T18:34:00Z">
              <w:r w:rsidRPr="00C468CA">
                <w:rPr>
                  <w:rFonts w:ascii="Times New Roman" w:eastAsia="Calibri" w:hAnsi="Times New Roman" w:cs="Times New Roman"/>
                  <w:sz w:val="18"/>
                  <w:szCs w:val="18"/>
                  <w:lang w:val="fr-CM" w:eastAsia="en-US"/>
                </w:rPr>
                <w:t xml:space="preserve">625 000 </w:t>
              </w:r>
              <w:proofErr w:type="spellStart"/>
              <w:r w:rsidRPr="00C468CA">
                <w:rPr>
                  <w:rFonts w:ascii="Times New Roman" w:eastAsia="Calibri" w:hAnsi="Times New Roman" w:cs="Times New Roman"/>
                  <w:sz w:val="18"/>
                  <w:szCs w:val="18"/>
                  <w:lang w:val="fr-CM" w:eastAsia="en-US"/>
                </w:rPr>
                <w:t>Fcfa</w:t>
              </w:r>
              <w:proofErr w:type="spellEnd"/>
            </w:ins>
          </w:p>
        </w:tc>
        <w:tc>
          <w:tcPr>
            <w:tcW w:w="1215" w:type="dxa"/>
            <w:tcBorders>
              <w:top w:val="single" w:sz="6" w:space="0" w:color="auto"/>
              <w:left w:val="single" w:sz="6" w:space="0" w:color="auto"/>
              <w:bottom w:val="single" w:sz="6" w:space="0" w:color="auto"/>
              <w:right w:val="single" w:sz="12" w:space="0" w:color="auto"/>
            </w:tcBorders>
          </w:tcPr>
          <w:p w:rsidR="00C468CA" w:rsidRPr="00C468CA" w:rsidRDefault="00C468CA" w:rsidP="00C468CA">
            <w:pPr>
              <w:spacing w:after="0" w:line="240" w:lineRule="auto"/>
              <w:contextualSpacing/>
              <w:jc w:val="center"/>
              <w:rPr>
                <w:ins w:id="12521" w:author="Leuveld, Koen" w:date="2013-10-24T18:34:00Z"/>
                <w:rFonts w:ascii="Times New Roman" w:eastAsia="Calibri" w:hAnsi="Times New Roman" w:cs="Times New Roman"/>
                <w:sz w:val="18"/>
                <w:szCs w:val="18"/>
                <w:lang w:val="fr-CM" w:eastAsia="en-US"/>
              </w:rPr>
            </w:pPr>
            <w:ins w:id="12522" w:author="Leuveld, Koen" w:date="2013-10-24T18:34:00Z">
              <w:r w:rsidRPr="00C468CA">
                <w:rPr>
                  <w:rFonts w:ascii="Times New Roman" w:eastAsia="Times New Roman" w:hAnsi="Times New Roman" w:cs="Times New Roman"/>
                  <w:sz w:val="18"/>
                  <w:szCs w:val="18"/>
                  <w:lang w:val="fr-CM"/>
                </w:rPr>
                <w:t>|____|</w:t>
              </w:r>
            </w:ins>
          </w:p>
        </w:tc>
      </w:tr>
      <w:tr w:rsidR="00C468CA" w:rsidRPr="00C468CA" w:rsidTr="00C468CA">
        <w:trPr>
          <w:jc w:val="center"/>
          <w:ins w:id="12523" w:author="Leuveld, Koen" w:date="2013-10-24T18:34:00Z"/>
        </w:trPr>
        <w:tc>
          <w:tcPr>
            <w:tcW w:w="738" w:type="dxa"/>
            <w:vMerge/>
            <w:tcBorders>
              <w:right w:val="single" w:sz="12" w:space="0" w:color="auto"/>
            </w:tcBorders>
          </w:tcPr>
          <w:p w:rsidR="00C468CA" w:rsidRPr="00C468CA" w:rsidRDefault="00C468CA" w:rsidP="00C468CA">
            <w:pPr>
              <w:spacing w:after="0" w:line="240" w:lineRule="auto"/>
              <w:contextualSpacing/>
              <w:rPr>
                <w:ins w:id="12524" w:author="Leuveld, Koen" w:date="2013-10-24T18:34:00Z"/>
                <w:rFonts w:ascii="Times New Roman" w:eastAsia="Calibri" w:hAnsi="Times New Roman" w:cs="Times New Roman"/>
                <w:sz w:val="18"/>
                <w:szCs w:val="18"/>
                <w:lang w:val="fr-CM" w:eastAsia="en-US"/>
              </w:rPr>
            </w:pPr>
          </w:p>
        </w:tc>
        <w:tc>
          <w:tcPr>
            <w:tcW w:w="360" w:type="dxa"/>
            <w:tcBorders>
              <w:top w:val="single" w:sz="6" w:space="0" w:color="auto"/>
              <w:left w:val="single" w:sz="12" w:space="0" w:color="auto"/>
              <w:bottom w:val="single" w:sz="12" w:space="0" w:color="auto"/>
              <w:right w:val="single" w:sz="6" w:space="0" w:color="auto"/>
            </w:tcBorders>
          </w:tcPr>
          <w:p w:rsidR="00C468CA" w:rsidRPr="00C468CA" w:rsidRDefault="00C468CA" w:rsidP="00C468CA">
            <w:pPr>
              <w:spacing w:after="0" w:line="240" w:lineRule="auto"/>
              <w:contextualSpacing/>
              <w:rPr>
                <w:ins w:id="12525" w:author="Leuveld, Koen" w:date="2013-10-24T18:34:00Z"/>
                <w:rFonts w:ascii="Times New Roman" w:eastAsia="Calibri" w:hAnsi="Times New Roman" w:cs="Times New Roman"/>
                <w:sz w:val="18"/>
                <w:szCs w:val="18"/>
                <w:lang w:val="fr-CM" w:eastAsia="en-US"/>
              </w:rPr>
            </w:pPr>
            <w:ins w:id="12526" w:author="Leuveld, Koen" w:date="2013-10-24T18:34:00Z">
              <w:r w:rsidRPr="00C468CA">
                <w:rPr>
                  <w:rFonts w:ascii="Times New Roman" w:eastAsia="Calibri" w:hAnsi="Times New Roman" w:cs="Times New Roman"/>
                  <w:sz w:val="18"/>
                  <w:szCs w:val="18"/>
                  <w:lang w:val="fr-CM" w:eastAsia="en-US"/>
                </w:rPr>
                <w:t>7</w:t>
              </w:r>
            </w:ins>
          </w:p>
        </w:tc>
        <w:tc>
          <w:tcPr>
            <w:tcW w:w="1431" w:type="dxa"/>
            <w:tcBorders>
              <w:top w:val="single" w:sz="6" w:space="0" w:color="auto"/>
              <w:left w:val="single" w:sz="6" w:space="0" w:color="auto"/>
              <w:bottom w:val="single" w:sz="12" w:space="0" w:color="auto"/>
              <w:right w:val="single" w:sz="6" w:space="0" w:color="auto"/>
            </w:tcBorders>
          </w:tcPr>
          <w:p w:rsidR="00C468CA" w:rsidRPr="00C468CA" w:rsidRDefault="00C468CA" w:rsidP="00C468CA">
            <w:pPr>
              <w:spacing w:after="0" w:line="240" w:lineRule="auto"/>
              <w:contextualSpacing/>
              <w:jc w:val="center"/>
              <w:rPr>
                <w:ins w:id="12527" w:author="Leuveld, Koen" w:date="2013-10-24T18:34:00Z"/>
                <w:rFonts w:ascii="Times New Roman" w:eastAsia="Calibri" w:hAnsi="Times New Roman" w:cs="Times New Roman"/>
                <w:sz w:val="18"/>
                <w:szCs w:val="18"/>
                <w:lang w:val="fr-CM" w:eastAsia="en-US"/>
              </w:rPr>
            </w:pPr>
            <w:ins w:id="12528" w:author="Leuveld, Koen" w:date="2013-10-24T18:34:00Z">
              <w:r w:rsidRPr="00C468CA">
                <w:rPr>
                  <w:rFonts w:ascii="Times New Roman" w:eastAsia="Calibri" w:hAnsi="Times New Roman" w:cs="Times New Roman"/>
                  <w:sz w:val="18"/>
                  <w:szCs w:val="18"/>
                  <w:lang w:val="fr-CM" w:eastAsia="en-US"/>
                </w:rPr>
                <w:t xml:space="preserve">300 000 </w:t>
              </w:r>
              <w:proofErr w:type="spellStart"/>
              <w:r w:rsidRPr="00C468CA">
                <w:rPr>
                  <w:rFonts w:ascii="Times New Roman" w:eastAsia="Calibri" w:hAnsi="Times New Roman" w:cs="Times New Roman"/>
                  <w:sz w:val="18"/>
                  <w:szCs w:val="18"/>
                  <w:lang w:val="fr-CM" w:eastAsia="en-US"/>
                </w:rPr>
                <w:t>Fcfa</w:t>
              </w:r>
              <w:proofErr w:type="spellEnd"/>
            </w:ins>
          </w:p>
        </w:tc>
        <w:tc>
          <w:tcPr>
            <w:tcW w:w="1452" w:type="dxa"/>
            <w:tcBorders>
              <w:top w:val="single" w:sz="6" w:space="0" w:color="auto"/>
              <w:left w:val="single" w:sz="6" w:space="0" w:color="auto"/>
              <w:bottom w:val="single" w:sz="12" w:space="0" w:color="auto"/>
              <w:right w:val="single" w:sz="12" w:space="0" w:color="auto"/>
            </w:tcBorders>
            <w:vAlign w:val="bottom"/>
          </w:tcPr>
          <w:p w:rsidR="00C468CA" w:rsidRPr="00C468CA" w:rsidRDefault="00C468CA" w:rsidP="00C468CA">
            <w:pPr>
              <w:spacing w:after="0" w:line="240" w:lineRule="auto"/>
              <w:contextualSpacing/>
              <w:jc w:val="center"/>
              <w:rPr>
                <w:ins w:id="12529" w:author="Leuveld, Koen" w:date="2013-10-24T18:34:00Z"/>
                <w:rFonts w:ascii="Times New Roman" w:eastAsia="Calibri" w:hAnsi="Times New Roman" w:cs="Times New Roman"/>
                <w:sz w:val="18"/>
                <w:szCs w:val="18"/>
                <w:lang w:val="fr-CM" w:eastAsia="en-US"/>
              </w:rPr>
            </w:pPr>
            <w:ins w:id="12530" w:author="Leuveld, Koen" w:date="2013-10-24T18:34:00Z">
              <w:r w:rsidRPr="00C468CA">
                <w:rPr>
                  <w:rFonts w:ascii="Times New Roman" w:eastAsia="Times New Roman" w:hAnsi="Times New Roman" w:cs="Times New Roman"/>
                  <w:sz w:val="18"/>
                  <w:szCs w:val="18"/>
                  <w:lang w:val="fr-CM"/>
                </w:rPr>
                <w:t>|____|</w:t>
              </w:r>
            </w:ins>
          </w:p>
        </w:tc>
        <w:tc>
          <w:tcPr>
            <w:tcW w:w="447" w:type="dxa"/>
            <w:tcBorders>
              <w:top w:val="single" w:sz="6" w:space="0" w:color="auto"/>
              <w:left w:val="single" w:sz="12" w:space="0" w:color="auto"/>
              <w:bottom w:val="single" w:sz="12" w:space="0" w:color="auto"/>
              <w:right w:val="single" w:sz="6" w:space="0" w:color="auto"/>
            </w:tcBorders>
            <w:vAlign w:val="bottom"/>
          </w:tcPr>
          <w:p w:rsidR="00C468CA" w:rsidRPr="00C468CA" w:rsidRDefault="00C468CA" w:rsidP="00C468CA">
            <w:pPr>
              <w:spacing w:after="0" w:line="240" w:lineRule="auto"/>
              <w:contextualSpacing/>
              <w:jc w:val="center"/>
              <w:rPr>
                <w:ins w:id="12531" w:author="Leuveld, Koen" w:date="2013-10-24T18:34:00Z"/>
                <w:rFonts w:ascii="Times New Roman" w:eastAsia="Calibri" w:hAnsi="Times New Roman" w:cs="Times New Roman"/>
                <w:sz w:val="18"/>
                <w:szCs w:val="18"/>
                <w:lang w:val="fr-CM" w:eastAsia="en-US"/>
              </w:rPr>
            </w:pPr>
            <w:ins w:id="12532" w:author="Leuveld, Koen" w:date="2013-10-24T18:34:00Z">
              <w:r w:rsidRPr="00C468CA">
                <w:rPr>
                  <w:rFonts w:ascii="Times New Roman" w:eastAsia="Calibri" w:hAnsi="Times New Roman" w:cs="Times New Roman"/>
                  <w:sz w:val="18"/>
                  <w:szCs w:val="18"/>
                  <w:lang w:val="fr-CM" w:eastAsia="en-US"/>
                </w:rPr>
                <w:t>14</w:t>
              </w:r>
            </w:ins>
          </w:p>
        </w:tc>
        <w:tc>
          <w:tcPr>
            <w:tcW w:w="1616" w:type="dxa"/>
            <w:tcBorders>
              <w:top w:val="single" w:sz="6" w:space="0" w:color="auto"/>
              <w:left w:val="single" w:sz="6" w:space="0" w:color="auto"/>
              <w:bottom w:val="single" w:sz="12" w:space="0" w:color="auto"/>
              <w:right w:val="single" w:sz="6" w:space="0" w:color="auto"/>
            </w:tcBorders>
          </w:tcPr>
          <w:p w:rsidR="00C468CA" w:rsidRPr="00C468CA" w:rsidRDefault="00C468CA" w:rsidP="00C468CA">
            <w:pPr>
              <w:spacing w:after="0" w:line="240" w:lineRule="auto"/>
              <w:contextualSpacing/>
              <w:jc w:val="center"/>
              <w:rPr>
                <w:ins w:id="12533" w:author="Leuveld, Koen" w:date="2013-10-24T18:34:00Z"/>
                <w:rFonts w:ascii="Times New Roman" w:eastAsia="Calibri" w:hAnsi="Times New Roman" w:cs="Times New Roman"/>
                <w:sz w:val="18"/>
                <w:szCs w:val="18"/>
                <w:lang w:val="fr-CM" w:eastAsia="en-US"/>
              </w:rPr>
            </w:pPr>
            <w:ins w:id="12534" w:author="Leuveld, Koen" w:date="2013-10-24T18:34:00Z">
              <w:r w:rsidRPr="00C468CA">
                <w:rPr>
                  <w:rFonts w:ascii="Times New Roman" w:eastAsia="Calibri" w:hAnsi="Times New Roman" w:cs="Times New Roman"/>
                  <w:sz w:val="18"/>
                  <w:szCs w:val="18"/>
                  <w:lang w:val="fr-CM" w:eastAsia="en-US"/>
                </w:rPr>
                <w:t xml:space="preserve">475 000 </w:t>
              </w:r>
              <w:proofErr w:type="spellStart"/>
              <w:r w:rsidRPr="00C468CA">
                <w:rPr>
                  <w:rFonts w:ascii="Times New Roman" w:eastAsia="Calibri" w:hAnsi="Times New Roman" w:cs="Times New Roman"/>
                  <w:sz w:val="18"/>
                  <w:szCs w:val="18"/>
                  <w:lang w:val="fr-CM" w:eastAsia="en-US"/>
                </w:rPr>
                <w:t>Fcfa</w:t>
              </w:r>
              <w:proofErr w:type="spellEnd"/>
            </w:ins>
          </w:p>
        </w:tc>
        <w:tc>
          <w:tcPr>
            <w:tcW w:w="1311" w:type="dxa"/>
            <w:tcBorders>
              <w:top w:val="single" w:sz="6" w:space="0" w:color="auto"/>
              <w:left w:val="single" w:sz="6" w:space="0" w:color="auto"/>
              <w:bottom w:val="single" w:sz="12" w:space="0" w:color="auto"/>
              <w:right w:val="single" w:sz="12" w:space="0" w:color="auto"/>
            </w:tcBorders>
          </w:tcPr>
          <w:p w:rsidR="00C468CA" w:rsidRPr="00C468CA" w:rsidRDefault="00C468CA" w:rsidP="00C468CA">
            <w:pPr>
              <w:spacing w:after="0" w:line="240" w:lineRule="auto"/>
              <w:contextualSpacing/>
              <w:jc w:val="center"/>
              <w:rPr>
                <w:ins w:id="12535" w:author="Leuveld, Koen" w:date="2013-10-24T18:34:00Z"/>
                <w:rFonts w:ascii="Times New Roman" w:eastAsia="Calibri" w:hAnsi="Times New Roman" w:cs="Times New Roman"/>
                <w:sz w:val="18"/>
                <w:szCs w:val="18"/>
                <w:lang w:val="fr-CM" w:eastAsia="en-US"/>
              </w:rPr>
            </w:pPr>
            <w:ins w:id="12536" w:author="Leuveld, Koen" w:date="2013-10-24T18:34:00Z">
              <w:r w:rsidRPr="00C468CA">
                <w:rPr>
                  <w:rFonts w:ascii="Times New Roman" w:eastAsia="Times New Roman" w:hAnsi="Times New Roman" w:cs="Times New Roman"/>
                  <w:sz w:val="18"/>
                  <w:szCs w:val="18"/>
                  <w:lang w:val="fr-CM"/>
                </w:rPr>
                <w:t>|____|</w:t>
              </w:r>
            </w:ins>
          </w:p>
        </w:tc>
        <w:tc>
          <w:tcPr>
            <w:tcW w:w="583" w:type="dxa"/>
            <w:tcBorders>
              <w:top w:val="single" w:sz="6" w:space="0" w:color="auto"/>
              <w:left w:val="single" w:sz="12" w:space="0" w:color="auto"/>
              <w:bottom w:val="single" w:sz="12" w:space="0" w:color="auto"/>
              <w:right w:val="single" w:sz="6" w:space="0" w:color="auto"/>
            </w:tcBorders>
            <w:vAlign w:val="bottom"/>
          </w:tcPr>
          <w:p w:rsidR="00C468CA" w:rsidRPr="00C468CA" w:rsidRDefault="00C468CA" w:rsidP="00C468CA">
            <w:pPr>
              <w:spacing w:after="0" w:line="240" w:lineRule="auto"/>
              <w:contextualSpacing/>
              <w:jc w:val="center"/>
              <w:rPr>
                <w:ins w:id="12537" w:author="Leuveld, Koen" w:date="2013-10-24T18:34:00Z"/>
                <w:rFonts w:ascii="Times New Roman" w:eastAsia="Calibri" w:hAnsi="Times New Roman" w:cs="Times New Roman"/>
                <w:sz w:val="18"/>
                <w:szCs w:val="18"/>
                <w:lang w:val="fr-CM" w:eastAsia="en-US"/>
              </w:rPr>
            </w:pPr>
            <w:ins w:id="12538" w:author="Leuveld, Koen" w:date="2013-10-24T18:34:00Z">
              <w:r w:rsidRPr="00C468CA">
                <w:rPr>
                  <w:rFonts w:ascii="Times New Roman" w:eastAsia="Calibri" w:hAnsi="Times New Roman" w:cs="Times New Roman"/>
                  <w:sz w:val="18"/>
                  <w:szCs w:val="18"/>
                  <w:lang w:val="fr-CM" w:eastAsia="en-US"/>
                </w:rPr>
                <w:t>21</w:t>
              </w:r>
            </w:ins>
          </w:p>
        </w:tc>
        <w:tc>
          <w:tcPr>
            <w:tcW w:w="1529" w:type="dxa"/>
            <w:tcBorders>
              <w:top w:val="single" w:sz="6" w:space="0" w:color="auto"/>
              <w:left w:val="single" w:sz="6" w:space="0" w:color="auto"/>
              <w:bottom w:val="single" w:sz="12" w:space="0" w:color="auto"/>
              <w:right w:val="single" w:sz="6" w:space="0" w:color="auto"/>
            </w:tcBorders>
          </w:tcPr>
          <w:p w:rsidR="00C468CA" w:rsidRPr="00C468CA" w:rsidRDefault="00C468CA" w:rsidP="00C468CA">
            <w:pPr>
              <w:spacing w:after="0" w:line="240" w:lineRule="auto"/>
              <w:contextualSpacing/>
              <w:jc w:val="center"/>
              <w:rPr>
                <w:ins w:id="12539" w:author="Leuveld, Koen" w:date="2013-10-24T18:34:00Z"/>
                <w:rFonts w:ascii="Times New Roman" w:eastAsia="Calibri" w:hAnsi="Times New Roman" w:cs="Times New Roman"/>
                <w:sz w:val="18"/>
                <w:szCs w:val="18"/>
                <w:lang w:val="fr-CM" w:eastAsia="en-US"/>
              </w:rPr>
            </w:pPr>
            <w:ins w:id="12540" w:author="Leuveld, Koen" w:date="2013-10-24T18:34:00Z">
              <w:r w:rsidRPr="00C468CA">
                <w:rPr>
                  <w:rFonts w:ascii="Times New Roman" w:eastAsia="Calibri" w:hAnsi="Times New Roman" w:cs="Times New Roman"/>
                  <w:sz w:val="18"/>
                  <w:szCs w:val="18"/>
                  <w:lang w:val="fr-CM" w:eastAsia="en-US"/>
                </w:rPr>
                <w:t xml:space="preserve">650 000 </w:t>
              </w:r>
              <w:proofErr w:type="spellStart"/>
              <w:r w:rsidRPr="00C468CA">
                <w:rPr>
                  <w:rFonts w:ascii="Times New Roman" w:eastAsia="Calibri" w:hAnsi="Times New Roman" w:cs="Times New Roman"/>
                  <w:sz w:val="18"/>
                  <w:szCs w:val="18"/>
                  <w:lang w:val="fr-CM" w:eastAsia="en-US"/>
                </w:rPr>
                <w:t>Fcfa</w:t>
              </w:r>
              <w:proofErr w:type="spellEnd"/>
            </w:ins>
          </w:p>
        </w:tc>
        <w:tc>
          <w:tcPr>
            <w:tcW w:w="1215" w:type="dxa"/>
            <w:tcBorders>
              <w:top w:val="single" w:sz="6" w:space="0" w:color="auto"/>
              <w:left w:val="single" w:sz="6" w:space="0" w:color="auto"/>
              <w:bottom w:val="single" w:sz="12" w:space="0" w:color="auto"/>
              <w:right w:val="single" w:sz="12" w:space="0" w:color="auto"/>
            </w:tcBorders>
          </w:tcPr>
          <w:p w:rsidR="00C468CA" w:rsidRPr="00C468CA" w:rsidRDefault="00C468CA" w:rsidP="00C468CA">
            <w:pPr>
              <w:spacing w:after="0" w:line="240" w:lineRule="auto"/>
              <w:contextualSpacing/>
              <w:jc w:val="center"/>
              <w:rPr>
                <w:ins w:id="12541" w:author="Leuveld, Koen" w:date="2013-10-24T18:34:00Z"/>
                <w:rFonts w:ascii="Times New Roman" w:eastAsia="Calibri" w:hAnsi="Times New Roman" w:cs="Times New Roman"/>
                <w:sz w:val="18"/>
                <w:szCs w:val="18"/>
                <w:lang w:val="fr-CM" w:eastAsia="en-US"/>
              </w:rPr>
            </w:pPr>
            <w:ins w:id="12542" w:author="Leuveld, Koen" w:date="2013-10-24T18:34:00Z">
              <w:r w:rsidRPr="00C468CA">
                <w:rPr>
                  <w:rFonts w:ascii="Times New Roman" w:eastAsia="Times New Roman" w:hAnsi="Times New Roman" w:cs="Times New Roman"/>
                  <w:sz w:val="18"/>
                  <w:szCs w:val="18"/>
                  <w:lang w:val="fr-CM"/>
                </w:rPr>
                <w:t>|____|</w:t>
              </w:r>
            </w:ins>
          </w:p>
        </w:tc>
      </w:tr>
    </w:tbl>
    <w:p w:rsidR="00726879" w:rsidRPr="00442E10" w:rsidRDefault="00726879" w:rsidP="00726879">
      <w:pPr>
        <w:pStyle w:val="Listecouleur-Accent11"/>
        <w:rPr>
          <w:ins w:id="12543" w:author="PIERRE" w:date="2013-10-24T12:24:00Z"/>
          <w:rFonts w:ascii="Times New Roman" w:hAnsi="Times New Roman"/>
          <w:lang w:val="fr-FR"/>
          <w:rPrChange w:id="12544" w:author="PIERRE" w:date="2013-10-24T12:27:00Z">
            <w:rPr>
              <w:ins w:id="12545" w:author="PIERRE" w:date="2013-10-24T12:24:00Z"/>
              <w:rFonts w:ascii="Times New Roman" w:hAnsi="Times New Roman"/>
              <w:lang w:val="fr-CM"/>
            </w:rPr>
          </w:rPrChange>
        </w:rPr>
      </w:pPr>
    </w:p>
    <w:p w:rsidR="00726879" w:rsidRPr="00442E10" w:rsidRDefault="00AF2F6F" w:rsidP="00726879">
      <w:pPr>
        <w:pStyle w:val="Listecouleur-Accent11"/>
        <w:numPr>
          <w:ilvl w:val="0"/>
          <w:numId w:val="49"/>
        </w:numPr>
        <w:rPr>
          <w:ins w:id="12546" w:author="PIERRE" w:date="2013-10-24T12:24:00Z"/>
          <w:rFonts w:ascii="Times New Roman" w:hAnsi="Times New Roman"/>
          <w:lang w:val="fr-FR"/>
          <w:rPrChange w:id="12547" w:author="PIERRE" w:date="2013-10-24T12:27:00Z">
            <w:rPr>
              <w:ins w:id="12548" w:author="PIERRE" w:date="2013-10-24T12:24:00Z"/>
              <w:rFonts w:ascii="Times New Roman" w:hAnsi="Times New Roman"/>
              <w:lang w:val="fr-CM"/>
            </w:rPr>
          </w:rPrChange>
        </w:rPr>
      </w:pPr>
      <w:ins w:id="12549" w:author="PIERRE" w:date="2013-10-24T12:24:00Z">
        <w:r w:rsidRPr="00AF2F6F">
          <w:rPr>
            <w:rFonts w:ascii="Times New Roman" w:hAnsi="Times New Roman"/>
            <w:lang w:val="fr-FR"/>
            <w:rPrChange w:id="12550" w:author="PIERRE" w:date="2013-10-24T12:27:00Z">
              <w:rPr>
                <w:rFonts w:ascii="Times New Roman" w:eastAsiaTheme="majorEastAsia" w:hAnsi="Times New Roman" w:cstheme="majorBidi"/>
                <w:b/>
                <w:bCs/>
                <w:color w:val="365F91" w:themeColor="accent1" w:themeShade="BF"/>
                <w:sz w:val="28"/>
                <w:szCs w:val="28"/>
                <w:lang w:val="fr-CM"/>
              </w:rPr>
            </w:rPrChange>
          </w:rPr>
          <w:t>ENVOYEZ L’ENQUETE A LA PLACE PUBLIQUE N°2, ET PASSEZ A L’</w:t>
        </w:r>
        <w:proofErr w:type="spellStart"/>
        <w:r w:rsidRPr="00AF2F6F">
          <w:rPr>
            <w:rFonts w:ascii="Times New Roman" w:hAnsi="Times New Roman"/>
            <w:lang w:val="fr-FR"/>
            <w:rPrChange w:id="12551" w:author="PIERRE" w:date="2013-10-24T12:27:00Z">
              <w:rPr>
                <w:rFonts w:ascii="Times New Roman" w:eastAsiaTheme="majorEastAsia" w:hAnsi="Times New Roman" w:cstheme="majorBidi"/>
                <w:b/>
                <w:bCs/>
                <w:color w:val="365F91" w:themeColor="accent1" w:themeShade="BF"/>
                <w:sz w:val="28"/>
                <w:szCs w:val="28"/>
                <w:lang w:val="fr-CM"/>
              </w:rPr>
            </w:rPrChange>
          </w:rPr>
          <w:t>ENQUËTE</w:t>
        </w:r>
        <w:proofErr w:type="spellEnd"/>
        <w:r w:rsidRPr="00AF2F6F">
          <w:rPr>
            <w:rFonts w:ascii="Times New Roman" w:hAnsi="Times New Roman"/>
            <w:lang w:val="fr-FR"/>
            <w:rPrChange w:id="12552" w:author="PIERRE" w:date="2013-10-24T12:27:00Z">
              <w:rPr>
                <w:rFonts w:ascii="Times New Roman" w:eastAsiaTheme="majorEastAsia" w:hAnsi="Times New Roman" w:cstheme="majorBidi"/>
                <w:b/>
                <w:bCs/>
                <w:color w:val="365F91" w:themeColor="accent1" w:themeShade="BF"/>
                <w:sz w:val="28"/>
                <w:szCs w:val="28"/>
                <w:lang w:val="fr-CM"/>
              </w:rPr>
            </w:rPrChange>
          </w:rPr>
          <w:t xml:space="preserve"> SUIVANT.</w:t>
        </w:r>
      </w:ins>
    </w:p>
    <w:p w:rsidR="00726879" w:rsidRPr="00442E10" w:rsidRDefault="00726879" w:rsidP="00726879">
      <w:pPr>
        <w:pStyle w:val="Listecouleur-Accent11"/>
        <w:ind w:left="0"/>
        <w:rPr>
          <w:ins w:id="12553" w:author="PIERRE" w:date="2013-10-24T12:24:00Z"/>
          <w:rFonts w:ascii="Times New Roman" w:hAnsi="Times New Roman"/>
          <w:lang w:val="fr-FR"/>
          <w:rPrChange w:id="12554" w:author="PIERRE" w:date="2013-10-24T12:27:00Z">
            <w:rPr>
              <w:ins w:id="12555" w:author="PIERRE" w:date="2013-10-24T12:24:00Z"/>
              <w:rFonts w:ascii="Times New Roman" w:hAnsi="Times New Roman"/>
              <w:lang w:val="fr-CM"/>
            </w:rPr>
          </w:rPrChange>
        </w:rPr>
      </w:pPr>
    </w:p>
    <w:p w:rsidR="00726879" w:rsidRPr="00442E10" w:rsidRDefault="00AF2F6F" w:rsidP="00726879">
      <w:pPr>
        <w:pStyle w:val="Listecouleur-Accent11"/>
        <w:ind w:left="0"/>
        <w:rPr>
          <w:ins w:id="12556" w:author="PIERRE" w:date="2013-10-24T12:24:00Z"/>
          <w:rFonts w:ascii="Times New Roman" w:hAnsi="Times New Roman"/>
          <w:lang w:val="fr-FR"/>
          <w:rPrChange w:id="12557" w:author="PIERRE" w:date="2013-10-24T12:27:00Z">
            <w:rPr>
              <w:ins w:id="12558" w:author="PIERRE" w:date="2013-10-24T12:24:00Z"/>
              <w:rFonts w:ascii="Times New Roman" w:hAnsi="Times New Roman"/>
              <w:lang w:val="fr-CM"/>
            </w:rPr>
          </w:rPrChange>
        </w:rPr>
      </w:pPr>
      <w:ins w:id="12559" w:author="PIERRE" w:date="2013-10-24T12:24:00Z">
        <w:r w:rsidRPr="00AF2F6F">
          <w:rPr>
            <w:rFonts w:ascii="Times New Roman" w:hAnsi="Times New Roman"/>
            <w:lang w:val="fr-FR"/>
            <w:rPrChange w:id="12560" w:author="PIERRE" w:date="2013-10-24T12:27:00Z">
              <w:rPr>
                <w:rFonts w:ascii="Times New Roman" w:eastAsiaTheme="majorEastAsia" w:hAnsi="Times New Roman" w:cstheme="majorBidi"/>
                <w:b/>
                <w:bCs/>
                <w:color w:val="365F91" w:themeColor="accent1" w:themeShade="BF"/>
                <w:sz w:val="28"/>
                <w:szCs w:val="28"/>
                <w:lang w:val="fr-CM"/>
              </w:rPr>
            </w:rPrChange>
          </w:rPr>
          <w:t>VEILLEZ À CE QUE L’ENQUÊTÉ SORTANT DE LA PLACE PRIVÉE NE COMMUNIQUE PAS AVEC CEUX DE LA PLACE PUBLIQUE N°1 (UN DES ENQUÊTEURS DOIT ÊTRE PLACÉ HORS DE LA PLACE PRIVÉE POUR ESCORTER L’ENQUÊTE SORTANT A LA PLACE PUBLIQUE N°2 ET SE RASSURER QU’IL N’Y A PAS DE COMMUNICATION AVEC LES ENQUÊTES DE LA PLACE PUBLIQUE N°1).</w:t>
        </w:r>
      </w:ins>
    </w:p>
    <w:p w:rsidR="00726879" w:rsidRPr="00442E10" w:rsidRDefault="00AF2F6F" w:rsidP="00726879">
      <w:pPr>
        <w:pStyle w:val="Heading2"/>
        <w:rPr>
          <w:ins w:id="12561" w:author="PIERRE" w:date="2013-10-24T12:24:00Z"/>
          <w:lang w:val="fr-FR"/>
          <w:rPrChange w:id="12562" w:author="PIERRE" w:date="2013-10-24T12:27:00Z">
            <w:rPr>
              <w:ins w:id="12563" w:author="PIERRE" w:date="2013-10-24T12:24:00Z"/>
              <w:lang w:val="fr-CM"/>
            </w:rPr>
          </w:rPrChange>
        </w:rPr>
      </w:pPr>
      <w:ins w:id="12564" w:author="PIERRE" w:date="2013-10-24T12:24:00Z">
        <w:r w:rsidRPr="00AF2F6F">
          <w:rPr>
            <w:lang w:val="fr-FR"/>
            <w:rPrChange w:id="12565" w:author="PIERRE" w:date="2013-10-24T12:27:00Z">
              <w:rPr>
                <w:b w:val="0"/>
                <w:bCs w:val="0"/>
                <w:color w:val="365F91" w:themeColor="accent1" w:themeShade="BF"/>
                <w:sz w:val="28"/>
                <w:szCs w:val="28"/>
                <w:lang w:val="fr-CM"/>
              </w:rPr>
            </w:rPrChange>
          </w:rPr>
          <w:t>Déroulement de la réunion publique N°2</w:t>
        </w:r>
      </w:ins>
    </w:p>
    <w:p w:rsidR="00726879" w:rsidRPr="00442E10" w:rsidRDefault="00AF2F6F" w:rsidP="00726879">
      <w:pPr>
        <w:pStyle w:val="Listecouleur-Accent11"/>
        <w:numPr>
          <w:ilvl w:val="0"/>
          <w:numId w:val="37"/>
        </w:numPr>
        <w:rPr>
          <w:ins w:id="12566" w:author="PIERRE" w:date="2013-10-24T12:24:00Z"/>
          <w:rFonts w:ascii="Times New Roman" w:hAnsi="Times New Roman"/>
          <w:lang w:val="fr-FR"/>
          <w:rPrChange w:id="12567" w:author="PIERRE" w:date="2013-10-24T12:27:00Z">
            <w:rPr>
              <w:ins w:id="12568" w:author="PIERRE" w:date="2013-10-24T12:24:00Z"/>
              <w:rFonts w:ascii="Times New Roman" w:hAnsi="Times New Roman"/>
              <w:lang w:val="fr-CM"/>
            </w:rPr>
          </w:rPrChange>
        </w:rPr>
      </w:pPr>
      <w:ins w:id="12569" w:author="PIERRE" w:date="2013-10-24T12:24:00Z">
        <w:r w:rsidRPr="00AF2F6F">
          <w:rPr>
            <w:rFonts w:ascii="Times New Roman" w:hAnsi="Times New Roman"/>
            <w:lang w:val="fr-FR"/>
            <w:rPrChange w:id="12570" w:author="PIERRE" w:date="2013-10-24T12:27:00Z">
              <w:rPr>
                <w:rFonts w:ascii="Times New Roman" w:eastAsiaTheme="majorEastAsia" w:hAnsi="Times New Roman" w:cstheme="majorBidi"/>
                <w:b/>
                <w:bCs/>
                <w:color w:val="365F91" w:themeColor="accent1" w:themeShade="BF"/>
                <w:sz w:val="28"/>
                <w:szCs w:val="28"/>
                <w:lang w:val="fr-CM"/>
              </w:rPr>
            </w:rPrChange>
          </w:rPr>
          <w:t xml:space="preserve">Après avoir achevé les entretiens à la place publique N°1, se déplacer à la place publique N°2 pour s’entretenir avec tous les participants </w:t>
        </w:r>
      </w:ins>
    </w:p>
    <w:p w:rsidR="00726879" w:rsidRPr="00442E10" w:rsidRDefault="00AF2F6F" w:rsidP="00726879">
      <w:pPr>
        <w:pStyle w:val="Listecouleur-Accent11"/>
        <w:numPr>
          <w:ilvl w:val="0"/>
          <w:numId w:val="37"/>
        </w:numPr>
        <w:rPr>
          <w:ins w:id="12571" w:author="PIERRE" w:date="2013-10-24T12:24:00Z"/>
          <w:rFonts w:ascii="Times New Roman" w:hAnsi="Times New Roman"/>
          <w:lang w:val="fr-FR"/>
          <w:rPrChange w:id="12572" w:author="PIERRE" w:date="2013-10-24T12:27:00Z">
            <w:rPr>
              <w:ins w:id="12573" w:author="PIERRE" w:date="2013-10-24T12:24:00Z"/>
              <w:rFonts w:ascii="Times New Roman" w:hAnsi="Times New Roman"/>
              <w:lang w:val="fr-CM"/>
            </w:rPr>
          </w:rPrChange>
        </w:rPr>
      </w:pPr>
      <w:ins w:id="12574" w:author="PIERRE" w:date="2013-10-24T12:24:00Z">
        <w:r w:rsidRPr="00AF2F6F">
          <w:rPr>
            <w:rFonts w:ascii="Times New Roman" w:hAnsi="Times New Roman"/>
            <w:lang w:val="fr-FR"/>
            <w:rPrChange w:id="12575" w:author="PIERRE" w:date="2013-10-24T12:27:00Z">
              <w:rPr>
                <w:rFonts w:ascii="Times New Roman" w:eastAsiaTheme="majorEastAsia" w:hAnsi="Times New Roman" w:cstheme="majorBidi"/>
                <w:b/>
                <w:bCs/>
                <w:color w:val="365F91" w:themeColor="accent1" w:themeShade="BF"/>
                <w:sz w:val="28"/>
                <w:szCs w:val="28"/>
                <w:lang w:val="fr-CM"/>
              </w:rPr>
            </w:rPrChange>
          </w:rPr>
          <w:t>Expliquez à tous</w:t>
        </w:r>
      </w:ins>
    </w:p>
    <w:p w:rsidR="00726879" w:rsidRPr="00442E10" w:rsidRDefault="00AF2F6F" w:rsidP="00726879">
      <w:pPr>
        <w:pStyle w:val="Listecouleur-Accent11"/>
        <w:numPr>
          <w:ilvl w:val="1"/>
          <w:numId w:val="37"/>
        </w:numPr>
        <w:rPr>
          <w:ins w:id="12576" w:author="PIERRE" w:date="2013-10-24T12:24:00Z"/>
          <w:rFonts w:ascii="Times New Roman" w:hAnsi="Times New Roman"/>
          <w:i/>
          <w:lang w:val="fr-FR"/>
          <w:rPrChange w:id="12577" w:author="PIERRE" w:date="2013-10-24T12:27:00Z">
            <w:rPr>
              <w:ins w:id="12578" w:author="PIERRE" w:date="2013-10-24T12:24:00Z"/>
              <w:rFonts w:ascii="Times New Roman" w:hAnsi="Times New Roman"/>
              <w:i/>
              <w:lang w:val="fr-CM"/>
            </w:rPr>
          </w:rPrChange>
        </w:rPr>
      </w:pPr>
      <w:ins w:id="12579" w:author="PIERRE" w:date="2013-10-24T12:24:00Z">
        <w:r w:rsidRPr="00AF2F6F">
          <w:rPr>
            <w:rFonts w:ascii="Times New Roman" w:hAnsi="Times New Roman"/>
            <w:i/>
            <w:lang w:val="fr-FR"/>
            <w:rPrChange w:id="12580" w:author="PIERRE" w:date="2013-10-24T12:27:00Z">
              <w:rPr>
                <w:rFonts w:ascii="Times New Roman" w:eastAsiaTheme="majorEastAsia" w:hAnsi="Times New Roman" w:cstheme="majorBidi"/>
                <w:b/>
                <w:bCs/>
                <w:i/>
                <w:color w:val="365F91" w:themeColor="accent1" w:themeShade="BF"/>
                <w:sz w:val="28"/>
                <w:szCs w:val="28"/>
                <w:lang w:val="fr-CM"/>
              </w:rPr>
            </w:rPrChange>
          </w:rPr>
          <w:t xml:space="preserve"> « Nous vous avons donné la possibilité d’acheter un bio-digesteur. »</w:t>
        </w:r>
      </w:ins>
    </w:p>
    <w:p w:rsidR="00726879" w:rsidRPr="00442E10" w:rsidRDefault="00AF2F6F" w:rsidP="00726879">
      <w:pPr>
        <w:pStyle w:val="Listecouleur-Accent11"/>
        <w:numPr>
          <w:ilvl w:val="1"/>
          <w:numId w:val="37"/>
        </w:numPr>
        <w:rPr>
          <w:ins w:id="12581" w:author="PIERRE" w:date="2013-10-24T12:24:00Z"/>
          <w:rFonts w:ascii="Times New Roman" w:hAnsi="Times New Roman"/>
          <w:i/>
          <w:lang w:val="fr-FR"/>
          <w:rPrChange w:id="12582" w:author="PIERRE" w:date="2013-10-24T12:27:00Z">
            <w:rPr>
              <w:ins w:id="12583" w:author="PIERRE" w:date="2013-10-24T12:24:00Z"/>
              <w:rFonts w:ascii="Times New Roman" w:hAnsi="Times New Roman"/>
              <w:i/>
              <w:lang w:val="fr-CM"/>
            </w:rPr>
          </w:rPrChange>
        </w:rPr>
      </w:pPr>
      <w:ins w:id="12584" w:author="PIERRE" w:date="2013-10-24T12:24:00Z">
        <w:r w:rsidRPr="00AF2F6F">
          <w:rPr>
            <w:rFonts w:ascii="Times New Roman" w:hAnsi="Times New Roman"/>
            <w:i/>
            <w:lang w:val="fr-FR"/>
            <w:rPrChange w:id="12585" w:author="PIERRE" w:date="2013-10-24T12:27:00Z">
              <w:rPr>
                <w:rFonts w:ascii="Times New Roman" w:eastAsiaTheme="majorEastAsia" w:hAnsi="Times New Roman" w:cstheme="majorBidi"/>
                <w:b/>
                <w:bCs/>
                <w:i/>
                <w:color w:val="365F91" w:themeColor="accent1" w:themeShade="BF"/>
                <w:sz w:val="28"/>
                <w:szCs w:val="28"/>
                <w:lang w:val="fr-CM"/>
              </w:rPr>
            </w:rPrChange>
          </w:rPr>
          <w:t>« Chacun de vous a communiqué le prix auquel il voudrait l’acheter. »</w:t>
        </w:r>
      </w:ins>
    </w:p>
    <w:p w:rsidR="00726879" w:rsidRPr="00442E10" w:rsidRDefault="00AF2F6F" w:rsidP="00726879">
      <w:pPr>
        <w:pStyle w:val="Listecouleur-Accent11"/>
        <w:numPr>
          <w:ilvl w:val="1"/>
          <w:numId w:val="37"/>
        </w:numPr>
        <w:rPr>
          <w:ins w:id="12586" w:author="PIERRE" w:date="2013-10-24T12:24:00Z"/>
          <w:rFonts w:ascii="Times New Roman" w:hAnsi="Times New Roman"/>
          <w:i/>
          <w:lang w:val="fr-FR"/>
          <w:rPrChange w:id="12587" w:author="PIERRE" w:date="2013-10-24T12:27:00Z">
            <w:rPr>
              <w:ins w:id="12588" w:author="PIERRE" w:date="2013-10-24T12:24:00Z"/>
              <w:rFonts w:ascii="Times New Roman" w:hAnsi="Times New Roman"/>
              <w:i/>
              <w:lang w:val="fr-CM"/>
            </w:rPr>
          </w:rPrChange>
        </w:rPr>
      </w:pPr>
      <w:ins w:id="12589" w:author="PIERRE" w:date="2013-10-24T12:24:00Z">
        <w:r w:rsidRPr="00AF2F6F">
          <w:rPr>
            <w:rFonts w:ascii="Times New Roman" w:hAnsi="Times New Roman"/>
            <w:i/>
            <w:lang w:val="fr-FR"/>
            <w:rPrChange w:id="12590" w:author="PIERRE" w:date="2013-10-24T12:27:00Z">
              <w:rPr>
                <w:rFonts w:ascii="Times New Roman" w:eastAsiaTheme="majorEastAsia" w:hAnsi="Times New Roman" w:cstheme="majorBidi"/>
                <w:b/>
                <w:bCs/>
                <w:i/>
                <w:color w:val="365F91" w:themeColor="accent1" w:themeShade="BF"/>
                <w:sz w:val="28"/>
                <w:szCs w:val="28"/>
                <w:lang w:val="fr-CM"/>
              </w:rPr>
            </w:rPrChange>
          </w:rPr>
          <w:t>« Nous allons maintenant ouvrir les enveloppes pour annoncer les prix. »</w:t>
        </w:r>
      </w:ins>
    </w:p>
    <w:p w:rsidR="00726879" w:rsidRPr="00442E10" w:rsidRDefault="00AF2F6F" w:rsidP="00726879">
      <w:pPr>
        <w:pStyle w:val="Listecouleur-Accent11"/>
        <w:numPr>
          <w:ilvl w:val="1"/>
          <w:numId w:val="37"/>
        </w:numPr>
        <w:rPr>
          <w:ins w:id="12591" w:author="PIERRE" w:date="2013-10-24T12:24:00Z"/>
          <w:rFonts w:ascii="Times New Roman" w:hAnsi="Times New Roman"/>
          <w:i/>
          <w:lang w:val="fr-FR"/>
          <w:rPrChange w:id="12592" w:author="PIERRE" w:date="2013-10-24T12:27:00Z">
            <w:rPr>
              <w:ins w:id="12593" w:author="PIERRE" w:date="2013-10-24T12:24:00Z"/>
              <w:rFonts w:ascii="Times New Roman" w:hAnsi="Times New Roman"/>
              <w:i/>
              <w:lang w:val="fr-CM"/>
            </w:rPr>
          </w:rPrChange>
        </w:rPr>
      </w:pPr>
      <w:ins w:id="12594" w:author="PIERRE" w:date="2013-10-24T12:24:00Z">
        <w:r w:rsidRPr="00AF2F6F">
          <w:rPr>
            <w:rFonts w:ascii="Times New Roman" w:hAnsi="Times New Roman"/>
            <w:i/>
            <w:lang w:val="fr-FR"/>
            <w:rPrChange w:id="12595" w:author="PIERRE" w:date="2013-10-24T12:27:00Z">
              <w:rPr>
                <w:rFonts w:ascii="Times New Roman" w:eastAsiaTheme="majorEastAsia" w:hAnsi="Times New Roman" w:cstheme="majorBidi"/>
                <w:b/>
                <w:bCs/>
                <w:i/>
                <w:color w:val="365F91" w:themeColor="accent1" w:themeShade="BF"/>
                <w:sz w:val="28"/>
                <w:szCs w:val="28"/>
                <w:lang w:val="fr-CM"/>
              </w:rPr>
            </w:rPrChange>
          </w:rPr>
          <w:t xml:space="preserve">« Si vous êtes d’accord d’acheter au prix qu’on présentera, nous allons signer un contrat avec vous, et la </w:t>
        </w:r>
        <w:proofErr w:type="spellStart"/>
        <w:r w:rsidRPr="00AF2F6F">
          <w:rPr>
            <w:rFonts w:ascii="Times New Roman" w:hAnsi="Times New Roman"/>
            <w:i/>
            <w:lang w:val="fr-FR"/>
            <w:rPrChange w:id="12596" w:author="PIERRE" w:date="2013-10-24T12:27:00Z">
              <w:rPr>
                <w:rFonts w:ascii="Times New Roman" w:eastAsiaTheme="majorEastAsia" w:hAnsi="Times New Roman" w:cstheme="majorBidi"/>
                <w:b/>
                <w:bCs/>
                <w:i/>
                <w:color w:val="365F91" w:themeColor="accent1" w:themeShade="BF"/>
                <w:sz w:val="28"/>
                <w:szCs w:val="28"/>
                <w:lang w:val="fr-CM"/>
              </w:rPr>
            </w:rPrChange>
          </w:rPr>
          <w:t>SNV</w:t>
        </w:r>
        <w:proofErr w:type="spellEnd"/>
        <w:r w:rsidRPr="00AF2F6F">
          <w:rPr>
            <w:rFonts w:ascii="Times New Roman" w:hAnsi="Times New Roman"/>
            <w:i/>
            <w:lang w:val="fr-FR"/>
            <w:rPrChange w:id="12597" w:author="PIERRE" w:date="2013-10-24T12:27:00Z">
              <w:rPr>
                <w:rFonts w:ascii="Times New Roman" w:eastAsiaTheme="majorEastAsia" w:hAnsi="Times New Roman" w:cstheme="majorBidi"/>
                <w:b/>
                <w:bCs/>
                <w:i/>
                <w:color w:val="365F91" w:themeColor="accent1" w:themeShade="BF"/>
                <w:sz w:val="28"/>
                <w:szCs w:val="28"/>
                <w:lang w:val="fr-CM"/>
              </w:rPr>
            </w:rPrChange>
          </w:rPr>
          <w:t xml:space="preserve"> à travers l’un de ses partenaires vous contactera pour les formalités pratiques de construction de votre bio-digesteur »</w:t>
        </w:r>
      </w:ins>
    </w:p>
    <w:p w:rsidR="00726879" w:rsidRPr="00442E10" w:rsidRDefault="00AF2F6F" w:rsidP="00726879">
      <w:pPr>
        <w:pStyle w:val="Listecouleur-Accent11"/>
        <w:numPr>
          <w:ilvl w:val="1"/>
          <w:numId w:val="37"/>
        </w:numPr>
        <w:rPr>
          <w:ins w:id="12598" w:author="PIERRE" w:date="2013-10-24T12:24:00Z"/>
          <w:rFonts w:ascii="Times New Roman" w:hAnsi="Times New Roman"/>
          <w:i/>
          <w:lang w:val="fr-FR"/>
          <w:rPrChange w:id="12599" w:author="PIERRE" w:date="2013-10-24T12:27:00Z">
            <w:rPr>
              <w:ins w:id="12600" w:author="PIERRE" w:date="2013-10-24T12:24:00Z"/>
              <w:rFonts w:ascii="Times New Roman" w:hAnsi="Times New Roman"/>
              <w:i/>
              <w:lang w:val="fr-CM"/>
            </w:rPr>
          </w:rPrChange>
        </w:rPr>
      </w:pPr>
      <w:ins w:id="12601" w:author="PIERRE" w:date="2013-10-24T12:24:00Z">
        <w:r w:rsidRPr="00AF2F6F">
          <w:rPr>
            <w:rFonts w:ascii="Times New Roman" w:hAnsi="Times New Roman"/>
            <w:i/>
            <w:lang w:val="fr-FR"/>
            <w:rPrChange w:id="12602" w:author="PIERRE" w:date="2013-10-24T12:27:00Z">
              <w:rPr>
                <w:rFonts w:ascii="Times New Roman" w:eastAsiaTheme="majorEastAsia" w:hAnsi="Times New Roman" w:cstheme="majorBidi"/>
                <w:b/>
                <w:bCs/>
                <w:i/>
                <w:color w:val="365F91" w:themeColor="accent1" w:themeShade="BF"/>
                <w:sz w:val="28"/>
                <w:szCs w:val="28"/>
                <w:lang w:val="fr-CM"/>
              </w:rPr>
            </w:rPrChange>
          </w:rPr>
          <w:t> « Est ce que c’est bien compris? »</w:t>
        </w:r>
      </w:ins>
    </w:p>
    <w:p w:rsidR="00726879" w:rsidRPr="00442E10" w:rsidRDefault="00AF2F6F" w:rsidP="00726879">
      <w:pPr>
        <w:pStyle w:val="Listecouleur-Accent11"/>
        <w:numPr>
          <w:ilvl w:val="0"/>
          <w:numId w:val="37"/>
        </w:numPr>
        <w:rPr>
          <w:ins w:id="12603" w:author="PIERRE" w:date="2013-10-24T12:24:00Z"/>
          <w:rFonts w:ascii="Times New Roman" w:hAnsi="Times New Roman"/>
          <w:lang w:val="fr-FR"/>
          <w:rPrChange w:id="12604" w:author="PIERRE" w:date="2013-10-24T12:27:00Z">
            <w:rPr>
              <w:ins w:id="12605" w:author="PIERRE" w:date="2013-10-24T12:24:00Z"/>
              <w:rFonts w:ascii="Times New Roman" w:hAnsi="Times New Roman"/>
              <w:lang w:val="fr-CM"/>
            </w:rPr>
          </w:rPrChange>
        </w:rPr>
      </w:pPr>
      <w:ins w:id="12606" w:author="PIERRE" w:date="2013-10-24T12:24:00Z">
        <w:r w:rsidRPr="00AF2F6F">
          <w:rPr>
            <w:rFonts w:ascii="Times New Roman" w:hAnsi="Times New Roman"/>
            <w:lang w:val="fr-FR"/>
            <w:rPrChange w:id="12607" w:author="PIERRE" w:date="2013-10-24T12:27:00Z">
              <w:rPr>
                <w:rFonts w:ascii="Times New Roman" w:eastAsiaTheme="majorEastAsia" w:hAnsi="Times New Roman" w:cstheme="majorBidi"/>
                <w:b/>
                <w:bCs/>
                <w:color w:val="365F91" w:themeColor="accent1" w:themeShade="BF"/>
                <w:sz w:val="28"/>
                <w:szCs w:val="28"/>
                <w:lang w:val="fr-CM"/>
              </w:rPr>
            </w:rPrChange>
          </w:rPr>
          <w:t xml:space="preserve">Ouvrez l’enveloppe et vérifiez le prix là-dedans (XXX </w:t>
        </w:r>
        <w:proofErr w:type="spellStart"/>
        <w:r w:rsidRPr="00AF2F6F">
          <w:rPr>
            <w:rFonts w:ascii="Times New Roman" w:hAnsi="Times New Roman"/>
            <w:lang w:val="fr-FR"/>
            <w:rPrChange w:id="12608" w:author="PIERRE" w:date="2013-10-24T12:27:00Z">
              <w:rPr>
                <w:rFonts w:ascii="Times New Roman" w:eastAsiaTheme="majorEastAsia" w:hAnsi="Times New Roman" w:cstheme="majorBidi"/>
                <w:b/>
                <w:bCs/>
                <w:color w:val="365F91" w:themeColor="accent1" w:themeShade="BF"/>
                <w:sz w:val="28"/>
                <w:szCs w:val="28"/>
                <w:lang w:val="fr-CM"/>
              </w:rPr>
            </w:rPrChange>
          </w:rPr>
          <w:t>fCFA</w:t>
        </w:r>
        <w:proofErr w:type="spellEnd"/>
        <w:r w:rsidRPr="00AF2F6F">
          <w:rPr>
            <w:rFonts w:ascii="Times New Roman" w:hAnsi="Times New Roman"/>
            <w:lang w:val="fr-FR"/>
            <w:rPrChange w:id="12609" w:author="PIERRE" w:date="2013-10-24T12:27:00Z">
              <w:rPr>
                <w:rFonts w:ascii="Times New Roman" w:eastAsiaTheme="majorEastAsia" w:hAnsi="Times New Roman" w:cstheme="majorBidi"/>
                <w:b/>
                <w:bCs/>
                <w:color w:val="365F91" w:themeColor="accent1" w:themeShade="BF"/>
                <w:sz w:val="28"/>
                <w:szCs w:val="28"/>
                <w:lang w:val="fr-CM"/>
              </w:rPr>
            </w:rPrChange>
          </w:rPr>
          <w:t>) et expliquez :</w:t>
        </w:r>
      </w:ins>
    </w:p>
    <w:p w:rsidR="00726879" w:rsidRPr="00442E10" w:rsidRDefault="00AF2F6F" w:rsidP="00726879">
      <w:pPr>
        <w:pStyle w:val="Listecouleur-Accent11"/>
        <w:numPr>
          <w:ilvl w:val="1"/>
          <w:numId w:val="37"/>
        </w:numPr>
        <w:rPr>
          <w:ins w:id="12610" w:author="PIERRE" w:date="2013-10-24T12:24:00Z"/>
          <w:rFonts w:ascii="Times New Roman" w:hAnsi="Times New Roman"/>
          <w:i/>
          <w:lang w:val="fr-FR"/>
          <w:rPrChange w:id="12611" w:author="PIERRE" w:date="2013-10-24T12:27:00Z">
            <w:rPr>
              <w:ins w:id="12612" w:author="PIERRE" w:date="2013-10-24T12:24:00Z"/>
              <w:rFonts w:ascii="Times New Roman" w:hAnsi="Times New Roman"/>
              <w:i/>
              <w:lang w:val="fr-CM"/>
            </w:rPr>
          </w:rPrChange>
        </w:rPr>
      </w:pPr>
      <w:ins w:id="12613" w:author="PIERRE" w:date="2013-10-24T12:24:00Z">
        <w:r w:rsidRPr="00AF2F6F">
          <w:rPr>
            <w:rFonts w:ascii="Times New Roman" w:hAnsi="Times New Roman"/>
            <w:i/>
            <w:lang w:val="fr-FR"/>
            <w:rPrChange w:id="12614" w:author="PIERRE" w:date="2013-10-24T12:27:00Z">
              <w:rPr>
                <w:rFonts w:ascii="Times New Roman" w:eastAsiaTheme="majorEastAsia" w:hAnsi="Times New Roman" w:cstheme="majorBidi"/>
                <w:b/>
                <w:bCs/>
                <w:i/>
                <w:color w:val="365F91" w:themeColor="accent1" w:themeShade="BF"/>
                <w:sz w:val="28"/>
                <w:szCs w:val="28"/>
                <w:lang w:val="fr-CM"/>
              </w:rPr>
            </w:rPrChange>
          </w:rPr>
          <w:t xml:space="preserve">« Le prix est XXX </w:t>
        </w:r>
        <w:proofErr w:type="spellStart"/>
        <w:r w:rsidRPr="00AF2F6F">
          <w:rPr>
            <w:rFonts w:ascii="Times New Roman" w:hAnsi="Times New Roman"/>
            <w:i/>
            <w:lang w:val="fr-FR"/>
            <w:rPrChange w:id="12615" w:author="PIERRE" w:date="2013-10-24T12:27:00Z">
              <w:rPr>
                <w:rFonts w:ascii="Times New Roman" w:eastAsiaTheme="majorEastAsia" w:hAnsi="Times New Roman" w:cstheme="majorBidi"/>
                <w:b/>
                <w:bCs/>
                <w:i/>
                <w:color w:val="365F91" w:themeColor="accent1" w:themeShade="BF"/>
                <w:sz w:val="28"/>
                <w:szCs w:val="28"/>
                <w:lang w:val="fr-CM"/>
              </w:rPr>
            </w:rPrChange>
          </w:rPr>
          <w:t>fCFA</w:t>
        </w:r>
        <w:proofErr w:type="spellEnd"/>
        <w:r w:rsidRPr="00AF2F6F">
          <w:rPr>
            <w:rFonts w:ascii="Times New Roman" w:hAnsi="Times New Roman"/>
            <w:i/>
            <w:lang w:val="fr-FR"/>
            <w:rPrChange w:id="12616" w:author="PIERRE" w:date="2013-10-24T12:27:00Z">
              <w:rPr>
                <w:rFonts w:ascii="Times New Roman" w:eastAsiaTheme="majorEastAsia" w:hAnsi="Times New Roman" w:cstheme="majorBidi"/>
                <w:b/>
                <w:bCs/>
                <w:i/>
                <w:color w:val="365F91" w:themeColor="accent1" w:themeShade="BF"/>
                <w:sz w:val="28"/>
                <w:szCs w:val="28"/>
                <w:lang w:val="fr-CM"/>
              </w:rPr>
            </w:rPrChange>
          </w:rPr>
          <w:t> »</w:t>
        </w:r>
      </w:ins>
    </w:p>
    <w:p w:rsidR="00726879" w:rsidRPr="00442E10" w:rsidRDefault="00AF2F6F" w:rsidP="00726879">
      <w:pPr>
        <w:pStyle w:val="Listecouleur-Accent11"/>
        <w:numPr>
          <w:ilvl w:val="1"/>
          <w:numId w:val="37"/>
        </w:numPr>
        <w:jc w:val="both"/>
        <w:rPr>
          <w:ins w:id="12617" w:author="PIERRE" w:date="2013-10-24T12:24:00Z"/>
          <w:rFonts w:ascii="Times New Roman" w:hAnsi="Times New Roman"/>
          <w:i/>
          <w:lang w:val="fr-FR"/>
          <w:rPrChange w:id="12618" w:author="PIERRE" w:date="2013-10-24T12:27:00Z">
            <w:rPr>
              <w:ins w:id="12619" w:author="PIERRE" w:date="2013-10-24T12:24:00Z"/>
              <w:rFonts w:ascii="Times New Roman" w:hAnsi="Times New Roman"/>
              <w:i/>
              <w:lang w:val="fr-CM"/>
            </w:rPr>
          </w:rPrChange>
        </w:rPr>
      </w:pPr>
      <w:ins w:id="12620" w:author="PIERRE" w:date="2013-10-24T12:24:00Z">
        <w:r w:rsidRPr="00AF2F6F">
          <w:rPr>
            <w:rFonts w:ascii="Times New Roman" w:hAnsi="Times New Roman"/>
            <w:i/>
            <w:lang w:val="fr-FR"/>
            <w:rPrChange w:id="12621" w:author="PIERRE" w:date="2013-10-24T12:27:00Z">
              <w:rPr>
                <w:rFonts w:ascii="Times New Roman" w:eastAsiaTheme="majorEastAsia" w:hAnsi="Times New Roman" w:cstheme="majorBidi"/>
                <w:b/>
                <w:bCs/>
                <w:i/>
                <w:color w:val="365F91" w:themeColor="accent1" w:themeShade="BF"/>
                <w:sz w:val="28"/>
                <w:szCs w:val="28"/>
                <w:lang w:val="fr-CM"/>
              </w:rPr>
            </w:rPrChange>
          </w:rPr>
          <w:t xml:space="preserve">« Cela veut dire que si vous avez accepté d’acheter le bio-digesteur a XXX </w:t>
        </w:r>
        <w:proofErr w:type="spellStart"/>
        <w:r w:rsidRPr="00AF2F6F">
          <w:rPr>
            <w:rFonts w:ascii="Times New Roman" w:hAnsi="Times New Roman"/>
            <w:i/>
            <w:lang w:val="fr-FR"/>
            <w:rPrChange w:id="12622" w:author="PIERRE" w:date="2013-10-24T12:27:00Z">
              <w:rPr>
                <w:rFonts w:ascii="Times New Roman" w:eastAsiaTheme="majorEastAsia" w:hAnsi="Times New Roman" w:cstheme="majorBidi"/>
                <w:b/>
                <w:bCs/>
                <w:i/>
                <w:color w:val="365F91" w:themeColor="accent1" w:themeShade="BF"/>
                <w:sz w:val="28"/>
                <w:szCs w:val="28"/>
                <w:lang w:val="fr-CM"/>
              </w:rPr>
            </w:rPrChange>
          </w:rPr>
          <w:t>fCFA</w:t>
        </w:r>
        <w:proofErr w:type="spellEnd"/>
        <w:r w:rsidRPr="00AF2F6F">
          <w:rPr>
            <w:rFonts w:ascii="Times New Roman" w:hAnsi="Times New Roman"/>
            <w:i/>
            <w:lang w:val="fr-FR"/>
            <w:rPrChange w:id="12623" w:author="PIERRE" w:date="2013-10-24T12:27:00Z">
              <w:rPr>
                <w:rFonts w:ascii="Times New Roman" w:eastAsiaTheme="majorEastAsia" w:hAnsi="Times New Roman" w:cstheme="majorBidi"/>
                <w:b/>
                <w:bCs/>
                <w:i/>
                <w:color w:val="365F91" w:themeColor="accent1" w:themeShade="BF"/>
                <w:sz w:val="28"/>
                <w:szCs w:val="28"/>
                <w:lang w:val="fr-CM"/>
              </w:rPr>
            </w:rPrChange>
          </w:rPr>
          <w:t xml:space="preserve">, on va signer un contrat avec vous, et la </w:t>
        </w:r>
        <w:proofErr w:type="spellStart"/>
        <w:r w:rsidRPr="00AF2F6F">
          <w:rPr>
            <w:rFonts w:ascii="Times New Roman" w:hAnsi="Times New Roman"/>
            <w:i/>
            <w:lang w:val="fr-FR"/>
            <w:rPrChange w:id="12624" w:author="PIERRE" w:date="2013-10-24T12:27:00Z">
              <w:rPr>
                <w:rFonts w:ascii="Times New Roman" w:eastAsiaTheme="majorEastAsia" w:hAnsi="Times New Roman" w:cstheme="majorBidi"/>
                <w:b/>
                <w:bCs/>
                <w:i/>
                <w:color w:val="365F91" w:themeColor="accent1" w:themeShade="BF"/>
                <w:sz w:val="28"/>
                <w:szCs w:val="28"/>
                <w:lang w:val="fr-CM"/>
              </w:rPr>
            </w:rPrChange>
          </w:rPr>
          <w:t>SNV</w:t>
        </w:r>
        <w:proofErr w:type="spellEnd"/>
        <w:r w:rsidRPr="00AF2F6F">
          <w:rPr>
            <w:rFonts w:ascii="Times New Roman" w:hAnsi="Times New Roman"/>
            <w:i/>
            <w:lang w:val="fr-FR"/>
            <w:rPrChange w:id="12625" w:author="PIERRE" w:date="2013-10-24T12:27:00Z">
              <w:rPr>
                <w:rFonts w:ascii="Times New Roman" w:eastAsiaTheme="majorEastAsia" w:hAnsi="Times New Roman" w:cstheme="majorBidi"/>
                <w:b/>
                <w:bCs/>
                <w:i/>
                <w:color w:val="365F91" w:themeColor="accent1" w:themeShade="BF"/>
                <w:sz w:val="28"/>
                <w:szCs w:val="28"/>
                <w:lang w:val="fr-CM"/>
              </w:rPr>
            </w:rPrChange>
          </w:rPr>
          <w:t xml:space="preserve"> à travers l’un de ses partenaires vous contactera pour les formalités pratiques de construction de votre bio-digesteur. »</w:t>
        </w:r>
      </w:ins>
    </w:p>
    <w:p w:rsidR="00726879" w:rsidRPr="00442E10" w:rsidRDefault="00AF2F6F" w:rsidP="00726879">
      <w:pPr>
        <w:pStyle w:val="Listecouleur-Accent11"/>
        <w:numPr>
          <w:ilvl w:val="1"/>
          <w:numId w:val="37"/>
        </w:numPr>
        <w:rPr>
          <w:ins w:id="12626" w:author="PIERRE" w:date="2013-10-24T12:24:00Z"/>
          <w:rFonts w:ascii="Times New Roman" w:hAnsi="Times New Roman"/>
          <w:i/>
          <w:lang w:val="fr-FR"/>
          <w:rPrChange w:id="12627" w:author="PIERRE" w:date="2013-10-24T12:27:00Z">
            <w:rPr>
              <w:ins w:id="12628" w:author="PIERRE" w:date="2013-10-24T12:24:00Z"/>
              <w:rFonts w:ascii="Times New Roman" w:hAnsi="Times New Roman"/>
              <w:i/>
              <w:lang w:val="fr-CM"/>
            </w:rPr>
          </w:rPrChange>
        </w:rPr>
      </w:pPr>
      <w:ins w:id="12629" w:author="PIERRE" w:date="2013-10-24T12:24:00Z">
        <w:r w:rsidRPr="00AF2F6F">
          <w:rPr>
            <w:rFonts w:ascii="Times New Roman" w:hAnsi="Times New Roman"/>
            <w:i/>
            <w:lang w:val="fr-FR"/>
            <w:rPrChange w:id="12630" w:author="PIERRE" w:date="2013-10-24T12:27:00Z">
              <w:rPr>
                <w:rFonts w:ascii="Times New Roman" w:eastAsiaTheme="majorEastAsia" w:hAnsi="Times New Roman" w:cstheme="majorBidi"/>
                <w:b/>
                <w:bCs/>
                <w:i/>
                <w:color w:val="365F91" w:themeColor="accent1" w:themeShade="BF"/>
                <w:sz w:val="28"/>
                <w:szCs w:val="28"/>
                <w:lang w:val="fr-CM"/>
              </w:rPr>
            </w:rPrChange>
          </w:rPr>
          <w:t>« Est ce que c’est bien compris? »</w:t>
        </w:r>
      </w:ins>
    </w:p>
    <w:p w:rsidR="00726879" w:rsidRPr="00442E10" w:rsidRDefault="00AF2F6F" w:rsidP="00726879">
      <w:pPr>
        <w:pStyle w:val="Listecouleur-Accent11"/>
        <w:numPr>
          <w:ilvl w:val="1"/>
          <w:numId w:val="37"/>
        </w:numPr>
        <w:rPr>
          <w:ins w:id="12631" w:author="PIERRE" w:date="2013-10-24T12:24:00Z"/>
          <w:rFonts w:ascii="Times New Roman" w:hAnsi="Times New Roman"/>
          <w:i/>
          <w:lang w:val="fr-FR"/>
          <w:rPrChange w:id="12632" w:author="PIERRE" w:date="2013-10-24T12:27:00Z">
            <w:rPr>
              <w:ins w:id="12633" w:author="PIERRE" w:date="2013-10-24T12:24:00Z"/>
              <w:rFonts w:ascii="Times New Roman" w:hAnsi="Times New Roman"/>
              <w:i/>
              <w:lang w:val="fr-CM"/>
            </w:rPr>
          </w:rPrChange>
        </w:rPr>
      </w:pPr>
      <w:ins w:id="12634" w:author="PIERRE" w:date="2013-10-24T12:24:00Z">
        <w:r w:rsidRPr="00AF2F6F">
          <w:rPr>
            <w:rFonts w:ascii="Times New Roman" w:hAnsi="Times New Roman"/>
            <w:i/>
            <w:lang w:val="fr-FR"/>
            <w:rPrChange w:id="12635" w:author="PIERRE" w:date="2013-10-24T12:27:00Z">
              <w:rPr>
                <w:rFonts w:ascii="Times New Roman" w:eastAsiaTheme="majorEastAsia" w:hAnsi="Times New Roman" w:cstheme="majorBidi"/>
                <w:b/>
                <w:bCs/>
                <w:i/>
                <w:color w:val="365F91" w:themeColor="accent1" w:themeShade="BF"/>
                <w:sz w:val="28"/>
                <w:szCs w:val="28"/>
                <w:lang w:val="fr-CM"/>
              </w:rPr>
            </w:rPrChange>
          </w:rPr>
          <w:t>« On aimerait vous inviter – chacun à son tour – à venir dans un espace privé  pour  un entretien. »</w:t>
        </w:r>
      </w:ins>
    </w:p>
    <w:p w:rsidR="00726879" w:rsidRPr="00442E10" w:rsidRDefault="00AF2F6F" w:rsidP="00726879">
      <w:pPr>
        <w:pStyle w:val="Listecouleur-Accent11"/>
        <w:numPr>
          <w:ilvl w:val="1"/>
          <w:numId w:val="37"/>
        </w:numPr>
        <w:rPr>
          <w:ins w:id="12636" w:author="PIERRE" w:date="2013-10-24T12:24:00Z"/>
          <w:rFonts w:ascii="Times New Roman" w:hAnsi="Times New Roman"/>
          <w:lang w:val="fr-FR"/>
          <w:rPrChange w:id="12637" w:author="PIERRE" w:date="2013-10-24T12:27:00Z">
            <w:rPr>
              <w:ins w:id="12638" w:author="PIERRE" w:date="2013-10-24T12:24:00Z"/>
              <w:rFonts w:ascii="Times New Roman" w:hAnsi="Times New Roman"/>
              <w:lang w:val="fr-CM"/>
            </w:rPr>
          </w:rPrChange>
        </w:rPr>
      </w:pPr>
      <w:ins w:id="12639" w:author="PIERRE" w:date="2013-10-24T12:24:00Z">
        <w:r w:rsidRPr="00AF2F6F">
          <w:rPr>
            <w:rFonts w:ascii="Times New Roman" w:hAnsi="Times New Roman"/>
            <w:i/>
            <w:lang w:val="fr-FR"/>
            <w:rPrChange w:id="12640" w:author="PIERRE" w:date="2013-10-24T12:27:00Z">
              <w:rPr>
                <w:rFonts w:ascii="Times New Roman" w:eastAsiaTheme="majorEastAsia" w:hAnsi="Times New Roman" w:cstheme="majorBidi"/>
                <w:b/>
                <w:bCs/>
                <w:i/>
                <w:color w:val="365F91" w:themeColor="accent1" w:themeShade="BF"/>
                <w:sz w:val="28"/>
                <w:szCs w:val="28"/>
                <w:lang w:val="fr-CM"/>
              </w:rPr>
            </w:rPrChange>
          </w:rPr>
          <w:t>« On va procéder au paiement pour les exercices, à la remise des lampes solaires pour ceux qui ont de l’argent pour payer et faire le contrat pour le bio-digesteur».</w:t>
        </w:r>
      </w:ins>
    </w:p>
    <w:p w:rsidR="00726879" w:rsidRPr="00442E10" w:rsidRDefault="00726879" w:rsidP="00726879">
      <w:pPr>
        <w:pStyle w:val="Listecouleur-Accent11"/>
        <w:rPr>
          <w:ins w:id="12641" w:author="PIERRE" w:date="2013-10-24T12:24:00Z"/>
          <w:rFonts w:ascii="Times New Roman" w:hAnsi="Times New Roman"/>
          <w:lang w:val="fr-FR"/>
          <w:rPrChange w:id="12642" w:author="PIERRE" w:date="2013-10-24T12:27:00Z">
            <w:rPr>
              <w:ins w:id="12643" w:author="PIERRE" w:date="2013-10-24T12:24:00Z"/>
              <w:rFonts w:ascii="Times New Roman" w:hAnsi="Times New Roman"/>
              <w:lang w:val="fr-CM"/>
            </w:rPr>
          </w:rPrChange>
        </w:rPr>
      </w:pPr>
    </w:p>
    <w:p w:rsidR="00726879" w:rsidRPr="00442E10" w:rsidRDefault="00AF2F6F" w:rsidP="00726879">
      <w:pPr>
        <w:pStyle w:val="Listecouleur-Accent11"/>
        <w:rPr>
          <w:ins w:id="12644" w:author="PIERRE" w:date="2013-10-24T12:24:00Z"/>
          <w:rFonts w:ascii="Times New Roman" w:hAnsi="Times New Roman"/>
          <w:b/>
          <w:lang w:val="fr-FR"/>
          <w:rPrChange w:id="12645" w:author="PIERRE" w:date="2013-10-24T12:27:00Z">
            <w:rPr>
              <w:ins w:id="12646" w:author="PIERRE" w:date="2013-10-24T12:24:00Z"/>
              <w:rFonts w:ascii="Times New Roman" w:hAnsi="Times New Roman"/>
              <w:b/>
              <w:lang w:val="fr-CM"/>
            </w:rPr>
          </w:rPrChange>
        </w:rPr>
      </w:pPr>
      <w:ins w:id="12647" w:author="PIERRE" w:date="2013-10-24T12:24:00Z">
        <w:r w:rsidRPr="00AF2F6F">
          <w:rPr>
            <w:rFonts w:ascii="Times New Roman" w:hAnsi="Times New Roman"/>
            <w:lang w:val="fr-FR"/>
            <w:rPrChange w:id="12648" w:author="PIERRE" w:date="2013-10-24T12:27:00Z">
              <w:rPr>
                <w:rFonts w:ascii="Times New Roman" w:eastAsiaTheme="majorEastAsia" w:hAnsi="Times New Roman" w:cstheme="majorBidi"/>
                <w:b/>
                <w:bCs/>
                <w:color w:val="365F91" w:themeColor="accent1" w:themeShade="BF"/>
                <w:sz w:val="28"/>
                <w:szCs w:val="28"/>
                <w:lang w:val="fr-CM"/>
              </w:rPr>
            </w:rPrChange>
          </w:rPr>
          <w:t>NB: Un enquêteur doit être présent à la place publique N°2 pour s’assurer qu’il n y a pas de communications entre les participants de la place publique N°2 et ceux qui quittent de l’entretien privé n</w:t>
        </w:r>
        <w:r w:rsidRPr="00AF2F6F">
          <w:rPr>
            <w:rFonts w:ascii="Times New Roman" w:hAnsi="Times New Roman"/>
            <w:vertAlign w:val="superscript"/>
            <w:lang w:val="fr-FR"/>
            <w:rPrChange w:id="12649" w:author="PIERRE" w:date="2013-10-24T12:27:00Z">
              <w:rPr>
                <w:rFonts w:ascii="Times New Roman" w:eastAsiaTheme="majorEastAsia" w:hAnsi="Times New Roman" w:cstheme="majorBidi"/>
                <w:b/>
                <w:bCs/>
                <w:color w:val="365F91" w:themeColor="accent1" w:themeShade="BF"/>
                <w:sz w:val="28"/>
                <w:szCs w:val="28"/>
                <w:vertAlign w:val="superscript"/>
                <w:lang w:val="fr-CM"/>
              </w:rPr>
            </w:rPrChange>
          </w:rPr>
          <w:t>o</w:t>
        </w:r>
        <w:r w:rsidRPr="00AF2F6F">
          <w:rPr>
            <w:rFonts w:ascii="Times New Roman" w:hAnsi="Times New Roman"/>
            <w:lang w:val="fr-FR"/>
            <w:rPrChange w:id="12650" w:author="PIERRE" w:date="2013-10-24T12:27:00Z">
              <w:rPr>
                <w:rFonts w:ascii="Times New Roman" w:eastAsiaTheme="majorEastAsia" w:hAnsi="Times New Roman" w:cstheme="majorBidi"/>
                <w:b/>
                <w:bCs/>
                <w:color w:val="365F91" w:themeColor="accent1" w:themeShade="BF"/>
                <w:sz w:val="28"/>
                <w:szCs w:val="28"/>
                <w:lang w:val="fr-CM"/>
              </w:rPr>
            </w:rPrChange>
          </w:rPr>
          <w:t>2.</w:t>
        </w:r>
      </w:ins>
    </w:p>
    <w:p w:rsidR="00726879" w:rsidRDefault="00AF2F6F" w:rsidP="00726879">
      <w:pPr>
        <w:pStyle w:val="Heading2"/>
        <w:rPr>
          <w:ins w:id="12651" w:author="Leuveld, Koen" w:date="2013-10-24T15:14:00Z"/>
          <w:lang w:val="fr-FR"/>
        </w:rPr>
      </w:pPr>
      <w:ins w:id="12652" w:author="PIERRE" w:date="2013-10-24T12:24:00Z">
        <w:r w:rsidRPr="00AF2F6F">
          <w:rPr>
            <w:lang w:val="fr-FR"/>
            <w:rPrChange w:id="12653" w:author="PIERRE" w:date="2013-10-24T12:27:00Z">
              <w:rPr>
                <w:b w:val="0"/>
                <w:bCs w:val="0"/>
                <w:color w:val="365F91" w:themeColor="accent1" w:themeShade="BF"/>
                <w:sz w:val="28"/>
                <w:szCs w:val="28"/>
                <w:lang w:val="fr-CM"/>
              </w:rPr>
            </w:rPrChange>
          </w:rPr>
          <w:t>Déroulement de l’entretien privé N°2</w:t>
        </w:r>
      </w:ins>
    </w:p>
    <w:p w:rsidR="008B3084" w:rsidRDefault="008B3084" w:rsidP="008B3084">
      <w:pPr>
        <w:pStyle w:val="Niveau3"/>
        <w:rPr>
          <w:color w:val="000000"/>
          <w:sz w:val="22"/>
          <w:szCs w:val="22"/>
        </w:rPr>
      </w:pPr>
      <w:moveToRangeStart w:id="12654" w:author="Leuveld, Koen" w:date="2013-10-24T15:14:00Z" w:name="move370390986"/>
      <w:moveTo w:id="12655" w:author="Leuveld, Koen" w:date="2013-10-24T15:14:00Z">
        <w:r>
          <w:rPr>
            <w:color w:val="000000"/>
            <w:sz w:val="22"/>
            <w:szCs w:val="22"/>
          </w:rPr>
          <w:t>4.6</w:t>
        </w:r>
        <w:r w:rsidRPr="00AF2F6F">
          <w:rPr>
            <w:color w:val="000000"/>
            <w:sz w:val="22"/>
            <w:szCs w:val="22"/>
          </w:rPr>
          <w:t xml:space="preserve"> – </w:t>
        </w:r>
        <w:r>
          <w:rPr>
            <w:color w:val="000000"/>
            <w:sz w:val="22"/>
            <w:szCs w:val="22"/>
          </w:rPr>
          <w:t>Section 6 : Résultats des ventes</w:t>
        </w:r>
      </w:moveTo>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2"/>
        <w:gridCol w:w="7166"/>
        <w:gridCol w:w="1450"/>
      </w:tblGrid>
      <w:tr w:rsidR="008B3084" w:rsidRPr="00842EE8" w:rsidDel="008B3084" w:rsidTr="008B3084">
        <w:trPr>
          <w:del w:id="12656" w:author="Leuveld, Koen" w:date="2013-10-24T15:14:00Z"/>
        </w:trPr>
        <w:tc>
          <w:tcPr>
            <w:tcW w:w="0" w:type="auto"/>
            <w:shd w:val="clear" w:color="auto" w:fill="auto"/>
          </w:tcPr>
          <w:p w:rsidR="008B3084" w:rsidRPr="00D20160" w:rsidDel="008B3084" w:rsidRDefault="008B3084" w:rsidP="008B3084">
            <w:pPr>
              <w:pStyle w:val="Listecouleur-Accent11"/>
              <w:spacing w:after="0" w:line="240" w:lineRule="auto"/>
              <w:ind w:left="0"/>
              <w:jc w:val="both"/>
              <w:rPr>
                <w:del w:id="12657" w:author="Leuveld, Koen" w:date="2013-10-24T15:14:00Z"/>
                <w:rFonts w:ascii="Times New Roman" w:hAnsi="Times New Roman"/>
                <w:b/>
                <w:sz w:val="20"/>
                <w:szCs w:val="20"/>
                <w:lang w:val="fr-CM"/>
              </w:rPr>
            </w:pPr>
            <w:moveToRangeStart w:id="12658" w:author="Leuveld, Koen" w:date="2013-10-24T15:09:00Z" w:name="move370390671"/>
            <w:moveToRangeEnd w:id="12654"/>
            <w:moveTo w:id="12659" w:author="Leuveld, Koen" w:date="2013-10-24T15:09:00Z">
              <w:del w:id="12660" w:author="Leuveld, Koen" w:date="2013-10-24T15:14:00Z">
                <w:r w:rsidRPr="001109F4" w:rsidDel="008B3084">
                  <w:rPr>
                    <w:rFonts w:ascii="Times New Roman" w:hAnsi="Times New Roman"/>
                    <w:b/>
                    <w:sz w:val="20"/>
                    <w:szCs w:val="20"/>
                    <w:lang w:val="fr-CM"/>
                  </w:rPr>
                  <w:delText>Q601</w:delText>
                </w:r>
              </w:del>
            </w:moveTo>
          </w:p>
        </w:tc>
        <w:tc>
          <w:tcPr>
            <w:tcW w:w="0" w:type="auto"/>
            <w:shd w:val="clear" w:color="auto" w:fill="auto"/>
          </w:tcPr>
          <w:p w:rsidR="008B3084" w:rsidDel="008B3084" w:rsidRDefault="008B3084" w:rsidP="008B3084">
            <w:pPr>
              <w:pStyle w:val="Listecouleur-Accent11"/>
              <w:spacing w:after="0" w:line="240" w:lineRule="auto"/>
              <w:ind w:left="0"/>
              <w:jc w:val="both"/>
              <w:rPr>
                <w:del w:id="12661" w:author="Leuveld, Koen" w:date="2013-10-24T15:14:00Z"/>
                <w:rFonts w:ascii="Times New Roman" w:hAnsi="Times New Roman"/>
                <w:b/>
                <w:sz w:val="20"/>
                <w:szCs w:val="20"/>
                <w:lang w:val="fr-CM"/>
              </w:rPr>
            </w:pPr>
            <w:moveTo w:id="12662" w:author="Leuveld, Koen" w:date="2013-10-24T15:09:00Z">
              <w:del w:id="12663" w:author="Leuveld, Koen" w:date="2013-10-24T15:14:00Z">
                <w:r w:rsidRPr="001109F4" w:rsidDel="008B3084">
                  <w:rPr>
                    <w:rFonts w:ascii="Times New Roman" w:hAnsi="Times New Roman"/>
                    <w:b/>
                    <w:sz w:val="20"/>
                    <w:szCs w:val="20"/>
                    <w:lang w:val="fr-CM"/>
                  </w:rPr>
                  <w:delText xml:space="preserve">LE PRIX MAXIMUM PROPOSÉ PAR L’ENQUÊTÉ POUR LA LAMPE EST SUPÉRIEUR OU ÉGAL AU PRIX SORTI DE L’ENVELOPPE  1=OUI        2=NON </w:delText>
                </w:r>
                <w:r w:rsidRPr="001109F4" w:rsidDel="008B3084">
                  <w:rPr>
                    <w:rFonts w:ascii="Times New Roman" w:hAnsi="Times New Roman"/>
                    <w:b/>
                    <w:sz w:val="20"/>
                    <w:szCs w:val="20"/>
                    <w:lang w:val="fr-CM"/>
                  </w:rPr>
                  <w:sym w:font="Wingdings" w:char="F0E0"/>
                </w:r>
                <w:r w:rsidRPr="001109F4" w:rsidDel="008B3084">
                  <w:rPr>
                    <w:rFonts w:ascii="Times New Roman" w:hAnsi="Times New Roman"/>
                    <w:b/>
                    <w:sz w:val="20"/>
                    <w:szCs w:val="20"/>
                    <w:lang w:val="fr-CM"/>
                  </w:rPr>
                  <w:delText>Q604</w:delText>
                </w:r>
              </w:del>
            </w:moveTo>
          </w:p>
        </w:tc>
        <w:tc>
          <w:tcPr>
            <w:tcW w:w="0" w:type="auto"/>
            <w:shd w:val="clear" w:color="auto" w:fill="auto"/>
            <w:vAlign w:val="center"/>
          </w:tcPr>
          <w:p w:rsidR="008B3084" w:rsidRPr="00D20160" w:rsidDel="008B3084" w:rsidRDefault="008B3084" w:rsidP="008B3084">
            <w:pPr>
              <w:pStyle w:val="Listecouleur-Accent11"/>
              <w:spacing w:after="0" w:line="240" w:lineRule="auto"/>
              <w:ind w:left="0"/>
              <w:jc w:val="center"/>
              <w:rPr>
                <w:del w:id="12664" w:author="Leuveld, Koen" w:date="2013-10-24T15:14:00Z"/>
                <w:rFonts w:ascii="Times New Roman" w:hAnsi="Times New Roman"/>
                <w:b/>
                <w:sz w:val="20"/>
                <w:szCs w:val="20"/>
                <w:lang w:val="fr-CM"/>
              </w:rPr>
            </w:pPr>
            <w:moveTo w:id="12665" w:author="Leuveld, Koen" w:date="2013-10-24T15:09:00Z">
              <w:del w:id="12666" w:author="Leuveld, Koen" w:date="2013-10-24T15:14:00Z">
                <w:r w:rsidRPr="001109F4" w:rsidDel="008B3084">
                  <w:rPr>
                    <w:rFonts w:ascii="Times New Roman" w:eastAsia="Times New Roman" w:hAnsi="Times New Roman"/>
                    <w:sz w:val="20"/>
                    <w:szCs w:val="20"/>
                    <w:lang w:val="fr-CM" w:eastAsia="fr-FR"/>
                  </w:rPr>
                  <w:delText>|____|</w:delText>
                </w:r>
              </w:del>
            </w:moveTo>
          </w:p>
        </w:tc>
      </w:tr>
      <w:tr w:rsidR="008B3084" w:rsidRPr="00842EE8" w:rsidDel="008B3084" w:rsidTr="008B3084">
        <w:trPr>
          <w:del w:id="12667" w:author="Leuveld, Koen" w:date="2013-10-24T15:14:00Z"/>
        </w:trPr>
        <w:tc>
          <w:tcPr>
            <w:tcW w:w="0" w:type="auto"/>
            <w:shd w:val="clear" w:color="auto" w:fill="auto"/>
          </w:tcPr>
          <w:p w:rsidR="008B3084" w:rsidRPr="00D20160" w:rsidDel="008B3084" w:rsidRDefault="008B3084" w:rsidP="008B3084">
            <w:pPr>
              <w:pStyle w:val="Listecouleur-Accent11"/>
              <w:spacing w:after="0" w:line="240" w:lineRule="auto"/>
              <w:ind w:left="0"/>
              <w:jc w:val="both"/>
              <w:rPr>
                <w:del w:id="12668" w:author="Leuveld, Koen" w:date="2013-10-24T15:14:00Z"/>
                <w:rFonts w:ascii="Times New Roman" w:hAnsi="Times New Roman"/>
                <w:b/>
                <w:sz w:val="20"/>
                <w:szCs w:val="20"/>
                <w:lang w:val="fr-CM"/>
              </w:rPr>
            </w:pPr>
            <w:moveTo w:id="12669" w:author="Leuveld, Koen" w:date="2013-10-24T15:09:00Z">
              <w:del w:id="12670" w:author="Leuveld, Koen" w:date="2013-10-24T15:14:00Z">
                <w:r w:rsidRPr="001109F4" w:rsidDel="008B3084">
                  <w:rPr>
                    <w:rFonts w:ascii="Times New Roman" w:hAnsi="Times New Roman"/>
                    <w:b/>
                    <w:sz w:val="20"/>
                    <w:szCs w:val="20"/>
                    <w:lang w:val="fr-CM"/>
                  </w:rPr>
                  <w:delText>Q602</w:delText>
                </w:r>
              </w:del>
            </w:moveTo>
          </w:p>
        </w:tc>
        <w:tc>
          <w:tcPr>
            <w:tcW w:w="0" w:type="auto"/>
            <w:shd w:val="clear" w:color="auto" w:fill="auto"/>
            <w:vAlign w:val="center"/>
          </w:tcPr>
          <w:p w:rsidR="008B3084" w:rsidDel="008B3084" w:rsidRDefault="008B3084" w:rsidP="008B3084">
            <w:pPr>
              <w:pStyle w:val="Listecouleur-Accent11"/>
              <w:spacing w:after="0" w:line="240" w:lineRule="auto"/>
              <w:ind w:left="0"/>
              <w:rPr>
                <w:del w:id="12671" w:author="Leuveld, Koen" w:date="2013-10-24T15:14:00Z"/>
                <w:rFonts w:ascii="Times New Roman" w:hAnsi="Times New Roman"/>
                <w:b/>
                <w:sz w:val="20"/>
                <w:szCs w:val="20"/>
                <w:lang w:val="fr-CM"/>
              </w:rPr>
            </w:pPr>
            <w:moveTo w:id="12672" w:author="Leuveld, Koen" w:date="2013-10-24T15:09:00Z">
              <w:del w:id="12673" w:author="Leuveld, Koen" w:date="2013-10-24T15:14:00Z">
                <w:r w:rsidRPr="001109F4" w:rsidDel="008B3084">
                  <w:rPr>
                    <w:rFonts w:ascii="Times New Roman" w:hAnsi="Times New Roman"/>
                    <w:b/>
                    <w:sz w:val="20"/>
                    <w:szCs w:val="20"/>
                    <w:lang w:val="fr-CM"/>
                  </w:rPr>
                  <w:delText xml:space="preserve">Acceptez-vous d’acheter la lampe au prix de l’enveloppe ? 1=OUI </w:delText>
                </w:r>
                <w:r w:rsidRPr="001109F4" w:rsidDel="008B3084">
                  <w:rPr>
                    <w:rFonts w:ascii="Times New Roman" w:hAnsi="Times New Roman"/>
                    <w:b/>
                    <w:sz w:val="20"/>
                    <w:szCs w:val="20"/>
                    <w:lang w:val="fr-CM"/>
                  </w:rPr>
                  <w:sym w:font="Wingdings" w:char="F0E0"/>
                </w:r>
                <w:r w:rsidRPr="001109F4" w:rsidDel="008B3084">
                  <w:rPr>
                    <w:rFonts w:ascii="Times New Roman" w:hAnsi="Times New Roman"/>
                    <w:b/>
                    <w:sz w:val="20"/>
                    <w:szCs w:val="20"/>
                    <w:lang w:val="fr-CM"/>
                  </w:rPr>
                  <w:delText>Q606       2=NON</w:delText>
                </w:r>
              </w:del>
            </w:moveTo>
          </w:p>
        </w:tc>
        <w:tc>
          <w:tcPr>
            <w:tcW w:w="0" w:type="auto"/>
            <w:shd w:val="clear" w:color="auto" w:fill="auto"/>
            <w:vAlign w:val="center"/>
          </w:tcPr>
          <w:p w:rsidR="008B3084" w:rsidRPr="00D20160" w:rsidDel="008B3084" w:rsidRDefault="008B3084" w:rsidP="008B3084">
            <w:pPr>
              <w:pStyle w:val="Listecouleur-Accent11"/>
              <w:spacing w:after="0" w:line="240" w:lineRule="auto"/>
              <w:ind w:left="0"/>
              <w:jc w:val="center"/>
              <w:rPr>
                <w:del w:id="12674" w:author="Leuveld, Koen" w:date="2013-10-24T15:14:00Z"/>
                <w:rFonts w:ascii="Times New Roman" w:hAnsi="Times New Roman"/>
                <w:b/>
                <w:sz w:val="20"/>
                <w:szCs w:val="20"/>
                <w:lang w:val="fr-CM"/>
              </w:rPr>
            </w:pPr>
            <w:moveTo w:id="12675" w:author="Leuveld, Koen" w:date="2013-10-24T15:09:00Z">
              <w:del w:id="12676" w:author="Leuveld, Koen" w:date="2013-10-24T15:14:00Z">
                <w:r w:rsidRPr="001109F4" w:rsidDel="008B3084">
                  <w:rPr>
                    <w:rFonts w:ascii="Times New Roman" w:eastAsia="Times New Roman" w:hAnsi="Times New Roman"/>
                    <w:sz w:val="20"/>
                    <w:szCs w:val="20"/>
                    <w:lang w:val="fr-CM" w:eastAsia="fr-FR"/>
                  </w:rPr>
                  <w:delText>|____|</w:delText>
                </w:r>
              </w:del>
            </w:moveTo>
          </w:p>
        </w:tc>
      </w:tr>
      <w:tr w:rsidR="008B3084" w:rsidRPr="00842EE8" w:rsidDel="008B3084" w:rsidTr="008B3084">
        <w:trPr>
          <w:del w:id="12677" w:author="Leuveld, Koen" w:date="2013-10-24T15:14:00Z"/>
        </w:trPr>
        <w:tc>
          <w:tcPr>
            <w:tcW w:w="0" w:type="auto"/>
            <w:shd w:val="clear" w:color="auto" w:fill="auto"/>
          </w:tcPr>
          <w:p w:rsidR="008B3084" w:rsidRPr="00D20160" w:rsidDel="008B3084" w:rsidRDefault="008B3084" w:rsidP="008B3084">
            <w:pPr>
              <w:pStyle w:val="Listecouleur-Accent11"/>
              <w:spacing w:after="0" w:line="240" w:lineRule="auto"/>
              <w:ind w:left="0"/>
              <w:jc w:val="both"/>
              <w:rPr>
                <w:del w:id="12678" w:author="Leuveld, Koen" w:date="2013-10-24T15:14:00Z"/>
                <w:rFonts w:ascii="Times New Roman" w:hAnsi="Times New Roman"/>
                <w:b/>
                <w:sz w:val="20"/>
                <w:szCs w:val="20"/>
                <w:lang w:val="fr-CM"/>
              </w:rPr>
            </w:pPr>
            <w:moveTo w:id="12679" w:author="Leuveld, Koen" w:date="2013-10-24T15:09:00Z">
              <w:del w:id="12680" w:author="Leuveld, Koen" w:date="2013-10-24T15:14:00Z">
                <w:r w:rsidRPr="001109F4" w:rsidDel="008B3084">
                  <w:rPr>
                    <w:rFonts w:ascii="Times New Roman" w:hAnsi="Times New Roman"/>
                    <w:b/>
                    <w:sz w:val="20"/>
                    <w:szCs w:val="20"/>
                    <w:lang w:val="fr-CM"/>
                  </w:rPr>
                  <w:delText>Q603</w:delText>
                </w:r>
              </w:del>
            </w:moveTo>
          </w:p>
        </w:tc>
        <w:tc>
          <w:tcPr>
            <w:tcW w:w="0" w:type="auto"/>
            <w:gridSpan w:val="2"/>
            <w:shd w:val="clear" w:color="auto" w:fill="auto"/>
          </w:tcPr>
          <w:p w:rsidR="008B3084" w:rsidRPr="00D20160" w:rsidDel="008B3084" w:rsidRDefault="008B3084" w:rsidP="008B3084">
            <w:pPr>
              <w:pStyle w:val="Listecouleur-Accent11"/>
              <w:spacing w:after="0" w:line="240" w:lineRule="auto"/>
              <w:ind w:left="0"/>
              <w:jc w:val="both"/>
              <w:rPr>
                <w:del w:id="12681" w:author="Leuveld, Koen" w:date="2013-10-24T15:14:00Z"/>
                <w:rFonts w:ascii="Times New Roman" w:hAnsi="Times New Roman"/>
                <w:b/>
                <w:sz w:val="20"/>
                <w:szCs w:val="20"/>
                <w:lang w:val="fr-CM"/>
              </w:rPr>
            </w:pPr>
            <w:moveTo w:id="12682" w:author="Leuveld, Koen" w:date="2013-10-24T15:09:00Z">
              <w:del w:id="12683" w:author="Leuveld, Koen" w:date="2013-10-24T15:14:00Z">
                <w:r w:rsidRPr="001109F4" w:rsidDel="008B3084">
                  <w:rPr>
                    <w:rFonts w:ascii="Times New Roman" w:hAnsi="Times New Roman"/>
                    <w:b/>
                    <w:sz w:val="20"/>
                    <w:szCs w:val="20"/>
                    <w:lang w:val="fr-CM"/>
                  </w:rPr>
                  <w:delText>Sinon pourquoi est-ce que vous avez changé d’avis? (ECRIRE LE MOTIF PUIS ALLEZ A Q606)</w:delText>
                </w:r>
              </w:del>
            </w:moveTo>
          </w:p>
          <w:p w:rsidR="008B3084" w:rsidRPr="00D20160" w:rsidDel="008B3084" w:rsidRDefault="008B3084" w:rsidP="008B3084">
            <w:pPr>
              <w:pStyle w:val="Listecouleur-Accent11"/>
              <w:spacing w:after="0" w:line="240" w:lineRule="auto"/>
              <w:ind w:left="0"/>
              <w:jc w:val="both"/>
              <w:rPr>
                <w:del w:id="12684" w:author="Leuveld, Koen" w:date="2013-10-24T15:14:00Z"/>
                <w:rFonts w:ascii="Times New Roman" w:hAnsi="Times New Roman"/>
                <w:b/>
                <w:sz w:val="20"/>
                <w:szCs w:val="20"/>
                <w:lang w:val="fr-CM"/>
              </w:rPr>
            </w:pPr>
            <w:moveTo w:id="12685" w:author="Leuveld, Koen" w:date="2013-10-24T15:09:00Z">
              <w:del w:id="12686" w:author="Leuveld, Koen" w:date="2013-10-24T15:14:00Z">
                <w:r w:rsidRPr="001109F4" w:rsidDel="008B3084">
                  <w:rPr>
                    <w:rFonts w:ascii="Times New Roman" w:hAnsi="Times New Roman"/>
                    <w:b/>
                    <w:sz w:val="20"/>
                    <w:szCs w:val="20"/>
                    <w:lang w:val="fr-CM"/>
                  </w:rPr>
                  <w:delText>--------------------------------------------------------------------------------------------------------------------</w:delText>
                </w:r>
              </w:del>
            </w:moveTo>
          </w:p>
        </w:tc>
      </w:tr>
      <w:tr w:rsidR="008B3084" w:rsidRPr="00842EE8" w:rsidDel="008B3084" w:rsidTr="008B3084">
        <w:trPr>
          <w:del w:id="12687" w:author="Leuveld, Koen" w:date="2013-10-24T15:14:00Z"/>
        </w:trPr>
        <w:tc>
          <w:tcPr>
            <w:tcW w:w="0" w:type="auto"/>
            <w:shd w:val="clear" w:color="auto" w:fill="auto"/>
          </w:tcPr>
          <w:p w:rsidR="008B3084" w:rsidRPr="00D20160" w:rsidDel="008B3084" w:rsidRDefault="008B3084" w:rsidP="008B3084">
            <w:pPr>
              <w:pStyle w:val="Listecouleur-Accent11"/>
              <w:spacing w:after="0" w:line="240" w:lineRule="auto"/>
              <w:ind w:left="0"/>
              <w:jc w:val="both"/>
              <w:rPr>
                <w:del w:id="12688" w:author="Leuveld, Koen" w:date="2013-10-24T15:14:00Z"/>
                <w:rFonts w:ascii="Times New Roman" w:hAnsi="Times New Roman"/>
                <w:b/>
                <w:sz w:val="20"/>
                <w:szCs w:val="20"/>
                <w:lang w:val="fr-CM"/>
              </w:rPr>
            </w:pPr>
            <w:moveTo w:id="12689" w:author="Leuveld, Koen" w:date="2013-10-24T15:09:00Z">
              <w:del w:id="12690" w:author="Leuveld, Koen" w:date="2013-10-24T15:14:00Z">
                <w:r w:rsidRPr="001109F4" w:rsidDel="008B3084">
                  <w:rPr>
                    <w:rFonts w:ascii="Times New Roman" w:hAnsi="Times New Roman"/>
                    <w:b/>
                    <w:sz w:val="20"/>
                    <w:szCs w:val="20"/>
                    <w:lang w:val="fr-CM"/>
                  </w:rPr>
                  <w:delText>Q604</w:delText>
                </w:r>
              </w:del>
            </w:moveTo>
          </w:p>
        </w:tc>
        <w:tc>
          <w:tcPr>
            <w:tcW w:w="0" w:type="auto"/>
            <w:shd w:val="clear" w:color="auto" w:fill="auto"/>
          </w:tcPr>
          <w:p w:rsidR="008B3084" w:rsidDel="008B3084" w:rsidRDefault="008B3084" w:rsidP="008B3084">
            <w:pPr>
              <w:pStyle w:val="Listecouleur-Accent11"/>
              <w:spacing w:after="0" w:line="240" w:lineRule="auto"/>
              <w:ind w:left="0"/>
              <w:jc w:val="both"/>
              <w:rPr>
                <w:del w:id="12691" w:author="Leuveld, Koen" w:date="2013-10-24T15:14:00Z"/>
                <w:rFonts w:ascii="Times New Roman" w:hAnsi="Times New Roman"/>
                <w:b/>
                <w:sz w:val="20"/>
                <w:szCs w:val="20"/>
                <w:lang w:val="fr-CM"/>
              </w:rPr>
            </w:pPr>
            <w:moveTo w:id="12692" w:author="Leuveld, Koen" w:date="2013-10-24T15:09:00Z">
              <w:del w:id="12693" w:author="Leuveld, Koen" w:date="2013-10-24T15:14:00Z">
                <w:r w:rsidRPr="001109F4" w:rsidDel="008B3084">
                  <w:rPr>
                    <w:rFonts w:ascii="Times New Roman" w:hAnsi="Times New Roman"/>
                    <w:b/>
                    <w:sz w:val="20"/>
                    <w:szCs w:val="20"/>
                    <w:lang w:val="fr-CM"/>
                  </w:rPr>
                  <w:delText xml:space="preserve">Êtes-vous prêt à compléter votre prix pour acheter la lampe au prix de l’enveloppe ? 1=OUI          2=NON </w:delText>
                </w:r>
                <w:r w:rsidRPr="001109F4" w:rsidDel="008B3084">
                  <w:rPr>
                    <w:rFonts w:ascii="Times New Roman" w:hAnsi="Times New Roman"/>
                    <w:b/>
                    <w:sz w:val="20"/>
                    <w:szCs w:val="20"/>
                    <w:lang w:val="fr-CM"/>
                  </w:rPr>
                  <w:sym w:font="Wingdings" w:char="F0E0"/>
                </w:r>
                <w:r w:rsidRPr="001109F4" w:rsidDel="008B3084">
                  <w:rPr>
                    <w:rFonts w:ascii="Times New Roman" w:hAnsi="Times New Roman"/>
                    <w:b/>
                    <w:sz w:val="20"/>
                    <w:szCs w:val="20"/>
                    <w:lang w:val="fr-CM"/>
                  </w:rPr>
                  <w:delText xml:space="preserve"> Q606</w:delText>
                </w:r>
              </w:del>
            </w:moveTo>
          </w:p>
        </w:tc>
        <w:tc>
          <w:tcPr>
            <w:tcW w:w="0" w:type="auto"/>
            <w:shd w:val="clear" w:color="auto" w:fill="auto"/>
            <w:vAlign w:val="center"/>
          </w:tcPr>
          <w:p w:rsidR="008B3084" w:rsidRPr="00D20160" w:rsidDel="008B3084" w:rsidRDefault="008B3084" w:rsidP="008B3084">
            <w:pPr>
              <w:pStyle w:val="Listecouleur-Accent11"/>
              <w:spacing w:after="0" w:line="240" w:lineRule="auto"/>
              <w:ind w:left="0"/>
              <w:jc w:val="center"/>
              <w:rPr>
                <w:del w:id="12694" w:author="Leuveld, Koen" w:date="2013-10-24T15:14:00Z"/>
                <w:rFonts w:ascii="Times New Roman" w:hAnsi="Times New Roman"/>
                <w:b/>
                <w:sz w:val="20"/>
                <w:szCs w:val="20"/>
                <w:lang w:val="fr-CM"/>
              </w:rPr>
            </w:pPr>
            <w:moveTo w:id="12695" w:author="Leuveld, Koen" w:date="2013-10-24T15:09:00Z">
              <w:del w:id="12696" w:author="Leuveld, Koen" w:date="2013-10-24T15:14:00Z">
                <w:r w:rsidRPr="001109F4" w:rsidDel="008B3084">
                  <w:rPr>
                    <w:rFonts w:ascii="Times New Roman" w:eastAsia="Times New Roman" w:hAnsi="Times New Roman"/>
                    <w:sz w:val="20"/>
                    <w:szCs w:val="20"/>
                    <w:lang w:val="fr-CM" w:eastAsia="fr-FR"/>
                  </w:rPr>
                  <w:delText>|____|</w:delText>
                </w:r>
              </w:del>
            </w:moveTo>
          </w:p>
        </w:tc>
      </w:tr>
      <w:tr w:rsidR="008B3084" w:rsidRPr="00842EE8" w:rsidDel="008B3084" w:rsidTr="008B3084">
        <w:trPr>
          <w:del w:id="12697" w:author="Leuveld, Koen" w:date="2013-10-24T15:14:00Z"/>
        </w:trPr>
        <w:tc>
          <w:tcPr>
            <w:tcW w:w="0" w:type="auto"/>
            <w:shd w:val="clear" w:color="auto" w:fill="auto"/>
          </w:tcPr>
          <w:p w:rsidR="008B3084" w:rsidRPr="00D20160" w:rsidDel="008B3084" w:rsidRDefault="008B3084" w:rsidP="008B3084">
            <w:pPr>
              <w:pStyle w:val="Listecouleur-Accent11"/>
              <w:spacing w:after="0" w:line="240" w:lineRule="auto"/>
              <w:ind w:left="0"/>
              <w:jc w:val="both"/>
              <w:rPr>
                <w:del w:id="12698" w:author="Leuveld, Koen" w:date="2013-10-24T15:14:00Z"/>
                <w:rFonts w:ascii="Times New Roman" w:hAnsi="Times New Roman"/>
                <w:b/>
                <w:sz w:val="20"/>
                <w:szCs w:val="20"/>
                <w:lang w:val="fr-CM"/>
              </w:rPr>
            </w:pPr>
            <w:moveTo w:id="12699" w:author="Leuveld, Koen" w:date="2013-10-24T15:09:00Z">
              <w:del w:id="12700" w:author="Leuveld, Koen" w:date="2013-10-24T15:14:00Z">
                <w:r w:rsidRPr="001109F4" w:rsidDel="008B3084">
                  <w:rPr>
                    <w:rFonts w:ascii="Times New Roman" w:hAnsi="Times New Roman"/>
                    <w:b/>
                    <w:sz w:val="20"/>
                    <w:szCs w:val="20"/>
                    <w:lang w:val="fr-CM"/>
                  </w:rPr>
                  <w:delText>Q605</w:delText>
                </w:r>
              </w:del>
            </w:moveTo>
          </w:p>
        </w:tc>
        <w:tc>
          <w:tcPr>
            <w:tcW w:w="0" w:type="auto"/>
            <w:gridSpan w:val="2"/>
            <w:shd w:val="clear" w:color="auto" w:fill="auto"/>
          </w:tcPr>
          <w:p w:rsidR="008B3084" w:rsidDel="008B3084" w:rsidRDefault="008B3084" w:rsidP="008B3084">
            <w:pPr>
              <w:pStyle w:val="Listecouleur-Accent11"/>
              <w:spacing w:after="0" w:line="240" w:lineRule="auto"/>
              <w:ind w:left="0"/>
              <w:rPr>
                <w:del w:id="12701" w:author="Leuveld, Koen" w:date="2013-10-24T15:14:00Z"/>
                <w:rFonts w:ascii="Times New Roman" w:hAnsi="Times New Roman"/>
                <w:b/>
                <w:sz w:val="20"/>
                <w:szCs w:val="20"/>
                <w:lang w:val="fr-CM"/>
              </w:rPr>
            </w:pPr>
            <w:moveTo w:id="12702" w:author="Leuveld, Koen" w:date="2013-10-24T15:09:00Z">
              <w:del w:id="12703" w:author="Leuveld, Koen" w:date="2013-10-24T15:14:00Z">
                <w:r w:rsidRPr="001109F4" w:rsidDel="008B3084">
                  <w:rPr>
                    <w:rFonts w:ascii="Times New Roman" w:hAnsi="Times New Roman"/>
                    <w:b/>
                    <w:sz w:val="20"/>
                    <w:szCs w:val="20"/>
                    <w:lang w:val="fr-CM"/>
                  </w:rPr>
                  <w:delText>Si oui pourquoi est-ce que vous avez changé d’avis? ____________________________________________________________________</w:delText>
                </w:r>
              </w:del>
            </w:moveTo>
          </w:p>
        </w:tc>
      </w:tr>
      <w:tr w:rsidR="008B3084" w:rsidRPr="00842EE8" w:rsidDel="008B3084" w:rsidTr="008B3084">
        <w:trPr>
          <w:del w:id="12704" w:author="Leuveld, Koen" w:date="2013-10-24T15:14:00Z"/>
        </w:trPr>
        <w:tc>
          <w:tcPr>
            <w:tcW w:w="0" w:type="auto"/>
            <w:shd w:val="clear" w:color="auto" w:fill="auto"/>
          </w:tcPr>
          <w:p w:rsidR="008B3084" w:rsidRPr="00D20160" w:rsidDel="008B3084" w:rsidRDefault="008B3084" w:rsidP="008B3084">
            <w:pPr>
              <w:pStyle w:val="Listecouleur-Accent11"/>
              <w:spacing w:after="0" w:line="240" w:lineRule="auto"/>
              <w:ind w:left="0"/>
              <w:jc w:val="both"/>
              <w:rPr>
                <w:del w:id="12705" w:author="Leuveld, Koen" w:date="2013-10-24T15:14:00Z"/>
                <w:rFonts w:ascii="Times New Roman" w:hAnsi="Times New Roman"/>
                <w:b/>
                <w:sz w:val="20"/>
                <w:szCs w:val="20"/>
                <w:lang w:val="fr-CM"/>
              </w:rPr>
            </w:pPr>
            <w:moveTo w:id="12706" w:author="Leuveld, Koen" w:date="2013-10-24T15:09:00Z">
              <w:del w:id="12707" w:author="Leuveld, Koen" w:date="2013-10-24T15:14:00Z">
                <w:r w:rsidRPr="001109F4" w:rsidDel="008B3084">
                  <w:rPr>
                    <w:rFonts w:ascii="Times New Roman" w:hAnsi="Times New Roman"/>
                    <w:b/>
                    <w:sz w:val="20"/>
                    <w:szCs w:val="20"/>
                    <w:lang w:val="fr-CM"/>
                  </w:rPr>
                  <w:delText>Q606</w:delText>
                </w:r>
              </w:del>
            </w:moveTo>
          </w:p>
        </w:tc>
        <w:tc>
          <w:tcPr>
            <w:tcW w:w="0" w:type="auto"/>
            <w:shd w:val="clear" w:color="auto" w:fill="auto"/>
          </w:tcPr>
          <w:p w:rsidR="008B3084" w:rsidDel="008B3084" w:rsidRDefault="008B3084" w:rsidP="008B3084">
            <w:pPr>
              <w:pStyle w:val="Listecouleur-Accent11"/>
              <w:spacing w:after="0" w:line="240" w:lineRule="auto"/>
              <w:ind w:left="0"/>
              <w:jc w:val="both"/>
              <w:rPr>
                <w:del w:id="12708" w:author="Leuveld, Koen" w:date="2013-10-24T15:14:00Z"/>
                <w:rFonts w:ascii="Times New Roman" w:hAnsi="Times New Roman"/>
                <w:b/>
                <w:sz w:val="20"/>
                <w:szCs w:val="20"/>
                <w:lang w:val="fr-CM"/>
              </w:rPr>
            </w:pPr>
            <w:moveTo w:id="12709" w:author="Leuveld, Koen" w:date="2013-10-24T15:09:00Z">
              <w:del w:id="12710" w:author="Leuveld, Koen" w:date="2013-10-24T15:14:00Z">
                <w:r w:rsidRPr="001109F4" w:rsidDel="008B3084">
                  <w:rPr>
                    <w:rFonts w:ascii="Times New Roman" w:hAnsi="Times New Roman"/>
                    <w:b/>
                    <w:sz w:val="20"/>
                    <w:szCs w:val="20"/>
                    <w:lang w:val="fr-CM"/>
                  </w:rPr>
                  <w:delText xml:space="preserve">LE PRIX MAXIMUM PROPOSÉ PAR L’ENQUÊTÉ POUR LE BIODIGESTEUR EST SUPÉRIEUR OU ÉGAL AU PRIX SORTI DE L’ENVELOPPE    1=OUI        2=NON </w:delText>
                </w:r>
                <w:r w:rsidRPr="001109F4" w:rsidDel="008B3084">
                  <w:rPr>
                    <w:rFonts w:ascii="Times New Roman" w:hAnsi="Times New Roman"/>
                    <w:b/>
                    <w:sz w:val="20"/>
                    <w:szCs w:val="20"/>
                    <w:lang w:val="fr-CM"/>
                  </w:rPr>
                  <w:sym w:font="Wingdings" w:char="F0E0"/>
                </w:r>
                <w:r w:rsidRPr="001109F4" w:rsidDel="008B3084">
                  <w:rPr>
                    <w:rFonts w:ascii="Times New Roman" w:hAnsi="Times New Roman"/>
                    <w:b/>
                    <w:sz w:val="20"/>
                    <w:szCs w:val="20"/>
                    <w:lang w:val="fr-CM"/>
                  </w:rPr>
                  <w:delText>Q609</w:delText>
                </w:r>
              </w:del>
            </w:moveTo>
          </w:p>
        </w:tc>
        <w:tc>
          <w:tcPr>
            <w:tcW w:w="0" w:type="auto"/>
            <w:shd w:val="clear" w:color="auto" w:fill="auto"/>
            <w:vAlign w:val="center"/>
          </w:tcPr>
          <w:p w:rsidR="008B3084" w:rsidRPr="00D20160" w:rsidDel="008B3084" w:rsidRDefault="008B3084" w:rsidP="008B3084">
            <w:pPr>
              <w:pStyle w:val="Listecouleur-Accent11"/>
              <w:spacing w:after="0" w:line="240" w:lineRule="auto"/>
              <w:ind w:left="0"/>
              <w:jc w:val="center"/>
              <w:rPr>
                <w:del w:id="12711" w:author="Leuveld, Koen" w:date="2013-10-24T15:14:00Z"/>
                <w:rFonts w:ascii="Times New Roman" w:hAnsi="Times New Roman"/>
                <w:b/>
                <w:sz w:val="20"/>
                <w:szCs w:val="20"/>
                <w:lang w:val="fr-CM"/>
              </w:rPr>
            </w:pPr>
            <w:moveTo w:id="12712" w:author="Leuveld, Koen" w:date="2013-10-24T15:09:00Z">
              <w:del w:id="12713" w:author="Leuveld, Koen" w:date="2013-10-24T15:14:00Z">
                <w:r w:rsidRPr="001109F4" w:rsidDel="008B3084">
                  <w:rPr>
                    <w:rFonts w:ascii="Times New Roman" w:eastAsia="Times New Roman" w:hAnsi="Times New Roman"/>
                    <w:sz w:val="20"/>
                    <w:szCs w:val="20"/>
                    <w:lang w:val="fr-CM" w:eastAsia="fr-FR"/>
                  </w:rPr>
                  <w:delText>|____|</w:delText>
                </w:r>
              </w:del>
            </w:moveTo>
          </w:p>
        </w:tc>
      </w:tr>
      <w:tr w:rsidR="008B3084" w:rsidRPr="00842EE8" w:rsidDel="008B3084" w:rsidTr="008B3084">
        <w:trPr>
          <w:del w:id="12714" w:author="Leuveld, Koen" w:date="2013-10-24T15:14:00Z"/>
        </w:trPr>
        <w:tc>
          <w:tcPr>
            <w:tcW w:w="0" w:type="auto"/>
            <w:shd w:val="clear" w:color="auto" w:fill="auto"/>
          </w:tcPr>
          <w:p w:rsidR="008B3084" w:rsidRPr="00D20160" w:rsidDel="008B3084" w:rsidRDefault="008B3084" w:rsidP="008B3084">
            <w:pPr>
              <w:pStyle w:val="Listecouleur-Accent11"/>
              <w:spacing w:after="0" w:line="240" w:lineRule="auto"/>
              <w:ind w:left="0"/>
              <w:jc w:val="both"/>
              <w:rPr>
                <w:del w:id="12715" w:author="Leuveld, Koen" w:date="2013-10-24T15:14:00Z"/>
                <w:rFonts w:ascii="Times New Roman" w:hAnsi="Times New Roman"/>
                <w:b/>
                <w:sz w:val="20"/>
                <w:szCs w:val="20"/>
                <w:lang w:val="fr-CM"/>
              </w:rPr>
            </w:pPr>
            <w:moveTo w:id="12716" w:author="Leuveld, Koen" w:date="2013-10-24T15:09:00Z">
              <w:del w:id="12717" w:author="Leuveld, Koen" w:date="2013-10-24T15:14:00Z">
                <w:r w:rsidRPr="001109F4" w:rsidDel="008B3084">
                  <w:rPr>
                    <w:rFonts w:ascii="Times New Roman" w:hAnsi="Times New Roman"/>
                    <w:b/>
                    <w:sz w:val="20"/>
                    <w:szCs w:val="20"/>
                    <w:lang w:val="fr-CM"/>
                  </w:rPr>
                  <w:delText>Q607</w:delText>
                </w:r>
              </w:del>
            </w:moveTo>
          </w:p>
        </w:tc>
        <w:tc>
          <w:tcPr>
            <w:tcW w:w="0" w:type="auto"/>
            <w:shd w:val="clear" w:color="auto" w:fill="auto"/>
          </w:tcPr>
          <w:p w:rsidR="008B3084" w:rsidDel="008B3084" w:rsidRDefault="008B3084" w:rsidP="008B3084">
            <w:pPr>
              <w:pStyle w:val="Listecouleur-Accent11"/>
              <w:spacing w:after="0" w:line="240" w:lineRule="auto"/>
              <w:ind w:left="0"/>
              <w:rPr>
                <w:del w:id="12718" w:author="Leuveld, Koen" w:date="2013-10-24T15:14:00Z"/>
                <w:rFonts w:ascii="Times New Roman" w:hAnsi="Times New Roman"/>
                <w:b/>
                <w:sz w:val="20"/>
                <w:szCs w:val="20"/>
                <w:lang w:val="fr-CM"/>
              </w:rPr>
            </w:pPr>
            <w:moveTo w:id="12719" w:author="Leuveld, Koen" w:date="2013-10-24T15:09:00Z">
              <w:del w:id="12720" w:author="Leuveld, Koen" w:date="2013-10-24T15:14:00Z">
                <w:r w:rsidRPr="001109F4" w:rsidDel="008B3084">
                  <w:rPr>
                    <w:rFonts w:ascii="Times New Roman" w:hAnsi="Times New Roman"/>
                    <w:b/>
                    <w:sz w:val="20"/>
                    <w:szCs w:val="20"/>
                    <w:lang w:val="fr-CM"/>
                  </w:rPr>
                  <w:delText xml:space="preserve">Acceptez-vous d’acheter le Biodigesteur au prix de l’enveloppe ? 1=OUI </w:delText>
                </w:r>
                <w:r w:rsidRPr="001109F4" w:rsidDel="008B3084">
                  <w:rPr>
                    <w:rFonts w:ascii="Times New Roman" w:hAnsi="Times New Roman"/>
                    <w:b/>
                    <w:sz w:val="20"/>
                    <w:szCs w:val="20"/>
                    <w:lang w:val="fr-CM"/>
                  </w:rPr>
                  <w:sym w:font="Wingdings" w:char="F0E0"/>
                </w:r>
                <w:r w:rsidRPr="001109F4" w:rsidDel="008B3084">
                  <w:rPr>
                    <w:rFonts w:ascii="Times New Roman" w:hAnsi="Times New Roman"/>
                    <w:b/>
                    <w:sz w:val="20"/>
                    <w:szCs w:val="20"/>
                    <w:lang w:val="fr-CM"/>
                  </w:rPr>
                  <w:delText>Q701 2=NON</w:delText>
                </w:r>
              </w:del>
            </w:moveTo>
          </w:p>
        </w:tc>
        <w:tc>
          <w:tcPr>
            <w:tcW w:w="0" w:type="auto"/>
            <w:shd w:val="clear" w:color="auto" w:fill="auto"/>
            <w:vAlign w:val="center"/>
          </w:tcPr>
          <w:p w:rsidR="008B3084" w:rsidRPr="00D20160" w:rsidDel="008B3084" w:rsidRDefault="008B3084" w:rsidP="008B3084">
            <w:pPr>
              <w:pStyle w:val="Listecouleur-Accent11"/>
              <w:spacing w:after="0" w:line="240" w:lineRule="auto"/>
              <w:ind w:left="0"/>
              <w:jc w:val="center"/>
              <w:rPr>
                <w:del w:id="12721" w:author="Leuveld, Koen" w:date="2013-10-24T15:14:00Z"/>
                <w:rFonts w:ascii="Times New Roman" w:hAnsi="Times New Roman"/>
                <w:b/>
                <w:sz w:val="20"/>
                <w:szCs w:val="20"/>
                <w:lang w:val="fr-CM"/>
              </w:rPr>
            </w:pPr>
            <w:moveTo w:id="12722" w:author="Leuveld, Koen" w:date="2013-10-24T15:09:00Z">
              <w:del w:id="12723" w:author="Leuveld, Koen" w:date="2013-10-24T15:14:00Z">
                <w:r w:rsidRPr="001109F4" w:rsidDel="008B3084">
                  <w:rPr>
                    <w:rFonts w:ascii="Times New Roman" w:eastAsia="Times New Roman" w:hAnsi="Times New Roman"/>
                    <w:sz w:val="20"/>
                    <w:szCs w:val="20"/>
                    <w:lang w:val="fr-CM" w:eastAsia="fr-FR"/>
                  </w:rPr>
                  <w:delText>|____|</w:delText>
                </w:r>
              </w:del>
            </w:moveTo>
          </w:p>
        </w:tc>
      </w:tr>
      <w:tr w:rsidR="008B3084" w:rsidRPr="00842EE8" w:rsidDel="008B3084" w:rsidTr="008B3084">
        <w:trPr>
          <w:del w:id="12724" w:author="Leuveld, Koen" w:date="2013-10-24T15:14:00Z"/>
        </w:trPr>
        <w:tc>
          <w:tcPr>
            <w:tcW w:w="0" w:type="auto"/>
            <w:shd w:val="clear" w:color="auto" w:fill="auto"/>
          </w:tcPr>
          <w:p w:rsidR="008B3084" w:rsidRPr="00D20160" w:rsidDel="008B3084" w:rsidRDefault="008B3084" w:rsidP="008B3084">
            <w:pPr>
              <w:pStyle w:val="Listecouleur-Accent11"/>
              <w:spacing w:after="0" w:line="240" w:lineRule="auto"/>
              <w:ind w:left="0"/>
              <w:jc w:val="both"/>
              <w:rPr>
                <w:del w:id="12725" w:author="Leuveld, Koen" w:date="2013-10-24T15:14:00Z"/>
                <w:rFonts w:ascii="Times New Roman" w:hAnsi="Times New Roman"/>
                <w:b/>
                <w:sz w:val="20"/>
                <w:szCs w:val="20"/>
                <w:lang w:val="fr-CM"/>
              </w:rPr>
            </w:pPr>
            <w:moveTo w:id="12726" w:author="Leuveld, Koen" w:date="2013-10-24T15:09:00Z">
              <w:del w:id="12727" w:author="Leuveld, Koen" w:date="2013-10-24T15:14:00Z">
                <w:r w:rsidRPr="001109F4" w:rsidDel="008B3084">
                  <w:rPr>
                    <w:rFonts w:ascii="Times New Roman" w:hAnsi="Times New Roman"/>
                    <w:b/>
                    <w:sz w:val="20"/>
                    <w:szCs w:val="20"/>
                    <w:lang w:val="fr-CM"/>
                  </w:rPr>
                  <w:delText>Q608</w:delText>
                </w:r>
              </w:del>
            </w:moveTo>
          </w:p>
        </w:tc>
        <w:tc>
          <w:tcPr>
            <w:tcW w:w="0" w:type="auto"/>
            <w:gridSpan w:val="2"/>
            <w:shd w:val="clear" w:color="auto" w:fill="auto"/>
          </w:tcPr>
          <w:p w:rsidR="008B3084" w:rsidDel="008B3084" w:rsidRDefault="008B3084" w:rsidP="008B3084">
            <w:pPr>
              <w:pStyle w:val="Listecouleur-Accent11"/>
              <w:spacing w:after="0" w:line="240" w:lineRule="auto"/>
              <w:ind w:left="0"/>
              <w:jc w:val="both"/>
              <w:rPr>
                <w:del w:id="12728" w:author="Leuveld, Koen" w:date="2013-10-24T15:14:00Z"/>
                <w:rFonts w:ascii="Times New Roman" w:hAnsi="Times New Roman"/>
                <w:b/>
                <w:sz w:val="20"/>
                <w:szCs w:val="20"/>
                <w:lang w:val="fr-CM"/>
              </w:rPr>
            </w:pPr>
            <w:moveTo w:id="12729" w:author="Leuveld, Koen" w:date="2013-10-24T15:09:00Z">
              <w:del w:id="12730" w:author="Leuveld, Koen" w:date="2013-10-24T15:14:00Z">
                <w:r w:rsidRPr="001109F4" w:rsidDel="008B3084">
                  <w:rPr>
                    <w:rFonts w:ascii="Times New Roman" w:hAnsi="Times New Roman"/>
                    <w:b/>
                    <w:sz w:val="20"/>
                    <w:szCs w:val="20"/>
                    <w:lang w:val="fr-CM"/>
                  </w:rPr>
                  <w:delText>Sinon pourquoi est-ce que vous avez changé d’avis? (ECRIRE LE MOTIF PUIS ALLEZ A Q701)</w:delText>
                </w:r>
              </w:del>
            </w:moveTo>
          </w:p>
          <w:p w:rsidR="008B3084" w:rsidDel="008B3084" w:rsidRDefault="008B3084" w:rsidP="008B3084">
            <w:pPr>
              <w:pStyle w:val="Listecouleur-Accent11"/>
              <w:spacing w:after="0" w:line="240" w:lineRule="auto"/>
              <w:ind w:left="0"/>
              <w:jc w:val="both"/>
              <w:rPr>
                <w:del w:id="12731" w:author="Leuveld, Koen" w:date="2013-10-24T15:14:00Z"/>
                <w:rFonts w:ascii="Times New Roman" w:hAnsi="Times New Roman"/>
                <w:b/>
                <w:sz w:val="20"/>
                <w:szCs w:val="20"/>
                <w:lang w:val="fr-CM"/>
              </w:rPr>
            </w:pPr>
            <w:moveTo w:id="12732" w:author="Leuveld, Koen" w:date="2013-10-24T15:09:00Z">
              <w:del w:id="12733" w:author="Leuveld, Koen" w:date="2013-10-24T15:14:00Z">
                <w:r w:rsidRPr="001109F4" w:rsidDel="008B3084">
                  <w:rPr>
                    <w:rFonts w:ascii="Times New Roman" w:hAnsi="Times New Roman"/>
                    <w:b/>
                    <w:sz w:val="20"/>
                    <w:szCs w:val="20"/>
                    <w:lang w:val="fr-CM"/>
                  </w:rPr>
                  <w:delText>--------------------------------------------------------------------------------------------------------------------</w:delText>
                </w:r>
              </w:del>
            </w:moveTo>
          </w:p>
        </w:tc>
      </w:tr>
      <w:tr w:rsidR="008B3084" w:rsidRPr="00842EE8" w:rsidDel="008B3084" w:rsidTr="008B3084">
        <w:trPr>
          <w:del w:id="12734" w:author="Leuveld, Koen" w:date="2013-10-24T15:14:00Z"/>
        </w:trPr>
        <w:tc>
          <w:tcPr>
            <w:tcW w:w="0" w:type="auto"/>
            <w:shd w:val="clear" w:color="auto" w:fill="auto"/>
          </w:tcPr>
          <w:p w:rsidR="008B3084" w:rsidRPr="00D20160" w:rsidDel="008B3084" w:rsidRDefault="008B3084" w:rsidP="008B3084">
            <w:pPr>
              <w:pStyle w:val="Listecouleur-Accent11"/>
              <w:spacing w:after="0" w:line="240" w:lineRule="auto"/>
              <w:ind w:left="0"/>
              <w:jc w:val="both"/>
              <w:rPr>
                <w:del w:id="12735" w:author="Leuveld, Koen" w:date="2013-10-24T15:14:00Z"/>
                <w:rFonts w:ascii="Times New Roman" w:hAnsi="Times New Roman"/>
                <w:b/>
                <w:sz w:val="20"/>
                <w:szCs w:val="20"/>
                <w:lang w:val="fr-CM"/>
              </w:rPr>
            </w:pPr>
            <w:moveTo w:id="12736" w:author="Leuveld, Koen" w:date="2013-10-24T15:09:00Z">
              <w:del w:id="12737" w:author="Leuveld, Koen" w:date="2013-10-24T15:14:00Z">
                <w:r w:rsidRPr="001109F4" w:rsidDel="008B3084">
                  <w:rPr>
                    <w:rFonts w:ascii="Times New Roman" w:hAnsi="Times New Roman"/>
                    <w:b/>
                    <w:sz w:val="20"/>
                    <w:szCs w:val="20"/>
                    <w:lang w:val="fr-CM"/>
                  </w:rPr>
                  <w:delText>Q609</w:delText>
                </w:r>
              </w:del>
            </w:moveTo>
          </w:p>
        </w:tc>
        <w:tc>
          <w:tcPr>
            <w:tcW w:w="0" w:type="auto"/>
            <w:shd w:val="clear" w:color="auto" w:fill="auto"/>
          </w:tcPr>
          <w:p w:rsidR="008B3084" w:rsidDel="008B3084" w:rsidRDefault="008B3084" w:rsidP="008B3084">
            <w:pPr>
              <w:pStyle w:val="Listecouleur-Accent11"/>
              <w:spacing w:after="0" w:line="240" w:lineRule="auto"/>
              <w:ind w:left="0"/>
              <w:jc w:val="both"/>
              <w:rPr>
                <w:del w:id="12738" w:author="Leuveld, Koen" w:date="2013-10-24T15:14:00Z"/>
                <w:rFonts w:ascii="Times New Roman" w:hAnsi="Times New Roman"/>
                <w:b/>
                <w:sz w:val="20"/>
                <w:szCs w:val="20"/>
                <w:lang w:val="fr-CM"/>
              </w:rPr>
            </w:pPr>
            <w:moveTo w:id="12739" w:author="Leuveld, Koen" w:date="2013-10-24T15:09:00Z">
              <w:del w:id="12740" w:author="Leuveld, Koen" w:date="2013-10-24T15:14:00Z">
                <w:r w:rsidRPr="001109F4" w:rsidDel="008B3084">
                  <w:rPr>
                    <w:rFonts w:ascii="Times New Roman" w:hAnsi="Times New Roman"/>
                    <w:b/>
                    <w:sz w:val="20"/>
                    <w:szCs w:val="20"/>
                    <w:lang w:val="fr-CM"/>
                  </w:rPr>
                  <w:delText xml:space="preserve">Êtes-vous prêt à compléter votre prix pour acheter le Biodigesteur au prix de l’enveloppe ? 1=OUI          2=NON </w:delText>
                </w:r>
                <w:r w:rsidRPr="001109F4" w:rsidDel="008B3084">
                  <w:rPr>
                    <w:rFonts w:ascii="Times New Roman" w:hAnsi="Times New Roman"/>
                    <w:b/>
                    <w:sz w:val="20"/>
                    <w:szCs w:val="20"/>
                    <w:lang w:val="fr-CM"/>
                  </w:rPr>
                  <w:sym w:font="Wingdings" w:char="F0E0"/>
                </w:r>
                <w:r w:rsidRPr="001109F4" w:rsidDel="008B3084">
                  <w:rPr>
                    <w:rFonts w:ascii="Times New Roman" w:hAnsi="Times New Roman"/>
                    <w:b/>
                    <w:sz w:val="20"/>
                    <w:szCs w:val="20"/>
                    <w:lang w:val="fr-CM"/>
                  </w:rPr>
                  <w:delText>Q701</w:delText>
                </w:r>
              </w:del>
            </w:moveTo>
          </w:p>
        </w:tc>
        <w:tc>
          <w:tcPr>
            <w:tcW w:w="0" w:type="auto"/>
            <w:shd w:val="clear" w:color="auto" w:fill="auto"/>
            <w:vAlign w:val="center"/>
          </w:tcPr>
          <w:p w:rsidR="008B3084" w:rsidRPr="00D20160" w:rsidDel="008B3084" w:rsidRDefault="008B3084" w:rsidP="008B3084">
            <w:pPr>
              <w:pStyle w:val="Listecouleur-Accent11"/>
              <w:spacing w:after="0" w:line="240" w:lineRule="auto"/>
              <w:ind w:left="0"/>
              <w:jc w:val="center"/>
              <w:rPr>
                <w:del w:id="12741" w:author="Leuveld, Koen" w:date="2013-10-24T15:14:00Z"/>
                <w:rFonts w:ascii="Times New Roman" w:hAnsi="Times New Roman"/>
                <w:b/>
                <w:sz w:val="20"/>
                <w:szCs w:val="20"/>
                <w:lang w:val="fr-CM"/>
              </w:rPr>
            </w:pPr>
            <w:moveTo w:id="12742" w:author="Leuveld, Koen" w:date="2013-10-24T15:09:00Z">
              <w:del w:id="12743" w:author="Leuveld, Koen" w:date="2013-10-24T15:14:00Z">
                <w:r w:rsidRPr="001109F4" w:rsidDel="008B3084">
                  <w:rPr>
                    <w:rFonts w:ascii="Times New Roman" w:eastAsia="Times New Roman" w:hAnsi="Times New Roman"/>
                    <w:sz w:val="20"/>
                    <w:szCs w:val="20"/>
                    <w:lang w:val="fr-CM" w:eastAsia="fr-FR"/>
                  </w:rPr>
                  <w:delText>|____|</w:delText>
                </w:r>
              </w:del>
            </w:moveTo>
          </w:p>
        </w:tc>
      </w:tr>
      <w:tr w:rsidR="008B3084" w:rsidRPr="00842EE8" w:rsidDel="008B3084" w:rsidTr="008B3084">
        <w:trPr>
          <w:del w:id="12744" w:author="Leuveld, Koen" w:date="2013-10-24T15:14:00Z"/>
        </w:trPr>
        <w:tc>
          <w:tcPr>
            <w:tcW w:w="0" w:type="auto"/>
            <w:shd w:val="clear" w:color="auto" w:fill="auto"/>
          </w:tcPr>
          <w:p w:rsidR="008B3084" w:rsidRPr="00D20160" w:rsidDel="008B3084" w:rsidRDefault="008B3084" w:rsidP="008B3084">
            <w:pPr>
              <w:pStyle w:val="Listecouleur-Accent11"/>
              <w:spacing w:after="0" w:line="240" w:lineRule="auto"/>
              <w:ind w:left="0"/>
              <w:jc w:val="both"/>
              <w:rPr>
                <w:del w:id="12745" w:author="Leuveld, Koen" w:date="2013-10-24T15:14:00Z"/>
                <w:rFonts w:ascii="Times New Roman" w:hAnsi="Times New Roman"/>
                <w:b/>
                <w:sz w:val="20"/>
                <w:szCs w:val="20"/>
                <w:lang w:val="fr-CM"/>
              </w:rPr>
            </w:pPr>
            <w:moveTo w:id="12746" w:author="Leuveld, Koen" w:date="2013-10-24T15:09:00Z">
              <w:del w:id="12747" w:author="Leuveld, Koen" w:date="2013-10-24T15:14:00Z">
                <w:r w:rsidRPr="001109F4" w:rsidDel="008B3084">
                  <w:rPr>
                    <w:rFonts w:ascii="Times New Roman" w:hAnsi="Times New Roman"/>
                    <w:b/>
                    <w:sz w:val="20"/>
                    <w:szCs w:val="20"/>
                    <w:lang w:val="fr-CM"/>
                  </w:rPr>
                  <w:delText>Q610</w:delText>
                </w:r>
              </w:del>
            </w:moveTo>
          </w:p>
        </w:tc>
        <w:tc>
          <w:tcPr>
            <w:tcW w:w="0" w:type="auto"/>
            <w:gridSpan w:val="2"/>
            <w:shd w:val="clear" w:color="auto" w:fill="auto"/>
          </w:tcPr>
          <w:p w:rsidR="008B3084" w:rsidRPr="00D20160" w:rsidDel="008B3084" w:rsidRDefault="008B3084" w:rsidP="008B3084">
            <w:pPr>
              <w:pStyle w:val="Listecouleur-Accent11"/>
              <w:spacing w:after="0" w:line="240" w:lineRule="auto"/>
              <w:ind w:left="0"/>
              <w:rPr>
                <w:del w:id="12748" w:author="Leuveld, Koen" w:date="2013-10-24T15:14:00Z"/>
                <w:rFonts w:ascii="Times New Roman" w:hAnsi="Times New Roman"/>
                <w:b/>
                <w:sz w:val="20"/>
                <w:szCs w:val="20"/>
                <w:lang w:val="fr-CM"/>
              </w:rPr>
            </w:pPr>
            <w:moveTo w:id="12749" w:author="Leuveld, Koen" w:date="2013-10-24T15:09:00Z">
              <w:del w:id="12750" w:author="Leuveld, Koen" w:date="2013-10-24T15:14:00Z">
                <w:r w:rsidRPr="001109F4" w:rsidDel="008B3084">
                  <w:rPr>
                    <w:rFonts w:ascii="Times New Roman" w:hAnsi="Times New Roman"/>
                    <w:b/>
                    <w:sz w:val="20"/>
                    <w:szCs w:val="20"/>
                    <w:lang w:val="fr-CM"/>
                  </w:rPr>
                  <w:delText>Si oui pourquoi est-ce que vous avez changé d’avis? ____________________________________________________________________</w:delText>
                </w:r>
              </w:del>
            </w:moveTo>
          </w:p>
        </w:tc>
      </w:tr>
      <w:tr w:rsidR="008B3084" w:rsidRPr="00842EE8" w:rsidDel="008B3084" w:rsidTr="008B3084">
        <w:trPr>
          <w:del w:id="12751" w:author="Leuveld, Koen" w:date="2013-10-24T15:14:00Z"/>
        </w:trPr>
        <w:tc>
          <w:tcPr>
            <w:tcW w:w="0" w:type="auto"/>
            <w:shd w:val="clear" w:color="auto" w:fill="auto"/>
          </w:tcPr>
          <w:p w:rsidR="008B3084" w:rsidRPr="00D20160" w:rsidDel="008B3084" w:rsidRDefault="008B3084" w:rsidP="008B3084">
            <w:pPr>
              <w:pStyle w:val="Listecouleur-Accent11"/>
              <w:spacing w:after="0" w:line="240" w:lineRule="auto"/>
              <w:ind w:left="0"/>
              <w:jc w:val="both"/>
              <w:rPr>
                <w:del w:id="12752" w:author="Leuveld, Koen" w:date="2013-10-24T15:14:00Z"/>
                <w:rFonts w:ascii="Times New Roman" w:hAnsi="Times New Roman"/>
                <w:b/>
                <w:sz w:val="20"/>
                <w:szCs w:val="20"/>
                <w:lang w:val="fr-CM"/>
              </w:rPr>
            </w:pPr>
            <w:moveTo w:id="12753" w:author="Leuveld, Koen" w:date="2013-10-24T15:09:00Z">
              <w:del w:id="12754" w:author="Leuveld, Koen" w:date="2013-10-24T15:14:00Z">
                <w:r w:rsidRPr="001109F4" w:rsidDel="008B3084">
                  <w:rPr>
                    <w:rFonts w:ascii="Times New Roman" w:hAnsi="Times New Roman"/>
                    <w:b/>
                    <w:sz w:val="20"/>
                    <w:szCs w:val="20"/>
                    <w:lang w:val="fr-CM"/>
                  </w:rPr>
                  <w:delText>Q611</w:delText>
                </w:r>
              </w:del>
            </w:moveTo>
          </w:p>
        </w:tc>
        <w:tc>
          <w:tcPr>
            <w:tcW w:w="0" w:type="auto"/>
            <w:shd w:val="clear" w:color="auto" w:fill="auto"/>
          </w:tcPr>
          <w:p w:rsidR="008B3084" w:rsidRPr="00D20160" w:rsidDel="008B3084" w:rsidRDefault="008B3084" w:rsidP="008B3084">
            <w:pPr>
              <w:pStyle w:val="Listecouleur-Accent11"/>
              <w:spacing w:after="0" w:line="240" w:lineRule="auto"/>
              <w:ind w:left="0"/>
              <w:rPr>
                <w:del w:id="12755" w:author="Leuveld, Koen" w:date="2013-10-24T15:14:00Z"/>
                <w:rFonts w:ascii="Times New Roman" w:hAnsi="Times New Roman"/>
                <w:b/>
                <w:sz w:val="20"/>
                <w:szCs w:val="20"/>
                <w:lang w:val="fr-CM"/>
              </w:rPr>
            </w:pPr>
            <w:moveTo w:id="12756" w:author="Leuveld, Koen" w:date="2013-10-24T15:09:00Z">
              <w:del w:id="12757" w:author="Leuveld, Koen" w:date="2013-10-24T15:14:00Z">
                <w:r w:rsidRPr="001109F4" w:rsidDel="008B3084">
                  <w:rPr>
                    <w:rFonts w:ascii="Times New Roman" w:hAnsi="Times New Roman"/>
                    <w:b/>
                    <w:sz w:val="20"/>
                    <w:szCs w:val="20"/>
                    <w:lang w:val="fr-CM"/>
                  </w:rPr>
                  <w:delText>SI l’enquêté a accepté d’acheter le Biodigesteur quelle est la date limite fixée pour le versement du montant à la SNV ?</w:delText>
                </w:r>
              </w:del>
            </w:moveTo>
          </w:p>
        </w:tc>
        <w:tc>
          <w:tcPr>
            <w:tcW w:w="0" w:type="auto"/>
            <w:shd w:val="clear" w:color="auto" w:fill="auto"/>
            <w:vAlign w:val="center"/>
          </w:tcPr>
          <w:p w:rsidR="008B3084" w:rsidRPr="00D20160" w:rsidDel="008B3084" w:rsidRDefault="008B3084" w:rsidP="008B3084">
            <w:pPr>
              <w:pStyle w:val="Listecouleur-Accent11"/>
              <w:spacing w:after="0" w:line="240" w:lineRule="auto"/>
              <w:ind w:left="0"/>
              <w:jc w:val="center"/>
              <w:rPr>
                <w:del w:id="12758" w:author="Leuveld, Koen" w:date="2013-10-24T15:14:00Z"/>
                <w:rFonts w:ascii="Times New Roman" w:hAnsi="Times New Roman"/>
                <w:b/>
                <w:sz w:val="20"/>
                <w:szCs w:val="20"/>
                <w:lang w:val="fr-CM"/>
              </w:rPr>
            </w:pPr>
            <w:moveTo w:id="12759" w:author="Leuveld, Koen" w:date="2013-10-24T15:09:00Z">
              <w:del w:id="12760" w:author="Leuveld, Koen" w:date="2013-10-24T15:14:00Z">
                <w:r w:rsidRPr="001109F4" w:rsidDel="008B3084">
                  <w:rPr>
                    <w:rFonts w:ascii="Times New Roman" w:hAnsi="Times New Roman"/>
                    <w:b/>
                    <w:sz w:val="20"/>
                    <w:szCs w:val="20"/>
                    <w:lang w:val="fr-CM"/>
                  </w:rPr>
                  <w:delText>_ _/ _ _ / _ _ _ _</w:delText>
                </w:r>
              </w:del>
            </w:moveTo>
          </w:p>
          <w:p w:rsidR="008B3084" w:rsidRPr="00D20160" w:rsidDel="008B3084" w:rsidRDefault="008B3084" w:rsidP="008B3084">
            <w:pPr>
              <w:pStyle w:val="Listecouleur-Accent11"/>
              <w:spacing w:after="0" w:line="240" w:lineRule="auto"/>
              <w:ind w:left="0"/>
              <w:jc w:val="center"/>
              <w:rPr>
                <w:del w:id="12761" w:author="Leuveld, Koen" w:date="2013-10-24T15:14:00Z"/>
                <w:rFonts w:ascii="Times New Roman" w:hAnsi="Times New Roman"/>
                <w:b/>
                <w:sz w:val="20"/>
                <w:szCs w:val="20"/>
                <w:lang w:val="fr-CM"/>
              </w:rPr>
            </w:pPr>
            <w:moveTo w:id="12762" w:author="Leuveld, Koen" w:date="2013-10-24T15:09:00Z">
              <w:del w:id="12763" w:author="Leuveld, Koen" w:date="2013-10-24T15:14:00Z">
                <w:r w:rsidRPr="001109F4" w:rsidDel="008B3084">
                  <w:rPr>
                    <w:rFonts w:ascii="Times New Roman" w:hAnsi="Times New Roman"/>
                    <w:b/>
                    <w:sz w:val="20"/>
                    <w:szCs w:val="20"/>
                    <w:lang w:val="fr-CM"/>
                  </w:rPr>
                  <w:delText>jj/mm/aaaa</w:delText>
                </w:r>
              </w:del>
            </w:moveTo>
          </w:p>
        </w:tc>
      </w:tr>
      <w:moveToRangeEnd w:id="12658"/>
    </w:tbl>
    <w:p w:rsidR="008B3084" w:rsidRPr="008B3084" w:rsidDel="008B3084" w:rsidRDefault="008B3084">
      <w:pPr>
        <w:rPr>
          <w:ins w:id="12764" w:author="PIERRE" w:date="2013-10-24T12:24:00Z"/>
          <w:del w:id="12765" w:author="Leuveld, Koen" w:date="2013-10-24T15:09:00Z"/>
          <w:rPrChange w:id="12766" w:author="Leuveld, Koen" w:date="2013-10-24T15:09:00Z">
            <w:rPr>
              <w:ins w:id="12767" w:author="PIERRE" w:date="2013-10-24T12:24:00Z"/>
              <w:del w:id="12768" w:author="Leuveld, Koen" w:date="2013-10-24T15:09:00Z"/>
              <w:lang w:val="fr-CM"/>
            </w:rPr>
          </w:rPrChange>
        </w:rPr>
        <w:pPrChange w:id="12769" w:author="Leuveld, Koen" w:date="2013-10-24T15:09:00Z">
          <w:pPr>
            <w:pStyle w:val="Heading2"/>
          </w:pPr>
        </w:pPrChange>
      </w:pPr>
    </w:p>
    <w:p w:rsidR="00726879" w:rsidRPr="00442E10" w:rsidDel="008B3084" w:rsidRDefault="00AF2F6F" w:rsidP="00726879">
      <w:pPr>
        <w:pStyle w:val="ListParagraph"/>
        <w:numPr>
          <w:ilvl w:val="0"/>
          <w:numId w:val="47"/>
        </w:numPr>
        <w:rPr>
          <w:ins w:id="12770" w:author="PIERRE" w:date="2013-10-24T12:24:00Z"/>
          <w:del w:id="12771" w:author="Leuveld, Koen" w:date="2013-10-24T15:10:00Z"/>
          <w:rPrChange w:id="12772" w:author="PIERRE" w:date="2013-10-24T12:27:00Z">
            <w:rPr>
              <w:ins w:id="12773" w:author="PIERRE" w:date="2013-10-24T12:24:00Z"/>
              <w:del w:id="12774" w:author="Leuveld, Koen" w:date="2013-10-24T15:10:00Z"/>
              <w:lang w:val="fr-CM"/>
            </w:rPr>
          </w:rPrChange>
        </w:rPr>
      </w:pPr>
      <w:ins w:id="12775" w:author="PIERRE" w:date="2013-10-24T12:24:00Z">
        <w:del w:id="12776" w:author="Leuveld, Koen" w:date="2013-10-24T15:10:00Z">
          <w:r w:rsidRPr="00AF2F6F" w:rsidDel="008B3084">
            <w:rPr>
              <w:rPrChange w:id="12777" w:author="PIERRE" w:date="2013-10-24T12:27:00Z">
                <w:rPr>
                  <w:rFonts w:asciiTheme="majorHAnsi" w:eastAsiaTheme="majorEastAsia" w:hAnsiTheme="majorHAnsi" w:cstheme="majorBidi"/>
                  <w:b/>
                  <w:bCs/>
                  <w:color w:val="365F91" w:themeColor="accent1" w:themeShade="BF"/>
                  <w:sz w:val="28"/>
                  <w:szCs w:val="28"/>
                  <w:lang w:val="fr-CM" w:eastAsia="en-US"/>
                </w:rPr>
              </w:rPrChange>
            </w:rPr>
            <w:delText>Vérifiez si l’enquêté a accepté le prix de la lampe solaire et enregistrez dans Q601</w:delText>
          </w:r>
        </w:del>
      </w:ins>
    </w:p>
    <w:p w:rsidR="00726879" w:rsidRPr="00442E10" w:rsidRDefault="00AF2F6F" w:rsidP="00726879">
      <w:pPr>
        <w:pStyle w:val="ListParagraph"/>
        <w:numPr>
          <w:ilvl w:val="0"/>
          <w:numId w:val="47"/>
        </w:numPr>
        <w:rPr>
          <w:ins w:id="12778" w:author="PIERRE" w:date="2013-10-24T12:24:00Z"/>
          <w:rPrChange w:id="12779" w:author="PIERRE" w:date="2013-10-24T12:27:00Z">
            <w:rPr>
              <w:ins w:id="12780" w:author="PIERRE" w:date="2013-10-24T12:24:00Z"/>
              <w:lang w:val="fr-CM"/>
            </w:rPr>
          </w:rPrChange>
        </w:rPr>
      </w:pPr>
      <w:ins w:id="12781" w:author="PIERRE" w:date="2013-10-24T12:24:00Z">
        <w:r w:rsidRPr="00AF2F6F">
          <w:rPr>
            <w:rPrChange w:id="12782" w:author="PIERRE" w:date="2013-10-24T12:27:00Z">
              <w:rPr>
                <w:rFonts w:asciiTheme="majorHAnsi" w:eastAsiaTheme="majorEastAsia" w:hAnsiTheme="majorHAnsi" w:cstheme="majorBidi"/>
                <w:b/>
                <w:bCs/>
                <w:color w:val="365F91" w:themeColor="accent1" w:themeShade="BF"/>
                <w:sz w:val="28"/>
                <w:szCs w:val="28"/>
                <w:lang w:val="fr-CM" w:eastAsia="en-US"/>
              </w:rPr>
            </w:rPrChange>
          </w:rPr>
          <w:t>Si l’enquêté a changé son avis, demandez pourquoi et enregistrez dans Q603/Q605</w:t>
        </w:r>
      </w:ins>
    </w:p>
    <w:p w:rsidR="00726879" w:rsidRPr="00442E10" w:rsidRDefault="00AF2F6F" w:rsidP="00726879">
      <w:pPr>
        <w:pStyle w:val="ListParagraph"/>
        <w:numPr>
          <w:ilvl w:val="0"/>
          <w:numId w:val="47"/>
        </w:numPr>
        <w:rPr>
          <w:ins w:id="12783" w:author="PIERRE" w:date="2013-10-24T12:24:00Z"/>
          <w:rPrChange w:id="12784" w:author="PIERRE" w:date="2013-10-24T12:27:00Z">
            <w:rPr>
              <w:ins w:id="12785" w:author="PIERRE" w:date="2013-10-24T12:24:00Z"/>
              <w:lang w:val="fr-CM"/>
            </w:rPr>
          </w:rPrChange>
        </w:rPr>
      </w:pPr>
      <w:ins w:id="12786" w:author="PIERRE" w:date="2013-10-24T12:24:00Z">
        <w:r w:rsidRPr="00AF2F6F">
          <w:rPr>
            <w:rPrChange w:id="12787" w:author="PIERRE" w:date="2013-10-24T12:27:00Z">
              <w:rPr>
                <w:rFonts w:asciiTheme="majorHAnsi" w:eastAsiaTheme="majorEastAsia" w:hAnsiTheme="majorHAnsi" w:cstheme="majorBidi"/>
                <w:b/>
                <w:bCs/>
                <w:color w:val="365F91" w:themeColor="accent1" w:themeShade="BF"/>
                <w:sz w:val="28"/>
                <w:szCs w:val="28"/>
                <w:lang w:val="fr-CM" w:eastAsia="en-US"/>
              </w:rPr>
            </w:rPrChange>
          </w:rPr>
          <w:t>Si l’enquêté a accepté, préparez le reçu pour la lampe</w:t>
        </w:r>
      </w:ins>
    </w:p>
    <w:p w:rsidR="00726879" w:rsidRPr="00442E10" w:rsidRDefault="00AF2F6F" w:rsidP="00726879">
      <w:pPr>
        <w:pStyle w:val="ListParagraph"/>
        <w:numPr>
          <w:ilvl w:val="0"/>
          <w:numId w:val="47"/>
        </w:numPr>
        <w:rPr>
          <w:ins w:id="12788" w:author="PIERRE" w:date="2013-10-24T12:24:00Z"/>
          <w:rPrChange w:id="12789" w:author="PIERRE" w:date="2013-10-24T12:27:00Z">
            <w:rPr>
              <w:ins w:id="12790" w:author="PIERRE" w:date="2013-10-24T12:24:00Z"/>
              <w:lang w:val="fr-CM"/>
            </w:rPr>
          </w:rPrChange>
        </w:rPr>
      </w:pPr>
      <w:ins w:id="12791" w:author="PIERRE" w:date="2013-10-24T12:24:00Z">
        <w:r w:rsidRPr="00AF2F6F">
          <w:rPr>
            <w:rPrChange w:id="12792" w:author="PIERRE" w:date="2013-10-24T12:27:00Z">
              <w:rPr>
                <w:rFonts w:asciiTheme="majorHAnsi" w:eastAsiaTheme="majorEastAsia" w:hAnsiTheme="majorHAnsi" w:cstheme="majorBidi"/>
                <w:b/>
                <w:bCs/>
                <w:color w:val="365F91" w:themeColor="accent1" w:themeShade="BF"/>
                <w:sz w:val="28"/>
                <w:szCs w:val="28"/>
                <w:lang w:val="fr-CM" w:eastAsia="en-US"/>
              </w:rPr>
            </w:rPrChange>
          </w:rPr>
          <w:t>Vérifiez si l’enquêté a accepté le prix du bio-digesteur et enregistrez dans Q606</w:t>
        </w:r>
      </w:ins>
    </w:p>
    <w:p w:rsidR="00726879" w:rsidRPr="00442E10" w:rsidRDefault="00AF2F6F" w:rsidP="00726879">
      <w:pPr>
        <w:pStyle w:val="ListParagraph"/>
        <w:numPr>
          <w:ilvl w:val="0"/>
          <w:numId w:val="47"/>
        </w:numPr>
        <w:rPr>
          <w:ins w:id="12793" w:author="PIERRE" w:date="2013-10-24T12:24:00Z"/>
          <w:rPrChange w:id="12794" w:author="PIERRE" w:date="2013-10-24T12:27:00Z">
            <w:rPr>
              <w:ins w:id="12795" w:author="PIERRE" w:date="2013-10-24T12:24:00Z"/>
              <w:lang w:val="fr-CM"/>
            </w:rPr>
          </w:rPrChange>
        </w:rPr>
      </w:pPr>
      <w:ins w:id="12796" w:author="PIERRE" w:date="2013-10-24T12:24:00Z">
        <w:r w:rsidRPr="00AF2F6F">
          <w:rPr>
            <w:rPrChange w:id="12797" w:author="PIERRE" w:date="2013-10-24T12:27:00Z">
              <w:rPr>
                <w:rFonts w:asciiTheme="majorHAnsi" w:eastAsiaTheme="majorEastAsia" w:hAnsiTheme="majorHAnsi" w:cstheme="majorBidi"/>
                <w:b/>
                <w:bCs/>
                <w:color w:val="365F91" w:themeColor="accent1" w:themeShade="BF"/>
                <w:sz w:val="28"/>
                <w:szCs w:val="28"/>
                <w:lang w:val="fr-CM" w:eastAsia="en-US"/>
              </w:rPr>
            </w:rPrChange>
          </w:rPr>
          <w:t>Si l’enquêté a changé son avis, demandez pourquoi et enregistrez dans Q608/Q610</w:t>
        </w:r>
      </w:ins>
    </w:p>
    <w:p w:rsidR="00726879" w:rsidRPr="00442E10" w:rsidRDefault="00AF2F6F" w:rsidP="00726879">
      <w:pPr>
        <w:pStyle w:val="ListParagraph"/>
        <w:numPr>
          <w:ilvl w:val="0"/>
          <w:numId w:val="47"/>
        </w:numPr>
        <w:rPr>
          <w:ins w:id="12798" w:author="PIERRE" w:date="2013-10-24T12:24:00Z"/>
          <w:rPrChange w:id="12799" w:author="PIERRE" w:date="2013-10-24T12:27:00Z">
            <w:rPr>
              <w:ins w:id="12800" w:author="PIERRE" w:date="2013-10-24T12:24:00Z"/>
              <w:lang w:val="fr-CM"/>
            </w:rPr>
          </w:rPrChange>
        </w:rPr>
      </w:pPr>
      <w:ins w:id="12801" w:author="PIERRE" w:date="2013-10-24T12:24:00Z">
        <w:r w:rsidRPr="00AF2F6F">
          <w:rPr>
            <w:rPrChange w:id="12802" w:author="PIERRE" w:date="2013-10-24T12:27:00Z">
              <w:rPr>
                <w:rFonts w:asciiTheme="majorHAnsi" w:eastAsiaTheme="majorEastAsia" w:hAnsiTheme="majorHAnsi" w:cstheme="majorBidi"/>
                <w:b/>
                <w:bCs/>
                <w:color w:val="365F91" w:themeColor="accent1" w:themeShade="BF"/>
                <w:sz w:val="28"/>
                <w:szCs w:val="28"/>
                <w:lang w:val="fr-CM" w:eastAsia="en-US"/>
              </w:rPr>
            </w:rPrChange>
          </w:rPr>
          <w:t>Si l’enquêté a accepté, préparez le contrat pour le bio-digesteur</w:t>
        </w:r>
      </w:ins>
    </w:p>
    <w:p w:rsidR="00726879" w:rsidRPr="00442E10" w:rsidRDefault="00AF2F6F" w:rsidP="00726879">
      <w:pPr>
        <w:pStyle w:val="ListParagraph"/>
        <w:numPr>
          <w:ilvl w:val="0"/>
          <w:numId w:val="47"/>
        </w:numPr>
        <w:rPr>
          <w:ins w:id="12803" w:author="PIERRE" w:date="2013-10-24T12:24:00Z"/>
          <w:rPrChange w:id="12804" w:author="PIERRE" w:date="2013-10-24T12:27:00Z">
            <w:rPr>
              <w:ins w:id="12805" w:author="PIERRE" w:date="2013-10-24T12:24:00Z"/>
              <w:lang w:val="fr-CM"/>
            </w:rPr>
          </w:rPrChange>
        </w:rPr>
      </w:pPr>
      <w:ins w:id="12806" w:author="PIERRE" w:date="2013-10-24T12:24:00Z">
        <w:r w:rsidRPr="00AF2F6F">
          <w:rPr>
            <w:rPrChange w:id="12807" w:author="PIERRE" w:date="2013-10-24T12:27:00Z">
              <w:rPr>
                <w:rFonts w:asciiTheme="majorHAnsi" w:eastAsiaTheme="majorEastAsia" w:hAnsiTheme="majorHAnsi" w:cstheme="majorBidi"/>
                <w:b/>
                <w:bCs/>
                <w:color w:val="365F91" w:themeColor="accent1" w:themeShade="BF"/>
                <w:sz w:val="28"/>
                <w:szCs w:val="28"/>
                <w:lang w:val="fr-CM" w:eastAsia="en-US"/>
              </w:rPr>
            </w:rPrChange>
          </w:rPr>
          <w:lastRenderedPageBreak/>
          <w:t>Continuez avec le paiement pour les exercices. (VOIR INSTRUCTIONS POUR LE PAIEMENT CI-DESSOUS)</w:t>
        </w:r>
      </w:ins>
    </w:p>
    <w:p w:rsidR="00726879" w:rsidRPr="00442E10" w:rsidRDefault="00AF2F6F" w:rsidP="00726879">
      <w:pPr>
        <w:pStyle w:val="ListParagraph"/>
        <w:numPr>
          <w:ilvl w:val="0"/>
          <w:numId w:val="47"/>
        </w:numPr>
        <w:rPr>
          <w:ins w:id="12808" w:author="PIERRE" w:date="2013-10-24T12:24:00Z"/>
          <w:rPrChange w:id="12809" w:author="PIERRE" w:date="2013-10-24T12:27:00Z">
            <w:rPr>
              <w:ins w:id="12810" w:author="PIERRE" w:date="2013-10-24T12:24:00Z"/>
              <w:lang w:val="fr-CM"/>
            </w:rPr>
          </w:rPrChange>
        </w:rPr>
      </w:pPr>
      <w:ins w:id="12811" w:author="PIERRE" w:date="2013-10-24T12:24:00Z">
        <w:r w:rsidRPr="00AF2F6F">
          <w:rPr>
            <w:rPrChange w:id="12812" w:author="PIERRE" w:date="2013-10-24T12:27:00Z">
              <w:rPr>
                <w:rFonts w:asciiTheme="majorHAnsi" w:eastAsiaTheme="majorEastAsia" w:hAnsiTheme="majorHAnsi" w:cstheme="majorBidi"/>
                <w:b/>
                <w:bCs/>
                <w:color w:val="365F91" w:themeColor="accent1" w:themeShade="BF"/>
                <w:sz w:val="28"/>
                <w:szCs w:val="28"/>
                <w:lang w:val="fr-CM" w:eastAsia="en-US"/>
              </w:rPr>
            </w:rPrChange>
          </w:rPr>
          <w:t>Après le paiement des exercices, collectez l’argent pour la lampe et remettez la lampe à l’enquêté (SI APPLICABLE).</w:t>
        </w:r>
      </w:ins>
    </w:p>
    <w:p w:rsidR="00726879" w:rsidRPr="00442E10" w:rsidRDefault="00AF2F6F" w:rsidP="00726879">
      <w:pPr>
        <w:pStyle w:val="Heading1"/>
        <w:rPr>
          <w:ins w:id="12813" w:author="PIERRE" w:date="2013-10-24T12:24:00Z"/>
          <w:lang w:val="fr-FR"/>
        </w:rPr>
      </w:pPr>
      <w:ins w:id="12814" w:author="PIERRE" w:date="2013-10-24T12:24:00Z">
        <w:r w:rsidRPr="00AF2F6F">
          <w:rPr>
            <w:lang w:val="fr-FR"/>
            <w:rPrChange w:id="12815" w:author="PIERRE" w:date="2013-10-24T12:27:00Z">
              <w:rPr>
                <w:b w:val="0"/>
                <w:bCs w:val="0"/>
                <w:lang w:val="fr-FR"/>
              </w:rPr>
            </w:rPrChange>
          </w:rPr>
          <w:t>Réunion de paiement 2 : Ménages pas éligibles prêt à s’engager</w:t>
        </w:r>
      </w:ins>
    </w:p>
    <w:p w:rsidR="00726879" w:rsidRPr="00442E10" w:rsidRDefault="00AF2F6F" w:rsidP="00726879">
      <w:pPr>
        <w:pStyle w:val="Heading2"/>
        <w:rPr>
          <w:ins w:id="12816" w:author="PIERRE" w:date="2013-10-24T12:24:00Z"/>
          <w:lang w:val="fr-FR"/>
          <w:rPrChange w:id="12817" w:author="PIERRE" w:date="2013-10-24T12:27:00Z">
            <w:rPr>
              <w:ins w:id="12818" w:author="PIERRE" w:date="2013-10-24T12:24:00Z"/>
            </w:rPr>
          </w:rPrChange>
        </w:rPr>
      </w:pPr>
      <w:ins w:id="12819" w:author="PIERRE" w:date="2013-10-24T12:24:00Z">
        <w:r w:rsidRPr="00AF2F6F">
          <w:rPr>
            <w:lang w:val="fr-FR"/>
            <w:rPrChange w:id="12820" w:author="PIERRE" w:date="2013-10-24T12:27:00Z">
              <w:rPr>
                <w:b w:val="0"/>
                <w:bCs w:val="0"/>
                <w:color w:val="365F91" w:themeColor="accent1" w:themeShade="BF"/>
                <w:sz w:val="28"/>
                <w:szCs w:val="28"/>
              </w:rPr>
            </w:rPrChange>
          </w:rPr>
          <w:t>Réunion publique</w:t>
        </w:r>
      </w:ins>
    </w:p>
    <w:p w:rsidR="00726879" w:rsidRPr="00442E10" w:rsidRDefault="00AF2F6F" w:rsidP="00726879">
      <w:pPr>
        <w:pStyle w:val="ListParagraph"/>
        <w:numPr>
          <w:ilvl w:val="0"/>
          <w:numId w:val="48"/>
        </w:numPr>
        <w:rPr>
          <w:ins w:id="12821" w:author="PIERRE" w:date="2013-10-24T12:24:00Z"/>
        </w:rPr>
      </w:pPr>
      <w:ins w:id="12822" w:author="PIERRE" w:date="2013-10-24T12:24:00Z">
        <w:r w:rsidRPr="00AF2F6F">
          <w:rPr>
            <w:rPrChange w:id="12823" w:author="PIERRE" w:date="2013-10-24T12:27:00Z">
              <w:rPr>
                <w:rFonts w:asciiTheme="majorHAnsi" w:eastAsiaTheme="majorEastAsia" w:hAnsiTheme="majorHAnsi" w:cstheme="majorBidi"/>
                <w:b/>
                <w:bCs/>
                <w:color w:val="365F91" w:themeColor="accent1" w:themeShade="BF"/>
                <w:sz w:val="28"/>
                <w:szCs w:val="28"/>
                <w:lang w:val="nl-NL" w:eastAsia="en-US"/>
              </w:rPr>
            </w:rPrChange>
          </w:rPr>
          <w:t>Si tous les enquêtés sont là expliquez :</w:t>
        </w:r>
      </w:ins>
    </w:p>
    <w:p w:rsidR="00726879" w:rsidRPr="00442E10" w:rsidRDefault="00AF2F6F" w:rsidP="00726879">
      <w:pPr>
        <w:pStyle w:val="ListParagraph"/>
        <w:numPr>
          <w:ilvl w:val="1"/>
          <w:numId w:val="48"/>
        </w:numPr>
        <w:rPr>
          <w:ins w:id="12824" w:author="PIERRE" w:date="2013-10-24T12:24:00Z"/>
          <w:i/>
        </w:rPr>
      </w:pPr>
      <w:ins w:id="12825" w:author="PIERRE" w:date="2013-10-24T12:24:00Z">
        <w:r w:rsidRPr="00AF2F6F">
          <w:rPr>
            <w:i/>
            <w:rPrChange w:id="12826" w:author="PIERRE" w:date="2013-10-24T12:27:00Z">
              <w:rPr>
                <w:rFonts w:asciiTheme="majorHAnsi" w:eastAsiaTheme="majorEastAsia" w:hAnsiTheme="majorHAnsi" w:cstheme="majorBidi"/>
                <w:b/>
                <w:bCs/>
                <w:i/>
                <w:color w:val="365F91" w:themeColor="accent1" w:themeShade="BF"/>
                <w:sz w:val="28"/>
                <w:szCs w:val="28"/>
                <w:lang w:val="nl-NL" w:eastAsia="en-US"/>
              </w:rPr>
            </w:rPrChange>
          </w:rPr>
          <w:t>« Merci d’être venu ici. »</w:t>
        </w:r>
      </w:ins>
    </w:p>
    <w:p w:rsidR="00726879" w:rsidRPr="00442E10" w:rsidRDefault="00AF2F6F" w:rsidP="00726879">
      <w:pPr>
        <w:pStyle w:val="ListParagraph"/>
        <w:numPr>
          <w:ilvl w:val="1"/>
          <w:numId w:val="48"/>
        </w:numPr>
        <w:rPr>
          <w:ins w:id="12827" w:author="PIERRE" w:date="2013-10-24T12:24:00Z"/>
          <w:i/>
        </w:rPr>
      </w:pPr>
      <w:ins w:id="12828" w:author="PIERRE" w:date="2013-10-24T12:24:00Z">
        <w:r w:rsidRPr="00AF2F6F">
          <w:rPr>
            <w:i/>
            <w:rPrChange w:id="12829" w:author="PIERRE" w:date="2013-10-24T12:27:00Z">
              <w:rPr>
                <w:rFonts w:asciiTheme="majorHAnsi" w:eastAsiaTheme="majorEastAsia" w:hAnsiTheme="majorHAnsi" w:cstheme="majorBidi"/>
                <w:b/>
                <w:bCs/>
                <w:i/>
                <w:color w:val="365F91" w:themeColor="accent1" w:themeShade="BF"/>
                <w:sz w:val="28"/>
                <w:szCs w:val="28"/>
                <w:lang w:val="nl-NL" w:eastAsia="en-US"/>
              </w:rPr>
            </w:rPrChange>
          </w:rPr>
          <w:t>« On va vous inviter pour le paiement des exercices »</w:t>
        </w:r>
      </w:ins>
    </w:p>
    <w:p w:rsidR="00726879" w:rsidRPr="00442E10" w:rsidRDefault="00AF2F6F" w:rsidP="00726879">
      <w:pPr>
        <w:pStyle w:val="ListParagraph"/>
        <w:numPr>
          <w:ilvl w:val="1"/>
          <w:numId w:val="48"/>
        </w:numPr>
        <w:rPr>
          <w:ins w:id="12830" w:author="PIERRE" w:date="2013-10-24T12:24:00Z"/>
          <w:i/>
        </w:rPr>
      </w:pPr>
      <w:ins w:id="12831" w:author="PIERRE" w:date="2013-10-24T12:24:00Z">
        <w:r w:rsidRPr="00AF2F6F">
          <w:rPr>
            <w:i/>
            <w:rPrChange w:id="12832" w:author="PIERRE" w:date="2013-10-24T12:27:00Z">
              <w:rPr>
                <w:rFonts w:asciiTheme="majorHAnsi" w:eastAsiaTheme="majorEastAsia" w:hAnsiTheme="majorHAnsi" w:cstheme="majorBidi"/>
                <w:b/>
                <w:bCs/>
                <w:i/>
                <w:color w:val="365F91" w:themeColor="accent1" w:themeShade="BF"/>
                <w:sz w:val="28"/>
                <w:szCs w:val="28"/>
                <w:lang w:val="nl-NL" w:eastAsia="en-US"/>
              </w:rPr>
            </w:rPrChange>
          </w:rPr>
          <w:t>« Rappelez-vous que nous allons vous payer pour un seul exercice. »</w:t>
        </w:r>
      </w:ins>
    </w:p>
    <w:p w:rsidR="00726879" w:rsidRPr="00442E10" w:rsidDel="004D48A6" w:rsidRDefault="00AF2F6F" w:rsidP="00726879">
      <w:pPr>
        <w:pStyle w:val="ListParagraph"/>
        <w:numPr>
          <w:ilvl w:val="1"/>
          <w:numId w:val="48"/>
        </w:numPr>
        <w:rPr>
          <w:ins w:id="12833" w:author="PIERRE" w:date="2013-10-24T12:24:00Z"/>
          <w:del w:id="12834" w:author="HP" w:date="2013-10-24T14:11:00Z"/>
          <w:i/>
        </w:rPr>
      </w:pPr>
      <w:ins w:id="12835" w:author="PIERRE" w:date="2013-10-24T12:24:00Z">
        <w:r w:rsidRPr="00AF2F6F">
          <w:rPr>
            <w:i/>
            <w:rPrChange w:id="12836" w:author="PIERRE" w:date="2013-10-24T12:27:00Z">
              <w:rPr>
                <w:rFonts w:asciiTheme="majorHAnsi" w:eastAsiaTheme="majorEastAsia" w:hAnsiTheme="majorHAnsi" w:cstheme="majorBidi"/>
                <w:b/>
                <w:bCs/>
                <w:i/>
                <w:color w:val="365F91" w:themeColor="accent1" w:themeShade="BF"/>
                <w:sz w:val="28"/>
                <w:szCs w:val="28"/>
                <w:lang w:val="nl-NL" w:eastAsia="en-US"/>
              </w:rPr>
            </w:rPrChange>
          </w:rPr>
          <w:t xml:space="preserve">« Pour éviter des problèmes, je vous demande de ne pas parler avec les participants qui ont reçu leur gain avant vous, jusqu’à ce que vous receviez votre gain. » </w:t>
        </w:r>
      </w:ins>
    </w:p>
    <w:p w:rsidR="005A02E6" w:rsidRPr="004D48A6" w:rsidRDefault="005A02E6">
      <w:pPr>
        <w:pStyle w:val="ListParagraph"/>
        <w:numPr>
          <w:ilvl w:val="1"/>
          <w:numId w:val="48"/>
        </w:numPr>
        <w:rPr>
          <w:rFonts w:ascii="Times New Roman" w:hAnsi="Times New Roman"/>
          <w:rPrChange w:id="12837" w:author="HP" w:date="2013-10-24T14:11:00Z">
            <w:rPr>
              <w:lang w:val="fr-FR"/>
            </w:rPr>
          </w:rPrChange>
        </w:rPr>
        <w:pPrChange w:id="12838" w:author="HP" w:date="2013-10-24T14:11:00Z">
          <w:pPr>
            <w:pStyle w:val="Listecouleur-Accent11"/>
          </w:pPr>
        </w:pPrChange>
      </w:pPr>
    </w:p>
    <w:p w:rsidR="00187732" w:rsidRPr="00C468CA" w:rsidRDefault="00AF2F6F">
      <w:pPr>
        <w:pStyle w:val="Heading2"/>
        <w:rPr>
          <w:ins w:id="12839" w:author="PIERRE" w:date="2013-10-24T12:26:00Z"/>
          <w:b w:val="0"/>
          <w:lang w:val="fr-FR"/>
          <w:rPrChange w:id="12840" w:author="Leuveld, Koen" w:date="2013-10-24T18:37:00Z">
            <w:rPr>
              <w:ins w:id="12841" w:author="PIERRE" w:date="2013-10-24T12:26:00Z"/>
              <w:b/>
            </w:rPr>
          </w:rPrChange>
        </w:rPr>
        <w:pPrChange w:id="12842" w:author="PIERRE" w:date="2013-10-24T12:26:00Z">
          <w:pPr>
            <w:pStyle w:val="ListParagraph"/>
            <w:numPr>
              <w:numId w:val="2"/>
            </w:numPr>
            <w:spacing w:before="120" w:after="120" w:line="240" w:lineRule="auto"/>
            <w:ind w:hanging="360"/>
            <w:jc w:val="both"/>
          </w:pPr>
        </w:pPrChange>
      </w:pPr>
      <w:ins w:id="12843" w:author="PIERRE" w:date="2013-10-24T12:26:00Z">
        <w:r w:rsidRPr="00AF2F6F">
          <w:rPr>
            <w:lang w:val="fr-FR"/>
            <w:rPrChange w:id="12844" w:author="PIERRE" w:date="2013-10-24T12:27:00Z">
              <w:rPr>
                <w:color w:val="365F91" w:themeColor="accent1" w:themeShade="BF"/>
                <w:sz w:val="28"/>
                <w:szCs w:val="28"/>
              </w:rPr>
            </w:rPrChange>
          </w:rPr>
          <w:t>Instruction</w:t>
        </w:r>
      </w:ins>
      <w:ins w:id="12845" w:author="PIERRE" w:date="2013-10-24T12:27:00Z">
        <w:r w:rsidRPr="00AF2F6F">
          <w:rPr>
            <w:lang w:val="fr-FR"/>
            <w:rPrChange w:id="12846" w:author="PIERRE" w:date="2013-10-24T12:27:00Z">
              <w:rPr>
                <w:color w:val="365F91" w:themeColor="accent1" w:themeShade="BF"/>
                <w:sz w:val="28"/>
                <w:szCs w:val="28"/>
              </w:rPr>
            </w:rPrChange>
          </w:rPr>
          <w:t>s pour le paiement</w:t>
        </w:r>
      </w:ins>
    </w:p>
    <w:p w:rsidR="00726879" w:rsidRPr="00442E10" w:rsidRDefault="00AF2F6F" w:rsidP="00726879">
      <w:pPr>
        <w:spacing w:before="120" w:after="120" w:line="240" w:lineRule="auto"/>
        <w:jc w:val="both"/>
        <w:rPr>
          <w:ins w:id="12847" w:author="PIERRE" w:date="2013-10-24T12:26:00Z"/>
          <w:rFonts w:ascii="Times New Roman" w:hAnsi="Times New Roman" w:cs="Times New Roman"/>
          <w:b/>
          <w:color w:val="000000" w:themeColor="text1"/>
          <w:sz w:val="24"/>
          <w:szCs w:val="24"/>
        </w:rPr>
      </w:pPr>
      <w:ins w:id="12848" w:author="PIERRE" w:date="2013-10-24T12:26:00Z">
        <w:r w:rsidRPr="00AF2F6F">
          <w:rPr>
            <w:rFonts w:ascii="Times New Roman" w:hAnsi="Times New Roman" w:cs="Times New Roman"/>
            <w:b/>
            <w:color w:val="000000" w:themeColor="text1"/>
            <w:sz w:val="24"/>
            <w:szCs w:val="24"/>
            <w:rPrChange w:id="12849" w:author="PIERRE" w:date="2013-10-24T12:27:00Z">
              <w:rPr>
                <w:rFonts w:ascii="Times New Roman" w:eastAsiaTheme="majorEastAsia" w:hAnsi="Times New Roman" w:cs="Times New Roman"/>
                <w:b/>
                <w:bCs/>
                <w:color w:val="000000" w:themeColor="text1"/>
                <w:sz w:val="24"/>
                <w:szCs w:val="24"/>
                <w:lang w:val="nl-NL" w:eastAsia="en-US"/>
              </w:rPr>
            </w:rPrChange>
          </w:rPr>
          <w:t>I</w:t>
        </w:r>
        <w:r w:rsidRPr="00AF2F6F">
          <w:rPr>
            <w:rFonts w:ascii="Times New Roman" w:hAnsi="Times New Roman" w:cs="Times New Roman"/>
            <w:b/>
            <w:color w:val="000000" w:themeColor="text1"/>
            <w:sz w:val="24"/>
            <w:szCs w:val="24"/>
            <w:rPrChange w:id="12850" w:author="PIERRE" w:date="2013-10-24T12:27:00Z">
              <w:rPr>
                <w:rFonts w:ascii="Times New Roman" w:eastAsiaTheme="majorEastAsia" w:hAnsi="Times New Roman" w:cs="Times New Roman"/>
                <w:b/>
                <w:bCs/>
                <w:color w:val="000000" w:themeColor="text1"/>
                <w:sz w:val="24"/>
                <w:szCs w:val="24"/>
                <w:lang w:val="nl-NL" w:eastAsia="en-US"/>
              </w:rPr>
            </w:rPrChange>
          </w:rPr>
          <w:tab/>
          <w:t>Calcul  de paiement des participants</w:t>
        </w:r>
      </w:ins>
    </w:p>
    <w:p w:rsidR="00726879" w:rsidRPr="00442E10" w:rsidRDefault="00AF2F6F" w:rsidP="00726879">
      <w:pPr>
        <w:pStyle w:val="ListParagraph"/>
        <w:numPr>
          <w:ilvl w:val="0"/>
          <w:numId w:val="4"/>
        </w:numPr>
        <w:spacing w:before="120" w:after="120" w:line="240" w:lineRule="auto"/>
        <w:jc w:val="both"/>
        <w:rPr>
          <w:ins w:id="12851" w:author="PIERRE" w:date="2013-10-24T12:26:00Z"/>
          <w:rFonts w:ascii="Times New Roman" w:hAnsi="Times New Roman" w:cs="Times New Roman"/>
          <w:color w:val="000000" w:themeColor="text1"/>
          <w:sz w:val="24"/>
          <w:szCs w:val="24"/>
        </w:rPr>
      </w:pPr>
      <w:ins w:id="12852" w:author="PIERRE" w:date="2013-10-24T12:26:00Z">
        <w:r w:rsidRPr="00AF2F6F">
          <w:rPr>
            <w:rFonts w:ascii="Times New Roman" w:hAnsi="Times New Roman" w:cs="Times New Roman"/>
            <w:color w:val="000000" w:themeColor="text1"/>
            <w:sz w:val="24"/>
            <w:szCs w:val="24"/>
            <w:rPrChange w:id="12853" w:author="PIERRE" w:date="2013-10-24T12:27:00Z">
              <w:rPr>
                <w:rFonts w:ascii="Times New Roman" w:eastAsiaTheme="majorEastAsia" w:hAnsi="Times New Roman" w:cs="Times New Roman"/>
                <w:b/>
                <w:bCs/>
                <w:color w:val="000000" w:themeColor="text1"/>
                <w:sz w:val="24"/>
                <w:szCs w:val="24"/>
                <w:lang w:val="nl-NL" w:eastAsia="en-US"/>
              </w:rPr>
            </w:rPrChange>
          </w:rPr>
          <w:t>Prendre les questionnaires contenant les fiches d’enregistrement (version A) du participant.</w:t>
        </w:r>
      </w:ins>
    </w:p>
    <w:p w:rsidR="00726879" w:rsidRPr="00442E10" w:rsidRDefault="00AF2F6F" w:rsidP="00726879">
      <w:pPr>
        <w:pStyle w:val="ListParagraph"/>
        <w:numPr>
          <w:ilvl w:val="0"/>
          <w:numId w:val="4"/>
        </w:numPr>
        <w:spacing w:before="120" w:after="120" w:line="240" w:lineRule="auto"/>
        <w:jc w:val="both"/>
        <w:rPr>
          <w:ins w:id="12854" w:author="PIERRE" w:date="2013-10-24T12:26:00Z"/>
          <w:rFonts w:ascii="Times New Roman" w:hAnsi="Times New Roman" w:cs="Times New Roman"/>
          <w:color w:val="000000" w:themeColor="text1"/>
          <w:sz w:val="24"/>
          <w:szCs w:val="24"/>
        </w:rPr>
      </w:pPr>
      <w:ins w:id="12855" w:author="PIERRE" w:date="2013-10-24T12:26:00Z">
        <w:r w:rsidRPr="00AF2F6F">
          <w:rPr>
            <w:rFonts w:ascii="Times New Roman" w:hAnsi="Times New Roman" w:cs="Times New Roman"/>
            <w:color w:val="000000" w:themeColor="text1"/>
            <w:sz w:val="24"/>
            <w:szCs w:val="24"/>
            <w:rPrChange w:id="12856" w:author="PIERRE" w:date="2013-10-24T12:27:00Z">
              <w:rPr>
                <w:rFonts w:ascii="Times New Roman" w:eastAsiaTheme="majorEastAsia" w:hAnsi="Times New Roman" w:cs="Times New Roman"/>
                <w:b/>
                <w:bCs/>
                <w:color w:val="000000" w:themeColor="text1"/>
                <w:sz w:val="24"/>
                <w:szCs w:val="24"/>
                <w:lang w:val="nl-NL" w:eastAsia="en-US"/>
              </w:rPr>
            </w:rPrChange>
          </w:rPr>
          <w:t>Inscrire les codes de la structure et du ménage du participant respectivement dans la colonne 1 et 2 de la Fiche de Paiement, ensuite inscrire les noms des participants sur la colonne 3.</w:t>
        </w:r>
      </w:ins>
    </w:p>
    <w:p w:rsidR="00726879" w:rsidRPr="00442E10" w:rsidRDefault="00AF2F6F" w:rsidP="00726879">
      <w:pPr>
        <w:pStyle w:val="ListParagraph"/>
        <w:numPr>
          <w:ilvl w:val="0"/>
          <w:numId w:val="4"/>
        </w:numPr>
        <w:spacing w:before="120" w:after="120" w:line="240" w:lineRule="auto"/>
        <w:jc w:val="both"/>
        <w:rPr>
          <w:ins w:id="12857" w:author="PIERRE" w:date="2013-10-24T12:26:00Z"/>
          <w:rFonts w:ascii="Times New Roman" w:hAnsi="Times New Roman" w:cs="Times New Roman"/>
          <w:color w:val="000000" w:themeColor="text1"/>
          <w:sz w:val="24"/>
          <w:szCs w:val="24"/>
        </w:rPr>
      </w:pPr>
      <w:ins w:id="12858" w:author="PIERRE" w:date="2013-10-24T12:26:00Z">
        <w:r w:rsidRPr="00AF2F6F">
          <w:rPr>
            <w:rFonts w:ascii="Times New Roman" w:hAnsi="Times New Roman" w:cs="Times New Roman"/>
            <w:color w:val="000000" w:themeColor="text1"/>
            <w:sz w:val="24"/>
            <w:szCs w:val="24"/>
            <w:rPrChange w:id="12859" w:author="PIERRE" w:date="2013-10-24T12:27:00Z">
              <w:rPr>
                <w:rFonts w:ascii="Times New Roman" w:eastAsiaTheme="majorEastAsia" w:hAnsi="Times New Roman" w:cs="Times New Roman"/>
                <w:b/>
                <w:bCs/>
                <w:color w:val="000000" w:themeColor="text1"/>
                <w:sz w:val="24"/>
                <w:szCs w:val="24"/>
                <w:lang w:val="nl-NL" w:eastAsia="en-US"/>
              </w:rPr>
            </w:rPrChange>
          </w:rPr>
          <w:t xml:space="preserve">Etablir le reçu pour l’enquêté. Ecrire le date, l’identifiant du participant (code structure et ménage) et son code village etc. </w:t>
        </w:r>
      </w:ins>
    </w:p>
    <w:p w:rsidR="00726879" w:rsidRPr="00442E10" w:rsidRDefault="00AF2F6F" w:rsidP="00726879">
      <w:pPr>
        <w:pStyle w:val="ListParagraph"/>
        <w:numPr>
          <w:ilvl w:val="0"/>
          <w:numId w:val="4"/>
        </w:numPr>
        <w:spacing w:before="120" w:after="120" w:line="240" w:lineRule="auto"/>
        <w:jc w:val="both"/>
        <w:rPr>
          <w:ins w:id="12860" w:author="PIERRE" w:date="2013-10-24T12:26:00Z"/>
          <w:rFonts w:ascii="Times New Roman" w:hAnsi="Times New Roman" w:cs="Times New Roman"/>
          <w:color w:val="000000" w:themeColor="text1"/>
          <w:sz w:val="24"/>
          <w:szCs w:val="24"/>
        </w:rPr>
      </w:pPr>
      <w:ins w:id="12861" w:author="PIERRE" w:date="2013-10-24T12:26:00Z">
        <w:r w:rsidRPr="00AF2F6F">
          <w:rPr>
            <w:rFonts w:ascii="Times New Roman" w:hAnsi="Times New Roman" w:cs="Times New Roman"/>
            <w:color w:val="000000" w:themeColor="text1"/>
            <w:sz w:val="24"/>
            <w:szCs w:val="24"/>
            <w:rPrChange w:id="12862" w:author="PIERRE" w:date="2013-10-24T12:27:00Z">
              <w:rPr>
                <w:rFonts w:ascii="Times New Roman" w:eastAsiaTheme="majorEastAsia" w:hAnsi="Times New Roman" w:cs="Times New Roman"/>
                <w:b/>
                <w:bCs/>
                <w:color w:val="000000" w:themeColor="text1"/>
                <w:sz w:val="24"/>
                <w:szCs w:val="24"/>
                <w:lang w:val="nl-NL" w:eastAsia="en-US"/>
              </w:rPr>
            </w:rPrChange>
          </w:rPr>
          <w:t xml:space="preserve">Appeler le premier participant sur la liste. </w:t>
        </w:r>
      </w:ins>
    </w:p>
    <w:p w:rsidR="00726879" w:rsidRPr="00442E10" w:rsidRDefault="00AF2F6F" w:rsidP="00726879">
      <w:pPr>
        <w:pStyle w:val="ListParagraph"/>
        <w:numPr>
          <w:ilvl w:val="0"/>
          <w:numId w:val="4"/>
        </w:numPr>
        <w:spacing w:before="120" w:after="120" w:line="240" w:lineRule="auto"/>
        <w:jc w:val="both"/>
        <w:rPr>
          <w:ins w:id="12863" w:author="PIERRE" w:date="2013-10-24T12:26:00Z"/>
          <w:rFonts w:ascii="Times New Roman" w:hAnsi="Times New Roman" w:cs="Times New Roman"/>
          <w:color w:val="000000" w:themeColor="text1"/>
          <w:sz w:val="24"/>
          <w:szCs w:val="24"/>
        </w:rPr>
      </w:pPr>
      <w:ins w:id="12864" w:author="PIERRE" w:date="2013-10-24T12:26:00Z">
        <w:r w:rsidRPr="00AF2F6F">
          <w:rPr>
            <w:rFonts w:ascii="Times New Roman" w:hAnsi="Times New Roman" w:cs="Times New Roman"/>
            <w:color w:val="000000" w:themeColor="text1"/>
            <w:sz w:val="24"/>
            <w:szCs w:val="24"/>
            <w:rPrChange w:id="12865" w:author="PIERRE" w:date="2013-10-24T12:27:00Z">
              <w:rPr>
                <w:rFonts w:ascii="Times New Roman" w:eastAsiaTheme="majorEastAsia" w:hAnsi="Times New Roman" w:cs="Times New Roman"/>
                <w:b/>
                <w:bCs/>
                <w:color w:val="000000" w:themeColor="text1"/>
                <w:sz w:val="24"/>
                <w:szCs w:val="24"/>
                <w:lang w:val="nl-NL" w:eastAsia="en-US"/>
              </w:rPr>
            </w:rPrChange>
          </w:rPr>
          <w:t>Expliquer au participant, en montrant les jetons:</w:t>
        </w:r>
      </w:ins>
    </w:p>
    <w:p w:rsidR="00726879" w:rsidRPr="00442E10" w:rsidRDefault="00AF2F6F" w:rsidP="000B6746">
      <w:pPr>
        <w:pStyle w:val="ListParagraph"/>
        <w:numPr>
          <w:ilvl w:val="1"/>
          <w:numId w:val="26"/>
        </w:numPr>
        <w:spacing w:before="120" w:after="120" w:line="240" w:lineRule="auto"/>
        <w:jc w:val="both"/>
        <w:rPr>
          <w:ins w:id="12866" w:author="PIERRE" w:date="2013-10-24T12:26:00Z"/>
          <w:rFonts w:ascii="Times New Roman" w:hAnsi="Times New Roman" w:cs="Times New Roman"/>
          <w:i/>
          <w:color w:val="000000" w:themeColor="text1"/>
          <w:sz w:val="24"/>
          <w:szCs w:val="24"/>
        </w:rPr>
        <w:pPrChange w:id="12867" w:author="Leuveld, Koen" w:date="2013-10-24T19:14:00Z">
          <w:pPr>
            <w:pStyle w:val="ListParagraph"/>
            <w:numPr>
              <w:numId w:val="5"/>
            </w:numPr>
            <w:spacing w:before="120" w:after="120" w:line="240" w:lineRule="auto"/>
            <w:ind w:left="1428" w:hanging="360"/>
            <w:jc w:val="both"/>
          </w:pPr>
        </w:pPrChange>
      </w:pPr>
      <w:ins w:id="12868" w:author="PIERRE" w:date="2013-10-24T12:26:00Z">
        <w:r w:rsidRPr="00AF2F6F">
          <w:rPr>
            <w:rFonts w:ascii="Times New Roman" w:hAnsi="Times New Roman" w:cs="Times New Roman"/>
            <w:i/>
            <w:color w:val="000000" w:themeColor="text1"/>
            <w:sz w:val="24"/>
            <w:szCs w:val="24"/>
            <w:rPrChange w:id="12869" w:author="PIERRE" w:date="2013-10-24T12:27:00Z">
              <w:rPr>
                <w:rFonts w:ascii="Times New Roman" w:eastAsiaTheme="majorEastAsia" w:hAnsi="Times New Roman" w:cs="Times New Roman"/>
                <w:b/>
                <w:bCs/>
                <w:i/>
                <w:color w:val="000000" w:themeColor="text1"/>
                <w:sz w:val="24"/>
                <w:szCs w:val="24"/>
                <w:lang w:val="nl-NL" w:eastAsia="en-US"/>
              </w:rPr>
            </w:rPrChange>
          </w:rPr>
          <w:t>« Vous serez payé uniquement sur l’un des exercices que vous avez effectué  pendant l’entretien que nous avons eu avec vous »</w:t>
        </w:r>
      </w:ins>
    </w:p>
    <w:p w:rsidR="00726879" w:rsidRPr="00442E10" w:rsidRDefault="00AF2F6F" w:rsidP="000B6746">
      <w:pPr>
        <w:pStyle w:val="ListParagraph"/>
        <w:numPr>
          <w:ilvl w:val="1"/>
          <w:numId w:val="26"/>
        </w:numPr>
        <w:spacing w:before="120" w:after="120" w:line="240" w:lineRule="auto"/>
        <w:jc w:val="both"/>
        <w:rPr>
          <w:ins w:id="12870" w:author="PIERRE" w:date="2013-10-24T12:26:00Z"/>
          <w:rFonts w:ascii="Times New Roman" w:hAnsi="Times New Roman" w:cs="Times New Roman"/>
          <w:i/>
          <w:color w:val="000000" w:themeColor="text1"/>
          <w:sz w:val="24"/>
          <w:szCs w:val="24"/>
        </w:rPr>
        <w:pPrChange w:id="12871" w:author="Leuveld, Koen" w:date="2013-10-24T19:14:00Z">
          <w:pPr>
            <w:pStyle w:val="ListParagraph"/>
            <w:numPr>
              <w:numId w:val="5"/>
            </w:numPr>
            <w:spacing w:before="120" w:after="120" w:line="240" w:lineRule="auto"/>
            <w:ind w:left="1428" w:hanging="360"/>
            <w:jc w:val="both"/>
          </w:pPr>
        </w:pPrChange>
      </w:pPr>
      <w:ins w:id="12872" w:author="PIERRE" w:date="2013-10-24T12:26:00Z">
        <w:r w:rsidRPr="00AF2F6F">
          <w:rPr>
            <w:rFonts w:ascii="Times New Roman" w:hAnsi="Times New Roman" w:cs="Times New Roman"/>
            <w:i/>
            <w:color w:val="000000" w:themeColor="text1"/>
            <w:sz w:val="24"/>
            <w:szCs w:val="24"/>
            <w:rPrChange w:id="12873" w:author="PIERRE" w:date="2013-10-24T12:27:00Z">
              <w:rPr>
                <w:rFonts w:ascii="Times New Roman" w:eastAsiaTheme="majorEastAsia" w:hAnsi="Times New Roman" w:cs="Times New Roman"/>
                <w:b/>
                <w:bCs/>
                <w:i/>
                <w:color w:val="000000" w:themeColor="text1"/>
                <w:sz w:val="24"/>
                <w:szCs w:val="24"/>
                <w:lang w:val="nl-NL" w:eastAsia="en-US"/>
              </w:rPr>
            </w:rPrChange>
          </w:rPr>
          <w:t>« Voici  onze jetons qui représentent ces exercices »</w:t>
        </w:r>
      </w:ins>
    </w:p>
    <w:p w:rsidR="00726879" w:rsidRPr="00442E10" w:rsidRDefault="00AF2F6F" w:rsidP="000B6746">
      <w:pPr>
        <w:pStyle w:val="ListParagraph"/>
        <w:numPr>
          <w:ilvl w:val="1"/>
          <w:numId w:val="26"/>
        </w:numPr>
        <w:spacing w:before="120" w:after="120" w:line="240" w:lineRule="auto"/>
        <w:jc w:val="both"/>
        <w:rPr>
          <w:ins w:id="12874" w:author="PIERRE" w:date="2013-10-24T12:26:00Z"/>
          <w:rFonts w:ascii="Times New Roman" w:hAnsi="Times New Roman" w:cs="Times New Roman"/>
          <w:i/>
          <w:color w:val="000000" w:themeColor="text1"/>
          <w:sz w:val="24"/>
          <w:szCs w:val="24"/>
        </w:rPr>
        <w:pPrChange w:id="12875" w:author="Leuveld, Koen" w:date="2013-10-24T19:14:00Z">
          <w:pPr>
            <w:pStyle w:val="ListParagraph"/>
            <w:numPr>
              <w:numId w:val="5"/>
            </w:numPr>
            <w:spacing w:before="120" w:after="120" w:line="240" w:lineRule="auto"/>
            <w:ind w:left="1428" w:hanging="360"/>
            <w:jc w:val="both"/>
          </w:pPr>
        </w:pPrChange>
      </w:pPr>
      <w:ins w:id="12876" w:author="PIERRE" w:date="2013-10-24T12:26:00Z">
        <w:r w:rsidRPr="00AF2F6F">
          <w:rPr>
            <w:rFonts w:ascii="Times New Roman" w:hAnsi="Times New Roman" w:cs="Times New Roman"/>
            <w:i/>
            <w:color w:val="000000" w:themeColor="text1"/>
            <w:sz w:val="24"/>
            <w:szCs w:val="24"/>
            <w:rPrChange w:id="12877" w:author="PIERRE" w:date="2013-10-24T12:27:00Z">
              <w:rPr>
                <w:rFonts w:ascii="Times New Roman" w:eastAsiaTheme="majorEastAsia" w:hAnsi="Times New Roman" w:cs="Times New Roman"/>
                <w:b/>
                <w:bCs/>
                <w:i/>
                <w:color w:val="000000" w:themeColor="text1"/>
                <w:sz w:val="24"/>
                <w:szCs w:val="24"/>
                <w:lang w:val="nl-NL" w:eastAsia="en-US"/>
              </w:rPr>
            </w:rPrChange>
          </w:rPr>
          <w:t>« Nous avons trois jetons d’exercice de risque ; 1 jeton pour le chef de ménage, 1 pour le conjoint, 1 pour le couple ; »</w:t>
        </w:r>
      </w:ins>
    </w:p>
    <w:p w:rsidR="00726879" w:rsidRPr="00442E10" w:rsidRDefault="00AF2F6F" w:rsidP="000B6746">
      <w:pPr>
        <w:pStyle w:val="ListParagraph"/>
        <w:numPr>
          <w:ilvl w:val="1"/>
          <w:numId w:val="26"/>
        </w:numPr>
        <w:spacing w:before="120" w:after="120" w:line="240" w:lineRule="auto"/>
        <w:jc w:val="both"/>
        <w:rPr>
          <w:ins w:id="12878" w:author="PIERRE" w:date="2013-10-24T12:26:00Z"/>
          <w:rFonts w:ascii="Times New Roman" w:hAnsi="Times New Roman" w:cs="Times New Roman"/>
          <w:i/>
          <w:color w:val="000000" w:themeColor="text1"/>
          <w:sz w:val="24"/>
          <w:szCs w:val="24"/>
        </w:rPr>
        <w:pPrChange w:id="12879" w:author="Leuveld, Koen" w:date="2013-10-24T19:14:00Z">
          <w:pPr>
            <w:pStyle w:val="ListParagraph"/>
            <w:numPr>
              <w:numId w:val="5"/>
            </w:numPr>
            <w:spacing w:before="120" w:after="120" w:line="240" w:lineRule="auto"/>
            <w:ind w:left="1428" w:hanging="360"/>
            <w:jc w:val="both"/>
          </w:pPr>
        </w:pPrChange>
      </w:pPr>
      <w:ins w:id="12880" w:author="PIERRE" w:date="2013-10-24T12:26:00Z">
        <w:r w:rsidRPr="00AF2F6F">
          <w:rPr>
            <w:rFonts w:ascii="Times New Roman" w:hAnsi="Times New Roman" w:cs="Times New Roman"/>
            <w:i/>
            <w:color w:val="000000" w:themeColor="text1"/>
            <w:sz w:val="24"/>
            <w:szCs w:val="24"/>
            <w:rPrChange w:id="12881" w:author="PIERRE" w:date="2013-10-24T12:27:00Z">
              <w:rPr>
                <w:rFonts w:ascii="Times New Roman" w:eastAsiaTheme="majorEastAsia" w:hAnsi="Times New Roman" w:cs="Times New Roman"/>
                <w:b/>
                <w:bCs/>
                <w:i/>
                <w:color w:val="000000" w:themeColor="text1"/>
                <w:sz w:val="24"/>
                <w:szCs w:val="24"/>
                <w:lang w:val="nl-NL" w:eastAsia="en-US"/>
              </w:rPr>
            </w:rPrChange>
          </w:rPr>
          <w:t>« Nous avons deux jetons pour l’exercice de donne triple. 1 jeton pour ENVOYEUR et 1 jeton pour RÉCEPTEUR. »</w:t>
        </w:r>
      </w:ins>
    </w:p>
    <w:p w:rsidR="00726879" w:rsidRPr="00442E10" w:rsidRDefault="00AF2F6F" w:rsidP="000B6746">
      <w:pPr>
        <w:pStyle w:val="ListParagraph"/>
        <w:numPr>
          <w:ilvl w:val="1"/>
          <w:numId w:val="26"/>
        </w:numPr>
        <w:spacing w:before="120" w:after="120" w:line="240" w:lineRule="auto"/>
        <w:jc w:val="both"/>
        <w:rPr>
          <w:ins w:id="12882" w:author="PIERRE" w:date="2013-10-24T12:26:00Z"/>
          <w:rFonts w:ascii="Times New Roman" w:hAnsi="Times New Roman" w:cs="Times New Roman"/>
          <w:i/>
          <w:color w:val="000000" w:themeColor="text1"/>
          <w:sz w:val="24"/>
          <w:szCs w:val="24"/>
        </w:rPr>
        <w:pPrChange w:id="12883" w:author="Leuveld, Koen" w:date="2013-10-24T19:14:00Z">
          <w:pPr>
            <w:pStyle w:val="ListParagraph"/>
            <w:numPr>
              <w:numId w:val="5"/>
            </w:numPr>
            <w:spacing w:before="120" w:after="120" w:line="240" w:lineRule="auto"/>
            <w:ind w:left="1428" w:hanging="360"/>
            <w:jc w:val="both"/>
          </w:pPr>
        </w:pPrChange>
      </w:pPr>
      <w:ins w:id="12884" w:author="PIERRE" w:date="2013-10-24T12:26:00Z">
        <w:r w:rsidRPr="00AF2F6F">
          <w:rPr>
            <w:rFonts w:ascii="Times New Roman" w:hAnsi="Times New Roman" w:cs="Times New Roman"/>
            <w:i/>
            <w:color w:val="000000" w:themeColor="text1"/>
            <w:sz w:val="24"/>
            <w:szCs w:val="24"/>
            <w:rPrChange w:id="12885" w:author="PIERRE" w:date="2013-10-24T12:27:00Z">
              <w:rPr>
                <w:rFonts w:ascii="Times New Roman" w:eastAsiaTheme="majorEastAsia" w:hAnsi="Times New Roman" w:cs="Times New Roman"/>
                <w:b/>
                <w:bCs/>
                <w:i/>
                <w:color w:val="000000" w:themeColor="text1"/>
                <w:sz w:val="24"/>
                <w:szCs w:val="24"/>
                <w:lang w:val="nl-NL" w:eastAsia="en-US"/>
              </w:rPr>
            </w:rPrChange>
          </w:rPr>
          <w:t>« Nous avons deux jetons pour l’exercice d’allocation. 1 jeton pour ENVOYEUR et 1 jeton pour RÉCEPTEUR. »</w:t>
        </w:r>
      </w:ins>
    </w:p>
    <w:p w:rsidR="00726879" w:rsidRPr="00442E10" w:rsidRDefault="00AF2F6F" w:rsidP="000B6746">
      <w:pPr>
        <w:pStyle w:val="ListParagraph"/>
        <w:numPr>
          <w:ilvl w:val="1"/>
          <w:numId w:val="26"/>
        </w:numPr>
        <w:spacing w:before="120" w:after="120" w:line="240" w:lineRule="auto"/>
        <w:jc w:val="both"/>
        <w:rPr>
          <w:ins w:id="12886" w:author="PIERRE" w:date="2013-10-24T12:26:00Z"/>
          <w:rFonts w:ascii="Times New Roman" w:hAnsi="Times New Roman" w:cs="Times New Roman"/>
          <w:i/>
          <w:color w:val="000000" w:themeColor="text1"/>
          <w:sz w:val="24"/>
          <w:szCs w:val="24"/>
        </w:rPr>
        <w:pPrChange w:id="12887" w:author="Leuveld, Koen" w:date="2013-10-24T19:14:00Z">
          <w:pPr>
            <w:pStyle w:val="ListParagraph"/>
            <w:numPr>
              <w:numId w:val="5"/>
            </w:numPr>
            <w:spacing w:before="120" w:after="120" w:line="240" w:lineRule="auto"/>
            <w:ind w:left="1428" w:hanging="360"/>
            <w:jc w:val="both"/>
          </w:pPr>
        </w:pPrChange>
      </w:pPr>
      <w:ins w:id="12888" w:author="PIERRE" w:date="2013-10-24T12:26:00Z">
        <w:r w:rsidRPr="00AF2F6F">
          <w:rPr>
            <w:rFonts w:ascii="Times New Roman" w:hAnsi="Times New Roman" w:cs="Times New Roman"/>
            <w:i/>
            <w:color w:val="000000" w:themeColor="text1"/>
            <w:sz w:val="24"/>
            <w:szCs w:val="24"/>
            <w:rPrChange w:id="12889" w:author="PIERRE" w:date="2013-10-24T12:27:00Z">
              <w:rPr>
                <w:rFonts w:ascii="Times New Roman" w:eastAsiaTheme="majorEastAsia" w:hAnsi="Times New Roman" w:cs="Times New Roman"/>
                <w:b/>
                <w:bCs/>
                <w:i/>
                <w:color w:val="000000" w:themeColor="text1"/>
                <w:sz w:val="24"/>
                <w:szCs w:val="24"/>
                <w:lang w:val="nl-NL" w:eastAsia="en-US"/>
              </w:rPr>
            </w:rPrChange>
          </w:rPr>
          <w:t>« Nous avons deux jetons pour l’exercice d’investissement entre les villageois. 1 jeton pour ENVOYEUR et 1 jeton pour RÉCEPTEUR. »</w:t>
        </w:r>
      </w:ins>
    </w:p>
    <w:p w:rsidR="00726879" w:rsidRPr="00442E10" w:rsidRDefault="00AF2F6F" w:rsidP="000B6746">
      <w:pPr>
        <w:pStyle w:val="ListParagraph"/>
        <w:numPr>
          <w:ilvl w:val="1"/>
          <w:numId w:val="26"/>
        </w:numPr>
        <w:spacing w:before="120" w:after="120" w:line="240" w:lineRule="auto"/>
        <w:jc w:val="both"/>
        <w:rPr>
          <w:ins w:id="12890" w:author="PIERRE" w:date="2013-10-24T12:26:00Z"/>
          <w:rFonts w:ascii="Times New Roman" w:hAnsi="Times New Roman" w:cs="Times New Roman"/>
          <w:i/>
          <w:color w:val="000000" w:themeColor="text1"/>
          <w:sz w:val="24"/>
          <w:szCs w:val="24"/>
        </w:rPr>
        <w:pPrChange w:id="12891" w:author="Leuveld, Koen" w:date="2013-10-24T19:14:00Z">
          <w:pPr>
            <w:pStyle w:val="ListParagraph"/>
            <w:numPr>
              <w:numId w:val="5"/>
            </w:numPr>
            <w:spacing w:before="120" w:after="120" w:line="240" w:lineRule="auto"/>
            <w:ind w:left="1428" w:hanging="360"/>
            <w:jc w:val="both"/>
          </w:pPr>
        </w:pPrChange>
      </w:pPr>
      <w:ins w:id="12892" w:author="PIERRE" w:date="2013-10-24T12:26:00Z">
        <w:r w:rsidRPr="00AF2F6F">
          <w:rPr>
            <w:rFonts w:ascii="Times New Roman" w:hAnsi="Times New Roman" w:cs="Times New Roman"/>
            <w:i/>
            <w:color w:val="000000" w:themeColor="text1"/>
            <w:sz w:val="24"/>
            <w:szCs w:val="24"/>
            <w:rPrChange w:id="12893" w:author="PIERRE" w:date="2013-10-24T12:27:00Z">
              <w:rPr>
                <w:rFonts w:ascii="Times New Roman" w:eastAsiaTheme="majorEastAsia" w:hAnsi="Times New Roman" w:cs="Times New Roman"/>
                <w:b/>
                <w:bCs/>
                <w:i/>
                <w:color w:val="000000" w:themeColor="text1"/>
                <w:sz w:val="24"/>
                <w:szCs w:val="24"/>
                <w:lang w:val="nl-NL" w:eastAsia="en-US"/>
              </w:rPr>
            </w:rPrChange>
          </w:rPr>
          <w:t>« Nous avons deux jetons pour l’exercice d’investissement chef. 1 jeton pour ENVOYEUR et 1 jeton pour RÉCEPTEUR. »</w:t>
        </w:r>
      </w:ins>
    </w:p>
    <w:p w:rsidR="00726879" w:rsidRPr="00442E10" w:rsidRDefault="00AF2F6F" w:rsidP="000B6746">
      <w:pPr>
        <w:pStyle w:val="ListParagraph"/>
        <w:numPr>
          <w:ilvl w:val="1"/>
          <w:numId w:val="26"/>
        </w:numPr>
        <w:spacing w:before="120" w:after="120" w:line="240" w:lineRule="auto"/>
        <w:jc w:val="both"/>
        <w:rPr>
          <w:ins w:id="12894" w:author="PIERRE" w:date="2013-10-24T12:26:00Z"/>
          <w:rFonts w:ascii="Times New Roman" w:hAnsi="Times New Roman" w:cs="Times New Roman"/>
          <w:i/>
          <w:color w:val="000000" w:themeColor="text1"/>
          <w:sz w:val="24"/>
          <w:szCs w:val="24"/>
        </w:rPr>
        <w:pPrChange w:id="12895" w:author="Leuveld, Koen" w:date="2013-10-24T19:14:00Z">
          <w:pPr>
            <w:pStyle w:val="ListParagraph"/>
            <w:numPr>
              <w:numId w:val="5"/>
            </w:numPr>
            <w:spacing w:before="120" w:after="120" w:line="240" w:lineRule="auto"/>
            <w:ind w:left="1428" w:hanging="360"/>
            <w:jc w:val="both"/>
          </w:pPr>
        </w:pPrChange>
      </w:pPr>
      <w:ins w:id="12896" w:author="PIERRE" w:date="2013-10-24T12:26:00Z">
        <w:r w:rsidRPr="00AF2F6F">
          <w:rPr>
            <w:rFonts w:ascii="Times New Roman" w:hAnsi="Times New Roman" w:cs="Times New Roman"/>
            <w:i/>
            <w:color w:val="000000" w:themeColor="text1"/>
            <w:sz w:val="24"/>
            <w:szCs w:val="24"/>
            <w:rPrChange w:id="12897" w:author="PIERRE" w:date="2013-10-24T12:27:00Z">
              <w:rPr>
                <w:rFonts w:ascii="Times New Roman" w:eastAsiaTheme="majorEastAsia" w:hAnsi="Times New Roman" w:cs="Times New Roman"/>
                <w:b/>
                <w:bCs/>
                <w:i/>
                <w:color w:val="000000" w:themeColor="text1"/>
                <w:sz w:val="24"/>
                <w:szCs w:val="24"/>
                <w:lang w:val="nl-NL" w:eastAsia="en-US"/>
              </w:rPr>
            </w:rPrChange>
          </w:rPr>
          <w:t> « De façon aléatoire ,1 jeton est sélectionné et le participant est payé pour le choix de ce jeton »</w:t>
        </w:r>
      </w:ins>
    </w:p>
    <w:p w:rsidR="00726879" w:rsidRPr="00442E10" w:rsidRDefault="00AF2F6F" w:rsidP="00726879">
      <w:pPr>
        <w:pStyle w:val="ListParagraph"/>
        <w:numPr>
          <w:ilvl w:val="0"/>
          <w:numId w:val="4"/>
        </w:numPr>
        <w:spacing w:before="120" w:after="120" w:line="240" w:lineRule="auto"/>
        <w:jc w:val="both"/>
        <w:rPr>
          <w:ins w:id="12898" w:author="PIERRE" w:date="2013-10-24T12:26:00Z"/>
          <w:rFonts w:ascii="Times New Roman" w:hAnsi="Times New Roman" w:cs="Times New Roman"/>
          <w:color w:val="000000" w:themeColor="text1"/>
          <w:sz w:val="24"/>
          <w:szCs w:val="24"/>
        </w:rPr>
      </w:pPr>
      <w:ins w:id="12899" w:author="PIERRE" w:date="2013-10-24T12:26:00Z">
        <w:r w:rsidRPr="00AF2F6F">
          <w:rPr>
            <w:rFonts w:ascii="Times New Roman" w:hAnsi="Times New Roman" w:cs="Times New Roman"/>
            <w:color w:val="000000" w:themeColor="text1"/>
            <w:sz w:val="24"/>
            <w:szCs w:val="24"/>
            <w:rPrChange w:id="12900" w:author="PIERRE" w:date="2013-10-24T12:27:00Z">
              <w:rPr>
                <w:rFonts w:ascii="Times New Roman" w:eastAsiaTheme="majorEastAsia" w:hAnsi="Times New Roman" w:cs="Times New Roman"/>
                <w:b/>
                <w:bCs/>
                <w:color w:val="000000" w:themeColor="text1"/>
                <w:sz w:val="24"/>
                <w:szCs w:val="24"/>
                <w:lang w:val="nl-NL" w:eastAsia="en-US"/>
              </w:rPr>
            </w:rPrChange>
          </w:rPr>
          <w:t xml:space="preserve">Mettre les 11 jetons dans le sac et demandez à l’enquêté d’en sélectionner 1 sans regarder. </w:t>
        </w:r>
      </w:ins>
    </w:p>
    <w:p w:rsidR="00726879" w:rsidRPr="00442E10" w:rsidRDefault="00AF2F6F" w:rsidP="00726879">
      <w:pPr>
        <w:pStyle w:val="ListParagraph"/>
        <w:numPr>
          <w:ilvl w:val="0"/>
          <w:numId w:val="4"/>
        </w:numPr>
        <w:spacing w:before="120" w:after="120" w:line="240" w:lineRule="auto"/>
        <w:jc w:val="both"/>
        <w:rPr>
          <w:ins w:id="12901" w:author="PIERRE" w:date="2013-10-24T12:26:00Z"/>
          <w:rFonts w:ascii="Times New Roman" w:hAnsi="Times New Roman" w:cs="Times New Roman"/>
          <w:color w:val="000000" w:themeColor="text1"/>
          <w:sz w:val="24"/>
          <w:szCs w:val="24"/>
        </w:rPr>
      </w:pPr>
      <w:ins w:id="12902" w:author="PIERRE" w:date="2013-10-24T12:26:00Z">
        <w:r w:rsidRPr="00AF2F6F">
          <w:rPr>
            <w:rFonts w:ascii="Times New Roman" w:hAnsi="Times New Roman" w:cs="Times New Roman"/>
            <w:color w:val="000000" w:themeColor="text1"/>
            <w:sz w:val="24"/>
            <w:szCs w:val="24"/>
            <w:rPrChange w:id="12903" w:author="PIERRE" w:date="2013-10-24T12:27:00Z">
              <w:rPr>
                <w:rFonts w:ascii="Times New Roman" w:eastAsiaTheme="majorEastAsia" w:hAnsi="Times New Roman" w:cs="Times New Roman"/>
                <w:b/>
                <w:bCs/>
                <w:color w:val="000000" w:themeColor="text1"/>
                <w:sz w:val="24"/>
                <w:szCs w:val="24"/>
                <w:lang w:val="nl-NL" w:eastAsia="en-US"/>
              </w:rPr>
            </w:rPrChange>
          </w:rPr>
          <w:t xml:space="preserve">Suivre les instructions </w:t>
        </w:r>
        <w:del w:id="12904" w:author="Leuveld, Koen" w:date="2013-10-24T18:36:00Z">
          <w:r w:rsidRPr="00AF2F6F" w:rsidDel="00C468CA">
            <w:rPr>
              <w:rFonts w:ascii="Times New Roman" w:hAnsi="Times New Roman" w:cs="Times New Roman"/>
              <w:color w:val="000000" w:themeColor="text1"/>
              <w:sz w:val="24"/>
              <w:szCs w:val="24"/>
              <w:rPrChange w:id="12905" w:author="PIERRE" w:date="2013-10-24T12:27:00Z">
                <w:rPr>
                  <w:rFonts w:ascii="Times New Roman" w:eastAsiaTheme="majorEastAsia" w:hAnsi="Times New Roman" w:cs="Times New Roman"/>
                  <w:b/>
                  <w:bCs/>
                  <w:color w:val="000000" w:themeColor="text1"/>
                  <w:sz w:val="24"/>
                  <w:szCs w:val="24"/>
                  <w:lang w:val="nl-NL" w:eastAsia="en-US"/>
                </w:rPr>
              </w:rPrChange>
            </w:rPr>
            <w:delText>ci dessous</w:delText>
          </w:r>
        </w:del>
      </w:ins>
      <w:ins w:id="12906" w:author="Leuveld, Koen" w:date="2013-10-24T18:36:00Z">
        <w:r w:rsidR="00C468CA" w:rsidRPr="00AF2F6F">
          <w:rPr>
            <w:rFonts w:ascii="Times New Roman" w:hAnsi="Times New Roman" w:cs="Times New Roman"/>
            <w:color w:val="000000" w:themeColor="text1"/>
            <w:sz w:val="24"/>
            <w:szCs w:val="24"/>
            <w:rPrChange w:id="12907" w:author="PIERRE" w:date="2013-10-24T12:27:00Z">
              <w:rPr>
                <w:rFonts w:ascii="Times New Roman" w:hAnsi="Times New Roman" w:cs="Times New Roman"/>
                <w:color w:val="000000" w:themeColor="text1"/>
                <w:sz w:val="24"/>
                <w:szCs w:val="24"/>
              </w:rPr>
            </w:rPrChange>
          </w:rPr>
          <w:t>ci-dessous</w:t>
        </w:r>
      </w:ins>
      <w:ins w:id="12908" w:author="PIERRE" w:date="2013-10-24T12:26:00Z">
        <w:r w:rsidRPr="00AF2F6F">
          <w:rPr>
            <w:rFonts w:ascii="Times New Roman" w:hAnsi="Times New Roman" w:cs="Times New Roman"/>
            <w:color w:val="000000" w:themeColor="text1"/>
            <w:sz w:val="24"/>
            <w:szCs w:val="24"/>
            <w:rPrChange w:id="12909" w:author="PIERRE" w:date="2013-10-24T12:27:00Z">
              <w:rPr>
                <w:rFonts w:ascii="Times New Roman" w:eastAsiaTheme="majorEastAsia" w:hAnsi="Times New Roman" w:cs="Times New Roman"/>
                <w:b/>
                <w:bCs/>
                <w:color w:val="000000" w:themeColor="text1"/>
                <w:sz w:val="24"/>
                <w:szCs w:val="24"/>
                <w:lang w:val="nl-NL" w:eastAsia="en-US"/>
              </w:rPr>
            </w:rPrChange>
          </w:rPr>
          <w:t>-mentionnées  pour le jeton sélectionné.</w:t>
        </w:r>
      </w:ins>
    </w:p>
    <w:p w:rsidR="00726879" w:rsidRPr="00442E10" w:rsidRDefault="00726879" w:rsidP="00726879">
      <w:pPr>
        <w:spacing w:before="120" w:after="120" w:line="240" w:lineRule="auto"/>
        <w:ind w:firstLine="360"/>
        <w:jc w:val="both"/>
        <w:rPr>
          <w:ins w:id="12910" w:author="PIERRE" w:date="2013-10-24T12:26:00Z"/>
          <w:rFonts w:ascii="Times New Roman" w:hAnsi="Times New Roman" w:cs="Times New Roman"/>
          <w:color w:val="000000" w:themeColor="text1"/>
          <w:sz w:val="24"/>
          <w:szCs w:val="24"/>
        </w:rPr>
      </w:pPr>
    </w:p>
    <w:p w:rsidR="00726879" w:rsidRPr="00442E10" w:rsidRDefault="00AF2F6F" w:rsidP="00726879">
      <w:pPr>
        <w:spacing w:before="120" w:after="120" w:line="240" w:lineRule="auto"/>
        <w:ind w:left="360"/>
        <w:jc w:val="both"/>
        <w:rPr>
          <w:ins w:id="12911" w:author="PIERRE" w:date="2013-10-24T12:26:00Z"/>
          <w:rFonts w:ascii="Times New Roman" w:hAnsi="Times New Roman" w:cs="Times New Roman"/>
          <w:b/>
          <w:color w:val="000000" w:themeColor="text1"/>
          <w:sz w:val="24"/>
          <w:szCs w:val="24"/>
        </w:rPr>
      </w:pPr>
      <w:ins w:id="12912" w:author="PIERRE" w:date="2013-10-24T12:26:00Z">
        <w:r w:rsidRPr="00AF2F6F">
          <w:rPr>
            <w:rFonts w:ascii="Times New Roman" w:hAnsi="Times New Roman" w:cs="Times New Roman"/>
            <w:b/>
            <w:color w:val="000000" w:themeColor="text1"/>
            <w:sz w:val="24"/>
            <w:szCs w:val="24"/>
            <w:rPrChange w:id="12913" w:author="PIERRE" w:date="2013-10-24T12:27:00Z">
              <w:rPr>
                <w:rFonts w:ascii="Times New Roman" w:eastAsiaTheme="majorEastAsia" w:hAnsi="Times New Roman" w:cs="Times New Roman"/>
                <w:b/>
                <w:bCs/>
                <w:color w:val="000000" w:themeColor="text1"/>
                <w:sz w:val="24"/>
                <w:szCs w:val="24"/>
                <w:lang w:val="nl-NL" w:eastAsia="en-US"/>
              </w:rPr>
            </w:rPrChange>
          </w:rPr>
          <w:t xml:space="preserve">Jetons 1 -3: Exercice de Risque </w:t>
        </w:r>
      </w:ins>
    </w:p>
    <w:p w:rsidR="00726879" w:rsidRPr="00442E10" w:rsidRDefault="00AF2F6F" w:rsidP="00726879">
      <w:pPr>
        <w:pStyle w:val="ListParagraph"/>
        <w:numPr>
          <w:ilvl w:val="0"/>
          <w:numId w:val="4"/>
        </w:numPr>
        <w:spacing w:before="120" w:after="120" w:line="240" w:lineRule="auto"/>
        <w:jc w:val="both"/>
        <w:rPr>
          <w:ins w:id="12914" w:author="PIERRE" w:date="2013-10-24T12:26:00Z"/>
          <w:rFonts w:ascii="Times New Roman" w:hAnsi="Times New Roman" w:cs="Times New Roman"/>
          <w:color w:val="000000" w:themeColor="text1"/>
          <w:sz w:val="24"/>
          <w:szCs w:val="24"/>
        </w:rPr>
      </w:pPr>
      <w:ins w:id="12915" w:author="PIERRE" w:date="2013-10-24T12:26:00Z">
        <w:r w:rsidRPr="00AF2F6F">
          <w:rPr>
            <w:rFonts w:ascii="Times New Roman" w:hAnsi="Times New Roman" w:cs="Times New Roman"/>
            <w:color w:val="000000" w:themeColor="text1"/>
            <w:sz w:val="24"/>
            <w:szCs w:val="24"/>
            <w:rPrChange w:id="12916" w:author="PIERRE" w:date="2013-10-24T12:27:00Z">
              <w:rPr>
                <w:rFonts w:ascii="Times New Roman" w:eastAsiaTheme="majorEastAsia" w:hAnsi="Times New Roman" w:cs="Times New Roman"/>
                <w:b/>
                <w:bCs/>
                <w:color w:val="000000" w:themeColor="text1"/>
                <w:sz w:val="24"/>
                <w:szCs w:val="24"/>
                <w:lang w:val="nl-NL" w:eastAsia="en-US"/>
              </w:rPr>
            </w:rPrChange>
          </w:rPr>
          <w:lastRenderedPageBreak/>
          <w:t>Enregistrer le code de l’exercice sélectionné (1 = chef de ménage, 2 = conjoint et 3 = couple) dans la colonne 4 de la fiche de paiement.</w:t>
        </w:r>
      </w:ins>
    </w:p>
    <w:p w:rsidR="00726879" w:rsidRPr="00442E10" w:rsidRDefault="00AF2F6F" w:rsidP="00726879">
      <w:pPr>
        <w:pStyle w:val="ListParagraph"/>
        <w:numPr>
          <w:ilvl w:val="0"/>
          <w:numId w:val="4"/>
        </w:numPr>
        <w:spacing w:before="120" w:after="120" w:line="240" w:lineRule="auto"/>
        <w:jc w:val="both"/>
        <w:rPr>
          <w:ins w:id="12917" w:author="PIERRE" w:date="2013-10-24T12:26:00Z"/>
          <w:rFonts w:ascii="Times New Roman" w:hAnsi="Times New Roman" w:cs="Times New Roman"/>
          <w:color w:val="000000" w:themeColor="text1"/>
          <w:sz w:val="24"/>
          <w:szCs w:val="24"/>
        </w:rPr>
      </w:pPr>
      <w:ins w:id="12918" w:author="PIERRE" w:date="2013-10-24T12:26:00Z">
        <w:r w:rsidRPr="00AF2F6F">
          <w:rPr>
            <w:rFonts w:ascii="Times New Roman" w:hAnsi="Times New Roman" w:cs="Times New Roman"/>
            <w:color w:val="000000" w:themeColor="text1"/>
            <w:sz w:val="24"/>
            <w:szCs w:val="24"/>
            <w:rPrChange w:id="12919" w:author="PIERRE" w:date="2013-10-24T12:27:00Z">
              <w:rPr>
                <w:rFonts w:ascii="Times New Roman" w:eastAsiaTheme="majorEastAsia" w:hAnsi="Times New Roman" w:cs="Times New Roman"/>
                <w:b/>
                <w:bCs/>
                <w:color w:val="000000" w:themeColor="text1"/>
                <w:sz w:val="24"/>
                <w:szCs w:val="24"/>
                <w:lang w:val="nl-NL" w:eastAsia="en-US"/>
              </w:rPr>
            </w:rPrChange>
          </w:rPr>
          <w:t>Vérifier la feuille d’enregistrement appartenant à l’exercice de risque sélectionné.</w:t>
        </w:r>
      </w:ins>
    </w:p>
    <w:p w:rsidR="00726879" w:rsidRPr="00442E10" w:rsidRDefault="00AF2F6F" w:rsidP="00726879">
      <w:pPr>
        <w:pStyle w:val="ListParagraph"/>
        <w:numPr>
          <w:ilvl w:val="0"/>
          <w:numId w:val="4"/>
        </w:numPr>
        <w:spacing w:before="120" w:after="120" w:line="240" w:lineRule="auto"/>
        <w:jc w:val="both"/>
        <w:rPr>
          <w:ins w:id="12920" w:author="PIERRE" w:date="2013-10-24T12:26:00Z"/>
          <w:rFonts w:ascii="Times New Roman" w:hAnsi="Times New Roman" w:cs="Times New Roman"/>
          <w:color w:val="000000" w:themeColor="text1"/>
          <w:sz w:val="24"/>
          <w:szCs w:val="24"/>
        </w:rPr>
      </w:pPr>
      <w:ins w:id="12921" w:author="PIERRE" w:date="2013-10-24T12:26:00Z">
        <w:r w:rsidRPr="00AF2F6F">
          <w:rPr>
            <w:rFonts w:ascii="Times New Roman" w:hAnsi="Times New Roman" w:cs="Times New Roman"/>
            <w:color w:val="000000" w:themeColor="text1"/>
            <w:sz w:val="24"/>
            <w:szCs w:val="24"/>
            <w:rPrChange w:id="12922" w:author="PIERRE" w:date="2013-10-24T12:27:00Z">
              <w:rPr>
                <w:rFonts w:ascii="Times New Roman" w:eastAsiaTheme="majorEastAsia" w:hAnsi="Times New Roman" w:cs="Times New Roman"/>
                <w:b/>
                <w:bCs/>
                <w:color w:val="000000" w:themeColor="text1"/>
                <w:sz w:val="24"/>
                <w:szCs w:val="24"/>
                <w:lang w:val="nl-NL" w:eastAsia="en-US"/>
              </w:rPr>
            </w:rPrChange>
          </w:rPr>
          <w:t>Enregistrer les codes d’identification du ménage sélectionné sur les colonnes 1 et 2 de la feuille de calcul 1.</w:t>
        </w:r>
      </w:ins>
    </w:p>
    <w:p w:rsidR="00726879" w:rsidRPr="00442E10" w:rsidRDefault="00AF2F6F" w:rsidP="00726879">
      <w:pPr>
        <w:pStyle w:val="ListParagraph"/>
        <w:numPr>
          <w:ilvl w:val="0"/>
          <w:numId w:val="4"/>
        </w:numPr>
        <w:spacing w:before="120" w:after="120" w:line="240" w:lineRule="auto"/>
        <w:jc w:val="both"/>
        <w:rPr>
          <w:ins w:id="12923" w:author="PIERRE" w:date="2013-10-24T12:26:00Z"/>
          <w:rFonts w:ascii="Times New Roman" w:hAnsi="Times New Roman" w:cs="Times New Roman"/>
          <w:color w:val="000000" w:themeColor="text1"/>
          <w:sz w:val="24"/>
          <w:szCs w:val="24"/>
        </w:rPr>
      </w:pPr>
      <w:ins w:id="12924" w:author="PIERRE" w:date="2013-10-24T12:26:00Z">
        <w:r w:rsidRPr="00AF2F6F">
          <w:rPr>
            <w:rFonts w:ascii="Times New Roman" w:hAnsi="Times New Roman" w:cs="Times New Roman"/>
            <w:color w:val="000000" w:themeColor="text1"/>
            <w:sz w:val="24"/>
            <w:szCs w:val="24"/>
            <w:rPrChange w:id="12925" w:author="PIERRE" w:date="2013-10-24T12:27:00Z">
              <w:rPr>
                <w:rFonts w:ascii="Times New Roman" w:eastAsiaTheme="majorEastAsia" w:hAnsi="Times New Roman" w:cs="Times New Roman"/>
                <w:b/>
                <w:bCs/>
                <w:color w:val="000000" w:themeColor="text1"/>
                <w:sz w:val="24"/>
                <w:szCs w:val="24"/>
                <w:lang w:val="nl-NL" w:eastAsia="en-US"/>
              </w:rPr>
            </w:rPrChange>
          </w:rPr>
          <w:t>Enregistrer le code de l’exercice sélectionné sur la colonne 3 de la feuille de calcul 1.</w:t>
        </w:r>
      </w:ins>
    </w:p>
    <w:p w:rsidR="00726879" w:rsidRPr="00442E10" w:rsidRDefault="00AF2F6F" w:rsidP="00726879">
      <w:pPr>
        <w:pStyle w:val="ListParagraph"/>
        <w:numPr>
          <w:ilvl w:val="0"/>
          <w:numId w:val="4"/>
        </w:numPr>
        <w:spacing w:before="120" w:after="120" w:line="240" w:lineRule="auto"/>
        <w:jc w:val="both"/>
        <w:rPr>
          <w:ins w:id="12926" w:author="PIERRE" w:date="2013-10-24T12:26:00Z"/>
          <w:rFonts w:ascii="Times New Roman" w:hAnsi="Times New Roman" w:cs="Times New Roman"/>
          <w:color w:val="000000" w:themeColor="text1"/>
          <w:sz w:val="24"/>
          <w:szCs w:val="24"/>
        </w:rPr>
      </w:pPr>
      <w:ins w:id="12927" w:author="PIERRE" w:date="2013-10-24T12:26:00Z">
        <w:r w:rsidRPr="00AF2F6F">
          <w:rPr>
            <w:rFonts w:ascii="Times New Roman" w:hAnsi="Times New Roman" w:cs="Times New Roman"/>
            <w:color w:val="000000" w:themeColor="text1"/>
            <w:sz w:val="24"/>
            <w:szCs w:val="24"/>
            <w:rPrChange w:id="12928" w:author="PIERRE" w:date="2013-10-24T12:27:00Z">
              <w:rPr>
                <w:rFonts w:ascii="Times New Roman" w:eastAsiaTheme="majorEastAsia" w:hAnsi="Times New Roman" w:cs="Times New Roman"/>
                <w:b/>
                <w:bCs/>
                <w:color w:val="000000" w:themeColor="text1"/>
                <w:sz w:val="24"/>
                <w:szCs w:val="24"/>
                <w:lang w:val="nl-NL" w:eastAsia="en-US"/>
              </w:rPr>
            </w:rPrChange>
          </w:rPr>
          <w:t>Expliquez :</w:t>
        </w:r>
      </w:ins>
    </w:p>
    <w:p w:rsidR="00726879" w:rsidRPr="00442E10" w:rsidRDefault="00AF2F6F" w:rsidP="000B6746">
      <w:pPr>
        <w:pStyle w:val="ListParagraph"/>
        <w:numPr>
          <w:ilvl w:val="0"/>
          <w:numId w:val="53"/>
        </w:numPr>
        <w:spacing w:before="120" w:after="120" w:line="240" w:lineRule="auto"/>
        <w:jc w:val="both"/>
        <w:rPr>
          <w:ins w:id="12929" w:author="PIERRE" w:date="2013-10-24T12:26:00Z"/>
          <w:rFonts w:ascii="Times New Roman" w:hAnsi="Times New Roman" w:cs="Times New Roman"/>
          <w:i/>
          <w:color w:val="000000" w:themeColor="text1"/>
          <w:sz w:val="24"/>
          <w:szCs w:val="24"/>
        </w:rPr>
        <w:pPrChange w:id="12930" w:author="Leuveld, Koen" w:date="2013-10-24T19:14:00Z">
          <w:pPr>
            <w:pStyle w:val="ListParagraph"/>
            <w:numPr>
              <w:numId w:val="30"/>
            </w:numPr>
            <w:spacing w:before="120" w:after="120" w:line="240" w:lineRule="auto"/>
            <w:ind w:left="1428" w:hanging="360"/>
            <w:jc w:val="both"/>
          </w:pPr>
        </w:pPrChange>
      </w:pPr>
      <w:ins w:id="12931" w:author="PIERRE" w:date="2013-10-24T12:26:00Z">
        <w:r w:rsidRPr="00AF2F6F">
          <w:rPr>
            <w:rFonts w:ascii="Times New Roman" w:hAnsi="Times New Roman" w:cs="Times New Roman"/>
            <w:i/>
            <w:color w:val="000000" w:themeColor="text1"/>
            <w:sz w:val="24"/>
            <w:szCs w:val="24"/>
            <w:rPrChange w:id="12932" w:author="PIERRE" w:date="2013-10-24T12:27:00Z">
              <w:rPr>
                <w:rFonts w:ascii="Times New Roman" w:eastAsiaTheme="majorEastAsia" w:hAnsi="Times New Roman" w:cs="Times New Roman"/>
                <w:b/>
                <w:bCs/>
                <w:i/>
                <w:color w:val="000000" w:themeColor="text1"/>
                <w:sz w:val="24"/>
                <w:szCs w:val="24"/>
                <w:lang w:val="nl-NL" w:eastAsia="en-US"/>
              </w:rPr>
            </w:rPrChange>
          </w:rPr>
          <w:t>« Vous avez fait 10 choix dans cet exercice, et ces choix sont consignés sur cette feuille d’enregistrement »</w:t>
        </w:r>
      </w:ins>
    </w:p>
    <w:p w:rsidR="00726879" w:rsidRPr="00442E10" w:rsidRDefault="00AF2F6F" w:rsidP="000B6746">
      <w:pPr>
        <w:pStyle w:val="ListParagraph"/>
        <w:numPr>
          <w:ilvl w:val="0"/>
          <w:numId w:val="53"/>
        </w:numPr>
        <w:spacing w:before="120" w:after="120" w:line="240" w:lineRule="auto"/>
        <w:jc w:val="both"/>
        <w:rPr>
          <w:ins w:id="12933" w:author="PIERRE" w:date="2013-10-24T12:26:00Z"/>
          <w:rFonts w:ascii="Times New Roman" w:hAnsi="Times New Roman" w:cs="Times New Roman"/>
          <w:i/>
          <w:color w:val="000000" w:themeColor="text1"/>
          <w:sz w:val="24"/>
          <w:szCs w:val="24"/>
        </w:rPr>
        <w:pPrChange w:id="12934" w:author="Leuveld, Koen" w:date="2013-10-24T19:14:00Z">
          <w:pPr>
            <w:pStyle w:val="ListParagraph"/>
            <w:numPr>
              <w:numId w:val="30"/>
            </w:numPr>
            <w:spacing w:before="120" w:after="120" w:line="240" w:lineRule="auto"/>
            <w:ind w:left="1428" w:hanging="360"/>
            <w:jc w:val="both"/>
          </w:pPr>
        </w:pPrChange>
      </w:pPr>
      <w:ins w:id="12935" w:author="PIERRE" w:date="2013-10-24T12:26:00Z">
        <w:r w:rsidRPr="00AF2F6F">
          <w:rPr>
            <w:rFonts w:ascii="Times New Roman" w:hAnsi="Times New Roman" w:cs="Times New Roman"/>
            <w:i/>
            <w:color w:val="000000" w:themeColor="text1"/>
            <w:sz w:val="24"/>
            <w:szCs w:val="24"/>
            <w:rPrChange w:id="12936" w:author="PIERRE" w:date="2013-10-24T12:27:00Z">
              <w:rPr>
                <w:rFonts w:ascii="Times New Roman" w:eastAsiaTheme="majorEastAsia" w:hAnsi="Times New Roman" w:cs="Times New Roman"/>
                <w:b/>
                <w:bCs/>
                <w:i/>
                <w:color w:val="000000" w:themeColor="text1"/>
                <w:sz w:val="24"/>
                <w:szCs w:val="24"/>
                <w:lang w:val="nl-NL" w:eastAsia="en-US"/>
              </w:rPr>
            </w:rPrChange>
          </w:rPr>
          <w:t>« Nous avons dix jetons et chacun de ces dix jetons correspond à un choix. »</w:t>
        </w:r>
      </w:ins>
    </w:p>
    <w:p w:rsidR="00726879" w:rsidRPr="00442E10" w:rsidRDefault="00AF2F6F" w:rsidP="000B6746">
      <w:pPr>
        <w:pStyle w:val="ListParagraph"/>
        <w:numPr>
          <w:ilvl w:val="0"/>
          <w:numId w:val="53"/>
        </w:numPr>
        <w:spacing w:before="120" w:after="120" w:line="240" w:lineRule="auto"/>
        <w:jc w:val="both"/>
        <w:rPr>
          <w:ins w:id="12937" w:author="PIERRE" w:date="2013-10-24T12:26:00Z"/>
          <w:rFonts w:ascii="Times New Roman" w:hAnsi="Times New Roman" w:cs="Times New Roman"/>
          <w:i/>
          <w:color w:val="000000" w:themeColor="text1"/>
          <w:sz w:val="24"/>
          <w:szCs w:val="24"/>
        </w:rPr>
        <w:pPrChange w:id="12938" w:author="Leuveld, Koen" w:date="2013-10-24T19:14:00Z">
          <w:pPr>
            <w:pStyle w:val="ListParagraph"/>
            <w:numPr>
              <w:numId w:val="30"/>
            </w:numPr>
            <w:spacing w:before="120" w:after="120" w:line="240" w:lineRule="auto"/>
            <w:ind w:left="1428" w:hanging="360"/>
            <w:jc w:val="both"/>
          </w:pPr>
        </w:pPrChange>
      </w:pPr>
      <w:ins w:id="12939" w:author="PIERRE" w:date="2013-10-24T12:26:00Z">
        <w:r w:rsidRPr="00AF2F6F">
          <w:rPr>
            <w:rFonts w:ascii="Times New Roman" w:hAnsi="Times New Roman" w:cs="Times New Roman"/>
            <w:i/>
            <w:color w:val="000000" w:themeColor="text1"/>
            <w:sz w:val="24"/>
            <w:szCs w:val="24"/>
            <w:rPrChange w:id="12940" w:author="PIERRE" w:date="2013-10-24T12:27:00Z">
              <w:rPr>
                <w:rFonts w:ascii="Times New Roman" w:eastAsiaTheme="majorEastAsia" w:hAnsi="Times New Roman" w:cs="Times New Roman"/>
                <w:b/>
                <w:bCs/>
                <w:i/>
                <w:color w:val="000000" w:themeColor="text1"/>
                <w:sz w:val="24"/>
                <w:szCs w:val="24"/>
                <w:lang w:val="nl-NL" w:eastAsia="en-US"/>
              </w:rPr>
            </w:rPrChange>
          </w:rPr>
          <w:t xml:space="preserve"> « Si vous tirez le jeton 1, nous allons tirer une boule du sac (option A ou B) que vous aviez choisi pour le choix 1. etc… »</w:t>
        </w:r>
      </w:ins>
    </w:p>
    <w:p w:rsidR="00726879" w:rsidRPr="00442E10" w:rsidRDefault="00AF2F6F" w:rsidP="00726879">
      <w:pPr>
        <w:pStyle w:val="ListParagraph"/>
        <w:numPr>
          <w:ilvl w:val="0"/>
          <w:numId w:val="4"/>
        </w:numPr>
        <w:spacing w:before="120" w:after="120" w:line="240" w:lineRule="auto"/>
        <w:jc w:val="both"/>
        <w:rPr>
          <w:ins w:id="12941" w:author="PIERRE" w:date="2013-10-24T12:26:00Z"/>
          <w:rFonts w:ascii="Times New Roman" w:hAnsi="Times New Roman" w:cs="Times New Roman"/>
          <w:color w:val="000000" w:themeColor="text1"/>
          <w:sz w:val="24"/>
          <w:szCs w:val="24"/>
        </w:rPr>
      </w:pPr>
      <w:ins w:id="12942" w:author="PIERRE" w:date="2013-10-24T12:26:00Z">
        <w:r w:rsidRPr="00AF2F6F">
          <w:rPr>
            <w:rFonts w:ascii="Times New Roman" w:hAnsi="Times New Roman" w:cs="Times New Roman"/>
            <w:color w:val="000000" w:themeColor="text1"/>
            <w:sz w:val="24"/>
            <w:szCs w:val="24"/>
            <w:rPrChange w:id="12943" w:author="PIERRE" w:date="2013-10-24T12:27:00Z">
              <w:rPr>
                <w:rFonts w:ascii="Times New Roman" w:eastAsiaTheme="majorEastAsia" w:hAnsi="Times New Roman" w:cs="Times New Roman"/>
                <w:b/>
                <w:bCs/>
                <w:color w:val="000000" w:themeColor="text1"/>
                <w:sz w:val="24"/>
                <w:szCs w:val="24"/>
                <w:lang w:val="nl-NL" w:eastAsia="en-US"/>
              </w:rPr>
            </w:rPrChange>
          </w:rPr>
          <w:t>Mettez les jetons 1 - 10 dans un sac et demandez au participant de tirer un jeton sans regarder.</w:t>
        </w:r>
      </w:ins>
    </w:p>
    <w:p w:rsidR="00726879" w:rsidRPr="00442E10" w:rsidRDefault="00AF2F6F" w:rsidP="00726879">
      <w:pPr>
        <w:pStyle w:val="ListParagraph"/>
        <w:numPr>
          <w:ilvl w:val="0"/>
          <w:numId w:val="4"/>
        </w:numPr>
        <w:spacing w:before="120" w:after="120" w:line="240" w:lineRule="auto"/>
        <w:jc w:val="both"/>
        <w:rPr>
          <w:ins w:id="12944" w:author="PIERRE" w:date="2013-10-24T12:26:00Z"/>
          <w:rFonts w:ascii="Times New Roman" w:hAnsi="Times New Roman" w:cs="Times New Roman"/>
          <w:color w:val="000000" w:themeColor="text1"/>
          <w:sz w:val="24"/>
          <w:szCs w:val="24"/>
        </w:rPr>
      </w:pPr>
      <w:ins w:id="12945" w:author="PIERRE" w:date="2013-10-24T12:26:00Z">
        <w:r w:rsidRPr="00AF2F6F">
          <w:rPr>
            <w:rFonts w:ascii="Times New Roman" w:hAnsi="Times New Roman" w:cs="Times New Roman"/>
            <w:color w:val="000000" w:themeColor="text1"/>
            <w:sz w:val="24"/>
            <w:szCs w:val="24"/>
            <w:rPrChange w:id="12946" w:author="PIERRE" w:date="2013-10-24T12:27:00Z">
              <w:rPr>
                <w:rFonts w:ascii="Times New Roman" w:eastAsiaTheme="majorEastAsia" w:hAnsi="Times New Roman" w:cs="Times New Roman"/>
                <w:b/>
                <w:bCs/>
                <w:color w:val="000000" w:themeColor="text1"/>
                <w:sz w:val="24"/>
                <w:szCs w:val="24"/>
                <w:lang w:val="nl-NL" w:eastAsia="en-US"/>
              </w:rPr>
            </w:rPrChange>
          </w:rPr>
          <w:t xml:space="preserve">Enregistrer le numéro du jeton dans la colonne 4 de la feuille de calcul 1 </w:t>
        </w:r>
      </w:ins>
    </w:p>
    <w:p w:rsidR="00726879" w:rsidRPr="00442E10" w:rsidRDefault="00AF2F6F" w:rsidP="00726879">
      <w:pPr>
        <w:pStyle w:val="ListParagraph"/>
        <w:numPr>
          <w:ilvl w:val="0"/>
          <w:numId w:val="4"/>
        </w:numPr>
        <w:spacing w:before="120" w:after="120" w:line="240" w:lineRule="auto"/>
        <w:jc w:val="both"/>
        <w:rPr>
          <w:ins w:id="12947" w:author="PIERRE" w:date="2013-10-24T12:26:00Z"/>
          <w:rFonts w:ascii="Times New Roman" w:hAnsi="Times New Roman" w:cs="Times New Roman"/>
          <w:color w:val="000000" w:themeColor="text1"/>
          <w:sz w:val="24"/>
          <w:szCs w:val="24"/>
        </w:rPr>
      </w:pPr>
      <w:ins w:id="12948" w:author="PIERRE" w:date="2013-10-24T12:26:00Z">
        <w:r w:rsidRPr="00AF2F6F">
          <w:rPr>
            <w:rFonts w:ascii="Times New Roman" w:hAnsi="Times New Roman" w:cs="Times New Roman"/>
            <w:color w:val="000000" w:themeColor="text1"/>
            <w:sz w:val="24"/>
            <w:szCs w:val="24"/>
            <w:rPrChange w:id="12949" w:author="PIERRE" w:date="2013-10-24T12:27:00Z">
              <w:rPr>
                <w:rFonts w:ascii="Times New Roman" w:eastAsiaTheme="majorEastAsia" w:hAnsi="Times New Roman" w:cs="Times New Roman"/>
                <w:b/>
                <w:bCs/>
                <w:color w:val="000000" w:themeColor="text1"/>
                <w:sz w:val="24"/>
                <w:szCs w:val="24"/>
                <w:lang w:val="nl-NL" w:eastAsia="en-US"/>
              </w:rPr>
            </w:rPrChange>
          </w:rPr>
          <w:t>Vérifier l’option (couleur de sac) prise pendant le choix correspondant au jeton sélectionné, et l’enregistrer dans la colonne 5 de la feuille de calcul 1.</w:t>
        </w:r>
      </w:ins>
    </w:p>
    <w:p w:rsidR="00726879" w:rsidRPr="00442E10" w:rsidRDefault="00AF2F6F" w:rsidP="00726879">
      <w:pPr>
        <w:pStyle w:val="ListParagraph"/>
        <w:numPr>
          <w:ilvl w:val="0"/>
          <w:numId w:val="4"/>
        </w:numPr>
        <w:spacing w:before="120" w:after="120" w:line="240" w:lineRule="auto"/>
        <w:jc w:val="both"/>
        <w:rPr>
          <w:ins w:id="12950" w:author="PIERRE" w:date="2013-10-24T12:26:00Z"/>
          <w:rFonts w:ascii="Times New Roman" w:hAnsi="Times New Roman" w:cs="Times New Roman"/>
          <w:color w:val="000000" w:themeColor="text1"/>
          <w:sz w:val="24"/>
          <w:szCs w:val="24"/>
        </w:rPr>
      </w:pPr>
      <w:ins w:id="12951" w:author="PIERRE" w:date="2013-10-24T12:26:00Z">
        <w:r w:rsidRPr="00AF2F6F">
          <w:rPr>
            <w:rFonts w:ascii="Times New Roman" w:hAnsi="Times New Roman" w:cs="Times New Roman"/>
            <w:color w:val="000000" w:themeColor="text1"/>
            <w:sz w:val="24"/>
            <w:szCs w:val="24"/>
            <w:rPrChange w:id="12952" w:author="PIERRE" w:date="2013-10-24T12:27:00Z">
              <w:rPr>
                <w:rFonts w:ascii="Times New Roman" w:eastAsiaTheme="majorEastAsia" w:hAnsi="Times New Roman" w:cs="Times New Roman"/>
                <w:b/>
                <w:bCs/>
                <w:color w:val="000000" w:themeColor="text1"/>
                <w:sz w:val="24"/>
                <w:szCs w:val="24"/>
                <w:lang w:val="nl-NL" w:eastAsia="en-US"/>
              </w:rPr>
            </w:rPrChange>
          </w:rPr>
          <w:t>Composer le mélange de boules correspondant à l’option sélectionnée et le mettre dans le sac correspondant.</w:t>
        </w:r>
      </w:ins>
    </w:p>
    <w:p w:rsidR="00726879" w:rsidRPr="00442E10" w:rsidRDefault="00AF2F6F" w:rsidP="00726879">
      <w:pPr>
        <w:pStyle w:val="ListParagraph"/>
        <w:numPr>
          <w:ilvl w:val="0"/>
          <w:numId w:val="4"/>
        </w:numPr>
        <w:spacing w:before="120" w:after="120" w:line="240" w:lineRule="auto"/>
        <w:jc w:val="both"/>
        <w:rPr>
          <w:ins w:id="12953" w:author="PIERRE" w:date="2013-10-24T12:26:00Z"/>
          <w:rFonts w:ascii="Times New Roman" w:hAnsi="Times New Roman" w:cs="Times New Roman"/>
          <w:color w:val="000000" w:themeColor="text1"/>
          <w:sz w:val="24"/>
          <w:szCs w:val="24"/>
        </w:rPr>
      </w:pPr>
      <w:ins w:id="12954" w:author="PIERRE" w:date="2013-10-24T12:26:00Z">
        <w:r w:rsidRPr="00AF2F6F">
          <w:rPr>
            <w:rFonts w:ascii="Times New Roman" w:hAnsi="Times New Roman" w:cs="Times New Roman"/>
            <w:color w:val="000000" w:themeColor="text1"/>
            <w:sz w:val="24"/>
            <w:szCs w:val="24"/>
            <w:rPrChange w:id="12955" w:author="PIERRE" w:date="2013-10-24T12:27:00Z">
              <w:rPr>
                <w:rFonts w:ascii="Times New Roman" w:eastAsiaTheme="majorEastAsia" w:hAnsi="Times New Roman" w:cs="Times New Roman"/>
                <w:b/>
                <w:bCs/>
                <w:color w:val="000000" w:themeColor="text1"/>
                <w:sz w:val="24"/>
                <w:szCs w:val="24"/>
                <w:lang w:val="nl-NL" w:eastAsia="en-US"/>
              </w:rPr>
            </w:rPrChange>
          </w:rPr>
          <w:t xml:space="preserve">Si le sac de couleur rouge a été sélectionné, noter le couleur de la boule tirée dans la colonne 6. Noter le paiement correspondant dans la colonne 7 : 2000 </w:t>
        </w:r>
        <w:proofErr w:type="spellStart"/>
        <w:r w:rsidRPr="00AF2F6F">
          <w:rPr>
            <w:rFonts w:ascii="Times New Roman" w:hAnsi="Times New Roman" w:cs="Times New Roman"/>
            <w:color w:val="000000" w:themeColor="text1"/>
            <w:sz w:val="24"/>
            <w:szCs w:val="24"/>
            <w:rPrChange w:id="12956" w:author="PIERRE" w:date="2013-10-24T12:27:00Z">
              <w:rPr>
                <w:rFonts w:ascii="Times New Roman" w:eastAsiaTheme="majorEastAsia" w:hAnsi="Times New Roman" w:cs="Times New Roman"/>
                <w:b/>
                <w:bCs/>
                <w:color w:val="000000" w:themeColor="text1"/>
                <w:sz w:val="24"/>
                <w:szCs w:val="24"/>
                <w:lang w:val="nl-NL" w:eastAsia="en-US"/>
              </w:rPr>
            </w:rPrChange>
          </w:rPr>
          <w:t>fCFA</w:t>
        </w:r>
        <w:proofErr w:type="spellEnd"/>
        <w:r w:rsidRPr="00AF2F6F">
          <w:rPr>
            <w:rFonts w:ascii="Times New Roman" w:hAnsi="Times New Roman" w:cs="Times New Roman"/>
            <w:color w:val="000000" w:themeColor="text1"/>
            <w:sz w:val="24"/>
            <w:szCs w:val="24"/>
            <w:rPrChange w:id="12957" w:author="PIERRE" w:date="2013-10-24T12:27:00Z">
              <w:rPr>
                <w:rFonts w:ascii="Times New Roman" w:eastAsiaTheme="majorEastAsia" w:hAnsi="Times New Roman" w:cs="Times New Roman"/>
                <w:b/>
                <w:bCs/>
                <w:color w:val="000000" w:themeColor="text1"/>
                <w:sz w:val="24"/>
                <w:szCs w:val="24"/>
                <w:lang w:val="nl-NL" w:eastAsia="en-US"/>
              </w:rPr>
            </w:rPrChange>
          </w:rPr>
          <w:t xml:space="preserve"> pour la boule blanche ,1600 </w:t>
        </w:r>
        <w:proofErr w:type="spellStart"/>
        <w:r w:rsidRPr="00AF2F6F">
          <w:rPr>
            <w:rFonts w:ascii="Times New Roman" w:hAnsi="Times New Roman" w:cs="Times New Roman"/>
            <w:color w:val="000000" w:themeColor="text1"/>
            <w:sz w:val="24"/>
            <w:szCs w:val="24"/>
            <w:rPrChange w:id="12958" w:author="PIERRE" w:date="2013-10-24T12:27:00Z">
              <w:rPr>
                <w:rFonts w:ascii="Times New Roman" w:eastAsiaTheme="majorEastAsia" w:hAnsi="Times New Roman" w:cs="Times New Roman"/>
                <w:b/>
                <w:bCs/>
                <w:color w:val="000000" w:themeColor="text1"/>
                <w:sz w:val="24"/>
                <w:szCs w:val="24"/>
                <w:lang w:val="nl-NL" w:eastAsia="en-US"/>
              </w:rPr>
            </w:rPrChange>
          </w:rPr>
          <w:t>fCFA</w:t>
        </w:r>
        <w:proofErr w:type="spellEnd"/>
        <w:r w:rsidRPr="00AF2F6F">
          <w:rPr>
            <w:rFonts w:ascii="Times New Roman" w:hAnsi="Times New Roman" w:cs="Times New Roman"/>
            <w:color w:val="000000" w:themeColor="text1"/>
            <w:sz w:val="24"/>
            <w:szCs w:val="24"/>
            <w:rPrChange w:id="12959" w:author="PIERRE" w:date="2013-10-24T12:27:00Z">
              <w:rPr>
                <w:rFonts w:ascii="Times New Roman" w:eastAsiaTheme="majorEastAsia" w:hAnsi="Times New Roman" w:cs="Times New Roman"/>
                <w:b/>
                <w:bCs/>
                <w:color w:val="000000" w:themeColor="text1"/>
                <w:sz w:val="24"/>
                <w:szCs w:val="24"/>
                <w:lang w:val="nl-NL" w:eastAsia="en-US"/>
              </w:rPr>
            </w:rPrChange>
          </w:rPr>
          <w:t xml:space="preserve"> pour la boule noire.</w:t>
        </w:r>
      </w:ins>
    </w:p>
    <w:p w:rsidR="00726879" w:rsidRPr="00442E10" w:rsidRDefault="00AF2F6F" w:rsidP="00726879">
      <w:pPr>
        <w:pStyle w:val="ListParagraph"/>
        <w:numPr>
          <w:ilvl w:val="0"/>
          <w:numId w:val="4"/>
        </w:numPr>
        <w:spacing w:before="120" w:after="120" w:line="240" w:lineRule="auto"/>
        <w:jc w:val="both"/>
        <w:rPr>
          <w:ins w:id="12960" w:author="PIERRE" w:date="2013-10-24T12:26:00Z"/>
          <w:rFonts w:ascii="Times New Roman" w:hAnsi="Times New Roman" w:cs="Times New Roman"/>
          <w:color w:val="000000" w:themeColor="text1"/>
          <w:sz w:val="24"/>
          <w:szCs w:val="24"/>
        </w:rPr>
      </w:pPr>
      <w:ins w:id="12961" w:author="PIERRE" w:date="2013-10-24T12:26:00Z">
        <w:r w:rsidRPr="00AF2F6F">
          <w:rPr>
            <w:rFonts w:ascii="Times New Roman" w:hAnsi="Times New Roman" w:cs="Times New Roman"/>
            <w:color w:val="000000" w:themeColor="text1"/>
            <w:sz w:val="24"/>
            <w:szCs w:val="24"/>
            <w:rPrChange w:id="12962" w:author="PIERRE" w:date="2013-10-24T12:27:00Z">
              <w:rPr>
                <w:rFonts w:ascii="Times New Roman" w:eastAsiaTheme="majorEastAsia" w:hAnsi="Times New Roman" w:cs="Times New Roman"/>
                <w:b/>
                <w:bCs/>
                <w:color w:val="000000" w:themeColor="text1"/>
                <w:sz w:val="24"/>
                <w:szCs w:val="24"/>
                <w:lang w:val="nl-NL" w:eastAsia="en-US"/>
              </w:rPr>
            </w:rPrChange>
          </w:rPr>
          <w:t xml:space="preserve">Si le sac de couleur bleue a été sélectionné, noter le couleur de la boule tirée dans la colonne 7. Noter le paiement correspondant dans la colonne 8 : 3850 </w:t>
        </w:r>
        <w:proofErr w:type="spellStart"/>
        <w:r w:rsidRPr="00AF2F6F">
          <w:rPr>
            <w:rFonts w:ascii="Times New Roman" w:hAnsi="Times New Roman" w:cs="Times New Roman"/>
            <w:color w:val="000000" w:themeColor="text1"/>
            <w:sz w:val="24"/>
            <w:szCs w:val="24"/>
            <w:rPrChange w:id="12963" w:author="PIERRE" w:date="2013-10-24T12:27:00Z">
              <w:rPr>
                <w:rFonts w:ascii="Times New Roman" w:eastAsiaTheme="majorEastAsia" w:hAnsi="Times New Roman" w:cs="Times New Roman"/>
                <w:b/>
                <w:bCs/>
                <w:color w:val="000000" w:themeColor="text1"/>
                <w:sz w:val="24"/>
                <w:szCs w:val="24"/>
                <w:lang w:val="nl-NL" w:eastAsia="en-US"/>
              </w:rPr>
            </w:rPrChange>
          </w:rPr>
          <w:t>fCFA</w:t>
        </w:r>
        <w:proofErr w:type="spellEnd"/>
        <w:r w:rsidRPr="00AF2F6F">
          <w:rPr>
            <w:rFonts w:ascii="Times New Roman" w:hAnsi="Times New Roman" w:cs="Times New Roman"/>
            <w:color w:val="000000" w:themeColor="text1"/>
            <w:sz w:val="24"/>
            <w:szCs w:val="24"/>
            <w:rPrChange w:id="12964" w:author="PIERRE" w:date="2013-10-24T12:27:00Z">
              <w:rPr>
                <w:rFonts w:ascii="Times New Roman" w:eastAsiaTheme="majorEastAsia" w:hAnsi="Times New Roman" w:cs="Times New Roman"/>
                <w:b/>
                <w:bCs/>
                <w:color w:val="000000" w:themeColor="text1"/>
                <w:sz w:val="24"/>
                <w:szCs w:val="24"/>
                <w:lang w:val="nl-NL" w:eastAsia="en-US"/>
              </w:rPr>
            </w:rPrChange>
          </w:rPr>
          <w:t xml:space="preserve"> pour la boule blanche, 100 </w:t>
        </w:r>
        <w:proofErr w:type="spellStart"/>
        <w:r w:rsidRPr="00AF2F6F">
          <w:rPr>
            <w:rFonts w:ascii="Times New Roman" w:hAnsi="Times New Roman" w:cs="Times New Roman"/>
            <w:color w:val="000000" w:themeColor="text1"/>
            <w:sz w:val="24"/>
            <w:szCs w:val="24"/>
            <w:rPrChange w:id="12965" w:author="PIERRE" w:date="2013-10-24T12:27:00Z">
              <w:rPr>
                <w:rFonts w:ascii="Times New Roman" w:eastAsiaTheme="majorEastAsia" w:hAnsi="Times New Roman" w:cs="Times New Roman"/>
                <w:b/>
                <w:bCs/>
                <w:color w:val="000000" w:themeColor="text1"/>
                <w:sz w:val="24"/>
                <w:szCs w:val="24"/>
                <w:lang w:val="nl-NL" w:eastAsia="en-US"/>
              </w:rPr>
            </w:rPrChange>
          </w:rPr>
          <w:t>fCFA</w:t>
        </w:r>
        <w:proofErr w:type="spellEnd"/>
        <w:r w:rsidRPr="00AF2F6F">
          <w:rPr>
            <w:rFonts w:ascii="Times New Roman" w:hAnsi="Times New Roman" w:cs="Times New Roman"/>
            <w:color w:val="000000" w:themeColor="text1"/>
            <w:sz w:val="24"/>
            <w:szCs w:val="24"/>
            <w:rPrChange w:id="12966" w:author="PIERRE" w:date="2013-10-24T12:27:00Z">
              <w:rPr>
                <w:rFonts w:ascii="Times New Roman" w:eastAsiaTheme="majorEastAsia" w:hAnsi="Times New Roman" w:cs="Times New Roman"/>
                <w:b/>
                <w:bCs/>
                <w:color w:val="000000" w:themeColor="text1"/>
                <w:sz w:val="24"/>
                <w:szCs w:val="24"/>
                <w:lang w:val="nl-NL" w:eastAsia="en-US"/>
              </w:rPr>
            </w:rPrChange>
          </w:rPr>
          <w:t xml:space="preserve"> pour la boule de couleur noire.</w:t>
        </w:r>
      </w:ins>
    </w:p>
    <w:p w:rsidR="00726879" w:rsidRPr="00442E10" w:rsidRDefault="00AF2F6F" w:rsidP="00726879">
      <w:pPr>
        <w:pStyle w:val="ListParagraph"/>
        <w:numPr>
          <w:ilvl w:val="0"/>
          <w:numId w:val="4"/>
        </w:numPr>
        <w:spacing w:before="120" w:after="120" w:line="240" w:lineRule="auto"/>
        <w:jc w:val="both"/>
        <w:rPr>
          <w:ins w:id="12967" w:author="PIERRE" w:date="2013-10-24T12:26:00Z"/>
          <w:rFonts w:ascii="Times New Roman" w:hAnsi="Times New Roman" w:cs="Times New Roman"/>
          <w:color w:val="000000" w:themeColor="text1"/>
          <w:sz w:val="24"/>
          <w:szCs w:val="24"/>
        </w:rPr>
      </w:pPr>
      <w:ins w:id="12968" w:author="PIERRE" w:date="2013-10-24T12:26:00Z">
        <w:r w:rsidRPr="00AF2F6F">
          <w:rPr>
            <w:rFonts w:ascii="Times New Roman" w:hAnsi="Times New Roman" w:cs="Times New Roman"/>
            <w:color w:val="000000" w:themeColor="text1"/>
            <w:sz w:val="24"/>
            <w:szCs w:val="24"/>
            <w:rPrChange w:id="12969" w:author="PIERRE" w:date="2013-10-24T12:27:00Z">
              <w:rPr>
                <w:rFonts w:ascii="Times New Roman" w:eastAsiaTheme="majorEastAsia" w:hAnsi="Times New Roman" w:cs="Times New Roman"/>
                <w:b/>
                <w:bCs/>
                <w:color w:val="000000" w:themeColor="text1"/>
                <w:sz w:val="24"/>
                <w:szCs w:val="24"/>
                <w:lang w:val="nl-NL" w:eastAsia="en-US"/>
              </w:rPr>
            </w:rPrChange>
          </w:rPr>
          <w:t xml:space="preserve">Retranscrire le paiement total de la colonne 7 de la feuille de calcul 1, à la colonne 5 de la fiche de paiement. </w:t>
        </w:r>
      </w:ins>
    </w:p>
    <w:p w:rsidR="00726879" w:rsidRPr="00442E10" w:rsidRDefault="00AF2F6F" w:rsidP="00726879">
      <w:pPr>
        <w:pStyle w:val="ListParagraph"/>
        <w:numPr>
          <w:ilvl w:val="0"/>
          <w:numId w:val="4"/>
        </w:numPr>
        <w:spacing w:before="120" w:after="120" w:line="240" w:lineRule="auto"/>
        <w:jc w:val="both"/>
        <w:rPr>
          <w:ins w:id="12970" w:author="PIERRE" w:date="2013-10-24T12:26:00Z"/>
          <w:rFonts w:ascii="Times New Roman" w:hAnsi="Times New Roman" w:cs="Times New Roman"/>
          <w:color w:val="000000" w:themeColor="text1"/>
          <w:sz w:val="24"/>
          <w:szCs w:val="24"/>
        </w:rPr>
      </w:pPr>
      <w:ins w:id="12971" w:author="PIERRE" w:date="2013-10-24T12:26:00Z">
        <w:r w:rsidRPr="00AF2F6F">
          <w:rPr>
            <w:rFonts w:ascii="Times New Roman" w:hAnsi="Times New Roman" w:cs="Times New Roman"/>
            <w:color w:val="000000" w:themeColor="text1"/>
            <w:sz w:val="24"/>
            <w:szCs w:val="24"/>
            <w:rPrChange w:id="12972" w:author="PIERRE" w:date="2013-10-24T12:27:00Z">
              <w:rPr>
                <w:rFonts w:ascii="Times New Roman" w:eastAsiaTheme="majorEastAsia" w:hAnsi="Times New Roman" w:cs="Times New Roman"/>
                <w:b/>
                <w:bCs/>
                <w:color w:val="000000" w:themeColor="text1"/>
                <w:sz w:val="24"/>
                <w:szCs w:val="24"/>
                <w:lang w:val="nl-NL" w:eastAsia="en-US"/>
              </w:rPr>
            </w:rPrChange>
          </w:rPr>
          <w:t>Dire à l’enquêté « Le boule tirée est [COULEUR DE BOULE], sa valeur en argent est [VALEUR] FCFA ».</w:t>
        </w:r>
      </w:ins>
    </w:p>
    <w:p w:rsidR="00726879" w:rsidRPr="00442E10" w:rsidRDefault="00AF2F6F" w:rsidP="00726879">
      <w:pPr>
        <w:spacing w:before="120" w:after="120" w:line="240" w:lineRule="auto"/>
        <w:jc w:val="both"/>
        <w:rPr>
          <w:ins w:id="12973" w:author="PIERRE" w:date="2013-10-24T12:26:00Z"/>
          <w:rFonts w:ascii="Times New Roman" w:hAnsi="Times New Roman" w:cs="Times New Roman"/>
          <w:b/>
          <w:color w:val="000000" w:themeColor="text1"/>
          <w:sz w:val="24"/>
          <w:szCs w:val="24"/>
        </w:rPr>
      </w:pPr>
      <w:ins w:id="12974" w:author="PIERRE" w:date="2013-10-24T12:26:00Z">
        <w:r w:rsidRPr="00AF2F6F">
          <w:rPr>
            <w:rFonts w:ascii="Times New Roman" w:hAnsi="Times New Roman" w:cs="Times New Roman"/>
            <w:b/>
            <w:color w:val="000000" w:themeColor="text1"/>
            <w:sz w:val="24"/>
            <w:szCs w:val="24"/>
            <w:rPrChange w:id="12975" w:author="PIERRE" w:date="2013-10-24T12:27:00Z">
              <w:rPr>
                <w:rFonts w:ascii="Times New Roman" w:eastAsiaTheme="majorEastAsia" w:hAnsi="Times New Roman" w:cs="Times New Roman"/>
                <w:b/>
                <w:bCs/>
                <w:color w:val="000000" w:themeColor="text1"/>
                <w:sz w:val="24"/>
                <w:szCs w:val="24"/>
                <w:lang w:val="nl-NL" w:eastAsia="en-US"/>
              </w:rPr>
            </w:rPrChange>
          </w:rPr>
          <w:t>Jeton 4</w:t>
        </w:r>
        <w:r w:rsidRPr="00AF2F6F">
          <w:rPr>
            <w:rFonts w:ascii="Times New Roman" w:hAnsi="Times New Roman" w:cs="Times New Roman"/>
            <w:color w:val="000000" w:themeColor="text1"/>
            <w:sz w:val="24"/>
            <w:szCs w:val="24"/>
            <w:rPrChange w:id="12976" w:author="PIERRE" w:date="2013-10-24T12:27:00Z">
              <w:rPr>
                <w:rFonts w:ascii="Times New Roman" w:eastAsiaTheme="majorEastAsia" w:hAnsi="Times New Roman" w:cs="Times New Roman"/>
                <w:b/>
                <w:bCs/>
                <w:color w:val="000000" w:themeColor="text1"/>
                <w:sz w:val="24"/>
                <w:szCs w:val="24"/>
                <w:lang w:val="nl-NL" w:eastAsia="en-US"/>
              </w:rPr>
            </w:rPrChange>
          </w:rPr>
          <w:t xml:space="preserve"> : </w:t>
        </w:r>
        <w:r w:rsidRPr="00AF2F6F">
          <w:rPr>
            <w:rFonts w:ascii="Times New Roman" w:hAnsi="Times New Roman" w:cs="Times New Roman"/>
            <w:b/>
            <w:color w:val="000000" w:themeColor="text1"/>
            <w:sz w:val="24"/>
            <w:szCs w:val="24"/>
            <w:rPrChange w:id="12977" w:author="PIERRE" w:date="2013-10-24T12:27:00Z">
              <w:rPr>
                <w:rFonts w:ascii="Times New Roman" w:eastAsiaTheme="majorEastAsia" w:hAnsi="Times New Roman" w:cs="Times New Roman"/>
                <w:b/>
                <w:bCs/>
                <w:color w:val="000000" w:themeColor="text1"/>
                <w:sz w:val="24"/>
                <w:szCs w:val="24"/>
                <w:lang w:val="nl-NL" w:eastAsia="en-US"/>
              </w:rPr>
            </w:rPrChange>
          </w:rPr>
          <w:t>Donne Triple Envoyeur</w:t>
        </w:r>
      </w:ins>
    </w:p>
    <w:p w:rsidR="00726879" w:rsidRPr="00442E10" w:rsidRDefault="00AF2F6F" w:rsidP="009C61AE">
      <w:pPr>
        <w:pStyle w:val="ListParagraph"/>
        <w:numPr>
          <w:ilvl w:val="0"/>
          <w:numId w:val="4"/>
        </w:numPr>
        <w:spacing w:before="120" w:after="120" w:line="240" w:lineRule="auto"/>
        <w:jc w:val="both"/>
        <w:rPr>
          <w:ins w:id="12978" w:author="PIERRE" w:date="2013-10-24T12:26:00Z"/>
          <w:rFonts w:ascii="Times New Roman" w:hAnsi="Times New Roman" w:cs="Times New Roman"/>
          <w:color w:val="000000" w:themeColor="text1"/>
          <w:sz w:val="24"/>
          <w:szCs w:val="24"/>
        </w:rPr>
        <w:pPrChange w:id="12979" w:author="Leuveld, Koen" w:date="2013-10-24T19:04:00Z">
          <w:pPr>
            <w:pStyle w:val="ListParagraph"/>
            <w:numPr>
              <w:numId w:val="26"/>
            </w:numPr>
            <w:spacing w:before="120" w:after="120" w:line="240" w:lineRule="auto"/>
            <w:ind w:hanging="360"/>
            <w:jc w:val="both"/>
          </w:pPr>
        </w:pPrChange>
      </w:pPr>
      <w:ins w:id="12980" w:author="PIERRE" w:date="2013-10-24T12:26:00Z">
        <w:r w:rsidRPr="00AF2F6F">
          <w:rPr>
            <w:rFonts w:ascii="Times New Roman" w:hAnsi="Times New Roman" w:cs="Times New Roman"/>
            <w:color w:val="000000" w:themeColor="text1"/>
            <w:sz w:val="24"/>
            <w:szCs w:val="24"/>
            <w:rPrChange w:id="12981" w:author="PIERRE" w:date="2013-10-24T12:27:00Z">
              <w:rPr>
                <w:rFonts w:ascii="Times New Roman" w:eastAsiaTheme="majorEastAsia" w:hAnsi="Times New Roman" w:cs="Times New Roman"/>
                <w:b/>
                <w:bCs/>
                <w:color w:val="000000" w:themeColor="text1"/>
                <w:sz w:val="24"/>
                <w:szCs w:val="24"/>
                <w:lang w:val="nl-NL" w:eastAsia="en-US"/>
              </w:rPr>
            </w:rPrChange>
          </w:rPr>
          <w:t>Noter le chiffre 4 dans colonne 4 de la fiche de paiement</w:t>
        </w:r>
      </w:ins>
    </w:p>
    <w:p w:rsidR="00726879" w:rsidRPr="00442E10" w:rsidRDefault="00AF2F6F" w:rsidP="009C61AE">
      <w:pPr>
        <w:pStyle w:val="ListParagraph"/>
        <w:numPr>
          <w:ilvl w:val="0"/>
          <w:numId w:val="4"/>
        </w:numPr>
        <w:spacing w:before="120" w:after="120" w:line="240" w:lineRule="auto"/>
        <w:jc w:val="both"/>
        <w:rPr>
          <w:ins w:id="12982" w:author="PIERRE" w:date="2013-10-24T12:26:00Z"/>
          <w:rFonts w:ascii="Times New Roman" w:hAnsi="Times New Roman" w:cs="Times New Roman"/>
          <w:color w:val="000000" w:themeColor="text1"/>
          <w:sz w:val="24"/>
          <w:szCs w:val="24"/>
        </w:rPr>
        <w:pPrChange w:id="12983" w:author="Leuveld, Koen" w:date="2013-10-24T19:04:00Z">
          <w:pPr>
            <w:pStyle w:val="ListParagraph"/>
            <w:numPr>
              <w:numId w:val="26"/>
            </w:numPr>
            <w:spacing w:before="120" w:after="120" w:line="240" w:lineRule="auto"/>
            <w:ind w:hanging="360"/>
            <w:jc w:val="both"/>
          </w:pPr>
        </w:pPrChange>
      </w:pPr>
      <w:ins w:id="12984" w:author="PIERRE" w:date="2013-10-24T12:26:00Z">
        <w:r w:rsidRPr="00AF2F6F">
          <w:rPr>
            <w:rFonts w:ascii="Times New Roman" w:hAnsi="Times New Roman" w:cs="Times New Roman"/>
            <w:color w:val="000000" w:themeColor="text1"/>
            <w:sz w:val="24"/>
            <w:szCs w:val="24"/>
            <w:rPrChange w:id="12985" w:author="PIERRE" w:date="2013-10-24T12:27:00Z">
              <w:rPr>
                <w:rFonts w:ascii="Times New Roman" w:eastAsiaTheme="majorEastAsia" w:hAnsi="Times New Roman" w:cs="Times New Roman"/>
                <w:b/>
                <w:bCs/>
                <w:color w:val="000000" w:themeColor="text1"/>
                <w:sz w:val="24"/>
                <w:szCs w:val="24"/>
                <w:lang w:val="nl-NL" w:eastAsia="en-US"/>
              </w:rPr>
            </w:rPrChange>
          </w:rPr>
          <w:t>Noter 4 dans la colonne 3 de la feuille de calcul 2.</w:t>
        </w:r>
      </w:ins>
    </w:p>
    <w:p w:rsidR="00726879" w:rsidRPr="00442E10" w:rsidRDefault="00AF2F6F" w:rsidP="009C61AE">
      <w:pPr>
        <w:pStyle w:val="ListParagraph"/>
        <w:numPr>
          <w:ilvl w:val="0"/>
          <w:numId w:val="4"/>
        </w:numPr>
        <w:spacing w:before="120" w:after="120" w:line="240" w:lineRule="auto"/>
        <w:jc w:val="both"/>
        <w:rPr>
          <w:ins w:id="12986" w:author="PIERRE" w:date="2013-10-24T12:26:00Z"/>
          <w:rFonts w:ascii="Times New Roman" w:hAnsi="Times New Roman" w:cs="Times New Roman"/>
          <w:color w:val="000000" w:themeColor="text1"/>
          <w:sz w:val="24"/>
          <w:szCs w:val="24"/>
        </w:rPr>
        <w:pPrChange w:id="12987" w:author="Leuveld, Koen" w:date="2013-10-24T19:04:00Z">
          <w:pPr>
            <w:pStyle w:val="ListParagraph"/>
            <w:numPr>
              <w:numId w:val="26"/>
            </w:numPr>
            <w:spacing w:before="120" w:after="120" w:line="240" w:lineRule="auto"/>
            <w:ind w:hanging="360"/>
            <w:jc w:val="both"/>
          </w:pPr>
        </w:pPrChange>
      </w:pPr>
      <w:ins w:id="12988" w:author="PIERRE" w:date="2013-10-24T12:26:00Z">
        <w:r w:rsidRPr="00AF2F6F">
          <w:rPr>
            <w:rFonts w:ascii="Times New Roman" w:hAnsi="Times New Roman" w:cs="Times New Roman"/>
            <w:color w:val="000000" w:themeColor="text1"/>
            <w:sz w:val="24"/>
            <w:szCs w:val="24"/>
            <w:rPrChange w:id="12989" w:author="PIERRE" w:date="2013-10-24T12:27:00Z">
              <w:rPr>
                <w:rFonts w:ascii="Times New Roman" w:eastAsiaTheme="majorEastAsia" w:hAnsi="Times New Roman" w:cs="Times New Roman"/>
                <w:b/>
                <w:bCs/>
                <w:color w:val="000000" w:themeColor="text1"/>
                <w:sz w:val="24"/>
                <w:szCs w:val="24"/>
                <w:lang w:val="nl-NL" w:eastAsia="en-US"/>
              </w:rPr>
            </w:rPrChange>
          </w:rPr>
          <w:t>Expliquer :</w:t>
        </w:r>
      </w:ins>
    </w:p>
    <w:p w:rsidR="00726879" w:rsidRPr="002D6549" w:rsidRDefault="002D6549" w:rsidP="000B6746">
      <w:pPr>
        <w:pStyle w:val="ListParagraph"/>
        <w:numPr>
          <w:ilvl w:val="0"/>
          <w:numId w:val="54"/>
        </w:numPr>
        <w:spacing w:before="120" w:after="120" w:line="240" w:lineRule="auto"/>
        <w:jc w:val="both"/>
        <w:rPr>
          <w:ins w:id="12990" w:author="PIERRE" w:date="2013-10-24T12:26:00Z"/>
          <w:rFonts w:ascii="Times New Roman" w:hAnsi="Times New Roman" w:cs="Times New Roman"/>
          <w:i/>
          <w:color w:val="000000" w:themeColor="text1"/>
          <w:sz w:val="24"/>
          <w:szCs w:val="24"/>
          <w:rPrChange w:id="12991" w:author="Leuveld, Koen" w:date="2013-10-24T18:54:00Z">
            <w:rPr>
              <w:ins w:id="12992" w:author="PIERRE" w:date="2013-10-24T12:26:00Z"/>
              <w:rFonts w:ascii="Times New Roman" w:hAnsi="Times New Roman" w:cs="Times New Roman"/>
              <w:color w:val="000000" w:themeColor="text1"/>
              <w:sz w:val="24"/>
              <w:szCs w:val="24"/>
            </w:rPr>
          </w:rPrChange>
        </w:rPr>
        <w:pPrChange w:id="12993" w:author="Leuveld, Koen" w:date="2013-10-24T19:14:00Z">
          <w:pPr>
            <w:pStyle w:val="ListParagraph"/>
            <w:numPr>
              <w:ilvl w:val="1"/>
              <w:numId w:val="26"/>
            </w:numPr>
            <w:spacing w:before="120" w:after="120" w:line="240" w:lineRule="auto"/>
            <w:ind w:left="1440" w:hanging="360"/>
            <w:jc w:val="both"/>
          </w:pPr>
        </w:pPrChange>
      </w:pPr>
      <w:ins w:id="12994" w:author="Leuveld, Koen" w:date="2013-10-24T18:54:00Z">
        <w:r w:rsidRPr="002D6549">
          <w:rPr>
            <w:rFonts w:ascii="Times New Roman" w:hAnsi="Times New Roman" w:cs="Times New Roman"/>
            <w:i/>
            <w:color w:val="000000" w:themeColor="text1"/>
            <w:sz w:val="24"/>
            <w:szCs w:val="24"/>
            <w:rPrChange w:id="12995" w:author="Leuveld, Koen" w:date="2013-10-24T18:54:00Z">
              <w:rPr>
                <w:rFonts w:ascii="Times New Roman" w:hAnsi="Times New Roman" w:cs="Times New Roman"/>
                <w:color w:val="000000" w:themeColor="text1"/>
                <w:sz w:val="24"/>
                <w:szCs w:val="24"/>
              </w:rPr>
            </w:rPrChange>
          </w:rPr>
          <w:t>« </w:t>
        </w:r>
      </w:ins>
      <w:ins w:id="12996" w:author="PIERRE" w:date="2013-10-24T12:26:00Z">
        <w:r w:rsidR="00AF2F6F" w:rsidRPr="002D6549">
          <w:rPr>
            <w:rFonts w:ascii="Times New Roman" w:hAnsi="Times New Roman" w:cs="Times New Roman"/>
            <w:i/>
            <w:color w:val="000000" w:themeColor="text1"/>
            <w:sz w:val="24"/>
            <w:szCs w:val="24"/>
            <w:rPrChange w:id="12997" w:author="Leuveld, Koen" w:date="2013-10-24T18:54:00Z">
              <w:rPr>
                <w:rFonts w:ascii="Times New Roman" w:eastAsiaTheme="majorEastAsia" w:hAnsi="Times New Roman" w:cs="Times New Roman"/>
                <w:b/>
                <w:bCs/>
                <w:color w:val="000000" w:themeColor="text1"/>
                <w:sz w:val="24"/>
                <w:szCs w:val="24"/>
                <w:lang w:val="nl-NL" w:eastAsia="en-US"/>
              </w:rPr>
            </w:rPrChange>
          </w:rPr>
          <w:t>Vous avez sélectionné le jeton de l’exercice Donne triple envoyeur.</w:t>
        </w:r>
      </w:ins>
      <w:ins w:id="12998" w:author="Leuveld, Koen" w:date="2013-10-24T18:54:00Z">
        <w:r w:rsidRPr="002D6549">
          <w:rPr>
            <w:rFonts w:ascii="Times New Roman" w:hAnsi="Times New Roman" w:cs="Times New Roman"/>
            <w:i/>
            <w:color w:val="000000" w:themeColor="text1"/>
            <w:sz w:val="24"/>
            <w:szCs w:val="24"/>
            <w:rPrChange w:id="12999" w:author="Leuveld, Koen" w:date="2013-10-24T18:54:00Z">
              <w:rPr>
                <w:rFonts w:ascii="Times New Roman" w:hAnsi="Times New Roman" w:cs="Times New Roman"/>
                <w:color w:val="000000" w:themeColor="text1"/>
                <w:sz w:val="24"/>
                <w:szCs w:val="24"/>
              </w:rPr>
            </w:rPrChange>
          </w:rPr>
          <w:t> »</w:t>
        </w:r>
      </w:ins>
      <w:ins w:id="13000" w:author="PIERRE" w:date="2013-10-24T12:26:00Z">
        <w:del w:id="13001" w:author="Leuveld, Koen" w:date="2013-10-24T18:54:00Z">
          <w:r w:rsidR="00AF2F6F" w:rsidRPr="002D6549" w:rsidDel="002D6549">
            <w:rPr>
              <w:rFonts w:ascii="Times New Roman" w:hAnsi="Times New Roman" w:cs="Times New Roman"/>
              <w:i/>
              <w:color w:val="000000" w:themeColor="text1"/>
              <w:sz w:val="24"/>
              <w:szCs w:val="24"/>
              <w:rPrChange w:id="13002" w:author="Leuveld, Koen" w:date="2013-10-24T18:54:00Z">
                <w:rPr>
                  <w:rFonts w:ascii="Times New Roman" w:eastAsiaTheme="majorEastAsia" w:hAnsi="Times New Roman" w:cs="Times New Roman"/>
                  <w:b/>
                  <w:bCs/>
                  <w:color w:val="000000" w:themeColor="text1"/>
                  <w:sz w:val="24"/>
                  <w:szCs w:val="24"/>
                  <w:lang w:val="nl-NL" w:eastAsia="en-US"/>
                </w:rPr>
              </w:rPrChange>
            </w:rPr>
            <w:delText xml:space="preserve"> </w:delText>
          </w:r>
        </w:del>
      </w:ins>
    </w:p>
    <w:p w:rsidR="00726879" w:rsidRPr="002D6549" w:rsidRDefault="002D6549" w:rsidP="000B6746">
      <w:pPr>
        <w:pStyle w:val="ListParagraph"/>
        <w:numPr>
          <w:ilvl w:val="0"/>
          <w:numId w:val="54"/>
        </w:numPr>
        <w:spacing w:before="120" w:after="120" w:line="240" w:lineRule="auto"/>
        <w:jc w:val="both"/>
        <w:rPr>
          <w:ins w:id="13003" w:author="PIERRE" w:date="2013-10-24T12:26:00Z"/>
          <w:rFonts w:ascii="Times New Roman" w:hAnsi="Times New Roman" w:cs="Times New Roman"/>
          <w:i/>
          <w:color w:val="000000" w:themeColor="text1"/>
          <w:sz w:val="24"/>
          <w:szCs w:val="24"/>
          <w:rPrChange w:id="13004" w:author="Leuveld, Koen" w:date="2013-10-24T18:54:00Z">
            <w:rPr>
              <w:ins w:id="13005" w:author="PIERRE" w:date="2013-10-24T12:26:00Z"/>
              <w:rFonts w:ascii="Times New Roman" w:hAnsi="Times New Roman" w:cs="Times New Roman"/>
              <w:color w:val="000000" w:themeColor="text1"/>
              <w:sz w:val="24"/>
              <w:szCs w:val="24"/>
            </w:rPr>
          </w:rPrChange>
        </w:rPr>
        <w:pPrChange w:id="13006" w:author="Leuveld, Koen" w:date="2013-10-24T19:14:00Z">
          <w:pPr>
            <w:pStyle w:val="ListParagraph"/>
            <w:numPr>
              <w:ilvl w:val="1"/>
              <w:numId w:val="26"/>
            </w:numPr>
            <w:spacing w:before="120" w:after="120" w:line="240" w:lineRule="auto"/>
            <w:ind w:left="1440" w:hanging="360"/>
            <w:jc w:val="both"/>
          </w:pPr>
        </w:pPrChange>
      </w:pPr>
      <w:ins w:id="13007" w:author="Leuveld, Koen" w:date="2013-10-24T18:54:00Z">
        <w:r w:rsidRPr="002D6549">
          <w:rPr>
            <w:rFonts w:ascii="Times New Roman" w:hAnsi="Times New Roman" w:cs="Times New Roman"/>
            <w:i/>
            <w:color w:val="000000" w:themeColor="text1"/>
            <w:sz w:val="24"/>
            <w:szCs w:val="24"/>
            <w:rPrChange w:id="13008" w:author="Leuveld, Koen" w:date="2013-10-24T18:54:00Z">
              <w:rPr>
                <w:rFonts w:ascii="Times New Roman" w:hAnsi="Times New Roman" w:cs="Times New Roman"/>
                <w:color w:val="000000" w:themeColor="text1"/>
                <w:sz w:val="24"/>
                <w:szCs w:val="24"/>
              </w:rPr>
            </w:rPrChange>
          </w:rPr>
          <w:t>« </w:t>
        </w:r>
      </w:ins>
      <w:ins w:id="13009" w:author="PIERRE" w:date="2013-10-24T12:26:00Z">
        <w:r w:rsidR="00AF2F6F" w:rsidRPr="002D6549">
          <w:rPr>
            <w:rFonts w:ascii="Times New Roman" w:hAnsi="Times New Roman" w:cs="Times New Roman"/>
            <w:i/>
            <w:color w:val="000000" w:themeColor="text1"/>
            <w:sz w:val="24"/>
            <w:szCs w:val="24"/>
            <w:rPrChange w:id="13010" w:author="Leuveld, Koen" w:date="2013-10-24T18:54:00Z">
              <w:rPr>
                <w:rFonts w:ascii="Times New Roman" w:eastAsiaTheme="majorEastAsia" w:hAnsi="Times New Roman" w:cs="Times New Roman"/>
                <w:b/>
                <w:bCs/>
                <w:color w:val="000000" w:themeColor="text1"/>
                <w:sz w:val="24"/>
                <w:szCs w:val="24"/>
                <w:lang w:val="nl-NL" w:eastAsia="en-US"/>
              </w:rPr>
            </w:rPrChange>
          </w:rPr>
          <w:t xml:space="preserve">Dans cet exercice vous avez reçu 10 </w:t>
        </w:r>
        <w:del w:id="13011" w:author="Leuveld, Koen" w:date="2013-10-24T16:26:00Z">
          <w:r w:rsidR="00AF2F6F" w:rsidRPr="002D6549" w:rsidDel="00D66175">
            <w:rPr>
              <w:rFonts w:ascii="Times New Roman" w:hAnsi="Times New Roman" w:cs="Times New Roman"/>
              <w:i/>
              <w:color w:val="000000" w:themeColor="text1"/>
              <w:sz w:val="24"/>
              <w:szCs w:val="24"/>
              <w:rPrChange w:id="13012" w:author="Leuveld, Koen" w:date="2013-10-24T18:54:00Z">
                <w:rPr>
                  <w:rFonts w:ascii="Times New Roman" w:eastAsiaTheme="majorEastAsia" w:hAnsi="Times New Roman" w:cs="Times New Roman"/>
                  <w:b/>
                  <w:bCs/>
                  <w:color w:val="000000" w:themeColor="text1"/>
                  <w:sz w:val="24"/>
                  <w:szCs w:val="24"/>
                  <w:lang w:val="nl-NL" w:eastAsia="en-US"/>
                </w:rPr>
              </w:rPrChange>
            </w:rPr>
            <w:delText>coupon</w:delText>
          </w:r>
        </w:del>
      </w:ins>
      <w:ins w:id="13013" w:author="Leuveld, Koen" w:date="2013-10-24T16:26:00Z">
        <w:r w:rsidR="00D66175" w:rsidRPr="002D6549">
          <w:rPr>
            <w:rFonts w:ascii="Times New Roman" w:hAnsi="Times New Roman" w:cs="Times New Roman"/>
            <w:i/>
            <w:color w:val="000000" w:themeColor="text1"/>
            <w:sz w:val="24"/>
            <w:szCs w:val="24"/>
            <w:rPrChange w:id="13014" w:author="Leuveld, Koen" w:date="2013-10-24T18:54:00Z">
              <w:rPr>
                <w:rFonts w:ascii="Times New Roman" w:hAnsi="Times New Roman" w:cs="Times New Roman"/>
                <w:color w:val="000000" w:themeColor="text1"/>
                <w:sz w:val="24"/>
                <w:szCs w:val="24"/>
              </w:rPr>
            </w:rPrChange>
          </w:rPr>
          <w:t>pièce</w:t>
        </w:r>
      </w:ins>
      <w:ins w:id="13015" w:author="PIERRE" w:date="2013-10-24T12:26:00Z">
        <w:r w:rsidR="00AF2F6F" w:rsidRPr="002D6549">
          <w:rPr>
            <w:rFonts w:ascii="Times New Roman" w:hAnsi="Times New Roman" w:cs="Times New Roman"/>
            <w:i/>
            <w:color w:val="000000" w:themeColor="text1"/>
            <w:sz w:val="24"/>
            <w:szCs w:val="24"/>
            <w:rPrChange w:id="13016" w:author="Leuveld, Koen" w:date="2013-10-24T18:54:00Z">
              <w:rPr>
                <w:rFonts w:ascii="Times New Roman" w:eastAsiaTheme="majorEastAsia" w:hAnsi="Times New Roman" w:cs="Times New Roman"/>
                <w:b/>
                <w:bCs/>
                <w:color w:val="000000" w:themeColor="text1"/>
                <w:sz w:val="24"/>
                <w:szCs w:val="24"/>
                <w:lang w:val="nl-NL" w:eastAsia="en-US"/>
              </w:rPr>
            </w:rPrChange>
          </w:rPr>
          <w:t xml:space="preserve">s. Vous avez envoyé un certain nombre de </w:t>
        </w:r>
        <w:del w:id="13017" w:author="Leuveld, Koen" w:date="2013-10-24T16:26:00Z">
          <w:r w:rsidR="00AF2F6F" w:rsidRPr="002D6549" w:rsidDel="00D66175">
            <w:rPr>
              <w:rFonts w:ascii="Times New Roman" w:hAnsi="Times New Roman" w:cs="Times New Roman"/>
              <w:i/>
              <w:color w:val="000000" w:themeColor="text1"/>
              <w:sz w:val="24"/>
              <w:szCs w:val="24"/>
              <w:rPrChange w:id="13018" w:author="Leuveld, Koen" w:date="2013-10-24T18:54:00Z">
                <w:rPr>
                  <w:rFonts w:ascii="Times New Roman" w:eastAsiaTheme="majorEastAsia" w:hAnsi="Times New Roman" w:cs="Times New Roman"/>
                  <w:b/>
                  <w:bCs/>
                  <w:color w:val="000000" w:themeColor="text1"/>
                  <w:sz w:val="24"/>
                  <w:szCs w:val="24"/>
                  <w:lang w:val="nl-NL" w:eastAsia="en-US"/>
                </w:rPr>
              </w:rPrChange>
            </w:rPr>
            <w:delText>coupon</w:delText>
          </w:r>
        </w:del>
      </w:ins>
      <w:ins w:id="13019" w:author="Leuveld, Koen" w:date="2013-10-24T16:26:00Z">
        <w:r w:rsidR="00D66175" w:rsidRPr="002D6549">
          <w:rPr>
            <w:rFonts w:ascii="Times New Roman" w:hAnsi="Times New Roman" w:cs="Times New Roman"/>
            <w:i/>
            <w:color w:val="000000" w:themeColor="text1"/>
            <w:sz w:val="24"/>
            <w:szCs w:val="24"/>
            <w:rPrChange w:id="13020" w:author="Leuveld, Koen" w:date="2013-10-24T18:54:00Z">
              <w:rPr>
                <w:rFonts w:ascii="Times New Roman" w:hAnsi="Times New Roman" w:cs="Times New Roman"/>
                <w:color w:val="000000" w:themeColor="text1"/>
                <w:sz w:val="24"/>
                <w:szCs w:val="24"/>
              </w:rPr>
            </w:rPrChange>
          </w:rPr>
          <w:t>pièce</w:t>
        </w:r>
      </w:ins>
      <w:ins w:id="13021" w:author="PIERRE" w:date="2013-10-24T12:26:00Z">
        <w:r w:rsidR="00AF2F6F" w:rsidRPr="002D6549">
          <w:rPr>
            <w:rFonts w:ascii="Times New Roman" w:hAnsi="Times New Roman" w:cs="Times New Roman"/>
            <w:i/>
            <w:color w:val="000000" w:themeColor="text1"/>
            <w:sz w:val="24"/>
            <w:szCs w:val="24"/>
            <w:rPrChange w:id="13022" w:author="Leuveld, Koen" w:date="2013-10-24T18:54:00Z">
              <w:rPr>
                <w:rFonts w:ascii="Times New Roman" w:eastAsiaTheme="majorEastAsia" w:hAnsi="Times New Roman" w:cs="Times New Roman"/>
                <w:b/>
                <w:bCs/>
                <w:color w:val="000000" w:themeColor="text1"/>
                <w:sz w:val="24"/>
                <w:szCs w:val="24"/>
                <w:lang w:val="nl-NL" w:eastAsia="en-US"/>
              </w:rPr>
            </w:rPrChange>
          </w:rPr>
          <w:t xml:space="preserve">s au récepteur, qui n’avait pas la possibilité de vous renvoyer des </w:t>
        </w:r>
        <w:del w:id="13023" w:author="Leuveld, Koen" w:date="2013-10-24T16:26:00Z">
          <w:r w:rsidR="00AF2F6F" w:rsidRPr="002D6549" w:rsidDel="00D66175">
            <w:rPr>
              <w:rFonts w:ascii="Times New Roman" w:hAnsi="Times New Roman" w:cs="Times New Roman"/>
              <w:i/>
              <w:color w:val="000000" w:themeColor="text1"/>
              <w:sz w:val="24"/>
              <w:szCs w:val="24"/>
              <w:rPrChange w:id="13024" w:author="Leuveld, Koen" w:date="2013-10-24T18:54:00Z">
                <w:rPr>
                  <w:rFonts w:ascii="Times New Roman" w:eastAsiaTheme="majorEastAsia" w:hAnsi="Times New Roman" w:cs="Times New Roman"/>
                  <w:b/>
                  <w:bCs/>
                  <w:color w:val="000000" w:themeColor="text1"/>
                  <w:sz w:val="24"/>
                  <w:szCs w:val="24"/>
                  <w:lang w:val="nl-NL" w:eastAsia="en-US"/>
                </w:rPr>
              </w:rPrChange>
            </w:rPr>
            <w:delText>coupon</w:delText>
          </w:r>
        </w:del>
      </w:ins>
      <w:ins w:id="13025" w:author="Leuveld, Koen" w:date="2013-10-24T16:26:00Z">
        <w:r w:rsidR="00D66175" w:rsidRPr="002D6549">
          <w:rPr>
            <w:rFonts w:ascii="Times New Roman" w:hAnsi="Times New Roman" w:cs="Times New Roman"/>
            <w:i/>
            <w:color w:val="000000" w:themeColor="text1"/>
            <w:sz w:val="24"/>
            <w:szCs w:val="24"/>
            <w:rPrChange w:id="13026" w:author="Leuveld, Koen" w:date="2013-10-24T18:54:00Z">
              <w:rPr>
                <w:rFonts w:ascii="Times New Roman" w:hAnsi="Times New Roman" w:cs="Times New Roman"/>
                <w:color w:val="000000" w:themeColor="text1"/>
                <w:sz w:val="24"/>
                <w:szCs w:val="24"/>
              </w:rPr>
            </w:rPrChange>
          </w:rPr>
          <w:t>pièce</w:t>
        </w:r>
      </w:ins>
      <w:ins w:id="13027" w:author="PIERRE" w:date="2013-10-24T12:26:00Z">
        <w:r w:rsidR="00AF2F6F" w:rsidRPr="002D6549">
          <w:rPr>
            <w:rFonts w:ascii="Times New Roman" w:hAnsi="Times New Roman" w:cs="Times New Roman"/>
            <w:i/>
            <w:color w:val="000000" w:themeColor="text1"/>
            <w:sz w:val="24"/>
            <w:szCs w:val="24"/>
            <w:rPrChange w:id="13028" w:author="Leuveld, Koen" w:date="2013-10-24T18:54:00Z">
              <w:rPr>
                <w:rFonts w:ascii="Times New Roman" w:eastAsiaTheme="majorEastAsia" w:hAnsi="Times New Roman" w:cs="Times New Roman"/>
                <w:b/>
                <w:bCs/>
                <w:color w:val="000000" w:themeColor="text1"/>
                <w:sz w:val="24"/>
                <w:szCs w:val="24"/>
                <w:lang w:val="nl-NL" w:eastAsia="en-US"/>
              </w:rPr>
            </w:rPrChange>
          </w:rPr>
          <w:t>s.</w:t>
        </w:r>
      </w:ins>
      <w:ins w:id="13029" w:author="Leuveld, Koen" w:date="2013-10-24T18:54:00Z">
        <w:r w:rsidRPr="002D6549">
          <w:rPr>
            <w:rFonts w:ascii="Times New Roman" w:hAnsi="Times New Roman" w:cs="Times New Roman"/>
            <w:i/>
            <w:color w:val="000000" w:themeColor="text1"/>
            <w:sz w:val="24"/>
            <w:szCs w:val="24"/>
            <w:rPrChange w:id="13030" w:author="Leuveld, Koen" w:date="2013-10-24T18:54:00Z">
              <w:rPr>
                <w:rFonts w:ascii="Times New Roman" w:hAnsi="Times New Roman" w:cs="Times New Roman"/>
                <w:color w:val="000000" w:themeColor="text1"/>
                <w:sz w:val="24"/>
                <w:szCs w:val="24"/>
              </w:rPr>
            </w:rPrChange>
          </w:rPr>
          <w:t> »</w:t>
        </w:r>
      </w:ins>
      <w:ins w:id="13031" w:author="PIERRE" w:date="2013-10-24T12:26:00Z">
        <w:r w:rsidR="00AF2F6F" w:rsidRPr="002D6549">
          <w:rPr>
            <w:rFonts w:ascii="Times New Roman" w:hAnsi="Times New Roman" w:cs="Times New Roman"/>
            <w:i/>
            <w:color w:val="000000" w:themeColor="text1"/>
            <w:sz w:val="24"/>
            <w:szCs w:val="24"/>
            <w:rPrChange w:id="13032" w:author="Leuveld, Koen" w:date="2013-10-24T18:54:00Z">
              <w:rPr>
                <w:rFonts w:ascii="Times New Roman" w:eastAsiaTheme="majorEastAsia" w:hAnsi="Times New Roman" w:cs="Times New Roman"/>
                <w:b/>
                <w:bCs/>
                <w:color w:val="000000" w:themeColor="text1"/>
                <w:sz w:val="24"/>
                <w:szCs w:val="24"/>
                <w:lang w:val="nl-NL" w:eastAsia="en-US"/>
              </w:rPr>
            </w:rPrChange>
          </w:rPr>
          <w:t xml:space="preserve"> </w:t>
        </w:r>
      </w:ins>
    </w:p>
    <w:p w:rsidR="00726879" w:rsidRPr="002D6549" w:rsidRDefault="002D6549" w:rsidP="000B6746">
      <w:pPr>
        <w:pStyle w:val="ListParagraph"/>
        <w:numPr>
          <w:ilvl w:val="0"/>
          <w:numId w:val="54"/>
        </w:numPr>
        <w:spacing w:before="120" w:after="120" w:line="240" w:lineRule="auto"/>
        <w:jc w:val="both"/>
        <w:rPr>
          <w:ins w:id="13033" w:author="PIERRE" w:date="2013-10-24T12:26:00Z"/>
          <w:rFonts w:ascii="Times New Roman" w:hAnsi="Times New Roman" w:cs="Times New Roman"/>
          <w:i/>
          <w:color w:val="000000" w:themeColor="text1"/>
          <w:sz w:val="24"/>
          <w:szCs w:val="24"/>
          <w:rPrChange w:id="13034" w:author="Leuveld, Koen" w:date="2013-10-24T18:54:00Z">
            <w:rPr>
              <w:ins w:id="13035" w:author="PIERRE" w:date="2013-10-24T12:26:00Z"/>
              <w:rFonts w:ascii="Times New Roman" w:hAnsi="Times New Roman" w:cs="Times New Roman"/>
              <w:color w:val="000000" w:themeColor="text1"/>
              <w:sz w:val="24"/>
              <w:szCs w:val="24"/>
            </w:rPr>
          </w:rPrChange>
        </w:rPr>
        <w:pPrChange w:id="13036" w:author="Leuveld, Koen" w:date="2013-10-24T19:14:00Z">
          <w:pPr>
            <w:pStyle w:val="ListParagraph"/>
            <w:numPr>
              <w:ilvl w:val="1"/>
              <w:numId w:val="26"/>
            </w:numPr>
            <w:spacing w:before="120" w:after="120" w:line="240" w:lineRule="auto"/>
            <w:ind w:left="1440" w:hanging="360"/>
            <w:jc w:val="both"/>
          </w:pPr>
        </w:pPrChange>
      </w:pPr>
      <w:ins w:id="13037" w:author="Leuveld, Koen" w:date="2013-10-24T18:54:00Z">
        <w:r w:rsidRPr="002D6549">
          <w:rPr>
            <w:rFonts w:ascii="Times New Roman" w:hAnsi="Times New Roman" w:cs="Times New Roman"/>
            <w:i/>
            <w:color w:val="000000" w:themeColor="text1"/>
            <w:sz w:val="24"/>
            <w:szCs w:val="24"/>
            <w:rPrChange w:id="13038" w:author="Leuveld, Koen" w:date="2013-10-24T18:54:00Z">
              <w:rPr>
                <w:rFonts w:ascii="Times New Roman" w:hAnsi="Times New Roman" w:cs="Times New Roman"/>
                <w:color w:val="000000" w:themeColor="text1"/>
                <w:sz w:val="24"/>
                <w:szCs w:val="24"/>
              </w:rPr>
            </w:rPrChange>
          </w:rPr>
          <w:t>« </w:t>
        </w:r>
      </w:ins>
      <w:ins w:id="13039" w:author="PIERRE" w:date="2013-10-24T12:26:00Z">
        <w:r w:rsidR="00AF2F6F" w:rsidRPr="002D6549">
          <w:rPr>
            <w:rFonts w:ascii="Times New Roman" w:hAnsi="Times New Roman" w:cs="Times New Roman"/>
            <w:i/>
            <w:color w:val="000000" w:themeColor="text1"/>
            <w:sz w:val="24"/>
            <w:szCs w:val="24"/>
            <w:rPrChange w:id="13040" w:author="Leuveld, Koen" w:date="2013-10-24T18:54:00Z">
              <w:rPr>
                <w:rFonts w:ascii="Times New Roman" w:eastAsiaTheme="majorEastAsia" w:hAnsi="Times New Roman" w:cs="Times New Roman"/>
                <w:b/>
                <w:bCs/>
                <w:color w:val="000000" w:themeColor="text1"/>
                <w:sz w:val="24"/>
                <w:szCs w:val="24"/>
                <w:lang w:val="nl-NL" w:eastAsia="en-US"/>
              </w:rPr>
            </w:rPrChange>
          </w:rPr>
          <w:t>La feuille d’enregistrement de cet exercice est ici.</w:t>
        </w:r>
      </w:ins>
      <w:ins w:id="13041" w:author="Leuveld, Koen" w:date="2013-10-24T18:54:00Z">
        <w:r w:rsidRPr="002D6549">
          <w:rPr>
            <w:rFonts w:ascii="Times New Roman" w:hAnsi="Times New Roman" w:cs="Times New Roman"/>
            <w:i/>
            <w:color w:val="000000" w:themeColor="text1"/>
            <w:sz w:val="24"/>
            <w:szCs w:val="24"/>
            <w:rPrChange w:id="13042" w:author="Leuveld, Koen" w:date="2013-10-24T18:54:00Z">
              <w:rPr>
                <w:rFonts w:ascii="Times New Roman" w:hAnsi="Times New Roman" w:cs="Times New Roman"/>
                <w:color w:val="000000" w:themeColor="text1"/>
                <w:sz w:val="24"/>
                <w:szCs w:val="24"/>
              </w:rPr>
            </w:rPrChange>
          </w:rPr>
          <w:t> »</w:t>
        </w:r>
      </w:ins>
      <w:ins w:id="13043" w:author="PIERRE" w:date="2013-10-24T12:26:00Z">
        <w:del w:id="13044" w:author="Leuveld, Koen" w:date="2013-10-24T18:54:00Z">
          <w:r w:rsidR="00AF2F6F" w:rsidRPr="002D6549" w:rsidDel="002D6549">
            <w:rPr>
              <w:rFonts w:ascii="Times New Roman" w:hAnsi="Times New Roman" w:cs="Times New Roman"/>
              <w:i/>
              <w:color w:val="000000" w:themeColor="text1"/>
              <w:sz w:val="24"/>
              <w:szCs w:val="24"/>
              <w:rPrChange w:id="13045" w:author="Leuveld, Koen" w:date="2013-10-24T18:54:00Z">
                <w:rPr>
                  <w:rFonts w:ascii="Times New Roman" w:eastAsiaTheme="majorEastAsia" w:hAnsi="Times New Roman" w:cs="Times New Roman"/>
                  <w:b/>
                  <w:bCs/>
                  <w:color w:val="000000" w:themeColor="text1"/>
                  <w:sz w:val="24"/>
                  <w:szCs w:val="24"/>
                  <w:lang w:val="nl-NL" w:eastAsia="en-US"/>
                </w:rPr>
              </w:rPrChange>
            </w:rPr>
            <w:delText xml:space="preserve"> </w:delText>
          </w:r>
        </w:del>
      </w:ins>
    </w:p>
    <w:p w:rsidR="00726879" w:rsidRPr="00442E10" w:rsidRDefault="00AF2F6F" w:rsidP="009C61AE">
      <w:pPr>
        <w:pStyle w:val="ListParagraph"/>
        <w:numPr>
          <w:ilvl w:val="0"/>
          <w:numId w:val="4"/>
        </w:numPr>
        <w:spacing w:before="120" w:after="120" w:line="240" w:lineRule="auto"/>
        <w:jc w:val="both"/>
        <w:rPr>
          <w:ins w:id="13046" w:author="PIERRE" w:date="2013-10-24T12:26:00Z"/>
          <w:rFonts w:ascii="Times New Roman" w:hAnsi="Times New Roman" w:cs="Times New Roman"/>
          <w:color w:val="000000" w:themeColor="text1"/>
          <w:sz w:val="24"/>
          <w:szCs w:val="24"/>
        </w:rPr>
        <w:pPrChange w:id="13047" w:author="Leuveld, Koen" w:date="2013-10-24T19:04:00Z">
          <w:pPr>
            <w:pStyle w:val="ListParagraph"/>
            <w:numPr>
              <w:numId w:val="26"/>
            </w:numPr>
            <w:spacing w:before="120" w:after="120" w:line="240" w:lineRule="auto"/>
            <w:ind w:hanging="360"/>
            <w:jc w:val="both"/>
          </w:pPr>
        </w:pPrChange>
      </w:pPr>
      <w:ins w:id="13048" w:author="PIERRE" w:date="2013-10-24T12:26:00Z">
        <w:r w:rsidRPr="00AF2F6F">
          <w:rPr>
            <w:rFonts w:ascii="Times New Roman" w:hAnsi="Times New Roman" w:cs="Times New Roman"/>
            <w:color w:val="000000" w:themeColor="text1"/>
            <w:sz w:val="24"/>
            <w:szCs w:val="24"/>
            <w:rPrChange w:id="13049" w:author="PIERRE" w:date="2013-10-24T12:27:00Z">
              <w:rPr>
                <w:rFonts w:ascii="Times New Roman" w:eastAsiaTheme="majorEastAsia" w:hAnsi="Times New Roman" w:cs="Times New Roman"/>
                <w:b/>
                <w:bCs/>
                <w:color w:val="000000" w:themeColor="text1"/>
                <w:sz w:val="24"/>
                <w:szCs w:val="24"/>
                <w:lang w:val="nl-NL" w:eastAsia="en-US"/>
              </w:rPr>
            </w:rPrChange>
          </w:rPr>
          <w:t xml:space="preserve">Regarder la version A de la feuille d’enregistrement de l’exercice Donne triple appartenant à l’enquêté. </w:t>
        </w:r>
      </w:ins>
    </w:p>
    <w:p w:rsidR="00726879" w:rsidRPr="00442E10" w:rsidRDefault="00AF2F6F" w:rsidP="009C61AE">
      <w:pPr>
        <w:pStyle w:val="ListParagraph"/>
        <w:numPr>
          <w:ilvl w:val="0"/>
          <w:numId w:val="4"/>
        </w:numPr>
        <w:spacing w:before="120" w:after="120" w:line="240" w:lineRule="auto"/>
        <w:jc w:val="both"/>
        <w:rPr>
          <w:ins w:id="13050" w:author="PIERRE" w:date="2013-10-24T12:26:00Z"/>
          <w:rFonts w:ascii="Times New Roman" w:hAnsi="Times New Roman" w:cs="Times New Roman"/>
          <w:color w:val="000000" w:themeColor="text1"/>
          <w:sz w:val="24"/>
          <w:szCs w:val="24"/>
        </w:rPr>
        <w:pPrChange w:id="13051" w:author="Leuveld, Koen" w:date="2013-10-24T19:04:00Z">
          <w:pPr>
            <w:pStyle w:val="ListParagraph"/>
            <w:numPr>
              <w:numId w:val="26"/>
            </w:numPr>
            <w:spacing w:before="120" w:after="120" w:line="240" w:lineRule="auto"/>
            <w:ind w:hanging="360"/>
            <w:jc w:val="both"/>
          </w:pPr>
        </w:pPrChange>
      </w:pPr>
      <w:ins w:id="13052" w:author="PIERRE" w:date="2013-10-24T12:26:00Z">
        <w:r w:rsidRPr="00AF2F6F">
          <w:rPr>
            <w:rFonts w:ascii="Times New Roman" w:hAnsi="Times New Roman" w:cs="Times New Roman"/>
            <w:color w:val="000000" w:themeColor="text1"/>
            <w:sz w:val="24"/>
            <w:szCs w:val="24"/>
            <w:rPrChange w:id="13053" w:author="PIERRE" w:date="2013-10-24T12:27:00Z">
              <w:rPr>
                <w:rFonts w:ascii="Times New Roman" w:eastAsiaTheme="majorEastAsia" w:hAnsi="Times New Roman" w:cs="Times New Roman"/>
                <w:b/>
                <w:bCs/>
                <w:color w:val="000000" w:themeColor="text1"/>
                <w:sz w:val="24"/>
                <w:szCs w:val="24"/>
                <w:lang w:val="nl-NL" w:eastAsia="en-US"/>
              </w:rPr>
            </w:rPrChange>
          </w:rPr>
          <w:t>Inscrire [TDA2] dans la colonne 5 de la fiche de paiement.</w:t>
        </w:r>
      </w:ins>
    </w:p>
    <w:p w:rsidR="00726879" w:rsidRPr="00442E10" w:rsidRDefault="00AF2F6F" w:rsidP="009C61AE">
      <w:pPr>
        <w:pStyle w:val="ListParagraph"/>
        <w:numPr>
          <w:ilvl w:val="0"/>
          <w:numId w:val="4"/>
        </w:numPr>
        <w:spacing w:before="120" w:after="120" w:line="240" w:lineRule="auto"/>
        <w:jc w:val="both"/>
        <w:rPr>
          <w:ins w:id="13054" w:author="PIERRE" w:date="2013-10-24T12:26:00Z"/>
          <w:rFonts w:ascii="Times New Roman" w:hAnsi="Times New Roman" w:cs="Times New Roman"/>
          <w:color w:val="000000" w:themeColor="text1"/>
          <w:sz w:val="24"/>
          <w:szCs w:val="24"/>
        </w:rPr>
        <w:pPrChange w:id="13055" w:author="Leuveld, Koen" w:date="2013-10-24T19:04:00Z">
          <w:pPr>
            <w:pStyle w:val="ListParagraph"/>
            <w:numPr>
              <w:numId w:val="26"/>
            </w:numPr>
            <w:spacing w:before="120" w:after="120" w:line="240" w:lineRule="auto"/>
            <w:ind w:hanging="360"/>
            <w:jc w:val="both"/>
          </w:pPr>
        </w:pPrChange>
      </w:pPr>
      <w:ins w:id="13056" w:author="PIERRE" w:date="2013-10-24T12:26:00Z">
        <w:r w:rsidRPr="00AF2F6F">
          <w:rPr>
            <w:rFonts w:ascii="Times New Roman" w:hAnsi="Times New Roman" w:cs="Times New Roman"/>
            <w:color w:val="000000" w:themeColor="text1"/>
            <w:sz w:val="24"/>
            <w:szCs w:val="24"/>
            <w:rPrChange w:id="13057" w:author="PIERRE" w:date="2013-10-24T12:27:00Z">
              <w:rPr>
                <w:rFonts w:ascii="Times New Roman" w:eastAsiaTheme="majorEastAsia" w:hAnsi="Times New Roman" w:cs="Times New Roman"/>
                <w:b/>
                <w:bCs/>
                <w:color w:val="000000" w:themeColor="text1"/>
                <w:sz w:val="24"/>
                <w:szCs w:val="24"/>
                <w:lang w:val="nl-NL" w:eastAsia="en-US"/>
              </w:rPr>
            </w:rPrChange>
          </w:rPr>
          <w:t>Inscrire [TDA2] dans les colonnes 5 et 13 de la fiche de calcul 2.</w:t>
        </w:r>
      </w:ins>
    </w:p>
    <w:p w:rsidR="00726879" w:rsidRPr="00442E10" w:rsidRDefault="00AF2F6F" w:rsidP="009C61AE">
      <w:pPr>
        <w:pStyle w:val="ListParagraph"/>
        <w:numPr>
          <w:ilvl w:val="0"/>
          <w:numId w:val="4"/>
        </w:numPr>
        <w:spacing w:before="120" w:after="120" w:line="240" w:lineRule="auto"/>
        <w:jc w:val="both"/>
        <w:rPr>
          <w:ins w:id="13058" w:author="PIERRE" w:date="2013-10-24T12:26:00Z"/>
          <w:rFonts w:ascii="Times New Roman" w:hAnsi="Times New Roman" w:cs="Times New Roman"/>
          <w:color w:val="000000" w:themeColor="text1"/>
          <w:sz w:val="24"/>
          <w:szCs w:val="24"/>
        </w:rPr>
        <w:pPrChange w:id="13059" w:author="Leuveld, Koen" w:date="2013-10-24T19:04:00Z">
          <w:pPr>
            <w:pStyle w:val="ListParagraph"/>
            <w:numPr>
              <w:numId w:val="26"/>
            </w:numPr>
            <w:spacing w:before="120" w:after="120" w:line="240" w:lineRule="auto"/>
            <w:ind w:hanging="360"/>
            <w:jc w:val="both"/>
          </w:pPr>
        </w:pPrChange>
      </w:pPr>
      <w:ins w:id="13060" w:author="PIERRE" w:date="2013-10-24T12:26:00Z">
        <w:r w:rsidRPr="00AF2F6F">
          <w:rPr>
            <w:rFonts w:ascii="Times New Roman" w:hAnsi="Times New Roman" w:cs="Times New Roman"/>
            <w:color w:val="000000" w:themeColor="text1"/>
            <w:sz w:val="24"/>
            <w:szCs w:val="24"/>
            <w:rPrChange w:id="13061" w:author="PIERRE" w:date="2013-10-24T12:27:00Z">
              <w:rPr>
                <w:rFonts w:ascii="Times New Roman" w:eastAsiaTheme="majorEastAsia" w:hAnsi="Times New Roman" w:cs="Times New Roman"/>
                <w:b/>
                <w:bCs/>
                <w:color w:val="000000" w:themeColor="text1"/>
                <w:sz w:val="24"/>
                <w:szCs w:val="24"/>
                <w:lang w:val="nl-NL" w:eastAsia="en-US"/>
              </w:rPr>
            </w:rPrChange>
          </w:rPr>
          <w:t xml:space="preserve">Expliquez </w:t>
        </w:r>
      </w:ins>
    </w:p>
    <w:p w:rsidR="00726879" w:rsidRPr="002D6549" w:rsidRDefault="002D6549" w:rsidP="000B6746">
      <w:pPr>
        <w:pStyle w:val="ListParagraph"/>
        <w:numPr>
          <w:ilvl w:val="0"/>
          <w:numId w:val="55"/>
        </w:numPr>
        <w:spacing w:before="120" w:after="120" w:line="240" w:lineRule="auto"/>
        <w:jc w:val="both"/>
        <w:rPr>
          <w:ins w:id="13062" w:author="PIERRE" w:date="2013-10-24T12:26:00Z"/>
          <w:rFonts w:ascii="Times New Roman" w:hAnsi="Times New Roman" w:cs="Times New Roman"/>
          <w:i/>
          <w:color w:val="000000" w:themeColor="text1"/>
          <w:sz w:val="24"/>
          <w:szCs w:val="24"/>
          <w:rPrChange w:id="13063" w:author="Leuveld, Koen" w:date="2013-10-24T18:54:00Z">
            <w:rPr>
              <w:ins w:id="13064" w:author="PIERRE" w:date="2013-10-24T12:26:00Z"/>
              <w:rFonts w:ascii="Times New Roman" w:hAnsi="Times New Roman" w:cs="Times New Roman"/>
              <w:color w:val="000000" w:themeColor="text1"/>
              <w:sz w:val="24"/>
              <w:szCs w:val="24"/>
            </w:rPr>
          </w:rPrChange>
        </w:rPr>
        <w:pPrChange w:id="13065" w:author="Leuveld, Koen" w:date="2013-10-24T19:14:00Z">
          <w:pPr>
            <w:pStyle w:val="ListParagraph"/>
            <w:numPr>
              <w:ilvl w:val="1"/>
              <w:numId w:val="26"/>
            </w:numPr>
            <w:spacing w:before="120" w:after="120" w:line="240" w:lineRule="auto"/>
            <w:ind w:left="1440" w:hanging="360"/>
            <w:jc w:val="both"/>
          </w:pPr>
        </w:pPrChange>
      </w:pPr>
      <w:ins w:id="13066" w:author="Leuveld, Koen" w:date="2013-10-24T18:54:00Z">
        <w:r w:rsidRPr="002D6549">
          <w:rPr>
            <w:rFonts w:ascii="Times New Roman" w:hAnsi="Times New Roman" w:cs="Times New Roman"/>
            <w:i/>
            <w:color w:val="000000" w:themeColor="text1"/>
            <w:sz w:val="24"/>
            <w:szCs w:val="24"/>
            <w:rPrChange w:id="13067" w:author="Leuveld, Koen" w:date="2013-10-24T18:54:00Z">
              <w:rPr>
                <w:rFonts w:ascii="Times New Roman" w:hAnsi="Times New Roman" w:cs="Times New Roman"/>
                <w:color w:val="000000" w:themeColor="text1"/>
                <w:sz w:val="24"/>
                <w:szCs w:val="24"/>
              </w:rPr>
            </w:rPrChange>
          </w:rPr>
          <w:t>« </w:t>
        </w:r>
      </w:ins>
      <w:ins w:id="13068" w:author="PIERRE" w:date="2013-10-24T12:26:00Z">
        <w:r w:rsidR="00AF2F6F" w:rsidRPr="002D6549">
          <w:rPr>
            <w:rFonts w:ascii="Times New Roman" w:hAnsi="Times New Roman" w:cs="Times New Roman"/>
            <w:i/>
            <w:color w:val="000000" w:themeColor="text1"/>
            <w:sz w:val="24"/>
            <w:szCs w:val="24"/>
            <w:rPrChange w:id="13069" w:author="Leuveld, Koen" w:date="2013-10-24T18:54:00Z">
              <w:rPr>
                <w:rFonts w:ascii="Times New Roman" w:eastAsiaTheme="majorEastAsia" w:hAnsi="Times New Roman" w:cs="Times New Roman"/>
                <w:b/>
                <w:bCs/>
                <w:color w:val="000000" w:themeColor="text1"/>
                <w:sz w:val="24"/>
                <w:szCs w:val="24"/>
                <w:lang w:val="nl-NL" w:eastAsia="en-US"/>
              </w:rPr>
            </w:rPrChange>
          </w:rPr>
          <w:t>Vous avez envoyé [TDA1] au récepteur ce qui veut dire que vous avez gardé [TDA2] pour vous-même.</w:t>
        </w:r>
      </w:ins>
      <w:ins w:id="13070" w:author="Leuveld, Koen" w:date="2013-10-24T18:54:00Z">
        <w:r w:rsidRPr="002D6549">
          <w:rPr>
            <w:rFonts w:ascii="Times New Roman" w:hAnsi="Times New Roman" w:cs="Times New Roman"/>
            <w:i/>
            <w:color w:val="000000" w:themeColor="text1"/>
            <w:sz w:val="24"/>
            <w:szCs w:val="24"/>
            <w:rPrChange w:id="13071" w:author="Leuveld, Koen" w:date="2013-10-24T18:54:00Z">
              <w:rPr>
                <w:rFonts w:ascii="Times New Roman" w:hAnsi="Times New Roman" w:cs="Times New Roman"/>
                <w:color w:val="000000" w:themeColor="text1"/>
                <w:sz w:val="24"/>
                <w:szCs w:val="24"/>
              </w:rPr>
            </w:rPrChange>
          </w:rPr>
          <w:t> »</w:t>
        </w:r>
      </w:ins>
      <w:ins w:id="13072" w:author="PIERRE" w:date="2013-10-24T12:26:00Z">
        <w:del w:id="13073" w:author="Leuveld, Koen" w:date="2013-10-24T18:54:00Z">
          <w:r w:rsidR="00AF2F6F" w:rsidRPr="002D6549" w:rsidDel="002D6549">
            <w:rPr>
              <w:rFonts w:ascii="Times New Roman" w:hAnsi="Times New Roman" w:cs="Times New Roman"/>
              <w:i/>
              <w:color w:val="000000" w:themeColor="text1"/>
              <w:sz w:val="24"/>
              <w:szCs w:val="24"/>
              <w:rPrChange w:id="13074" w:author="Leuveld, Koen" w:date="2013-10-24T18:54:00Z">
                <w:rPr>
                  <w:rFonts w:ascii="Times New Roman" w:eastAsiaTheme="majorEastAsia" w:hAnsi="Times New Roman" w:cs="Times New Roman"/>
                  <w:b/>
                  <w:bCs/>
                  <w:color w:val="000000" w:themeColor="text1"/>
                  <w:sz w:val="24"/>
                  <w:szCs w:val="24"/>
                  <w:lang w:val="nl-NL" w:eastAsia="en-US"/>
                </w:rPr>
              </w:rPrChange>
            </w:rPr>
            <w:delText xml:space="preserve"> </w:delText>
          </w:r>
        </w:del>
      </w:ins>
    </w:p>
    <w:p w:rsidR="00726879" w:rsidRPr="002D6549" w:rsidRDefault="002D6549" w:rsidP="000B6746">
      <w:pPr>
        <w:pStyle w:val="ListParagraph"/>
        <w:numPr>
          <w:ilvl w:val="0"/>
          <w:numId w:val="55"/>
        </w:numPr>
        <w:spacing w:before="120" w:after="120" w:line="240" w:lineRule="auto"/>
        <w:jc w:val="both"/>
        <w:rPr>
          <w:ins w:id="13075" w:author="PIERRE" w:date="2013-10-24T12:26:00Z"/>
          <w:rFonts w:ascii="Times New Roman" w:hAnsi="Times New Roman" w:cs="Times New Roman"/>
          <w:i/>
          <w:color w:val="000000" w:themeColor="text1"/>
          <w:sz w:val="24"/>
          <w:szCs w:val="24"/>
          <w:rPrChange w:id="13076" w:author="Leuveld, Koen" w:date="2013-10-24T18:54:00Z">
            <w:rPr>
              <w:ins w:id="13077" w:author="PIERRE" w:date="2013-10-24T12:26:00Z"/>
              <w:rFonts w:ascii="Times New Roman" w:hAnsi="Times New Roman" w:cs="Times New Roman"/>
              <w:color w:val="000000" w:themeColor="text1"/>
              <w:sz w:val="24"/>
              <w:szCs w:val="24"/>
            </w:rPr>
          </w:rPrChange>
        </w:rPr>
        <w:pPrChange w:id="13078" w:author="Leuveld, Koen" w:date="2013-10-24T19:14:00Z">
          <w:pPr>
            <w:pStyle w:val="ListParagraph"/>
            <w:numPr>
              <w:ilvl w:val="1"/>
              <w:numId w:val="26"/>
            </w:numPr>
            <w:spacing w:before="120" w:after="120" w:line="240" w:lineRule="auto"/>
            <w:ind w:left="1440" w:hanging="360"/>
            <w:jc w:val="both"/>
          </w:pPr>
        </w:pPrChange>
      </w:pPr>
      <w:ins w:id="13079" w:author="Leuveld, Koen" w:date="2013-10-24T18:54:00Z">
        <w:r w:rsidRPr="002D6549">
          <w:rPr>
            <w:rFonts w:ascii="Times New Roman" w:hAnsi="Times New Roman" w:cs="Times New Roman"/>
            <w:i/>
            <w:color w:val="000000" w:themeColor="text1"/>
            <w:sz w:val="24"/>
            <w:szCs w:val="24"/>
            <w:rPrChange w:id="13080" w:author="Leuveld, Koen" w:date="2013-10-24T18:54:00Z">
              <w:rPr>
                <w:rFonts w:ascii="Times New Roman" w:hAnsi="Times New Roman" w:cs="Times New Roman"/>
                <w:color w:val="000000" w:themeColor="text1"/>
                <w:sz w:val="24"/>
                <w:szCs w:val="24"/>
              </w:rPr>
            </w:rPrChange>
          </w:rPr>
          <w:t>« </w:t>
        </w:r>
      </w:ins>
      <w:ins w:id="13081" w:author="PIERRE" w:date="2013-10-24T12:26:00Z">
        <w:r w:rsidR="00AF2F6F" w:rsidRPr="002D6549">
          <w:rPr>
            <w:rFonts w:ascii="Times New Roman" w:hAnsi="Times New Roman" w:cs="Times New Roman"/>
            <w:i/>
            <w:color w:val="000000" w:themeColor="text1"/>
            <w:sz w:val="24"/>
            <w:szCs w:val="24"/>
            <w:rPrChange w:id="13082" w:author="Leuveld, Koen" w:date="2013-10-24T18:54:00Z">
              <w:rPr>
                <w:rFonts w:ascii="Times New Roman" w:eastAsiaTheme="majorEastAsia" w:hAnsi="Times New Roman" w:cs="Times New Roman"/>
                <w:b/>
                <w:bCs/>
                <w:color w:val="000000" w:themeColor="text1"/>
                <w:sz w:val="24"/>
                <w:szCs w:val="24"/>
                <w:lang w:val="nl-NL" w:eastAsia="en-US"/>
              </w:rPr>
            </w:rPrChange>
          </w:rPr>
          <w:t>Votre gain final sera [TDA2].</w:t>
        </w:r>
      </w:ins>
      <w:ins w:id="13083" w:author="Leuveld, Koen" w:date="2013-10-24T18:54:00Z">
        <w:r w:rsidRPr="002D6549">
          <w:rPr>
            <w:rFonts w:ascii="Times New Roman" w:hAnsi="Times New Roman" w:cs="Times New Roman"/>
            <w:i/>
            <w:color w:val="000000" w:themeColor="text1"/>
            <w:sz w:val="24"/>
            <w:szCs w:val="24"/>
            <w:rPrChange w:id="13084" w:author="Leuveld, Koen" w:date="2013-10-24T18:54:00Z">
              <w:rPr>
                <w:rFonts w:ascii="Times New Roman" w:hAnsi="Times New Roman" w:cs="Times New Roman"/>
                <w:color w:val="000000" w:themeColor="text1"/>
                <w:sz w:val="24"/>
                <w:szCs w:val="24"/>
              </w:rPr>
            </w:rPrChange>
          </w:rPr>
          <w:t> »</w:t>
        </w:r>
      </w:ins>
    </w:p>
    <w:p w:rsidR="00726879" w:rsidRPr="00442E10" w:rsidRDefault="00AF2F6F" w:rsidP="00726879">
      <w:pPr>
        <w:spacing w:before="120" w:after="120" w:line="240" w:lineRule="auto"/>
        <w:jc w:val="both"/>
        <w:rPr>
          <w:ins w:id="13085" w:author="PIERRE" w:date="2013-10-24T12:26:00Z"/>
          <w:rFonts w:ascii="Times New Roman" w:hAnsi="Times New Roman" w:cs="Times New Roman"/>
          <w:b/>
          <w:color w:val="000000" w:themeColor="text1"/>
          <w:sz w:val="24"/>
          <w:szCs w:val="24"/>
        </w:rPr>
      </w:pPr>
      <w:ins w:id="13086" w:author="PIERRE" w:date="2013-10-24T12:26:00Z">
        <w:r w:rsidRPr="00AF2F6F">
          <w:rPr>
            <w:rFonts w:ascii="Times New Roman" w:hAnsi="Times New Roman" w:cs="Times New Roman"/>
            <w:color w:val="000000" w:themeColor="text1"/>
            <w:sz w:val="24"/>
            <w:szCs w:val="24"/>
            <w:rPrChange w:id="13087" w:author="PIERRE" w:date="2013-10-24T12:27:00Z">
              <w:rPr>
                <w:rFonts w:ascii="Times New Roman" w:eastAsiaTheme="majorEastAsia" w:hAnsi="Times New Roman" w:cs="Times New Roman"/>
                <w:b/>
                <w:bCs/>
                <w:color w:val="000000" w:themeColor="text1"/>
                <w:sz w:val="24"/>
                <w:szCs w:val="24"/>
                <w:lang w:val="nl-NL" w:eastAsia="en-US"/>
              </w:rPr>
            </w:rPrChange>
          </w:rPr>
          <w:t xml:space="preserve"> </w:t>
        </w:r>
        <w:r w:rsidRPr="00AF2F6F">
          <w:rPr>
            <w:rFonts w:ascii="Times New Roman" w:hAnsi="Times New Roman" w:cs="Times New Roman"/>
            <w:b/>
            <w:color w:val="000000" w:themeColor="text1"/>
            <w:sz w:val="24"/>
            <w:szCs w:val="24"/>
            <w:rPrChange w:id="13088" w:author="PIERRE" w:date="2013-10-24T12:27:00Z">
              <w:rPr>
                <w:rFonts w:ascii="Times New Roman" w:eastAsiaTheme="majorEastAsia" w:hAnsi="Times New Roman" w:cs="Times New Roman"/>
                <w:b/>
                <w:bCs/>
                <w:color w:val="000000" w:themeColor="text1"/>
                <w:sz w:val="24"/>
                <w:szCs w:val="24"/>
                <w:lang w:val="nl-NL" w:eastAsia="en-US"/>
              </w:rPr>
            </w:rPrChange>
          </w:rPr>
          <w:t>Jeton 5: Donne Triple Récepteur.</w:t>
        </w:r>
      </w:ins>
    </w:p>
    <w:p w:rsidR="00726879" w:rsidRPr="00442E10" w:rsidRDefault="00AF2F6F" w:rsidP="009C61AE">
      <w:pPr>
        <w:pStyle w:val="ListParagraph"/>
        <w:numPr>
          <w:ilvl w:val="0"/>
          <w:numId w:val="4"/>
        </w:numPr>
        <w:spacing w:before="120" w:after="120" w:line="240" w:lineRule="auto"/>
        <w:jc w:val="both"/>
        <w:rPr>
          <w:ins w:id="13089" w:author="PIERRE" w:date="2013-10-24T12:26:00Z"/>
          <w:rFonts w:ascii="Times New Roman" w:hAnsi="Times New Roman" w:cs="Times New Roman"/>
          <w:color w:val="000000" w:themeColor="text1"/>
          <w:sz w:val="24"/>
          <w:szCs w:val="24"/>
        </w:rPr>
        <w:pPrChange w:id="13090" w:author="Leuveld, Koen" w:date="2013-10-24T19:04:00Z">
          <w:pPr>
            <w:pStyle w:val="ListParagraph"/>
            <w:numPr>
              <w:numId w:val="27"/>
            </w:numPr>
            <w:spacing w:before="120" w:after="120" w:line="240" w:lineRule="auto"/>
            <w:ind w:hanging="360"/>
            <w:jc w:val="both"/>
          </w:pPr>
        </w:pPrChange>
      </w:pPr>
      <w:ins w:id="13091" w:author="PIERRE" w:date="2013-10-24T12:26:00Z">
        <w:r w:rsidRPr="00AF2F6F">
          <w:rPr>
            <w:rFonts w:ascii="Times New Roman" w:hAnsi="Times New Roman" w:cs="Times New Roman"/>
            <w:color w:val="000000" w:themeColor="text1"/>
            <w:sz w:val="24"/>
            <w:szCs w:val="24"/>
            <w:rPrChange w:id="13092" w:author="PIERRE" w:date="2013-10-24T12:27:00Z">
              <w:rPr>
                <w:rFonts w:ascii="Times New Roman" w:eastAsiaTheme="majorEastAsia" w:hAnsi="Times New Roman" w:cs="Times New Roman"/>
                <w:b/>
                <w:bCs/>
                <w:color w:val="000000" w:themeColor="text1"/>
                <w:sz w:val="24"/>
                <w:szCs w:val="24"/>
                <w:lang w:val="nl-NL" w:eastAsia="en-US"/>
              </w:rPr>
            </w:rPrChange>
          </w:rPr>
          <w:t>Noter le chiffre 5 dans la colonne 4 de la Fiche de Paiement</w:t>
        </w:r>
      </w:ins>
    </w:p>
    <w:p w:rsidR="00726879" w:rsidRPr="00442E10" w:rsidRDefault="00AF2F6F" w:rsidP="009C61AE">
      <w:pPr>
        <w:pStyle w:val="ListParagraph"/>
        <w:numPr>
          <w:ilvl w:val="0"/>
          <w:numId w:val="4"/>
        </w:numPr>
        <w:spacing w:before="120" w:after="120" w:line="240" w:lineRule="auto"/>
        <w:jc w:val="both"/>
        <w:rPr>
          <w:ins w:id="13093" w:author="PIERRE" w:date="2013-10-24T12:26:00Z"/>
          <w:rFonts w:ascii="Times New Roman" w:hAnsi="Times New Roman" w:cs="Times New Roman"/>
          <w:color w:val="000000" w:themeColor="text1"/>
          <w:sz w:val="24"/>
          <w:szCs w:val="24"/>
        </w:rPr>
        <w:pPrChange w:id="13094" w:author="Leuveld, Koen" w:date="2013-10-24T19:04:00Z">
          <w:pPr>
            <w:pStyle w:val="ListParagraph"/>
            <w:numPr>
              <w:numId w:val="27"/>
            </w:numPr>
            <w:spacing w:before="120" w:after="120" w:line="240" w:lineRule="auto"/>
            <w:ind w:hanging="360"/>
            <w:jc w:val="both"/>
          </w:pPr>
        </w:pPrChange>
      </w:pPr>
      <w:ins w:id="13095" w:author="PIERRE" w:date="2013-10-24T12:26:00Z">
        <w:r w:rsidRPr="00AF2F6F">
          <w:rPr>
            <w:rFonts w:ascii="Times New Roman" w:hAnsi="Times New Roman" w:cs="Times New Roman"/>
            <w:color w:val="000000" w:themeColor="text1"/>
            <w:sz w:val="24"/>
            <w:szCs w:val="24"/>
            <w:rPrChange w:id="13096" w:author="PIERRE" w:date="2013-10-24T12:27:00Z">
              <w:rPr>
                <w:rFonts w:ascii="Times New Roman" w:eastAsiaTheme="majorEastAsia" w:hAnsi="Times New Roman" w:cs="Times New Roman"/>
                <w:b/>
                <w:bCs/>
                <w:color w:val="000000" w:themeColor="text1"/>
                <w:sz w:val="24"/>
                <w:szCs w:val="24"/>
                <w:lang w:val="nl-NL" w:eastAsia="en-US"/>
              </w:rPr>
            </w:rPrChange>
          </w:rPr>
          <w:t>Noter le chiffre 5 dans la colonne 3 de la feuille de calcul 2.</w:t>
        </w:r>
      </w:ins>
    </w:p>
    <w:p w:rsidR="00726879" w:rsidRPr="00442E10" w:rsidRDefault="00AF2F6F" w:rsidP="009C61AE">
      <w:pPr>
        <w:pStyle w:val="ListParagraph"/>
        <w:numPr>
          <w:ilvl w:val="0"/>
          <w:numId w:val="4"/>
        </w:numPr>
        <w:spacing w:before="120" w:after="120" w:line="240" w:lineRule="auto"/>
        <w:jc w:val="both"/>
        <w:rPr>
          <w:ins w:id="13097" w:author="PIERRE" w:date="2013-10-24T12:26:00Z"/>
          <w:rFonts w:ascii="Times New Roman" w:hAnsi="Times New Roman" w:cs="Times New Roman"/>
          <w:color w:val="000000" w:themeColor="text1"/>
          <w:sz w:val="24"/>
          <w:szCs w:val="24"/>
        </w:rPr>
        <w:pPrChange w:id="13098" w:author="Leuveld, Koen" w:date="2013-10-24T19:04:00Z">
          <w:pPr>
            <w:pStyle w:val="ListParagraph"/>
            <w:numPr>
              <w:numId w:val="27"/>
            </w:numPr>
            <w:spacing w:before="120" w:after="120" w:line="240" w:lineRule="auto"/>
            <w:ind w:hanging="360"/>
            <w:jc w:val="both"/>
          </w:pPr>
        </w:pPrChange>
      </w:pPr>
      <w:ins w:id="13099" w:author="PIERRE" w:date="2013-10-24T12:26:00Z">
        <w:r w:rsidRPr="00AF2F6F">
          <w:rPr>
            <w:rFonts w:ascii="Times New Roman" w:hAnsi="Times New Roman" w:cs="Times New Roman"/>
            <w:color w:val="000000" w:themeColor="text1"/>
            <w:sz w:val="24"/>
            <w:szCs w:val="24"/>
            <w:rPrChange w:id="13100" w:author="PIERRE" w:date="2013-10-24T12:27:00Z">
              <w:rPr>
                <w:rFonts w:ascii="Times New Roman" w:eastAsiaTheme="majorEastAsia" w:hAnsi="Times New Roman" w:cs="Times New Roman"/>
                <w:b/>
                <w:bCs/>
                <w:color w:val="000000" w:themeColor="text1"/>
                <w:sz w:val="24"/>
                <w:szCs w:val="24"/>
                <w:lang w:val="nl-NL" w:eastAsia="en-US"/>
              </w:rPr>
            </w:rPrChange>
          </w:rPr>
          <w:lastRenderedPageBreak/>
          <w:t>Expliquer</w:t>
        </w:r>
      </w:ins>
    </w:p>
    <w:p w:rsidR="00726879" w:rsidRPr="002D6549" w:rsidRDefault="002D6549" w:rsidP="00726879">
      <w:pPr>
        <w:pStyle w:val="ListParagraph"/>
        <w:numPr>
          <w:ilvl w:val="1"/>
          <w:numId w:val="27"/>
        </w:numPr>
        <w:spacing w:before="120" w:after="120" w:line="240" w:lineRule="auto"/>
        <w:jc w:val="both"/>
        <w:rPr>
          <w:ins w:id="13101" w:author="PIERRE" w:date="2013-10-24T12:26:00Z"/>
          <w:rFonts w:ascii="Times New Roman" w:hAnsi="Times New Roman" w:cs="Times New Roman"/>
          <w:i/>
          <w:color w:val="000000" w:themeColor="text1"/>
          <w:sz w:val="24"/>
          <w:szCs w:val="24"/>
          <w:rPrChange w:id="13102" w:author="Leuveld, Koen" w:date="2013-10-24T18:55:00Z">
            <w:rPr>
              <w:ins w:id="13103" w:author="PIERRE" w:date="2013-10-24T12:26:00Z"/>
              <w:rFonts w:ascii="Times New Roman" w:hAnsi="Times New Roman" w:cs="Times New Roman"/>
              <w:color w:val="000000" w:themeColor="text1"/>
              <w:sz w:val="24"/>
              <w:szCs w:val="24"/>
            </w:rPr>
          </w:rPrChange>
        </w:rPr>
      </w:pPr>
      <w:ins w:id="13104" w:author="Leuveld, Koen" w:date="2013-10-24T18:54:00Z">
        <w:r w:rsidRPr="002D6549">
          <w:rPr>
            <w:rFonts w:ascii="Times New Roman" w:hAnsi="Times New Roman" w:cs="Times New Roman"/>
            <w:i/>
            <w:color w:val="000000" w:themeColor="text1"/>
            <w:sz w:val="24"/>
            <w:szCs w:val="24"/>
            <w:rPrChange w:id="13105" w:author="Leuveld, Koen" w:date="2013-10-24T18:55:00Z">
              <w:rPr>
                <w:rFonts w:ascii="Times New Roman" w:hAnsi="Times New Roman" w:cs="Times New Roman"/>
                <w:color w:val="000000" w:themeColor="text1"/>
                <w:sz w:val="24"/>
                <w:szCs w:val="24"/>
              </w:rPr>
            </w:rPrChange>
          </w:rPr>
          <w:t>« </w:t>
        </w:r>
      </w:ins>
      <w:ins w:id="13106" w:author="PIERRE" w:date="2013-10-24T12:26:00Z">
        <w:r w:rsidR="00AF2F6F" w:rsidRPr="002D6549">
          <w:rPr>
            <w:rFonts w:ascii="Times New Roman" w:hAnsi="Times New Roman" w:cs="Times New Roman"/>
            <w:i/>
            <w:color w:val="000000" w:themeColor="text1"/>
            <w:sz w:val="24"/>
            <w:szCs w:val="24"/>
            <w:rPrChange w:id="13107" w:author="Leuveld, Koen" w:date="2013-10-24T18:55:00Z">
              <w:rPr>
                <w:rFonts w:ascii="Times New Roman" w:eastAsiaTheme="majorEastAsia" w:hAnsi="Times New Roman" w:cs="Times New Roman"/>
                <w:b/>
                <w:bCs/>
                <w:color w:val="000000" w:themeColor="text1"/>
                <w:sz w:val="24"/>
                <w:szCs w:val="24"/>
                <w:lang w:val="nl-NL" w:eastAsia="en-US"/>
              </w:rPr>
            </w:rPrChange>
          </w:rPr>
          <w:t>Vous avez sélectionné le jeton Donne triple récepteur.</w:t>
        </w:r>
      </w:ins>
      <w:ins w:id="13108" w:author="Leuveld, Koen" w:date="2013-10-24T18:55:00Z">
        <w:r w:rsidRPr="002D6549">
          <w:rPr>
            <w:rFonts w:ascii="Times New Roman" w:hAnsi="Times New Roman" w:cs="Times New Roman"/>
            <w:i/>
            <w:color w:val="000000" w:themeColor="text1"/>
            <w:sz w:val="24"/>
            <w:szCs w:val="24"/>
            <w:rPrChange w:id="13109" w:author="Leuveld, Koen" w:date="2013-10-24T18:55:00Z">
              <w:rPr>
                <w:rFonts w:ascii="Times New Roman" w:hAnsi="Times New Roman" w:cs="Times New Roman"/>
                <w:color w:val="000000" w:themeColor="text1"/>
                <w:sz w:val="24"/>
                <w:szCs w:val="24"/>
              </w:rPr>
            </w:rPrChange>
          </w:rPr>
          <w:t> »</w:t>
        </w:r>
      </w:ins>
      <w:ins w:id="13110" w:author="PIERRE" w:date="2013-10-24T12:26:00Z">
        <w:r w:rsidR="00AF2F6F" w:rsidRPr="002D6549">
          <w:rPr>
            <w:rFonts w:ascii="Times New Roman" w:hAnsi="Times New Roman" w:cs="Times New Roman"/>
            <w:i/>
            <w:color w:val="000000" w:themeColor="text1"/>
            <w:sz w:val="24"/>
            <w:szCs w:val="24"/>
            <w:rPrChange w:id="13111" w:author="Leuveld, Koen" w:date="2013-10-24T18:55:00Z">
              <w:rPr>
                <w:rFonts w:ascii="Times New Roman" w:eastAsiaTheme="majorEastAsia" w:hAnsi="Times New Roman" w:cs="Times New Roman"/>
                <w:b/>
                <w:bCs/>
                <w:color w:val="000000" w:themeColor="text1"/>
                <w:sz w:val="24"/>
                <w:szCs w:val="24"/>
                <w:lang w:val="nl-NL" w:eastAsia="en-US"/>
              </w:rPr>
            </w:rPrChange>
          </w:rPr>
          <w:t xml:space="preserve"> </w:t>
        </w:r>
      </w:ins>
    </w:p>
    <w:p w:rsidR="00726879" w:rsidRPr="002D6549" w:rsidRDefault="002D6549" w:rsidP="00726879">
      <w:pPr>
        <w:pStyle w:val="ListParagraph"/>
        <w:numPr>
          <w:ilvl w:val="1"/>
          <w:numId w:val="27"/>
        </w:numPr>
        <w:spacing w:before="120" w:after="120" w:line="240" w:lineRule="auto"/>
        <w:jc w:val="both"/>
        <w:rPr>
          <w:ins w:id="13112" w:author="PIERRE" w:date="2013-10-24T12:26:00Z"/>
          <w:rFonts w:ascii="Times New Roman" w:hAnsi="Times New Roman" w:cs="Times New Roman"/>
          <w:i/>
          <w:color w:val="000000" w:themeColor="text1"/>
          <w:sz w:val="24"/>
          <w:szCs w:val="24"/>
          <w:rPrChange w:id="13113" w:author="Leuveld, Koen" w:date="2013-10-24T18:55:00Z">
            <w:rPr>
              <w:ins w:id="13114" w:author="PIERRE" w:date="2013-10-24T12:26:00Z"/>
              <w:rFonts w:ascii="Times New Roman" w:hAnsi="Times New Roman" w:cs="Times New Roman"/>
              <w:color w:val="000000" w:themeColor="text1"/>
              <w:sz w:val="24"/>
              <w:szCs w:val="24"/>
            </w:rPr>
          </w:rPrChange>
        </w:rPr>
      </w:pPr>
      <w:ins w:id="13115" w:author="Leuveld, Koen" w:date="2013-10-24T18:55:00Z">
        <w:r w:rsidRPr="002D6549">
          <w:rPr>
            <w:rFonts w:ascii="Times New Roman" w:hAnsi="Times New Roman" w:cs="Times New Roman"/>
            <w:i/>
            <w:color w:val="000000" w:themeColor="text1"/>
            <w:sz w:val="24"/>
            <w:szCs w:val="24"/>
            <w:rPrChange w:id="13116" w:author="Leuveld, Koen" w:date="2013-10-24T18:55:00Z">
              <w:rPr>
                <w:rFonts w:ascii="Times New Roman" w:hAnsi="Times New Roman" w:cs="Times New Roman"/>
                <w:color w:val="000000" w:themeColor="text1"/>
                <w:sz w:val="24"/>
                <w:szCs w:val="24"/>
              </w:rPr>
            </w:rPrChange>
          </w:rPr>
          <w:t>« </w:t>
        </w:r>
      </w:ins>
      <w:ins w:id="13117" w:author="PIERRE" w:date="2013-10-24T12:26:00Z">
        <w:r w:rsidR="00AF2F6F" w:rsidRPr="002D6549">
          <w:rPr>
            <w:rFonts w:ascii="Times New Roman" w:hAnsi="Times New Roman" w:cs="Times New Roman"/>
            <w:i/>
            <w:color w:val="000000" w:themeColor="text1"/>
            <w:sz w:val="24"/>
            <w:szCs w:val="24"/>
            <w:rPrChange w:id="13118" w:author="Leuveld, Koen" w:date="2013-10-24T18:55:00Z">
              <w:rPr>
                <w:rFonts w:ascii="Times New Roman" w:eastAsiaTheme="majorEastAsia" w:hAnsi="Times New Roman" w:cs="Times New Roman"/>
                <w:b/>
                <w:bCs/>
                <w:color w:val="000000" w:themeColor="text1"/>
                <w:sz w:val="24"/>
                <w:szCs w:val="24"/>
                <w:lang w:val="nl-NL" w:eastAsia="en-US"/>
              </w:rPr>
            </w:rPrChange>
          </w:rPr>
          <w:t xml:space="preserve">Dans cet exercice, quelqu’un d’autre dans votre village a eu l’opportunité de vous envoyer certains de ses </w:t>
        </w:r>
        <w:del w:id="13119" w:author="Leuveld, Koen" w:date="2013-10-24T16:26:00Z">
          <w:r w:rsidR="00AF2F6F" w:rsidRPr="002D6549" w:rsidDel="00D66175">
            <w:rPr>
              <w:rFonts w:ascii="Times New Roman" w:hAnsi="Times New Roman" w:cs="Times New Roman"/>
              <w:i/>
              <w:color w:val="000000" w:themeColor="text1"/>
              <w:sz w:val="24"/>
              <w:szCs w:val="24"/>
              <w:rPrChange w:id="13120" w:author="Leuveld, Koen" w:date="2013-10-24T18:55:00Z">
                <w:rPr>
                  <w:rFonts w:ascii="Times New Roman" w:eastAsiaTheme="majorEastAsia" w:hAnsi="Times New Roman" w:cs="Times New Roman"/>
                  <w:b/>
                  <w:bCs/>
                  <w:color w:val="000000" w:themeColor="text1"/>
                  <w:sz w:val="24"/>
                  <w:szCs w:val="24"/>
                  <w:lang w:val="nl-NL" w:eastAsia="en-US"/>
                </w:rPr>
              </w:rPrChange>
            </w:rPr>
            <w:delText>coupon</w:delText>
          </w:r>
        </w:del>
      </w:ins>
      <w:ins w:id="13121" w:author="Leuveld, Koen" w:date="2013-10-24T16:26:00Z">
        <w:r w:rsidR="00D66175" w:rsidRPr="002D6549">
          <w:rPr>
            <w:rFonts w:ascii="Times New Roman" w:hAnsi="Times New Roman" w:cs="Times New Roman"/>
            <w:i/>
            <w:color w:val="000000" w:themeColor="text1"/>
            <w:sz w:val="24"/>
            <w:szCs w:val="24"/>
            <w:rPrChange w:id="13122" w:author="Leuveld, Koen" w:date="2013-10-24T18:55:00Z">
              <w:rPr>
                <w:rFonts w:ascii="Times New Roman" w:hAnsi="Times New Roman" w:cs="Times New Roman"/>
                <w:color w:val="000000" w:themeColor="text1"/>
                <w:sz w:val="24"/>
                <w:szCs w:val="24"/>
              </w:rPr>
            </w:rPrChange>
          </w:rPr>
          <w:t>pièce</w:t>
        </w:r>
      </w:ins>
      <w:ins w:id="13123" w:author="PIERRE" w:date="2013-10-24T12:26:00Z">
        <w:r w:rsidR="00AF2F6F" w:rsidRPr="002D6549">
          <w:rPr>
            <w:rFonts w:ascii="Times New Roman" w:hAnsi="Times New Roman" w:cs="Times New Roman"/>
            <w:i/>
            <w:color w:val="000000" w:themeColor="text1"/>
            <w:sz w:val="24"/>
            <w:szCs w:val="24"/>
            <w:rPrChange w:id="13124" w:author="Leuveld, Koen" w:date="2013-10-24T18:55:00Z">
              <w:rPr>
                <w:rFonts w:ascii="Times New Roman" w:eastAsiaTheme="majorEastAsia" w:hAnsi="Times New Roman" w:cs="Times New Roman"/>
                <w:b/>
                <w:bCs/>
                <w:color w:val="000000" w:themeColor="text1"/>
                <w:sz w:val="24"/>
                <w:szCs w:val="24"/>
                <w:lang w:val="nl-NL" w:eastAsia="en-US"/>
              </w:rPr>
            </w:rPrChange>
          </w:rPr>
          <w:t xml:space="preserve">s. S’il a choisi de vous envoyer des </w:t>
        </w:r>
        <w:del w:id="13125" w:author="Leuveld, Koen" w:date="2013-10-24T16:26:00Z">
          <w:r w:rsidR="00AF2F6F" w:rsidRPr="002D6549" w:rsidDel="00D66175">
            <w:rPr>
              <w:rFonts w:ascii="Times New Roman" w:hAnsi="Times New Roman" w:cs="Times New Roman"/>
              <w:i/>
              <w:color w:val="000000" w:themeColor="text1"/>
              <w:sz w:val="24"/>
              <w:szCs w:val="24"/>
              <w:rPrChange w:id="13126" w:author="Leuveld, Koen" w:date="2013-10-24T18:55:00Z">
                <w:rPr>
                  <w:rFonts w:ascii="Times New Roman" w:eastAsiaTheme="majorEastAsia" w:hAnsi="Times New Roman" w:cs="Times New Roman"/>
                  <w:b/>
                  <w:bCs/>
                  <w:color w:val="000000" w:themeColor="text1"/>
                  <w:sz w:val="24"/>
                  <w:szCs w:val="24"/>
                  <w:lang w:val="nl-NL" w:eastAsia="en-US"/>
                </w:rPr>
              </w:rPrChange>
            </w:rPr>
            <w:delText>coupon</w:delText>
          </w:r>
        </w:del>
      </w:ins>
      <w:ins w:id="13127" w:author="Leuveld, Koen" w:date="2013-10-24T16:26:00Z">
        <w:r w:rsidR="00D66175" w:rsidRPr="002D6549">
          <w:rPr>
            <w:rFonts w:ascii="Times New Roman" w:hAnsi="Times New Roman" w:cs="Times New Roman"/>
            <w:i/>
            <w:color w:val="000000" w:themeColor="text1"/>
            <w:sz w:val="24"/>
            <w:szCs w:val="24"/>
            <w:rPrChange w:id="13128" w:author="Leuveld, Koen" w:date="2013-10-24T18:55:00Z">
              <w:rPr>
                <w:rFonts w:ascii="Times New Roman" w:hAnsi="Times New Roman" w:cs="Times New Roman"/>
                <w:color w:val="000000" w:themeColor="text1"/>
                <w:sz w:val="24"/>
                <w:szCs w:val="24"/>
              </w:rPr>
            </w:rPrChange>
          </w:rPr>
          <w:t>pièce</w:t>
        </w:r>
      </w:ins>
      <w:ins w:id="13129" w:author="PIERRE" w:date="2013-10-24T12:26:00Z">
        <w:r w:rsidR="00AF2F6F" w:rsidRPr="002D6549">
          <w:rPr>
            <w:rFonts w:ascii="Times New Roman" w:hAnsi="Times New Roman" w:cs="Times New Roman"/>
            <w:i/>
            <w:color w:val="000000" w:themeColor="text1"/>
            <w:sz w:val="24"/>
            <w:szCs w:val="24"/>
            <w:rPrChange w:id="13130" w:author="Leuveld, Koen" w:date="2013-10-24T18:55:00Z">
              <w:rPr>
                <w:rFonts w:ascii="Times New Roman" w:eastAsiaTheme="majorEastAsia" w:hAnsi="Times New Roman" w:cs="Times New Roman"/>
                <w:b/>
                <w:bCs/>
                <w:color w:val="000000" w:themeColor="text1"/>
                <w:sz w:val="24"/>
                <w:szCs w:val="24"/>
                <w:lang w:val="nl-NL" w:eastAsia="en-US"/>
              </w:rPr>
            </w:rPrChange>
          </w:rPr>
          <w:t>s, ils seront triplés.</w:t>
        </w:r>
      </w:ins>
      <w:ins w:id="13131" w:author="Leuveld, Koen" w:date="2013-10-24T18:55:00Z">
        <w:r w:rsidRPr="002D6549">
          <w:rPr>
            <w:rFonts w:ascii="Times New Roman" w:hAnsi="Times New Roman" w:cs="Times New Roman"/>
            <w:i/>
            <w:color w:val="000000" w:themeColor="text1"/>
            <w:sz w:val="24"/>
            <w:szCs w:val="24"/>
            <w:rPrChange w:id="13132" w:author="Leuveld, Koen" w:date="2013-10-24T18:55:00Z">
              <w:rPr>
                <w:rFonts w:ascii="Times New Roman" w:hAnsi="Times New Roman" w:cs="Times New Roman"/>
                <w:color w:val="000000" w:themeColor="text1"/>
                <w:sz w:val="24"/>
                <w:szCs w:val="24"/>
              </w:rPr>
            </w:rPrChange>
          </w:rPr>
          <w:t> »</w:t>
        </w:r>
      </w:ins>
      <w:ins w:id="13133" w:author="PIERRE" w:date="2013-10-24T12:26:00Z">
        <w:r w:rsidR="00AF2F6F" w:rsidRPr="002D6549">
          <w:rPr>
            <w:rFonts w:ascii="Times New Roman" w:hAnsi="Times New Roman" w:cs="Times New Roman"/>
            <w:i/>
            <w:color w:val="000000" w:themeColor="text1"/>
            <w:sz w:val="24"/>
            <w:szCs w:val="24"/>
            <w:rPrChange w:id="13134" w:author="Leuveld, Koen" w:date="2013-10-24T18:55:00Z">
              <w:rPr>
                <w:rFonts w:ascii="Times New Roman" w:eastAsiaTheme="majorEastAsia" w:hAnsi="Times New Roman" w:cs="Times New Roman"/>
                <w:b/>
                <w:bCs/>
                <w:color w:val="000000" w:themeColor="text1"/>
                <w:sz w:val="24"/>
                <w:szCs w:val="24"/>
                <w:lang w:val="nl-NL" w:eastAsia="en-US"/>
              </w:rPr>
            </w:rPrChange>
          </w:rPr>
          <w:t xml:space="preserve"> </w:t>
        </w:r>
      </w:ins>
    </w:p>
    <w:p w:rsidR="00726879" w:rsidRPr="00442E10" w:rsidRDefault="002D6549" w:rsidP="00726879">
      <w:pPr>
        <w:pStyle w:val="ListParagraph"/>
        <w:numPr>
          <w:ilvl w:val="1"/>
          <w:numId w:val="27"/>
        </w:numPr>
        <w:spacing w:before="120" w:after="120" w:line="240" w:lineRule="auto"/>
        <w:jc w:val="both"/>
        <w:rPr>
          <w:ins w:id="13135" w:author="PIERRE" w:date="2013-10-24T12:26:00Z"/>
          <w:rFonts w:ascii="Times New Roman" w:hAnsi="Times New Roman" w:cs="Times New Roman"/>
          <w:color w:val="000000" w:themeColor="text1"/>
          <w:sz w:val="24"/>
          <w:szCs w:val="24"/>
        </w:rPr>
      </w:pPr>
      <w:ins w:id="13136" w:author="Leuveld, Koen" w:date="2013-10-24T18:55:00Z">
        <w:r w:rsidRPr="002D6549">
          <w:rPr>
            <w:rFonts w:ascii="Times New Roman" w:hAnsi="Times New Roman" w:cs="Times New Roman"/>
            <w:i/>
            <w:color w:val="000000" w:themeColor="text1"/>
            <w:sz w:val="24"/>
            <w:szCs w:val="24"/>
            <w:rPrChange w:id="13137" w:author="Leuveld, Koen" w:date="2013-10-24T18:55:00Z">
              <w:rPr>
                <w:rFonts w:ascii="Times New Roman" w:hAnsi="Times New Roman" w:cs="Times New Roman"/>
                <w:color w:val="000000" w:themeColor="text1"/>
                <w:sz w:val="24"/>
                <w:szCs w:val="24"/>
              </w:rPr>
            </w:rPrChange>
          </w:rPr>
          <w:t>« </w:t>
        </w:r>
      </w:ins>
      <w:ins w:id="13138" w:author="PIERRE" w:date="2013-10-24T12:26:00Z">
        <w:r w:rsidR="00AF2F6F" w:rsidRPr="002D6549">
          <w:rPr>
            <w:rFonts w:ascii="Times New Roman" w:hAnsi="Times New Roman" w:cs="Times New Roman"/>
            <w:i/>
            <w:color w:val="000000" w:themeColor="text1"/>
            <w:sz w:val="24"/>
            <w:szCs w:val="24"/>
            <w:rPrChange w:id="13139" w:author="Leuveld, Koen" w:date="2013-10-24T18:55:00Z">
              <w:rPr>
                <w:rFonts w:ascii="Times New Roman" w:eastAsiaTheme="majorEastAsia" w:hAnsi="Times New Roman" w:cs="Times New Roman"/>
                <w:b/>
                <w:bCs/>
                <w:color w:val="000000" w:themeColor="text1"/>
                <w:sz w:val="24"/>
                <w:szCs w:val="24"/>
                <w:lang w:val="nl-NL" w:eastAsia="en-US"/>
              </w:rPr>
            </w:rPrChange>
          </w:rPr>
          <w:t>Ici, nous avons une pile de réponses de vos frères du village. Nous allons tirer aléatoirement l’une d’elles pour voir combien vous a été envoyé.</w:t>
        </w:r>
      </w:ins>
      <w:ins w:id="13140" w:author="Leuveld, Koen" w:date="2013-10-24T18:55:00Z">
        <w:r w:rsidRPr="002D6549">
          <w:rPr>
            <w:rFonts w:ascii="Times New Roman" w:hAnsi="Times New Roman" w:cs="Times New Roman"/>
            <w:i/>
            <w:color w:val="000000" w:themeColor="text1"/>
            <w:sz w:val="24"/>
            <w:szCs w:val="24"/>
            <w:rPrChange w:id="13141" w:author="Leuveld, Koen" w:date="2013-10-24T18:55:00Z">
              <w:rPr>
                <w:rFonts w:ascii="Times New Roman" w:hAnsi="Times New Roman" w:cs="Times New Roman"/>
                <w:color w:val="000000" w:themeColor="text1"/>
                <w:sz w:val="24"/>
                <w:szCs w:val="24"/>
              </w:rPr>
            </w:rPrChange>
          </w:rPr>
          <w:t> »</w:t>
        </w:r>
      </w:ins>
      <w:ins w:id="13142" w:author="PIERRE" w:date="2013-10-24T12:26:00Z">
        <w:del w:id="13143" w:author="Leuveld, Koen" w:date="2013-10-24T18:55:00Z">
          <w:r w:rsidR="00AF2F6F" w:rsidRPr="00AF2F6F" w:rsidDel="002D6549">
            <w:rPr>
              <w:rFonts w:ascii="Times New Roman" w:hAnsi="Times New Roman" w:cs="Times New Roman"/>
              <w:color w:val="000000" w:themeColor="text1"/>
              <w:sz w:val="24"/>
              <w:szCs w:val="24"/>
              <w:rPrChange w:id="13144" w:author="PIERRE" w:date="2013-10-24T12:27:00Z">
                <w:rPr>
                  <w:rFonts w:ascii="Times New Roman" w:eastAsiaTheme="majorEastAsia" w:hAnsi="Times New Roman" w:cs="Times New Roman"/>
                  <w:b/>
                  <w:bCs/>
                  <w:color w:val="000000" w:themeColor="text1"/>
                  <w:sz w:val="24"/>
                  <w:szCs w:val="24"/>
                  <w:lang w:val="nl-NL" w:eastAsia="en-US"/>
                </w:rPr>
              </w:rPrChange>
            </w:rPr>
            <w:delText xml:space="preserve"> </w:delText>
          </w:r>
        </w:del>
      </w:ins>
    </w:p>
    <w:p w:rsidR="00726879" w:rsidRPr="00442E10" w:rsidRDefault="002D6549" w:rsidP="009C61AE">
      <w:pPr>
        <w:pStyle w:val="ListParagraph"/>
        <w:numPr>
          <w:ilvl w:val="0"/>
          <w:numId w:val="4"/>
        </w:numPr>
        <w:spacing w:before="120" w:after="120" w:line="240" w:lineRule="auto"/>
        <w:jc w:val="both"/>
        <w:rPr>
          <w:ins w:id="13145" w:author="PIERRE" w:date="2013-10-24T12:26:00Z"/>
          <w:rFonts w:ascii="Times New Roman" w:hAnsi="Times New Roman" w:cs="Times New Roman"/>
          <w:color w:val="000000" w:themeColor="text1"/>
          <w:sz w:val="24"/>
          <w:szCs w:val="24"/>
        </w:rPr>
        <w:pPrChange w:id="13146" w:author="Leuveld, Koen" w:date="2013-10-24T19:04:00Z">
          <w:pPr>
            <w:pStyle w:val="ListParagraph"/>
            <w:numPr>
              <w:numId w:val="27"/>
            </w:numPr>
            <w:spacing w:before="120" w:after="120" w:line="240" w:lineRule="auto"/>
            <w:ind w:hanging="360"/>
            <w:jc w:val="both"/>
          </w:pPr>
        </w:pPrChange>
      </w:pPr>
      <w:ins w:id="13147" w:author="Leuveld, Koen" w:date="2013-10-24T18:55:00Z">
        <w:r>
          <w:rPr>
            <w:rFonts w:ascii="Times New Roman" w:hAnsi="Times New Roman" w:cs="Times New Roman"/>
            <w:color w:val="000000" w:themeColor="text1"/>
            <w:sz w:val="24"/>
            <w:szCs w:val="24"/>
          </w:rPr>
          <w:t>Faites t</w:t>
        </w:r>
      </w:ins>
      <w:ins w:id="13148" w:author="PIERRE" w:date="2013-10-24T12:26:00Z">
        <w:del w:id="13149" w:author="Leuveld, Koen" w:date="2013-10-24T18:55:00Z">
          <w:r w:rsidR="00AF2F6F" w:rsidRPr="00AF2F6F" w:rsidDel="002D6549">
            <w:rPr>
              <w:rFonts w:ascii="Times New Roman" w:hAnsi="Times New Roman" w:cs="Times New Roman"/>
              <w:color w:val="000000" w:themeColor="text1"/>
              <w:sz w:val="24"/>
              <w:szCs w:val="24"/>
              <w:rPrChange w:id="13150" w:author="PIERRE" w:date="2013-10-24T12:27:00Z">
                <w:rPr>
                  <w:rFonts w:ascii="Times New Roman" w:eastAsiaTheme="majorEastAsia" w:hAnsi="Times New Roman" w:cs="Times New Roman"/>
                  <w:b/>
                  <w:bCs/>
                  <w:color w:val="000000" w:themeColor="text1"/>
                  <w:sz w:val="24"/>
                  <w:szCs w:val="24"/>
                  <w:lang w:val="nl-NL" w:eastAsia="en-US"/>
                </w:rPr>
              </w:rPrChange>
            </w:rPr>
            <w:delText>T</w:delText>
          </w:r>
        </w:del>
        <w:r w:rsidR="00AF2F6F" w:rsidRPr="00AF2F6F">
          <w:rPr>
            <w:rFonts w:ascii="Times New Roman" w:hAnsi="Times New Roman" w:cs="Times New Roman"/>
            <w:color w:val="000000" w:themeColor="text1"/>
            <w:sz w:val="24"/>
            <w:szCs w:val="24"/>
            <w:rPrChange w:id="13151" w:author="PIERRE" w:date="2013-10-24T12:27:00Z">
              <w:rPr>
                <w:rFonts w:ascii="Times New Roman" w:eastAsiaTheme="majorEastAsia" w:hAnsi="Times New Roman" w:cs="Times New Roman"/>
                <w:b/>
                <w:bCs/>
                <w:color w:val="000000" w:themeColor="text1"/>
                <w:sz w:val="24"/>
                <w:szCs w:val="24"/>
                <w:lang w:val="nl-NL" w:eastAsia="en-US"/>
              </w:rPr>
            </w:rPrChange>
          </w:rPr>
          <w:t>ire</w:t>
        </w:r>
        <w:del w:id="13152" w:author="Leuveld, Koen" w:date="2013-10-24T18:55:00Z">
          <w:r w:rsidR="00AF2F6F" w:rsidRPr="00AF2F6F" w:rsidDel="002D6549">
            <w:rPr>
              <w:rFonts w:ascii="Times New Roman" w:hAnsi="Times New Roman" w:cs="Times New Roman"/>
              <w:color w:val="000000" w:themeColor="text1"/>
              <w:sz w:val="24"/>
              <w:szCs w:val="24"/>
              <w:rPrChange w:id="13153" w:author="PIERRE" w:date="2013-10-24T12:27:00Z">
                <w:rPr>
                  <w:rFonts w:ascii="Times New Roman" w:eastAsiaTheme="majorEastAsia" w:hAnsi="Times New Roman" w:cs="Times New Roman"/>
                  <w:b/>
                  <w:bCs/>
                  <w:color w:val="000000" w:themeColor="text1"/>
                  <w:sz w:val="24"/>
                  <w:szCs w:val="24"/>
                  <w:lang w:val="nl-NL" w:eastAsia="en-US"/>
                </w:rPr>
              </w:rPrChange>
            </w:rPr>
            <w:delText>z</w:delText>
          </w:r>
        </w:del>
      </w:ins>
      <w:ins w:id="13154" w:author="Leuveld, Koen" w:date="2013-10-24T18:55:00Z">
        <w:r>
          <w:rPr>
            <w:rFonts w:ascii="Times New Roman" w:hAnsi="Times New Roman" w:cs="Times New Roman"/>
            <w:color w:val="000000" w:themeColor="text1"/>
            <w:sz w:val="24"/>
            <w:szCs w:val="24"/>
          </w:rPr>
          <w:t>r</w:t>
        </w:r>
      </w:ins>
      <w:ins w:id="13155" w:author="PIERRE" w:date="2013-10-24T12:26:00Z">
        <w:r w:rsidR="00AF2F6F" w:rsidRPr="00AF2F6F">
          <w:rPr>
            <w:rFonts w:ascii="Times New Roman" w:hAnsi="Times New Roman" w:cs="Times New Roman"/>
            <w:color w:val="000000" w:themeColor="text1"/>
            <w:sz w:val="24"/>
            <w:szCs w:val="24"/>
            <w:rPrChange w:id="13156" w:author="PIERRE" w:date="2013-10-24T12:27:00Z">
              <w:rPr>
                <w:rFonts w:ascii="Times New Roman" w:eastAsiaTheme="majorEastAsia" w:hAnsi="Times New Roman" w:cs="Times New Roman"/>
                <w:b/>
                <w:bCs/>
                <w:color w:val="000000" w:themeColor="text1"/>
                <w:sz w:val="24"/>
                <w:szCs w:val="24"/>
                <w:lang w:val="nl-NL" w:eastAsia="en-US"/>
              </w:rPr>
            </w:rPrChange>
          </w:rPr>
          <w:t xml:space="preserve"> aléatoirement une </w:t>
        </w:r>
        <w:del w:id="13157" w:author="Leuveld, Koen" w:date="2013-10-24T18:55:00Z">
          <w:r w:rsidR="00AF2F6F" w:rsidRPr="00AF2F6F" w:rsidDel="002D6549">
            <w:rPr>
              <w:rFonts w:ascii="Times New Roman" w:hAnsi="Times New Roman" w:cs="Times New Roman"/>
              <w:color w:val="000000" w:themeColor="text1"/>
              <w:sz w:val="24"/>
              <w:szCs w:val="24"/>
              <w:rPrChange w:id="13158" w:author="PIERRE" w:date="2013-10-24T12:27:00Z">
                <w:rPr>
                  <w:rFonts w:ascii="Times New Roman" w:eastAsiaTheme="majorEastAsia" w:hAnsi="Times New Roman" w:cs="Times New Roman"/>
                  <w:b/>
                  <w:bCs/>
                  <w:color w:val="000000" w:themeColor="text1"/>
                  <w:sz w:val="24"/>
                  <w:szCs w:val="24"/>
                  <w:lang w:val="nl-NL" w:eastAsia="en-US"/>
                </w:rPr>
              </w:rPrChange>
            </w:rPr>
            <w:delText xml:space="preserve">feuille </w:delText>
          </w:r>
        </w:del>
      </w:ins>
      <w:ins w:id="13159" w:author="Leuveld, Koen" w:date="2013-10-24T18:55:00Z">
        <w:r>
          <w:rPr>
            <w:rFonts w:ascii="Times New Roman" w:hAnsi="Times New Roman" w:cs="Times New Roman"/>
            <w:color w:val="000000" w:themeColor="text1"/>
            <w:sz w:val="24"/>
            <w:szCs w:val="24"/>
          </w:rPr>
          <w:t xml:space="preserve">enveloppe </w:t>
        </w:r>
      </w:ins>
      <w:ins w:id="13160" w:author="PIERRE" w:date="2013-10-24T12:26:00Z">
        <w:del w:id="13161" w:author="Leuveld, Koen" w:date="2013-10-24T18:55:00Z">
          <w:r w:rsidR="00AF2F6F" w:rsidRPr="00AF2F6F" w:rsidDel="002D6549">
            <w:rPr>
              <w:rFonts w:ascii="Times New Roman" w:hAnsi="Times New Roman" w:cs="Times New Roman"/>
              <w:color w:val="000000" w:themeColor="text1"/>
              <w:sz w:val="24"/>
              <w:szCs w:val="24"/>
              <w:rPrChange w:id="13162" w:author="PIERRE" w:date="2013-10-24T12:27:00Z">
                <w:rPr>
                  <w:rFonts w:ascii="Times New Roman" w:eastAsiaTheme="majorEastAsia" w:hAnsi="Times New Roman" w:cs="Times New Roman"/>
                  <w:b/>
                  <w:bCs/>
                  <w:color w:val="000000" w:themeColor="text1"/>
                  <w:sz w:val="24"/>
                  <w:szCs w:val="24"/>
                  <w:lang w:val="nl-NL" w:eastAsia="en-US"/>
                </w:rPr>
              </w:rPrChange>
            </w:rPr>
            <w:delText xml:space="preserve">d’enregistrement de </w:delText>
          </w:r>
        </w:del>
        <w:r w:rsidR="00AF2F6F" w:rsidRPr="00AF2F6F">
          <w:rPr>
            <w:rFonts w:ascii="Times New Roman" w:hAnsi="Times New Roman" w:cs="Times New Roman"/>
            <w:color w:val="000000" w:themeColor="text1"/>
            <w:sz w:val="24"/>
            <w:szCs w:val="24"/>
            <w:rPrChange w:id="13163" w:author="PIERRE" w:date="2013-10-24T12:27:00Z">
              <w:rPr>
                <w:rFonts w:ascii="Times New Roman" w:eastAsiaTheme="majorEastAsia" w:hAnsi="Times New Roman" w:cs="Times New Roman"/>
                <w:b/>
                <w:bCs/>
                <w:color w:val="000000" w:themeColor="text1"/>
                <w:sz w:val="24"/>
                <w:szCs w:val="24"/>
                <w:lang w:val="nl-NL" w:eastAsia="en-US"/>
              </w:rPr>
            </w:rPrChange>
          </w:rPr>
          <w:t xml:space="preserve">la pile </w:t>
        </w:r>
        <w:del w:id="13164" w:author="Leuveld, Koen" w:date="2013-10-24T18:55:00Z">
          <w:r w:rsidR="00AF2F6F" w:rsidRPr="00AF2F6F" w:rsidDel="002D6549">
            <w:rPr>
              <w:rFonts w:ascii="Times New Roman" w:hAnsi="Times New Roman" w:cs="Times New Roman"/>
              <w:color w:val="000000" w:themeColor="text1"/>
              <w:sz w:val="24"/>
              <w:szCs w:val="24"/>
              <w:rPrChange w:id="13165" w:author="PIERRE" w:date="2013-10-24T12:27:00Z">
                <w:rPr>
                  <w:rFonts w:ascii="Times New Roman" w:eastAsiaTheme="majorEastAsia" w:hAnsi="Times New Roman" w:cs="Times New Roman"/>
                  <w:b/>
                  <w:bCs/>
                  <w:color w:val="000000" w:themeColor="text1"/>
                  <w:sz w:val="24"/>
                  <w:szCs w:val="24"/>
                  <w:lang w:val="nl-NL" w:eastAsia="en-US"/>
                </w:rPr>
              </w:rPrChange>
            </w:rPr>
            <w:delText xml:space="preserve">des feuilles d’enregistrement </w:delText>
          </w:r>
        </w:del>
      </w:ins>
      <w:ins w:id="13166" w:author="Leuveld, Koen" w:date="2013-10-24T18:55:00Z">
        <w:r>
          <w:rPr>
            <w:rFonts w:ascii="Times New Roman" w:hAnsi="Times New Roman" w:cs="Times New Roman"/>
            <w:color w:val="000000" w:themeColor="text1"/>
            <w:sz w:val="24"/>
            <w:szCs w:val="24"/>
          </w:rPr>
          <w:t xml:space="preserve">avec les questionnaires </w:t>
        </w:r>
      </w:ins>
      <w:ins w:id="13167" w:author="PIERRE" w:date="2013-10-24T12:26:00Z">
        <w:del w:id="13168" w:author="Leuveld, Koen" w:date="2013-10-24T18:55:00Z">
          <w:r w:rsidR="00AF2F6F" w:rsidRPr="00AF2F6F" w:rsidDel="002D6549">
            <w:rPr>
              <w:rFonts w:ascii="Times New Roman" w:hAnsi="Times New Roman" w:cs="Times New Roman"/>
              <w:color w:val="000000" w:themeColor="text1"/>
              <w:sz w:val="24"/>
              <w:szCs w:val="24"/>
              <w:rPrChange w:id="13169" w:author="PIERRE" w:date="2013-10-24T12:27:00Z">
                <w:rPr>
                  <w:rFonts w:ascii="Times New Roman" w:eastAsiaTheme="majorEastAsia" w:hAnsi="Times New Roman" w:cs="Times New Roman"/>
                  <w:b/>
                  <w:bCs/>
                  <w:color w:val="000000" w:themeColor="text1"/>
                  <w:sz w:val="24"/>
                  <w:szCs w:val="24"/>
                  <w:lang w:val="nl-NL" w:eastAsia="en-US"/>
                </w:rPr>
              </w:rPrChange>
            </w:rPr>
            <w:delText>de l’exercice Donne triple (</w:delText>
          </w:r>
        </w:del>
        <w:r w:rsidR="00AF2F6F" w:rsidRPr="00AF2F6F">
          <w:rPr>
            <w:rFonts w:ascii="Times New Roman" w:hAnsi="Times New Roman" w:cs="Times New Roman"/>
            <w:color w:val="000000" w:themeColor="text1"/>
            <w:sz w:val="24"/>
            <w:szCs w:val="24"/>
            <w:rPrChange w:id="13170" w:author="PIERRE" w:date="2013-10-24T12:27:00Z">
              <w:rPr>
                <w:rFonts w:ascii="Times New Roman" w:eastAsiaTheme="majorEastAsia" w:hAnsi="Times New Roman" w:cs="Times New Roman"/>
                <w:b/>
                <w:bCs/>
                <w:color w:val="000000" w:themeColor="text1"/>
                <w:sz w:val="24"/>
                <w:szCs w:val="24"/>
                <w:lang w:val="nl-NL" w:eastAsia="en-US"/>
              </w:rPr>
            </w:rPrChange>
          </w:rPr>
          <w:t>version B</w:t>
        </w:r>
        <w:del w:id="13171" w:author="Leuveld, Koen" w:date="2013-10-24T18:55:00Z">
          <w:r w:rsidR="00AF2F6F" w:rsidRPr="00AF2F6F" w:rsidDel="002D6549">
            <w:rPr>
              <w:rFonts w:ascii="Times New Roman" w:hAnsi="Times New Roman" w:cs="Times New Roman"/>
              <w:color w:val="000000" w:themeColor="text1"/>
              <w:sz w:val="24"/>
              <w:szCs w:val="24"/>
              <w:rPrChange w:id="13172" w:author="PIERRE" w:date="2013-10-24T12:27:00Z">
                <w:rPr>
                  <w:rFonts w:ascii="Times New Roman" w:eastAsiaTheme="majorEastAsia" w:hAnsi="Times New Roman" w:cs="Times New Roman"/>
                  <w:b/>
                  <w:bCs/>
                  <w:color w:val="000000" w:themeColor="text1"/>
                  <w:sz w:val="24"/>
                  <w:szCs w:val="24"/>
                  <w:lang w:val="nl-NL" w:eastAsia="en-US"/>
                </w:rPr>
              </w:rPrChange>
            </w:rPr>
            <w:delText>)</w:delText>
          </w:r>
        </w:del>
        <w:r w:rsidR="00AF2F6F" w:rsidRPr="00AF2F6F">
          <w:rPr>
            <w:rFonts w:ascii="Times New Roman" w:hAnsi="Times New Roman" w:cs="Times New Roman"/>
            <w:color w:val="000000" w:themeColor="text1"/>
            <w:sz w:val="24"/>
            <w:szCs w:val="24"/>
            <w:rPrChange w:id="13173" w:author="PIERRE" w:date="2013-10-24T12:27:00Z">
              <w:rPr>
                <w:rFonts w:ascii="Times New Roman" w:eastAsiaTheme="majorEastAsia" w:hAnsi="Times New Roman" w:cs="Times New Roman"/>
                <w:b/>
                <w:bCs/>
                <w:color w:val="000000" w:themeColor="text1"/>
                <w:sz w:val="24"/>
                <w:szCs w:val="24"/>
                <w:lang w:val="nl-NL" w:eastAsia="en-US"/>
              </w:rPr>
            </w:rPrChange>
          </w:rPr>
          <w:t xml:space="preserve">. </w:t>
        </w:r>
      </w:ins>
    </w:p>
    <w:p w:rsidR="00726879" w:rsidRPr="00442E10" w:rsidRDefault="00AF2F6F" w:rsidP="009C61AE">
      <w:pPr>
        <w:pStyle w:val="ListParagraph"/>
        <w:numPr>
          <w:ilvl w:val="0"/>
          <w:numId w:val="4"/>
        </w:numPr>
        <w:spacing w:before="120" w:after="120" w:line="240" w:lineRule="auto"/>
        <w:jc w:val="both"/>
        <w:rPr>
          <w:ins w:id="13174" w:author="PIERRE" w:date="2013-10-24T12:26:00Z"/>
          <w:rFonts w:ascii="Times New Roman" w:hAnsi="Times New Roman" w:cs="Times New Roman"/>
          <w:color w:val="000000" w:themeColor="text1"/>
          <w:sz w:val="24"/>
          <w:szCs w:val="24"/>
        </w:rPr>
        <w:pPrChange w:id="13175" w:author="Leuveld, Koen" w:date="2013-10-24T19:04:00Z">
          <w:pPr>
            <w:pStyle w:val="ListParagraph"/>
            <w:numPr>
              <w:numId w:val="27"/>
            </w:numPr>
            <w:spacing w:before="120" w:after="120" w:line="240" w:lineRule="auto"/>
            <w:ind w:hanging="360"/>
            <w:jc w:val="both"/>
          </w:pPr>
        </w:pPrChange>
      </w:pPr>
      <w:ins w:id="13176" w:author="PIERRE" w:date="2013-10-24T12:26:00Z">
        <w:r w:rsidRPr="00AF2F6F">
          <w:rPr>
            <w:rFonts w:ascii="Times New Roman" w:hAnsi="Times New Roman" w:cs="Times New Roman"/>
            <w:color w:val="000000" w:themeColor="text1"/>
            <w:sz w:val="24"/>
            <w:szCs w:val="24"/>
            <w:rPrChange w:id="13177" w:author="PIERRE" w:date="2013-10-24T12:27:00Z">
              <w:rPr>
                <w:rFonts w:ascii="Times New Roman" w:eastAsiaTheme="majorEastAsia" w:hAnsi="Times New Roman" w:cs="Times New Roman"/>
                <w:b/>
                <w:bCs/>
                <w:color w:val="000000" w:themeColor="text1"/>
                <w:sz w:val="24"/>
                <w:szCs w:val="24"/>
                <w:lang w:val="nl-NL" w:eastAsia="en-US"/>
              </w:rPr>
            </w:rPrChange>
          </w:rPr>
          <w:t xml:space="preserve">De la feuille d’enregistrement sélectionnée, vérifiez les codes d’identification (structure et ménage) et les inscrire dans les colonnes 9 et 10 de la feuille de calcul 2; vérifiez ensuite le nombre de </w:t>
        </w:r>
        <w:del w:id="13178" w:author="Leuveld, Koen" w:date="2013-10-24T16:26:00Z">
          <w:r w:rsidRPr="00AF2F6F" w:rsidDel="00D66175">
            <w:rPr>
              <w:rFonts w:ascii="Times New Roman" w:hAnsi="Times New Roman" w:cs="Times New Roman"/>
              <w:color w:val="000000" w:themeColor="text1"/>
              <w:sz w:val="24"/>
              <w:szCs w:val="24"/>
              <w:rPrChange w:id="13179" w:author="PIERRE" w:date="2013-10-24T12:27:00Z">
                <w:rPr>
                  <w:rFonts w:ascii="Times New Roman" w:eastAsiaTheme="majorEastAsia" w:hAnsi="Times New Roman" w:cs="Times New Roman"/>
                  <w:b/>
                  <w:bCs/>
                  <w:color w:val="000000" w:themeColor="text1"/>
                  <w:sz w:val="24"/>
                  <w:szCs w:val="24"/>
                  <w:lang w:val="nl-NL" w:eastAsia="en-US"/>
                </w:rPr>
              </w:rPrChange>
            </w:rPr>
            <w:delText>coupon</w:delText>
          </w:r>
        </w:del>
      </w:ins>
      <w:ins w:id="13180" w:author="Leuveld, Koen" w:date="2013-10-24T16:26:00Z">
        <w:r w:rsidR="00D66175">
          <w:rPr>
            <w:rFonts w:ascii="Times New Roman" w:hAnsi="Times New Roman" w:cs="Times New Roman"/>
            <w:color w:val="000000" w:themeColor="text1"/>
            <w:sz w:val="24"/>
            <w:szCs w:val="24"/>
          </w:rPr>
          <w:t>pièce</w:t>
        </w:r>
      </w:ins>
      <w:ins w:id="13181" w:author="PIERRE" w:date="2013-10-24T12:26:00Z">
        <w:r w:rsidRPr="00AF2F6F">
          <w:rPr>
            <w:rFonts w:ascii="Times New Roman" w:hAnsi="Times New Roman" w:cs="Times New Roman"/>
            <w:color w:val="000000" w:themeColor="text1"/>
            <w:sz w:val="24"/>
            <w:szCs w:val="24"/>
            <w:rPrChange w:id="13182" w:author="PIERRE" w:date="2013-10-24T12:27:00Z">
              <w:rPr>
                <w:rFonts w:ascii="Times New Roman" w:eastAsiaTheme="majorEastAsia" w:hAnsi="Times New Roman" w:cs="Times New Roman"/>
                <w:b/>
                <w:bCs/>
                <w:color w:val="000000" w:themeColor="text1"/>
                <w:sz w:val="24"/>
                <w:szCs w:val="24"/>
                <w:lang w:val="nl-NL" w:eastAsia="en-US"/>
              </w:rPr>
            </w:rPrChange>
          </w:rPr>
          <w:t xml:space="preserve">s envoyés dans le bac [TDB3], et l’inscrire dans les colonnes 11 et 13 de la feuille de calcul 2. </w:t>
        </w:r>
      </w:ins>
    </w:p>
    <w:p w:rsidR="00726879" w:rsidRPr="00442E10" w:rsidRDefault="00AF2F6F" w:rsidP="009C61AE">
      <w:pPr>
        <w:pStyle w:val="ListParagraph"/>
        <w:numPr>
          <w:ilvl w:val="0"/>
          <w:numId w:val="4"/>
        </w:numPr>
        <w:spacing w:before="120" w:after="120" w:line="240" w:lineRule="auto"/>
        <w:jc w:val="both"/>
        <w:rPr>
          <w:ins w:id="13183" w:author="PIERRE" w:date="2013-10-24T12:26:00Z"/>
          <w:rFonts w:ascii="Times New Roman" w:hAnsi="Times New Roman" w:cs="Times New Roman"/>
          <w:color w:val="000000" w:themeColor="text1"/>
          <w:sz w:val="24"/>
          <w:szCs w:val="24"/>
        </w:rPr>
        <w:pPrChange w:id="13184" w:author="Leuveld, Koen" w:date="2013-10-24T19:05:00Z">
          <w:pPr>
            <w:pStyle w:val="ListParagraph"/>
            <w:numPr>
              <w:numId w:val="27"/>
            </w:numPr>
            <w:spacing w:before="120" w:after="120" w:line="240" w:lineRule="auto"/>
            <w:ind w:hanging="360"/>
            <w:jc w:val="both"/>
          </w:pPr>
        </w:pPrChange>
      </w:pPr>
      <w:ins w:id="13185" w:author="PIERRE" w:date="2013-10-24T12:26:00Z">
        <w:r w:rsidRPr="00AF2F6F">
          <w:rPr>
            <w:rFonts w:ascii="Times New Roman" w:hAnsi="Times New Roman" w:cs="Times New Roman"/>
            <w:color w:val="000000" w:themeColor="text1"/>
            <w:sz w:val="24"/>
            <w:szCs w:val="24"/>
            <w:rPrChange w:id="13186" w:author="PIERRE" w:date="2013-10-24T12:27:00Z">
              <w:rPr>
                <w:rFonts w:ascii="Times New Roman" w:eastAsiaTheme="majorEastAsia" w:hAnsi="Times New Roman" w:cs="Times New Roman"/>
                <w:b/>
                <w:bCs/>
                <w:color w:val="000000" w:themeColor="text1"/>
                <w:sz w:val="24"/>
                <w:szCs w:val="24"/>
                <w:lang w:val="nl-NL" w:eastAsia="en-US"/>
              </w:rPr>
            </w:rPrChange>
          </w:rPr>
          <w:t>Copier [TDB3] dans la colonne 5 de la fiche de paiement.</w:t>
        </w:r>
      </w:ins>
    </w:p>
    <w:p w:rsidR="00726879" w:rsidRPr="00442E10" w:rsidRDefault="00AF2F6F" w:rsidP="009C61AE">
      <w:pPr>
        <w:pStyle w:val="ListParagraph"/>
        <w:numPr>
          <w:ilvl w:val="0"/>
          <w:numId w:val="4"/>
        </w:numPr>
        <w:spacing w:before="120" w:after="120" w:line="240" w:lineRule="auto"/>
        <w:jc w:val="both"/>
        <w:rPr>
          <w:ins w:id="13187" w:author="PIERRE" w:date="2013-10-24T12:26:00Z"/>
          <w:rFonts w:ascii="Times New Roman" w:hAnsi="Times New Roman" w:cs="Times New Roman"/>
          <w:color w:val="000000" w:themeColor="text1"/>
          <w:sz w:val="24"/>
          <w:szCs w:val="24"/>
        </w:rPr>
        <w:pPrChange w:id="13188" w:author="Leuveld, Koen" w:date="2013-10-24T19:05:00Z">
          <w:pPr>
            <w:pStyle w:val="ListParagraph"/>
            <w:numPr>
              <w:numId w:val="27"/>
            </w:numPr>
            <w:spacing w:before="120" w:after="120" w:line="240" w:lineRule="auto"/>
            <w:ind w:hanging="360"/>
            <w:jc w:val="both"/>
          </w:pPr>
        </w:pPrChange>
      </w:pPr>
      <w:ins w:id="13189" w:author="PIERRE" w:date="2013-10-24T12:26:00Z">
        <w:r w:rsidRPr="00AF2F6F">
          <w:rPr>
            <w:rFonts w:ascii="Times New Roman" w:hAnsi="Times New Roman" w:cs="Times New Roman"/>
            <w:color w:val="000000" w:themeColor="text1"/>
            <w:sz w:val="24"/>
            <w:szCs w:val="24"/>
            <w:rPrChange w:id="13190" w:author="PIERRE" w:date="2013-10-24T12:27:00Z">
              <w:rPr>
                <w:rFonts w:ascii="Times New Roman" w:eastAsiaTheme="majorEastAsia" w:hAnsi="Times New Roman" w:cs="Times New Roman"/>
                <w:b/>
                <w:bCs/>
                <w:color w:val="000000" w:themeColor="text1"/>
                <w:sz w:val="24"/>
                <w:szCs w:val="24"/>
                <w:lang w:val="nl-NL" w:eastAsia="en-US"/>
              </w:rPr>
            </w:rPrChange>
          </w:rPr>
          <w:t xml:space="preserve">Dire à l’enquêté : « L’envoyeur vous a expédié [TD01] </w:t>
        </w:r>
        <w:del w:id="13191" w:author="Leuveld, Koen" w:date="2013-10-24T16:26:00Z">
          <w:r w:rsidRPr="00AF2F6F" w:rsidDel="00D66175">
            <w:rPr>
              <w:rFonts w:ascii="Times New Roman" w:hAnsi="Times New Roman" w:cs="Times New Roman"/>
              <w:color w:val="000000" w:themeColor="text1"/>
              <w:sz w:val="24"/>
              <w:szCs w:val="24"/>
              <w:rPrChange w:id="13192" w:author="PIERRE" w:date="2013-10-24T12:27:00Z">
                <w:rPr>
                  <w:rFonts w:ascii="Times New Roman" w:eastAsiaTheme="majorEastAsia" w:hAnsi="Times New Roman" w:cs="Times New Roman"/>
                  <w:b/>
                  <w:bCs/>
                  <w:color w:val="000000" w:themeColor="text1"/>
                  <w:sz w:val="24"/>
                  <w:szCs w:val="24"/>
                  <w:lang w:val="nl-NL" w:eastAsia="en-US"/>
                </w:rPr>
              </w:rPrChange>
            </w:rPr>
            <w:delText>coupon</w:delText>
          </w:r>
        </w:del>
      </w:ins>
      <w:ins w:id="13193" w:author="Leuveld, Koen" w:date="2013-10-24T16:26:00Z">
        <w:r w:rsidR="00D66175">
          <w:rPr>
            <w:rFonts w:ascii="Times New Roman" w:hAnsi="Times New Roman" w:cs="Times New Roman"/>
            <w:color w:val="000000" w:themeColor="text1"/>
            <w:sz w:val="24"/>
            <w:szCs w:val="24"/>
          </w:rPr>
          <w:t>pièce</w:t>
        </w:r>
      </w:ins>
      <w:ins w:id="13194" w:author="PIERRE" w:date="2013-10-24T12:26:00Z">
        <w:r w:rsidRPr="00AF2F6F">
          <w:rPr>
            <w:rFonts w:ascii="Times New Roman" w:hAnsi="Times New Roman" w:cs="Times New Roman"/>
            <w:color w:val="000000" w:themeColor="text1"/>
            <w:sz w:val="24"/>
            <w:szCs w:val="24"/>
            <w:rPrChange w:id="13195" w:author="PIERRE" w:date="2013-10-24T12:27:00Z">
              <w:rPr>
                <w:rFonts w:ascii="Times New Roman" w:eastAsiaTheme="majorEastAsia" w:hAnsi="Times New Roman" w:cs="Times New Roman"/>
                <w:b/>
                <w:bCs/>
                <w:color w:val="000000" w:themeColor="text1"/>
                <w:sz w:val="24"/>
                <w:szCs w:val="24"/>
                <w:lang w:val="nl-NL" w:eastAsia="en-US"/>
              </w:rPr>
            </w:rPrChange>
          </w:rPr>
          <w:t xml:space="preserve">s. Nous allons les tripler et vous recevrez [TD03] </w:t>
        </w:r>
        <w:del w:id="13196" w:author="Leuveld, Koen" w:date="2013-10-24T16:26:00Z">
          <w:r w:rsidRPr="00AF2F6F" w:rsidDel="00D66175">
            <w:rPr>
              <w:rFonts w:ascii="Times New Roman" w:hAnsi="Times New Roman" w:cs="Times New Roman"/>
              <w:color w:val="000000" w:themeColor="text1"/>
              <w:sz w:val="24"/>
              <w:szCs w:val="24"/>
              <w:rPrChange w:id="13197" w:author="PIERRE" w:date="2013-10-24T12:27:00Z">
                <w:rPr>
                  <w:rFonts w:ascii="Times New Roman" w:eastAsiaTheme="majorEastAsia" w:hAnsi="Times New Roman" w:cs="Times New Roman"/>
                  <w:b/>
                  <w:bCs/>
                  <w:color w:val="000000" w:themeColor="text1"/>
                  <w:sz w:val="24"/>
                  <w:szCs w:val="24"/>
                  <w:lang w:val="nl-NL" w:eastAsia="en-US"/>
                </w:rPr>
              </w:rPrChange>
            </w:rPr>
            <w:delText>coupon</w:delText>
          </w:r>
        </w:del>
      </w:ins>
      <w:ins w:id="13198" w:author="Leuveld, Koen" w:date="2013-10-24T16:26:00Z">
        <w:r w:rsidR="00D66175">
          <w:rPr>
            <w:rFonts w:ascii="Times New Roman" w:hAnsi="Times New Roman" w:cs="Times New Roman"/>
            <w:color w:val="000000" w:themeColor="text1"/>
            <w:sz w:val="24"/>
            <w:szCs w:val="24"/>
          </w:rPr>
          <w:t>pièce</w:t>
        </w:r>
      </w:ins>
      <w:ins w:id="13199" w:author="PIERRE" w:date="2013-10-24T12:26:00Z">
        <w:r w:rsidRPr="00AF2F6F">
          <w:rPr>
            <w:rFonts w:ascii="Times New Roman" w:hAnsi="Times New Roman" w:cs="Times New Roman"/>
            <w:color w:val="000000" w:themeColor="text1"/>
            <w:sz w:val="24"/>
            <w:szCs w:val="24"/>
            <w:rPrChange w:id="13200" w:author="PIERRE" w:date="2013-10-24T12:27:00Z">
              <w:rPr>
                <w:rFonts w:ascii="Times New Roman" w:eastAsiaTheme="majorEastAsia" w:hAnsi="Times New Roman" w:cs="Times New Roman"/>
                <w:b/>
                <w:bCs/>
                <w:color w:val="000000" w:themeColor="text1"/>
                <w:sz w:val="24"/>
                <w:szCs w:val="24"/>
                <w:lang w:val="nl-NL" w:eastAsia="en-US"/>
              </w:rPr>
            </w:rPrChange>
          </w:rPr>
          <w:t xml:space="preserve">s ». </w:t>
        </w:r>
      </w:ins>
    </w:p>
    <w:p w:rsidR="00726879" w:rsidRPr="00442E10" w:rsidRDefault="00726879" w:rsidP="00726879">
      <w:pPr>
        <w:pStyle w:val="ListParagraph"/>
        <w:spacing w:before="120" w:after="120" w:line="240" w:lineRule="auto"/>
        <w:jc w:val="both"/>
        <w:rPr>
          <w:ins w:id="13201" w:author="PIERRE" w:date="2013-10-24T12:26:00Z"/>
          <w:rFonts w:ascii="Times New Roman" w:hAnsi="Times New Roman" w:cs="Times New Roman"/>
          <w:color w:val="000000" w:themeColor="text1"/>
          <w:sz w:val="24"/>
          <w:szCs w:val="24"/>
        </w:rPr>
      </w:pPr>
    </w:p>
    <w:p w:rsidR="00726879" w:rsidRPr="00442E10" w:rsidRDefault="00AF2F6F" w:rsidP="00726879">
      <w:pPr>
        <w:spacing w:before="120" w:after="120" w:line="240" w:lineRule="auto"/>
        <w:jc w:val="both"/>
        <w:rPr>
          <w:ins w:id="13202" w:author="PIERRE" w:date="2013-10-24T12:26:00Z"/>
          <w:rFonts w:ascii="Times New Roman" w:hAnsi="Times New Roman" w:cs="Times New Roman"/>
          <w:b/>
          <w:color w:val="000000" w:themeColor="text1"/>
          <w:sz w:val="24"/>
          <w:szCs w:val="24"/>
        </w:rPr>
      </w:pPr>
      <w:ins w:id="13203" w:author="PIERRE" w:date="2013-10-24T12:26:00Z">
        <w:r w:rsidRPr="00AF2F6F">
          <w:rPr>
            <w:rFonts w:ascii="Times New Roman" w:hAnsi="Times New Roman" w:cs="Times New Roman"/>
            <w:b/>
            <w:color w:val="000000" w:themeColor="text1"/>
            <w:sz w:val="24"/>
            <w:szCs w:val="24"/>
            <w:rPrChange w:id="13204" w:author="PIERRE" w:date="2013-10-24T12:27:00Z">
              <w:rPr>
                <w:rFonts w:ascii="Times New Roman" w:eastAsiaTheme="majorEastAsia" w:hAnsi="Times New Roman" w:cs="Times New Roman"/>
                <w:b/>
                <w:bCs/>
                <w:color w:val="000000" w:themeColor="text1"/>
                <w:sz w:val="24"/>
                <w:szCs w:val="24"/>
                <w:lang w:val="nl-NL" w:eastAsia="en-US"/>
              </w:rPr>
            </w:rPrChange>
          </w:rPr>
          <w:t>Jeton 6: Exercice d’allocation Envoyeur</w:t>
        </w:r>
      </w:ins>
    </w:p>
    <w:p w:rsidR="00726879" w:rsidRPr="00442E10" w:rsidRDefault="00AF2F6F" w:rsidP="009C61AE">
      <w:pPr>
        <w:pStyle w:val="ListParagraph"/>
        <w:numPr>
          <w:ilvl w:val="0"/>
          <w:numId w:val="4"/>
        </w:numPr>
        <w:spacing w:before="120" w:after="120" w:line="240" w:lineRule="auto"/>
        <w:jc w:val="both"/>
        <w:rPr>
          <w:ins w:id="13205" w:author="PIERRE" w:date="2013-10-24T12:26:00Z"/>
          <w:rFonts w:ascii="Times New Roman" w:hAnsi="Times New Roman" w:cs="Times New Roman"/>
          <w:color w:val="000000" w:themeColor="text1"/>
          <w:sz w:val="24"/>
          <w:szCs w:val="24"/>
        </w:rPr>
        <w:pPrChange w:id="13206" w:author="Leuveld, Koen" w:date="2013-10-24T19:05:00Z">
          <w:pPr>
            <w:pStyle w:val="ListParagraph"/>
            <w:numPr>
              <w:numId w:val="28"/>
            </w:numPr>
            <w:spacing w:before="120" w:after="120" w:line="240" w:lineRule="auto"/>
            <w:ind w:hanging="360"/>
            <w:jc w:val="both"/>
          </w:pPr>
        </w:pPrChange>
      </w:pPr>
      <w:ins w:id="13207" w:author="PIERRE" w:date="2013-10-24T12:26:00Z">
        <w:r w:rsidRPr="00AF2F6F">
          <w:rPr>
            <w:rFonts w:ascii="Times New Roman" w:hAnsi="Times New Roman" w:cs="Times New Roman"/>
            <w:color w:val="000000" w:themeColor="text1"/>
            <w:sz w:val="24"/>
            <w:szCs w:val="24"/>
            <w:rPrChange w:id="13208" w:author="PIERRE" w:date="2013-10-24T12:27:00Z">
              <w:rPr>
                <w:rFonts w:ascii="Times New Roman" w:eastAsiaTheme="majorEastAsia" w:hAnsi="Times New Roman" w:cs="Times New Roman"/>
                <w:b/>
                <w:bCs/>
                <w:color w:val="000000" w:themeColor="text1"/>
                <w:sz w:val="24"/>
                <w:szCs w:val="24"/>
                <w:lang w:val="nl-NL" w:eastAsia="en-US"/>
              </w:rPr>
            </w:rPrChange>
          </w:rPr>
          <w:t>Inscrire 6 dans la colonne 4 de la Fiche de Paiement.</w:t>
        </w:r>
      </w:ins>
    </w:p>
    <w:p w:rsidR="00726879" w:rsidRPr="00442E10" w:rsidRDefault="00AF2F6F" w:rsidP="009C61AE">
      <w:pPr>
        <w:pStyle w:val="ListParagraph"/>
        <w:numPr>
          <w:ilvl w:val="0"/>
          <w:numId w:val="4"/>
        </w:numPr>
        <w:spacing w:before="120" w:after="120" w:line="240" w:lineRule="auto"/>
        <w:jc w:val="both"/>
        <w:rPr>
          <w:ins w:id="13209" w:author="PIERRE" w:date="2013-10-24T12:26:00Z"/>
          <w:rFonts w:ascii="Times New Roman" w:hAnsi="Times New Roman" w:cs="Times New Roman"/>
          <w:color w:val="000000" w:themeColor="text1"/>
          <w:sz w:val="24"/>
          <w:szCs w:val="24"/>
        </w:rPr>
        <w:pPrChange w:id="13210" w:author="Leuveld, Koen" w:date="2013-10-24T19:05:00Z">
          <w:pPr>
            <w:pStyle w:val="ListParagraph"/>
            <w:numPr>
              <w:numId w:val="28"/>
            </w:numPr>
            <w:spacing w:before="120" w:after="120" w:line="240" w:lineRule="auto"/>
            <w:ind w:hanging="360"/>
            <w:jc w:val="both"/>
          </w:pPr>
        </w:pPrChange>
      </w:pPr>
      <w:ins w:id="13211" w:author="PIERRE" w:date="2013-10-24T12:26:00Z">
        <w:r w:rsidRPr="00AF2F6F">
          <w:rPr>
            <w:rFonts w:ascii="Times New Roman" w:hAnsi="Times New Roman" w:cs="Times New Roman"/>
            <w:color w:val="000000" w:themeColor="text1"/>
            <w:sz w:val="24"/>
            <w:szCs w:val="24"/>
            <w:rPrChange w:id="13212" w:author="PIERRE" w:date="2013-10-24T12:27:00Z">
              <w:rPr>
                <w:rFonts w:ascii="Times New Roman" w:eastAsiaTheme="majorEastAsia" w:hAnsi="Times New Roman" w:cs="Times New Roman"/>
                <w:b/>
                <w:bCs/>
                <w:color w:val="000000" w:themeColor="text1"/>
                <w:sz w:val="24"/>
                <w:szCs w:val="24"/>
                <w:lang w:val="nl-NL" w:eastAsia="en-US"/>
              </w:rPr>
            </w:rPrChange>
          </w:rPr>
          <w:t>Inscrire 6 dans la colonne 3 de la feuille de calcul 2.</w:t>
        </w:r>
      </w:ins>
    </w:p>
    <w:p w:rsidR="00726879" w:rsidRPr="00442E10" w:rsidRDefault="00AF2F6F" w:rsidP="009C61AE">
      <w:pPr>
        <w:pStyle w:val="ListParagraph"/>
        <w:numPr>
          <w:ilvl w:val="0"/>
          <w:numId w:val="4"/>
        </w:numPr>
        <w:spacing w:before="120" w:after="120" w:line="240" w:lineRule="auto"/>
        <w:jc w:val="both"/>
        <w:rPr>
          <w:ins w:id="13213" w:author="PIERRE" w:date="2013-10-24T12:26:00Z"/>
          <w:rFonts w:ascii="Times New Roman" w:hAnsi="Times New Roman" w:cs="Times New Roman"/>
          <w:color w:val="000000" w:themeColor="text1"/>
          <w:sz w:val="24"/>
          <w:szCs w:val="24"/>
        </w:rPr>
        <w:pPrChange w:id="13214" w:author="Leuveld, Koen" w:date="2013-10-24T19:05:00Z">
          <w:pPr>
            <w:pStyle w:val="ListParagraph"/>
            <w:numPr>
              <w:numId w:val="28"/>
            </w:numPr>
            <w:spacing w:before="120" w:after="120" w:line="240" w:lineRule="auto"/>
            <w:ind w:hanging="360"/>
            <w:jc w:val="both"/>
          </w:pPr>
        </w:pPrChange>
      </w:pPr>
      <w:ins w:id="13215" w:author="PIERRE" w:date="2013-10-24T12:26:00Z">
        <w:r w:rsidRPr="00AF2F6F">
          <w:rPr>
            <w:rFonts w:ascii="Times New Roman" w:hAnsi="Times New Roman" w:cs="Times New Roman"/>
            <w:color w:val="000000" w:themeColor="text1"/>
            <w:sz w:val="24"/>
            <w:szCs w:val="24"/>
            <w:rPrChange w:id="13216" w:author="PIERRE" w:date="2013-10-24T12:27:00Z">
              <w:rPr>
                <w:rFonts w:ascii="Times New Roman" w:eastAsiaTheme="majorEastAsia" w:hAnsi="Times New Roman" w:cs="Times New Roman"/>
                <w:b/>
                <w:bCs/>
                <w:color w:val="000000" w:themeColor="text1"/>
                <w:sz w:val="24"/>
                <w:szCs w:val="24"/>
                <w:lang w:val="nl-NL" w:eastAsia="en-US"/>
              </w:rPr>
            </w:rPrChange>
          </w:rPr>
          <w:t>Expliquez:</w:t>
        </w:r>
      </w:ins>
    </w:p>
    <w:p w:rsidR="00726879" w:rsidRPr="002D6549" w:rsidRDefault="002D6549" w:rsidP="00726879">
      <w:pPr>
        <w:pStyle w:val="ListParagraph"/>
        <w:numPr>
          <w:ilvl w:val="1"/>
          <w:numId w:val="28"/>
        </w:numPr>
        <w:spacing w:before="120" w:after="120" w:line="240" w:lineRule="auto"/>
        <w:jc w:val="both"/>
        <w:rPr>
          <w:ins w:id="13217" w:author="PIERRE" w:date="2013-10-24T12:26:00Z"/>
          <w:rFonts w:ascii="Times New Roman" w:hAnsi="Times New Roman" w:cs="Times New Roman"/>
          <w:i/>
          <w:color w:val="000000" w:themeColor="text1"/>
          <w:sz w:val="24"/>
          <w:szCs w:val="24"/>
          <w:rPrChange w:id="13218" w:author="Leuveld, Koen" w:date="2013-10-24T18:59:00Z">
            <w:rPr>
              <w:ins w:id="13219" w:author="PIERRE" w:date="2013-10-24T12:26:00Z"/>
              <w:rFonts w:ascii="Times New Roman" w:hAnsi="Times New Roman" w:cs="Times New Roman"/>
              <w:color w:val="000000" w:themeColor="text1"/>
              <w:sz w:val="24"/>
              <w:szCs w:val="24"/>
            </w:rPr>
          </w:rPrChange>
        </w:rPr>
      </w:pPr>
      <w:ins w:id="13220" w:author="Leuveld, Koen" w:date="2013-10-24T18:58:00Z">
        <w:r w:rsidRPr="002D6549">
          <w:rPr>
            <w:rFonts w:ascii="Times New Roman" w:hAnsi="Times New Roman" w:cs="Times New Roman"/>
            <w:i/>
            <w:color w:val="000000" w:themeColor="text1"/>
            <w:sz w:val="24"/>
            <w:szCs w:val="24"/>
            <w:rPrChange w:id="13221" w:author="Leuveld, Koen" w:date="2013-10-24T18:59:00Z">
              <w:rPr>
                <w:rFonts w:ascii="Times New Roman" w:hAnsi="Times New Roman" w:cs="Times New Roman"/>
                <w:color w:val="000000" w:themeColor="text1"/>
                <w:sz w:val="24"/>
                <w:szCs w:val="24"/>
              </w:rPr>
            </w:rPrChange>
          </w:rPr>
          <w:t>« </w:t>
        </w:r>
      </w:ins>
      <w:ins w:id="13222" w:author="PIERRE" w:date="2013-10-24T12:26:00Z">
        <w:r w:rsidR="00AF2F6F" w:rsidRPr="002D6549">
          <w:rPr>
            <w:rFonts w:ascii="Times New Roman" w:hAnsi="Times New Roman" w:cs="Times New Roman"/>
            <w:i/>
            <w:color w:val="000000" w:themeColor="text1"/>
            <w:sz w:val="24"/>
            <w:szCs w:val="24"/>
            <w:rPrChange w:id="13223" w:author="Leuveld, Koen" w:date="2013-10-24T18:59:00Z">
              <w:rPr>
                <w:rFonts w:ascii="Times New Roman" w:eastAsiaTheme="majorEastAsia" w:hAnsi="Times New Roman" w:cs="Times New Roman"/>
                <w:b/>
                <w:bCs/>
                <w:color w:val="000000" w:themeColor="text1"/>
                <w:sz w:val="24"/>
                <w:szCs w:val="24"/>
                <w:lang w:val="nl-NL" w:eastAsia="en-US"/>
              </w:rPr>
            </w:rPrChange>
          </w:rPr>
          <w:t>Vous avez sélectionné le jeton de l’exercice d’allocation envoyeur.</w:t>
        </w:r>
      </w:ins>
      <w:ins w:id="13224" w:author="Leuveld, Koen" w:date="2013-10-24T18:58:00Z">
        <w:r w:rsidRPr="002D6549">
          <w:rPr>
            <w:rFonts w:ascii="Times New Roman" w:hAnsi="Times New Roman" w:cs="Times New Roman"/>
            <w:i/>
            <w:color w:val="000000" w:themeColor="text1"/>
            <w:sz w:val="24"/>
            <w:szCs w:val="24"/>
            <w:rPrChange w:id="13225" w:author="Leuveld, Koen" w:date="2013-10-24T18:59:00Z">
              <w:rPr>
                <w:rFonts w:ascii="Times New Roman" w:hAnsi="Times New Roman" w:cs="Times New Roman"/>
                <w:color w:val="000000" w:themeColor="text1"/>
                <w:sz w:val="24"/>
                <w:szCs w:val="24"/>
              </w:rPr>
            </w:rPrChange>
          </w:rPr>
          <w:t> »</w:t>
        </w:r>
      </w:ins>
      <w:ins w:id="13226" w:author="PIERRE" w:date="2013-10-24T12:26:00Z">
        <w:del w:id="13227" w:author="Leuveld, Koen" w:date="2013-10-24T18:58:00Z">
          <w:r w:rsidR="00AF2F6F" w:rsidRPr="002D6549" w:rsidDel="002D6549">
            <w:rPr>
              <w:rFonts w:ascii="Times New Roman" w:hAnsi="Times New Roman" w:cs="Times New Roman"/>
              <w:i/>
              <w:color w:val="000000" w:themeColor="text1"/>
              <w:sz w:val="24"/>
              <w:szCs w:val="24"/>
              <w:rPrChange w:id="13228" w:author="Leuveld, Koen" w:date="2013-10-24T18:59:00Z">
                <w:rPr>
                  <w:rFonts w:ascii="Times New Roman" w:eastAsiaTheme="majorEastAsia" w:hAnsi="Times New Roman" w:cs="Times New Roman"/>
                  <w:b/>
                  <w:bCs/>
                  <w:color w:val="000000" w:themeColor="text1"/>
                  <w:sz w:val="24"/>
                  <w:szCs w:val="24"/>
                  <w:lang w:val="nl-NL" w:eastAsia="en-US"/>
                </w:rPr>
              </w:rPrChange>
            </w:rPr>
            <w:delText xml:space="preserve"> </w:delText>
          </w:r>
        </w:del>
      </w:ins>
    </w:p>
    <w:p w:rsidR="00726879" w:rsidRPr="002D6549" w:rsidRDefault="002D6549" w:rsidP="00726879">
      <w:pPr>
        <w:pStyle w:val="ListParagraph"/>
        <w:numPr>
          <w:ilvl w:val="1"/>
          <w:numId w:val="28"/>
        </w:numPr>
        <w:spacing w:before="120" w:after="120" w:line="240" w:lineRule="auto"/>
        <w:jc w:val="both"/>
        <w:rPr>
          <w:ins w:id="13229" w:author="PIERRE" w:date="2013-10-24T12:26:00Z"/>
          <w:rFonts w:ascii="Times New Roman" w:hAnsi="Times New Roman" w:cs="Times New Roman"/>
          <w:i/>
          <w:color w:val="000000" w:themeColor="text1"/>
          <w:sz w:val="24"/>
          <w:szCs w:val="24"/>
          <w:rPrChange w:id="13230" w:author="Leuveld, Koen" w:date="2013-10-24T18:59:00Z">
            <w:rPr>
              <w:ins w:id="13231" w:author="PIERRE" w:date="2013-10-24T12:26:00Z"/>
              <w:rFonts w:ascii="Times New Roman" w:hAnsi="Times New Roman" w:cs="Times New Roman"/>
              <w:color w:val="000000" w:themeColor="text1"/>
              <w:sz w:val="24"/>
              <w:szCs w:val="24"/>
            </w:rPr>
          </w:rPrChange>
        </w:rPr>
      </w:pPr>
      <w:ins w:id="13232" w:author="Leuveld, Koen" w:date="2013-10-24T18:59:00Z">
        <w:r w:rsidRPr="002D6549">
          <w:rPr>
            <w:rFonts w:ascii="Times New Roman" w:hAnsi="Times New Roman" w:cs="Times New Roman"/>
            <w:i/>
            <w:color w:val="000000" w:themeColor="text1"/>
            <w:sz w:val="24"/>
            <w:szCs w:val="24"/>
            <w:rPrChange w:id="13233" w:author="Leuveld, Koen" w:date="2013-10-24T18:59:00Z">
              <w:rPr>
                <w:rFonts w:ascii="Times New Roman" w:hAnsi="Times New Roman" w:cs="Times New Roman"/>
                <w:color w:val="000000" w:themeColor="text1"/>
                <w:sz w:val="24"/>
                <w:szCs w:val="24"/>
              </w:rPr>
            </w:rPrChange>
          </w:rPr>
          <w:t>« </w:t>
        </w:r>
      </w:ins>
      <w:ins w:id="13234" w:author="PIERRE" w:date="2013-10-24T12:26:00Z">
        <w:r w:rsidR="00AF2F6F" w:rsidRPr="002D6549">
          <w:rPr>
            <w:rFonts w:ascii="Times New Roman" w:hAnsi="Times New Roman" w:cs="Times New Roman"/>
            <w:i/>
            <w:color w:val="000000" w:themeColor="text1"/>
            <w:sz w:val="24"/>
            <w:szCs w:val="24"/>
            <w:rPrChange w:id="13235" w:author="Leuveld, Koen" w:date="2013-10-24T18:59:00Z">
              <w:rPr>
                <w:rFonts w:ascii="Times New Roman" w:eastAsiaTheme="majorEastAsia" w:hAnsi="Times New Roman" w:cs="Times New Roman"/>
                <w:b/>
                <w:bCs/>
                <w:color w:val="000000" w:themeColor="text1"/>
                <w:sz w:val="24"/>
                <w:szCs w:val="24"/>
                <w:lang w:val="nl-NL" w:eastAsia="en-US"/>
              </w:rPr>
            </w:rPrChange>
          </w:rPr>
          <w:t xml:space="preserve">Dans cet exercice, nous vous avions montré 10 choix de </w:t>
        </w:r>
        <w:del w:id="13236" w:author="Leuveld, Koen" w:date="2013-10-24T16:26:00Z">
          <w:r w:rsidR="00AF2F6F" w:rsidRPr="002D6549" w:rsidDel="00D66175">
            <w:rPr>
              <w:rFonts w:ascii="Times New Roman" w:hAnsi="Times New Roman" w:cs="Times New Roman"/>
              <w:i/>
              <w:color w:val="000000" w:themeColor="text1"/>
              <w:sz w:val="24"/>
              <w:szCs w:val="24"/>
              <w:rPrChange w:id="13237" w:author="Leuveld, Koen" w:date="2013-10-24T18:59:00Z">
                <w:rPr>
                  <w:rFonts w:ascii="Times New Roman" w:eastAsiaTheme="majorEastAsia" w:hAnsi="Times New Roman" w:cs="Times New Roman"/>
                  <w:b/>
                  <w:bCs/>
                  <w:color w:val="000000" w:themeColor="text1"/>
                  <w:sz w:val="24"/>
                  <w:szCs w:val="24"/>
                  <w:lang w:val="nl-NL" w:eastAsia="en-US"/>
                </w:rPr>
              </w:rPrChange>
            </w:rPr>
            <w:delText>coupon</w:delText>
          </w:r>
        </w:del>
      </w:ins>
      <w:ins w:id="13238" w:author="Leuveld, Koen" w:date="2013-10-24T16:26:00Z">
        <w:r w:rsidR="00D66175" w:rsidRPr="002D6549">
          <w:rPr>
            <w:rFonts w:ascii="Times New Roman" w:hAnsi="Times New Roman" w:cs="Times New Roman"/>
            <w:i/>
            <w:color w:val="000000" w:themeColor="text1"/>
            <w:sz w:val="24"/>
            <w:szCs w:val="24"/>
            <w:rPrChange w:id="13239" w:author="Leuveld, Koen" w:date="2013-10-24T18:59:00Z">
              <w:rPr>
                <w:rFonts w:ascii="Times New Roman" w:hAnsi="Times New Roman" w:cs="Times New Roman"/>
                <w:color w:val="000000" w:themeColor="text1"/>
                <w:sz w:val="24"/>
                <w:szCs w:val="24"/>
              </w:rPr>
            </w:rPrChange>
          </w:rPr>
          <w:t>pièce</w:t>
        </w:r>
      </w:ins>
      <w:ins w:id="13240" w:author="PIERRE" w:date="2013-10-24T12:26:00Z">
        <w:r w:rsidR="00AF2F6F" w:rsidRPr="002D6549">
          <w:rPr>
            <w:rFonts w:ascii="Times New Roman" w:hAnsi="Times New Roman" w:cs="Times New Roman"/>
            <w:i/>
            <w:color w:val="000000" w:themeColor="text1"/>
            <w:sz w:val="24"/>
            <w:szCs w:val="24"/>
            <w:rPrChange w:id="13241" w:author="Leuveld, Koen" w:date="2013-10-24T18:59:00Z">
              <w:rPr>
                <w:rFonts w:ascii="Times New Roman" w:eastAsiaTheme="majorEastAsia" w:hAnsi="Times New Roman" w:cs="Times New Roman"/>
                <w:b/>
                <w:bCs/>
                <w:color w:val="000000" w:themeColor="text1"/>
                <w:sz w:val="24"/>
                <w:szCs w:val="24"/>
                <w:lang w:val="nl-NL" w:eastAsia="en-US"/>
              </w:rPr>
            </w:rPrChange>
          </w:rPr>
          <w:t xml:space="preserve">s entre vous et l’un de vos frères du village. Vous aviez alors la possibilité de lui envoyer quelques </w:t>
        </w:r>
        <w:del w:id="13242" w:author="Leuveld, Koen" w:date="2013-10-24T16:26:00Z">
          <w:r w:rsidR="00AF2F6F" w:rsidRPr="002D6549" w:rsidDel="00D66175">
            <w:rPr>
              <w:rFonts w:ascii="Times New Roman" w:hAnsi="Times New Roman" w:cs="Times New Roman"/>
              <w:i/>
              <w:color w:val="000000" w:themeColor="text1"/>
              <w:sz w:val="24"/>
              <w:szCs w:val="24"/>
              <w:rPrChange w:id="13243" w:author="Leuveld, Koen" w:date="2013-10-24T18:59:00Z">
                <w:rPr>
                  <w:rFonts w:ascii="Times New Roman" w:eastAsiaTheme="majorEastAsia" w:hAnsi="Times New Roman" w:cs="Times New Roman"/>
                  <w:b/>
                  <w:bCs/>
                  <w:color w:val="000000" w:themeColor="text1"/>
                  <w:sz w:val="24"/>
                  <w:szCs w:val="24"/>
                  <w:lang w:val="nl-NL" w:eastAsia="en-US"/>
                </w:rPr>
              </w:rPrChange>
            </w:rPr>
            <w:delText>coupon</w:delText>
          </w:r>
        </w:del>
      </w:ins>
      <w:ins w:id="13244" w:author="Leuveld, Koen" w:date="2013-10-24T16:26:00Z">
        <w:r w:rsidR="00D66175" w:rsidRPr="002D6549">
          <w:rPr>
            <w:rFonts w:ascii="Times New Roman" w:hAnsi="Times New Roman" w:cs="Times New Roman"/>
            <w:i/>
            <w:color w:val="000000" w:themeColor="text1"/>
            <w:sz w:val="24"/>
            <w:szCs w:val="24"/>
            <w:rPrChange w:id="13245" w:author="Leuveld, Koen" w:date="2013-10-24T18:59:00Z">
              <w:rPr>
                <w:rFonts w:ascii="Times New Roman" w:hAnsi="Times New Roman" w:cs="Times New Roman"/>
                <w:color w:val="000000" w:themeColor="text1"/>
                <w:sz w:val="24"/>
                <w:szCs w:val="24"/>
              </w:rPr>
            </w:rPrChange>
          </w:rPr>
          <w:t>pièce</w:t>
        </w:r>
      </w:ins>
      <w:ins w:id="13246" w:author="PIERRE" w:date="2013-10-24T12:26:00Z">
        <w:r w:rsidR="00AF2F6F" w:rsidRPr="002D6549">
          <w:rPr>
            <w:rFonts w:ascii="Times New Roman" w:hAnsi="Times New Roman" w:cs="Times New Roman"/>
            <w:i/>
            <w:color w:val="000000" w:themeColor="text1"/>
            <w:sz w:val="24"/>
            <w:szCs w:val="24"/>
            <w:rPrChange w:id="13247" w:author="Leuveld, Koen" w:date="2013-10-24T18:59:00Z">
              <w:rPr>
                <w:rFonts w:ascii="Times New Roman" w:eastAsiaTheme="majorEastAsia" w:hAnsi="Times New Roman" w:cs="Times New Roman"/>
                <w:b/>
                <w:bCs/>
                <w:color w:val="000000" w:themeColor="text1"/>
                <w:sz w:val="24"/>
                <w:szCs w:val="24"/>
                <w:lang w:val="nl-NL" w:eastAsia="en-US"/>
              </w:rPr>
            </w:rPrChange>
          </w:rPr>
          <w:t>s.</w:t>
        </w:r>
      </w:ins>
      <w:ins w:id="13248" w:author="Leuveld, Koen" w:date="2013-10-24T18:59:00Z">
        <w:r w:rsidRPr="002D6549">
          <w:rPr>
            <w:rFonts w:ascii="Times New Roman" w:hAnsi="Times New Roman" w:cs="Times New Roman"/>
            <w:i/>
            <w:color w:val="000000" w:themeColor="text1"/>
            <w:sz w:val="24"/>
            <w:szCs w:val="24"/>
            <w:rPrChange w:id="13249" w:author="Leuveld, Koen" w:date="2013-10-24T18:59:00Z">
              <w:rPr>
                <w:rFonts w:ascii="Times New Roman" w:hAnsi="Times New Roman" w:cs="Times New Roman"/>
                <w:color w:val="000000" w:themeColor="text1"/>
                <w:sz w:val="24"/>
                <w:szCs w:val="24"/>
              </w:rPr>
            </w:rPrChange>
          </w:rPr>
          <w:t> »</w:t>
        </w:r>
      </w:ins>
      <w:ins w:id="13250" w:author="PIERRE" w:date="2013-10-24T12:26:00Z">
        <w:r w:rsidR="00AF2F6F" w:rsidRPr="002D6549">
          <w:rPr>
            <w:rFonts w:ascii="Times New Roman" w:hAnsi="Times New Roman" w:cs="Times New Roman"/>
            <w:i/>
            <w:color w:val="000000" w:themeColor="text1"/>
            <w:sz w:val="24"/>
            <w:szCs w:val="24"/>
            <w:rPrChange w:id="13251" w:author="Leuveld, Koen" w:date="2013-10-24T18:59:00Z">
              <w:rPr>
                <w:rFonts w:ascii="Times New Roman" w:eastAsiaTheme="majorEastAsia" w:hAnsi="Times New Roman" w:cs="Times New Roman"/>
                <w:b/>
                <w:bCs/>
                <w:color w:val="000000" w:themeColor="text1"/>
                <w:sz w:val="24"/>
                <w:szCs w:val="24"/>
                <w:lang w:val="nl-NL" w:eastAsia="en-US"/>
              </w:rPr>
            </w:rPrChange>
          </w:rPr>
          <w:t xml:space="preserve"> </w:t>
        </w:r>
      </w:ins>
    </w:p>
    <w:p w:rsidR="00726879" w:rsidRPr="002D6549" w:rsidRDefault="002D6549" w:rsidP="00726879">
      <w:pPr>
        <w:pStyle w:val="ListParagraph"/>
        <w:numPr>
          <w:ilvl w:val="1"/>
          <w:numId w:val="28"/>
        </w:numPr>
        <w:spacing w:before="120" w:after="120" w:line="240" w:lineRule="auto"/>
        <w:jc w:val="both"/>
        <w:rPr>
          <w:ins w:id="13252" w:author="PIERRE" w:date="2013-10-24T12:26:00Z"/>
          <w:rFonts w:ascii="Times New Roman" w:hAnsi="Times New Roman" w:cs="Times New Roman"/>
          <w:i/>
          <w:color w:val="000000" w:themeColor="text1"/>
          <w:sz w:val="24"/>
          <w:szCs w:val="24"/>
          <w:rPrChange w:id="13253" w:author="Leuveld, Koen" w:date="2013-10-24T18:59:00Z">
            <w:rPr>
              <w:ins w:id="13254" w:author="PIERRE" w:date="2013-10-24T12:26:00Z"/>
              <w:rFonts w:ascii="Times New Roman" w:hAnsi="Times New Roman" w:cs="Times New Roman"/>
              <w:color w:val="000000" w:themeColor="text1"/>
              <w:sz w:val="24"/>
              <w:szCs w:val="24"/>
            </w:rPr>
          </w:rPrChange>
        </w:rPr>
      </w:pPr>
      <w:ins w:id="13255" w:author="Leuveld, Koen" w:date="2013-10-24T18:59:00Z">
        <w:r w:rsidRPr="002D6549">
          <w:rPr>
            <w:rFonts w:ascii="Times New Roman" w:hAnsi="Times New Roman" w:cs="Times New Roman"/>
            <w:i/>
            <w:color w:val="000000" w:themeColor="text1"/>
            <w:sz w:val="24"/>
            <w:szCs w:val="24"/>
            <w:rPrChange w:id="13256" w:author="Leuveld, Koen" w:date="2013-10-24T18:59:00Z">
              <w:rPr>
                <w:rFonts w:ascii="Times New Roman" w:hAnsi="Times New Roman" w:cs="Times New Roman"/>
                <w:color w:val="000000" w:themeColor="text1"/>
                <w:sz w:val="24"/>
                <w:szCs w:val="24"/>
              </w:rPr>
            </w:rPrChange>
          </w:rPr>
          <w:t>« </w:t>
        </w:r>
      </w:ins>
      <w:ins w:id="13257" w:author="PIERRE" w:date="2013-10-24T12:26:00Z">
        <w:r w:rsidR="00AF2F6F" w:rsidRPr="002D6549">
          <w:rPr>
            <w:rFonts w:ascii="Times New Roman" w:hAnsi="Times New Roman" w:cs="Times New Roman"/>
            <w:i/>
            <w:color w:val="000000" w:themeColor="text1"/>
            <w:sz w:val="24"/>
            <w:szCs w:val="24"/>
            <w:rPrChange w:id="13258" w:author="Leuveld, Koen" w:date="2013-10-24T18:59:00Z">
              <w:rPr>
                <w:rFonts w:ascii="Times New Roman" w:eastAsiaTheme="majorEastAsia" w:hAnsi="Times New Roman" w:cs="Times New Roman"/>
                <w:b/>
                <w:bCs/>
                <w:color w:val="000000" w:themeColor="text1"/>
                <w:sz w:val="24"/>
                <w:szCs w:val="24"/>
                <w:lang w:val="nl-NL" w:eastAsia="en-US"/>
              </w:rPr>
            </w:rPrChange>
          </w:rPr>
          <w:t>Nous allons aléatoirement sélectionner l’un de ces choix pour vous payer.</w:t>
        </w:r>
      </w:ins>
      <w:ins w:id="13259" w:author="Leuveld, Koen" w:date="2013-10-24T18:59:00Z">
        <w:r w:rsidRPr="002D6549">
          <w:rPr>
            <w:rFonts w:ascii="Times New Roman" w:hAnsi="Times New Roman" w:cs="Times New Roman"/>
            <w:i/>
            <w:color w:val="000000" w:themeColor="text1"/>
            <w:sz w:val="24"/>
            <w:szCs w:val="24"/>
            <w:rPrChange w:id="13260" w:author="Leuveld, Koen" w:date="2013-10-24T18:59:00Z">
              <w:rPr>
                <w:rFonts w:ascii="Times New Roman" w:hAnsi="Times New Roman" w:cs="Times New Roman"/>
                <w:color w:val="000000" w:themeColor="text1"/>
                <w:sz w:val="24"/>
                <w:szCs w:val="24"/>
              </w:rPr>
            </w:rPrChange>
          </w:rPr>
          <w:t> »</w:t>
        </w:r>
      </w:ins>
    </w:p>
    <w:p w:rsidR="00726879" w:rsidRPr="002D6549" w:rsidRDefault="002D6549" w:rsidP="00726879">
      <w:pPr>
        <w:pStyle w:val="ListParagraph"/>
        <w:numPr>
          <w:ilvl w:val="1"/>
          <w:numId w:val="28"/>
        </w:numPr>
        <w:spacing w:before="120" w:after="120" w:line="240" w:lineRule="auto"/>
        <w:jc w:val="both"/>
        <w:rPr>
          <w:ins w:id="13261" w:author="PIERRE" w:date="2013-10-24T12:26:00Z"/>
          <w:rFonts w:ascii="Times New Roman" w:hAnsi="Times New Roman" w:cs="Times New Roman"/>
          <w:i/>
          <w:color w:val="000000" w:themeColor="text1"/>
          <w:sz w:val="24"/>
          <w:szCs w:val="24"/>
          <w:rPrChange w:id="13262" w:author="Leuveld, Koen" w:date="2013-10-24T18:59:00Z">
            <w:rPr>
              <w:ins w:id="13263" w:author="PIERRE" w:date="2013-10-24T12:26:00Z"/>
              <w:rFonts w:ascii="Times New Roman" w:hAnsi="Times New Roman" w:cs="Times New Roman"/>
              <w:color w:val="000000" w:themeColor="text1"/>
              <w:sz w:val="24"/>
              <w:szCs w:val="24"/>
            </w:rPr>
          </w:rPrChange>
        </w:rPr>
      </w:pPr>
      <w:ins w:id="13264" w:author="Leuveld, Koen" w:date="2013-10-24T18:59:00Z">
        <w:r w:rsidRPr="002D6549">
          <w:rPr>
            <w:rFonts w:ascii="Times New Roman" w:hAnsi="Times New Roman" w:cs="Times New Roman"/>
            <w:i/>
            <w:color w:val="000000" w:themeColor="text1"/>
            <w:sz w:val="24"/>
            <w:szCs w:val="24"/>
            <w:rPrChange w:id="13265" w:author="Leuveld, Koen" w:date="2013-10-24T18:59:00Z">
              <w:rPr>
                <w:rFonts w:ascii="Times New Roman" w:hAnsi="Times New Roman" w:cs="Times New Roman"/>
                <w:color w:val="000000" w:themeColor="text1"/>
                <w:sz w:val="24"/>
                <w:szCs w:val="24"/>
              </w:rPr>
            </w:rPrChange>
          </w:rPr>
          <w:t>« </w:t>
        </w:r>
      </w:ins>
      <w:ins w:id="13266" w:author="PIERRE" w:date="2013-10-24T12:26:00Z">
        <w:r w:rsidR="00AF2F6F" w:rsidRPr="002D6549">
          <w:rPr>
            <w:rFonts w:ascii="Times New Roman" w:hAnsi="Times New Roman" w:cs="Times New Roman"/>
            <w:i/>
            <w:color w:val="000000" w:themeColor="text1"/>
            <w:sz w:val="24"/>
            <w:szCs w:val="24"/>
            <w:rPrChange w:id="13267" w:author="Leuveld, Koen" w:date="2013-10-24T18:59:00Z">
              <w:rPr>
                <w:rFonts w:ascii="Times New Roman" w:eastAsiaTheme="majorEastAsia" w:hAnsi="Times New Roman" w:cs="Times New Roman"/>
                <w:b/>
                <w:bCs/>
                <w:color w:val="000000" w:themeColor="text1"/>
                <w:sz w:val="24"/>
                <w:szCs w:val="24"/>
                <w:lang w:val="nl-NL" w:eastAsia="en-US"/>
              </w:rPr>
            </w:rPrChange>
          </w:rPr>
          <w:t xml:space="preserve">Pour ce faire, vous allez tirer l’un de ces 10 jetons. Nous regarderons alors le choix correspondant à ce jeton et verrons combien de </w:t>
        </w:r>
        <w:del w:id="13268" w:author="Leuveld, Koen" w:date="2013-10-24T16:26:00Z">
          <w:r w:rsidR="00AF2F6F" w:rsidRPr="002D6549" w:rsidDel="00D66175">
            <w:rPr>
              <w:rFonts w:ascii="Times New Roman" w:hAnsi="Times New Roman" w:cs="Times New Roman"/>
              <w:i/>
              <w:color w:val="000000" w:themeColor="text1"/>
              <w:sz w:val="24"/>
              <w:szCs w:val="24"/>
              <w:rPrChange w:id="13269" w:author="Leuveld, Koen" w:date="2013-10-24T18:59:00Z">
                <w:rPr>
                  <w:rFonts w:ascii="Times New Roman" w:eastAsiaTheme="majorEastAsia" w:hAnsi="Times New Roman" w:cs="Times New Roman"/>
                  <w:b/>
                  <w:bCs/>
                  <w:color w:val="000000" w:themeColor="text1"/>
                  <w:sz w:val="24"/>
                  <w:szCs w:val="24"/>
                  <w:lang w:val="nl-NL" w:eastAsia="en-US"/>
                </w:rPr>
              </w:rPrChange>
            </w:rPr>
            <w:delText>coupon</w:delText>
          </w:r>
        </w:del>
      </w:ins>
      <w:ins w:id="13270" w:author="Leuveld, Koen" w:date="2013-10-24T16:26:00Z">
        <w:r w:rsidR="00D66175" w:rsidRPr="002D6549">
          <w:rPr>
            <w:rFonts w:ascii="Times New Roman" w:hAnsi="Times New Roman" w:cs="Times New Roman"/>
            <w:i/>
            <w:color w:val="000000" w:themeColor="text1"/>
            <w:sz w:val="24"/>
            <w:szCs w:val="24"/>
            <w:rPrChange w:id="13271" w:author="Leuveld, Koen" w:date="2013-10-24T18:59:00Z">
              <w:rPr>
                <w:rFonts w:ascii="Times New Roman" w:hAnsi="Times New Roman" w:cs="Times New Roman"/>
                <w:color w:val="000000" w:themeColor="text1"/>
                <w:sz w:val="24"/>
                <w:szCs w:val="24"/>
              </w:rPr>
            </w:rPrChange>
          </w:rPr>
          <w:t>pièce</w:t>
        </w:r>
      </w:ins>
      <w:ins w:id="13272" w:author="PIERRE" w:date="2013-10-24T12:26:00Z">
        <w:r w:rsidR="00AF2F6F" w:rsidRPr="002D6549">
          <w:rPr>
            <w:rFonts w:ascii="Times New Roman" w:hAnsi="Times New Roman" w:cs="Times New Roman"/>
            <w:i/>
            <w:color w:val="000000" w:themeColor="text1"/>
            <w:sz w:val="24"/>
            <w:szCs w:val="24"/>
            <w:rPrChange w:id="13273" w:author="Leuveld, Koen" w:date="2013-10-24T18:59:00Z">
              <w:rPr>
                <w:rFonts w:ascii="Times New Roman" w:eastAsiaTheme="majorEastAsia" w:hAnsi="Times New Roman" w:cs="Times New Roman"/>
                <w:b/>
                <w:bCs/>
                <w:color w:val="000000" w:themeColor="text1"/>
                <w:sz w:val="24"/>
                <w:szCs w:val="24"/>
                <w:lang w:val="nl-NL" w:eastAsia="en-US"/>
              </w:rPr>
            </w:rPrChange>
          </w:rPr>
          <w:t>s vous avez décidé de garder pour vous-même.</w:t>
        </w:r>
      </w:ins>
      <w:ins w:id="13274" w:author="Leuveld, Koen" w:date="2013-10-24T18:59:00Z">
        <w:r w:rsidRPr="002D6549">
          <w:rPr>
            <w:rFonts w:ascii="Times New Roman" w:hAnsi="Times New Roman" w:cs="Times New Roman"/>
            <w:i/>
            <w:color w:val="000000" w:themeColor="text1"/>
            <w:sz w:val="24"/>
            <w:szCs w:val="24"/>
            <w:rPrChange w:id="13275" w:author="Leuveld, Koen" w:date="2013-10-24T18:59:00Z">
              <w:rPr>
                <w:rFonts w:ascii="Times New Roman" w:hAnsi="Times New Roman" w:cs="Times New Roman"/>
                <w:color w:val="000000" w:themeColor="text1"/>
                <w:sz w:val="24"/>
                <w:szCs w:val="24"/>
              </w:rPr>
            </w:rPrChange>
          </w:rPr>
          <w:t> »</w:t>
        </w:r>
      </w:ins>
      <w:ins w:id="13276" w:author="PIERRE" w:date="2013-10-24T12:26:00Z">
        <w:del w:id="13277" w:author="Leuveld, Koen" w:date="2013-10-24T18:59:00Z">
          <w:r w:rsidR="00AF2F6F" w:rsidRPr="002D6549" w:rsidDel="002D6549">
            <w:rPr>
              <w:rFonts w:ascii="Times New Roman" w:hAnsi="Times New Roman" w:cs="Times New Roman"/>
              <w:i/>
              <w:color w:val="000000" w:themeColor="text1"/>
              <w:sz w:val="24"/>
              <w:szCs w:val="24"/>
              <w:rPrChange w:id="13278" w:author="Leuveld, Koen" w:date="2013-10-24T18:59:00Z">
                <w:rPr>
                  <w:rFonts w:ascii="Times New Roman" w:eastAsiaTheme="majorEastAsia" w:hAnsi="Times New Roman" w:cs="Times New Roman"/>
                  <w:b/>
                  <w:bCs/>
                  <w:color w:val="000000" w:themeColor="text1"/>
                  <w:sz w:val="24"/>
                  <w:szCs w:val="24"/>
                  <w:lang w:val="nl-NL" w:eastAsia="en-US"/>
                </w:rPr>
              </w:rPrChange>
            </w:rPr>
            <w:delText xml:space="preserve"> </w:delText>
          </w:r>
        </w:del>
      </w:ins>
    </w:p>
    <w:p w:rsidR="00726879" w:rsidRPr="00442E10" w:rsidRDefault="00AF2F6F" w:rsidP="009C61AE">
      <w:pPr>
        <w:pStyle w:val="ListParagraph"/>
        <w:numPr>
          <w:ilvl w:val="0"/>
          <w:numId w:val="4"/>
        </w:numPr>
        <w:spacing w:before="120" w:after="120" w:line="240" w:lineRule="auto"/>
        <w:jc w:val="both"/>
        <w:rPr>
          <w:ins w:id="13279" w:author="PIERRE" w:date="2013-10-24T12:26:00Z"/>
          <w:rFonts w:ascii="Times New Roman" w:hAnsi="Times New Roman" w:cs="Times New Roman"/>
          <w:color w:val="000000" w:themeColor="text1"/>
          <w:sz w:val="24"/>
          <w:szCs w:val="24"/>
        </w:rPr>
        <w:pPrChange w:id="13280" w:author="Leuveld, Koen" w:date="2013-10-24T19:05:00Z">
          <w:pPr>
            <w:pStyle w:val="ListParagraph"/>
            <w:numPr>
              <w:numId w:val="28"/>
            </w:numPr>
            <w:spacing w:before="120" w:after="120" w:line="240" w:lineRule="auto"/>
            <w:ind w:hanging="360"/>
            <w:jc w:val="both"/>
          </w:pPr>
        </w:pPrChange>
      </w:pPr>
      <w:ins w:id="13281" w:author="PIERRE" w:date="2013-10-24T12:26:00Z">
        <w:r w:rsidRPr="00AF2F6F">
          <w:rPr>
            <w:rFonts w:ascii="Times New Roman" w:hAnsi="Times New Roman" w:cs="Times New Roman"/>
            <w:color w:val="000000" w:themeColor="text1"/>
            <w:sz w:val="24"/>
            <w:szCs w:val="24"/>
            <w:rPrChange w:id="13282" w:author="PIERRE" w:date="2013-10-24T12:27:00Z">
              <w:rPr>
                <w:rFonts w:ascii="Times New Roman" w:eastAsiaTheme="majorEastAsia" w:hAnsi="Times New Roman" w:cs="Times New Roman"/>
                <w:b/>
                <w:bCs/>
                <w:color w:val="000000" w:themeColor="text1"/>
                <w:sz w:val="24"/>
                <w:szCs w:val="24"/>
                <w:lang w:val="nl-NL" w:eastAsia="en-US"/>
              </w:rPr>
            </w:rPrChange>
          </w:rPr>
          <w:t>Mettez les jetons 1 - 10 dans un sac et demandez au participant de tirer un jeton sans regarder.</w:t>
        </w:r>
      </w:ins>
    </w:p>
    <w:p w:rsidR="00726879" w:rsidRPr="00442E10" w:rsidRDefault="00AF2F6F" w:rsidP="009C61AE">
      <w:pPr>
        <w:pStyle w:val="ListParagraph"/>
        <w:numPr>
          <w:ilvl w:val="0"/>
          <w:numId w:val="4"/>
        </w:numPr>
        <w:spacing w:before="120" w:after="120" w:line="240" w:lineRule="auto"/>
        <w:jc w:val="both"/>
        <w:rPr>
          <w:ins w:id="13283" w:author="PIERRE" w:date="2013-10-24T12:26:00Z"/>
          <w:rFonts w:ascii="Times New Roman" w:hAnsi="Times New Roman" w:cs="Times New Roman"/>
          <w:color w:val="000000" w:themeColor="text1"/>
          <w:sz w:val="24"/>
          <w:szCs w:val="24"/>
        </w:rPr>
        <w:pPrChange w:id="13284" w:author="Leuveld, Koen" w:date="2013-10-24T19:05:00Z">
          <w:pPr>
            <w:pStyle w:val="ListParagraph"/>
            <w:numPr>
              <w:numId w:val="28"/>
            </w:numPr>
            <w:spacing w:before="120" w:after="120" w:line="240" w:lineRule="auto"/>
            <w:ind w:hanging="360"/>
            <w:jc w:val="both"/>
          </w:pPr>
        </w:pPrChange>
      </w:pPr>
      <w:ins w:id="13285" w:author="PIERRE" w:date="2013-10-24T12:26:00Z">
        <w:r w:rsidRPr="00AF2F6F">
          <w:rPr>
            <w:rFonts w:ascii="Times New Roman" w:hAnsi="Times New Roman" w:cs="Times New Roman"/>
            <w:color w:val="000000" w:themeColor="text1"/>
            <w:sz w:val="24"/>
            <w:szCs w:val="24"/>
            <w:rPrChange w:id="13286" w:author="PIERRE" w:date="2013-10-24T12:27:00Z">
              <w:rPr>
                <w:rFonts w:ascii="Times New Roman" w:eastAsiaTheme="majorEastAsia" w:hAnsi="Times New Roman" w:cs="Times New Roman"/>
                <w:b/>
                <w:bCs/>
                <w:color w:val="000000" w:themeColor="text1"/>
                <w:sz w:val="24"/>
                <w:szCs w:val="24"/>
                <w:lang w:val="nl-NL" w:eastAsia="en-US"/>
              </w:rPr>
            </w:rPrChange>
          </w:rPr>
          <w:t xml:space="preserve">Le numéro choisi sera représenté par XX. </w:t>
        </w:r>
      </w:ins>
    </w:p>
    <w:p w:rsidR="00726879" w:rsidRPr="00442E10" w:rsidRDefault="00AF2F6F" w:rsidP="009C61AE">
      <w:pPr>
        <w:pStyle w:val="ListParagraph"/>
        <w:numPr>
          <w:ilvl w:val="0"/>
          <w:numId w:val="4"/>
        </w:numPr>
        <w:spacing w:before="120" w:after="120" w:line="240" w:lineRule="auto"/>
        <w:jc w:val="both"/>
        <w:rPr>
          <w:ins w:id="13287" w:author="PIERRE" w:date="2013-10-24T12:26:00Z"/>
          <w:rFonts w:ascii="Times New Roman" w:hAnsi="Times New Roman" w:cs="Times New Roman"/>
          <w:color w:val="000000" w:themeColor="text1"/>
          <w:sz w:val="24"/>
          <w:szCs w:val="24"/>
        </w:rPr>
        <w:pPrChange w:id="13288" w:author="Leuveld, Koen" w:date="2013-10-24T19:05:00Z">
          <w:pPr>
            <w:pStyle w:val="ListParagraph"/>
            <w:numPr>
              <w:numId w:val="28"/>
            </w:numPr>
            <w:spacing w:before="120" w:after="120" w:line="240" w:lineRule="auto"/>
            <w:ind w:hanging="360"/>
            <w:jc w:val="both"/>
          </w:pPr>
        </w:pPrChange>
      </w:pPr>
      <w:ins w:id="13289" w:author="PIERRE" w:date="2013-10-24T12:26:00Z">
        <w:r w:rsidRPr="00AF2F6F">
          <w:rPr>
            <w:rFonts w:ascii="Times New Roman" w:hAnsi="Times New Roman" w:cs="Times New Roman"/>
            <w:color w:val="000000" w:themeColor="text1"/>
            <w:sz w:val="24"/>
            <w:szCs w:val="24"/>
            <w:rPrChange w:id="13290" w:author="PIERRE" w:date="2013-10-24T12:27:00Z">
              <w:rPr>
                <w:rFonts w:ascii="Times New Roman" w:eastAsiaTheme="majorEastAsia" w:hAnsi="Times New Roman" w:cs="Times New Roman"/>
                <w:b/>
                <w:bCs/>
                <w:color w:val="000000" w:themeColor="text1"/>
                <w:sz w:val="24"/>
                <w:szCs w:val="24"/>
                <w:lang w:val="nl-NL" w:eastAsia="en-US"/>
              </w:rPr>
            </w:rPrChange>
          </w:rPr>
          <w:t>Inscrire XX dans la colonne 4 de la feuille de calcul 2.</w:t>
        </w:r>
      </w:ins>
    </w:p>
    <w:p w:rsidR="00726879" w:rsidRPr="00442E10" w:rsidRDefault="00AF2F6F" w:rsidP="009C61AE">
      <w:pPr>
        <w:pStyle w:val="ListParagraph"/>
        <w:numPr>
          <w:ilvl w:val="0"/>
          <w:numId w:val="4"/>
        </w:numPr>
        <w:spacing w:before="120" w:after="120" w:line="240" w:lineRule="auto"/>
        <w:jc w:val="both"/>
        <w:rPr>
          <w:ins w:id="13291" w:author="PIERRE" w:date="2013-10-24T12:26:00Z"/>
          <w:rFonts w:ascii="Times New Roman" w:hAnsi="Times New Roman" w:cs="Times New Roman"/>
          <w:color w:val="000000" w:themeColor="text1"/>
          <w:sz w:val="24"/>
          <w:szCs w:val="24"/>
        </w:rPr>
        <w:pPrChange w:id="13292" w:author="Leuveld, Koen" w:date="2013-10-24T19:05:00Z">
          <w:pPr>
            <w:pStyle w:val="ListParagraph"/>
            <w:numPr>
              <w:numId w:val="28"/>
            </w:numPr>
            <w:spacing w:before="120" w:after="120" w:line="240" w:lineRule="auto"/>
            <w:ind w:hanging="360"/>
            <w:jc w:val="both"/>
          </w:pPr>
        </w:pPrChange>
      </w:pPr>
      <w:ins w:id="13293" w:author="PIERRE" w:date="2013-10-24T12:26:00Z">
        <w:r w:rsidRPr="00AF2F6F">
          <w:rPr>
            <w:rFonts w:ascii="Times New Roman" w:hAnsi="Times New Roman" w:cs="Times New Roman"/>
            <w:color w:val="000000" w:themeColor="text1"/>
            <w:sz w:val="24"/>
            <w:szCs w:val="24"/>
            <w:rPrChange w:id="13294" w:author="PIERRE" w:date="2013-10-24T12:27:00Z">
              <w:rPr>
                <w:rFonts w:ascii="Times New Roman" w:eastAsiaTheme="majorEastAsia" w:hAnsi="Times New Roman" w:cs="Times New Roman"/>
                <w:b/>
                <w:bCs/>
                <w:color w:val="000000" w:themeColor="text1"/>
                <w:sz w:val="24"/>
                <w:szCs w:val="24"/>
                <w:lang w:val="nl-NL" w:eastAsia="en-US"/>
              </w:rPr>
            </w:rPrChange>
          </w:rPr>
          <w:t xml:space="preserve">Regardez dans le bac </w:t>
        </w:r>
        <w:proofErr w:type="spellStart"/>
        <w:r w:rsidRPr="00AF2F6F">
          <w:rPr>
            <w:rFonts w:ascii="Times New Roman" w:hAnsi="Times New Roman" w:cs="Times New Roman"/>
            <w:color w:val="000000" w:themeColor="text1"/>
            <w:sz w:val="24"/>
            <w:szCs w:val="24"/>
            <w:rPrChange w:id="13295" w:author="PIERRE" w:date="2013-10-24T12:27:00Z">
              <w:rPr>
                <w:rFonts w:ascii="Times New Roman" w:eastAsiaTheme="majorEastAsia" w:hAnsi="Times New Roman" w:cs="Times New Roman"/>
                <w:b/>
                <w:bCs/>
                <w:color w:val="000000" w:themeColor="text1"/>
                <w:sz w:val="24"/>
                <w:szCs w:val="24"/>
                <w:lang w:val="nl-NL" w:eastAsia="en-US"/>
              </w:rPr>
            </w:rPrChange>
          </w:rPr>
          <w:t>ASAXX</w:t>
        </w:r>
        <w:proofErr w:type="spellEnd"/>
        <w:r w:rsidRPr="00AF2F6F">
          <w:rPr>
            <w:rFonts w:ascii="Times New Roman" w:hAnsi="Times New Roman" w:cs="Times New Roman"/>
            <w:color w:val="000000" w:themeColor="text1"/>
            <w:sz w:val="24"/>
            <w:szCs w:val="24"/>
            <w:rPrChange w:id="13296" w:author="PIERRE" w:date="2013-10-24T12:27:00Z">
              <w:rPr>
                <w:rFonts w:ascii="Times New Roman" w:eastAsiaTheme="majorEastAsia" w:hAnsi="Times New Roman" w:cs="Times New Roman"/>
                <w:b/>
                <w:bCs/>
                <w:color w:val="000000" w:themeColor="text1"/>
                <w:sz w:val="24"/>
                <w:szCs w:val="24"/>
                <w:lang w:val="nl-NL" w:eastAsia="en-US"/>
              </w:rPr>
            </w:rPrChange>
          </w:rPr>
          <w:t xml:space="preserve"> (où XX est le numéro du jeton tiré) dans la feuille d’enregistrement de l’exercice d’allocation appartenant à l’enquêté. Inscrire la valeur [</w:t>
        </w:r>
        <w:proofErr w:type="spellStart"/>
        <w:r w:rsidRPr="00AF2F6F">
          <w:rPr>
            <w:rFonts w:ascii="Times New Roman" w:hAnsi="Times New Roman" w:cs="Times New Roman"/>
            <w:color w:val="000000" w:themeColor="text1"/>
            <w:sz w:val="24"/>
            <w:szCs w:val="24"/>
            <w:rPrChange w:id="13297" w:author="PIERRE" w:date="2013-10-24T12:27:00Z">
              <w:rPr>
                <w:rFonts w:ascii="Times New Roman" w:eastAsiaTheme="majorEastAsia" w:hAnsi="Times New Roman" w:cs="Times New Roman"/>
                <w:b/>
                <w:bCs/>
                <w:color w:val="000000" w:themeColor="text1"/>
                <w:sz w:val="24"/>
                <w:szCs w:val="24"/>
                <w:lang w:val="nl-NL" w:eastAsia="en-US"/>
              </w:rPr>
            </w:rPrChange>
          </w:rPr>
          <w:t>ASAXX</w:t>
        </w:r>
        <w:proofErr w:type="spellEnd"/>
        <w:r w:rsidRPr="00AF2F6F">
          <w:rPr>
            <w:rFonts w:ascii="Times New Roman" w:hAnsi="Times New Roman" w:cs="Times New Roman"/>
            <w:color w:val="000000" w:themeColor="text1"/>
            <w:sz w:val="24"/>
            <w:szCs w:val="24"/>
            <w:rPrChange w:id="13298" w:author="PIERRE" w:date="2013-10-24T12:27:00Z">
              <w:rPr>
                <w:rFonts w:ascii="Times New Roman" w:eastAsiaTheme="majorEastAsia" w:hAnsi="Times New Roman" w:cs="Times New Roman"/>
                <w:b/>
                <w:bCs/>
                <w:color w:val="000000" w:themeColor="text1"/>
                <w:sz w:val="24"/>
                <w:szCs w:val="24"/>
                <w:lang w:val="nl-NL" w:eastAsia="en-US"/>
              </w:rPr>
            </w:rPrChange>
          </w:rPr>
          <w:t xml:space="preserve">] dans la colonne 5 de la fiche de paiement et dans les colonnes 5 et 13 de la feuille de calcul 2.  </w:t>
        </w:r>
      </w:ins>
    </w:p>
    <w:p w:rsidR="00726879" w:rsidRPr="00442E10" w:rsidRDefault="00AF2F6F" w:rsidP="009C61AE">
      <w:pPr>
        <w:pStyle w:val="ListParagraph"/>
        <w:numPr>
          <w:ilvl w:val="0"/>
          <w:numId w:val="4"/>
        </w:numPr>
        <w:spacing w:before="120" w:after="120" w:line="240" w:lineRule="auto"/>
        <w:jc w:val="both"/>
        <w:rPr>
          <w:ins w:id="13299" w:author="PIERRE" w:date="2013-10-24T12:26:00Z"/>
          <w:rFonts w:ascii="Times New Roman" w:hAnsi="Times New Roman" w:cs="Times New Roman"/>
          <w:color w:val="000000" w:themeColor="text1"/>
          <w:sz w:val="24"/>
          <w:szCs w:val="24"/>
        </w:rPr>
        <w:pPrChange w:id="13300" w:author="Leuveld, Koen" w:date="2013-10-24T19:05:00Z">
          <w:pPr>
            <w:pStyle w:val="ListParagraph"/>
            <w:numPr>
              <w:numId w:val="28"/>
            </w:numPr>
            <w:spacing w:before="120" w:after="120" w:line="240" w:lineRule="auto"/>
            <w:ind w:hanging="360"/>
            <w:jc w:val="both"/>
          </w:pPr>
        </w:pPrChange>
      </w:pPr>
      <w:ins w:id="13301" w:author="PIERRE" w:date="2013-10-24T12:26:00Z">
        <w:r w:rsidRPr="00AF2F6F">
          <w:rPr>
            <w:rFonts w:ascii="Times New Roman" w:hAnsi="Times New Roman" w:cs="Times New Roman"/>
            <w:color w:val="000000" w:themeColor="text1"/>
            <w:sz w:val="24"/>
            <w:szCs w:val="24"/>
            <w:rPrChange w:id="13302" w:author="PIERRE" w:date="2013-10-24T12:27:00Z">
              <w:rPr>
                <w:rFonts w:ascii="Times New Roman" w:eastAsiaTheme="majorEastAsia" w:hAnsi="Times New Roman" w:cs="Times New Roman"/>
                <w:b/>
                <w:bCs/>
                <w:color w:val="000000" w:themeColor="text1"/>
                <w:sz w:val="24"/>
                <w:szCs w:val="24"/>
                <w:lang w:val="nl-NL" w:eastAsia="en-US"/>
              </w:rPr>
            </w:rPrChange>
          </w:rPr>
          <w:t>Expliquez</w:t>
        </w:r>
      </w:ins>
    </w:p>
    <w:p w:rsidR="00726879" w:rsidRPr="002D6549" w:rsidRDefault="002D6549" w:rsidP="000B6746">
      <w:pPr>
        <w:pStyle w:val="ListParagraph"/>
        <w:numPr>
          <w:ilvl w:val="0"/>
          <w:numId w:val="56"/>
        </w:numPr>
        <w:spacing w:before="120" w:after="120" w:line="240" w:lineRule="auto"/>
        <w:jc w:val="both"/>
        <w:rPr>
          <w:ins w:id="13303" w:author="PIERRE" w:date="2013-10-24T12:26:00Z"/>
          <w:rFonts w:ascii="Times New Roman" w:hAnsi="Times New Roman" w:cs="Times New Roman"/>
          <w:i/>
          <w:color w:val="000000" w:themeColor="text1"/>
          <w:sz w:val="24"/>
          <w:szCs w:val="24"/>
          <w:rPrChange w:id="13304" w:author="Leuveld, Koen" w:date="2013-10-24T18:59:00Z">
            <w:rPr>
              <w:ins w:id="13305" w:author="PIERRE" w:date="2013-10-24T12:26:00Z"/>
              <w:rFonts w:ascii="Times New Roman" w:hAnsi="Times New Roman" w:cs="Times New Roman"/>
              <w:color w:val="000000" w:themeColor="text1"/>
              <w:sz w:val="24"/>
              <w:szCs w:val="24"/>
            </w:rPr>
          </w:rPrChange>
        </w:rPr>
        <w:pPrChange w:id="13306" w:author="Leuveld, Koen" w:date="2013-10-24T19:14:00Z">
          <w:pPr>
            <w:pStyle w:val="ListParagraph"/>
            <w:numPr>
              <w:ilvl w:val="1"/>
              <w:numId w:val="28"/>
            </w:numPr>
            <w:spacing w:before="120" w:after="120" w:line="240" w:lineRule="auto"/>
            <w:ind w:left="1440" w:hanging="360"/>
            <w:jc w:val="both"/>
          </w:pPr>
        </w:pPrChange>
      </w:pPr>
      <w:ins w:id="13307" w:author="Leuveld, Koen" w:date="2013-10-24T18:59:00Z">
        <w:r w:rsidRPr="002D6549">
          <w:rPr>
            <w:rFonts w:ascii="Times New Roman" w:hAnsi="Times New Roman" w:cs="Times New Roman"/>
            <w:i/>
            <w:color w:val="000000" w:themeColor="text1"/>
            <w:sz w:val="24"/>
            <w:szCs w:val="24"/>
            <w:rPrChange w:id="13308" w:author="Leuveld, Koen" w:date="2013-10-24T18:59:00Z">
              <w:rPr>
                <w:rFonts w:ascii="Times New Roman" w:hAnsi="Times New Roman" w:cs="Times New Roman"/>
                <w:color w:val="000000" w:themeColor="text1"/>
                <w:sz w:val="24"/>
                <w:szCs w:val="24"/>
              </w:rPr>
            </w:rPrChange>
          </w:rPr>
          <w:t>« </w:t>
        </w:r>
      </w:ins>
      <w:ins w:id="13309" w:author="PIERRE" w:date="2013-10-24T12:26:00Z">
        <w:r w:rsidR="00AF2F6F" w:rsidRPr="002D6549">
          <w:rPr>
            <w:rFonts w:ascii="Times New Roman" w:hAnsi="Times New Roman" w:cs="Times New Roman"/>
            <w:i/>
            <w:color w:val="000000" w:themeColor="text1"/>
            <w:sz w:val="24"/>
            <w:szCs w:val="24"/>
            <w:rPrChange w:id="13310" w:author="Leuveld, Koen" w:date="2013-10-24T18:59:00Z">
              <w:rPr>
                <w:rFonts w:ascii="Times New Roman" w:eastAsiaTheme="majorEastAsia" w:hAnsi="Times New Roman" w:cs="Times New Roman"/>
                <w:b/>
                <w:bCs/>
                <w:color w:val="000000" w:themeColor="text1"/>
                <w:sz w:val="24"/>
                <w:szCs w:val="24"/>
                <w:lang w:val="nl-NL" w:eastAsia="en-US"/>
              </w:rPr>
            </w:rPrChange>
          </w:rPr>
          <w:t>Vous avez décidé d’envoyer [</w:t>
        </w:r>
        <w:proofErr w:type="spellStart"/>
        <w:r w:rsidR="00AF2F6F" w:rsidRPr="002D6549">
          <w:rPr>
            <w:rFonts w:ascii="Times New Roman" w:hAnsi="Times New Roman" w:cs="Times New Roman"/>
            <w:i/>
            <w:color w:val="000000" w:themeColor="text1"/>
            <w:sz w:val="24"/>
            <w:szCs w:val="24"/>
            <w:rPrChange w:id="13311" w:author="Leuveld, Koen" w:date="2013-10-24T18:59:00Z">
              <w:rPr>
                <w:rFonts w:ascii="Times New Roman" w:eastAsiaTheme="majorEastAsia" w:hAnsi="Times New Roman" w:cs="Times New Roman"/>
                <w:b/>
                <w:bCs/>
                <w:color w:val="000000" w:themeColor="text1"/>
                <w:sz w:val="24"/>
                <w:szCs w:val="24"/>
                <w:lang w:val="nl-NL" w:eastAsia="en-US"/>
              </w:rPr>
            </w:rPrChange>
          </w:rPr>
          <w:t>A</w:t>
        </w:r>
        <w:del w:id="13312" w:author="Leuveld, Koen" w:date="2013-10-24T18:38:00Z">
          <w:r w:rsidR="00AF2F6F" w:rsidRPr="002D6549" w:rsidDel="00C468CA">
            <w:rPr>
              <w:rFonts w:ascii="Times New Roman" w:hAnsi="Times New Roman" w:cs="Times New Roman"/>
              <w:i/>
              <w:color w:val="000000" w:themeColor="text1"/>
              <w:sz w:val="24"/>
              <w:szCs w:val="24"/>
              <w:rPrChange w:id="13313" w:author="Leuveld, Koen" w:date="2013-10-24T18:59:00Z">
                <w:rPr>
                  <w:rFonts w:ascii="Times New Roman" w:eastAsiaTheme="majorEastAsia" w:hAnsi="Times New Roman" w:cs="Times New Roman"/>
                  <w:b/>
                  <w:bCs/>
                  <w:color w:val="000000" w:themeColor="text1"/>
                  <w:sz w:val="24"/>
                  <w:szCs w:val="24"/>
                  <w:lang w:val="nl-NL" w:eastAsia="en-US"/>
                </w:rPr>
              </w:rPrChange>
            </w:rPr>
            <w:delText>R</w:delText>
          </w:r>
        </w:del>
        <w:r w:rsidR="00AF2F6F" w:rsidRPr="002D6549">
          <w:rPr>
            <w:rFonts w:ascii="Times New Roman" w:hAnsi="Times New Roman" w:cs="Times New Roman"/>
            <w:i/>
            <w:color w:val="000000" w:themeColor="text1"/>
            <w:sz w:val="24"/>
            <w:szCs w:val="24"/>
            <w:rPrChange w:id="13314" w:author="Leuveld, Koen" w:date="2013-10-24T18:59:00Z">
              <w:rPr>
                <w:rFonts w:ascii="Times New Roman" w:eastAsiaTheme="majorEastAsia" w:hAnsi="Times New Roman" w:cs="Times New Roman"/>
                <w:b/>
                <w:bCs/>
                <w:color w:val="000000" w:themeColor="text1"/>
                <w:sz w:val="24"/>
                <w:szCs w:val="24"/>
                <w:lang w:val="nl-NL" w:eastAsia="en-US"/>
              </w:rPr>
            </w:rPrChange>
          </w:rPr>
          <w:t>AXX</w:t>
        </w:r>
        <w:proofErr w:type="spellEnd"/>
        <w:r w:rsidR="00AF2F6F" w:rsidRPr="002D6549">
          <w:rPr>
            <w:rFonts w:ascii="Times New Roman" w:hAnsi="Times New Roman" w:cs="Times New Roman"/>
            <w:i/>
            <w:color w:val="000000" w:themeColor="text1"/>
            <w:sz w:val="24"/>
            <w:szCs w:val="24"/>
            <w:rPrChange w:id="13315" w:author="Leuveld, Koen" w:date="2013-10-24T18:59:00Z">
              <w:rPr>
                <w:rFonts w:ascii="Times New Roman" w:eastAsiaTheme="majorEastAsia" w:hAnsi="Times New Roman" w:cs="Times New Roman"/>
                <w:b/>
                <w:bCs/>
                <w:color w:val="000000" w:themeColor="text1"/>
                <w:sz w:val="24"/>
                <w:szCs w:val="24"/>
                <w:lang w:val="nl-NL" w:eastAsia="en-US"/>
              </w:rPr>
            </w:rPrChange>
          </w:rPr>
          <w:t xml:space="preserve">] </w:t>
        </w:r>
        <w:del w:id="13316" w:author="Leuveld, Koen" w:date="2013-10-24T16:26:00Z">
          <w:r w:rsidR="00AF2F6F" w:rsidRPr="002D6549" w:rsidDel="00D66175">
            <w:rPr>
              <w:rFonts w:ascii="Times New Roman" w:hAnsi="Times New Roman" w:cs="Times New Roman"/>
              <w:i/>
              <w:color w:val="000000" w:themeColor="text1"/>
              <w:sz w:val="24"/>
              <w:szCs w:val="24"/>
              <w:rPrChange w:id="13317" w:author="Leuveld, Koen" w:date="2013-10-24T18:59:00Z">
                <w:rPr>
                  <w:rFonts w:ascii="Times New Roman" w:eastAsiaTheme="majorEastAsia" w:hAnsi="Times New Roman" w:cs="Times New Roman"/>
                  <w:b/>
                  <w:bCs/>
                  <w:color w:val="000000" w:themeColor="text1"/>
                  <w:sz w:val="24"/>
                  <w:szCs w:val="24"/>
                  <w:lang w:val="nl-NL" w:eastAsia="en-US"/>
                </w:rPr>
              </w:rPrChange>
            </w:rPr>
            <w:delText>coupon</w:delText>
          </w:r>
        </w:del>
      </w:ins>
      <w:ins w:id="13318" w:author="Leuveld, Koen" w:date="2013-10-24T16:26:00Z">
        <w:r w:rsidR="00D66175" w:rsidRPr="002D6549">
          <w:rPr>
            <w:rFonts w:ascii="Times New Roman" w:hAnsi="Times New Roman" w:cs="Times New Roman"/>
            <w:i/>
            <w:color w:val="000000" w:themeColor="text1"/>
            <w:sz w:val="24"/>
            <w:szCs w:val="24"/>
            <w:rPrChange w:id="13319" w:author="Leuveld, Koen" w:date="2013-10-24T18:59:00Z">
              <w:rPr>
                <w:rFonts w:ascii="Times New Roman" w:hAnsi="Times New Roman" w:cs="Times New Roman"/>
                <w:color w:val="000000" w:themeColor="text1"/>
                <w:sz w:val="24"/>
                <w:szCs w:val="24"/>
              </w:rPr>
            </w:rPrChange>
          </w:rPr>
          <w:t>pièce</w:t>
        </w:r>
      </w:ins>
      <w:ins w:id="13320" w:author="PIERRE" w:date="2013-10-24T12:26:00Z">
        <w:r w:rsidR="00AF2F6F" w:rsidRPr="002D6549">
          <w:rPr>
            <w:rFonts w:ascii="Times New Roman" w:hAnsi="Times New Roman" w:cs="Times New Roman"/>
            <w:i/>
            <w:color w:val="000000" w:themeColor="text1"/>
            <w:sz w:val="24"/>
            <w:szCs w:val="24"/>
            <w:rPrChange w:id="13321" w:author="Leuveld, Koen" w:date="2013-10-24T18:59:00Z">
              <w:rPr>
                <w:rFonts w:ascii="Times New Roman" w:eastAsiaTheme="majorEastAsia" w:hAnsi="Times New Roman" w:cs="Times New Roman"/>
                <w:b/>
                <w:bCs/>
                <w:color w:val="000000" w:themeColor="text1"/>
                <w:sz w:val="24"/>
                <w:szCs w:val="24"/>
                <w:lang w:val="nl-NL" w:eastAsia="en-US"/>
              </w:rPr>
            </w:rPrChange>
          </w:rPr>
          <w:t>s au récepteur, et vous avez gardé [</w:t>
        </w:r>
        <w:proofErr w:type="spellStart"/>
        <w:r w:rsidR="00AF2F6F" w:rsidRPr="002D6549">
          <w:rPr>
            <w:rFonts w:ascii="Times New Roman" w:hAnsi="Times New Roman" w:cs="Times New Roman"/>
            <w:i/>
            <w:color w:val="000000" w:themeColor="text1"/>
            <w:sz w:val="24"/>
            <w:szCs w:val="24"/>
            <w:rPrChange w:id="13322" w:author="Leuveld, Koen" w:date="2013-10-24T18:59:00Z">
              <w:rPr>
                <w:rFonts w:ascii="Times New Roman" w:eastAsiaTheme="majorEastAsia" w:hAnsi="Times New Roman" w:cs="Times New Roman"/>
                <w:b/>
                <w:bCs/>
                <w:color w:val="000000" w:themeColor="text1"/>
                <w:sz w:val="24"/>
                <w:szCs w:val="24"/>
                <w:lang w:val="nl-NL" w:eastAsia="en-US"/>
              </w:rPr>
            </w:rPrChange>
          </w:rPr>
          <w:t>ASAXX</w:t>
        </w:r>
        <w:proofErr w:type="spellEnd"/>
        <w:r w:rsidR="00AF2F6F" w:rsidRPr="002D6549">
          <w:rPr>
            <w:rFonts w:ascii="Times New Roman" w:hAnsi="Times New Roman" w:cs="Times New Roman"/>
            <w:i/>
            <w:color w:val="000000" w:themeColor="text1"/>
            <w:sz w:val="24"/>
            <w:szCs w:val="24"/>
            <w:rPrChange w:id="13323" w:author="Leuveld, Koen" w:date="2013-10-24T18:59:00Z">
              <w:rPr>
                <w:rFonts w:ascii="Times New Roman" w:eastAsiaTheme="majorEastAsia" w:hAnsi="Times New Roman" w:cs="Times New Roman"/>
                <w:b/>
                <w:bCs/>
                <w:color w:val="000000" w:themeColor="text1"/>
                <w:sz w:val="24"/>
                <w:szCs w:val="24"/>
                <w:lang w:val="nl-NL" w:eastAsia="en-US"/>
              </w:rPr>
            </w:rPrChange>
          </w:rPr>
          <w:t xml:space="preserve">] </w:t>
        </w:r>
        <w:del w:id="13324" w:author="Leuveld, Koen" w:date="2013-10-24T16:26:00Z">
          <w:r w:rsidR="00AF2F6F" w:rsidRPr="002D6549" w:rsidDel="00D66175">
            <w:rPr>
              <w:rFonts w:ascii="Times New Roman" w:hAnsi="Times New Roman" w:cs="Times New Roman"/>
              <w:i/>
              <w:color w:val="000000" w:themeColor="text1"/>
              <w:sz w:val="24"/>
              <w:szCs w:val="24"/>
              <w:rPrChange w:id="13325" w:author="Leuveld, Koen" w:date="2013-10-24T18:59:00Z">
                <w:rPr>
                  <w:rFonts w:ascii="Times New Roman" w:eastAsiaTheme="majorEastAsia" w:hAnsi="Times New Roman" w:cs="Times New Roman"/>
                  <w:b/>
                  <w:bCs/>
                  <w:color w:val="000000" w:themeColor="text1"/>
                  <w:sz w:val="24"/>
                  <w:szCs w:val="24"/>
                  <w:lang w:val="nl-NL" w:eastAsia="en-US"/>
                </w:rPr>
              </w:rPrChange>
            </w:rPr>
            <w:delText>coupon</w:delText>
          </w:r>
        </w:del>
      </w:ins>
      <w:ins w:id="13326" w:author="Leuveld, Koen" w:date="2013-10-24T16:26:00Z">
        <w:r w:rsidR="00D66175" w:rsidRPr="002D6549">
          <w:rPr>
            <w:rFonts w:ascii="Times New Roman" w:hAnsi="Times New Roman" w:cs="Times New Roman"/>
            <w:i/>
            <w:color w:val="000000" w:themeColor="text1"/>
            <w:sz w:val="24"/>
            <w:szCs w:val="24"/>
            <w:rPrChange w:id="13327" w:author="Leuveld, Koen" w:date="2013-10-24T18:59:00Z">
              <w:rPr>
                <w:rFonts w:ascii="Times New Roman" w:hAnsi="Times New Roman" w:cs="Times New Roman"/>
                <w:color w:val="000000" w:themeColor="text1"/>
                <w:sz w:val="24"/>
                <w:szCs w:val="24"/>
              </w:rPr>
            </w:rPrChange>
          </w:rPr>
          <w:t>pièce</w:t>
        </w:r>
      </w:ins>
      <w:ins w:id="13328" w:author="PIERRE" w:date="2013-10-24T12:26:00Z">
        <w:r w:rsidR="00AF2F6F" w:rsidRPr="002D6549">
          <w:rPr>
            <w:rFonts w:ascii="Times New Roman" w:hAnsi="Times New Roman" w:cs="Times New Roman"/>
            <w:i/>
            <w:color w:val="000000" w:themeColor="text1"/>
            <w:sz w:val="24"/>
            <w:szCs w:val="24"/>
            <w:rPrChange w:id="13329" w:author="Leuveld, Koen" w:date="2013-10-24T18:59:00Z">
              <w:rPr>
                <w:rFonts w:ascii="Times New Roman" w:eastAsiaTheme="majorEastAsia" w:hAnsi="Times New Roman" w:cs="Times New Roman"/>
                <w:b/>
                <w:bCs/>
                <w:color w:val="000000" w:themeColor="text1"/>
                <w:sz w:val="24"/>
                <w:szCs w:val="24"/>
                <w:lang w:val="nl-NL" w:eastAsia="en-US"/>
              </w:rPr>
            </w:rPrChange>
          </w:rPr>
          <w:t>s pour vous-mêmes.</w:t>
        </w:r>
      </w:ins>
      <w:ins w:id="13330" w:author="Leuveld, Koen" w:date="2013-10-24T18:59:00Z">
        <w:r w:rsidRPr="002D6549">
          <w:rPr>
            <w:rFonts w:ascii="Times New Roman" w:hAnsi="Times New Roman" w:cs="Times New Roman"/>
            <w:i/>
            <w:color w:val="000000" w:themeColor="text1"/>
            <w:sz w:val="24"/>
            <w:szCs w:val="24"/>
            <w:rPrChange w:id="13331" w:author="Leuveld, Koen" w:date="2013-10-24T18:59:00Z">
              <w:rPr>
                <w:rFonts w:ascii="Times New Roman" w:hAnsi="Times New Roman" w:cs="Times New Roman"/>
                <w:color w:val="000000" w:themeColor="text1"/>
                <w:sz w:val="24"/>
                <w:szCs w:val="24"/>
              </w:rPr>
            </w:rPrChange>
          </w:rPr>
          <w:t> »</w:t>
        </w:r>
      </w:ins>
      <w:ins w:id="13332" w:author="PIERRE" w:date="2013-10-24T12:26:00Z">
        <w:r w:rsidR="00AF2F6F" w:rsidRPr="002D6549">
          <w:rPr>
            <w:rFonts w:ascii="Times New Roman" w:hAnsi="Times New Roman" w:cs="Times New Roman"/>
            <w:i/>
            <w:color w:val="000000" w:themeColor="text1"/>
            <w:sz w:val="24"/>
            <w:szCs w:val="24"/>
            <w:rPrChange w:id="13333" w:author="Leuveld, Koen" w:date="2013-10-24T18:59:00Z">
              <w:rPr>
                <w:rFonts w:ascii="Times New Roman" w:eastAsiaTheme="majorEastAsia" w:hAnsi="Times New Roman" w:cs="Times New Roman"/>
                <w:b/>
                <w:bCs/>
                <w:color w:val="000000" w:themeColor="text1"/>
                <w:sz w:val="24"/>
                <w:szCs w:val="24"/>
                <w:lang w:val="nl-NL" w:eastAsia="en-US"/>
              </w:rPr>
            </w:rPrChange>
          </w:rPr>
          <w:t xml:space="preserve"> </w:t>
        </w:r>
      </w:ins>
    </w:p>
    <w:p w:rsidR="00726879" w:rsidRPr="002D6549" w:rsidRDefault="002D6549" w:rsidP="000B6746">
      <w:pPr>
        <w:pStyle w:val="ListParagraph"/>
        <w:numPr>
          <w:ilvl w:val="0"/>
          <w:numId w:val="56"/>
        </w:numPr>
        <w:spacing w:before="120" w:after="120" w:line="240" w:lineRule="auto"/>
        <w:jc w:val="both"/>
        <w:rPr>
          <w:ins w:id="13334" w:author="PIERRE" w:date="2013-10-24T12:26:00Z"/>
          <w:rFonts w:ascii="Times New Roman" w:hAnsi="Times New Roman" w:cs="Times New Roman"/>
          <w:i/>
          <w:color w:val="000000" w:themeColor="text1"/>
          <w:sz w:val="24"/>
          <w:szCs w:val="24"/>
          <w:rPrChange w:id="13335" w:author="Leuveld, Koen" w:date="2013-10-24T18:59:00Z">
            <w:rPr>
              <w:ins w:id="13336" w:author="PIERRE" w:date="2013-10-24T12:26:00Z"/>
              <w:rFonts w:ascii="Times New Roman" w:hAnsi="Times New Roman" w:cs="Times New Roman"/>
              <w:color w:val="000000" w:themeColor="text1"/>
              <w:sz w:val="24"/>
              <w:szCs w:val="24"/>
            </w:rPr>
          </w:rPrChange>
        </w:rPr>
        <w:pPrChange w:id="13337" w:author="Leuveld, Koen" w:date="2013-10-24T19:14:00Z">
          <w:pPr>
            <w:pStyle w:val="ListParagraph"/>
            <w:numPr>
              <w:ilvl w:val="1"/>
              <w:numId w:val="28"/>
            </w:numPr>
            <w:spacing w:before="120" w:after="120" w:line="240" w:lineRule="auto"/>
            <w:ind w:left="1440" w:hanging="360"/>
            <w:jc w:val="both"/>
          </w:pPr>
        </w:pPrChange>
      </w:pPr>
      <w:ins w:id="13338" w:author="Leuveld, Koen" w:date="2013-10-24T18:59:00Z">
        <w:r w:rsidRPr="002D6549">
          <w:rPr>
            <w:rFonts w:ascii="Times New Roman" w:hAnsi="Times New Roman" w:cs="Times New Roman"/>
            <w:i/>
            <w:color w:val="000000" w:themeColor="text1"/>
            <w:sz w:val="24"/>
            <w:szCs w:val="24"/>
            <w:rPrChange w:id="13339" w:author="Leuveld, Koen" w:date="2013-10-24T18:59:00Z">
              <w:rPr>
                <w:rFonts w:ascii="Times New Roman" w:hAnsi="Times New Roman" w:cs="Times New Roman"/>
                <w:color w:val="000000" w:themeColor="text1"/>
                <w:sz w:val="24"/>
                <w:szCs w:val="24"/>
              </w:rPr>
            </w:rPrChange>
          </w:rPr>
          <w:t>« </w:t>
        </w:r>
      </w:ins>
      <w:ins w:id="13340" w:author="PIERRE" w:date="2013-10-24T12:26:00Z">
        <w:r w:rsidR="00AF2F6F" w:rsidRPr="002D6549">
          <w:rPr>
            <w:rFonts w:ascii="Times New Roman" w:hAnsi="Times New Roman" w:cs="Times New Roman"/>
            <w:i/>
            <w:color w:val="000000" w:themeColor="text1"/>
            <w:sz w:val="24"/>
            <w:szCs w:val="24"/>
            <w:rPrChange w:id="13341" w:author="Leuveld, Koen" w:date="2013-10-24T18:59:00Z">
              <w:rPr>
                <w:rFonts w:ascii="Times New Roman" w:eastAsiaTheme="majorEastAsia" w:hAnsi="Times New Roman" w:cs="Times New Roman"/>
                <w:b/>
                <w:bCs/>
                <w:color w:val="000000" w:themeColor="text1"/>
                <w:sz w:val="24"/>
                <w:szCs w:val="24"/>
                <w:lang w:val="nl-NL" w:eastAsia="en-US"/>
              </w:rPr>
            </w:rPrChange>
          </w:rPr>
          <w:t>Ainsi, votre gain final sera de [</w:t>
        </w:r>
        <w:proofErr w:type="spellStart"/>
        <w:r w:rsidR="00AF2F6F" w:rsidRPr="002D6549">
          <w:rPr>
            <w:rFonts w:ascii="Times New Roman" w:hAnsi="Times New Roman" w:cs="Times New Roman"/>
            <w:i/>
            <w:color w:val="000000" w:themeColor="text1"/>
            <w:sz w:val="24"/>
            <w:szCs w:val="24"/>
            <w:rPrChange w:id="13342" w:author="Leuveld, Koen" w:date="2013-10-24T18:59:00Z">
              <w:rPr>
                <w:rFonts w:ascii="Times New Roman" w:eastAsiaTheme="majorEastAsia" w:hAnsi="Times New Roman" w:cs="Times New Roman"/>
                <w:b/>
                <w:bCs/>
                <w:color w:val="000000" w:themeColor="text1"/>
                <w:sz w:val="24"/>
                <w:szCs w:val="24"/>
                <w:lang w:val="nl-NL" w:eastAsia="en-US"/>
              </w:rPr>
            </w:rPrChange>
          </w:rPr>
          <w:t>ASAXX</w:t>
        </w:r>
        <w:proofErr w:type="spellEnd"/>
        <w:r w:rsidR="00AF2F6F" w:rsidRPr="002D6549">
          <w:rPr>
            <w:rFonts w:ascii="Times New Roman" w:hAnsi="Times New Roman" w:cs="Times New Roman"/>
            <w:i/>
            <w:color w:val="000000" w:themeColor="text1"/>
            <w:sz w:val="24"/>
            <w:szCs w:val="24"/>
            <w:rPrChange w:id="13343" w:author="Leuveld, Koen" w:date="2013-10-24T18:59:00Z">
              <w:rPr>
                <w:rFonts w:ascii="Times New Roman" w:eastAsiaTheme="majorEastAsia" w:hAnsi="Times New Roman" w:cs="Times New Roman"/>
                <w:b/>
                <w:bCs/>
                <w:color w:val="000000" w:themeColor="text1"/>
                <w:sz w:val="24"/>
                <w:szCs w:val="24"/>
                <w:lang w:val="nl-NL" w:eastAsia="en-US"/>
              </w:rPr>
            </w:rPrChange>
          </w:rPr>
          <w:t>].</w:t>
        </w:r>
      </w:ins>
      <w:ins w:id="13344" w:author="Leuveld, Koen" w:date="2013-10-24T18:59:00Z">
        <w:r w:rsidRPr="002D6549">
          <w:rPr>
            <w:rFonts w:ascii="Times New Roman" w:hAnsi="Times New Roman" w:cs="Times New Roman"/>
            <w:i/>
            <w:color w:val="000000" w:themeColor="text1"/>
            <w:sz w:val="24"/>
            <w:szCs w:val="24"/>
            <w:rPrChange w:id="13345" w:author="Leuveld, Koen" w:date="2013-10-24T18:59:00Z">
              <w:rPr>
                <w:rFonts w:ascii="Times New Roman" w:hAnsi="Times New Roman" w:cs="Times New Roman"/>
                <w:color w:val="000000" w:themeColor="text1"/>
                <w:sz w:val="24"/>
                <w:szCs w:val="24"/>
              </w:rPr>
            </w:rPrChange>
          </w:rPr>
          <w:t> »</w:t>
        </w:r>
      </w:ins>
    </w:p>
    <w:p w:rsidR="00726879" w:rsidRPr="00442E10" w:rsidRDefault="00AF2F6F" w:rsidP="00726879">
      <w:pPr>
        <w:spacing w:before="120" w:after="120" w:line="240" w:lineRule="auto"/>
        <w:jc w:val="both"/>
        <w:rPr>
          <w:ins w:id="13346" w:author="PIERRE" w:date="2013-10-24T12:26:00Z"/>
          <w:rFonts w:ascii="Times New Roman" w:hAnsi="Times New Roman" w:cs="Times New Roman"/>
          <w:b/>
          <w:color w:val="000000" w:themeColor="text1"/>
          <w:sz w:val="24"/>
          <w:szCs w:val="24"/>
        </w:rPr>
      </w:pPr>
      <w:ins w:id="13347" w:author="PIERRE" w:date="2013-10-24T12:26:00Z">
        <w:r w:rsidRPr="00AF2F6F">
          <w:rPr>
            <w:rFonts w:ascii="Times New Roman" w:hAnsi="Times New Roman" w:cs="Times New Roman"/>
            <w:b/>
            <w:color w:val="000000" w:themeColor="text1"/>
            <w:sz w:val="24"/>
            <w:szCs w:val="24"/>
            <w:rPrChange w:id="13348" w:author="PIERRE" w:date="2013-10-24T12:27:00Z">
              <w:rPr>
                <w:rFonts w:ascii="Times New Roman" w:eastAsiaTheme="majorEastAsia" w:hAnsi="Times New Roman" w:cs="Times New Roman"/>
                <w:b/>
                <w:bCs/>
                <w:color w:val="000000" w:themeColor="text1"/>
                <w:sz w:val="24"/>
                <w:szCs w:val="24"/>
                <w:lang w:val="nl-NL" w:eastAsia="en-US"/>
              </w:rPr>
            </w:rPrChange>
          </w:rPr>
          <w:t>Jeton 7: Exercice d’allocation Récepteur</w:t>
        </w:r>
      </w:ins>
    </w:p>
    <w:p w:rsidR="00726879" w:rsidRPr="00442E10" w:rsidRDefault="00AF2F6F" w:rsidP="009C61AE">
      <w:pPr>
        <w:pStyle w:val="ListParagraph"/>
        <w:numPr>
          <w:ilvl w:val="0"/>
          <w:numId w:val="4"/>
        </w:numPr>
        <w:spacing w:before="120" w:after="120" w:line="240" w:lineRule="auto"/>
        <w:jc w:val="both"/>
        <w:rPr>
          <w:ins w:id="13349" w:author="PIERRE" w:date="2013-10-24T12:26:00Z"/>
          <w:rFonts w:ascii="Times New Roman" w:hAnsi="Times New Roman" w:cs="Times New Roman"/>
          <w:color w:val="000000" w:themeColor="text1"/>
          <w:sz w:val="24"/>
          <w:szCs w:val="24"/>
        </w:rPr>
        <w:pPrChange w:id="13350" w:author="Leuveld, Koen" w:date="2013-10-24T19:06:00Z">
          <w:pPr>
            <w:pStyle w:val="ListParagraph"/>
            <w:numPr>
              <w:numId w:val="29"/>
            </w:numPr>
            <w:spacing w:before="120" w:after="120" w:line="240" w:lineRule="auto"/>
            <w:ind w:hanging="360"/>
            <w:jc w:val="both"/>
          </w:pPr>
        </w:pPrChange>
      </w:pPr>
      <w:ins w:id="13351" w:author="PIERRE" w:date="2013-10-24T12:26:00Z">
        <w:r w:rsidRPr="00AF2F6F">
          <w:rPr>
            <w:rFonts w:ascii="Times New Roman" w:hAnsi="Times New Roman" w:cs="Times New Roman"/>
            <w:color w:val="000000" w:themeColor="text1"/>
            <w:sz w:val="24"/>
            <w:szCs w:val="24"/>
            <w:rPrChange w:id="13352" w:author="PIERRE" w:date="2013-10-24T12:27:00Z">
              <w:rPr>
                <w:rFonts w:ascii="Times New Roman" w:eastAsiaTheme="majorEastAsia" w:hAnsi="Times New Roman" w:cs="Times New Roman"/>
                <w:b/>
                <w:bCs/>
                <w:color w:val="000000" w:themeColor="text1"/>
                <w:sz w:val="24"/>
                <w:szCs w:val="24"/>
                <w:lang w:val="nl-NL" w:eastAsia="en-US"/>
              </w:rPr>
            </w:rPrChange>
          </w:rPr>
          <w:t>Inscrire 7 dans la colonne 4 de la Fiche de Paiement.</w:t>
        </w:r>
      </w:ins>
    </w:p>
    <w:p w:rsidR="00726879" w:rsidRPr="00442E10" w:rsidRDefault="00AF2F6F" w:rsidP="009C61AE">
      <w:pPr>
        <w:pStyle w:val="ListParagraph"/>
        <w:numPr>
          <w:ilvl w:val="0"/>
          <w:numId w:val="4"/>
        </w:numPr>
        <w:spacing w:before="120" w:after="120" w:line="240" w:lineRule="auto"/>
        <w:jc w:val="both"/>
        <w:rPr>
          <w:ins w:id="13353" w:author="PIERRE" w:date="2013-10-24T12:26:00Z"/>
          <w:rFonts w:ascii="Times New Roman" w:hAnsi="Times New Roman" w:cs="Times New Roman"/>
          <w:color w:val="000000" w:themeColor="text1"/>
          <w:sz w:val="24"/>
          <w:szCs w:val="24"/>
        </w:rPr>
        <w:pPrChange w:id="13354" w:author="Leuveld, Koen" w:date="2013-10-24T19:06:00Z">
          <w:pPr>
            <w:pStyle w:val="ListParagraph"/>
            <w:numPr>
              <w:numId w:val="29"/>
            </w:numPr>
            <w:spacing w:before="120" w:after="120" w:line="240" w:lineRule="auto"/>
            <w:ind w:hanging="360"/>
            <w:jc w:val="both"/>
          </w:pPr>
        </w:pPrChange>
      </w:pPr>
      <w:ins w:id="13355" w:author="PIERRE" w:date="2013-10-24T12:26:00Z">
        <w:r w:rsidRPr="00AF2F6F">
          <w:rPr>
            <w:rFonts w:ascii="Times New Roman" w:hAnsi="Times New Roman" w:cs="Times New Roman"/>
            <w:color w:val="000000" w:themeColor="text1"/>
            <w:sz w:val="24"/>
            <w:szCs w:val="24"/>
            <w:rPrChange w:id="13356" w:author="PIERRE" w:date="2013-10-24T12:27:00Z">
              <w:rPr>
                <w:rFonts w:ascii="Times New Roman" w:eastAsiaTheme="majorEastAsia" w:hAnsi="Times New Roman" w:cs="Times New Roman"/>
                <w:b/>
                <w:bCs/>
                <w:color w:val="000000" w:themeColor="text1"/>
                <w:sz w:val="24"/>
                <w:szCs w:val="24"/>
                <w:lang w:val="nl-NL" w:eastAsia="en-US"/>
              </w:rPr>
            </w:rPrChange>
          </w:rPr>
          <w:t>Inscrire 7 dans la colonne 3 de la feuille de calcul 2.</w:t>
        </w:r>
      </w:ins>
    </w:p>
    <w:p w:rsidR="00726879" w:rsidRPr="00442E10" w:rsidRDefault="00AF2F6F" w:rsidP="009C61AE">
      <w:pPr>
        <w:pStyle w:val="ListParagraph"/>
        <w:numPr>
          <w:ilvl w:val="0"/>
          <w:numId w:val="4"/>
        </w:numPr>
        <w:spacing w:before="120" w:after="120" w:line="240" w:lineRule="auto"/>
        <w:jc w:val="both"/>
        <w:rPr>
          <w:ins w:id="13357" w:author="PIERRE" w:date="2013-10-24T12:26:00Z"/>
          <w:rFonts w:ascii="Times New Roman" w:hAnsi="Times New Roman" w:cs="Times New Roman"/>
          <w:color w:val="000000" w:themeColor="text1"/>
          <w:sz w:val="24"/>
          <w:szCs w:val="24"/>
        </w:rPr>
        <w:pPrChange w:id="13358" w:author="Leuveld, Koen" w:date="2013-10-24T19:06:00Z">
          <w:pPr>
            <w:pStyle w:val="ListParagraph"/>
            <w:numPr>
              <w:numId w:val="29"/>
            </w:numPr>
            <w:spacing w:before="120" w:after="120" w:line="240" w:lineRule="auto"/>
            <w:ind w:hanging="360"/>
            <w:jc w:val="both"/>
          </w:pPr>
        </w:pPrChange>
      </w:pPr>
      <w:ins w:id="13359" w:author="PIERRE" w:date="2013-10-24T12:26:00Z">
        <w:r w:rsidRPr="00AF2F6F">
          <w:rPr>
            <w:rFonts w:ascii="Times New Roman" w:hAnsi="Times New Roman" w:cs="Times New Roman"/>
            <w:color w:val="000000" w:themeColor="text1"/>
            <w:sz w:val="24"/>
            <w:szCs w:val="24"/>
            <w:rPrChange w:id="13360" w:author="PIERRE" w:date="2013-10-24T12:27:00Z">
              <w:rPr>
                <w:rFonts w:ascii="Times New Roman" w:eastAsiaTheme="majorEastAsia" w:hAnsi="Times New Roman" w:cs="Times New Roman"/>
                <w:b/>
                <w:bCs/>
                <w:color w:val="000000" w:themeColor="text1"/>
                <w:sz w:val="24"/>
                <w:szCs w:val="24"/>
                <w:lang w:val="nl-NL" w:eastAsia="en-US"/>
              </w:rPr>
            </w:rPrChange>
          </w:rPr>
          <w:t>Expliquez:</w:t>
        </w:r>
      </w:ins>
    </w:p>
    <w:p w:rsidR="00726879" w:rsidRPr="002D6549" w:rsidRDefault="002D6549" w:rsidP="00726879">
      <w:pPr>
        <w:pStyle w:val="ListParagraph"/>
        <w:numPr>
          <w:ilvl w:val="1"/>
          <w:numId w:val="29"/>
        </w:numPr>
        <w:spacing w:before="120" w:after="120" w:line="240" w:lineRule="auto"/>
        <w:jc w:val="both"/>
        <w:rPr>
          <w:ins w:id="13361" w:author="PIERRE" w:date="2013-10-24T12:26:00Z"/>
          <w:rFonts w:ascii="Times New Roman" w:hAnsi="Times New Roman" w:cs="Times New Roman"/>
          <w:i/>
          <w:color w:val="000000" w:themeColor="text1"/>
          <w:sz w:val="24"/>
          <w:szCs w:val="24"/>
          <w:rPrChange w:id="13362" w:author="Leuveld, Koen" w:date="2013-10-24T18:59:00Z">
            <w:rPr>
              <w:ins w:id="13363" w:author="PIERRE" w:date="2013-10-24T12:26:00Z"/>
              <w:rFonts w:ascii="Times New Roman" w:hAnsi="Times New Roman" w:cs="Times New Roman"/>
              <w:color w:val="000000" w:themeColor="text1"/>
              <w:sz w:val="24"/>
              <w:szCs w:val="24"/>
            </w:rPr>
          </w:rPrChange>
        </w:rPr>
      </w:pPr>
      <w:ins w:id="13364" w:author="Leuveld, Koen" w:date="2013-10-24T18:59:00Z">
        <w:r>
          <w:rPr>
            <w:rFonts w:ascii="Times New Roman" w:hAnsi="Times New Roman" w:cs="Times New Roman"/>
            <w:color w:val="000000" w:themeColor="text1"/>
            <w:sz w:val="24"/>
            <w:szCs w:val="24"/>
          </w:rPr>
          <w:t>«</w:t>
        </w:r>
        <w:r w:rsidRPr="002D6549">
          <w:rPr>
            <w:rFonts w:ascii="Times New Roman" w:hAnsi="Times New Roman" w:cs="Times New Roman"/>
            <w:i/>
            <w:color w:val="000000" w:themeColor="text1"/>
            <w:sz w:val="24"/>
            <w:szCs w:val="24"/>
            <w:rPrChange w:id="13365" w:author="Leuveld, Koen" w:date="2013-10-24T18:59:00Z">
              <w:rPr>
                <w:rFonts w:ascii="Times New Roman" w:hAnsi="Times New Roman" w:cs="Times New Roman"/>
                <w:color w:val="000000" w:themeColor="text1"/>
                <w:sz w:val="24"/>
                <w:szCs w:val="24"/>
              </w:rPr>
            </w:rPrChange>
          </w:rPr>
          <w:t> </w:t>
        </w:r>
      </w:ins>
      <w:ins w:id="13366" w:author="PIERRE" w:date="2013-10-24T12:26:00Z">
        <w:r w:rsidR="00AF2F6F" w:rsidRPr="002D6549">
          <w:rPr>
            <w:rFonts w:ascii="Times New Roman" w:hAnsi="Times New Roman" w:cs="Times New Roman"/>
            <w:i/>
            <w:color w:val="000000" w:themeColor="text1"/>
            <w:sz w:val="24"/>
            <w:szCs w:val="24"/>
            <w:rPrChange w:id="13367" w:author="Leuveld, Koen" w:date="2013-10-24T18:59:00Z">
              <w:rPr>
                <w:rFonts w:ascii="Times New Roman" w:eastAsiaTheme="majorEastAsia" w:hAnsi="Times New Roman" w:cs="Times New Roman"/>
                <w:b/>
                <w:bCs/>
                <w:color w:val="000000" w:themeColor="text1"/>
                <w:sz w:val="24"/>
                <w:szCs w:val="24"/>
                <w:lang w:val="nl-NL" w:eastAsia="en-US"/>
              </w:rPr>
            </w:rPrChange>
          </w:rPr>
          <w:t>Vous avez sélectionné le jeton de l’exercice d’allocation RÉCEPTEUR.</w:t>
        </w:r>
      </w:ins>
      <w:ins w:id="13368" w:author="Leuveld, Koen" w:date="2013-10-24T18:59:00Z">
        <w:r w:rsidRPr="002D6549">
          <w:rPr>
            <w:rFonts w:ascii="Times New Roman" w:hAnsi="Times New Roman" w:cs="Times New Roman"/>
            <w:i/>
            <w:color w:val="000000" w:themeColor="text1"/>
            <w:sz w:val="24"/>
            <w:szCs w:val="24"/>
            <w:rPrChange w:id="13369" w:author="Leuveld, Koen" w:date="2013-10-24T18:59:00Z">
              <w:rPr>
                <w:rFonts w:ascii="Times New Roman" w:hAnsi="Times New Roman" w:cs="Times New Roman"/>
                <w:color w:val="000000" w:themeColor="text1"/>
                <w:sz w:val="24"/>
                <w:szCs w:val="24"/>
              </w:rPr>
            </w:rPrChange>
          </w:rPr>
          <w:t> »</w:t>
        </w:r>
      </w:ins>
    </w:p>
    <w:p w:rsidR="00726879" w:rsidRPr="002D6549" w:rsidRDefault="002D6549" w:rsidP="00726879">
      <w:pPr>
        <w:pStyle w:val="ListParagraph"/>
        <w:numPr>
          <w:ilvl w:val="1"/>
          <w:numId w:val="29"/>
        </w:numPr>
        <w:spacing w:before="120" w:after="120" w:line="240" w:lineRule="auto"/>
        <w:jc w:val="both"/>
        <w:rPr>
          <w:ins w:id="13370" w:author="PIERRE" w:date="2013-10-24T12:26:00Z"/>
          <w:rFonts w:ascii="Times New Roman" w:hAnsi="Times New Roman" w:cs="Times New Roman"/>
          <w:i/>
          <w:color w:val="000000" w:themeColor="text1"/>
          <w:sz w:val="24"/>
          <w:szCs w:val="24"/>
          <w:rPrChange w:id="13371" w:author="Leuveld, Koen" w:date="2013-10-24T18:59:00Z">
            <w:rPr>
              <w:ins w:id="13372" w:author="PIERRE" w:date="2013-10-24T12:26:00Z"/>
              <w:rFonts w:ascii="Times New Roman" w:hAnsi="Times New Roman" w:cs="Times New Roman"/>
              <w:color w:val="000000" w:themeColor="text1"/>
              <w:sz w:val="24"/>
              <w:szCs w:val="24"/>
            </w:rPr>
          </w:rPrChange>
        </w:rPr>
      </w:pPr>
      <w:ins w:id="13373" w:author="Leuveld, Koen" w:date="2013-10-24T18:59:00Z">
        <w:r w:rsidRPr="002D6549">
          <w:rPr>
            <w:rFonts w:ascii="Times New Roman" w:hAnsi="Times New Roman" w:cs="Times New Roman"/>
            <w:i/>
            <w:color w:val="000000" w:themeColor="text1"/>
            <w:sz w:val="24"/>
            <w:szCs w:val="24"/>
            <w:rPrChange w:id="13374" w:author="Leuveld, Koen" w:date="2013-10-24T18:59:00Z">
              <w:rPr>
                <w:rFonts w:ascii="Times New Roman" w:hAnsi="Times New Roman" w:cs="Times New Roman"/>
                <w:color w:val="000000" w:themeColor="text1"/>
                <w:sz w:val="24"/>
                <w:szCs w:val="24"/>
              </w:rPr>
            </w:rPrChange>
          </w:rPr>
          <w:t>« </w:t>
        </w:r>
      </w:ins>
      <w:ins w:id="13375" w:author="PIERRE" w:date="2013-10-24T12:26:00Z">
        <w:r w:rsidR="00AF2F6F" w:rsidRPr="002D6549">
          <w:rPr>
            <w:rFonts w:ascii="Times New Roman" w:hAnsi="Times New Roman" w:cs="Times New Roman"/>
            <w:i/>
            <w:color w:val="000000" w:themeColor="text1"/>
            <w:sz w:val="24"/>
            <w:szCs w:val="24"/>
            <w:rPrChange w:id="13376" w:author="Leuveld, Koen" w:date="2013-10-24T18:59:00Z">
              <w:rPr>
                <w:rFonts w:ascii="Times New Roman" w:eastAsiaTheme="majorEastAsia" w:hAnsi="Times New Roman" w:cs="Times New Roman"/>
                <w:b/>
                <w:bCs/>
                <w:color w:val="000000" w:themeColor="text1"/>
                <w:sz w:val="24"/>
                <w:szCs w:val="24"/>
                <w:lang w:val="nl-NL" w:eastAsia="en-US"/>
              </w:rPr>
            </w:rPrChange>
          </w:rPr>
          <w:t xml:space="preserve">Dans cet exercice, nous avons montré 10 choix de </w:t>
        </w:r>
        <w:del w:id="13377" w:author="Leuveld, Koen" w:date="2013-10-24T16:26:00Z">
          <w:r w:rsidR="00AF2F6F" w:rsidRPr="002D6549" w:rsidDel="00D66175">
            <w:rPr>
              <w:rFonts w:ascii="Times New Roman" w:hAnsi="Times New Roman" w:cs="Times New Roman"/>
              <w:i/>
              <w:color w:val="000000" w:themeColor="text1"/>
              <w:sz w:val="24"/>
              <w:szCs w:val="24"/>
              <w:rPrChange w:id="13378" w:author="Leuveld, Koen" w:date="2013-10-24T18:59:00Z">
                <w:rPr>
                  <w:rFonts w:ascii="Times New Roman" w:eastAsiaTheme="majorEastAsia" w:hAnsi="Times New Roman" w:cs="Times New Roman"/>
                  <w:b/>
                  <w:bCs/>
                  <w:color w:val="000000" w:themeColor="text1"/>
                  <w:sz w:val="24"/>
                  <w:szCs w:val="24"/>
                  <w:lang w:val="nl-NL" w:eastAsia="en-US"/>
                </w:rPr>
              </w:rPrChange>
            </w:rPr>
            <w:delText>coupon</w:delText>
          </w:r>
        </w:del>
      </w:ins>
      <w:ins w:id="13379" w:author="Leuveld, Koen" w:date="2013-10-24T16:26:00Z">
        <w:r w:rsidR="00D66175" w:rsidRPr="002D6549">
          <w:rPr>
            <w:rFonts w:ascii="Times New Roman" w:hAnsi="Times New Roman" w:cs="Times New Roman"/>
            <w:i/>
            <w:color w:val="000000" w:themeColor="text1"/>
            <w:sz w:val="24"/>
            <w:szCs w:val="24"/>
            <w:rPrChange w:id="13380" w:author="Leuveld, Koen" w:date="2013-10-24T18:59:00Z">
              <w:rPr>
                <w:rFonts w:ascii="Times New Roman" w:hAnsi="Times New Roman" w:cs="Times New Roman"/>
                <w:color w:val="000000" w:themeColor="text1"/>
                <w:sz w:val="24"/>
                <w:szCs w:val="24"/>
              </w:rPr>
            </w:rPrChange>
          </w:rPr>
          <w:t>pièce</w:t>
        </w:r>
      </w:ins>
      <w:ins w:id="13381" w:author="PIERRE" w:date="2013-10-24T12:26:00Z">
        <w:r w:rsidR="00AF2F6F" w:rsidRPr="002D6549">
          <w:rPr>
            <w:rFonts w:ascii="Times New Roman" w:hAnsi="Times New Roman" w:cs="Times New Roman"/>
            <w:i/>
            <w:color w:val="000000" w:themeColor="text1"/>
            <w:sz w:val="24"/>
            <w:szCs w:val="24"/>
            <w:rPrChange w:id="13382" w:author="Leuveld, Koen" w:date="2013-10-24T18:59:00Z">
              <w:rPr>
                <w:rFonts w:ascii="Times New Roman" w:eastAsiaTheme="majorEastAsia" w:hAnsi="Times New Roman" w:cs="Times New Roman"/>
                <w:b/>
                <w:bCs/>
                <w:color w:val="000000" w:themeColor="text1"/>
                <w:sz w:val="24"/>
                <w:szCs w:val="24"/>
                <w:lang w:val="nl-NL" w:eastAsia="en-US"/>
              </w:rPr>
            </w:rPrChange>
          </w:rPr>
          <w:t xml:space="preserve">s à un membre de votre village –dont vous ne connaissez pas l’identité- Ce dernier avait la possibilité de vous envoyer quelques </w:t>
        </w:r>
        <w:del w:id="13383" w:author="Leuveld, Koen" w:date="2013-10-24T16:26:00Z">
          <w:r w:rsidR="00AF2F6F" w:rsidRPr="002D6549" w:rsidDel="00D66175">
            <w:rPr>
              <w:rFonts w:ascii="Times New Roman" w:hAnsi="Times New Roman" w:cs="Times New Roman"/>
              <w:i/>
              <w:color w:val="000000" w:themeColor="text1"/>
              <w:sz w:val="24"/>
              <w:szCs w:val="24"/>
              <w:rPrChange w:id="13384" w:author="Leuveld, Koen" w:date="2013-10-24T18:59:00Z">
                <w:rPr>
                  <w:rFonts w:ascii="Times New Roman" w:eastAsiaTheme="majorEastAsia" w:hAnsi="Times New Roman" w:cs="Times New Roman"/>
                  <w:b/>
                  <w:bCs/>
                  <w:color w:val="000000" w:themeColor="text1"/>
                  <w:sz w:val="24"/>
                  <w:szCs w:val="24"/>
                  <w:lang w:val="nl-NL" w:eastAsia="en-US"/>
                </w:rPr>
              </w:rPrChange>
            </w:rPr>
            <w:delText>coupon</w:delText>
          </w:r>
        </w:del>
      </w:ins>
      <w:ins w:id="13385" w:author="Leuveld, Koen" w:date="2013-10-24T16:26:00Z">
        <w:r w:rsidR="00D66175" w:rsidRPr="002D6549">
          <w:rPr>
            <w:rFonts w:ascii="Times New Roman" w:hAnsi="Times New Roman" w:cs="Times New Roman"/>
            <w:i/>
            <w:color w:val="000000" w:themeColor="text1"/>
            <w:sz w:val="24"/>
            <w:szCs w:val="24"/>
            <w:rPrChange w:id="13386" w:author="Leuveld, Koen" w:date="2013-10-24T18:59:00Z">
              <w:rPr>
                <w:rFonts w:ascii="Times New Roman" w:hAnsi="Times New Roman" w:cs="Times New Roman"/>
                <w:color w:val="000000" w:themeColor="text1"/>
                <w:sz w:val="24"/>
                <w:szCs w:val="24"/>
              </w:rPr>
            </w:rPrChange>
          </w:rPr>
          <w:t>pièce</w:t>
        </w:r>
      </w:ins>
      <w:ins w:id="13387" w:author="PIERRE" w:date="2013-10-24T12:26:00Z">
        <w:r w:rsidR="00AF2F6F" w:rsidRPr="002D6549">
          <w:rPr>
            <w:rFonts w:ascii="Times New Roman" w:hAnsi="Times New Roman" w:cs="Times New Roman"/>
            <w:i/>
            <w:color w:val="000000" w:themeColor="text1"/>
            <w:sz w:val="24"/>
            <w:szCs w:val="24"/>
            <w:rPrChange w:id="13388" w:author="Leuveld, Koen" w:date="2013-10-24T18:59:00Z">
              <w:rPr>
                <w:rFonts w:ascii="Times New Roman" w:eastAsiaTheme="majorEastAsia" w:hAnsi="Times New Roman" w:cs="Times New Roman"/>
                <w:b/>
                <w:bCs/>
                <w:color w:val="000000" w:themeColor="text1"/>
                <w:sz w:val="24"/>
                <w:szCs w:val="24"/>
                <w:lang w:val="nl-NL" w:eastAsia="en-US"/>
              </w:rPr>
            </w:rPrChange>
          </w:rPr>
          <w:t>s, à vous en tant que Récepteur.</w:t>
        </w:r>
      </w:ins>
      <w:ins w:id="13389" w:author="Leuveld, Koen" w:date="2013-10-24T18:59:00Z">
        <w:r w:rsidRPr="002D6549">
          <w:rPr>
            <w:rFonts w:ascii="Times New Roman" w:hAnsi="Times New Roman" w:cs="Times New Roman"/>
            <w:i/>
            <w:color w:val="000000" w:themeColor="text1"/>
            <w:sz w:val="24"/>
            <w:szCs w:val="24"/>
            <w:rPrChange w:id="13390" w:author="Leuveld, Koen" w:date="2013-10-24T18:59:00Z">
              <w:rPr>
                <w:rFonts w:ascii="Times New Roman" w:hAnsi="Times New Roman" w:cs="Times New Roman"/>
                <w:color w:val="000000" w:themeColor="text1"/>
                <w:sz w:val="24"/>
                <w:szCs w:val="24"/>
              </w:rPr>
            </w:rPrChange>
          </w:rPr>
          <w:t> »</w:t>
        </w:r>
      </w:ins>
      <w:ins w:id="13391" w:author="PIERRE" w:date="2013-10-24T12:26:00Z">
        <w:del w:id="13392" w:author="Leuveld, Koen" w:date="2013-10-24T18:59:00Z">
          <w:r w:rsidR="00AF2F6F" w:rsidRPr="002D6549" w:rsidDel="002D6549">
            <w:rPr>
              <w:rFonts w:ascii="Times New Roman" w:hAnsi="Times New Roman" w:cs="Times New Roman"/>
              <w:i/>
              <w:color w:val="000000" w:themeColor="text1"/>
              <w:sz w:val="24"/>
              <w:szCs w:val="24"/>
              <w:rPrChange w:id="13393" w:author="Leuveld, Koen" w:date="2013-10-24T18:59:00Z">
                <w:rPr>
                  <w:rFonts w:ascii="Times New Roman" w:eastAsiaTheme="majorEastAsia" w:hAnsi="Times New Roman" w:cs="Times New Roman"/>
                  <w:b/>
                  <w:bCs/>
                  <w:color w:val="000000" w:themeColor="text1"/>
                  <w:sz w:val="24"/>
                  <w:szCs w:val="24"/>
                  <w:lang w:val="nl-NL" w:eastAsia="en-US"/>
                </w:rPr>
              </w:rPrChange>
            </w:rPr>
            <w:delText xml:space="preserve"> </w:delText>
          </w:r>
        </w:del>
      </w:ins>
    </w:p>
    <w:p w:rsidR="00726879" w:rsidRPr="002D6549" w:rsidRDefault="002D6549" w:rsidP="00726879">
      <w:pPr>
        <w:pStyle w:val="ListParagraph"/>
        <w:numPr>
          <w:ilvl w:val="1"/>
          <w:numId w:val="29"/>
        </w:numPr>
        <w:spacing w:before="120" w:after="120" w:line="240" w:lineRule="auto"/>
        <w:jc w:val="both"/>
        <w:rPr>
          <w:ins w:id="13394" w:author="PIERRE" w:date="2013-10-24T12:26:00Z"/>
          <w:rFonts w:ascii="Times New Roman" w:hAnsi="Times New Roman" w:cs="Times New Roman"/>
          <w:i/>
          <w:color w:val="000000" w:themeColor="text1"/>
          <w:sz w:val="24"/>
          <w:szCs w:val="24"/>
          <w:rPrChange w:id="13395" w:author="Leuveld, Koen" w:date="2013-10-24T18:59:00Z">
            <w:rPr>
              <w:ins w:id="13396" w:author="PIERRE" w:date="2013-10-24T12:26:00Z"/>
              <w:rFonts w:ascii="Times New Roman" w:hAnsi="Times New Roman" w:cs="Times New Roman"/>
              <w:color w:val="000000" w:themeColor="text1"/>
              <w:sz w:val="24"/>
              <w:szCs w:val="24"/>
            </w:rPr>
          </w:rPrChange>
        </w:rPr>
      </w:pPr>
      <w:ins w:id="13397" w:author="Leuveld, Koen" w:date="2013-10-24T18:59:00Z">
        <w:r w:rsidRPr="002D6549">
          <w:rPr>
            <w:rFonts w:ascii="Times New Roman" w:hAnsi="Times New Roman" w:cs="Times New Roman"/>
            <w:i/>
            <w:color w:val="000000" w:themeColor="text1"/>
            <w:sz w:val="24"/>
            <w:szCs w:val="24"/>
            <w:rPrChange w:id="13398" w:author="Leuveld, Koen" w:date="2013-10-24T18:59:00Z">
              <w:rPr>
                <w:rFonts w:ascii="Times New Roman" w:hAnsi="Times New Roman" w:cs="Times New Roman"/>
                <w:color w:val="000000" w:themeColor="text1"/>
                <w:sz w:val="24"/>
                <w:szCs w:val="24"/>
              </w:rPr>
            </w:rPrChange>
          </w:rPr>
          <w:lastRenderedPageBreak/>
          <w:t>« </w:t>
        </w:r>
      </w:ins>
      <w:ins w:id="13399" w:author="PIERRE" w:date="2013-10-24T12:26:00Z">
        <w:r w:rsidR="00AF2F6F" w:rsidRPr="002D6549">
          <w:rPr>
            <w:rFonts w:ascii="Times New Roman" w:hAnsi="Times New Roman" w:cs="Times New Roman"/>
            <w:i/>
            <w:color w:val="000000" w:themeColor="text1"/>
            <w:sz w:val="24"/>
            <w:szCs w:val="24"/>
            <w:rPrChange w:id="13400" w:author="Leuveld, Koen" w:date="2013-10-24T18:59:00Z">
              <w:rPr>
                <w:rFonts w:ascii="Times New Roman" w:eastAsiaTheme="majorEastAsia" w:hAnsi="Times New Roman" w:cs="Times New Roman"/>
                <w:b/>
                <w:bCs/>
                <w:color w:val="000000" w:themeColor="text1"/>
                <w:sz w:val="24"/>
                <w:szCs w:val="24"/>
                <w:lang w:val="nl-NL" w:eastAsia="en-US"/>
              </w:rPr>
            </w:rPrChange>
          </w:rPr>
          <w:t>Cette pile de feuilles d’enregistrement contient les réponses des autres membres de votre village.</w:t>
        </w:r>
      </w:ins>
      <w:ins w:id="13401" w:author="Leuveld, Koen" w:date="2013-10-24T18:59:00Z">
        <w:r w:rsidRPr="002D6549">
          <w:rPr>
            <w:rFonts w:ascii="Times New Roman" w:hAnsi="Times New Roman" w:cs="Times New Roman"/>
            <w:i/>
            <w:color w:val="000000" w:themeColor="text1"/>
            <w:sz w:val="24"/>
            <w:szCs w:val="24"/>
            <w:rPrChange w:id="13402" w:author="Leuveld, Koen" w:date="2013-10-24T18:59:00Z">
              <w:rPr>
                <w:rFonts w:ascii="Times New Roman" w:hAnsi="Times New Roman" w:cs="Times New Roman"/>
                <w:color w:val="000000" w:themeColor="text1"/>
                <w:sz w:val="24"/>
                <w:szCs w:val="24"/>
              </w:rPr>
            </w:rPrChange>
          </w:rPr>
          <w:t> »</w:t>
        </w:r>
      </w:ins>
    </w:p>
    <w:p w:rsidR="00726879" w:rsidRPr="002D6549" w:rsidRDefault="002D6549" w:rsidP="00726879">
      <w:pPr>
        <w:pStyle w:val="ListParagraph"/>
        <w:numPr>
          <w:ilvl w:val="1"/>
          <w:numId w:val="29"/>
        </w:numPr>
        <w:spacing w:before="120" w:after="120" w:line="240" w:lineRule="auto"/>
        <w:jc w:val="both"/>
        <w:rPr>
          <w:ins w:id="13403" w:author="PIERRE" w:date="2013-10-24T12:26:00Z"/>
          <w:rFonts w:ascii="Times New Roman" w:hAnsi="Times New Roman" w:cs="Times New Roman"/>
          <w:i/>
          <w:color w:val="000000" w:themeColor="text1"/>
          <w:sz w:val="24"/>
          <w:szCs w:val="24"/>
          <w:rPrChange w:id="13404" w:author="Leuveld, Koen" w:date="2013-10-24T18:59:00Z">
            <w:rPr>
              <w:ins w:id="13405" w:author="PIERRE" w:date="2013-10-24T12:26:00Z"/>
              <w:rFonts w:ascii="Times New Roman" w:hAnsi="Times New Roman" w:cs="Times New Roman"/>
              <w:color w:val="000000" w:themeColor="text1"/>
              <w:sz w:val="24"/>
              <w:szCs w:val="24"/>
            </w:rPr>
          </w:rPrChange>
        </w:rPr>
      </w:pPr>
      <w:ins w:id="13406" w:author="Leuveld, Koen" w:date="2013-10-24T18:59:00Z">
        <w:r w:rsidRPr="002D6549">
          <w:rPr>
            <w:rFonts w:ascii="Times New Roman" w:hAnsi="Times New Roman" w:cs="Times New Roman"/>
            <w:i/>
            <w:color w:val="000000" w:themeColor="text1"/>
            <w:sz w:val="24"/>
            <w:szCs w:val="24"/>
            <w:rPrChange w:id="13407" w:author="Leuveld, Koen" w:date="2013-10-24T18:59:00Z">
              <w:rPr>
                <w:rFonts w:ascii="Times New Roman" w:hAnsi="Times New Roman" w:cs="Times New Roman"/>
                <w:color w:val="000000" w:themeColor="text1"/>
                <w:sz w:val="24"/>
                <w:szCs w:val="24"/>
              </w:rPr>
            </w:rPrChange>
          </w:rPr>
          <w:t>« </w:t>
        </w:r>
      </w:ins>
      <w:ins w:id="13408" w:author="PIERRE" w:date="2013-10-24T12:26:00Z">
        <w:r w:rsidR="00AF2F6F" w:rsidRPr="002D6549">
          <w:rPr>
            <w:rFonts w:ascii="Times New Roman" w:hAnsi="Times New Roman" w:cs="Times New Roman"/>
            <w:i/>
            <w:color w:val="000000" w:themeColor="text1"/>
            <w:sz w:val="24"/>
            <w:szCs w:val="24"/>
            <w:rPrChange w:id="13409" w:author="Leuveld, Koen" w:date="2013-10-24T18:59:00Z">
              <w:rPr>
                <w:rFonts w:ascii="Times New Roman" w:eastAsiaTheme="majorEastAsia" w:hAnsi="Times New Roman" w:cs="Times New Roman"/>
                <w:b/>
                <w:bCs/>
                <w:color w:val="000000" w:themeColor="text1"/>
                <w:sz w:val="24"/>
                <w:szCs w:val="24"/>
                <w:lang w:val="nl-NL" w:eastAsia="en-US"/>
              </w:rPr>
            </w:rPrChange>
          </w:rPr>
          <w:t>Vous allez tirer aléatoirement une feuille d’enregistrement de cette pile.</w:t>
        </w:r>
      </w:ins>
      <w:ins w:id="13410" w:author="Leuveld, Koen" w:date="2013-10-24T18:59:00Z">
        <w:r w:rsidRPr="002D6549">
          <w:rPr>
            <w:rFonts w:ascii="Times New Roman" w:hAnsi="Times New Roman" w:cs="Times New Roman"/>
            <w:i/>
            <w:color w:val="000000" w:themeColor="text1"/>
            <w:sz w:val="24"/>
            <w:szCs w:val="24"/>
            <w:rPrChange w:id="13411" w:author="Leuveld, Koen" w:date="2013-10-24T18:59:00Z">
              <w:rPr>
                <w:rFonts w:ascii="Times New Roman" w:hAnsi="Times New Roman" w:cs="Times New Roman"/>
                <w:color w:val="000000" w:themeColor="text1"/>
                <w:sz w:val="24"/>
                <w:szCs w:val="24"/>
              </w:rPr>
            </w:rPrChange>
          </w:rPr>
          <w:t> »</w:t>
        </w:r>
      </w:ins>
      <w:ins w:id="13412" w:author="PIERRE" w:date="2013-10-24T12:26:00Z">
        <w:r w:rsidR="00AF2F6F" w:rsidRPr="002D6549">
          <w:rPr>
            <w:rFonts w:ascii="Times New Roman" w:hAnsi="Times New Roman" w:cs="Times New Roman"/>
            <w:i/>
            <w:color w:val="000000" w:themeColor="text1"/>
            <w:sz w:val="24"/>
            <w:szCs w:val="24"/>
            <w:rPrChange w:id="13413" w:author="Leuveld, Koen" w:date="2013-10-24T18:59:00Z">
              <w:rPr>
                <w:rFonts w:ascii="Times New Roman" w:eastAsiaTheme="majorEastAsia" w:hAnsi="Times New Roman" w:cs="Times New Roman"/>
                <w:b/>
                <w:bCs/>
                <w:color w:val="000000" w:themeColor="text1"/>
                <w:sz w:val="24"/>
                <w:szCs w:val="24"/>
                <w:lang w:val="nl-NL" w:eastAsia="en-US"/>
              </w:rPr>
            </w:rPrChange>
          </w:rPr>
          <w:t xml:space="preserve"> </w:t>
        </w:r>
      </w:ins>
    </w:p>
    <w:p w:rsidR="00726879" w:rsidRPr="002D6549" w:rsidRDefault="002D6549" w:rsidP="00726879">
      <w:pPr>
        <w:pStyle w:val="ListParagraph"/>
        <w:numPr>
          <w:ilvl w:val="1"/>
          <w:numId w:val="29"/>
        </w:numPr>
        <w:spacing w:before="120" w:after="120" w:line="240" w:lineRule="auto"/>
        <w:jc w:val="both"/>
        <w:rPr>
          <w:ins w:id="13414" w:author="PIERRE" w:date="2013-10-24T12:26:00Z"/>
          <w:rFonts w:ascii="Times New Roman" w:hAnsi="Times New Roman" w:cs="Times New Roman"/>
          <w:i/>
          <w:color w:val="000000" w:themeColor="text1"/>
          <w:sz w:val="24"/>
          <w:szCs w:val="24"/>
          <w:rPrChange w:id="13415" w:author="Leuveld, Koen" w:date="2013-10-24T18:59:00Z">
            <w:rPr>
              <w:ins w:id="13416" w:author="PIERRE" w:date="2013-10-24T12:26:00Z"/>
              <w:rFonts w:ascii="Times New Roman" w:hAnsi="Times New Roman" w:cs="Times New Roman"/>
              <w:color w:val="000000" w:themeColor="text1"/>
              <w:sz w:val="24"/>
              <w:szCs w:val="24"/>
            </w:rPr>
          </w:rPrChange>
        </w:rPr>
      </w:pPr>
      <w:ins w:id="13417" w:author="Leuveld, Koen" w:date="2013-10-24T18:59:00Z">
        <w:r w:rsidRPr="002D6549">
          <w:rPr>
            <w:rFonts w:ascii="Times New Roman" w:hAnsi="Times New Roman" w:cs="Times New Roman"/>
            <w:i/>
            <w:color w:val="000000" w:themeColor="text1"/>
            <w:sz w:val="24"/>
            <w:szCs w:val="24"/>
            <w:rPrChange w:id="13418" w:author="Leuveld, Koen" w:date="2013-10-24T18:59:00Z">
              <w:rPr>
                <w:rFonts w:ascii="Times New Roman" w:hAnsi="Times New Roman" w:cs="Times New Roman"/>
                <w:color w:val="000000" w:themeColor="text1"/>
                <w:sz w:val="24"/>
                <w:szCs w:val="24"/>
              </w:rPr>
            </w:rPrChange>
          </w:rPr>
          <w:t>« </w:t>
        </w:r>
      </w:ins>
      <w:ins w:id="13419" w:author="PIERRE" w:date="2013-10-24T12:26:00Z">
        <w:r w:rsidR="00AF2F6F" w:rsidRPr="002D6549">
          <w:rPr>
            <w:rFonts w:ascii="Times New Roman" w:hAnsi="Times New Roman" w:cs="Times New Roman"/>
            <w:i/>
            <w:color w:val="000000" w:themeColor="text1"/>
            <w:sz w:val="24"/>
            <w:szCs w:val="24"/>
            <w:rPrChange w:id="13420" w:author="Leuveld, Koen" w:date="2013-10-24T18:59:00Z">
              <w:rPr>
                <w:rFonts w:ascii="Times New Roman" w:eastAsiaTheme="majorEastAsia" w:hAnsi="Times New Roman" w:cs="Times New Roman"/>
                <w:b/>
                <w:bCs/>
                <w:color w:val="000000" w:themeColor="text1"/>
                <w:sz w:val="24"/>
                <w:szCs w:val="24"/>
                <w:lang w:val="nl-NL" w:eastAsia="en-US"/>
              </w:rPr>
            </w:rPrChange>
          </w:rPr>
          <w:t>Alors vous allez faire un choix aléatoire sur les 10 contenus sur la feuille d’enregistrement.</w:t>
        </w:r>
      </w:ins>
      <w:ins w:id="13421" w:author="Leuveld, Koen" w:date="2013-10-24T18:59:00Z">
        <w:r w:rsidRPr="002D6549">
          <w:rPr>
            <w:rFonts w:ascii="Times New Roman" w:hAnsi="Times New Roman" w:cs="Times New Roman"/>
            <w:i/>
            <w:color w:val="000000" w:themeColor="text1"/>
            <w:sz w:val="24"/>
            <w:szCs w:val="24"/>
            <w:rPrChange w:id="13422" w:author="Leuveld, Koen" w:date="2013-10-24T18:59:00Z">
              <w:rPr>
                <w:rFonts w:ascii="Times New Roman" w:hAnsi="Times New Roman" w:cs="Times New Roman"/>
                <w:color w:val="000000" w:themeColor="text1"/>
                <w:sz w:val="24"/>
                <w:szCs w:val="24"/>
              </w:rPr>
            </w:rPrChange>
          </w:rPr>
          <w:t> »</w:t>
        </w:r>
      </w:ins>
    </w:p>
    <w:p w:rsidR="002D6549" w:rsidRPr="00442E10" w:rsidRDefault="002D6549" w:rsidP="009C61AE">
      <w:pPr>
        <w:pStyle w:val="ListParagraph"/>
        <w:numPr>
          <w:ilvl w:val="0"/>
          <w:numId w:val="4"/>
        </w:numPr>
        <w:spacing w:before="120" w:after="120" w:line="240" w:lineRule="auto"/>
        <w:jc w:val="both"/>
        <w:rPr>
          <w:ins w:id="13423" w:author="Leuveld, Koen" w:date="2013-10-24T18:56:00Z"/>
          <w:rFonts w:ascii="Times New Roman" w:hAnsi="Times New Roman" w:cs="Times New Roman"/>
          <w:color w:val="000000" w:themeColor="text1"/>
          <w:sz w:val="24"/>
          <w:szCs w:val="24"/>
        </w:rPr>
        <w:pPrChange w:id="13424" w:author="Leuveld, Koen" w:date="2013-10-24T19:06:00Z">
          <w:pPr>
            <w:pStyle w:val="ListParagraph"/>
            <w:numPr>
              <w:numId w:val="29"/>
            </w:numPr>
            <w:spacing w:before="120" w:after="120" w:line="240" w:lineRule="auto"/>
            <w:ind w:hanging="360"/>
            <w:jc w:val="both"/>
          </w:pPr>
        </w:pPrChange>
      </w:pPr>
      <w:ins w:id="13425" w:author="Leuveld, Koen" w:date="2013-10-24T18:56:00Z">
        <w:r>
          <w:rPr>
            <w:rFonts w:ascii="Times New Roman" w:hAnsi="Times New Roman" w:cs="Times New Roman"/>
            <w:color w:val="000000" w:themeColor="text1"/>
            <w:sz w:val="24"/>
            <w:szCs w:val="24"/>
          </w:rPr>
          <w:t>Faites t</w:t>
        </w:r>
        <w:r w:rsidRPr="009A34FC">
          <w:rPr>
            <w:rFonts w:ascii="Times New Roman" w:hAnsi="Times New Roman" w:cs="Times New Roman"/>
            <w:color w:val="000000" w:themeColor="text1"/>
            <w:sz w:val="24"/>
            <w:szCs w:val="24"/>
          </w:rPr>
          <w:t>ire</w:t>
        </w:r>
        <w:r>
          <w:rPr>
            <w:rFonts w:ascii="Times New Roman" w:hAnsi="Times New Roman" w:cs="Times New Roman"/>
            <w:color w:val="000000" w:themeColor="text1"/>
            <w:sz w:val="24"/>
            <w:szCs w:val="24"/>
          </w:rPr>
          <w:t>r</w:t>
        </w:r>
        <w:r w:rsidRPr="009A34FC">
          <w:rPr>
            <w:rFonts w:ascii="Times New Roman" w:hAnsi="Times New Roman" w:cs="Times New Roman"/>
            <w:color w:val="000000" w:themeColor="text1"/>
            <w:sz w:val="24"/>
            <w:szCs w:val="24"/>
          </w:rPr>
          <w:t xml:space="preserve"> aléatoirement une </w:t>
        </w:r>
        <w:r>
          <w:rPr>
            <w:rFonts w:ascii="Times New Roman" w:hAnsi="Times New Roman" w:cs="Times New Roman"/>
            <w:color w:val="000000" w:themeColor="text1"/>
            <w:sz w:val="24"/>
            <w:szCs w:val="24"/>
          </w:rPr>
          <w:t xml:space="preserve">enveloppe </w:t>
        </w:r>
        <w:r w:rsidRPr="009A34FC">
          <w:rPr>
            <w:rFonts w:ascii="Times New Roman" w:hAnsi="Times New Roman" w:cs="Times New Roman"/>
            <w:color w:val="000000" w:themeColor="text1"/>
            <w:sz w:val="24"/>
            <w:szCs w:val="24"/>
          </w:rPr>
          <w:t xml:space="preserve">la pile </w:t>
        </w:r>
        <w:r>
          <w:rPr>
            <w:rFonts w:ascii="Times New Roman" w:hAnsi="Times New Roman" w:cs="Times New Roman"/>
            <w:color w:val="000000" w:themeColor="text1"/>
            <w:sz w:val="24"/>
            <w:szCs w:val="24"/>
          </w:rPr>
          <w:t xml:space="preserve">avec les questionnaires </w:t>
        </w:r>
        <w:r w:rsidRPr="009A34FC">
          <w:rPr>
            <w:rFonts w:ascii="Times New Roman" w:hAnsi="Times New Roman" w:cs="Times New Roman"/>
            <w:color w:val="000000" w:themeColor="text1"/>
            <w:sz w:val="24"/>
            <w:szCs w:val="24"/>
          </w:rPr>
          <w:t xml:space="preserve">version B. </w:t>
        </w:r>
      </w:ins>
    </w:p>
    <w:p w:rsidR="00726879" w:rsidRPr="00442E10" w:rsidDel="002D6549" w:rsidRDefault="00AF2F6F" w:rsidP="009C61AE">
      <w:pPr>
        <w:pStyle w:val="ListParagraph"/>
        <w:numPr>
          <w:ilvl w:val="0"/>
          <w:numId w:val="4"/>
        </w:numPr>
        <w:spacing w:before="120" w:after="120" w:line="240" w:lineRule="auto"/>
        <w:jc w:val="both"/>
        <w:rPr>
          <w:ins w:id="13426" w:author="PIERRE" w:date="2013-10-24T12:26:00Z"/>
          <w:del w:id="13427" w:author="Leuveld, Koen" w:date="2013-10-24T18:56:00Z"/>
          <w:rFonts w:ascii="Times New Roman" w:hAnsi="Times New Roman" w:cs="Times New Roman"/>
          <w:color w:val="000000" w:themeColor="text1"/>
          <w:sz w:val="24"/>
          <w:szCs w:val="24"/>
        </w:rPr>
        <w:pPrChange w:id="13428" w:author="Leuveld, Koen" w:date="2013-10-24T19:06:00Z">
          <w:pPr>
            <w:pStyle w:val="ListParagraph"/>
            <w:numPr>
              <w:numId w:val="29"/>
            </w:numPr>
            <w:spacing w:before="120" w:after="120" w:line="240" w:lineRule="auto"/>
            <w:ind w:hanging="360"/>
            <w:jc w:val="both"/>
          </w:pPr>
        </w:pPrChange>
      </w:pPr>
      <w:ins w:id="13429" w:author="PIERRE" w:date="2013-10-24T12:26:00Z">
        <w:del w:id="13430" w:author="Leuveld, Koen" w:date="2013-10-24T18:56:00Z">
          <w:r w:rsidRPr="00AF2F6F" w:rsidDel="002D6549">
            <w:rPr>
              <w:rFonts w:ascii="Times New Roman" w:hAnsi="Times New Roman" w:cs="Times New Roman"/>
              <w:color w:val="000000" w:themeColor="text1"/>
              <w:sz w:val="24"/>
              <w:szCs w:val="24"/>
              <w:rPrChange w:id="13431" w:author="PIERRE" w:date="2013-10-24T12:27:00Z">
                <w:rPr>
                  <w:rFonts w:ascii="Times New Roman" w:eastAsiaTheme="majorEastAsia" w:hAnsi="Times New Roman" w:cs="Times New Roman"/>
                  <w:b/>
                  <w:bCs/>
                  <w:color w:val="000000" w:themeColor="text1"/>
                  <w:sz w:val="24"/>
                  <w:szCs w:val="24"/>
                  <w:lang w:val="nl-NL" w:eastAsia="en-US"/>
                </w:rPr>
              </w:rPrChange>
            </w:rPr>
            <w:delText xml:space="preserve">Tirez au hasard une feuille d’enregistrement. </w:delText>
          </w:r>
        </w:del>
      </w:ins>
    </w:p>
    <w:p w:rsidR="00726879" w:rsidRPr="00442E10" w:rsidRDefault="00AF2F6F" w:rsidP="009C61AE">
      <w:pPr>
        <w:pStyle w:val="ListParagraph"/>
        <w:numPr>
          <w:ilvl w:val="0"/>
          <w:numId w:val="4"/>
        </w:numPr>
        <w:spacing w:before="120" w:after="120" w:line="240" w:lineRule="auto"/>
        <w:jc w:val="both"/>
        <w:rPr>
          <w:ins w:id="13432" w:author="PIERRE" w:date="2013-10-24T12:26:00Z"/>
          <w:rFonts w:ascii="Times New Roman" w:hAnsi="Times New Roman" w:cs="Times New Roman"/>
          <w:color w:val="000000" w:themeColor="text1"/>
          <w:sz w:val="24"/>
          <w:szCs w:val="24"/>
        </w:rPr>
        <w:pPrChange w:id="13433" w:author="Leuveld, Koen" w:date="2013-10-24T19:06:00Z">
          <w:pPr>
            <w:pStyle w:val="ListParagraph"/>
            <w:numPr>
              <w:numId w:val="29"/>
            </w:numPr>
            <w:spacing w:before="120" w:after="120" w:line="240" w:lineRule="auto"/>
            <w:ind w:hanging="360"/>
            <w:jc w:val="both"/>
          </w:pPr>
        </w:pPrChange>
      </w:pPr>
      <w:ins w:id="13434" w:author="PIERRE" w:date="2013-10-24T12:26:00Z">
        <w:r w:rsidRPr="00AF2F6F">
          <w:rPr>
            <w:rFonts w:ascii="Times New Roman" w:hAnsi="Times New Roman" w:cs="Times New Roman"/>
            <w:color w:val="000000" w:themeColor="text1"/>
            <w:sz w:val="24"/>
            <w:szCs w:val="24"/>
            <w:rPrChange w:id="13435" w:author="PIERRE" w:date="2013-10-24T12:27:00Z">
              <w:rPr>
                <w:rFonts w:ascii="Times New Roman" w:eastAsiaTheme="majorEastAsia" w:hAnsi="Times New Roman" w:cs="Times New Roman"/>
                <w:b/>
                <w:bCs/>
                <w:color w:val="000000" w:themeColor="text1"/>
                <w:sz w:val="24"/>
                <w:szCs w:val="24"/>
                <w:lang w:val="nl-NL" w:eastAsia="en-US"/>
              </w:rPr>
            </w:rPrChange>
          </w:rPr>
          <w:t>Mettez les jetons 1 - 10 dans un sac et demandez au participant de tirer un jeton sans regarder.</w:t>
        </w:r>
      </w:ins>
    </w:p>
    <w:p w:rsidR="00726879" w:rsidRPr="00442E10" w:rsidRDefault="00AF2F6F" w:rsidP="009C61AE">
      <w:pPr>
        <w:pStyle w:val="ListParagraph"/>
        <w:numPr>
          <w:ilvl w:val="0"/>
          <w:numId w:val="4"/>
        </w:numPr>
        <w:spacing w:before="120" w:after="120" w:line="240" w:lineRule="auto"/>
        <w:jc w:val="both"/>
        <w:rPr>
          <w:ins w:id="13436" w:author="PIERRE" w:date="2013-10-24T12:26:00Z"/>
          <w:rFonts w:ascii="Times New Roman" w:hAnsi="Times New Roman" w:cs="Times New Roman"/>
          <w:color w:val="000000" w:themeColor="text1"/>
          <w:sz w:val="24"/>
          <w:szCs w:val="24"/>
        </w:rPr>
        <w:pPrChange w:id="13437" w:author="Leuveld, Koen" w:date="2013-10-24T19:06:00Z">
          <w:pPr>
            <w:pStyle w:val="ListParagraph"/>
            <w:numPr>
              <w:numId w:val="29"/>
            </w:numPr>
            <w:spacing w:before="120" w:after="120" w:line="240" w:lineRule="auto"/>
            <w:ind w:hanging="360"/>
            <w:jc w:val="both"/>
          </w:pPr>
        </w:pPrChange>
      </w:pPr>
      <w:ins w:id="13438" w:author="PIERRE" w:date="2013-10-24T12:26:00Z">
        <w:r w:rsidRPr="00AF2F6F">
          <w:rPr>
            <w:rFonts w:ascii="Times New Roman" w:hAnsi="Times New Roman" w:cs="Times New Roman"/>
            <w:color w:val="000000" w:themeColor="text1"/>
            <w:sz w:val="24"/>
            <w:szCs w:val="24"/>
            <w:rPrChange w:id="13439" w:author="PIERRE" w:date="2013-10-24T12:27:00Z">
              <w:rPr>
                <w:rFonts w:ascii="Times New Roman" w:eastAsiaTheme="majorEastAsia" w:hAnsi="Times New Roman" w:cs="Times New Roman"/>
                <w:b/>
                <w:bCs/>
                <w:color w:val="000000" w:themeColor="text1"/>
                <w:sz w:val="24"/>
                <w:szCs w:val="24"/>
                <w:lang w:val="nl-NL" w:eastAsia="en-US"/>
              </w:rPr>
            </w:rPrChange>
          </w:rPr>
          <w:t xml:space="preserve">Le numéro choisi sera représenté par XX. </w:t>
        </w:r>
      </w:ins>
    </w:p>
    <w:p w:rsidR="00726879" w:rsidRPr="00442E10" w:rsidRDefault="00AF2F6F" w:rsidP="009C61AE">
      <w:pPr>
        <w:pStyle w:val="ListParagraph"/>
        <w:numPr>
          <w:ilvl w:val="0"/>
          <w:numId w:val="4"/>
        </w:numPr>
        <w:spacing w:before="120" w:after="120" w:line="240" w:lineRule="auto"/>
        <w:jc w:val="both"/>
        <w:rPr>
          <w:ins w:id="13440" w:author="PIERRE" w:date="2013-10-24T12:26:00Z"/>
          <w:rFonts w:ascii="Times New Roman" w:hAnsi="Times New Roman" w:cs="Times New Roman"/>
          <w:color w:val="000000" w:themeColor="text1"/>
          <w:sz w:val="24"/>
          <w:szCs w:val="24"/>
        </w:rPr>
        <w:pPrChange w:id="13441" w:author="Leuveld, Koen" w:date="2013-10-24T19:06:00Z">
          <w:pPr>
            <w:pStyle w:val="ListParagraph"/>
            <w:numPr>
              <w:numId w:val="29"/>
            </w:numPr>
            <w:spacing w:before="120" w:after="120" w:line="240" w:lineRule="auto"/>
            <w:ind w:hanging="360"/>
            <w:jc w:val="both"/>
          </w:pPr>
        </w:pPrChange>
      </w:pPr>
      <w:ins w:id="13442" w:author="PIERRE" w:date="2013-10-24T12:26:00Z">
        <w:r w:rsidRPr="00AF2F6F">
          <w:rPr>
            <w:rFonts w:ascii="Times New Roman" w:hAnsi="Times New Roman" w:cs="Times New Roman"/>
            <w:color w:val="000000" w:themeColor="text1"/>
            <w:sz w:val="24"/>
            <w:szCs w:val="24"/>
            <w:rPrChange w:id="13443" w:author="PIERRE" w:date="2013-10-24T12:27:00Z">
              <w:rPr>
                <w:rFonts w:ascii="Times New Roman" w:eastAsiaTheme="majorEastAsia" w:hAnsi="Times New Roman" w:cs="Times New Roman"/>
                <w:b/>
                <w:bCs/>
                <w:color w:val="000000" w:themeColor="text1"/>
                <w:sz w:val="24"/>
                <w:szCs w:val="24"/>
                <w:lang w:val="nl-NL" w:eastAsia="en-US"/>
              </w:rPr>
            </w:rPrChange>
          </w:rPr>
          <w:t>Inscrire XX dans la colonne 4 de la feuille de calcul 2.</w:t>
        </w:r>
      </w:ins>
    </w:p>
    <w:p w:rsidR="00726879" w:rsidRPr="00442E10" w:rsidRDefault="00AF2F6F" w:rsidP="009C61AE">
      <w:pPr>
        <w:pStyle w:val="ListParagraph"/>
        <w:numPr>
          <w:ilvl w:val="0"/>
          <w:numId w:val="4"/>
        </w:numPr>
        <w:spacing w:before="120" w:after="120" w:line="240" w:lineRule="auto"/>
        <w:jc w:val="both"/>
        <w:rPr>
          <w:ins w:id="13444" w:author="PIERRE" w:date="2013-10-24T12:26:00Z"/>
          <w:rFonts w:ascii="Times New Roman" w:hAnsi="Times New Roman" w:cs="Times New Roman"/>
          <w:color w:val="000000" w:themeColor="text1"/>
          <w:sz w:val="24"/>
          <w:szCs w:val="24"/>
        </w:rPr>
        <w:pPrChange w:id="13445" w:author="Leuveld, Koen" w:date="2013-10-24T19:06:00Z">
          <w:pPr>
            <w:pStyle w:val="ListParagraph"/>
            <w:numPr>
              <w:numId w:val="29"/>
            </w:numPr>
            <w:spacing w:before="120" w:after="120" w:line="240" w:lineRule="auto"/>
            <w:ind w:hanging="360"/>
            <w:jc w:val="both"/>
          </w:pPr>
        </w:pPrChange>
      </w:pPr>
      <w:ins w:id="13446" w:author="PIERRE" w:date="2013-10-24T12:26:00Z">
        <w:r w:rsidRPr="00AF2F6F">
          <w:rPr>
            <w:rFonts w:ascii="Times New Roman" w:hAnsi="Times New Roman" w:cs="Times New Roman"/>
            <w:color w:val="000000" w:themeColor="text1"/>
            <w:sz w:val="24"/>
            <w:szCs w:val="24"/>
            <w:rPrChange w:id="13447" w:author="PIERRE" w:date="2013-10-24T12:27:00Z">
              <w:rPr>
                <w:rFonts w:ascii="Times New Roman" w:eastAsiaTheme="majorEastAsia" w:hAnsi="Times New Roman" w:cs="Times New Roman"/>
                <w:b/>
                <w:bCs/>
                <w:color w:val="000000" w:themeColor="text1"/>
                <w:sz w:val="24"/>
                <w:szCs w:val="24"/>
                <w:lang w:val="nl-NL" w:eastAsia="en-US"/>
              </w:rPr>
            </w:rPrChange>
          </w:rPr>
          <w:t xml:space="preserve">Regardez dans le bac </w:t>
        </w:r>
        <w:proofErr w:type="spellStart"/>
        <w:r w:rsidRPr="00AF2F6F">
          <w:rPr>
            <w:rFonts w:ascii="Times New Roman" w:hAnsi="Times New Roman" w:cs="Times New Roman"/>
            <w:color w:val="000000" w:themeColor="text1"/>
            <w:sz w:val="24"/>
            <w:szCs w:val="24"/>
            <w:rPrChange w:id="13448" w:author="PIERRE" w:date="2013-10-24T12:27:00Z">
              <w:rPr>
                <w:rFonts w:ascii="Times New Roman" w:eastAsiaTheme="majorEastAsia" w:hAnsi="Times New Roman" w:cs="Times New Roman"/>
                <w:b/>
                <w:bCs/>
                <w:color w:val="000000" w:themeColor="text1"/>
                <w:sz w:val="24"/>
                <w:szCs w:val="24"/>
                <w:lang w:val="nl-NL" w:eastAsia="en-US"/>
              </w:rPr>
            </w:rPrChange>
          </w:rPr>
          <w:t>ARBXX</w:t>
        </w:r>
        <w:proofErr w:type="spellEnd"/>
        <w:r w:rsidRPr="00AF2F6F">
          <w:rPr>
            <w:rFonts w:ascii="Times New Roman" w:hAnsi="Times New Roman" w:cs="Times New Roman"/>
            <w:color w:val="000000" w:themeColor="text1"/>
            <w:sz w:val="24"/>
            <w:szCs w:val="24"/>
            <w:rPrChange w:id="13449" w:author="PIERRE" w:date="2013-10-24T12:27:00Z">
              <w:rPr>
                <w:rFonts w:ascii="Times New Roman" w:eastAsiaTheme="majorEastAsia" w:hAnsi="Times New Roman" w:cs="Times New Roman"/>
                <w:b/>
                <w:bCs/>
                <w:color w:val="000000" w:themeColor="text1"/>
                <w:sz w:val="24"/>
                <w:szCs w:val="24"/>
                <w:lang w:val="nl-NL" w:eastAsia="en-US"/>
              </w:rPr>
            </w:rPrChange>
          </w:rPr>
          <w:t xml:space="preserve"> (où XX est le numéro du jeton tiré) dans la feuille d’enregistrement de l’exercice d’allocation appartenant à l’enquêté. Inscrire la valeur [</w:t>
        </w:r>
        <w:proofErr w:type="spellStart"/>
        <w:r w:rsidRPr="00AF2F6F">
          <w:rPr>
            <w:rFonts w:ascii="Times New Roman" w:hAnsi="Times New Roman" w:cs="Times New Roman"/>
            <w:color w:val="000000" w:themeColor="text1"/>
            <w:sz w:val="24"/>
            <w:szCs w:val="24"/>
            <w:rPrChange w:id="13450" w:author="PIERRE" w:date="2013-10-24T12:27:00Z">
              <w:rPr>
                <w:rFonts w:ascii="Times New Roman" w:eastAsiaTheme="majorEastAsia" w:hAnsi="Times New Roman" w:cs="Times New Roman"/>
                <w:b/>
                <w:bCs/>
                <w:color w:val="000000" w:themeColor="text1"/>
                <w:sz w:val="24"/>
                <w:szCs w:val="24"/>
                <w:lang w:val="nl-NL" w:eastAsia="en-US"/>
              </w:rPr>
            </w:rPrChange>
          </w:rPr>
          <w:t>ARBXX</w:t>
        </w:r>
        <w:proofErr w:type="spellEnd"/>
        <w:r w:rsidRPr="00AF2F6F">
          <w:rPr>
            <w:rFonts w:ascii="Times New Roman" w:hAnsi="Times New Roman" w:cs="Times New Roman"/>
            <w:color w:val="000000" w:themeColor="text1"/>
            <w:sz w:val="24"/>
            <w:szCs w:val="24"/>
            <w:rPrChange w:id="13451" w:author="PIERRE" w:date="2013-10-24T12:27:00Z">
              <w:rPr>
                <w:rFonts w:ascii="Times New Roman" w:eastAsiaTheme="majorEastAsia" w:hAnsi="Times New Roman" w:cs="Times New Roman"/>
                <w:b/>
                <w:bCs/>
                <w:color w:val="000000" w:themeColor="text1"/>
                <w:sz w:val="24"/>
                <w:szCs w:val="24"/>
                <w:lang w:val="nl-NL" w:eastAsia="en-US"/>
              </w:rPr>
            </w:rPrChange>
          </w:rPr>
          <w:t xml:space="preserve">] dans la colonne 5 de la fiche de paiement et dans les colonnes 11 et 13 de la feuille de calcul 2.  </w:t>
        </w:r>
      </w:ins>
    </w:p>
    <w:p w:rsidR="00726879" w:rsidRPr="00442E10" w:rsidRDefault="00AF2F6F" w:rsidP="009C61AE">
      <w:pPr>
        <w:pStyle w:val="ListParagraph"/>
        <w:numPr>
          <w:ilvl w:val="0"/>
          <w:numId w:val="4"/>
        </w:numPr>
        <w:spacing w:before="120" w:after="120" w:line="240" w:lineRule="auto"/>
        <w:jc w:val="both"/>
        <w:rPr>
          <w:ins w:id="13452" w:author="PIERRE" w:date="2013-10-24T12:26:00Z"/>
          <w:rFonts w:ascii="Times New Roman" w:hAnsi="Times New Roman" w:cs="Times New Roman"/>
          <w:color w:val="000000" w:themeColor="text1"/>
          <w:sz w:val="24"/>
          <w:szCs w:val="24"/>
        </w:rPr>
        <w:pPrChange w:id="13453" w:author="Leuveld, Koen" w:date="2013-10-24T19:06:00Z">
          <w:pPr>
            <w:pStyle w:val="ListParagraph"/>
            <w:numPr>
              <w:numId w:val="29"/>
            </w:numPr>
            <w:spacing w:before="120" w:after="120" w:line="240" w:lineRule="auto"/>
            <w:ind w:hanging="360"/>
            <w:jc w:val="both"/>
          </w:pPr>
        </w:pPrChange>
      </w:pPr>
      <w:ins w:id="13454" w:author="PIERRE" w:date="2013-10-24T12:26:00Z">
        <w:r w:rsidRPr="00AF2F6F">
          <w:rPr>
            <w:rFonts w:ascii="Times New Roman" w:hAnsi="Times New Roman" w:cs="Times New Roman"/>
            <w:color w:val="000000" w:themeColor="text1"/>
            <w:sz w:val="24"/>
            <w:szCs w:val="24"/>
            <w:rPrChange w:id="13455" w:author="PIERRE" w:date="2013-10-24T12:27:00Z">
              <w:rPr>
                <w:rFonts w:ascii="Times New Roman" w:eastAsiaTheme="majorEastAsia" w:hAnsi="Times New Roman" w:cs="Times New Roman"/>
                <w:b/>
                <w:bCs/>
                <w:color w:val="000000" w:themeColor="text1"/>
                <w:sz w:val="24"/>
                <w:szCs w:val="24"/>
                <w:lang w:val="nl-NL" w:eastAsia="en-US"/>
              </w:rPr>
            </w:rPrChange>
          </w:rPr>
          <w:t>Expliquez</w:t>
        </w:r>
      </w:ins>
    </w:p>
    <w:p w:rsidR="00726879" w:rsidRPr="002D6549" w:rsidRDefault="002D6549" w:rsidP="000B6746">
      <w:pPr>
        <w:pStyle w:val="ListParagraph"/>
        <w:numPr>
          <w:ilvl w:val="0"/>
          <w:numId w:val="57"/>
        </w:numPr>
        <w:spacing w:before="120" w:after="120" w:line="240" w:lineRule="auto"/>
        <w:jc w:val="both"/>
        <w:rPr>
          <w:ins w:id="13456" w:author="PIERRE" w:date="2013-10-24T12:26:00Z"/>
          <w:rFonts w:ascii="Times New Roman" w:hAnsi="Times New Roman" w:cs="Times New Roman"/>
          <w:i/>
          <w:color w:val="000000" w:themeColor="text1"/>
          <w:sz w:val="24"/>
          <w:szCs w:val="24"/>
          <w:rPrChange w:id="13457" w:author="Leuveld, Koen" w:date="2013-10-24T19:00:00Z">
            <w:rPr>
              <w:ins w:id="13458" w:author="PIERRE" w:date="2013-10-24T12:26:00Z"/>
              <w:rFonts w:ascii="Times New Roman" w:hAnsi="Times New Roman" w:cs="Times New Roman"/>
              <w:color w:val="000000" w:themeColor="text1"/>
              <w:sz w:val="24"/>
              <w:szCs w:val="24"/>
            </w:rPr>
          </w:rPrChange>
        </w:rPr>
        <w:pPrChange w:id="13459" w:author="Leuveld, Koen" w:date="2013-10-24T19:14:00Z">
          <w:pPr>
            <w:pStyle w:val="ListParagraph"/>
            <w:numPr>
              <w:ilvl w:val="1"/>
              <w:numId w:val="29"/>
            </w:numPr>
            <w:spacing w:before="120" w:after="120" w:line="240" w:lineRule="auto"/>
            <w:ind w:left="1440" w:hanging="360"/>
            <w:jc w:val="both"/>
          </w:pPr>
        </w:pPrChange>
      </w:pPr>
      <w:ins w:id="13460" w:author="Leuveld, Koen" w:date="2013-10-24T19:00:00Z">
        <w:r w:rsidRPr="002D6549">
          <w:rPr>
            <w:rFonts w:ascii="Times New Roman" w:hAnsi="Times New Roman" w:cs="Times New Roman"/>
            <w:i/>
            <w:color w:val="000000" w:themeColor="text1"/>
            <w:sz w:val="24"/>
            <w:szCs w:val="24"/>
            <w:rPrChange w:id="13461" w:author="Leuveld, Koen" w:date="2013-10-24T19:00:00Z">
              <w:rPr>
                <w:rFonts w:ascii="Times New Roman" w:hAnsi="Times New Roman" w:cs="Times New Roman"/>
                <w:color w:val="000000" w:themeColor="text1"/>
                <w:sz w:val="24"/>
                <w:szCs w:val="24"/>
              </w:rPr>
            </w:rPrChange>
          </w:rPr>
          <w:t>« </w:t>
        </w:r>
      </w:ins>
      <w:ins w:id="13462" w:author="PIERRE" w:date="2013-10-24T12:26:00Z">
        <w:r w:rsidR="00AF2F6F" w:rsidRPr="002D6549">
          <w:rPr>
            <w:rFonts w:ascii="Times New Roman" w:hAnsi="Times New Roman" w:cs="Times New Roman"/>
            <w:i/>
            <w:color w:val="000000" w:themeColor="text1"/>
            <w:sz w:val="24"/>
            <w:szCs w:val="24"/>
            <w:rPrChange w:id="13463" w:author="Leuveld, Koen" w:date="2013-10-24T19:00:00Z">
              <w:rPr>
                <w:rFonts w:ascii="Times New Roman" w:eastAsiaTheme="majorEastAsia" w:hAnsi="Times New Roman" w:cs="Times New Roman"/>
                <w:b/>
                <w:bCs/>
                <w:color w:val="000000" w:themeColor="text1"/>
                <w:sz w:val="24"/>
                <w:szCs w:val="24"/>
                <w:lang w:val="nl-NL" w:eastAsia="en-US"/>
              </w:rPr>
            </w:rPrChange>
          </w:rPr>
          <w:t>L’envoyeur a décidé de vous envoyer [</w:t>
        </w:r>
        <w:proofErr w:type="spellStart"/>
        <w:r w:rsidR="00AF2F6F" w:rsidRPr="002D6549">
          <w:rPr>
            <w:rFonts w:ascii="Times New Roman" w:hAnsi="Times New Roman" w:cs="Times New Roman"/>
            <w:i/>
            <w:color w:val="000000" w:themeColor="text1"/>
            <w:sz w:val="24"/>
            <w:szCs w:val="24"/>
            <w:rPrChange w:id="13464" w:author="Leuveld, Koen" w:date="2013-10-24T19:00:00Z">
              <w:rPr>
                <w:rFonts w:ascii="Times New Roman" w:eastAsiaTheme="majorEastAsia" w:hAnsi="Times New Roman" w:cs="Times New Roman"/>
                <w:b/>
                <w:bCs/>
                <w:color w:val="000000" w:themeColor="text1"/>
                <w:sz w:val="24"/>
                <w:szCs w:val="24"/>
                <w:lang w:val="nl-NL" w:eastAsia="en-US"/>
              </w:rPr>
            </w:rPrChange>
          </w:rPr>
          <w:t>ARBXX</w:t>
        </w:r>
        <w:proofErr w:type="spellEnd"/>
        <w:r w:rsidR="00AF2F6F" w:rsidRPr="002D6549">
          <w:rPr>
            <w:rFonts w:ascii="Times New Roman" w:hAnsi="Times New Roman" w:cs="Times New Roman"/>
            <w:i/>
            <w:color w:val="000000" w:themeColor="text1"/>
            <w:sz w:val="24"/>
            <w:szCs w:val="24"/>
            <w:rPrChange w:id="13465" w:author="Leuveld, Koen" w:date="2013-10-24T19:00:00Z">
              <w:rPr>
                <w:rFonts w:ascii="Times New Roman" w:eastAsiaTheme="majorEastAsia" w:hAnsi="Times New Roman" w:cs="Times New Roman"/>
                <w:b/>
                <w:bCs/>
                <w:color w:val="000000" w:themeColor="text1"/>
                <w:sz w:val="24"/>
                <w:szCs w:val="24"/>
                <w:lang w:val="nl-NL" w:eastAsia="en-US"/>
              </w:rPr>
            </w:rPrChange>
          </w:rPr>
          <w:t xml:space="preserve">] </w:t>
        </w:r>
        <w:del w:id="13466" w:author="Leuveld, Koen" w:date="2013-10-24T16:26:00Z">
          <w:r w:rsidR="00AF2F6F" w:rsidRPr="002D6549" w:rsidDel="00D66175">
            <w:rPr>
              <w:rFonts w:ascii="Times New Roman" w:hAnsi="Times New Roman" w:cs="Times New Roman"/>
              <w:i/>
              <w:color w:val="000000" w:themeColor="text1"/>
              <w:sz w:val="24"/>
              <w:szCs w:val="24"/>
              <w:rPrChange w:id="13467" w:author="Leuveld, Koen" w:date="2013-10-24T19:00:00Z">
                <w:rPr>
                  <w:rFonts w:ascii="Times New Roman" w:eastAsiaTheme="majorEastAsia" w:hAnsi="Times New Roman" w:cs="Times New Roman"/>
                  <w:b/>
                  <w:bCs/>
                  <w:color w:val="000000" w:themeColor="text1"/>
                  <w:sz w:val="24"/>
                  <w:szCs w:val="24"/>
                  <w:lang w:val="nl-NL" w:eastAsia="en-US"/>
                </w:rPr>
              </w:rPrChange>
            </w:rPr>
            <w:delText>coupon</w:delText>
          </w:r>
        </w:del>
      </w:ins>
      <w:ins w:id="13468" w:author="Leuveld, Koen" w:date="2013-10-24T16:26:00Z">
        <w:r w:rsidR="00D66175" w:rsidRPr="002D6549">
          <w:rPr>
            <w:rFonts w:ascii="Times New Roman" w:hAnsi="Times New Roman" w:cs="Times New Roman"/>
            <w:i/>
            <w:color w:val="000000" w:themeColor="text1"/>
            <w:sz w:val="24"/>
            <w:szCs w:val="24"/>
            <w:rPrChange w:id="13469" w:author="Leuveld, Koen" w:date="2013-10-24T19:00:00Z">
              <w:rPr>
                <w:rFonts w:ascii="Times New Roman" w:hAnsi="Times New Roman" w:cs="Times New Roman"/>
                <w:color w:val="000000" w:themeColor="text1"/>
                <w:sz w:val="24"/>
                <w:szCs w:val="24"/>
              </w:rPr>
            </w:rPrChange>
          </w:rPr>
          <w:t>pièce</w:t>
        </w:r>
      </w:ins>
      <w:ins w:id="13470" w:author="PIERRE" w:date="2013-10-24T12:26:00Z">
        <w:r w:rsidR="00AF2F6F" w:rsidRPr="002D6549">
          <w:rPr>
            <w:rFonts w:ascii="Times New Roman" w:hAnsi="Times New Roman" w:cs="Times New Roman"/>
            <w:i/>
            <w:color w:val="000000" w:themeColor="text1"/>
            <w:sz w:val="24"/>
            <w:szCs w:val="24"/>
            <w:rPrChange w:id="13471" w:author="Leuveld, Koen" w:date="2013-10-24T19:00:00Z">
              <w:rPr>
                <w:rFonts w:ascii="Times New Roman" w:eastAsiaTheme="majorEastAsia" w:hAnsi="Times New Roman" w:cs="Times New Roman"/>
                <w:b/>
                <w:bCs/>
                <w:color w:val="000000" w:themeColor="text1"/>
                <w:sz w:val="24"/>
                <w:szCs w:val="24"/>
                <w:lang w:val="nl-NL" w:eastAsia="en-US"/>
              </w:rPr>
            </w:rPrChange>
          </w:rPr>
          <w:t>s, et a gardé [</w:t>
        </w:r>
        <w:proofErr w:type="spellStart"/>
        <w:r w:rsidR="00AF2F6F" w:rsidRPr="002D6549">
          <w:rPr>
            <w:rFonts w:ascii="Times New Roman" w:hAnsi="Times New Roman" w:cs="Times New Roman"/>
            <w:i/>
            <w:color w:val="000000" w:themeColor="text1"/>
            <w:sz w:val="24"/>
            <w:szCs w:val="24"/>
            <w:rPrChange w:id="13472" w:author="Leuveld, Koen" w:date="2013-10-24T19:00:00Z">
              <w:rPr>
                <w:rFonts w:ascii="Times New Roman" w:eastAsiaTheme="majorEastAsia" w:hAnsi="Times New Roman" w:cs="Times New Roman"/>
                <w:b/>
                <w:bCs/>
                <w:color w:val="000000" w:themeColor="text1"/>
                <w:sz w:val="24"/>
                <w:szCs w:val="24"/>
                <w:lang w:val="nl-NL" w:eastAsia="en-US"/>
              </w:rPr>
            </w:rPrChange>
          </w:rPr>
          <w:t>ASBXX</w:t>
        </w:r>
        <w:proofErr w:type="spellEnd"/>
        <w:r w:rsidR="00AF2F6F" w:rsidRPr="002D6549">
          <w:rPr>
            <w:rFonts w:ascii="Times New Roman" w:hAnsi="Times New Roman" w:cs="Times New Roman"/>
            <w:i/>
            <w:color w:val="000000" w:themeColor="text1"/>
            <w:sz w:val="24"/>
            <w:szCs w:val="24"/>
            <w:rPrChange w:id="13473" w:author="Leuveld, Koen" w:date="2013-10-24T19:00:00Z">
              <w:rPr>
                <w:rFonts w:ascii="Times New Roman" w:eastAsiaTheme="majorEastAsia" w:hAnsi="Times New Roman" w:cs="Times New Roman"/>
                <w:b/>
                <w:bCs/>
                <w:color w:val="000000" w:themeColor="text1"/>
                <w:sz w:val="24"/>
                <w:szCs w:val="24"/>
                <w:lang w:val="nl-NL" w:eastAsia="en-US"/>
              </w:rPr>
            </w:rPrChange>
          </w:rPr>
          <w:t xml:space="preserve">] </w:t>
        </w:r>
        <w:del w:id="13474" w:author="Leuveld, Koen" w:date="2013-10-24T16:26:00Z">
          <w:r w:rsidR="00AF2F6F" w:rsidRPr="002D6549" w:rsidDel="00D66175">
            <w:rPr>
              <w:rFonts w:ascii="Times New Roman" w:hAnsi="Times New Roman" w:cs="Times New Roman"/>
              <w:i/>
              <w:color w:val="000000" w:themeColor="text1"/>
              <w:sz w:val="24"/>
              <w:szCs w:val="24"/>
              <w:rPrChange w:id="13475" w:author="Leuveld, Koen" w:date="2013-10-24T19:00:00Z">
                <w:rPr>
                  <w:rFonts w:ascii="Times New Roman" w:eastAsiaTheme="majorEastAsia" w:hAnsi="Times New Roman" w:cs="Times New Roman"/>
                  <w:b/>
                  <w:bCs/>
                  <w:color w:val="000000" w:themeColor="text1"/>
                  <w:sz w:val="24"/>
                  <w:szCs w:val="24"/>
                  <w:lang w:val="nl-NL" w:eastAsia="en-US"/>
                </w:rPr>
              </w:rPrChange>
            </w:rPr>
            <w:delText>coupon</w:delText>
          </w:r>
        </w:del>
      </w:ins>
      <w:ins w:id="13476" w:author="Leuveld, Koen" w:date="2013-10-24T16:26:00Z">
        <w:r w:rsidR="00D66175" w:rsidRPr="002D6549">
          <w:rPr>
            <w:rFonts w:ascii="Times New Roman" w:hAnsi="Times New Roman" w:cs="Times New Roman"/>
            <w:i/>
            <w:color w:val="000000" w:themeColor="text1"/>
            <w:sz w:val="24"/>
            <w:szCs w:val="24"/>
            <w:rPrChange w:id="13477" w:author="Leuveld, Koen" w:date="2013-10-24T19:00:00Z">
              <w:rPr>
                <w:rFonts w:ascii="Times New Roman" w:hAnsi="Times New Roman" w:cs="Times New Roman"/>
                <w:color w:val="000000" w:themeColor="text1"/>
                <w:sz w:val="24"/>
                <w:szCs w:val="24"/>
              </w:rPr>
            </w:rPrChange>
          </w:rPr>
          <w:t>pièce</w:t>
        </w:r>
      </w:ins>
      <w:ins w:id="13478" w:author="PIERRE" w:date="2013-10-24T12:26:00Z">
        <w:r w:rsidR="00AF2F6F" w:rsidRPr="002D6549">
          <w:rPr>
            <w:rFonts w:ascii="Times New Roman" w:hAnsi="Times New Roman" w:cs="Times New Roman"/>
            <w:i/>
            <w:color w:val="000000" w:themeColor="text1"/>
            <w:sz w:val="24"/>
            <w:szCs w:val="24"/>
            <w:rPrChange w:id="13479" w:author="Leuveld, Koen" w:date="2013-10-24T19:00:00Z">
              <w:rPr>
                <w:rFonts w:ascii="Times New Roman" w:eastAsiaTheme="majorEastAsia" w:hAnsi="Times New Roman" w:cs="Times New Roman"/>
                <w:b/>
                <w:bCs/>
                <w:color w:val="000000" w:themeColor="text1"/>
                <w:sz w:val="24"/>
                <w:szCs w:val="24"/>
                <w:lang w:val="nl-NL" w:eastAsia="en-US"/>
              </w:rPr>
            </w:rPrChange>
          </w:rPr>
          <w:t>s pour lui-même</w:t>
        </w:r>
      </w:ins>
      <w:ins w:id="13480" w:author="Leuveld, Koen" w:date="2013-10-24T19:00:00Z">
        <w:r w:rsidRPr="002D6549">
          <w:rPr>
            <w:rFonts w:ascii="Times New Roman" w:hAnsi="Times New Roman" w:cs="Times New Roman"/>
            <w:i/>
            <w:color w:val="000000" w:themeColor="text1"/>
            <w:sz w:val="24"/>
            <w:szCs w:val="24"/>
            <w:rPrChange w:id="13481" w:author="Leuveld, Koen" w:date="2013-10-24T19:00:00Z">
              <w:rPr>
                <w:rFonts w:ascii="Times New Roman" w:hAnsi="Times New Roman" w:cs="Times New Roman"/>
                <w:color w:val="000000" w:themeColor="text1"/>
                <w:sz w:val="24"/>
                <w:szCs w:val="24"/>
              </w:rPr>
            </w:rPrChange>
          </w:rPr>
          <w:t>. »</w:t>
        </w:r>
      </w:ins>
      <w:ins w:id="13482" w:author="PIERRE" w:date="2013-10-24T12:26:00Z">
        <w:del w:id="13483" w:author="Leuveld, Koen" w:date="2013-10-24T19:00:00Z">
          <w:r w:rsidR="00AF2F6F" w:rsidRPr="002D6549" w:rsidDel="002D6549">
            <w:rPr>
              <w:rFonts w:ascii="Times New Roman" w:hAnsi="Times New Roman" w:cs="Times New Roman"/>
              <w:i/>
              <w:color w:val="000000" w:themeColor="text1"/>
              <w:sz w:val="24"/>
              <w:szCs w:val="24"/>
              <w:rPrChange w:id="13484" w:author="Leuveld, Koen" w:date="2013-10-24T19:00:00Z">
                <w:rPr>
                  <w:rFonts w:ascii="Times New Roman" w:eastAsiaTheme="majorEastAsia" w:hAnsi="Times New Roman" w:cs="Times New Roman"/>
                  <w:b/>
                  <w:bCs/>
                  <w:color w:val="000000" w:themeColor="text1"/>
                  <w:sz w:val="24"/>
                  <w:szCs w:val="24"/>
                  <w:lang w:val="nl-NL" w:eastAsia="en-US"/>
                </w:rPr>
              </w:rPrChange>
            </w:rPr>
            <w:delText xml:space="preserve">. </w:delText>
          </w:r>
        </w:del>
      </w:ins>
    </w:p>
    <w:p w:rsidR="00726879" w:rsidRPr="002D6549" w:rsidRDefault="002D6549" w:rsidP="000B6746">
      <w:pPr>
        <w:pStyle w:val="ListParagraph"/>
        <w:numPr>
          <w:ilvl w:val="0"/>
          <w:numId w:val="57"/>
        </w:numPr>
        <w:spacing w:before="120" w:after="120" w:line="240" w:lineRule="auto"/>
        <w:jc w:val="both"/>
        <w:rPr>
          <w:ins w:id="13485" w:author="PIERRE" w:date="2013-10-24T12:26:00Z"/>
          <w:rFonts w:ascii="Times New Roman" w:hAnsi="Times New Roman" w:cs="Times New Roman"/>
          <w:i/>
          <w:color w:val="000000" w:themeColor="text1"/>
          <w:sz w:val="24"/>
          <w:szCs w:val="24"/>
          <w:rPrChange w:id="13486" w:author="Leuveld, Koen" w:date="2013-10-24T19:00:00Z">
            <w:rPr>
              <w:ins w:id="13487" w:author="PIERRE" w:date="2013-10-24T12:26:00Z"/>
              <w:rFonts w:ascii="Times New Roman" w:hAnsi="Times New Roman" w:cs="Times New Roman"/>
              <w:color w:val="000000" w:themeColor="text1"/>
              <w:sz w:val="24"/>
              <w:szCs w:val="24"/>
            </w:rPr>
          </w:rPrChange>
        </w:rPr>
        <w:pPrChange w:id="13488" w:author="Leuveld, Koen" w:date="2013-10-24T19:14:00Z">
          <w:pPr>
            <w:pStyle w:val="ListParagraph"/>
            <w:numPr>
              <w:ilvl w:val="1"/>
              <w:numId w:val="29"/>
            </w:numPr>
            <w:spacing w:before="120" w:after="120" w:line="240" w:lineRule="auto"/>
            <w:ind w:left="1440" w:hanging="360"/>
            <w:jc w:val="both"/>
          </w:pPr>
        </w:pPrChange>
      </w:pPr>
      <w:ins w:id="13489" w:author="Leuveld, Koen" w:date="2013-10-24T19:00:00Z">
        <w:r w:rsidRPr="002D6549">
          <w:rPr>
            <w:rFonts w:ascii="Times New Roman" w:hAnsi="Times New Roman" w:cs="Times New Roman"/>
            <w:i/>
            <w:color w:val="000000" w:themeColor="text1"/>
            <w:sz w:val="24"/>
            <w:szCs w:val="24"/>
            <w:rPrChange w:id="13490" w:author="Leuveld, Koen" w:date="2013-10-24T19:00:00Z">
              <w:rPr>
                <w:rFonts w:ascii="Times New Roman" w:hAnsi="Times New Roman" w:cs="Times New Roman"/>
                <w:color w:val="000000" w:themeColor="text1"/>
                <w:sz w:val="24"/>
                <w:szCs w:val="24"/>
              </w:rPr>
            </w:rPrChange>
          </w:rPr>
          <w:t>« </w:t>
        </w:r>
      </w:ins>
      <w:ins w:id="13491" w:author="PIERRE" w:date="2013-10-24T12:26:00Z">
        <w:r w:rsidR="00AF2F6F" w:rsidRPr="002D6549">
          <w:rPr>
            <w:rFonts w:ascii="Times New Roman" w:hAnsi="Times New Roman" w:cs="Times New Roman"/>
            <w:i/>
            <w:color w:val="000000" w:themeColor="text1"/>
            <w:sz w:val="24"/>
            <w:szCs w:val="24"/>
            <w:rPrChange w:id="13492" w:author="Leuveld, Koen" w:date="2013-10-24T19:00:00Z">
              <w:rPr>
                <w:rFonts w:ascii="Times New Roman" w:eastAsiaTheme="majorEastAsia" w:hAnsi="Times New Roman" w:cs="Times New Roman"/>
                <w:b/>
                <w:bCs/>
                <w:color w:val="000000" w:themeColor="text1"/>
                <w:sz w:val="24"/>
                <w:szCs w:val="24"/>
                <w:lang w:val="nl-NL" w:eastAsia="en-US"/>
              </w:rPr>
            </w:rPrChange>
          </w:rPr>
          <w:t>Ainsi, votre gain final sera de [</w:t>
        </w:r>
        <w:proofErr w:type="spellStart"/>
        <w:r w:rsidR="00AF2F6F" w:rsidRPr="002D6549">
          <w:rPr>
            <w:rFonts w:ascii="Times New Roman" w:hAnsi="Times New Roman" w:cs="Times New Roman"/>
            <w:i/>
            <w:color w:val="000000" w:themeColor="text1"/>
            <w:sz w:val="24"/>
            <w:szCs w:val="24"/>
            <w:rPrChange w:id="13493" w:author="Leuveld, Koen" w:date="2013-10-24T19:00:00Z">
              <w:rPr>
                <w:rFonts w:ascii="Times New Roman" w:eastAsiaTheme="majorEastAsia" w:hAnsi="Times New Roman" w:cs="Times New Roman"/>
                <w:b/>
                <w:bCs/>
                <w:color w:val="000000" w:themeColor="text1"/>
                <w:sz w:val="24"/>
                <w:szCs w:val="24"/>
                <w:lang w:val="nl-NL" w:eastAsia="en-US"/>
              </w:rPr>
            </w:rPrChange>
          </w:rPr>
          <w:t>ARBXX</w:t>
        </w:r>
        <w:proofErr w:type="spellEnd"/>
        <w:r w:rsidR="00AF2F6F" w:rsidRPr="002D6549">
          <w:rPr>
            <w:rFonts w:ascii="Times New Roman" w:hAnsi="Times New Roman" w:cs="Times New Roman"/>
            <w:i/>
            <w:color w:val="000000" w:themeColor="text1"/>
            <w:sz w:val="24"/>
            <w:szCs w:val="24"/>
            <w:rPrChange w:id="13494" w:author="Leuveld, Koen" w:date="2013-10-24T19:00:00Z">
              <w:rPr>
                <w:rFonts w:ascii="Times New Roman" w:eastAsiaTheme="majorEastAsia" w:hAnsi="Times New Roman" w:cs="Times New Roman"/>
                <w:b/>
                <w:bCs/>
                <w:color w:val="000000" w:themeColor="text1"/>
                <w:sz w:val="24"/>
                <w:szCs w:val="24"/>
                <w:lang w:val="nl-NL" w:eastAsia="en-US"/>
              </w:rPr>
            </w:rPrChange>
          </w:rPr>
          <w:t>].</w:t>
        </w:r>
      </w:ins>
      <w:ins w:id="13495" w:author="Leuveld, Koen" w:date="2013-10-24T19:00:00Z">
        <w:r w:rsidRPr="002D6549">
          <w:rPr>
            <w:rFonts w:ascii="Times New Roman" w:hAnsi="Times New Roman" w:cs="Times New Roman"/>
            <w:i/>
            <w:color w:val="000000" w:themeColor="text1"/>
            <w:sz w:val="24"/>
            <w:szCs w:val="24"/>
            <w:rPrChange w:id="13496" w:author="Leuveld, Koen" w:date="2013-10-24T19:00:00Z">
              <w:rPr>
                <w:rFonts w:ascii="Times New Roman" w:hAnsi="Times New Roman" w:cs="Times New Roman"/>
                <w:color w:val="000000" w:themeColor="text1"/>
                <w:sz w:val="24"/>
                <w:szCs w:val="24"/>
              </w:rPr>
            </w:rPrChange>
          </w:rPr>
          <w:t> »</w:t>
        </w:r>
      </w:ins>
    </w:p>
    <w:p w:rsidR="00726879" w:rsidRPr="00442E10" w:rsidRDefault="00726879" w:rsidP="00726879">
      <w:pPr>
        <w:pStyle w:val="ListParagraph"/>
        <w:spacing w:before="120" w:after="120" w:line="240" w:lineRule="auto"/>
        <w:ind w:left="1440"/>
        <w:jc w:val="both"/>
        <w:rPr>
          <w:ins w:id="13497" w:author="PIERRE" w:date="2013-10-24T12:26:00Z"/>
          <w:rFonts w:ascii="Times New Roman" w:hAnsi="Times New Roman" w:cs="Times New Roman"/>
          <w:color w:val="000000" w:themeColor="text1"/>
          <w:sz w:val="24"/>
          <w:szCs w:val="24"/>
        </w:rPr>
      </w:pPr>
    </w:p>
    <w:p w:rsidR="00726879" w:rsidRPr="00442E10" w:rsidRDefault="00AF2F6F" w:rsidP="00726879">
      <w:pPr>
        <w:spacing w:before="120" w:after="120" w:line="240" w:lineRule="auto"/>
        <w:jc w:val="both"/>
        <w:rPr>
          <w:ins w:id="13498" w:author="PIERRE" w:date="2013-10-24T12:26:00Z"/>
          <w:rFonts w:ascii="Times New Roman" w:hAnsi="Times New Roman" w:cs="Times New Roman"/>
          <w:b/>
          <w:color w:val="000000" w:themeColor="text1"/>
          <w:sz w:val="24"/>
          <w:szCs w:val="24"/>
        </w:rPr>
      </w:pPr>
      <w:ins w:id="13499" w:author="PIERRE" w:date="2013-10-24T12:26:00Z">
        <w:r w:rsidRPr="00AF2F6F">
          <w:rPr>
            <w:rFonts w:ascii="Times New Roman" w:hAnsi="Times New Roman" w:cs="Times New Roman"/>
            <w:b/>
            <w:color w:val="000000" w:themeColor="text1"/>
            <w:sz w:val="24"/>
            <w:szCs w:val="24"/>
            <w:rPrChange w:id="13500" w:author="PIERRE" w:date="2013-10-24T12:27:00Z">
              <w:rPr>
                <w:rFonts w:ascii="Times New Roman" w:eastAsiaTheme="majorEastAsia" w:hAnsi="Times New Roman" w:cs="Times New Roman"/>
                <w:b/>
                <w:bCs/>
                <w:color w:val="000000" w:themeColor="text1"/>
                <w:sz w:val="24"/>
                <w:szCs w:val="24"/>
                <w:lang w:val="nl-NL" w:eastAsia="en-US"/>
              </w:rPr>
            </w:rPrChange>
          </w:rPr>
          <w:t>Jeton 8 : Exercice d’investissement Co-villageois Envoyeur</w:t>
        </w:r>
      </w:ins>
    </w:p>
    <w:p w:rsidR="00726879" w:rsidRPr="00442E10" w:rsidRDefault="00AF2F6F" w:rsidP="009C61AE">
      <w:pPr>
        <w:pStyle w:val="ListParagraph"/>
        <w:numPr>
          <w:ilvl w:val="0"/>
          <w:numId w:val="4"/>
        </w:numPr>
        <w:spacing w:before="120" w:after="120" w:line="240" w:lineRule="auto"/>
        <w:jc w:val="both"/>
        <w:rPr>
          <w:ins w:id="13501" w:author="PIERRE" w:date="2013-10-24T12:26:00Z"/>
          <w:rFonts w:ascii="Times New Roman" w:hAnsi="Times New Roman" w:cs="Times New Roman"/>
          <w:color w:val="000000" w:themeColor="text1"/>
          <w:sz w:val="24"/>
          <w:szCs w:val="24"/>
        </w:rPr>
        <w:pPrChange w:id="13502" w:author="Leuveld, Koen" w:date="2013-10-24T19:07:00Z">
          <w:pPr>
            <w:pStyle w:val="ListParagraph"/>
            <w:numPr>
              <w:numId w:val="6"/>
            </w:numPr>
            <w:spacing w:before="120" w:after="120" w:line="240" w:lineRule="auto"/>
            <w:ind w:hanging="360"/>
            <w:jc w:val="both"/>
          </w:pPr>
        </w:pPrChange>
      </w:pPr>
      <w:ins w:id="13503" w:author="PIERRE" w:date="2013-10-24T12:26:00Z">
        <w:r w:rsidRPr="00AF2F6F">
          <w:rPr>
            <w:rFonts w:ascii="Times New Roman" w:hAnsi="Times New Roman" w:cs="Times New Roman"/>
            <w:color w:val="000000" w:themeColor="text1"/>
            <w:sz w:val="24"/>
            <w:szCs w:val="24"/>
            <w:rPrChange w:id="13504" w:author="PIERRE" w:date="2013-10-24T12:27:00Z">
              <w:rPr>
                <w:rFonts w:ascii="Times New Roman" w:eastAsiaTheme="majorEastAsia" w:hAnsi="Times New Roman" w:cs="Times New Roman"/>
                <w:b/>
                <w:bCs/>
                <w:color w:val="000000" w:themeColor="text1"/>
                <w:sz w:val="24"/>
                <w:szCs w:val="24"/>
                <w:lang w:val="nl-NL" w:eastAsia="en-US"/>
              </w:rPr>
            </w:rPrChange>
          </w:rPr>
          <w:t>Noter le chiffre 8 dans la colonne 4 de la fiche de paiement.</w:t>
        </w:r>
      </w:ins>
    </w:p>
    <w:p w:rsidR="00726879" w:rsidRPr="00442E10" w:rsidRDefault="00AF2F6F" w:rsidP="009C61AE">
      <w:pPr>
        <w:pStyle w:val="ListParagraph"/>
        <w:numPr>
          <w:ilvl w:val="0"/>
          <w:numId w:val="4"/>
        </w:numPr>
        <w:spacing w:before="120" w:after="120" w:line="240" w:lineRule="auto"/>
        <w:jc w:val="both"/>
        <w:rPr>
          <w:ins w:id="13505" w:author="PIERRE" w:date="2013-10-24T12:26:00Z"/>
          <w:rFonts w:ascii="Times New Roman" w:hAnsi="Times New Roman" w:cs="Times New Roman"/>
          <w:color w:val="000000" w:themeColor="text1"/>
          <w:sz w:val="24"/>
          <w:szCs w:val="24"/>
        </w:rPr>
        <w:pPrChange w:id="13506" w:author="Leuveld, Koen" w:date="2013-10-24T19:07:00Z">
          <w:pPr>
            <w:pStyle w:val="ListParagraph"/>
            <w:numPr>
              <w:numId w:val="6"/>
            </w:numPr>
            <w:spacing w:before="120" w:after="120" w:line="240" w:lineRule="auto"/>
            <w:ind w:hanging="360"/>
            <w:jc w:val="both"/>
          </w:pPr>
        </w:pPrChange>
      </w:pPr>
      <w:ins w:id="13507" w:author="PIERRE" w:date="2013-10-24T12:26:00Z">
        <w:r w:rsidRPr="00AF2F6F">
          <w:rPr>
            <w:rFonts w:ascii="Times New Roman" w:hAnsi="Times New Roman" w:cs="Times New Roman"/>
            <w:color w:val="000000" w:themeColor="text1"/>
            <w:sz w:val="24"/>
            <w:szCs w:val="24"/>
            <w:rPrChange w:id="13508" w:author="PIERRE" w:date="2013-10-24T12:27:00Z">
              <w:rPr>
                <w:rFonts w:ascii="Times New Roman" w:eastAsiaTheme="majorEastAsia" w:hAnsi="Times New Roman" w:cs="Times New Roman"/>
                <w:b/>
                <w:bCs/>
                <w:color w:val="000000" w:themeColor="text1"/>
                <w:sz w:val="24"/>
                <w:szCs w:val="24"/>
                <w:lang w:val="nl-NL" w:eastAsia="en-US"/>
              </w:rPr>
            </w:rPrChange>
          </w:rPr>
          <w:t>Inscrire le code d’identification du ménage dans les colonnes 1 et 2 de la feuille de calcul 2.</w:t>
        </w:r>
      </w:ins>
    </w:p>
    <w:p w:rsidR="00726879" w:rsidRPr="00442E10" w:rsidRDefault="00AF2F6F" w:rsidP="009C61AE">
      <w:pPr>
        <w:pStyle w:val="ListParagraph"/>
        <w:numPr>
          <w:ilvl w:val="0"/>
          <w:numId w:val="4"/>
        </w:numPr>
        <w:spacing w:before="120" w:after="120" w:line="240" w:lineRule="auto"/>
        <w:jc w:val="both"/>
        <w:rPr>
          <w:ins w:id="13509" w:author="PIERRE" w:date="2013-10-24T12:26:00Z"/>
          <w:rFonts w:ascii="Times New Roman" w:hAnsi="Times New Roman" w:cs="Times New Roman"/>
          <w:color w:val="000000" w:themeColor="text1"/>
          <w:sz w:val="24"/>
          <w:szCs w:val="24"/>
        </w:rPr>
        <w:pPrChange w:id="13510" w:author="Leuveld, Koen" w:date="2013-10-24T19:07:00Z">
          <w:pPr>
            <w:pStyle w:val="ListParagraph"/>
            <w:numPr>
              <w:numId w:val="6"/>
            </w:numPr>
            <w:spacing w:before="120" w:after="120" w:line="240" w:lineRule="auto"/>
            <w:ind w:hanging="360"/>
            <w:jc w:val="both"/>
          </w:pPr>
        </w:pPrChange>
      </w:pPr>
      <w:ins w:id="13511" w:author="PIERRE" w:date="2013-10-24T12:26:00Z">
        <w:r w:rsidRPr="00AF2F6F">
          <w:rPr>
            <w:rFonts w:ascii="Times New Roman" w:hAnsi="Times New Roman" w:cs="Times New Roman"/>
            <w:color w:val="000000" w:themeColor="text1"/>
            <w:sz w:val="24"/>
            <w:szCs w:val="24"/>
            <w:rPrChange w:id="13512" w:author="PIERRE" w:date="2013-10-24T12:27:00Z">
              <w:rPr>
                <w:rFonts w:ascii="Times New Roman" w:eastAsiaTheme="majorEastAsia" w:hAnsi="Times New Roman" w:cs="Times New Roman"/>
                <w:b/>
                <w:bCs/>
                <w:color w:val="000000" w:themeColor="text1"/>
                <w:sz w:val="24"/>
                <w:szCs w:val="24"/>
                <w:lang w:val="nl-NL" w:eastAsia="en-US"/>
              </w:rPr>
            </w:rPrChange>
          </w:rPr>
          <w:t>Inscrire 8 dans la colonne 3 de la feuille de calcul 2.</w:t>
        </w:r>
      </w:ins>
    </w:p>
    <w:p w:rsidR="00726879" w:rsidRPr="00442E10" w:rsidRDefault="00AF2F6F" w:rsidP="009C61AE">
      <w:pPr>
        <w:pStyle w:val="ListParagraph"/>
        <w:numPr>
          <w:ilvl w:val="0"/>
          <w:numId w:val="4"/>
        </w:numPr>
        <w:spacing w:before="120" w:after="120" w:line="240" w:lineRule="auto"/>
        <w:jc w:val="both"/>
        <w:rPr>
          <w:ins w:id="13513" w:author="PIERRE" w:date="2013-10-24T12:26:00Z"/>
          <w:rFonts w:ascii="Times New Roman" w:hAnsi="Times New Roman" w:cs="Times New Roman"/>
          <w:color w:val="000000" w:themeColor="text1"/>
          <w:sz w:val="24"/>
          <w:szCs w:val="24"/>
        </w:rPr>
        <w:pPrChange w:id="13514" w:author="Leuveld, Koen" w:date="2013-10-24T19:07:00Z">
          <w:pPr>
            <w:pStyle w:val="ListParagraph"/>
            <w:numPr>
              <w:numId w:val="6"/>
            </w:numPr>
            <w:spacing w:before="120" w:after="120" w:line="240" w:lineRule="auto"/>
            <w:ind w:hanging="360"/>
            <w:jc w:val="both"/>
          </w:pPr>
        </w:pPrChange>
      </w:pPr>
      <w:ins w:id="13515" w:author="PIERRE" w:date="2013-10-24T12:26:00Z">
        <w:r w:rsidRPr="00AF2F6F">
          <w:rPr>
            <w:rFonts w:ascii="Times New Roman" w:hAnsi="Times New Roman" w:cs="Times New Roman"/>
            <w:color w:val="000000" w:themeColor="text1"/>
            <w:sz w:val="24"/>
            <w:szCs w:val="24"/>
            <w:rPrChange w:id="13516" w:author="PIERRE" w:date="2013-10-24T12:27:00Z">
              <w:rPr>
                <w:rFonts w:ascii="Times New Roman" w:eastAsiaTheme="majorEastAsia" w:hAnsi="Times New Roman" w:cs="Times New Roman"/>
                <w:b/>
                <w:bCs/>
                <w:color w:val="000000" w:themeColor="text1"/>
                <w:sz w:val="24"/>
                <w:szCs w:val="24"/>
                <w:lang w:val="nl-NL" w:eastAsia="en-US"/>
              </w:rPr>
            </w:rPrChange>
          </w:rPr>
          <w:t xml:space="preserve">Jeter un coup d’œil sur la feuille d’enregistrement de l’exercice d’Investissement Co-villageois Version A du participant, et inscrire les </w:t>
        </w:r>
        <w:del w:id="13517" w:author="Leuveld, Koen" w:date="2013-10-24T16:26:00Z">
          <w:r w:rsidRPr="00AF2F6F" w:rsidDel="00D66175">
            <w:rPr>
              <w:rFonts w:ascii="Times New Roman" w:hAnsi="Times New Roman" w:cs="Times New Roman"/>
              <w:color w:val="000000" w:themeColor="text1"/>
              <w:sz w:val="24"/>
              <w:szCs w:val="24"/>
              <w:rPrChange w:id="13518" w:author="PIERRE" w:date="2013-10-24T12:27:00Z">
                <w:rPr>
                  <w:rFonts w:ascii="Times New Roman" w:eastAsiaTheme="majorEastAsia" w:hAnsi="Times New Roman" w:cs="Times New Roman"/>
                  <w:b/>
                  <w:bCs/>
                  <w:color w:val="000000" w:themeColor="text1"/>
                  <w:sz w:val="24"/>
                  <w:szCs w:val="24"/>
                  <w:lang w:val="nl-NL" w:eastAsia="en-US"/>
                </w:rPr>
              </w:rPrChange>
            </w:rPr>
            <w:delText>coupon</w:delText>
          </w:r>
        </w:del>
      </w:ins>
      <w:ins w:id="13519" w:author="Leuveld, Koen" w:date="2013-10-24T16:26:00Z">
        <w:r w:rsidR="00D66175">
          <w:rPr>
            <w:rFonts w:ascii="Times New Roman" w:hAnsi="Times New Roman" w:cs="Times New Roman"/>
            <w:color w:val="000000" w:themeColor="text1"/>
            <w:sz w:val="24"/>
            <w:szCs w:val="24"/>
          </w:rPr>
          <w:t>pièce</w:t>
        </w:r>
      </w:ins>
      <w:ins w:id="13520" w:author="PIERRE" w:date="2013-10-24T12:26:00Z">
        <w:r w:rsidRPr="00AF2F6F">
          <w:rPr>
            <w:rFonts w:ascii="Times New Roman" w:hAnsi="Times New Roman" w:cs="Times New Roman"/>
            <w:color w:val="000000" w:themeColor="text1"/>
            <w:sz w:val="24"/>
            <w:szCs w:val="24"/>
            <w:rPrChange w:id="13521" w:author="PIERRE" w:date="2013-10-24T12:27:00Z">
              <w:rPr>
                <w:rFonts w:ascii="Times New Roman" w:eastAsiaTheme="majorEastAsia" w:hAnsi="Times New Roman" w:cs="Times New Roman"/>
                <w:b/>
                <w:bCs/>
                <w:color w:val="000000" w:themeColor="text1"/>
                <w:sz w:val="24"/>
                <w:szCs w:val="24"/>
                <w:lang w:val="nl-NL" w:eastAsia="en-US"/>
              </w:rPr>
            </w:rPrChange>
          </w:rPr>
          <w:t>s gardés par l’enquêté (BAC IVSA02) dans la colonne 5 de la feuille de calcul 2.</w:t>
        </w:r>
      </w:ins>
    </w:p>
    <w:p w:rsidR="00726879" w:rsidRPr="00442E10" w:rsidRDefault="00AF2F6F" w:rsidP="009C61AE">
      <w:pPr>
        <w:pStyle w:val="ListParagraph"/>
        <w:numPr>
          <w:ilvl w:val="0"/>
          <w:numId w:val="4"/>
        </w:numPr>
        <w:spacing w:before="120" w:after="120" w:line="240" w:lineRule="auto"/>
        <w:jc w:val="both"/>
        <w:rPr>
          <w:ins w:id="13522" w:author="PIERRE" w:date="2013-10-24T12:26:00Z"/>
          <w:rFonts w:ascii="Times New Roman" w:hAnsi="Times New Roman" w:cs="Times New Roman"/>
          <w:color w:val="000000" w:themeColor="text1"/>
          <w:sz w:val="24"/>
          <w:szCs w:val="24"/>
        </w:rPr>
        <w:pPrChange w:id="13523" w:author="Leuveld, Koen" w:date="2013-10-24T19:07:00Z">
          <w:pPr>
            <w:pStyle w:val="ListParagraph"/>
            <w:numPr>
              <w:numId w:val="6"/>
            </w:numPr>
            <w:spacing w:before="120" w:after="120" w:line="240" w:lineRule="auto"/>
            <w:ind w:hanging="360"/>
            <w:jc w:val="both"/>
          </w:pPr>
        </w:pPrChange>
      </w:pPr>
      <w:ins w:id="13524" w:author="PIERRE" w:date="2013-10-24T12:26:00Z">
        <w:r w:rsidRPr="00AF2F6F">
          <w:rPr>
            <w:rFonts w:ascii="Times New Roman" w:hAnsi="Times New Roman" w:cs="Times New Roman"/>
            <w:color w:val="000000" w:themeColor="text1"/>
            <w:sz w:val="24"/>
            <w:szCs w:val="24"/>
            <w:rPrChange w:id="13525" w:author="PIERRE" w:date="2013-10-24T12:27:00Z">
              <w:rPr>
                <w:rFonts w:ascii="Times New Roman" w:eastAsiaTheme="majorEastAsia" w:hAnsi="Times New Roman" w:cs="Times New Roman"/>
                <w:b/>
                <w:bCs/>
                <w:color w:val="000000" w:themeColor="text1"/>
                <w:sz w:val="24"/>
                <w:szCs w:val="24"/>
                <w:lang w:val="nl-NL" w:eastAsia="en-US"/>
              </w:rPr>
            </w:rPrChange>
          </w:rPr>
          <w:t>Expliquez au participant :</w:t>
        </w:r>
        <w:r w:rsidRPr="00AF2F6F">
          <w:rPr>
            <w:rFonts w:ascii="Times New Roman" w:hAnsi="Times New Roman" w:cs="Times New Roman"/>
            <w:color w:val="000000" w:themeColor="text1"/>
            <w:sz w:val="24"/>
            <w:szCs w:val="24"/>
            <w:rPrChange w:id="13526" w:author="PIERRE" w:date="2013-10-24T12:27:00Z">
              <w:rPr>
                <w:rFonts w:ascii="Times New Roman" w:eastAsiaTheme="majorEastAsia" w:hAnsi="Times New Roman" w:cs="Times New Roman"/>
                <w:b/>
                <w:bCs/>
                <w:color w:val="000000" w:themeColor="text1"/>
                <w:sz w:val="24"/>
                <w:szCs w:val="24"/>
                <w:lang w:val="nl-NL" w:eastAsia="en-US"/>
              </w:rPr>
            </w:rPrChange>
          </w:rPr>
          <w:tab/>
        </w:r>
      </w:ins>
    </w:p>
    <w:p w:rsidR="00726879" w:rsidRPr="002D6549" w:rsidRDefault="002D6549" w:rsidP="000B6746">
      <w:pPr>
        <w:pStyle w:val="ListParagraph"/>
        <w:numPr>
          <w:ilvl w:val="0"/>
          <w:numId w:val="58"/>
        </w:numPr>
        <w:spacing w:before="120" w:after="120" w:line="240" w:lineRule="auto"/>
        <w:jc w:val="both"/>
        <w:rPr>
          <w:ins w:id="13527" w:author="PIERRE" w:date="2013-10-24T12:26:00Z"/>
          <w:rFonts w:ascii="Times New Roman" w:hAnsi="Times New Roman" w:cs="Times New Roman"/>
          <w:i/>
          <w:color w:val="000000" w:themeColor="text1"/>
          <w:sz w:val="24"/>
          <w:szCs w:val="24"/>
          <w:rPrChange w:id="13528" w:author="Leuveld, Koen" w:date="2013-10-24T19:01:00Z">
            <w:rPr>
              <w:ins w:id="13529" w:author="PIERRE" w:date="2013-10-24T12:26:00Z"/>
              <w:rFonts w:ascii="Times New Roman" w:hAnsi="Times New Roman" w:cs="Times New Roman"/>
              <w:color w:val="000000" w:themeColor="text1"/>
              <w:sz w:val="24"/>
              <w:szCs w:val="24"/>
            </w:rPr>
          </w:rPrChange>
        </w:rPr>
        <w:pPrChange w:id="13530" w:author="Leuveld, Koen" w:date="2013-10-24T19:14:00Z">
          <w:pPr>
            <w:pStyle w:val="ListParagraph"/>
            <w:numPr>
              <w:numId w:val="7"/>
            </w:numPr>
            <w:spacing w:before="120" w:after="120" w:line="240" w:lineRule="auto"/>
            <w:ind w:left="1428" w:hanging="360"/>
            <w:jc w:val="both"/>
          </w:pPr>
        </w:pPrChange>
      </w:pPr>
      <w:ins w:id="13531" w:author="Leuveld, Koen" w:date="2013-10-24T19:00:00Z">
        <w:r w:rsidRPr="002D6549">
          <w:rPr>
            <w:rFonts w:ascii="Times New Roman" w:hAnsi="Times New Roman" w:cs="Times New Roman"/>
            <w:i/>
            <w:color w:val="000000" w:themeColor="text1"/>
            <w:sz w:val="24"/>
            <w:szCs w:val="24"/>
            <w:rPrChange w:id="13532" w:author="Leuveld, Koen" w:date="2013-10-24T19:01:00Z">
              <w:rPr>
                <w:rFonts w:ascii="Times New Roman" w:hAnsi="Times New Roman" w:cs="Times New Roman"/>
                <w:color w:val="000000" w:themeColor="text1"/>
                <w:sz w:val="24"/>
                <w:szCs w:val="24"/>
              </w:rPr>
            </w:rPrChange>
          </w:rPr>
          <w:t>« </w:t>
        </w:r>
      </w:ins>
      <w:ins w:id="13533" w:author="PIERRE" w:date="2013-10-24T12:26:00Z">
        <w:r w:rsidR="00AF2F6F" w:rsidRPr="002D6549">
          <w:rPr>
            <w:rFonts w:ascii="Times New Roman" w:hAnsi="Times New Roman" w:cs="Times New Roman"/>
            <w:i/>
            <w:color w:val="000000" w:themeColor="text1"/>
            <w:sz w:val="24"/>
            <w:szCs w:val="24"/>
            <w:rPrChange w:id="13534" w:author="Leuveld, Koen" w:date="2013-10-24T19:01:00Z">
              <w:rPr>
                <w:rFonts w:ascii="Times New Roman" w:eastAsiaTheme="majorEastAsia" w:hAnsi="Times New Roman" w:cs="Times New Roman"/>
                <w:b/>
                <w:bCs/>
                <w:color w:val="000000" w:themeColor="text1"/>
                <w:sz w:val="24"/>
                <w:szCs w:val="24"/>
                <w:lang w:val="nl-NL" w:eastAsia="en-US"/>
              </w:rPr>
            </w:rPrChange>
          </w:rPr>
          <w:t xml:space="preserve">Vous avez sélectionné le jeton de l’exercice d’Investissement </w:t>
        </w:r>
        <w:proofErr w:type="spellStart"/>
        <w:r w:rsidR="00AF2F6F" w:rsidRPr="002D6549">
          <w:rPr>
            <w:rFonts w:ascii="Times New Roman" w:hAnsi="Times New Roman" w:cs="Times New Roman"/>
            <w:i/>
            <w:color w:val="000000" w:themeColor="text1"/>
            <w:sz w:val="24"/>
            <w:szCs w:val="24"/>
            <w:rPrChange w:id="13535" w:author="Leuveld, Koen" w:date="2013-10-24T19:01:00Z">
              <w:rPr>
                <w:rFonts w:ascii="Times New Roman" w:eastAsiaTheme="majorEastAsia" w:hAnsi="Times New Roman" w:cs="Times New Roman"/>
                <w:b/>
                <w:bCs/>
                <w:color w:val="000000" w:themeColor="text1"/>
                <w:sz w:val="24"/>
                <w:szCs w:val="24"/>
                <w:lang w:val="nl-NL" w:eastAsia="en-US"/>
              </w:rPr>
            </w:rPrChange>
          </w:rPr>
          <w:t>co</w:t>
        </w:r>
        <w:proofErr w:type="spellEnd"/>
        <w:r w:rsidR="00AF2F6F" w:rsidRPr="002D6549">
          <w:rPr>
            <w:rFonts w:ascii="Times New Roman" w:hAnsi="Times New Roman" w:cs="Times New Roman"/>
            <w:i/>
            <w:color w:val="000000" w:themeColor="text1"/>
            <w:sz w:val="24"/>
            <w:szCs w:val="24"/>
            <w:rPrChange w:id="13536" w:author="Leuveld, Koen" w:date="2013-10-24T19:01:00Z">
              <w:rPr>
                <w:rFonts w:ascii="Times New Roman" w:eastAsiaTheme="majorEastAsia" w:hAnsi="Times New Roman" w:cs="Times New Roman"/>
                <w:b/>
                <w:bCs/>
                <w:color w:val="000000" w:themeColor="text1"/>
                <w:sz w:val="24"/>
                <w:szCs w:val="24"/>
                <w:lang w:val="nl-NL" w:eastAsia="en-US"/>
              </w:rPr>
            </w:rPrChange>
          </w:rPr>
          <w:t>-villageois envoyeur.</w:t>
        </w:r>
      </w:ins>
      <w:ins w:id="13537" w:author="Leuveld, Koen" w:date="2013-10-24T19:00:00Z">
        <w:r w:rsidRPr="002D6549">
          <w:rPr>
            <w:rFonts w:ascii="Times New Roman" w:hAnsi="Times New Roman" w:cs="Times New Roman"/>
            <w:i/>
            <w:color w:val="000000" w:themeColor="text1"/>
            <w:sz w:val="24"/>
            <w:szCs w:val="24"/>
            <w:rPrChange w:id="13538" w:author="Leuveld, Koen" w:date="2013-10-24T19:01:00Z">
              <w:rPr>
                <w:rFonts w:ascii="Times New Roman" w:hAnsi="Times New Roman" w:cs="Times New Roman"/>
                <w:color w:val="000000" w:themeColor="text1"/>
                <w:sz w:val="24"/>
                <w:szCs w:val="24"/>
              </w:rPr>
            </w:rPrChange>
          </w:rPr>
          <w:t> »</w:t>
        </w:r>
      </w:ins>
    </w:p>
    <w:p w:rsidR="00726879" w:rsidRPr="002D6549" w:rsidRDefault="002D6549" w:rsidP="000B6746">
      <w:pPr>
        <w:pStyle w:val="ListParagraph"/>
        <w:numPr>
          <w:ilvl w:val="0"/>
          <w:numId w:val="58"/>
        </w:numPr>
        <w:spacing w:before="120" w:after="120" w:line="240" w:lineRule="auto"/>
        <w:jc w:val="both"/>
        <w:rPr>
          <w:ins w:id="13539" w:author="PIERRE" w:date="2013-10-24T12:26:00Z"/>
          <w:rFonts w:ascii="Times New Roman" w:hAnsi="Times New Roman" w:cs="Times New Roman"/>
          <w:i/>
          <w:color w:val="000000" w:themeColor="text1"/>
          <w:sz w:val="24"/>
          <w:szCs w:val="24"/>
          <w:rPrChange w:id="13540" w:author="Leuveld, Koen" w:date="2013-10-24T19:01:00Z">
            <w:rPr>
              <w:ins w:id="13541" w:author="PIERRE" w:date="2013-10-24T12:26:00Z"/>
              <w:rFonts w:ascii="Times New Roman" w:hAnsi="Times New Roman" w:cs="Times New Roman"/>
              <w:color w:val="000000" w:themeColor="text1"/>
              <w:sz w:val="24"/>
              <w:szCs w:val="24"/>
            </w:rPr>
          </w:rPrChange>
        </w:rPr>
        <w:pPrChange w:id="13542" w:author="Leuveld, Koen" w:date="2013-10-24T19:14:00Z">
          <w:pPr>
            <w:pStyle w:val="ListParagraph"/>
            <w:numPr>
              <w:numId w:val="7"/>
            </w:numPr>
            <w:spacing w:before="120" w:after="120" w:line="240" w:lineRule="auto"/>
            <w:ind w:left="1428" w:hanging="360"/>
            <w:jc w:val="both"/>
          </w:pPr>
        </w:pPrChange>
      </w:pPr>
      <w:ins w:id="13543" w:author="Leuveld, Koen" w:date="2013-10-24T19:00:00Z">
        <w:r w:rsidRPr="002D6549">
          <w:rPr>
            <w:rFonts w:ascii="Times New Roman" w:hAnsi="Times New Roman" w:cs="Times New Roman"/>
            <w:i/>
            <w:color w:val="000000" w:themeColor="text1"/>
            <w:sz w:val="24"/>
            <w:szCs w:val="24"/>
            <w:rPrChange w:id="13544" w:author="Leuveld, Koen" w:date="2013-10-24T19:01:00Z">
              <w:rPr>
                <w:rFonts w:ascii="Times New Roman" w:hAnsi="Times New Roman" w:cs="Times New Roman"/>
                <w:color w:val="000000" w:themeColor="text1"/>
                <w:sz w:val="24"/>
                <w:szCs w:val="24"/>
              </w:rPr>
            </w:rPrChange>
          </w:rPr>
          <w:t>« </w:t>
        </w:r>
      </w:ins>
      <w:ins w:id="13545" w:author="PIERRE" w:date="2013-10-24T12:26:00Z">
        <w:r w:rsidR="00AF2F6F" w:rsidRPr="002D6549">
          <w:rPr>
            <w:rFonts w:ascii="Times New Roman" w:hAnsi="Times New Roman" w:cs="Times New Roman"/>
            <w:i/>
            <w:color w:val="000000" w:themeColor="text1"/>
            <w:sz w:val="24"/>
            <w:szCs w:val="24"/>
            <w:rPrChange w:id="13546" w:author="Leuveld, Koen" w:date="2013-10-24T19:01:00Z">
              <w:rPr>
                <w:rFonts w:ascii="Times New Roman" w:eastAsiaTheme="majorEastAsia" w:hAnsi="Times New Roman" w:cs="Times New Roman"/>
                <w:b/>
                <w:bCs/>
                <w:color w:val="000000" w:themeColor="text1"/>
                <w:sz w:val="24"/>
                <w:szCs w:val="24"/>
                <w:lang w:val="nl-NL" w:eastAsia="en-US"/>
              </w:rPr>
            </w:rPrChange>
          </w:rPr>
          <w:t xml:space="preserve">Dans cet exercice, nous vous avons donné 10 </w:t>
        </w:r>
        <w:del w:id="13547" w:author="Leuveld, Koen" w:date="2013-10-24T16:26:00Z">
          <w:r w:rsidR="00AF2F6F" w:rsidRPr="002D6549" w:rsidDel="00D66175">
            <w:rPr>
              <w:rFonts w:ascii="Times New Roman" w:hAnsi="Times New Roman" w:cs="Times New Roman"/>
              <w:i/>
              <w:color w:val="000000" w:themeColor="text1"/>
              <w:sz w:val="24"/>
              <w:szCs w:val="24"/>
              <w:rPrChange w:id="13548" w:author="Leuveld, Koen" w:date="2013-10-24T19:01:00Z">
                <w:rPr>
                  <w:rFonts w:ascii="Times New Roman" w:eastAsiaTheme="majorEastAsia" w:hAnsi="Times New Roman" w:cs="Times New Roman"/>
                  <w:b/>
                  <w:bCs/>
                  <w:color w:val="000000" w:themeColor="text1"/>
                  <w:sz w:val="24"/>
                  <w:szCs w:val="24"/>
                  <w:lang w:val="nl-NL" w:eastAsia="en-US"/>
                </w:rPr>
              </w:rPrChange>
            </w:rPr>
            <w:delText>coupon</w:delText>
          </w:r>
        </w:del>
      </w:ins>
      <w:ins w:id="13549" w:author="Leuveld, Koen" w:date="2013-10-24T16:26:00Z">
        <w:r w:rsidR="00D66175" w:rsidRPr="002D6549">
          <w:rPr>
            <w:rFonts w:ascii="Times New Roman" w:hAnsi="Times New Roman" w:cs="Times New Roman"/>
            <w:i/>
            <w:color w:val="000000" w:themeColor="text1"/>
            <w:sz w:val="24"/>
            <w:szCs w:val="24"/>
            <w:rPrChange w:id="13550" w:author="Leuveld, Koen" w:date="2013-10-24T19:01:00Z">
              <w:rPr>
                <w:rFonts w:ascii="Times New Roman" w:hAnsi="Times New Roman" w:cs="Times New Roman"/>
                <w:color w:val="000000" w:themeColor="text1"/>
                <w:sz w:val="24"/>
                <w:szCs w:val="24"/>
              </w:rPr>
            </w:rPrChange>
          </w:rPr>
          <w:t>pièce</w:t>
        </w:r>
      </w:ins>
      <w:ins w:id="13551" w:author="PIERRE" w:date="2013-10-24T12:26:00Z">
        <w:r w:rsidR="00AF2F6F" w:rsidRPr="002D6549">
          <w:rPr>
            <w:rFonts w:ascii="Times New Roman" w:hAnsi="Times New Roman" w:cs="Times New Roman"/>
            <w:i/>
            <w:color w:val="000000" w:themeColor="text1"/>
            <w:sz w:val="24"/>
            <w:szCs w:val="24"/>
            <w:rPrChange w:id="13552" w:author="Leuveld, Koen" w:date="2013-10-24T19:01:00Z">
              <w:rPr>
                <w:rFonts w:ascii="Times New Roman" w:eastAsiaTheme="majorEastAsia" w:hAnsi="Times New Roman" w:cs="Times New Roman"/>
                <w:b/>
                <w:bCs/>
                <w:color w:val="000000" w:themeColor="text1"/>
                <w:sz w:val="24"/>
                <w:szCs w:val="24"/>
                <w:lang w:val="nl-NL" w:eastAsia="en-US"/>
              </w:rPr>
            </w:rPrChange>
          </w:rPr>
          <w:t xml:space="preserve">s et vous avez décidé d’envoyer 0, quelques-uns, ou tous les </w:t>
        </w:r>
        <w:del w:id="13553" w:author="Leuveld, Koen" w:date="2013-10-24T16:26:00Z">
          <w:r w:rsidR="00AF2F6F" w:rsidRPr="002D6549" w:rsidDel="00D66175">
            <w:rPr>
              <w:rFonts w:ascii="Times New Roman" w:hAnsi="Times New Roman" w:cs="Times New Roman"/>
              <w:i/>
              <w:color w:val="000000" w:themeColor="text1"/>
              <w:sz w:val="24"/>
              <w:szCs w:val="24"/>
              <w:rPrChange w:id="13554" w:author="Leuveld, Koen" w:date="2013-10-24T19:01:00Z">
                <w:rPr>
                  <w:rFonts w:ascii="Times New Roman" w:eastAsiaTheme="majorEastAsia" w:hAnsi="Times New Roman" w:cs="Times New Roman"/>
                  <w:b/>
                  <w:bCs/>
                  <w:color w:val="000000" w:themeColor="text1"/>
                  <w:sz w:val="24"/>
                  <w:szCs w:val="24"/>
                  <w:lang w:val="nl-NL" w:eastAsia="en-US"/>
                </w:rPr>
              </w:rPrChange>
            </w:rPr>
            <w:delText>coupon</w:delText>
          </w:r>
        </w:del>
      </w:ins>
      <w:ins w:id="13555" w:author="Leuveld, Koen" w:date="2013-10-24T16:26:00Z">
        <w:r w:rsidR="00D66175" w:rsidRPr="002D6549">
          <w:rPr>
            <w:rFonts w:ascii="Times New Roman" w:hAnsi="Times New Roman" w:cs="Times New Roman"/>
            <w:i/>
            <w:color w:val="000000" w:themeColor="text1"/>
            <w:sz w:val="24"/>
            <w:szCs w:val="24"/>
            <w:rPrChange w:id="13556" w:author="Leuveld, Koen" w:date="2013-10-24T19:01:00Z">
              <w:rPr>
                <w:rFonts w:ascii="Times New Roman" w:hAnsi="Times New Roman" w:cs="Times New Roman"/>
                <w:color w:val="000000" w:themeColor="text1"/>
                <w:sz w:val="24"/>
                <w:szCs w:val="24"/>
              </w:rPr>
            </w:rPrChange>
          </w:rPr>
          <w:t>pièce</w:t>
        </w:r>
      </w:ins>
      <w:ins w:id="13557" w:author="PIERRE" w:date="2013-10-24T12:26:00Z">
        <w:r w:rsidR="00AF2F6F" w:rsidRPr="002D6549">
          <w:rPr>
            <w:rFonts w:ascii="Times New Roman" w:hAnsi="Times New Roman" w:cs="Times New Roman"/>
            <w:i/>
            <w:color w:val="000000" w:themeColor="text1"/>
            <w:sz w:val="24"/>
            <w:szCs w:val="24"/>
            <w:rPrChange w:id="13558" w:author="Leuveld, Koen" w:date="2013-10-24T19:01:00Z">
              <w:rPr>
                <w:rFonts w:ascii="Times New Roman" w:eastAsiaTheme="majorEastAsia" w:hAnsi="Times New Roman" w:cs="Times New Roman"/>
                <w:b/>
                <w:bCs/>
                <w:color w:val="000000" w:themeColor="text1"/>
                <w:sz w:val="24"/>
                <w:szCs w:val="24"/>
                <w:lang w:val="nl-NL" w:eastAsia="en-US"/>
              </w:rPr>
            </w:rPrChange>
          </w:rPr>
          <w:t>s à un autre membre du village</w:t>
        </w:r>
      </w:ins>
      <w:ins w:id="13559" w:author="Leuveld, Koen" w:date="2013-10-24T19:00:00Z">
        <w:r w:rsidRPr="002D6549">
          <w:rPr>
            <w:rFonts w:ascii="Times New Roman" w:hAnsi="Times New Roman" w:cs="Times New Roman"/>
            <w:i/>
            <w:color w:val="000000" w:themeColor="text1"/>
            <w:sz w:val="24"/>
            <w:szCs w:val="24"/>
            <w:rPrChange w:id="13560" w:author="Leuveld, Koen" w:date="2013-10-24T19:01:00Z">
              <w:rPr>
                <w:rFonts w:ascii="Times New Roman" w:hAnsi="Times New Roman" w:cs="Times New Roman"/>
                <w:color w:val="000000" w:themeColor="text1"/>
                <w:sz w:val="24"/>
                <w:szCs w:val="24"/>
              </w:rPr>
            </w:rPrChange>
          </w:rPr>
          <w:t>. »</w:t>
        </w:r>
      </w:ins>
      <w:ins w:id="13561" w:author="PIERRE" w:date="2013-10-24T12:26:00Z">
        <w:del w:id="13562" w:author="Leuveld, Koen" w:date="2013-10-24T19:00:00Z">
          <w:r w:rsidR="00AF2F6F" w:rsidRPr="002D6549" w:rsidDel="002D6549">
            <w:rPr>
              <w:rFonts w:ascii="Times New Roman" w:hAnsi="Times New Roman" w:cs="Times New Roman"/>
              <w:i/>
              <w:color w:val="000000" w:themeColor="text1"/>
              <w:sz w:val="24"/>
              <w:szCs w:val="24"/>
              <w:rPrChange w:id="13563" w:author="Leuveld, Koen" w:date="2013-10-24T19:01:00Z">
                <w:rPr>
                  <w:rFonts w:ascii="Times New Roman" w:eastAsiaTheme="majorEastAsia" w:hAnsi="Times New Roman" w:cs="Times New Roman"/>
                  <w:b/>
                  <w:bCs/>
                  <w:color w:val="000000" w:themeColor="text1"/>
                  <w:sz w:val="24"/>
                  <w:szCs w:val="24"/>
                  <w:lang w:val="nl-NL" w:eastAsia="en-US"/>
                </w:rPr>
              </w:rPrChange>
            </w:rPr>
            <w:delText xml:space="preserve">. </w:delText>
          </w:r>
        </w:del>
      </w:ins>
    </w:p>
    <w:p w:rsidR="00726879" w:rsidRPr="002D6549" w:rsidRDefault="002D6549" w:rsidP="000B6746">
      <w:pPr>
        <w:pStyle w:val="ListParagraph"/>
        <w:numPr>
          <w:ilvl w:val="0"/>
          <w:numId w:val="58"/>
        </w:numPr>
        <w:spacing w:before="120" w:after="120" w:line="240" w:lineRule="auto"/>
        <w:jc w:val="both"/>
        <w:rPr>
          <w:ins w:id="13564" w:author="PIERRE" w:date="2013-10-24T12:26:00Z"/>
          <w:rFonts w:ascii="Times New Roman" w:hAnsi="Times New Roman" w:cs="Times New Roman"/>
          <w:i/>
          <w:color w:val="000000" w:themeColor="text1"/>
          <w:sz w:val="24"/>
          <w:szCs w:val="24"/>
          <w:rPrChange w:id="13565" w:author="Leuveld, Koen" w:date="2013-10-24T19:01:00Z">
            <w:rPr>
              <w:ins w:id="13566" w:author="PIERRE" w:date="2013-10-24T12:26:00Z"/>
              <w:rFonts w:ascii="Times New Roman" w:hAnsi="Times New Roman" w:cs="Times New Roman"/>
              <w:color w:val="000000" w:themeColor="text1"/>
              <w:sz w:val="24"/>
              <w:szCs w:val="24"/>
            </w:rPr>
          </w:rPrChange>
        </w:rPr>
        <w:pPrChange w:id="13567" w:author="Leuveld, Koen" w:date="2013-10-24T19:14:00Z">
          <w:pPr>
            <w:pStyle w:val="ListParagraph"/>
            <w:numPr>
              <w:numId w:val="7"/>
            </w:numPr>
            <w:spacing w:before="120" w:after="120" w:line="240" w:lineRule="auto"/>
            <w:ind w:left="1428" w:hanging="360"/>
            <w:jc w:val="both"/>
          </w:pPr>
        </w:pPrChange>
      </w:pPr>
      <w:ins w:id="13568" w:author="Leuveld, Koen" w:date="2013-10-24T19:00:00Z">
        <w:r w:rsidRPr="002D6549">
          <w:rPr>
            <w:rFonts w:ascii="Times New Roman" w:hAnsi="Times New Roman" w:cs="Times New Roman"/>
            <w:i/>
            <w:color w:val="000000" w:themeColor="text1"/>
            <w:sz w:val="24"/>
            <w:szCs w:val="24"/>
            <w:rPrChange w:id="13569" w:author="Leuveld, Koen" w:date="2013-10-24T19:01:00Z">
              <w:rPr>
                <w:rFonts w:ascii="Times New Roman" w:hAnsi="Times New Roman" w:cs="Times New Roman"/>
                <w:color w:val="000000" w:themeColor="text1"/>
                <w:sz w:val="24"/>
                <w:szCs w:val="24"/>
              </w:rPr>
            </w:rPrChange>
          </w:rPr>
          <w:t>« </w:t>
        </w:r>
      </w:ins>
      <w:ins w:id="13570" w:author="PIERRE" w:date="2013-10-24T12:26:00Z">
        <w:r w:rsidR="00AF2F6F" w:rsidRPr="002D6549">
          <w:rPr>
            <w:rFonts w:ascii="Times New Roman" w:hAnsi="Times New Roman" w:cs="Times New Roman"/>
            <w:i/>
            <w:color w:val="000000" w:themeColor="text1"/>
            <w:sz w:val="24"/>
            <w:szCs w:val="24"/>
            <w:rPrChange w:id="13571" w:author="Leuveld, Koen" w:date="2013-10-24T19:01:00Z">
              <w:rPr>
                <w:rFonts w:ascii="Times New Roman" w:eastAsiaTheme="majorEastAsia" w:hAnsi="Times New Roman" w:cs="Times New Roman"/>
                <w:b/>
                <w:bCs/>
                <w:color w:val="000000" w:themeColor="text1"/>
                <w:sz w:val="24"/>
                <w:szCs w:val="24"/>
                <w:lang w:val="nl-NL" w:eastAsia="en-US"/>
              </w:rPr>
            </w:rPrChange>
          </w:rPr>
          <w:t xml:space="preserve">Cette personne pouvait vous retourner quelques </w:t>
        </w:r>
        <w:del w:id="13572" w:author="Leuveld, Koen" w:date="2013-10-24T16:26:00Z">
          <w:r w:rsidR="00AF2F6F" w:rsidRPr="002D6549" w:rsidDel="00D66175">
            <w:rPr>
              <w:rFonts w:ascii="Times New Roman" w:hAnsi="Times New Roman" w:cs="Times New Roman"/>
              <w:i/>
              <w:color w:val="000000" w:themeColor="text1"/>
              <w:sz w:val="24"/>
              <w:szCs w:val="24"/>
              <w:rPrChange w:id="13573" w:author="Leuveld, Koen" w:date="2013-10-24T19:01:00Z">
                <w:rPr>
                  <w:rFonts w:ascii="Times New Roman" w:eastAsiaTheme="majorEastAsia" w:hAnsi="Times New Roman" w:cs="Times New Roman"/>
                  <w:b/>
                  <w:bCs/>
                  <w:color w:val="000000" w:themeColor="text1"/>
                  <w:sz w:val="24"/>
                  <w:szCs w:val="24"/>
                  <w:lang w:val="nl-NL" w:eastAsia="en-US"/>
                </w:rPr>
              </w:rPrChange>
            </w:rPr>
            <w:delText>coupon</w:delText>
          </w:r>
        </w:del>
      </w:ins>
      <w:ins w:id="13574" w:author="Leuveld, Koen" w:date="2013-10-24T16:26:00Z">
        <w:r w:rsidR="00D66175" w:rsidRPr="002D6549">
          <w:rPr>
            <w:rFonts w:ascii="Times New Roman" w:hAnsi="Times New Roman" w:cs="Times New Roman"/>
            <w:i/>
            <w:color w:val="000000" w:themeColor="text1"/>
            <w:sz w:val="24"/>
            <w:szCs w:val="24"/>
            <w:rPrChange w:id="13575" w:author="Leuveld, Koen" w:date="2013-10-24T19:01:00Z">
              <w:rPr>
                <w:rFonts w:ascii="Times New Roman" w:hAnsi="Times New Roman" w:cs="Times New Roman"/>
                <w:color w:val="000000" w:themeColor="text1"/>
                <w:sz w:val="24"/>
                <w:szCs w:val="24"/>
              </w:rPr>
            </w:rPrChange>
          </w:rPr>
          <w:t>pièce</w:t>
        </w:r>
      </w:ins>
      <w:ins w:id="13576" w:author="PIERRE" w:date="2013-10-24T12:26:00Z">
        <w:r w:rsidR="00AF2F6F" w:rsidRPr="002D6549">
          <w:rPr>
            <w:rFonts w:ascii="Times New Roman" w:hAnsi="Times New Roman" w:cs="Times New Roman"/>
            <w:i/>
            <w:color w:val="000000" w:themeColor="text1"/>
            <w:sz w:val="24"/>
            <w:szCs w:val="24"/>
            <w:rPrChange w:id="13577" w:author="Leuveld, Koen" w:date="2013-10-24T19:01:00Z">
              <w:rPr>
                <w:rFonts w:ascii="Times New Roman" w:eastAsiaTheme="majorEastAsia" w:hAnsi="Times New Roman" w:cs="Times New Roman"/>
                <w:b/>
                <w:bCs/>
                <w:color w:val="000000" w:themeColor="text1"/>
                <w:sz w:val="24"/>
                <w:szCs w:val="24"/>
                <w:lang w:val="nl-NL" w:eastAsia="en-US"/>
              </w:rPr>
            </w:rPrChange>
          </w:rPr>
          <w:t>s.</w:t>
        </w:r>
      </w:ins>
      <w:ins w:id="13578" w:author="Leuveld, Koen" w:date="2013-10-24T19:00:00Z">
        <w:r w:rsidRPr="002D6549">
          <w:rPr>
            <w:rFonts w:ascii="Times New Roman" w:hAnsi="Times New Roman" w:cs="Times New Roman"/>
            <w:i/>
            <w:color w:val="000000" w:themeColor="text1"/>
            <w:sz w:val="24"/>
            <w:szCs w:val="24"/>
            <w:rPrChange w:id="13579" w:author="Leuveld, Koen" w:date="2013-10-24T19:01:00Z">
              <w:rPr>
                <w:rFonts w:ascii="Times New Roman" w:hAnsi="Times New Roman" w:cs="Times New Roman"/>
                <w:color w:val="000000" w:themeColor="text1"/>
                <w:sz w:val="24"/>
                <w:szCs w:val="24"/>
              </w:rPr>
            </w:rPrChange>
          </w:rPr>
          <w:t> »</w:t>
        </w:r>
      </w:ins>
      <w:ins w:id="13580" w:author="PIERRE" w:date="2013-10-24T12:26:00Z">
        <w:r w:rsidR="00AF2F6F" w:rsidRPr="002D6549">
          <w:rPr>
            <w:rFonts w:ascii="Times New Roman" w:hAnsi="Times New Roman" w:cs="Times New Roman"/>
            <w:i/>
            <w:color w:val="000000" w:themeColor="text1"/>
            <w:sz w:val="24"/>
            <w:szCs w:val="24"/>
            <w:rPrChange w:id="13581" w:author="Leuveld, Koen" w:date="2013-10-24T19:01:00Z">
              <w:rPr>
                <w:rFonts w:ascii="Times New Roman" w:eastAsiaTheme="majorEastAsia" w:hAnsi="Times New Roman" w:cs="Times New Roman"/>
                <w:b/>
                <w:bCs/>
                <w:color w:val="000000" w:themeColor="text1"/>
                <w:sz w:val="24"/>
                <w:szCs w:val="24"/>
                <w:lang w:val="nl-NL" w:eastAsia="en-US"/>
              </w:rPr>
            </w:rPrChange>
          </w:rPr>
          <w:t xml:space="preserve">  </w:t>
        </w:r>
      </w:ins>
    </w:p>
    <w:p w:rsidR="00726879" w:rsidRPr="002D6549" w:rsidRDefault="002D6549" w:rsidP="000B6746">
      <w:pPr>
        <w:pStyle w:val="ListParagraph"/>
        <w:numPr>
          <w:ilvl w:val="0"/>
          <w:numId w:val="58"/>
        </w:numPr>
        <w:spacing w:before="120" w:after="120" w:line="240" w:lineRule="auto"/>
        <w:jc w:val="both"/>
        <w:rPr>
          <w:ins w:id="13582" w:author="PIERRE" w:date="2013-10-24T12:26:00Z"/>
          <w:rFonts w:ascii="Times New Roman" w:hAnsi="Times New Roman" w:cs="Times New Roman"/>
          <w:i/>
          <w:color w:val="000000" w:themeColor="text1"/>
          <w:sz w:val="24"/>
          <w:szCs w:val="24"/>
          <w:rPrChange w:id="13583" w:author="Leuveld, Koen" w:date="2013-10-24T19:01:00Z">
            <w:rPr>
              <w:ins w:id="13584" w:author="PIERRE" w:date="2013-10-24T12:26:00Z"/>
              <w:rFonts w:ascii="Times New Roman" w:hAnsi="Times New Roman" w:cs="Times New Roman"/>
              <w:color w:val="000000" w:themeColor="text1"/>
              <w:sz w:val="24"/>
              <w:szCs w:val="24"/>
            </w:rPr>
          </w:rPrChange>
        </w:rPr>
        <w:pPrChange w:id="13585" w:author="Leuveld, Koen" w:date="2013-10-24T19:14:00Z">
          <w:pPr>
            <w:pStyle w:val="ListParagraph"/>
            <w:numPr>
              <w:numId w:val="7"/>
            </w:numPr>
            <w:spacing w:before="120" w:after="120" w:line="240" w:lineRule="auto"/>
            <w:ind w:left="1428" w:hanging="360"/>
            <w:jc w:val="both"/>
          </w:pPr>
        </w:pPrChange>
      </w:pPr>
      <w:ins w:id="13586" w:author="Leuveld, Koen" w:date="2013-10-24T19:00:00Z">
        <w:r w:rsidRPr="002D6549">
          <w:rPr>
            <w:rFonts w:ascii="Times New Roman" w:hAnsi="Times New Roman" w:cs="Times New Roman"/>
            <w:i/>
            <w:color w:val="000000" w:themeColor="text1"/>
            <w:sz w:val="24"/>
            <w:szCs w:val="24"/>
            <w:rPrChange w:id="13587" w:author="Leuveld, Koen" w:date="2013-10-24T19:01:00Z">
              <w:rPr>
                <w:rFonts w:ascii="Times New Roman" w:hAnsi="Times New Roman" w:cs="Times New Roman"/>
                <w:color w:val="000000" w:themeColor="text1"/>
                <w:sz w:val="24"/>
                <w:szCs w:val="24"/>
              </w:rPr>
            </w:rPrChange>
          </w:rPr>
          <w:t>« </w:t>
        </w:r>
      </w:ins>
      <w:ins w:id="13588" w:author="PIERRE" w:date="2013-10-24T12:26:00Z">
        <w:r w:rsidR="00AF2F6F" w:rsidRPr="002D6549">
          <w:rPr>
            <w:rFonts w:ascii="Times New Roman" w:hAnsi="Times New Roman" w:cs="Times New Roman"/>
            <w:i/>
            <w:color w:val="000000" w:themeColor="text1"/>
            <w:sz w:val="24"/>
            <w:szCs w:val="24"/>
            <w:rPrChange w:id="13589" w:author="Leuveld, Koen" w:date="2013-10-24T19:01:00Z">
              <w:rPr>
                <w:rFonts w:ascii="Times New Roman" w:eastAsiaTheme="majorEastAsia" w:hAnsi="Times New Roman" w:cs="Times New Roman"/>
                <w:b/>
                <w:bCs/>
                <w:color w:val="000000" w:themeColor="text1"/>
                <w:sz w:val="24"/>
                <w:szCs w:val="24"/>
                <w:lang w:val="nl-NL" w:eastAsia="en-US"/>
              </w:rPr>
            </w:rPrChange>
          </w:rPr>
          <w:t xml:space="preserve">Vous avez gardé [IVSA02] </w:t>
        </w:r>
        <w:del w:id="13590" w:author="Leuveld, Koen" w:date="2013-10-24T16:26:00Z">
          <w:r w:rsidR="00AF2F6F" w:rsidRPr="002D6549" w:rsidDel="00D66175">
            <w:rPr>
              <w:rFonts w:ascii="Times New Roman" w:hAnsi="Times New Roman" w:cs="Times New Roman"/>
              <w:i/>
              <w:color w:val="000000" w:themeColor="text1"/>
              <w:sz w:val="24"/>
              <w:szCs w:val="24"/>
              <w:rPrChange w:id="13591" w:author="Leuveld, Koen" w:date="2013-10-24T19:01:00Z">
                <w:rPr>
                  <w:rFonts w:ascii="Times New Roman" w:eastAsiaTheme="majorEastAsia" w:hAnsi="Times New Roman" w:cs="Times New Roman"/>
                  <w:b/>
                  <w:bCs/>
                  <w:color w:val="000000" w:themeColor="text1"/>
                  <w:sz w:val="24"/>
                  <w:szCs w:val="24"/>
                  <w:lang w:val="nl-NL" w:eastAsia="en-US"/>
                </w:rPr>
              </w:rPrChange>
            </w:rPr>
            <w:delText>coupon</w:delText>
          </w:r>
        </w:del>
      </w:ins>
      <w:ins w:id="13592" w:author="Leuveld, Koen" w:date="2013-10-24T16:26:00Z">
        <w:r w:rsidR="00D66175" w:rsidRPr="002D6549">
          <w:rPr>
            <w:rFonts w:ascii="Times New Roman" w:hAnsi="Times New Roman" w:cs="Times New Roman"/>
            <w:i/>
            <w:color w:val="000000" w:themeColor="text1"/>
            <w:sz w:val="24"/>
            <w:szCs w:val="24"/>
            <w:rPrChange w:id="13593" w:author="Leuveld, Koen" w:date="2013-10-24T19:01:00Z">
              <w:rPr>
                <w:rFonts w:ascii="Times New Roman" w:hAnsi="Times New Roman" w:cs="Times New Roman"/>
                <w:color w:val="000000" w:themeColor="text1"/>
                <w:sz w:val="24"/>
                <w:szCs w:val="24"/>
              </w:rPr>
            </w:rPrChange>
          </w:rPr>
          <w:t>pièce</w:t>
        </w:r>
      </w:ins>
      <w:ins w:id="13594" w:author="PIERRE" w:date="2013-10-24T12:26:00Z">
        <w:r w:rsidR="00AF2F6F" w:rsidRPr="002D6549">
          <w:rPr>
            <w:rFonts w:ascii="Times New Roman" w:hAnsi="Times New Roman" w:cs="Times New Roman"/>
            <w:i/>
            <w:color w:val="000000" w:themeColor="text1"/>
            <w:sz w:val="24"/>
            <w:szCs w:val="24"/>
            <w:rPrChange w:id="13595" w:author="Leuveld, Koen" w:date="2013-10-24T19:01:00Z">
              <w:rPr>
                <w:rFonts w:ascii="Times New Roman" w:eastAsiaTheme="majorEastAsia" w:hAnsi="Times New Roman" w:cs="Times New Roman"/>
                <w:b/>
                <w:bCs/>
                <w:color w:val="000000" w:themeColor="text1"/>
                <w:sz w:val="24"/>
                <w:szCs w:val="24"/>
                <w:lang w:val="nl-NL" w:eastAsia="en-US"/>
              </w:rPr>
            </w:rPrChange>
          </w:rPr>
          <w:t>s et envoyé [IVSA01] au récepteur.</w:t>
        </w:r>
      </w:ins>
      <w:ins w:id="13596" w:author="Leuveld, Koen" w:date="2013-10-24T19:00:00Z">
        <w:r w:rsidRPr="002D6549">
          <w:rPr>
            <w:rFonts w:ascii="Times New Roman" w:hAnsi="Times New Roman" w:cs="Times New Roman"/>
            <w:i/>
            <w:color w:val="000000" w:themeColor="text1"/>
            <w:sz w:val="24"/>
            <w:szCs w:val="24"/>
            <w:rPrChange w:id="13597" w:author="Leuveld, Koen" w:date="2013-10-24T19:01:00Z">
              <w:rPr>
                <w:rFonts w:ascii="Times New Roman" w:hAnsi="Times New Roman" w:cs="Times New Roman"/>
                <w:color w:val="000000" w:themeColor="text1"/>
                <w:sz w:val="24"/>
                <w:szCs w:val="24"/>
              </w:rPr>
            </w:rPrChange>
          </w:rPr>
          <w:t> »</w:t>
        </w:r>
      </w:ins>
    </w:p>
    <w:p w:rsidR="00726879" w:rsidRPr="002D6549" w:rsidRDefault="002D6549" w:rsidP="000B6746">
      <w:pPr>
        <w:pStyle w:val="ListParagraph"/>
        <w:numPr>
          <w:ilvl w:val="0"/>
          <w:numId w:val="58"/>
        </w:numPr>
        <w:spacing w:before="120" w:after="120" w:line="240" w:lineRule="auto"/>
        <w:jc w:val="both"/>
        <w:rPr>
          <w:ins w:id="13598" w:author="PIERRE" w:date="2013-10-24T12:26:00Z"/>
          <w:rFonts w:ascii="Times New Roman" w:hAnsi="Times New Roman" w:cs="Times New Roman"/>
          <w:i/>
          <w:color w:val="000000" w:themeColor="text1"/>
          <w:sz w:val="24"/>
          <w:szCs w:val="24"/>
          <w:rPrChange w:id="13599" w:author="Leuveld, Koen" w:date="2013-10-24T19:01:00Z">
            <w:rPr>
              <w:ins w:id="13600" w:author="PIERRE" w:date="2013-10-24T12:26:00Z"/>
              <w:rFonts w:ascii="Times New Roman" w:hAnsi="Times New Roman" w:cs="Times New Roman"/>
              <w:color w:val="000000" w:themeColor="text1"/>
              <w:sz w:val="24"/>
              <w:szCs w:val="24"/>
            </w:rPr>
          </w:rPrChange>
        </w:rPr>
        <w:pPrChange w:id="13601" w:author="Leuveld, Koen" w:date="2013-10-24T19:14:00Z">
          <w:pPr>
            <w:pStyle w:val="ListParagraph"/>
            <w:numPr>
              <w:numId w:val="7"/>
            </w:numPr>
            <w:spacing w:before="120" w:after="120" w:line="240" w:lineRule="auto"/>
            <w:ind w:left="1428" w:hanging="360"/>
            <w:jc w:val="both"/>
          </w:pPr>
        </w:pPrChange>
      </w:pPr>
      <w:ins w:id="13602" w:author="Leuveld, Koen" w:date="2013-10-24T19:00:00Z">
        <w:r w:rsidRPr="002D6549">
          <w:rPr>
            <w:rFonts w:ascii="Times New Roman" w:hAnsi="Times New Roman" w:cs="Times New Roman"/>
            <w:i/>
            <w:color w:val="000000" w:themeColor="text1"/>
            <w:sz w:val="24"/>
            <w:szCs w:val="24"/>
            <w:rPrChange w:id="13603" w:author="Leuveld, Koen" w:date="2013-10-24T19:01:00Z">
              <w:rPr>
                <w:rFonts w:ascii="Times New Roman" w:hAnsi="Times New Roman" w:cs="Times New Roman"/>
                <w:color w:val="000000" w:themeColor="text1"/>
                <w:sz w:val="24"/>
                <w:szCs w:val="24"/>
              </w:rPr>
            </w:rPrChange>
          </w:rPr>
          <w:t>« </w:t>
        </w:r>
      </w:ins>
      <w:ins w:id="13604" w:author="PIERRE" w:date="2013-10-24T12:26:00Z">
        <w:r w:rsidR="00AF2F6F" w:rsidRPr="002D6549">
          <w:rPr>
            <w:rFonts w:ascii="Times New Roman" w:hAnsi="Times New Roman" w:cs="Times New Roman"/>
            <w:i/>
            <w:color w:val="000000" w:themeColor="text1"/>
            <w:sz w:val="24"/>
            <w:szCs w:val="24"/>
            <w:rPrChange w:id="13605" w:author="Leuveld, Koen" w:date="2013-10-24T19:01:00Z">
              <w:rPr>
                <w:rFonts w:ascii="Times New Roman" w:eastAsiaTheme="majorEastAsia" w:hAnsi="Times New Roman" w:cs="Times New Roman"/>
                <w:b/>
                <w:bCs/>
                <w:color w:val="000000" w:themeColor="text1"/>
                <w:sz w:val="24"/>
                <w:szCs w:val="24"/>
                <w:lang w:val="nl-NL" w:eastAsia="en-US"/>
              </w:rPr>
            </w:rPrChange>
          </w:rPr>
          <w:t>Voici un tas des réactions des habitants du village, l’identité des participants ne figure pas sur les réponses afin de préserver l’anonymat.</w:t>
        </w:r>
      </w:ins>
      <w:ins w:id="13606" w:author="Leuveld, Koen" w:date="2013-10-24T19:00:00Z">
        <w:r w:rsidRPr="002D6549">
          <w:rPr>
            <w:rFonts w:ascii="Times New Roman" w:hAnsi="Times New Roman" w:cs="Times New Roman"/>
            <w:i/>
            <w:color w:val="000000" w:themeColor="text1"/>
            <w:sz w:val="24"/>
            <w:szCs w:val="24"/>
            <w:rPrChange w:id="13607" w:author="Leuveld, Koen" w:date="2013-10-24T19:01:00Z">
              <w:rPr>
                <w:rFonts w:ascii="Times New Roman" w:hAnsi="Times New Roman" w:cs="Times New Roman"/>
                <w:color w:val="000000" w:themeColor="text1"/>
                <w:sz w:val="24"/>
                <w:szCs w:val="24"/>
              </w:rPr>
            </w:rPrChange>
          </w:rPr>
          <w:t> »</w:t>
        </w:r>
      </w:ins>
    </w:p>
    <w:p w:rsidR="00726879" w:rsidRPr="002D6549" w:rsidRDefault="002D6549" w:rsidP="000B6746">
      <w:pPr>
        <w:pStyle w:val="ListParagraph"/>
        <w:numPr>
          <w:ilvl w:val="0"/>
          <w:numId w:val="58"/>
        </w:numPr>
        <w:spacing w:before="120" w:after="120" w:line="240" w:lineRule="auto"/>
        <w:jc w:val="both"/>
        <w:rPr>
          <w:ins w:id="13608" w:author="PIERRE" w:date="2013-10-24T12:26:00Z"/>
          <w:rFonts w:ascii="Times New Roman" w:hAnsi="Times New Roman" w:cs="Times New Roman"/>
          <w:i/>
          <w:color w:val="000000" w:themeColor="text1"/>
          <w:sz w:val="24"/>
          <w:szCs w:val="24"/>
          <w:rPrChange w:id="13609" w:author="Leuveld, Koen" w:date="2013-10-24T19:01:00Z">
            <w:rPr>
              <w:ins w:id="13610" w:author="PIERRE" w:date="2013-10-24T12:26:00Z"/>
              <w:rFonts w:ascii="Times New Roman" w:hAnsi="Times New Roman" w:cs="Times New Roman"/>
              <w:color w:val="000000" w:themeColor="text1"/>
              <w:sz w:val="24"/>
              <w:szCs w:val="24"/>
            </w:rPr>
          </w:rPrChange>
        </w:rPr>
        <w:pPrChange w:id="13611" w:author="Leuveld, Koen" w:date="2013-10-24T19:14:00Z">
          <w:pPr>
            <w:pStyle w:val="ListParagraph"/>
            <w:numPr>
              <w:numId w:val="7"/>
            </w:numPr>
            <w:spacing w:before="120" w:after="120" w:line="240" w:lineRule="auto"/>
            <w:ind w:left="1428" w:hanging="360"/>
            <w:jc w:val="both"/>
          </w:pPr>
        </w:pPrChange>
      </w:pPr>
      <w:ins w:id="13612" w:author="Leuveld, Koen" w:date="2013-10-24T19:00:00Z">
        <w:r w:rsidRPr="002D6549">
          <w:rPr>
            <w:rFonts w:ascii="Times New Roman" w:hAnsi="Times New Roman" w:cs="Times New Roman"/>
            <w:i/>
            <w:color w:val="000000" w:themeColor="text1"/>
            <w:sz w:val="24"/>
            <w:szCs w:val="24"/>
            <w:rPrChange w:id="13613" w:author="Leuveld, Koen" w:date="2013-10-24T19:01:00Z">
              <w:rPr>
                <w:rFonts w:ascii="Times New Roman" w:hAnsi="Times New Roman" w:cs="Times New Roman"/>
                <w:color w:val="000000" w:themeColor="text1"/>
                <w:sz w:val="24"/>
                <w:szCs w:val="24"/>
              </w:rPr>
            </w:rPrChange>
          </w:rPr>
          <w:t>« </w:t>
        </w:r>
      </w:ins>
      <w:ins w:id="13614" w:author="PIERRE" w:date="2013-10-24T12:26:00Z">
        <w:r w:rsidR="00AF2F6F" w:rsidRPr="002D6549">
          <w:rPr>
            <w:rFonts w:ascii="Times New Roman" w:hAnsi="Times New Roman" w:cs="Times New Roman"/>
            <w:i/>
            <w:color w:val="000000" w:themeColor="text1"/>
            <w:sz w:val="24"/>
            <w:szCs w:val="24"/>
            <w:rPrChange w:id="13615" w:author="Leuveld, Koen" w:date="2013-10-24T19:01:00Z">
              <w:rPr>
                <w:rFonts w:ascii="Times New Roman" w:eastAsiaTheme="majorEastAsia" w:hAnsi="Times New Roman" w:cs="Times New Roman"/>
                <w:b/>
                <w:bCs/>
                <w:color w:val="000000" w:themeColor="text1"/>
                <w:sz w:val="24"/>
                <w:szCs w:val="24"/>
                <w:lang w:val="nl-NL" w:eastAsia="en-US"/>
              </w:rPr>
            </w:rPrChange>
          </w:rPr>
          <w:t xml:space="preserve">Vous allez tirer de façon aléatoire une feuille d’enregistrement  afin de voir le nombre de </w:t>
        </w:r>
        <w:del w:id="13616" w:author="Leuveld, Koen" w:date="2013-10-24T16:26:00Z">
          <w:r w:rsidR="00AF2F6F" w:rsidRPr="002D6549" w:rsidDel="00D66175">
            <w:rPr>
              <w:rFonts w:ascii="Times New Roman" w:hAnsi="Times New Roman" w:cs="Times New Roman"/>
              <w:i/>
              <w:color w:val="000000" w:themeColor="text1"/>
              <w:sz w:val="24"/>
              <w:szCs w:val="24"/>
              <w:rPrChange w:id="13617" w:author="Leuveld, Koen" w:date="2013-10-24T19:01:00Z">
                <w:rPr>
                  <w:rFonts w:ascii="Times New Roman" w:eastAsiaTheme="majorEastAsia" w:hAnsi="Times New Roman" w:cs="Times New Roman"/>
                  <w:b/>
                  <w:bCs/>
                  <w:color w:val="000000" w:themeColor="text1"/>
                  <w:sz w:val="24"/>
                  <w:szCs w:val="24"/>
                  <w:lang w:val="nl-NL" w:eastAsia="en-US"/>
                </w:rPr>
              </w:rPrChange>
            </w:rPr>
            <w:delText>coupon</w:delText>
          </w:r>
        </w:del>
      </w:ins>
      <w:ins w:id="13618" w:author="Leuveld, Koen" w:date="2013-10-24T16:26:00Z">
        <w:r w:rsidR="00D66175" w:rsidRPr="002D6549">
          <w:rPr>
            <w:rFonts w:ascii="Times New Roman" w:hAnsi="Times New Roman" w:cs="Times New Roman"/>
            <w:i/>
            <w:color w:val="000000" w:themeColor="text1"/>
            <w:sz w:val="24"/>
            <w:szCs w:val="24"/>
            <w:rPrChange w:id="13619" w:author="Leuveld, Koen" w:date="2013-10-24T19:01:00Z">
              <w:rPr>
                <w:rFonts w:ascii="Times New Roman" w:hAnsi="Times New Roman" w:cs="Times New Roman"/>
                <w:color w:val="000000" w:themeColor="text1"/>
                <w:sz w:val="24"/>
                <w:szCs w:val="24"/>
              </w:rPr>
            </w:rPrChange>
          </w:rPr>
          <w:t>pièce</w:t>
        </w:r>
      </w:ins>
      <w:ins w:id="13620" w:author="PIERRE" w:date="2013-10-24T12:26:00Z">
        <w:r w:rsidR="00AF2F6F" w:rsidRPr="002D6549">
          <w:rPr>
            <w:rFonts w:ascii="Times New Roman" w:hAnsi="Times New Roman" w:cs="Times New Roman"/>
            <w:i/>
            <w:color w:val="000000" w:themeColor="text1"/>
            <w:sz w:val="24"/>
            <w:szCs w:val="24"/>
            <w:rPrChange w:id="13621" w:author="Leuveld, Koen" w:date="2013-10-24T19:01:00Z">
              <w:rPr>
                <w:rFonts w:ascii="Times New Roman" w:eastAsiaTheme="majorEastAsia" w:hAnsi="Times New Roman" w:cs="Times New Roman"/>
                <w:b/>
                <w:bCs/>
                <w:color w:val="000000" w:themeColor="text1"/>
                <w:sz w:val="24"/>
                <w:szCs w:val="24"/>
                <w:lang w:val="nl-NL" w:eastAsia="en-US"/>
              </w:rPr>
            </w:rPrChange>
          </w:rPr>
          <w:t>s qui ont été renvoyés par le récepteur.</w:t>
        </w:r>
      </w:ins>
      <w:ins w:id="13622" w:author="Leuveld, Koen" w:date="2013-10-24T19:00:00Z">
        <w:r w:rsidRPr="002D6549">
          <w:rPr>
            <w:rFonts w:ascii="Times New Roman" w:hAnsi="Times New Roman" w:cs="Times New Roman"/>
            <w:i/>
            <w:color w:val="000000" w:themeColor="text1"/>
            <w:sz w:val="24"/>
            <w:szCs w:val="24"/>
            <w:rPrChange w:id="13623" w:author="Leuveld, Koen" w:date="2013-10-24T19:01:00Z">
              <w:rPr>
                <w:rFonts w:ascii="Times New Roman" w:hAnsi="Times New Roman" w:cs="Times New Roman"/>
                <w:color w:val="000000" w:themeColor="text1"/>
                <w:sz w:val="24"/>
                <w:szCs w:val="24"/>
              </w:rPr>
            </w:rPrChange>
          </w:rPr>
          <w:t> »</w:t>
        </w:r>
      </w:ins>
    </w:p>
    <w:p w:rsidR="00726879" w:rsidRPr="002D6549" w:rsidRDefault="002D6549" w:rsidP="000B6746">
      <w:pPr>
        <w:pStyle w:val="ListParagraph"/>
        <w:numPr>
          <w:ilvl w:val="0"/>
          <w:numId w:val="58"/>
        </w:numPr>
        <w:spacing w:before="120" w:after="120" w:line="240" w:lineRule="auto"/>
        <w:jc w:val="both"/>
        <w:rPr>
          <w:ins w:id="13624" w:author="PIERRE" w:date="2013-10-24T12:26:00Z"/>
          <w:rFonts w:ascii="Times New Roman" w:hAnsi="Times New Roman" w:cs="Times New Roman"/>
          <w:i/>
          <w:color w:val="000000" w:themeColor="text1"/>
          <w:sz w:val="24"/>
          <w:szCs w:val="24"/>
          <w:rPrChange w:id="13625" w:author="Leuveld, Koen" w:date="2013-10-24T19:01:00Z">
            <w:rPr>
              <w:ins w:id="13626" w:author="PIERRE" w:date="2013-10-24T12:26:00Z"/>
              <w:rFonts w:ascii="Times New Roman" w:hAnsi="Times New Roman" w:cs="Times New Roman"/>
              <w:color w:val="000000" w:themeColor="text1"/>
              <w:sz w:val="24"/>
              <w:szCs w:val="24"/>
            </w:rPr>
          </w:rPrChange>
        </w:rPr>
        <w:pPrChange w:id="13627" w:author="Leuveld, Koen" w:date="2013-10-24T19:14:00Z">
          <w:pPr>
            <w:pStyle w:val="ListParagraph"/>
            <w:numPr>
              <w:numId w:val="7"/>
            </w:numPr>
            <w:spacing w:before="120" w:after="120" w:line="240" w:lineRule="auto"/>
            <w:ind w:left="1428" w:hanging="360"/>
            <w:jc w:val="both"/>
          </w:pPr>
        </w:pPrChange>
      </w:pPr>
      <w:ins w:id="13628" w:author="Leuveld, Koen" w:date="2013-10-24T19:00:00Z">
        <w:r w:rsidRPr="002D6549">
          <w:rPr>
            <w:rFonts w:ascii="Times New Roman" w:hAnsi="Times New Roman" w:cs="Times New Roman"/>
            <w:i/>
            <w:color w:val="000000" w:themeColor="text1"/>
            <w:sz w:val="24"/>
            <w:szCs w:val="24"/>
            <w:rPrChange w:id="13629" w:author="Leuveld, Koen" w:date="2013-10-24T19:01:00Z">
              <w:rPr>
                <w:rFonts w:ascii="Times New Roman" w:hAnsi="Times New Roman" w:cs="Times New Roman"/>
                <w:color w:val="000000" w:themeColor="text1"/>
                <w:sz w:val="24"/>
                <w:szCs w:val="24"/>
              </w:rPr>
            </w:rPrChange>
          </w:rPr>
          <w:t>« </w:t>
        </w:r>
      </w:ins>
      <w:ins w:id="13630" w:author="PIERRE" w:date="2013-10-24T12:26:00Z">
        <w:r w:rsidR="00AF2F6F" w:rsidRPr="002D6549">
          <w:rPr>
            <w:rFonts w:ascii="Times New Roman" w:hAnsi="Times New Roman" w:cs="Times New Roman"/>
            <w:i/>
            <w:color w:val="000000" w:themeColor="text1"/>
            <w:sz w:val="24"/>
            <w:szCs w:val="24"/>
            <w:rPrChange w:id="13631" w:author="Leuveld, Koen" w:date="2013-10-24T19:01:00Z">
              <w:rPr>
                <w:rFonts w:ascii="Times New Roman" w:eastAsiaTheme="majorEastAsia" w:hAnsi="Times New Roman" w:cs="Times New Roman"/>
                <w:b/>
                <w:bCs/>
                <w:color w:val="000000" w:themeColor="text1"/>
                <w:sz w:val="24"/>
                <w:szCs w:val="24"/>
                <w:lang w:val="nl-NL" w:eastAsia="en-US"/>
              </w:rPr>
            </w:rPrChange>
          </w:rPr>
          <w:t xml:space="preserve">Le nombre des </w:t>
        </w:r>
        <w:del w:id="13632" w:author="Leuveld, Koen" w:date="2013-10-24T16:26:00Z">
          <w:r w:rsidR="00AF2F6F" w:rsidRPr="002D6549" w:rsidDel="00D66175">
            <w:rPr>
              <w:rFonts w:ascii="Times New Roman" w:hAnsi="Times New Roman" w:cs="Times New Roman"/>
              <w:i/>
              <w:color w:val="000000" w:themeColor="text1"/>
              <w:sz w:val="24"/>
              <w:szCs w:val="24"/>
              <w:rPrChange w:id="13633" w:author="Leuveld, Koen" w:date="2013-10-24T19:01:00Z">
                <w:rPr>
                  <w:rFonts w:ascii="Times New Roman" w:eastAsiaTheme="majorEastAsia" w:hAnsi="Times New Roman" w:cs="Times New Roman"/>
                  <w:b/>
                  <w:bCs/>
                  <w:color w:val="000000" w:themeColor="text1"/>
                  <w:sz w:val="24"/>
                  <w:szCs w:val="24"/>
                  <w:lang w:val="nl-NL" w:eastAsia="en-US"/>
                </w:rPr>
              </w:rPrChange>
            </w:rPr>
            <w:delText>coupon</w:delText>
          </w:r>
        </w:del>
      </w:ins>
      <w:ins w:id="13634" w:author="Leuveld, Koen" w:date="2013-10-24T16:26:00Z">
        <w:r w:rsidR="00D66175" w:rsidRPr="002D6549">
          <w:rPr>
            <w:rFonts w:ascii="Times New Roman" w:hAnsi="Times New Roman" w:cs="Times New Roman"/>
            <w:i/>
            <w:color w:val="000000" w:themeColor="text1"/>
            <w:sz w:val="24"/>
            <w:szCs w:val="24"/>
            <w:rPrChange w:id="13635" w:author="Leuveld, Koen" w:date="2013-10-24T19:01:00Z">
              <w:rPr>
                <w:rFonts w:ascii="Times New Roman" w:hAnsi="Times New Roman" w:cs="Times New Roman"/>
                <w:color w:val="000000" w:themeColor="text1"/>
                <w:sz w:val="24"/>
                <w:szCs w:val="24"/>
              </w:rPr>
            </w:rPrChange>
          </w:rPr>
          <w:t>pièce</w:t>
        </w:r>
      </w:ins>
      <w:ins w:id="13636" w:author="PIERRE" w:date="2013-10-24T12:26:00Z">
        <w:r w:rsidR="00AF2F6F" w:rsidRPr="002D6549">
          <w:rPr>
            <w:rFonts w:ascii="Times New Roman" w:hAnsi="Times New Roman" w:cs="Times New Roman"/>
            <w:i/>
            <w:color w:val="000000" w:themeColor="text1"/>
            <w:sz w:val="24"/>
            <w:szCs w:val="24"/>
            <w:rPrChange w:id="13637" w:author="Leuveld, Koen" w:date="2013-10-24T19:01:00Z">
              <w:rPr>
                <w:rFonts w:ascii="Times New Roman" w:eastAsiaTheme="majorEastAsia" w:hAnsi="Times New Roman" w:cs="Times New Roman"/>
                <w:b/>
                <w:bCs/>
                <w:color w:val="000000" w:themeColor="text1"/>
                <w:sz w:val="24"/>
                <w:szCs w:val="24"/>
                <w:lang w:val="nl-NL" w:eastAsia="en-US"/>
              </w:rPr>
            </w:rPrChange>
          </w:rPr>
          <w:t>s renvoyés sera ajouté au montant que vous avez gardé, et cette somme constituera votre gain.</w:t>
        </w:r>
      </w:ins>
      <w:ins w:id="13638" w:author="Leuveld, Koen" w:date="2013-10-24T19:01:00Z">
        <w:r w:rsidRPr="002D6549">
          <w:rPr>
            <w:rFonts w:ascii="Times New Roman" w:hAnsi="Times New Roman" w:cs="Times New Roman"/>
            <w:i/>
            <w:color w:val="000000" w:themeColor="text1"/>
            <w:sz w:val="24"/>
            <w:szCs w:val="24"/>
            <w:rPrChange w:id="13639" w:author="Leuveld, Koen" w:date="2013-10-24T19:01:00Z">
              <w:rPr>
                <w:rFonts w:ascii="Times New Roman" w:hAnsi="Times New Roman" w:cs="Times New Roman"/>
                <w:color w:val="000000" w:themeColor="text1"/>
                <w:sz w:val="24"/>
                <w:szCs w:val="24"/>
              </w:rPr>
            </w:rPrChange>
          </w:rPr>
          <w:t> »</w:t>
        </w:r>
      </w:ins>
    </w:p>
    <w:p w:rsidR="00726879" w:rsidRPr="00442E10" w:rsidDel="002D6549" w:rsidRDefault="00AF2F6F" w:rsidP="009C61AE">
      <w:pPr>
        <w:pStyle w:val="ListParagraph"/>
        <w:numPr>
          <w:ilvl w:val="0"/>
          <w:numId w:val="4"/>
        </w:numPr>
        <w:spacing w:before="120" w:after="120" w:line="240" w:lineRule="auto"/>
        <w:jc w:val="both"/>
        <w:rPr>
          <w:ins w:id="13640" w:author="PIERRE" w:date="2013-10-24T12:26:00Z"/>
          <w:del w:id="13641" w:author="Leuveld, Koen" w:date="2013-10-24T18:56:00Z"/>
          <w:rFonts w:ascii="Times New Roman" w:hAnsi="Times New Roman" w:cs="Times New Roman"/>
          <w:color w:val="000000" w:themeColor="text1"/>
          <w:sz w:val="24"/>
          <w:szCs w:val="24"/>
        </w:rPr>
        <w:pPrChange w:id="13642" w:author="Leuveld, Koen" w:date="2013-10-24T19:07:00Z">
          <w:pPr>
            <w:pStyle w:val="ListParagraph"/>
            <w:numPr>
              <w:numId w:val="6"/>
            </w:numPr>
            <w:spacing w:before="120" w:after="120" w:line="240" w:lineRule="auto"/>
            <w:ind w:hanging="360"/>
            <w:jc w:val="both"/>
          </w:pPr>
        </w:pPrChange>
      </w:pPr>
      <w:ins w:id="13643" w:author="PIERRE" w:date="2013-10-24T12:26:00Z">
        <w:del w:id="13644" w:author="Leuveld, Koen" w:date="2013-10-24T18:56:00Z">
          <w:r w:rsidRPr="00AF2F6F" w:rsidDel="002D6549">
            <w:rPr>
              <w:rFonts w:ascii="Times New Roman" w:hAnsi="Times New Roman" w:cs="Times New Roman"/>
              <w:color w:val="000000" w:themeColor="text1"/>
              <w:sz w:val="24"/>
              <w:szCs w:val="24"/>
              <w:rPrChange w:id="13645" w:author="PIERRE" w:date="2013-10-24T12:27:00Z">
                <w:rPr>
                  <w:rFonts w:ascii="Times New Roman" w:eastAsiaTheme="majorEastAsia" w:hAnsi="Times New Roman" w:cs="Times New Roman"/>
                  <w:b/>
                  <w:bCs/>
                  <w:color w:val="000000" w:themeColor="text1"/>
                  <w:sz w:val="24"/>
                  <w:szCs w:val="24"/>
                  <w:lang w:val="nl-NL" w:eastAsia="en-US"/>
                </w:rPr>
              </w:rPrChange>
            </w:rPr>
            <w:delText>Tirer au hasard une feuille d’enregistrement de la pile des feuilles d’enregistrement de l’exercice d’investissement co-villageois version B.</w:delText>
          </w:r>
        </w:del>
      </w:ins>
    </w:p>
    <w:p w:rsidR="002D6549" w:rsidRPr="00442E10" w:rsidRDefault="002D6549" w:rsidP="009C61AE">
      <w:pPr>
        <w:pStyle w:val="ListParagraph"/>
        <w:numPr>
          <w:ilvl w:val="0"/>
          <w:numId w:val="4"/>
        </w:numPr>
        <w:spacing w:before="120" w:after="120" w:line="240" w:lineRule="auto"/>
        <w:jc w:val="both"/>
        <w:rPr>
          <w:ins w:id="13646" w:author="Leuveld, Koen" w:date="2013-10-24T18:56:00Z"/>
          <w:rFonts w:ascii="Times New Roman" w:hAnsi="Times New Roman" w:cs="Times New Roman"/>
          <w:color w:val="000000" w:themeColor="text1"/>
          <w:sz w:val="24"/>
          <w:szCs w:val="24"/>
        </w:rPr>
        <w:pPrChange w:id="13647" w:author="Leuveld, Koen" w:date="2013-10-24T19:07:00Z">
          <w:pPr>
            <w:pStyle w:val="ListParagraph"/>
            <w:numPr>
              <w:numId w:val="6"/>
            </w:numPr>
            <w:spacing w:before="120" w:after="120" w:line="240" w:lineRule="auto"/>
            <w:ind w:hanging="360"/>
            <w:jc w:val="both"/>
          </w:pPr>
        </w:pPrChange>
      </w:pPr>
      <w:ins w:id="13648" w:author="Leuveld, Koen" w:date="2013-10-24T18:56:00Z">
        <w:r>
          <w:rPr>
            <w:rFonts w:ascii="Times New Roman" w:hAnsi="Times New Roman" w:cs="Times New Roman"/>
            <w:color w:val="000000" w:themeColor="text1"/>
            <w:sz w:val="24"/>
            <w:szCs w:val="24"/>
          </w:rPr>
          <w:t>Faites t</w:t>
        </w:r>
        <w:r w:rsidRPr="009A34FC">
          <w:rPr>
            <w:rFonts w:ascii="Times New Roman" w:hAnsi="Times New Roman" w:cs="Times New Roman"/>
            <w:color w:val="000000" w:themeColor="text1"/>
            <w:sz w:val="24"/>
            <w:szCs w:val="24"/>
          </w:rPr>
          <w:t>ire</w:t>
        </w:r>
        <w:r>
          <w:rPr>
            <w:rFonts w:ascii="Times New Roman" w:hAnsi="Times New Roman" w:cs="Times New Roman"/>
            <w:color w:val="000000" w:themeColor="text1"/>
            <w:sz w:val="24"/>
            <w:szCs w:val="24"/>
          </w:rPr>
          <w:t>r</w:t>
        </w:r>
        <w:r w:rsidRPr="009A34FC">
          <w:rPr>
            <w:rFonts w:ascii="Times New Roman" w:hAnsi="Times New Roman" w:cs="Times New Roman"/>
            <w:color w:val="000000" w:themeColor="text1"/>
            <w:sz w:val="24"/>
            <w:szCs w:val="24"/>
          </w:rPr>
          <w:t xml:space="preserve"> aléatoirement une </w:t>
        </w:r>
        <w:r>
          <w:rPr>
            <w:rFonts w:ascii="Times New Roman" w:hAnsi="Times New Roman" w:cs="Times New Roman"/>
            <w:color w:val="000000" w:themeColor="text1"/>
            <w:sz w:val="24"/>
            <w:szCs w:val="24"/>
          </w:rPr>
          <w:t xml:space="preserve">enveloppe </w:t>
        </w:r>
        <w:r w:rsidRPr="009A34FC">
          <w:rPr>
            <w:rFonts w:ascii="Times New Roman" w:hAnsi="Times New Roman" w:cs="Times New Roman"/>
            <w:color w:val="000000" w:themeColor="text1"/>
            <w:sz w:val="24"/>
            <w:szCs w:val="24"/>
          </w:rPr>
          <w:t xml:space="preserve">la pile </w:t>
        </w:r>
        <w:r>
          <w:rPr>
            <w:rFonts w:ascii="Times New Roman" w:hAnsi="Times New Roman" w:cs="Times New Roman"/>
            <w:color w:val="000000" w:themeColor="text1"/>
            <w:sz w:val="24"/>
            <w:szCs w:val="24"/>
          </w:rPr>
          <w:t xml:space="preserve">avec les questionnaires </w:t>
        </w:r>
        <w:r w:rsidRPr="009A34FC">
          <w:rPr>
            <w:rFonts w:ascii="Times New Roman" w:hAnsi="Times New Roman" w:cs="Times New Roman"/>
            <w:color w:val="000000" w:themeColor="text1"/>
            <w:sz w:val="24"/>
            <w:szCs w:val="24"/>
          </w:rPr>
          <w:t xml:space="preserve">version B. </w:t>
        </w:r>
      </w:ins>
    </w:p>
    <w:p w:rsidR="00726879" w:rsidRPr="00442E10" w:rsidRDefault="00AF2F6F" w:rsidP="009C61AE">
      <w:pPr>
        <w:pStyle w:val="ListParagraph"/>
        <w:numPr>
          <w:ilvl w:val="0"/>
          <w:numId w:val="4"/>
        </w:numPr>
        <w:spacing w:before="120" w:after="120" w:line="240" w:lineRule="auto"/>
        <w:jc w:val="both"/>
        <w:rPr>
          <w:ins w:id="13649" w:author="PIERRE" w:date="2013-10-24T12:26:00Z"/>
          <w:rFonts w:ascii="Times New Roman" w:hAnsi="Times New Roman" w:cs="Times New Roman"/>
          <w:color w:val="000000" w:themeColor="text1"/>
          <w:sz w:val="24"/>
          <w:szCs w:val="24"/>
        </w:rPr>
        <w:pPrChange w:id="13650" w:author="Leuveld, Koen" w:date="2013-10-24T19:07:00Z">
          <w:pPr>
            <w:pStyle w:val="ListParagraph"/>
            <w:numPr>
              <w:numId w:val="6"/>
            </w:numPr>
            <w:spacing w:before="120" w:after="120" w:line="240" w:lineRule="auto"/>
            <w:ind w:hanging="360"/>
            <w:jc w:val="both"/>
          </w:pPr>
        </w:pPrChange>
      </w:pPr>
      <w:ins w:id="13651" w:author="PIERRE" w:date="2013-10-24T12:26:00Z">
        <w:r w:rsidRPr="00AF2F6F">
          <w:rPr>
            <w:rFonts w:ascii="Times New Roman" w:hAnsi="Times New Roman" w:cs="Times New Roman"/>
            <w:color w:val="000000" w:themeColor="text1"/>
            <w:sz w:val="24"/>
            <w:szCs w:val="24"/>
            <w:rPrChange w:id="13652" w:author="PIERRE" w:date="2013-10-24T12:27:00Z">
              <w:rPr>
                <w:rFonts w:ascii="Times New Roman" w:eastAsiaTheme="majorEastAsia" w:hAnsi="Times New Roman" w:cs="Times New Roman"/>
                <w:b/>
                <w:bCs/>
                <w:color w:val="000000" w:themeColor="text1"/>
                <w:sz w:val="24"/>
                <w:szCs w:val="24"/>
                <w:lang w:val="nl-NL" w:eastAsia="en-US"/>
              </w:rPr>
            </w:rPrChange>
          </w:rPr>
          <w:t>Inscrire  les codes d’identification du ménage de cette fiche dans les colonnes 6 et 7 de la feuille de calcul 2.</w:t>
        </w:r>
      </w:ins>
    </w:p>
    <w:p w:rsidR="00726879" w:rsidRPr="00442E10" w:rsidRDefault="00AF2F6F" w:rsidP="009C61AE">
      <w:pPr>
        <w:pStyle w:val="ListParagraph"/>
        <w:numPr>
          <w:ilvl w:val="0"/>
          <w:numId w:val="4"/>
        </w:numPr>
        <w:spacing w:before="120" w:after="120" w:line="240" w:lineRule="auto"/>
        <w:jc w:val="both"/>
        <w:rPr>
          <w:ins w:id="13653" w:author="PIERRE" w:date="2013-10-24T12:26:00Z"/>
          <w:rFonts w:ascii="Times New Roman" w:hAnsi="Times New Roman" w:cs="Times New Roman"/>
          <w:color w:val="000000" w:themeColor="text1"/>
          <w:sz w:val="24"/>
          <w:szCs w:val="24"/>
        </w:rPr>
        <w:pPrChange w:id="13654" w:author="Leuveld, Koen" w:date="2013-10-24T19:07:00Z">
          <w:pPr>
            <w:pStyle w:val="ListParagraph"/>
            <w:numPr>
              <w:numId w:val="6"/>
            </w:numPr>
            <w:spacing w:before="120" w:after="120" w:line="240" w:lineRule="auto"/>
            <w:ind w:hanging="360"/>
            <w:jc w:val="both"/>
          </w:pPr>
        </w:pPrChange>
      </w:pPr>
      <w:ins w:id="13655" w:author="PIERRE" w:date="2013-10-24T12:26:00Z">
        <w:r w:rsidRPr="00AF2F6F">
          <w:rPr>
            <w:rFonts w:ascii="Times New Roman" w:hAnsi="Times New Roman" w:cs="Times New Roman"/>
            <w:color w:val="000000" w:themeColor="text1"/>
            <w:sz w:val="24"/>
            <w:szCs w:val="24"/>
            <w:rPrChange w:id="13656" w:author="PIERRE" w:date="2013-10-24T12:27:00Z">
              <w:rPr>
                <w:rFonts w:ascii="Times New Roman" w:eastAsiaTheme="majorEastAsia" w:hAnsi="Times New Roman" w:cs="Times New Roman"/>
                <w:b/>
                <w:bCs/>
                <w:color w:val="000000" w:themeColor="text1"/>
                <w:sz w:val="24"/>
                <w:szCs w:val="24"/>
                <w:lang w:val="nl-NL" w:eastAsia="en-US"/>
              </w:rPr>
            </w:rPrChange>
          </w:rPr>
          <w:t>Regarder dans le bac [</w:t>
        </w:r>
        <w:proofErr w:type="spellStart"/>
        <w:r w:rsidRPr="00AF2F6F">
          <w:rPr>
            <w:rFonts w:ascii="Times New Roman" w:hAnsi="Times New Roman" w:cs="Times New Roman"/>
            <w:color w:val="000000" w:themeColor="text1"/>
            <w:sz w:val="24"/>
            <w:szCs w:val="24"/>
            <w:rPrChange w:id="13657" w:author="PIERRE" w:date="2013-10-24T12:27:00Z">
              <w:rPr>
                <w:rFonts w:ascii="Times New Roman" w:eastAsiaTheme="majorEastAsia" w:hAnsi="Times New Roman" w:cs="Times New Roman"/>
                <w:b/>
                <w:bCs/>
                <w:color w:val="000000" w:themeColor="text1"/>
                <w:sz w:val="24"/>
                <w:szCs w:val="24"/>
                <w:lang w:val="nl-NL" w:eastAsia="en-US"/>
              </w:rPr>
            </w:rPrChange>
          </w:rPr>
          <w:t>IVRBXX</w:t>
        </w:r>
        <w:proofErr w:type="spellEnd"/>
        <w:r w:rsidRPr="00AF2F6F">
          <w:rPr>
            <w:rFonts w:ascii="Times New Roman" w:hAnsi="Times New Roman" w:cs="Times New Roman"/>
            <w:color w:val="000000" w:themeColor="text1"/>
            <w:sz w:val="24"/>
            <w:szCs w:val="24"/>
            <w:rPrChange w:id="13658" w:author="PIERRE" w:date="2013-10-24T12:27:00Z">
              <w:rPr>
                <w:rFonts w:ascii="Times New Roman" w:eastAsiaTheme="majorEastAsia" w:hAnsi="Times New Roman" w:cs="Times New Roman"/>
                <w:b/>
                <w:bCs/>
                <w:color w:val="000000" w:themeColor="text1"/>
                <w:sz w:val="24"/>
                <w:szCs w:val="24"/>
                <w:lang w:val="nl-NL" w:eastAsia="en-US"/>
              </w:rPr>
            </w:rPrChange>
          </w:rPr>
          <w:t>] de la feuille d’enregistrement version B, combien de jetons le récepteur a renvoyé (XX est la somme envoyée par l’envoyeur). Noter ce nombre [</w:t>
        </w:r>
        <w:proofErr w:type="spellStart"/>
        <w:r w:rsidRPr="00AF2F6F">
          <w:rPr>
            <w:rFonts w:ascii="Times New Roman" w:hAnsi="Times New Roman" w:cs="Times New Roman"/>
            <w:color w:val="000000" w:themeColor="text1"/>
            <w:sz w:val="24"/>
            <w:szCs w:val="24"/>
            <w:rPrChange w:id="13659" w:author="PIERRE" w:date="2013-10-24T12:27:00Z">
              <w:rPr>
                <w:rFonts w:ascii="Times New Roman" w:eastAsiaTheme="majorEastAsia" w:hAnsi="Times New Roman" w:cs="Times New Roman"/>
                <w:b/>
                <w:bCs/>
                <w:color w:val="000000" w:themeColor="text1"/>
                <w:sz w:val="24"/>
                <w:szCs w:val="24"/>
                <w:lang w:val="nl-NL" w:eastAsia="en-US"/>
              </w:rPr>
            </w:rPrChange>
          </w:rPr>
          <w:t>IVRBXX</w:t>
        </w:r>
        <w:proofErr w:type="spellEnd"/>
        <w:r w:rsidRPr="00AF2F6F">
          <w:rPr>
            <w:rFonts w:ascii="Times New Roman" w:hAnsi="Times New Roman" w:cs="Times New Roman"/>
            <w:color w:val="000000" w:themeColor="text1"/>
            <w:sz w:val="24"/>
            <w:szCs w:val="24"/>
            <w:rPrChange w:id="13660" w:author="PIERRE" w:date="2013-10-24T12:27:00Z">
              <w:rPr>
                <w:rFonts w:ascii="Times New Roman" w:eastAsiaTheme="majorEastAsia" w:hAnsi="Times New Roman" w:cs="Times New Roman"/>
                <w:b/>
                <w:bCs/>
                <w:color w:val="000000" w:themeColor="text1"/>
                <w:sz w:val="24"/>
                <w:szCs w:val="24"/>
                <w:lang w:val="nl-NL" w:eastAsia="en-US"/>
              </w:rPr>
            </w:rPrChange>
          </w:rPr>
          <w:t xml:space="preserve">] dans la colonne 8 de la feuille de calcul 2; </w:t>
        </w:r>
      </w:ins>
    </w:p>
    <w:p w:rsidR="00726879" w:rsidRPr="00442E10" w:rsidRDefault="00AF2F6F" w:rsidP="009C61AE">
      <w:pPr>
        <w:pStyle w:val="ListParagraph"/>
        <w:numPr>
          <w:ilvl w:val="0"/>
          <w:numId w:val="4"/>
        </w:numPr>
        <w:spacing w:before="120" w:after="120" w:line="240" w:lineRule="auto"/>
        <w:jc w:val="both"/>
        <w:rPr>
          <w:ins w:id="13661" w:author="PIERRE" w:date="2013-10-24T12:26:00Z"/>
          <w:rFonts w:ascii="Times New Roman" w:hAnsi="Times New Roman" w:cs="Times New Roman"/>
          <w:color w:val="000000" w:themeColor="text1"/>
          <w:sz w:val="24"/>
          <w:szCs w:val="24"/>
        </w:rPr>
        <w:pPrChange w:id="13662" w:author="Leuveld, Koen" w:date="2013-10-24T19:07:00Z">
          <w:pPr>
            <w:pStyle w:val="ListParagraph"/>
            <w:numPr>
              <w:numId w:val="6"/>
            </w:numPr>
            <w:spacing w:before="120" w:after="120" w:line="240" w:lineRule="auto"/>
            <w:ind w:hanging="360"/>
            <w:jc w:val="both"/>
          </w:pPr>
        </w:pPrChange>
      </w:pPr>
      <w:ins w:id="13663" w:author="PIERRE" w:date="2013-10-24T12:26:00Z">
        <w:r w:rsidRPr="00AF2F6F">
          <w:rPr>
            <w:rFonts w:ascii="Times New Roman" w:hAnsi="Times New Roman" w:cs="Times New Roman"/>
            <w:color w:val="000000" w:themeColor="text1"/>
            <w:sz w:val="24"/>
            <w:szCs w:val="24"/>
            <w:rPrChange w:id="13664" w:author="PIERRE" w:date="2013-10-24T12:27:00Z">
              <w:rPr>
                <w:rFonts w:ascii="Times New Roman" w:eastAsiaTheme="majorEastAsia" w:hAnsi="Times New Roman" w:cs="Times New Roman"/>
                <w:b/>
                <w:bCs/>
                <w:color w:val="000000" w:themeColor="text1"/>
                <w:sz w:val="24"/>
                <w:szCs w:val="24"/>
                <w:lang w:val="nl-NL" w:eastAsia="en-US"/>
              </w:rPr>
            </w:rPrChange>
          </w:rPr>
          <w:t>Noter le montant total  du paiement dans la colonne 13 de la feuille de calcul 2. C’est égal à la colonne 5 plus la colonne 8 de cette fiche.</w:t>
        </w:r>
      </w:ins>
    </w:p>
    <w:p w:rsidR="00726879" w:rsidRPr="00442E10" w:rsidRDefault="00AF2F6F" w:rsidP="009C61AE">
      <w:pPr>
        <w:pStyle w:val="ListParagraph"/>
        <w:numPr>
          <w:ilvl w:val="0"/>
          <w:numId w:val="4"/>
        </w:numPr>
        <w:spacing w:before="120" w:after="120" w:line="240" w:lineRule="auto"/>
        <w:jc w:val="both"/>
        <w:rPr>
          <w:ins w:id="13665" w:author="PIERRE" w:date="2013-10-24T12:26:00Z"/>
          <w:rFonts w:ascii="Times New Roman" w:hAnsi="Times New Roman" w:cs="Times New Roman"/>
          <w:color w:val="000000" w:themeColor="text1"/>
          <w:sz w:val="24"/>
          <w:szCs w:val="24"/>
        </w:rPr>
        <w:pPrChange w:id="13666" w:author="Leuveld, Koen" w:date="2013-10-24T19:07:00Z">
          <w:pPr>
            <w:pStyle w:val="ListParagraph"/>
            <w:numPr>
              <w:numId w:val="6"/>
            </w:numPr>
            <w:spacing w:before="120" w:after="120" w:line="240" w:lineRule="auto"/>
            <w:ind w:hanging="360"/>
            <w:jc w:val="both"/>
          </w:pPr>
        </w:pPrChange>
      </w:pPr>
      <w:ins w:id="13667" w:author="PIERRE" w:date="2013-10-24T12:26:00Z">
        <w:r w:rsidRPr="00AF2F6F">
          <w:rPr>
            <w:rFonts w:ascii="Times New Roman" w:hAnsi="Times New Roman" w:cs="Times New Roman"/>
            <w:color w:val="000000" w:themeColor="text1"/>
            <w:sz w:val="24"/>
            <w:szCs w:val="24"/>
            <w:rPrChange w:id="13668" w:author="PIERRE" w:date="2013-10-24T12:27:00Z">
              <w:rPr>
                <w:rFonts w:ascii="Times New Roman" w:eastAsiaTheme="majorEastAsia" w:hAnsi="Times New Roman" w:cs="Times New Roman"/>
                <w:b/>
                <w:bCs/>
                <w:color w:val="000000" w:themeColor="text1"/>
                <w:sz w:val="24"/>
                <w:szCs w:val="24"/>
                <w:lang w:val="nl-NL" w:eastAsia="en-US"/>
              </w:rPr>
            </w:rPrChange>
          </w:rPr>
          <w:t>Expliquez ceci au participant</w:t>
        </w:r>
      </w:ins>
    </w:p>
    <w:p w:rsidR="00726879" w:rsidRPr="002D6549" w:rsidRDefault="002D6549" w:rsidP="000B6746">
      <w:pPr>
        <w:pStyle w:val="ListParagraph"/>
        <w:numPr>
          <w:ilvl w:val="0"/>
          <w:numId w:val="58"/>
        </w:numPr>
        <w:spacing w:before="120" w:after="120" w:line="240" w:lineRule="auto"/>
        <w:jc w:val="both"/>
        <w:rPr>
          <w:ins w:id="13669" w:author="PIERRE" w:date="2013-10-24T12:26:00Z"/>
          <w:rFonts w:ascii="Times New Roman" w:hAnsi="Times New Roman" w:cs="Times New Roman"/>
          <w:i/>
          <w:color w:val="000000" w:themeColor="text1"/>
          <w:sz w:val="24"/>
          <w:szCs w:val="24"/>
          <w:rPrChange w:id="13670" w:author="Leuveld, Koen" w:date="2013-10-24T19:01:00Z">
            <w:rPr>
              <w:ins w:id="13671" w:author="PIERRE" w:date="2013-10-24T12:26:00Z"/>
              <w:rFonts w:ascii="Times New Roman" w:hAnsi="Times New Roman" w:cs="Times New Roman"/>
              <w:color w:val="000000" w:themeColor="text1"/>
              <w:sz w:val="24"/>
              <w:szCs w:val="24"/>
            </w:rPr>
          </w:rPrChange>
        </w:rPr>
        <w:pPrChange w:id="13672" w:author="Leuveld, Koen" w:date="2013-10-24T19:14:00Z">
          <w:pPr>
            <w:pStyle w:val="ListParagraph"/>
            <w:numPr>
              <w:ilvl w:val="1"/>
              <w:numId w:val="6"/>
            </w:numPr>
            <w:spacing w:before="120" w:after="120" w:line="240" w:lineRule="auto"/>
            <w:ind w:left="1440" w:hanging="360"/>
            <w:jc w:val="both"/>
          </w:pPr>
        </w:pPrChange>
      </w:pPr>
      <w:ins w:id="13673" w:author="Leuveld, Koen" w:date="2013-10-24T19:01:00Z">
        <w:r w:rsidRPr="002D6549">
          <w:rPr>
            <w:rFonts w:ascii="Times New Roman" w:hAnsi="Times New Roman" w:cs="Times New Roman"/>
            <w:i/>
            <w:color w:val="000000" w:themeColor="text1"/>
            <w:sz w:val="24"/>
            <w:szCs w:val="24"/>
            <w:rPrChange w:id="13674" w:author="Leuveld, Koen" w:date="2013-10-24T19:01:00Z">
              <w:rPr>
                <w:rFonts w:ascii="Times New Roman" w:hAnsi="Times New Roman" w:cs="Times New Roman"/>
                <w:color w:val="000000" w:themeColor="text1"/>
                <w:sz w:val="24"/>
                <w:szCs w:val="24"/>
              </w:rPr>
            </w:rPrChange>
          </w:rPr>
          <w:lastRenderedPageBreak/>
          <w:t>« </w:t>
        </w:r>
      </w:ins>
      <w:ins w:id="13675" w:author="PIERRE" w:date="2013-10-24T12:26:00Z">
        <w:r w:rsidR="00AF2F6F" w:rsidRPr="002D6549">
          <w:rPr>
            <w:rFonts w:ascii="Times New Roman" w:hAnsi="Times New Roman" w:cs="Times New Roman"/>
            <w:i/>
            <w:color w:val="000000" w:themeColor="text1"/>
            <w:sz w:val="24"/>
            <w:szCs w:val="24"/>
            <w:rPrChange w:id="13676" w:author="Leuveld, Koen" w:date="2013-10-24T19:01:00Z">
              <w:rPr>
                <w:rFonts w:ascii="Times New Roman" w:eastAsiaTheme="majorEastAsia" w:hAnsi="Times New Roman" w:cs="Times New Roman"/>
                <w:b/>
                <w:bCs/>
                <w:color w:val="000000" w:themeColor="text1"/>
                <w:sz w:val="24"/>
                <w:szCs w:val="24"/>
                <w:lang w:val="nl-NL" w:eastAsia="en-US"/>
              </w:rPr>
            </w:rPrChange>
          </w:rPr>
          <w:t xml:space="preserve">Vous avez gardé [IVSA02] et envoyé [IVSA01] </w:t>
        </w:r>
        <w:del w:id="13677" w:author="Leuveld, Koen" w:date="2013-10-24T16:26:00Z">
          <w:r w:rsidR="00AF2F6F" w:rsidRPr="002D6549" w:rsidDel="00D66175">
            <w:rPr>
              <w:rFonts w:ascii="Times New Roman" w:hAnsi="Times New Roman" w:cs="Times New Roman"/>
              <w:i/>
              <w:color w:val="000000" w:themeColor="text1"/>
              <w:sz w:val="24"/>
              <w:szCs w:val="24"/>
              <w:rPrChange w:id="13678" w:author="Leuveld, Koen" w:date="2013-10-24T19:01:00Z">
                <w:rPr>
                  <w:rFonts w:ascii="Times New Roman" w:eastAsiaTheme="majorEastAsia" w:hAnsi="Times New Roman" w:cs="Times New Roman"/>
                  <w:b/>
                  <w:bCs/>
                  <w:color w:val="000000" w:themeColor="text1"/>
                  <w:sz w:val="24"/>
                  <w:szCs w:val="24"/>
                  <w:lang w:val="nl-NL" w:eastAsia="en-US"/>
                </w:rPr>
              </w:rPrChange>
            </w:rPr>
            <w:delText>coupon</w:delText>
          </w:r>
        </w:del>
      </w:ins>
      <w:ins w:id="13679" w:author="Leuveld, Koen" w:date="2013-10-24T16:26:00Z">
        <w:r w:rsidR="00D66175" w:rsidRPr="002D6549">
          <w:rPr>
            <w:rFonts w:ascii="Times New Roman" w:hAnsi="Times New Roman" w:cs="Times New Roman"/>
            <w:i/>
            <w:color w:val="000000" w:themeColor="text1"/>
            <w:sz w:val="24"/>
            <w:szCs w:val="24"/>
            <w:rPrChange w:id="13680" w:author="Leuveld, Koen" w:date="2013-10-24T19:01:00Z">
              <w:rPr>
                <w:rFonts w:ascii="Times New Roman" w:hAnsi="Times New Roman" w:cs="Times New Roman"/>
                <w:color w:val="000000" w:themeColor="text1"/>
                <w:sz w:val="24"/>
                <w:szCs w:val="24"/>
              </w:rPr>
            </w:rPrChange>
          </w:rPr>
          <w:t>pièce</w:t>
        </w:r>
      </w:ins>
      <w:ins w:id="13681" w:author="PIERRE" w:date="2013-10-24T12:26:00Z">
        <w:r w:rsidR="00AF2F6F" w:rsidRPr="002D6549">
          <w:rPr>
            <w:rFonts w:ascii="Times New Roman" w:hAnsi="Times New Roman" w:cs="Times New Roman"/>
            <w:i/>
            <w:color w:val="000000" w:themeColor="text1"/>
            <w:sz w:val="24"/>
            <w:szCs w:val="24"/>
            <w:rPrChange w:id="13682" w:author="Leuveld, Koen" w:date="2013-10-24T19:01:00Z">
              <w:rPr>
                <w:rFonts w:ascii="Times New Roman" w:eastAsiaTheme="majorEastAsia" w:hAnsi="Times New Roman" w:cs="Times New Roman"/>
                <w:b/>
                <w:bCs/>
                <w:color w:val="000000" w:themeColor="text1"/>
                <w:sz w:val="24"/>
                <w:szCs w:val="24"/>
                <w:lang w:val="nl-NL" w:eastAsia="en-US"/>
              </w:rPr>
            </w:rPrChange>
          </w:rPr>
          <w:t>s.</w:t>
        </w:r>
      </w:ins>
      <w:ins w:id="13683" w:author="Leuveld, Koen" w:date="2013-10-24T19:01:00Z">
        <w:r w:rsidRPr="002D6549">
          <w:rPr>
            <w:rFonts w:ascii="Times New Roman" w:hAnsi="Times New Roman" w:cs="Times New Roman"/>
            <w:i/>
            <w:color w:val="000000" w:themeColor="text1"/>
            <w:sz w:val="24"/>
            <w:szCs w:val="24"/>
            <w:rPrChange w:id="13684" w:author="Leuveld, Koen" w:date="2013-10-24T19:01:00Z">
              <w:rPr>
                <w:rFonts w:ascii="Times New Roman" w:hAnsi="Times New Roman" w:cs="Times New Roman"/>
                <w:color w:val="000000" w:themeColor="text1"/>
                <w:sz w:val="24"/>
                <w:szCs w:val="24"/>
              </w:rPr>
            </w:rPrChange>
          </w:rPr>
          <w:t> »</w:t>
        </w:r>
      </w:ins>
      <w:ins w:id="13685" w:author="PIERRE" w:date="2013-10-24T12:26:00Z">
        <w:r w:rsidR="00AF2F6F" w:rsidRPr="002D6549">
          <w:rPr>
            <w:rFonts w:ascii="Times New Roman" w:hAnsi="Times New Roman" w:cs="Times New Roman"/>
            <w:i/>
            <w:color w:val="000000" w:themeColor="text1"/>
            <w:sz w:val="24"/>
            <w:szCs w:val="24"/>
            <w:rPrChange w:id="13686" w:author="Leuveld, Koen" w:date="2013-10-24T19:01:00Z">
              <w:rPr>
                <w:rFonts w:ascii="Times New Roman" w:eastAsiaTheme="majorEastAsia" w:hAnsi="Times New Roman" w:cs="Times New Roman"/>
                <w:b/>
                <w:bCs/>
                <w:color w:val="000000" w:themeColor="text1"/>
                <w:sz w:val="24"/>
                <w:szCs w:val="24"/>
                <w:lang w:val="nl-NL" w:eastAsia="en-US"/>
              </w:rPr>
            </w:rPrChange>
          </w:rPr>
          <w:t xml:space="preserve"> </w:t>
        </w:r>
      </w:ins>
    </w:p>
    <w:p w:rsidR="00726879" w:rsidRPr="002D6549" w:rsidRDefault="002D6549" w:rsidP="000B6746">
      <w:pPr>
        <w:pStyle w:val="ListParagraph"/>
        <w:numPr>
          <w:ilvl w:val="0"/>
          <w:numId w:val="58"/>
        </w:numPr>
        <w:spacing w:before="120" w:after="120" w:line="240" w:lineRule="auto"/>
        <w:jc w:val="both"/>
        <w:rPr>
          <w:ins w:id="13687" w:author="PIERRE" w:date="2013-10-24T12:26:00Z"/>
          <w:rFonts w:ascii="Times New Roman" w:hAnsi="Times New Roman" w:cs="Times New Roman"/>
          <w:i/>
          <w:color w:val="000000" w:themeColor="text1"/>
          <w:sz w:val="24"/>
          <w:szCs w:val="24"/>
          <w:rPrChange w:id="13688" w:author="Leuveld, Koen" w:date="2013-10-24T19:01:00Z">
            <w:rPr>
              <w:ins w:id="13689" w:author="PIERRE" w:date="2013-10-24T12:26:00Z"/>
              <w:rFonts w:ascii="Times New Roman" w:hAnsi="Times New Roman" w:cs="Times New Roman"/>
              <w:color w:val="000000" w:themeColor="text1"/>
              <w:sz w:val="24"/>
              <w:szCs w:val="24"/>
            </w:rPr>
          </w:rPrChange>
        </w:rPr>
        <w:pPrChange w:id="13690" w:author="Leuveld, Koen" w:date="2013-10-24T19:14:00Z">
          <w:pPr>
            <w:pStyle w:val="ListParagraph"/>
            <w:numPr>
              <w:ilvl w:val="1"/>
              <w:numId w:val="6"/>
            </w:numPr>
            <w:spacing w:before="120" w:after="120" w:line="240" w:lineRule="auto"/>
            <w:ind w:left="1440" w:hanging="360"/>
            <w:jc w:val="both"/>
          </w:pPr>
        </w:pPrChange>
      </w:pPr>
      <w:ins w:id="13691" w:author="Leuveld, Koen" w:date="2013-10-24T19:01:00Z">
        <w:r w:rsidRPr="002D6549">
          <w:rPr>
            <w:rFonts w:ascii="Times New Roman" w:hAnsi="Times New Roman" w:cs="Times New Roman"/>
            <w:i/>
            <w:color w:val="000000" w:themeColor="text1"/>
            <w:sz w:val="24"/>
            <w:szCs w:val="24"/>
            <w:rPrChange w:id="13692" w:author="Leuveld, Koen" w:date="2013-10-24T19:01:00Z">
              <w:rPr>
                <w:rFonts w:ascii="Times New Roman" w:hAnsi="Times New Roman" w:cs="Times New Roman"/>
                <w:color w:val="000000" w:themeColor="text1"/>
                <w:sz w:val="24"/>
                <w:szCs w:val="24"/>
              </w:rPr>
            </w:rPrChange>
          </w:rPr>
          <w:t>« </w:t>
        </w:r>
      </w:ins>
      <w:ins w:id="13693" w:author="PIERRE" w:date="2013-10-24T12:26:00Z">
        <w:r w:rsidR="00AF2F6F" w:rsidRPr="002D6549">
          <w:rPr>
            <w:rFonts w:ascii="Times New Roman" w:hAnsi="Times New Roman" w:cs="Times New Roman"/>
            <w:i/>
            <w:color w:val="000000" w:themeColor="text1"/>
            <w:sz w:val="24"/>
            <w:szCs w:val="24"/>
            <w:rPrChange w:id="13694" w:author="Leuveld, Koen" w:date="2013-10-24T19:01:00Z">
              <w:rPr>
                <w:rFonts w:ascii="Times New Roman" w:eastAsiaTheme="majorEastAsia" w:hAnsi="Times New Roman" w:cs="Times New Roman"/>
                <w:b/>
                <w:bCs/>
                <w:color w:val="000000" w:themeColor="text1"/>
                <w:sz w:val="24"/>
                <w:szCs w:val="24"/>
                <w:lang w:val="nl-NL" w:eastAsia="en-US"/>
              </w:rPr>
            </w:rPrChange>
          </w:rPr>
          <w:t>De ce montant envoyé, le récepteur a renvoyé [</w:t>
        </w:r>
        <w:proofErr w:type="spellStart"/>
        <w:r w:rsidR="00AF2F6F" w:rsidRPr="002D6549">
          <w:rPr>
            <w:rFonts w:ascii="Times New Roman" w:hAnsi="Times New Roman" w:cs="Times New Roman"/>
            <w:i/>
            <w:color w:val="000000" w:themeColor="text1"/>
            <w:sz w:val="24"/>
            <w:szCs w:val="24"/>
            <w:rPrChange w:id="13695" w:author="Leuveld, Koen" w:date="2013-10-24T19:01:00Z">
              <w:rPr>
                <w:rFonts w:ascii="Times New Roman" w:eastAsiaTheme="majorEastAsia" w:hAnsi="Times New Roman" w:cs="Times New Roman"/>
                <w:b/>
                <w:bCs/>
                <w:color w:val="000000" w:themeColor="text1"/>
                <w:sz w:val="24"/>
                <w:szCs w:val="24"/>
                <w:lang w:val="nl-NL" w:eastAsia="en-US"/>
              </w:rPr>
            </w:rPrChange>
          </w:rPr>
          <w:t>IVRBXX</w:t>
        </w:r>
        <w:proofErr w:type="spellEnd"/>
        <w:r w:rsidR="00AF2F6F" w:rsidRPr="002D6549">
          <w:rPr>
            <w:rFonts w:ascii="Times New Roman" w:hAnsi="Times New Roman" w:cs="Times New Roman"/>
            <w:i/>
            <w:color w:val="000000" w:themeColor="text1"/>
            <w:sz w:val="24"/>
            <w:szCs w:val="24"/>
            <w:rPrChange w:id="13696" w:author="Leuveld, Koen" w:date="2013-10-24T19:01:00Z">
              <w:rPr>
                <w:rFonts w:ascii="Times New Roman" w:eastAsiaTheme="majorEastAsia" w:hAnsi="Times New Roman" w:cs="Times New Roman"/>
                <w:b/>
                <w:bCs/>
                <w:color w:val="000000" w:themeColor="text1"/>
                <w:sz w:val="24"/>
                <w:szCs w:val="24"/>
                <w:lang w:val="nl-NL" w:eastAsia="en-US"/>
              </w:rPr>
            </w:rPrChange>
          </w:rPr>
          <w:t xml:space="preserve">] </w:t>
        </w:r>
        <w:del w:id="13697" w:author="Leuveld, Koen" w:date="2013-10-24T16:26:00Z">
          <w:r w:rsidR="00AF2F6F" w:rsidRPr="002D6549" w:rsidDel="00D66175">
            <w:rPr>
              <w:rFonts w:ascii="Times New Roman" w:hAnsi="Times New Roman" w:cs="Times New Roman"/>
              <w:i/>
              <w:color w:val="000000" w:themeColor="text1"/>
              <w:sz w:val="24"/>
              <w:szCs w:val="24"/>
              <w:rPrChange w:id="13698" w:author="Leuveld, Koen" w:date="2013-10-24T19:01:00Z">
                <w:rPr>
                  <w:rFonts w:ascii="Times New Roman" w:eastAsiaTheme="majorEastAsia" w:hAnsi="Times New Roman" w:cs="Times New Roman"/>
                  <w:b/>
                  <w:bCs/>
                  <w:color w:val="000000" w:themeColor="text1"/>
                  <w:sz w:val="24"/>
                  <w:szCs w:val="24"/>
                  <w:lang w:val="nl-NL" w:eastAsia="en-US"/>
                </w:rPr>
              </w:rPrChange>
            </w:rPr>
            <w:delText>coupon</w:delText>
          </w:r>
        </w:del>
      </w:ins>
      <w:ins w:id="13699" w:author="Leuveld, Koen" w:date="2013-10-24T16:26:00Z">
        <w:r w:rsidR="00D66175" w:rsidRPr="002D6549">
          <w:rPr>
            <w:rFonts w:ascii="Times New Roman" w:hAnsi="Times New Roman" w:cs="Times New Roman"/>
            <w:i/>
            <w:color w:val="000000" w:themeColor="text1"/>
            <w:sz w:val="24"/>
            <w:szCs w:val="24"/>
            <w:rPrChange w:id="13700" w:author="Leuveld, Koen" w:date="2013-10-24T19:01:00Z">
              <w:rPr>
                <w:rFonts w:ascii="Times New Roman" w:hAnsi="Times New Roman" w:cs="Times New Roman"/>
                <w:color w:val="000000" w:themeColor="text1"/>
                <w:sz w:val="24"/>
                <w:szCs w:val="24"/>
              </w:rPr>
            </w:rPrChange>
          </w:rPr>
          <w:t>pièce</w:t>
        </w:r>
      </w:ins>
      <w:ins w:id="13701" w:author="PIERRE" w:date="2013-10-24T12:26:00Z">
        <w:r w:rsidR="00AF2F6F" w:rsidRPr="002D6549">
          <w:rPr>
            <w:rFonts w:ascii="Times New Roman" w:hAnsi="Times New Roman" w:cs="Times New Roman"/>
            <w:i/>
            <w:color w:val="000000" w:themeColor="text1"/>
            <w:sz w:val="24"/>
            <w:szCs w:val="24"/>
            <w:rPrChange w:id="13702" w:author="Leuveld, Koen" w:date="2013-10-24T19:01:00Z">
              <w:rPr>
                <w:rFonts w:ascii="Times New Roman" w:eastAsiaTheme="majorEastAsia" w:hAnsi="Times New Roman" w:cs="Times New Roman"/>
                <w:b/>
                <w:bCs/>
                <w:color w:val="000000" w:themeColor="text1"/>
                <w:sz w:val="24"/>
                <w:szCs w:val="24"/>
                <w:lang w:val="nl-NL" w:eastAsia="en-US"/>
              </w:rPr>
            </w:rPrChange>
          </w:rPr>
          <w:t>s.</w:t>
        </w:r>
      </w:ins>
      <w:ins w:id="13703" w:author="Leuveld, Koen" w:date="2013-10-24T19:01:00Z">
        <w:r w:rsidRPr="002D6549">
          <w:rPr>
            <w:rFonts w:ascii="Times New Roman" w:hAnsi="Times New Roman" w:cs="Times New Roman"/>
            <w:i/>
            <w:color w:val="000000" w:themeColor="text1"/>
            <w:sz w:val="24"/>
            <w:szCs w:val="24"/>
            <w:rPrChange w:id="13704" w:author="Leuveld, Koen" w:date="2013-10-24T19:01:00Z">
              <w:rPr>
                <w:rFonts w:ascii="Times New Roman" w:hAnsi="Times New Roman" w:cs="Times New Roman"/>
                <w:color w:val="000000" w:themeColor="text1"/>
                <w:sz w:val="24"/>
                <w:szCs w:val="24"/>
              </w:rPr>
            </w:rPrChange>
          </w:rPr>
          <w:t> »</w:t>
        </w:r>
      </w:ins>
    </w:p>
    <w:p w:rsidR="00726879" w:rsidRPr="002D6549" w:rsidRDefault="002D6549" w:rsidP="000B6746">
      <w:pPr>
        <w:pStyle w:val="ListParagraph"/>
        <w:numPr>
          <w:ilvl w:val="0"/>
          <w:numId w:val="58"/>
        </w:numPr>
        <w:spacing w:before="120" w:after="120" w:line="240" w:lineRule="auto"/>
        <w:jc w:val="both"/>
        <w:rPr>
          <w:ins w:id="13705" w:author="PIERRE" w:date="2013-10-24T12:26:00Z"/>
          <w:rFonts w:ascii="Times New Roman" w:hAnsi="Times New Roman" w:cs="Times New Roman"/>
          <w:i/>
          <w:color w:val="000000" w:themeColor="text1"/>
          <w:sz w:val="24"/>
          <w:szCs w:val="24"/>
          <w:rPrChange w:id="13706" w:author="Leuveld, Koen" w:date="2013-10-24T19:01:00Z">
            <w:rPr>
              <w:ins w:id="13707" w:author="PIERRE" w:date="2013-10-24T12:26:00Z"/>
              <w:rFonts w:ascii="Times New Roman" w:hAnsi="Times New Roman" w:cs="Times New Roman"/>
              <w:color w:val="000000" w:themeColor="text1"/>
              <w:sz w:val="24"/>
              <w:szCs w:val="24"/>
            </w:rPr>
          </w:rPrChange>
        </w:rPr>
        <w:pPrChange w:id="13708" w:author="Leuveld, Koen" w:date="2013-10-24T19:14:00Z">
          <w:pPr>
            <w:pStyle w:val="ListParagraph"/>
            <w:numPr>
              <w:ilvl w:val="1"/>
              <w:numId w:val="6"/>
            </w:numPr>
            <w:spacing w:before="120" w:after="120" w:line="240" w:lineRule="auto"/>
            <w:ind w:left="1440" w:hanging="360"/>
            <w:jc w:val="both"/>
          </w:pPr>
        </w:pPrChange>
      </w:pPr>
      <w:ins w:id="13709" w:author="Leuveld, Koen" w:date="2013-10-24T19:01:00Z">
        <w:r w:rsidRPr="002D6549">
          <w:rPr>
            <w:rFonts w:ascii="Times New Roman" w:hAnsi="Times New Roman" w:cs="Times New Roman"/>
            <w:i/>
            <w:color w:val="000000" w:themeColor="text1"/>
            <w:sz w:val="24"/>
            <w:szCs w:val="24"/>
            <w:rPrChange w:id="13710" w:author="Leuveld, Koen" w:date="2013-10-24T19:01:00Z">
              <w:rPr>
                <w:rFonts w:ascii="Times New Roman" w:hAnsi="Times New Roman" w:cs="Times New Roman"/>
                <w:color w:val="000000" w:themeColor="text1"/>
                <w:sz w:val="24"/>
                <w:szCs w:val="24"/>
              </w:rPr>
            </w:rPrChange>
          </w:rPr>
          <w:t>« </w:t>
        </w:r>
      </w:ins>
      <w:ins w:id="13711" w:author="PIERRE" w:date="2013-10-24T12:26:00Z">
        <w:r w:rsidR="00AF2F6F" w:rsidRPr="002D6549">
          <w:rPr>
            <w:rFonts w:ascii="Times New Roman" w:hAnsi="Times New Roman" w:cs="Times New Roman"/>
            <w:i/>
            <w:color w:val="000000" w:themeColor="text1"/>
            <w:sz w:val="24"/>
            <w:szCs w:val="24"/>
            <w:rPrChange w:id="13712" w:author="Leuveld, Koen" w:date="2013-10-24T19:01:00Z">
              <w:rPr>
                <w:rFonts w:ascii="Times New Roman" w:eastAsiaTheme="majorEastAsia" w:hAnsi="Times New Roman" w:cs="Times New Roman"/>
                <w:b/>
                <w:bCs/>
                <w:color w:val="000000" w:themeColor="text1"/>
                <w:sz w:val="24"/>
                <w:szCs w:val="24"/>
                <w:lang w:val="nl-NL" w:eastAsia="en-US"/>
              </w:rPr>
            </w:rPrChange>
          </w:rPr>
          <w:t>Donc votre gain final est [IVSA02] + [</w:t>
        </w:r>
        <w:proofErr w:type="spellStart"/>
        <w:r w:rsidR="00AF2F6F" w:rsidRPr="002D6549">
          <w:rPr>
            <w:rFonts w:ascii="Times New Roman" w:hAnsi="Times New Roman" w:cs="Times New Roman"/>
            <w:i/>
            <w:color w:val="000000" w:themeColor="text1"/>
            <w:sz w:val="24"/>
            <w:szCs w:val="24"/>
            <w:rPrChange w:id="13713" w:author="Leuveld, Koen" w:date="2013-10-24T19:01:00Z">
              <w:rPr>
                <w:rFonts w:ascii="Times New Roman" w:eastAsiaTheme="majorEastAsia" w:hAnsi="Times New Roman" w:cs="Times New Roman"/>
                <w:b/>
                <w:bCs/>
                <w:color w:val="000000" w:themeColor="text1"/>
                <w:sz w:val="24"/>
                <w:szCs w:val="24"/>
                <w:lang w:val="nl-NL" w:eastAsia="en-US"/>
              </w:rPr>
            </w:rPrChange>
          </w:rPr>
          <w:t>IVRBXX</w:t>
        </w:r>
        <w:proofErr w:type="spellEnd"/>
        <w:r w:rsidR="00AF2F6F" w:rsidRPr="002D6549">
          <w:rPr>
            <w:rFonts w:ascii="Times New Roman" w:hAnsi="Times New Roman" w:cs="Times New Roman"/>
            <w:i/>
            <w:color w:val="000000" w:themeColor="text1"/>
            <w:sz w:val="24"/>
            <w:szCs w:val="24"/>
            <w:rPrChange w:id="13714" w:author="Leuveld, Koen" w:date="2013-10-24T19:01:00Z">
              <w:rPr>
                <w:rFonts w:ascii="Times New Roman" w:eastAsiaTheme="majorEastAsia" w:hAnsi="Times New Roman" w:cs="Times New Roman"/>
                <w:b/>
                <w:bCs/>
                <w:color w:val="000000" w:themeColor="text1"/>
                <w:sz w:val="24"/>
                <w:szCs w:val="24"/>
                <w:lang w:val="nl-NL" w:eastAsia="en-US"/>
              </w:rPr>
            </w:rPrChange>
          </w:rPr>
          <w:t xml:space="preserve">] </w:t>
        </w:r>
        <w:del w:id="13715" w:author="Leuveld, Koen" w:date="2013-10-24T16:26:00Z">
          <w:r w:rsidR="00AF2F6F" w:rsidRPr="002D6549" w:rsidDel="00D66175">
            <w:rPr>
              <w:rFonts w:ascii="Times New Roman" w:hAnsi="Times New Roman" w:cs="Times New Roman"/>
              <w:i/>
              <w:color w:val="000000" w:themeColor="text1"/>
              <w:sz w:val="24"/>
              <w:szCs w:val="24"/>
              <w:rPrChange w:id="13716" w:author="Leuveld, Koen" w:date="2013-10-24T19:01:00Z">
                <w:rPr>
                  <w:rFonts w:ascii="Times New Roman" w:eastAsiaTheme="majorEastAsia" w:hAnsi="Times New Roman" w:cs="Times New Roman"/>
                  <w:b/>
                  <w:bCs/>
                  <w:color w:val="000000" w:themeColor="text1"/>
                  <w:sz w:val="24"/>
                  <w:szCs w:val="24"/>
                  <w:lang w:val="nl-NL" w:eastAsia="en-US"/>
                </w:rPr>
              </w:rPrChange>
            </w:rPr>
            <w:delText>coupon</w:delText>
          </w:r>
        </w:del>
      </w:ins>
      <w:ins w:id="13717" w:author="Leuveld, Koen" w:date="2013-10-24T16:26:00Z">
        <w:r w:rsidR="00D66175" w:rsidRPr="002D6549">
          <w:rPr>
            <w:rFonts w:ascii="Times New Roman" w:hAnsi="Times New Roman" w:cs="Times New Roman"/>
            <w:i/>
            <w:color w:val="000000" w:themeColor="text1"/>
            <w:sz w:val="24"/>
            <w:szCs w:val="24"/>
            <w:rPrChange w:id="13718" w:author="Leuveld, Koen" w:date="2013-10-24T19:01:00Z">
              <w:rPr>
                <w:rFonts w:ascii="Times New Roman" w:hAnsi="Times New Roman" w:cs="Times New Roman"/>
                <w:color w:val="000000" w:themeColor="text1"/>
                <w:sz w:val="24"/>
                <w:szCs w:val="24"/>
              </w:rPr>
            </w:rPrChange>
          </w:rPr>
          <w:t>pièce</w:t>
        </w:r>
      </w:ins>
      <w:ins w:id="13719" w:author="PIERRE" w:date="2013-10-24T12:26:00Z">
        <w:r w:rsidR="00AF2F6F" w:rsidRPr="002D6549">
          <w:rPr>
            <w:rFonts w:ascii="Times New Roman" w:hAnsi="Times New Roman" w:cs="Times New Roman"/>
            <w:i/>
            <w:color w:val="000000" w:themeColor="text1"/>
            <w:sz w:val="24"/>
            <w:szCs w:val="24"/>
            <w:rPrChange w:id="13720" w:author="Leuveld, Koen" w:date="2013-10-24T19:01:00Z">
              <w:rPr>
                <w:rFonts w:ascii="Times New Roman" w:eastAsiaTheme="majorEastAsia" w:hAnsi="Times New Roman" w:cs="Times New Roman"/>
                <w:b/>
                <w:bCs/>
                <w:color w:val="000000" w:themeColor="text1"/>
                <w:sz w:val="24"/>
                <w:szCs w:val="24"/>
                <w:lang w:val="nl-NL" w:eastAsia="en-US"/>
              </w:rPr>
            </w:rPrChange>
          </w:rPr>
          <w:t>s.</w:t>
        </w:r>
      </w:ins>
      <w:ins w:id="13721" w:author="Leuveld, Koen" w:date="2013-10-24T19:01:00Z">
        <w:r w:rsidRPr="002D6549">
          <w:rPr>
            <w:rFonts w:ascii="Times New Roman" w:hAnsi="Times New Roman" w:cs="Times New Roman"/>
            <w:i/>
            <w:color w:val="000000" w:themeColor="text1"/>
            <w:sz w:val="24"/>
            <w:szCs w:val="24"/>
            <w:rPrChange w:id="13722" w:author="Leuveld, Koen" w:date="2013-10-24T19:01:00Z">
              <w:rPr>
                <w:rFonts w:ascii="Times New Roman" w:hAnsi="Times New Roman" w:cs="Times New Roman"/>
                <w:color w:val="000000" w:themeColor="text1"/>
                <w:sz w:val="24"/>
                <w:szCs w:val="24"/>
              </w:rPr>
            </w:rPrChange>
          </w:rPr>
          <w:t> »</w:t>
        </w:r>
      </w:ins>
    </w:p>
    <w:p w:rsidR="00726879" w:rsidRPr="00442E10" w:rsidRDefault="00AF2F6F" w:rsidP="009C61AE">
      <w:pPr>
        <w:pStyle w:val="ListParagraph"/>
        <w:numPr>
          <w:ilvl w:val="0"/>
          <w:numId w:val="4"/>
        </w:numPr>
        <w:spacing w:before="120" w:after="120" w:line="240" w:lineRule="auto"/>
        <w:jc w:val="both"/>
        <w:rPr>
          <w:ins w:id="13723" w:author="PIERRE" w:date="2013-10-24T12:26:00Z"/>
          <w:rFonts w:ascii="Times New Roman" w:hAnsi="Times New Roman" w:cs="Times New Roman"/>
          <w:color w:val="000000" w:themeColor="text1"/>
          <w:sz w:val="24"/>
          <w:szCs w:val="24"/>
        </w:rPr>
        <w:pPrChange w:id="13724" w:author="Leuveld, Koen" w:date="2013-10-24T19:07:00Z">
          <w:pPr>
            <w:pStyle w:val="ListParagraph"/>
            <w:numPr>
              <w:numId w:val="6"/>
            </w:numPr>
            <w:spacing w:before="120" w:after="120" w:line="240" w:lineRule="auto"/>
            <w:ind w:hanging="360"/>
            <w:jc w:val="both"/>
          </w:pPr>
        </w:pPrChange>
      </w:pPr>
      <w:ins w:id="13725" w:author="PIERRE" w:date="2013-10-24T12:26:00Z">
        <w:r w:rsidRPr="00AF2F6F">
          <w:rPr>
            <w:rFonts w:ascii="Times New Roman" w:hAnsi="Times New Roman" w:cs="Times New Roman"/>
            <w:color w:val="000000" w:themeColor="text1"/>
            <w:sz w:val="24"/>
            <w:szCs w:val="24"/>
            <w:rPrChange w:id="13726" w:author="PIERRE" w:date="2013-10-24T12:27:00Z">
              <w:rPr>
                <w:rFonts w:ascii="Times New Roman" w:eastAsiaTheme="majorEastAsia" w:hAnsi="Times New Roman" w:cs="Times New Roman"/>
                <w:b/>
                <w:bCs/>
                <w:color w:val="000000" w:themeColor="text1"/>
                <w:sz w:val="24"/>
                <w:szCs w:val="24"/>
                <w:lang w:val="nl-NL" w:eastAsia="en-US"/>
              </w:rPr>
            </w:rPrChange>
          </w:rPr>
          <w:t xml:space="preserve"> Retranscrire les données de la colonne 13 de la feuille de calcul dans la colonne 5 de la Fiche de Paiement.</w:t>
        </w:r>
      </w:ins>
    </w:p>
    <w:p w:rsidR="00726879" w:rsidRPr="00442E10" w:rsidDel="000B6746" w:rsidRDefault="00726879" w:rsidP="00726879">
      <w:pPr>
        <w:spacing w:before="120" w:after="120" w:line="240" w:lineRule="auto"/>
        <w:ind w:left="360"/>
        <w:jc w:val="both"/>
        <w:rPr>
          <w:ins w:id="13727" w:author="PIERRE" w:date="2013-10-24T12:26:00Z"/>
          <w:del w:id="13728" w:author="Leuveld, Koen" w:date="2013-10-24T19:19:00Z"/>
          <w:rFonts w:ascii="Times New Roman" w:hAnsi="Times New Roman" w:cs="Times New Roman"/>
          <w:color w:val="000000" w:themeColor="text1"/>
          <w:sz w:val="24"/>
          <w:szCs w:val="24"/>
        </w:rPr>
      </w:pPr>
    </w:p>
    <w:p w:rsidR="00726879" w:rsidRPr="00442E10" w:rsidRDefault="00AF2F6F" w:rsidP="00726879">
      <w:pPr>
        <w:spacing w:before="120" w:after="120" w:line="240" w:lineRule="auto"/>
        <w:jc w:val="both"/>
        <w:rPr>
          <w:ins w:id="13729" w:author="PIERRE" w:date="2013-10-24T12:26:00Z"/>
          <w:rFonts w:ascii="Times New Roman" w:hAnsi="Times New Roman" w:cs="Times New Roman"/>
          <w:b/>
          <w:color w:val="000000" w:themeColor="text1"/>
          <w:sz w:val="24"/>
          <w:szCs w:val="24"/>
        </w:rPr>
      </w:pPr>
      <w:ins w:id="13730" w:author="PIERRE" w:date="2013-10-24T12:26:00Z">
        <w:r w:rsidRPr="00AF2F6F">
          <w:rPr>
            <w:rFonts w:ascii="Times New Roman" w:hAnsi="Times New Roman" w:cs="Times New Roman"/>
            <w:b/>
            <w:color w:val="000000" w:themeColor="text1"/>
            <w:sz w:val="24"/>
            <w:szCs w:val="24"/>
            <w:rPrChange w:id="13731" w:author="PIERRE" w:date="2013-10-24T12:27:00Z">
              <w:rPr>
                <w:rFonts w:ascii="Times New Roman" w:eastAsiaTheme="majorEastAsia" w:hAnsi="Times New Roman" w:cs="Times New Roman"/>
                <w:b/>
                <w:bCs/>
                <w:color w:val="000000" w:themeColor="text1"/>
                <w:sz w:val="24"/>
                <w:szCs w:val="24"/>
                <w:lang w:val="nl-NL" w:eastAsia="en-US"/>
              </w:rPr>
            </w:rPrChange>
          </w:rPr>
          <w:t>Jeton 9 : Exercice d’investissement Co-villageois Récepteur</w:t>
        </w:r>
      </w:ins>
    </w:p>
    <w:p w:rsidR="00726879" w:rsidRPr="00442E10" w:rsidRDefault="00AF2F6F" w:rsidP="009C61AE">
      <w:pPr>
        <w:pStyle w:val="ListParagraph"/>
        <w:numPr>
          <w:ilvl w:val="0"/>
          <w:numId w:val="4"/>
        </w:numPr>
        <w:spacing w:before="120" w:after="120" w:line="240" w:lineRule="auto"/>
        <w:jc w:val="both"/>
        <w:rPr>
          <w:ins w:id="13732" w:author="PIERRE" w:date="2013-10-24T12:26:00Z"/>
          <w:rFonts w:ascii="Times New Roman" w:hAnsi="Times New Roman" w:cs="Times New Roman"/>
          <w:color w:val="000000" w:themeColor="text1"/>
          <w:sz w:val="24"/>
          <w:szCs w:val="24"/>
        </w:rPr>
        <w:pPrChange w:id="13733" w:author="Leuveld, Koen" w:date="2013-10-24T19:07:00Z">
          <w:pPr>
            <w:pStyle w:val="ListParagraph"/>
            <w:numPr>
              <w:numId w:val="6"/>
            </w:numPr>
            <w:spacing w:before="120" w:after="120" w:line="240" w:lineRule="auto"/>
            <w:ind w:hanging="360"/>
            <w:jc w:val="both"/>
          </w:pPr>
        </w:pPrChange>
      </w:pPr>
      <w:ins w:id="13734" w:author="PIERRE" w:date="2013-10-24T12:26:00Z">
        <w:r w:rsidRPr="00AF2F6F">
          <w:rPr>
            <w:rFonts w:ascii="Times New Roman" w:hAnsi="Times New Roman" w:cs="Times New Roman"/>
            <w:color w:val="000000" w:themeColor="text1"/>
            <w:sz w:val="24"/>
            <w:szCs w:val="24"/>
            <w:rPrChange w:id="13735" w:author="PIERRE" w:date="2013-10-24T12:27:00Z">
              <w:rPr>
                <w:rFonts w:ascii="Times New Roman" w:eastAsiaTheme="majorEastAsia" w:hAnsi="Times New Roman" w:cs="Times New Roman"/>
                <w:b/>
                <w:bCs/>
                <w:color w:val="000000" w:themeColor="text1"/>
                <w:sz w:val="24"/>
                <w:szCs w:val="24"/>
                <w:lang w:val="nl-NL" w:eastAsia="en-US"/>
              </w:rPr>
            </w:rPrChange>
          </w:rPr>
          <w:t xml:space="preserve">Ecrire 9 dans la colonne 4 de la fiche de paiement. </w:t>
        </w:r>
      </w:ins>
    </w:p>
    <w:p w:rsidR="00726879" w:rsidRPr="00442E10" w:rsidRDefault="00AF2F6F" w:rsidP="009C61AE">
      <w:pPr>
        <w:pStyle w:val="ListParagraph"/>
        <w:numPr>
          <w:ilvl w:val="0"/>
          <w:numId w:val="4"/>
        </w:numPr>
        <w:spacing w:before="120" w:after="120" w:line="240" w:lineRule="auto"/>
        <w:jc w:val="both"/>
        <w:rPr>
          <w:ins w:id="13736" w:author="PIERRE" w:date="2013-10-24T12:26:00Z"/>
          <w:rFonts w:ascii="Times New Roman" w:hAnsi="Times New Roman" w:cs="Times New Roman"/>
          <w:color w:val="000000" w:themeColor="text1"/>
          <w:sz w:val="24"/>
          <w:szCs w:val="24"/>
        </w:rPr>
        <w:pPrChange w:id="13737" w:author="Leuveld, Koen" w:date="2013-10-24T19:07:00Z">
          <w:pPr>
            <w:pStyle w:val="ListParagraph"/>
            <w:numPr>
              <w:numId w:val="6"/>
            </w:numPr>
            <w:spacing w:before="120" w:after="120" w:line="240" w:lineRule="auto"/>
            <w:ind w:hanging="360"/>
            <w:jc w:val="both"/>
          </w:pPr>
        </w:pPrChange>
      </w:pPr>
      <w:ins w:id="13738" w:author="PIERRE" w:date="2013-10-24T12:26:00Z">
        <w:r w:rsidRPr="00AF2F6F">
          <w:rPr>
            <w:rFonts w:ascii="Times New Roman" w:hAnsi="Times New Roman" w:cs="Times New Roman"/>
            <w:color w:val="000000" w:themeColor="text1"/>
            <w:sz w:val="24"/>
            <w:szCs w:val="24"/>
            <w:rPrChange w:id="13739" w:author="PIERRE" w:date="2013-10-24T12:27:00Z">
              <w:rPr>
                <w:rFonts w:ascii="Times New Roman" w:eastAsiaTheme="majorEastAsia" w:hAnsi="Times New Roman" w:cs="Times New Roman"/>
                <w:b/>
                <w:bCs/>
                <w:color w:val="000000" w:themeColor="text1"/>
                <w:sz w:val="24"/>
                <w:szCs w:val="24"/>
                <w:lang w:val="nl-NL" w:eastAsia="en-US"/>
              </w:rPr>
            </w:rPrChange>
          </w:rPr>
          <w:t>Noter les codes d’identification de l’enquêté dans les colonnes 1 et 2 de la fiche de calcul 2.</w:t>
        </w:r>
      </w:ins>
    </w:p>
    <w:p w:rsidR="00726879" w:rsidRPr="00442E10" w:rsidRDefault="00AF2F6F" w:rsidP="009C61AE">
      <w:pPr>
        <w:pStyle w:val="ListParagraph"/>
        <w:numPr>
          <w:ilvl w:val="0"/>
          <w:numId w:val="4"/>
        </w:numPr>
        <w:spacing w:before="120" w:after="120" w:line="240" w:lineRule="auto"/>
        <w:jc w:val="both"/>
        <w:rPr>
          <w:ins w:id="13740" w:author="PIERRE" w:date="2013-10-24T12:26:00Z"/>
          <w:rFonts w:ascii="Times New Roman" w:hAnsi="Times New Roman" w:cs="Times New Roman"/>
          <w:color w:val="000000" w:themeColor="text1"/>
          <w:sz w:val="24"/>
          <w:szCs w:val="24"/>
        </w:rPr>
        <w:pPrChange w:id="13741" w:author="Leuveld, Koen" w:date="2013-10-24T19:07:00Z">
          <w:pPr>
            <w:pStyle w:val="ListParagraph"/>
            <w:numPr>
              <w:numId w:val="6"/>
            </w:numPr>
            <w:spacing w:before="120" w:after="120" w:line="240" w:lineRule="auto"/>
            <w:ind w:hanging="360"/>
            <w:jc w:val="both"/>
          </w:pPr>
        </w:pPrChange>
      </w:pPr>
      <w:ins w:id="13742" w:author="PIERRE" w:date="2013-10-24T12:26:00Z">
        <w:r w:rsidRPr="00AF2F6F">
          <w:rPr>
            <w:rFonts w:ascii="Times New Roman" w:hAnsi="Times New Roman" w:cs="Times New Roman"/>
            <w:color w:val="000000" w:themeColor="text1"/>
            <w:sz w:val="24"/>
            <w:szCs w:val="24"/>
            <w:rPrChange w:id="13743" w:author="PIERRE" w:date="2013-10-24T12:27:00Z">
              <w:rPr>
                <w:rFonts w:ascii="Times New Roman" w:eastAsiaTheme="majorEastAsia" w:hAnsi="Times New Roman" w:cs="Times New Roman"/>
                <w:b/>
                <w:bCs/>
                <w:color w:val="000000" w:themeColor="text1"/>
                <w:sz w:val="24"/>
                <w:szCs w:val="24"/>
                <w:lang w:val="nl-NL" w:eastAsia="en-US"/>
              </w:rPr>
            </w:rPrChange>
          </w:rPr>
          <w:t>Ecrire 9 dans la colonne 3 de la feuille de calcul 2</w:t>
        </w:r>
      </w:ins>
    </w:p>
    <w:p w:rsidR="00726879" w:rsidRPr="00442E10" w:rsidRDefault="00AF2F6F" w:rsidP="009C61AE">
      <w:pPr>
        <w:pStyle w:val="ListParagraph"/>
        <w:numPr>
          <w:ilvl w:val="0"/>
          <w:numId w:val="4"/>
        </w:numPr>
        <w:spacing w:before="120" w:after="120" w:line="240" w:lineRule="auto"/>
        <w:jc w:val="both"/>
        <w:rPr>
          <w:ins w:id="13744" w:author="PIERRE" w:date="2013-10-24T12:26:00Z"/>
          <w:rFonts w:ascii="Times New Roman" w:hAnsi="Times New Roman" w:cs="Times New Roman"/>
          <w:color w:val="000000" w:themeColor="text1"/>
          <w:sz w:val="24"/>
          <w:szCs w:val="24"/>
        </w:rPr>
        <w:pPrChange w:id="13745" w:author="Leuveld, Koen" w:date="2013-10-24T19:07:00Z">
          <w:pPr>
            <w:pStyle w:val="ListParagraph"/>
            <w:numPr>
              <w:numId w:val="6"/>
            </w:numPr>
            <w:spacing w:before="120" w:after="120" w:line="240" w:lineRule="auto"/>
            <w:ind w:hanging="360"/>
            <w:jc w:val="both"/>
          </w:pPr>
        </w:pPrChange>
      </w:pPr>
      <w:ins w:id="13746" w:author="PIERRE" w:date="2013-10-24T12:26:00Z">
        <w:r w:rsidRPr="00AF2F6F">
          <w:rPr>
            <w:rFonts w:ascii="Times New Roman" w:hAnsi="Times New Roman" w:cs="Times New Roman"/>
            <w:color w:val="000000" w:themeColor="text1"/>
            <w:sz w:val="24"/>
            <w:szCs w:val="24"/>
            <w:rPrChange w:id="13747" w:author="PIERRE" w:date="2013-10-24T12:27:00Z">
              <w:rPr>
                <w:rFonts w:ascii="Times New Roman" w:eastAsiaTheme="majorEastAsia" w:hAnsi="Times New Roman" w:cs="Times New Roman"/>
                <w:b/>
                <w:bCs/>
                <w:color w:val="000000" w:themeColor="text1"/>
                <w:sz w:val="24"/>
                <w:szCs w:val="24"/>
                <w:lang w:val="nl-NL" w:eastAsia="en-US"/>
              </w:rPr>
            </w:rPrChange>
          </w:rPr>
          <w:t>Expliquez au participant</w:t>
        </w:r>
      </w:ins>
    </w:p>
    <w:p w:rsidR="00726879" w:rsidRPr="002D6549" w:rsidRDefault="002D6549" w:rsidP="000B6746">
      <w:pPr>
        <w:pStyle w:val="ListParagraph"/>
        <w:numPr>
          <w:ilvl w:val="0"/>
          <w:numId w:val="59"/>
        </w:numPr>
        <w:spacing w:before="120" w:after="120" w:line="240" w:lineRule="auto"/>
        <w:jc w:val="both"/>
        <w:rPr>
          <w:ins w:id="13748" w:author="PIERRE" w:date="2013-10-24T12:26:00Z"/>
          <w:rFonts w:ascii="Times New Roman" w:hAnsi="Times New Roman" w:cs="Times New Roman"/>
          <w:i/>
          <w:color w:val="000000" w:themeColor="text1"/>
          <w:sz w:val="24"/>
          <w:szCs w:val="24"/>
          <w:rPrChange w:id="13749" w:author="Leuveld, Koen" w:date="2013-10-24T19:02:00Z">
            <w:rPr>
              <w:ins w:id="13750" w:author="PIERRE" w:date="2013-10-24T12:26:00Z"/>
              <w:rFonts w:ascii="Times New Roman" w:hAnsi="Times New Roman" w:cs="Times New Roman"/>
              <w:color w:val="000000" w:themeColor="text1"/>
              <w:sz w:val="24"/>
              <w:szCs w:val="24"/>
            </w:rPr>
          </w:rPrChange>
        </w:rPr>
        <w:pPrChange w:id="13751" w:author="Leuveld, Koen" w:date="2013-10-24T19:14:00Z">
          <w:pPr>
            <w:pStyle w:val="ListParagraph"/>
            <w:numPr>
              <w:ilvl w:val="1"/>
              <w:numId w:val="6"/>
            </w:numPr>
            <w:spacing w:before="120" w:after="120" w:line="240" w:lineRule="auto"/>
            <w:ind w:left="1440" w:hanging="360"/>
            <w:jc w:val="both"/>
          </w:pPr>
        </w:pPrChange>
      </w:pPr>
      <w:ins w:id="13752" w:author="Leuveld, Koen" w:date="2013-10-24T19:01:00Z">
        <w:r w:rsidRPr="002D6549">
          <w:rPr>
            <w:rFonts w:ascii="Times New Roman" w:hAnsi="Times New Roman" w:cs="Times New Roman"/>
            <w:i/>
            <w:color w:val="000000" w:themeColor="text1"/>
            <w:sz w:val="24"/>
            <w:szCs w:val="24"/>
            <w:rPrChange w:id="13753" w:author="Leuveld, Koen" w:date="2013-10-24T19:02:00Z">
              <w:rPr>
                <w:rFonts w:ascii="Times New Roman" w:hAnsi="Times New Roman" w:cs="Times New Roman"/>
                <w:color w:val="000000" w:themeColor="text1"/>
                <w:sz w:val="24"/>
                <w:szCs w:val="24"/>
              </w:rPr>
            </w:rPrChange>
          </w:rPr>
          <w:t>« </w:t>
        </w:r>
      </w:ins>
      <w:ins w:id="13754" w:author="PIERRE" w:date="2013-10-24T12:26:00Z">
        <w:r w:rsidR="00AF2F6F" w:rsidRPr="002D6549">
          <w:rPr>
            <w:rFonts w:ascii="Times New Roman" w:hAnsi="Times New Roman" w:cs="Times New Roman"/>
            <w:i/>
            <w:color w:val="000000" w:themeColor="text1"/>
            <w:sz w:val="24"/>
            <w:szCs w:val="24"/>
            <w:rPrChange w:id="13755" w:author="Leuveld, Koen" w:date="2013-10-24T19:02:00Z">
              <w:rPr>
                <w:rFonts w:ascii="Times New Roman" w:eastAsiaTheme="majorEastAsia" w:hAnsi="Times New Roman" w:cs="Times New Roman"/>
                <w:b/>
                <w:bCs/>
                <w:color w:val="000000" w:themeColor="text1"/>
                <w:sz w:val="24"/>
                <w:szCs w:val="24"/>
                <w:lang w:val="nl-NL" w:eastAsia="en-US"/>
              </w:rPr>
            </w:rPrChange>
          </w:rPr>
          <w:t>Vous avez sélectionné le jeton de l’exercice d’investissement Co-villageois Récepteur.</w:t>
        </w:r>
      </w:ins>
      <w:ins w:id="13756" w:author="Leuveld, Koen" w:date="2013-10-24T19:01:00Z">
        <w:r w:rsidRPr="002D6549">
          <w:rPr>
            <w:rFonts w:ascii="Times New Roman" w:hAnsi="Times New Roman" w:cs="Times New Roman"/>
            <w:i/>
            <w:color w:val="000000" w:themeColor="text1"/>
            <w:sz w:val="24"/>
            <w:szCs w:val="24"/>
            <w:rPrChange w:id="13757" w:author="Leuveld, Koen" w:date="2013-10-24T19:02:00Z">
              <w:rPr>
                <w:rFonts w:ascii="Times New Roman" w:hAnsi="Times New Roman" w:cs="Times New Roman"/>
                <w:color w:val="000000" w:themeColor="text1"/>
                <w:sz w:val="24"/>
                <w:szCs w:val="24"/>
              </w:rPr>
            </w:rPrChange>
          </w:rPr>
          <w:t> »</w:t>
        </w:r>
      </w:ins>
      <w:ins w:id="13758" w:author="PIERRE" w:date="2013-10-24T12:26:00Z">
        <w:r w:rsidR="00AF2F6F" w:rsidRPr="002D6549">
          <w:rPr>
            <w:rFonts w:ascii="Times New Roman" w:hAnsi="Times New Roman" w:cs="Times New Roman"/>
            <w:i/>
            <w:color w:val="000000" w:themeColor="text1"/>
            <w:sz w:val="24"/>
            <w:szCs w:val="24"/>
            <w:rPrChange w:id="13759" w:author="Leuveld, Koen" w:date="2013-10-24T19:02:00Z">
              <w:rPr>
                <w:rFonts w:ascii="Times New Roman" w:eastAsiaTheme="majorEastAsia" w:hAnsi="Times New Roman" w:cs="Times New Roman"/>
                <w:b/>
                <w:bCs/>
                <w:color w:val="000000" w:themeColor="text1"/>
                <w:sz w:val="24"/>
                <w:szCs w:val="24"/>
                <w:lang w:val="nl-NL" w:eastAsia="en-US"/>
              </w:rPr>
            </w:rPrChange>
          </w:rPr>
          <w:t xml:space="preserve"> </w:t>
        </w:r>
      </w:ins>
    </w:p>
    <w:p w:rsidR="00726879" w:rsidRPr="002D6549" w:rsidRDefault="002D6549" w:rsidP="000B6746">
      <w:pPr>
        <w:pStyle w:val="ListParagraph"/>
        <w:numPr>
          <w:ilvl w:val="0"/>
          <w:numId w:val="59"/>
        </w:numPr>
        <w:spacing w:before="120" w:after="120" w:line="240" w:lineRule="auto"/>
        <w:jc w:val="both"/>
        <w:rPr>
          <w:ins w:id="13760" w:author="PIERRE" w:date="2013-10-24T12:26:00Z"/>
          <w:rFonts w:ascii="Times New Roman" w:hAnsi="Times New Roman" w:cs="Times New Roman"/>
          <w:i/>
          <w:color w:val="000000" w:themeColor="text1"/>
          <w:sz w:val="24"/>
          <w:szCs w:val="24"/>
          <w:rPrChange w:id="13761" w:author="Leuveld, Koen" w:date="2013-10-24T19:02:00Z">
            <w:rPr>
              <w:ins w:id="13762" w:author="PIERRE" w:date="2013-10-24T12:26:00Z"/>
              <w:rFonts w:ascii="Times New Roman" w:hAnsi="Times New Roman" w:cs="Times New Roman"/>
              <w:color w:val="000000" w:themeColor="text1"/>
              <w:sz w:val="24"/>
              <w:szCs w:val="24"/>
            </w:rPr>
          </w:rPrChange>
        </w:rPr>
        <w:pPrChange w:id="13763" w:author="Leuveld, Koen" w:date="2013-10-24T19:14:00Z">
          <w:pPr>
            <w:pStyle w:val="ListParagraph"/>
            <w:numPr>
              <w:ilvl w:val="1"/>
              <w:numId w:val="6"/>
            </w:numPr>
            <w:spacing w:before="120" w:after="120" w:line="240" w:lineRule="auto"/>
            <w:ind w:left="1440" w:hanging="360"/>
            <w:jc w:val="both"/>
          </w:pPr>
        </w:pPrChange>
      </w:pPr>
      <w:ins w:id="13764" w:author="Leuveld, Koen" w:date="2013-10-24T19:01:00Z">
        <w:r w:rsidRPr="002D6549">
          <w:rPr>
            <w:rFonts w:ascii="Times New Roman" w:hAnsi="Times New Roman" w:cs="Times New Roman"/>
            <w:i/>
            <w:color w:val="000000" w:themeColor="text1"/>
            <w:sz w:val="24"/>
            <w:szCs w:val="24"/>
            <w:rPrChange w:id="13765" w:author="Leuveld, Koen" w:date="2013-10-24T19:02:00Z">
              <w:rPr>
                <w:rFonts w:ascii="Times New Roman" w:hAnsi="Times New Roman" w:cs="Times New Roman"/>
                <w:color w:val="000000" w:themeColor="text1"/>
                <w:sz w:val="24"/>
                <w:szCs w:val="24"/>
              </w:rPr>
            </w:rPrChange>
          </w:rPr>
          <w:t>« </w:t>
        </w:r>
      </w:ins>
      <w:ins w:id="13766" w:author="PIERRE" w:date="2013-10-24T12:26:00Z">
        <w:r w:rsidR="00AF2F6F" w:rsidRPr="002D6549">
          <w:rPr>
            <w:rFonts w:ascii="Times New Roman" w:hAnsi="Times New Roman" w:cs="Times New Roman"/>
            <w:i/>
            <w:color w:val="000000" w:themeColor="text1"/>
            <w:sz w:val="24"/>
            <w:szCs w:val="24"/>
            <w:rPrChange w:id="13767" w:author="Leuveld, Koen" w:date="2013-10-24T19:02:00Z">
              <w:rPr>
                <w:rFonts w:ascii="Times New Roman" w:eastAsiaTheme="majorEastAsia" w:hAnsi="Times New Roman" w:cs="Times New Roman"/>
                <w:b/>
                <w:bCs/>
                <w:color w:val="000000" w:themeColor="text1"/>
                <w:sz w:val="24"/>
                <w:szCs w:val="24"/>
                <w:lang w:val="nl-NL" w:eastAsia="en-US"/>
              </w:rPr>
            </w:rPrChange>
          </w:rPr>
          <w:t xml:space="preserve">Dans cet exercice, vous aviez 10 choix possibles, et on vous a demandé combien de </w:t>
        </w:r>
        <w:del w:id="13768" w:author="Leuveld, Koen" w:date="2013-10-24T16:26:00Z">
          <w:r w:rsidR="00AF2F6F" w:rsidRPr="002D6549" w:rsidDel="00D66175">
            <w:rPr>
              <w:rFonts w:ascii="Times New Roman" w:hAnsi="Times New Roman" w:cs="Times New Roman"/>
              <w:i/>
              <w:color w:val="000000" w:themeColor="text1"/>
              <w:sz w:val="24"/>
              <w:szCs w:val="24"/>
              <w:rPrChange w:id="13769" w:author="Leuveld, Koen" w:date="2013-10-24T19:02:00Z">
                <w:rPr>
                  <w:rFonts w:ascii="Times New Roman" w:eastAsiaTheme="majorEastAsia" w:hAnsi="Times New Roman" w:cs="Times New Roman"/>
                  <w:b/>
                  <w:bCs/>
                  <w:color w:val="000000" w:themeColor="text1"/>
                  <w:sz w:val="24"/>
                  <w:szCs w:val="24"/>
                  <w:lang w:val="nl-NL" w:eastAsia="en-US"/>
                </w:rPr>
              </w:rPrChange>
            </w:rPr>
            <w:delText>coupon</w:delText>
          </w:r>
        </w:del>
      </w:ins>
      <w:ins w:id="13770" w:author="Leuveld, Koen" w:date="2013-10-24T16:26:00Z">
        <w:r w:rsidR="00D66175" w:rsidRPr="002D6549">
          <w:rPr>
            <w:rFonts w:ascii="Times New Roman" w:hAnsi="Times New Roman" w:cs="Times New Roman"/>
            <w:i/>
            <w:color w:val="000000" w:themeColor="text1"/>
            <w:sz w:val="24"/>
            <w:szCs w:val="24"/>
            <w:rPrChange w:id="13771" w:author="Leuveld, Koen" w:date="2013-10-24T19:02:00Z">
              <w:rPr>
                <w:rFonts w:ascii="Times New Roman" w:hAnsi="Times New Roman" w:cs="Times New Roman"/>
                <w:color w:val="000000" w:themeColor="text1"/>
                <w:sz w:val="24"/>
                <w:szCs w:val="24"/>
              </w:rPr>
            </w:rPrChange>
          </w:rPr>
          <w:t>pièce</w:t>
        </w:r>
      </w:ins>
      <w:ins w:id="13772" w:author="PIERRE" w:date="2013-10-24T12:26:00Z">
        <w:r w:rsidR="00AF2F6F" w:rsidRPr="002D6549">
          <w:rPr>
            <w:rFonts w:ascii="Times New Roman" w:hAnsi="Times New Roman" w:cs="Times New Roman"/>
            <w:i/>
            <w:color w:val="000000" w:themeColor="text1"/>
            <w:sz w:val="24"/>
            <w:szCs w:val="24"/>
            <w:rPrChange w:id="13773" w:author="Leuveld, Koen" w:date="2013-10-24T19:02:00Z">
              <w:rPr>
                <w:rFonts w:ascii="Times New Roman" w:eastAsiaTheme="majorEastAsia" w:hAnsi="Times New Roman" w:cs="Times New Roman"/>
                <w:b/>
                <w:bCs/>
                <w:color w:val="000000" w:themeColor="text1"/>
                <w:sz w:val="24"/>
                <w:szCs w:val="24"/>
                <w:lang w:val="nl-NL" w:eastAsia="en-US"/>
              </w:rPr>
            </w:rPrChange>
          </w:rPr>
          <w:t>s vous voulez retourner à l’envoyeur pour chaque choix.</w:t>
        </w:r>
      </w:ins>
      <w:ins w:id="13774" w:author="Leuveld, Koen" w:date="2013-10-24T19:01:00Z">
        <w:r w:rsidRPr="002D6549">
          <w:rPr>
            <w:rFonts w:ascii="Times New Roman" w:hAnsi="Times New Roman" w:cs="Times New Roman"/>
            <w:i/>
            <w:color w:val="000000" w:themeColor="text1"/>
            <w:sz w:val="24"/>
            <w:szCs w:val="24"/>
            <w:rPrChange w:id="13775" w:author="Leuveld, Koen" w:date="2013-10-24T19:02:00Z">
              <w:rPr>
                <w:rFonts w:ascii="Times New Roman" w:hAnsi="Times New Roman" w:cs="Times New Roman"/>
                <w:color w:val="000000" w:themeColor="text1"/>
                <w:sz w:val="24"/>
                <w:szCs w:val="24"/>
              </w:rPr>
            </w:rPrChange>
          </w:rPr>
          <w:t> »</w:t>
        </w:r>
      </w:ins>
      <w:ins w:id="13776" w:author="PIERRE" w:date="2013-10-24T12:26:00Z">
        <w:r w:rsidR="00AF2F6F" w:rsidRPr="002D6549">
          <w:rPr>
            <w:rFonts w:ascii="Times New Roman" w:hAnsi="Times New Roman" w:cs="Times New Roman"/>
            <w:i/>
            <w:color w:val="000000" w:themeColor="text1"/>
            <w:sz w:val="24"/>
            <w:szCs w:val="24"/>
            <w:rPrChange w:id="13777" w:author="Leuveld, Koen" w:date="2013-10-24T19:02:00Z">
              <w:rPr>
                <w:rFonts w:ascii="Times New Roman" w:eastAsiaTheme="majorEastAsia" w:hAnsi="Times New Roman" w:cs="Times New Roman"/>
                <w:b/>
                <w:bCs/>
                <w:color w:val="000000" w:themeColor="text1"/>
                <w:sz w:val="24"/>
                <w:szCs w:val="24"/>
                <w:lang w:val="nl-NL" w:eastAsia="en-US"/>
              </w:rPr>
            </w:rPrChange>
          </w:rPr>
          <w:t xml:space="preserve"> </w:t>
        </w:r>
      </w:ins>
    </w:p>
    <w:p w:rsidR="00726879" w:rsidRPr="002D6549" w:rsidRDefault="002D6549" w:rsidP="000B6746">
      <w:pPr>
        <w:pStyle w:val="ListParagraph"/>
        <w:numPr>
          <w:ilvl w:val="0"/>
          <w:numId w:val="59"/>
        </w:numPr>
        <w:spacing w:before="120" w:after="120" w:line="240" w:lineRule="auto"/>
        <w:jc w:val="both"/>
        <w:rPr>
          <w:ins w:id="13778" w:author="PIERRE" w:date="2013-10-24T12:26:00Z"/>
          <w:rFonts w:ascii="Times New Roman" w:hAnsi="Times New Roman" w:cs="Times New Roman"/>
          <w:i/>
          <w:color w:val="000000" w:themeColor="text1"/>
          <w:sz w:val="24"/>
          <w:szCs w:val="24"/>
          <w:rPrChange w:id="13779" w:author="Leuveld, Koen" w:date="2013-10-24T19:02:00Z">
            <w:rPr>
              <w:ins w:id="13780" w:author="PIERRE" w:date="2013-10-24T12:26:00Z"/>
              <w:rFonts w:ascii="Times New Roman" w:hAnsi="Times New Roman" w:cs="Times New Roman"/>
              <w:color w:val="000000" w:themeColor="text1"/>
              <w:sz w:val="24"/>
              <w:szCs w:val="24"/>
            </w:rPr>
          </w:rPrChange>
        </w:rPr>
        <w:pPrChange w:id="13781" w:author="Leuveld, Koen" w:date="2013-10-24T19:14:00Z">
          <w:pPr>
            <w:pStyle w:val="ListParagraph"/>
            <w:numPr>
              <w:ilvl w:val="1"/>
              <w:numId w:val="6"/>
            </w:numPr>
            <w:spacing w:before="120" w:after="120" w:line="240" w:lineRule="auto"/>
            <w:ind w:left="1440" w:hanging="360"/>
            <w:jc w:val="both"/>
          </w:pPr>
        </w:pPrChange>
      </w:pPr>
      <w:ins w:id="13782" w:author="Leuveld, Koen" w:date="2013-10-24T19:01:00Z">
        <w:r w:rsidRPr="002D6549">
          <w:rPr>
            <w:rFonts w:ascii="Times New Roman" w:hAnsi="Times New Roman" w:cs="Times New Roman"/>
            <w:i/>
            <w:color w:val="000000" w:themeColor="text1"/>
            <w:sz w:val="24"/>
            <w:szCs w:val="24"/>
            <w:rPrChange w:id="13783" w:author="Leuveld, Koen" w:date="2013-10-24T19:02:00Z">
              <w:rPr>
                <w:rFonts w:ascii="Times New Roman" w:hAnsi="Times New Roman" w:cs="Times New Roman"/>
                <w:color w:val="000000" w:themeColor="text1"/>
                <w:sz w:val="24"/>
                <w:szCs w:val="24"/>
              </w:rPr>
            </w:rPrChange>
          </w:rPr>
          <w:t>« </w:t>
        </w:r>
      </w:ins>
      <w:ins w:id="13784" w:author="PIERRE" w:date="2013-10-24T12:26:00Z">
        <w:r w:rsidR="00AF2F6F" w:rsidRPr="002D6549">
          <w:rPr>
            <w:rFonts w:ascii="Times New Roman" w:hAnsi="Times New Roman" w:cs="Times New Roman"/>
            <w:i/>
            <w:color w:val="000000" w:themeColor="text1"/>
            <w:sz w:val="24"/>
            <w:szCs w:val="24"/>
            <w:rPrChange w:id="13785" w:author="Leuveld, Koen" w:date="2013-10-24T19:02:00Z">
              <w:rPr>
                <w:rFonts w:ascii="Times New Roman" w:eastAsiaTheme="majorEastAsia" w:hAnsi="Times New Roman" w:cs="Times New Roman"/>
                <w:b/>
                <w:bCs/>
                <w:color w:val="000000" w:themeColor="text1"/>
                <w:sz w:val="24"/>
                <w:szCs w:val="24"/>
                <w:lang w:val="nl-NL" w:eastAsia="en-US"/>
              </w:rPr>
            </w:rPrChange>
          </w:rPr>
          <w:t>Cette pile correspond aux réactions des habitants de votre village. Il n’y a pas de nom dessus ; donc vous ne saurez pas qui a proposé tel chose</w:t>
        </w:r>
      </w:ins>
      <w:ins w:id="13786" w:author="Leuveld, Koen" w:date="2013-10-24T19:01:00Z">
        <w:r w:rsidRPr="002D6549">
          <w:rPr>
            <w:rFonts w:ascii="Times New Roman" w:hAnsi="Times New Roman" w:cs="Times New Roman"/>
            <w:i/>
            <w:color w:val="000000" w:themeColor="text1"/>
            <w:sz w:val="24"/>
            <w:szCs w:val="24"/>
            <w:rPrChange w:id="13787" w:author="Leuveld, Koen" w:date="2013-10-24T19:02:00Z">
              <w:rPr>
                <w:rFonts w:ascii="Times New Roman" w:hAnsi="Times New Roman" w:cs="Times New Roman"/>
                <w:color w:val="000000" w:themeColor="text1"/>
                <w:sz w:val="24"/>
                <w:szCs w:val="24"/>
              </w:rPr>
            </w:rPrChange>
          </w:rPr>
          <w:t>. »</w:t>
        </w:r>
      </w:ins>
    </w:p>
    <w:p w:rsidR="00726879" w:rsidRPr="002D6549" w:rsidRDefault="002D6549" w:rsidP="000B6746">
      <w:pPr>
        <w:pStyle w:val="ListParagraph"/>
        <w:numPr>
          <w:ilvl w:val="0"/>
          <w:numId w:val="59"/>
        </w:numPr>
        <w:spacing w:before="120" w:after="120" w:line="240" w:lineRule="auto"/>
        <w:jc w:val="both"/>
        <w:rPr>
          <w:ins w:id="13788" w:author="PIERRE" w:date="2013-10-24T12:26:00Z"/>
          <w:rFonts w:ascii="Times New Roman" w:hAnsi="Times New Roman" w:cs="Times New Roman"/>
          <w:i/>
          <w:color w:val="000000" w:themeColor="text1"/>
          <w:sz w:val="24"/>
          <w:szCs w:val="24"/>
          <w:rPrChange w:id="13789" w:author="Leuveld, Koen" w:date="2013-10-24T19:02:00Z">
            <w:rPr>
              <w:ins w:id="13790" w:author="PIERRE" w:date="2013-10-24T12:26:00Z"/>
              <w:rFonts w:ascii="Times New Roman" w:hAnsi="Times New Roman" w:cs="Times New Roman"/>
              <w:color w:val="000000" w:themeColor="text1"/>
              <w:sz w:val="24"/>
              <w:szCs w:val="24"/>
            </w:rPr>
          </w:rPrChange>
        </w:rPr>
        <w:pPrChange w:id="13791" w:author="Leuveld, Koen" w:date="2013-10-24T19:14:00Z">
          <w:pPr>
            <w:pStyle w:val="ListParagraph"/>
            <w:numPr>
              <w:ilvl w:val="1"/>
              <w:numId w:val="6"/>
            </w:numPr>
            <w:spacing w:before="120" w:after="120" w:line="240" w:lineRule="auto"/>
            <w:ind w:left="1440" w:hanging="360"/>
            <w:jc w:val="both"/>
          </w:pPr>
        </w:pPrChange>
      </w:pPr>
      <w:ins w:id="13792" w:author="Leuveld, Koen" w:date="2013-10-24T19:01:00Z">
        <w:r w:rsidRPr="002D6549">
          <w:rPr>
            <w:rFonts w:ascii="Times New Roman" w:hAnsi="Times New Roman" w:cs="Times New Roman"/>
            <w:i/>
            <w:color w:val="000000" w:themeColor="text1"/>
            <w:sz w:val="24"/>
            <w:szCs w:val="24"/>
            <w:rPrChange w:id="13793" w:author="Leuveld, Koen" w:date="2013-10-24T19:02:00Z">
              <w:rPr>
                <w:rFonts w:ascii="Times New Roman" w:hAnsi="Times New Roman" w:cs="Times New Roman"/>
                <w:color w:val="000000" w:themeColor="text1"/>
                <w:sz w:val="24"/>
                <w:szCs w:val="24"/>
              </w:rPr>
            </w:rPrChange>
          </w:rPr>
          <w:t>« </w:t>
        </w:r>
      </w:ins>
      <w:ins w:id="13794" w:author="PIERRE" w:date="2013-10-24T12:26:00Z">
        <w:r w:rsidR="00AF2F6F" w:rsidRPr="002D6549">
          <w:rPr>
            <w:rFonts w:ascii="Times New Roman" w:hAnsi="Times New Roman" w:cs="Times New Roman"/>
            <w:i/>
            <w:color w:val="000000" w:themeColor="text1"/>
            <w:sz w:val="24"/>
            <w:szCs w:val="24"/>
            <w:rPrChange w:id="13795" w:author="Leuveld, Koen" w:date="2013-10-24T19:02:00Z">
              <w:rPr>
                <w:rFonts w:ascii="Times New Roman" w:eastAsiaTheme="majorEastAsia" w:hAnsi="Times New Roman" w:cs="Times New Roman"/>
                <w:b/>
                <w:bCs/>
                <w:color w:val="000000" w:themeColor="text1"/>
                <w:sz w:val="24"/>
                <w:szCs w:val="24"/>
                <w:lang w:val="nl-NL" w:eastAsia="en-US"/>
              </w:rPr>
            </w:rPrChange>
          </w:rPr>
          <w:t>Au hasard, une feuille d’enregistrement sera tirée afin de voir combien votre correspondant vous a envoyé</w:t>
        </w:r>
      </w:ins>
      <w:ins w:id="13796" w:author="Leuveld, Koen" w:date="2013-10-24T19:01:00Z">
        <w:r w:rsidRPr="002D6549">
          <w:rPr>
            <w:rFonts w:ascii="Times New Roman" w:hAnsi="Times New Roman" w:cs="Times New Roman"/>
            <w:i/>
            <w:color w:val="000000" w:themeColor="text1"/>
            <w:sz w:val="24"/>
            <w:szCs w:val="24"/>
            <w:rPrChange w:id="13797" w:author="Leuveld, Koen" w:date="2013-10-24T19:02:00Z">
              <w:rPr>
                <w:rFonts w:ascii="Times New Roman" w:hAnsi="Times New Roman" w:cs="Times New Roman"/>
                <w:color w:val="000000" w:themeColor="text1"/>
                <w:sz w:val="24"/>
                <w:szCs w:val="24"/>
              </w:rPr>
            </w:rPrChange>
          </w:rPr>
          <w:t>. »</w:t>
        </w:r>
      </w:ins>
      <w:ins w:id="13798" w:author="PIERRE" w:date="2013-10-24T12:26:00Z">
        <w:del w:id="13799" w:author="Leuveld, Koen" w:date="2013-10-24T19:01:00Z">
          <w:r w:rsidR="00AF2F6F" w:rsidRPr="002D6549" w:rsidDel="002D6549">
            <w:rPr>
              <w:rFonts w:ascii="Times New Roman" w:hAnsi="Times New Roman" w:cs="Times New Roman"/>
              <w:i/>
              <w:color w:val="000000" w:themeColor="text1"/>
              <w:sz w:val="24"/>
              <w:szCs w:val="24"/>
              <w:rPrChange w:id="13800" w:author="Leuveld, Koen" w:date="2013-10-24T19:02:00Z">
                <w:rPr>
                  <w:rFonts w:ascii="Times New Roman" w:eastAsiaTheme="majorEastAsia" w:hAnsi="Times New Roman" w:cs="Times New Roman"/>
                  <w:b/>
                  <w:bCs/>
                  <w:color w:val="000000" w:themeColor="text1"/>
                  <w:sz w:val="24"/>
                  <w:szCs w:val="24"/>
                  <w:lang w:val="nl-NL" w:eastAsia="en-US"/>
                </w:rPr>
              </w:rPrChange>
            </w:rPr>
            <w:delText xml:space="preserve"> </w:delText>
          </w:r>
        </w:del>
      </w:ins>
    </w:p>
    <w:p w:rsidR="00726879" w:rsidRPr="002D6549" w:rsidRDefault="002D6549" w:rsidP="000B6746">
      <w:pPr>
        <w:pStyle w:val="ListParagraph"/>
        <w:numPr>
          <w:ilvl w:val="0"/>
          <w:numId w:val="59"/>
        </w:numPr>
        <w:spacing w:before="120" w:after="120" w:line="240" w:lineRule="auto"/>
        <w:jc w:val="both"/>
        <w:rPr>
          <w:ins w:id="13801" w:author="PIERRE" w:date="2013-10-24T12:26:00Z"/>
          <w:rFonts w:ascii="Times New Roman" w:hAnsi="Times New Roman" w:cs="Times New Roman"/>
          <w:i/>
          <w:color w:val="000000" w:themeColor="text1"/>
          <w:sz w:val="24"/>
          <w:szCs w:val="24"/>
          <w:rPrChange w:id="13802" w:author="Leuveld, Koen" w:date="2013-10-24T19:02:00Z">
            <w:rPr>
              <w:ins w:id="13803" w:author="PIERRE" w:date="2013-10-24T12:26:00Z"/>
              <w:rFonts w:ascii="Times New Roman" w:hAnsi="Times New Roman" w:cs="Times New Roman"/>
              <w:color w:val="000000" w:themeColor="text1"/>
              <w:sz w:val="24"/>
              <w:szCs w:val="24"/>
            </w:rPr>
          </w:rPrChange>
        </w:rPr>
        <w:pPrChange w:id="13804" w:author="Leuveld, Koen" w:date="2013-10-24T19:14:00Z">
          <w:pPr>
            <w:pStyle w:val="ListParagraph"/>
            <w:numPr>
              <w:ilvl w:val="1"/>
              <w:numId w:val="6"/>
            </w:numPr>
            <w:spacing w:before="120" w:after="120" w:line="240" w:lineRule="auto"/>
            <w:ind w:left="1440" w:hanging="360"/>
            <w:jc w:val="both"/>
          </w:pPr>
        </w:pPrChange>
      </w:pPr>
      <w:ins w:id="13805" w:author="Leuveld, Koen" w:date="2013-10-24T19:02:00Z">
        <w:r w:rsidRPr="002D6549">
          <w:rPr>
            <w:rFonts w:ascii="Times New Roman" w:hAnsi="Times New Roman" w:cs="Times New Roman"/>
            <w:i/>
            <w:color w:val="000000" w:themeColor="text1"/>
            <w:sz w:val="24"/>
            <w:szCs w:val="24"/>
            <w:rPrChange w:id="13806" w:author="Leuveld, Koen" w:date="2013-10-24T19:02:00Z">
              <w:rPr>
                <w:rFonts w:ascii="Times New Roman" w:hAnsi="Times New Roman" w:cs="Times New Roman"/>
                <w:color w:val="000000" w:themeColor="text1"/>
                <w:sz w:val="24"/>
                <w:szCs w:val="24"/>
              </w:rPr>
            </w:rPrChange>
          </w:rPr>
          <w:t>« </w:t>
        </w:r>
      </w:ins>
      <w:ins w:id="13807" w:author="PIERRE" w:date="2013-10-24T12:26:00Z">
        <w:r w:rsidR="00AF2F6F" w:rsidRPr="002D6549">
          <w:rPr>
            <w:rFonts w:ascii="Times New Roman" w:hAnsi="Times New Roman" w:cs="Times New Roman"/>
            <w:i/>
            <w:color w:val="000000" w:themeColor="text1"/>
            <w:sz w:val="24"/>
            <w:szCs w:val="24"/>
            <w:rPrChange w:id="13808" w:author="Leuveld, Koen" w:date="2013-10-24T19:02:00Z">
              <w:rPr>
                <w:rFonts w:ascii="Times New Roman" w:eastAsiaTheme="majorEastAsia" w:hAnsi="Times New Roman" w:cs="Times New Roman"/>
                <w:b/>
                <w:bCs/>
                <w:color w:val="000000" w:themeColor="text1"/>
                <w:sz w:val="24"/>
                <w:szCs w:val="24"/>
                <w:lang w:val="nl-NL" w:eastAsia="en-US"/>
              </w:rPr>
            </w:rPrChange>
          </w:rPr>
          <w:t>Ensuite  on regardera  sur votre feuille d’enregistrement le montant que vous avez renvoyé.</w:t>
        </w:r>
      </w:ins>
      <w:ins w:id="13809" w:author="Leuveld, Koen" w:date="2013-10-24T19:02:00Z">
        <w:r w:rsidRPr="002D6549">
          <w:rPr>
            <w:rFonts w:ascii="Times New Roman" w:hAnsi="Times New Roman" w:cs="Times New Roman"/>
            <w:i/>
            <w:color w:val="000000" w:themeColor="text1"/>
            <w:sz w:val="24"/>
            <w:szCs w:val="24"/>
            <w:rPrChange w:id="13810" w:author="Leuveld, Koen" w:date="2013-10-24T19:02:00Z">
              <w:rPr>
                <w:rFonts w:ascii="Times New Roman" w:hAnsi="Times New Roman" w:cs="Times New Roman"/>
                <w:color w:val="000000" w:themeColor="text1"/>
                <w:sz w:val="24"/>
                <w:szCs w:val="24"/>
              </w:rPr>
            </w:rPrChange>
          </w:rPr>
          <w:t> »</w:t>
        </w:r>
      </w:ins>
    </w:p>
    <w:p w:rsidR="002D6549" w:rsidRPr="00442E10" w:rsidRDefault="002D6549" w:rsidP="009C61AE">
      <w:pPr>
        <w:pStyle w:val="ListParagraph"/>
        <w:numPr>
          <w:ilvl w:val="0"/>
          <w:numId w:val="4"/>
        </w:numPr>
        <w:spacing w:before="120" w:after="120" w:line="240" w:lineRule="auto"/>
        <w:jc w:val="both"/>
        <w:rPr>
          <w:ins w:id="13811" w:author="Leuveld, Koen" w:date="2013-10-24T18:56:00Z"/>
          <w:rFonts w:ascii="Times New Roman" w:hAnsi="Times New Roman" w:cs="Times New Roman"/>
          <w:color w:val="000000" w:themeColor="text1"/>
          <w:sz w:val="24"/>
          <w:szCs w:val="24"/>
        </w:rPr>
        <w:pPrChange w:id="13812" w:author="Leuveld, Koen" w:date="2013-10-24T19:08:00Z">
          <w:pPr>
            <w:pStyle w:val="ListParagraph"/>
            <w:numPr>
              <w:numId w:val="6"/>
            </w:numPr>
            <w:spacing w:before="120" w:after="120" w:line="240" w:lineRule="auto"/>
            <w:ind w:hanging="360"/>
            <w:jc w:val="both"/>
          </w:pPr>
        </w:pPrChange>
      </w:pPr>
      <w:ins w:id="13813" w:author="Leuveld, Koen" w:date="2013-10-24T18:56:00Z">
        <w:r>
          <w:rPr>
            <w:rFonts w:ascii="Times New Roman" w:hAnsi="Times New Roman" w:cs="Times New Roman"/>
            <w:color w:val="000000" w:themeColor="text1"/>
            <w:sz w:val="24"/>
            <w:szCs w:val="24"/>
          </w:rPr>
          <w:t>Faites t</w:t>
        </w:r>
        <w:r w:rsidRPr="009A34FC">
          <w:rPr>
            <w:rFonts w:ascii="Times New Roman" w:hAnsi="Times New Roman" w:cs="Times New Roman"/>
            <w:color w:val="000000" w:themeColor="text1"/>
            <w:sz w:val="24"/>
            <w:szCs w:val="24"/>
          </w:rPr>
          <w:t>ire</w:t>
        </w:r>
        <w:r>
          <w:rPr>
            <w:rFonts w:ascii="Times New Roman" w:hAnsi="Times New Roman" w:cs="Times New Roman"/>
            <w:color w:val="000000" w:themeColor="text1"/>
            <w:sz w:val="24"/>
            <w:szCs w:val="24"/>
          </w:rPr>
          <w:t>r</w:t>
        </w:r>
        <w:r w:rsidRPr="009A34FC">
          <w:rPr>
            <w:rFonts w:ascii="Times New Roman" w:hAnsi="Times New Roman" w:cs="Times New Roman"/>
            <w:color w:val="000000" w:themeColor="text1"/>
            <w:sz w:val="24"/>
            <w:szCs w:val="24"/>
          </w:rPr>
          <w:t xml:space="preserve"> aléatoirement une </w:t>
        </w:r>
        <w:r>
          <w:rPr>
            <w:rFonts w:ascii="Times New Roman" w:hAnsi="Times New Roman" w:cs="Times New Roman"/>
            <w:color w:val="000000" w:themeColor="text1"/>
            <w:sz w:val="24"/>
            <w:szCs w:val="24"/>
          </w:rPr>
          <w:t xml:space="preserve">enveloppe </w:t>
        </w:r>
        <w:r w:rsidRPr="009A34FC">
          <w:rPr>
            <w:rFonts w:ascii="Times New Roman" w:hAnsi="Times New Roman" w:cs="Times New Roman"/>
            <w:color w:val="000000" w:themeColor="text1"/>
            <w:sz w:val="24"/>
            <w:szCs w:val="24"/>
          </w:rPr>
          <w:t xml:space="preserve">la pile </w:t>
        </w:r>
        <w:r>
          <w:rPr>
            <w:rFonts w:ascii="Times New Roman" w:hAnsi="Times New Roman" w:cs="Times New Roman"/>
            <w:color w:val="000000" w:themeColor="text1"/>
            <w:sz w:val="24"/>
            <w:szCs w:val="24"/>
          </w:rPr>
          <w:t xml:space="preserve">avec les questionnaires </w:t>
        </w:r>
        <w:r w:rsidRPr="009A34FC">
          <w:rPr>
            <w:rFonts w:ascii="Times New Roman" w:hAnsi="Times New Roman" w:cs="Times New Roman"/>
            <w:color w:val="000000" w:themeColor="text1"/>
            <w:sz w:val="24"/>
            <w:szCs w:val="24"/>
          </w:rPr>
          <w:t xml:space="preserve">version B. </w:t>
        </w:r>
      </w:ins>
    </w:p>
    <w:p w:rsidR="00726879" w:rsidRPr="00442E10" w:rsidDel="002D6549" w:rsidRDefault="00AF2F6F" w:rsidP="009C61AE">
      <w:pPr>
        <w:pStyle w:val="ListParagraph"/>
        <w:numPr>
          <w:ilvl w:val="0"/>
          <w:numId w:val="4"/>
        </w:numPr>
        <w:spacing w:before="120" w:after="120" w:line="240" w:lineRule="auto"/>
        <w:jc w:val="both"/>
        <w:rPr>
          <w:ins w:id="13814" w:author="PIERRE" w:date="2013-10-24T12:26:00Z"/>
          <w:del w:id="13815" w:author="Leuveld, Koen" w:date="2013-10-24T18:56:00Z"/>
          <w:rFonts w:ascii="Times New Roman" w:hAnsi="Times New Roman" w:cs="Times New Roman"/>
          <w:color w:val="000000" w:themeColor="text1"/>
          <w:sz w:val="24"/>
          <w:szCs w:val="24"/>
        </w:rPr>
        <w:pPrChange w:id="13816" w:author="Leuveld, Koen" w:date="2013-10-24T19:08:00Z">
          <w:pPr>
            <w:pStyle w:val="ListParagraph"/>
            <w:numPr>
              <w:numId w:val="6"/>
            </w:numPr>
            <w:spacing w:before="120" w:after="120" w:line="240" w:lineRule="auto"/>
            <w:ind w:hanging="360"/>
            <w:jc w:val="both"/>
          </w:pPr>
        </w:pPrChange>
      </w:pPr>
      <w:ins w:id="13817" w:author="PIERRE" w:date="2013-10-24T12:26:00Z">
        <w:del w:id="13818" w:author="Leuveld, Koen" w:date="2013-10-24T18:56:00Z">
          <w:r w:rsidRPr="00AF2F6F" w:rsidDel="002D6549">
            <w:rPr>
              <w:rFonts w:ascii="Times New Roman" w:hAnsi="Times New Roman" w:cs="Times New Roman"/>
              <w:color w:val="000000" w:themeColor="text1"/>
              <w:sz w:val="24"/>
              <w:szCs w:val="24"/>
              <w:rPrChange w:id="13819" w:author="PIERRE" w:date="2013-10-24T12:27:00Z">
                <w:rPr>
                  <w:rFonts w:ascii="Times New Roman" w:eastAsiaTheme="majorEastAsia" w:hAnsi="Times New Roman" w:cs="Times New Roman"/>
                  <w:b/>
                  <w:bCs/>
                  <w:color w:val="000000" w:themeColor="text1"/>
                  <w:sz w:val="24"/>
                  <w:szCs w:val="24"/>
                  <w:lang w:val="nl-NL" w:eastAsia="en-US"/>
                </w:rPr>
              </w:rPrChange>
            </w:rPr>
            <w:delText>Tirez une feuille d’enregistrement de l’Exercice d’investissement Co-villageois Envoyeur Version B de la pile.</w:delText>
          </w:r>
        </w:del>
      </w:ins>
    </w:p>
    <w:p w:rsidR="00726879" w:rsidRPr="00442E10" w:rsidRDefault="00AF2F6F" w:rsidP="009C61AE">
      <w:pPr>
        <w:pStyle w:val="ListParagraph"/>
        <w:numPr>
          <w:ilvl w:val="0"/>
          <w:numId w:val="4"/>
        </w:numPr>
        <w:spacing w:before="120" w:after="120" w:line="240" w:lineRule="auto"/>
        <w:jc w:val="both"/>
        <w:rPr>
          <w:ins w:id="13820" w:author="PIERRE" w:date="2013-10-24T12:26:00Z"/>
          <w:rFonts w:ascii="Times New Roman" w:hAnsi="Times New Roman" w:cs="Times New Roman"/>
          <w:color w:val="000000" w:themeColor="text1"/>
          <w:sz w:val="24"/>
          <w:szCs w:val="24"/>
        </w:rPr>
        <w:pPrChange w:id="13821" w:author="Leuveld, Koen" w:date="2013-10-24T19:08:00Z">
          <w:pPr>
            <w:pStyle w:val="ListParagraph"/>
            <w:numPr>
              <w:numId w:val="6"/>
            </w:numPr>
            <w:spacing w:before="120" w:after="120" w:line="240" w:lineRule="auto"/>
            <w:ind w:hanging="360"/>
            <w:jc w:val="both"/>
          </w:pPr>
        </w:pPrChange>
      </w:pPr>
      <w:ins w:id="13822" w:author="PIERRE" w:date="2013-10-24T12:26:00Z">
        <w:r w:rsidRPr="00AF2F6F">
          <w:rPr>
            <w:rFonts w:ascii="Times New Roman" w:hAnsi="Times New Roman" w:cs="Times New Roman"/>
            <w:color w:val="000000" w:themeColor="text1"/>
            <w:sz w:val="24"/>
            <w:szCs w:val="24"/>
            <w:rPrChange w:id="13823" w:author="PIERRE" w:date="2013-10-24T12:27:00Z">
              <w:rPr>
                <w:rFonts w:ascii="Times New Roman" w:eastAsiaTheme="majorEastAsia" w:hAnsi="Times New Roman" w:cs="Times New Roman"/>
                <w:b/>
                <w:bCs/>
                <w:color w:val="000000" w:themeColor="text1"/>
                <w:sz w:val="24"/>
                <w:szCs w:val="24"/>
                <w:lang w:val="nl-NL" w:eastAsia="en-US"/>
              </w:rPr>
            </w:rPrChange>
          </w:rPr>
          <w:t>Notez les codes d’identification de la fiche version B sélectionnée dans les colonnes 9 et 10 de la feuille de calcul 2.</w:t>
        </w:r>
      </w:ins>
    </w:p>
    <w:p w:rsidR="00726879" w:rsidRPr="00442E10" w:rsidRDefault="00AF2F6F" w:rsidP="009C61AE">
      <w:pPr>
        <w:pStyle w:val="ListParagraph"/>
        <w:numPr>
          <w:ilvl w:val="0"/>
          <w:numId w:val="4"/>
        </w:numPr>
        <w:spacing w:before="120" w:after="120" w:line="240" w:lineRule="auto"/>
        <w:jc w:val="both"/>
        <w:rPr>
          <w:ins w:id="13824" w:author="PIERRE" w:date="2013-10-24T12:26:00Z"/>
          <w:rFonts w:ascii="Times New Roman" w:hAnsi="Times New Roman" w:cs="Times New Roman"/>
          <w:color w:val="000000" w:themeColor="text1"/>
          <w:sz w:val="24"/>
          <w:szCs w:val="24"/>
        </w:rPr>
        <w:pPrChange w:id="13825" w:author="Leuveld, Koen" w:date="2013-10-24T19:08:00Z">
          <w:pPr>
            <w:pStyle w:val="ListParagraph"/>
            <w:numPr>
              <w:numId w:val="6"/>
            </w:numPr>
            <w:spacing w:before="120" w:after="120" w:line="240" w:lineRule="auto"/>
            <w:ind w:hanging="360"/>
            <w:jc w:val="both"/>
          </w:pPr>
        </w:pPrChange>
      </w:pPr>
      <w:ins w:id="13826" w:author="PIERRE" w:date="2013-10-24T12:26:00Z">
        <w:r w:rsidRPr="00AF2F6F">
          <w:rPr>
            <w:rFonts w:ascii="Times New Roman" w:hAnsi="Times New Roman" w:cs="Times New Roman"/>
            <w:color w:val="000000" w:themeColor="text1"/>
            <w:sz w:val="24"/>
            <w:szCs w:val="24"/>
            <w:rPrChange w:id="13827" w:author="PIERRE" w:date="2013-10-24T12:27:00Z">
              <w:rPr>
                <w:rFonts w:ascii="Times New Roman" w:eastAsiaTheme="majorEastAsia" w:hAnsi="Times New Roman" w:cs="Times New Roman"/>
                <w:b/>
                <w:bCs/>
                <w:color w:val="000000" w:themeColor="text1"/>
                <w:sz w:val="24"/>
                <w:szCs w:val="24"/>
                <w:lang w:val="nl-NL" w:eastAsia="en-US"/>
              </w:rPr>
            </w:rPrChange>
          </w:rPr>
          <w:t>Jetez un coup d’œil dans le bac [IVSB01] de la fiche d’enregistrement version B afin de voir combien l’envoyeur a envoyé, écrire le montant reçu [IVSB03] dans la colonne 11 de la feuille de calcul 2.</w:t>
        </w:r>
      </w:ins>
    </w:p>
    <w:p w:rsidR="00726879" w:rsidRPr="00442E10" w:rsidRDefault="00AF2F6F" w:rsidP="009C61AE">
      <w:pPr>
        <w:pStyle w:val="ListParagraph"/>
        <w:numPr>
          <w:ilvl w:val="0"/>
          <w:numId w:val="4"/>
        </w:numPr>
        <w:spacing w:before="120" w:after="120" w:line="240" w:lineRule="auto"/>
        <w:jc w:val="both"/>
        <w:rPr>
          <w:ins w:id="13828" w:author="PIERRE" w:date="2013-10-24T12:26:00Z"/>
          <w:rFonts w:ascii="Times New Roman" w:hAnsi="Times New Roman" w:cs="Times New Roman"/>
          <w:color w:val="000000" w:themeColor="text1"/>
          <w:sz w:val="24"/>
          <w:szCs w:val="24"/>
        </w:rPr>
        <w:pPrChange w:id="13829" w:author="Leuveld, Koen" w:date="2013-10-24T19:08:00Z">
          <w:pPr>
            <w:pStyle w:val="ListParagraph"/>
            <w:numPr>
              <w:numId w:val="6"/>
            </w:numPr>
            <w:spacing w:before="120" w:after="120" w:line="240" w:lineRule="auto"/>
            <w:ind w:hanging="360"/>
            <w:jc w:val="both"/>
          </w:pPr>
        </w:pPrChange>
      </w:pPr>
      <w:ins w:id="13830" w:author="PIERRE" w:date="2013-10-24T12:26:00Z">
        <w:r w:rsidRPr="00AF2F6F">
          <w:rPr>
            <w:rFonts w:ascii="Times New Roman" w:hAnsi="Times New Roman" w:cs="Times New Roman"/>
            <w:color w:val="000000" w:themeColor="text1"/>
            <w:sz w:val="24"/>
            <w:szCs w:val="24"/>
            <w:rPrChange w:id="13831" w:author="PIERRE" w:date="2013-10-24T12:27:00Z">
              <w:rPr>
                <w:rFonts w:ascii="Times New Roman" w:eastAsiaTheme="majorEastAsia" w:hAnsi="Times New Roman" w:cs="Times New Roman"/>
                <w:b/>
                <w:bCs/>
                <w:color w:val="000000" w:themeColor="text1"/>
                <w:sz w:val="24"/>
                <w:szCs w:val="24"/>
                <w:lang w:val="nl-NL" w:eastAsia="en-US"/>
              </w:rPr>
            </w:rPrChange>
          </w:rPr>
          <w:t>Consultez la feuille d’enregistrement Version A afin de voir le montant qui a été renvoyé par l’enquêté [</w:t>
        </w:r>
        <w:proofErr w:type="spellStart"/>
        <w:r w:rsidRPr="00AF2F6F">
          <w:rPr>
            <w:rFonts w:ascii="Times New Roman" w:hAnsi="Times New Roman" w:cs="Times New Roman"/>
            <w:color w:val="000000" w:themeColor="text1"/>
            <w:sz w:val="24"/>
            <w:szCs w:val="24"/>
            <w:rPrChange w:id="13832" w:author="PIERRE" w:date="2013-10-24T12:27:00Z">
              <w:rPr>
                <w:rFonts w:ascii="Times New Roman" w:eastAsiaTheme="majorEastAsia" w:hAnsi="Times New Roman" w:cs="Times New Roman"/>
                <w:b/>
                <w:bCs/>
                <w:color w:val="000000" w:themeColor="text1"/>
                <w:sz w:val="24"/>
                <w:szCs w:val="24"/>
                <w:lang w:val="nl-NL" w:eastAsia="en-US"/>
              </w:rPr>
            </w:rPrChange>
          </w:rPr>
          <w:t>IVRAXX</w:t>
        </w:r>
        <w:proofErr w:type="spellEnd"/>
        <w:r w:rsidRPr="00AF2F6F">
          <w:rPr>
            <w:rFonts w:ascii="Times New Roman" w:hAnsi="Times New Roman" w:cs="Times New Roman"/>
            <w:color w:val="000000" w:themeColor="text1"/>
            <w:sz w:val="24"/>
            <w:szCs w:val="24"/>
            <w:rPrChange w:id="13833" w:author="PIERRE" w:date="2013-10-24T12:27:00Z">
              <w:rPr>
                <w:rFonts w:ascii="Times New Roman" w:eastAsiaTheme="majorEastAsia" w:hAnsi="Times New Roman" w:cs="Times New Roman"/>
                <w:b/>
                <w:bCs/>
                <w:color w:val="000000" w:themeColor="text1"/>
                <w:sz w:val="24"/>
                <w:szCs w:val="24"/>
                <w:lang w:val="nl-NL" w:eastAsia="en-US"/>
              </w:rPr>
            </w:rPrChange>
          </w:rPr>
          <w:t>] (XX est le montant envoyé [IVSB01]) ; noter ce montant dans la colonne 12 de la feuille de calcul.</w:t>
        </w:r>
      </w:ins>
    </w:p>
    <w:p w:rsidR="00726879" w:rsidRPr="00442E10" w:rsidRDefault="00AF2F6F" w:rsidP="009C61AE">
      <w:pPr>
        <w:pStyle w:val="ListParagraph"/>
        <w:numPr>
          <w:ilvl w:val="0"/>
          <w:numId w:val="4"/>
        </w:numPr>
        <w:spacing w:before="120" w:after="120" w:line="240" w:lineRule="auto"/>
        <w:jc w:val="both"/>
        <w:rPr>
          <w:ins w:id="13834" w:author="PIERRE" w:date="2013-10-24T12:26:00Z"/>
          <w:rFonts w:ascii="Times New Roman" w:hAnsi="Times New Roman" w:cs="Times New Roman"/>
          <w:color w:val="000000" w:themeColor="text1"/>
          <w:sz w:val="24"/>
          <w:szCs w:val="24"/>
        </w:rPr>
        <w:pPrChange w:id="13835" w:author="Leuveld, Koen" w:date="2013-10-24T19:08:00Z">
          <w:pPr>
            <w:pStyle w:val="ListParagraph"/>
            <w:numPr>
              <w:numId w:val="6"/>
            </w:numPr>
            <w:spacing w:before="120" w:after="120" w:line="240" w:lineRule="auto"/>
            <w:ind w:hanging="360"/>
            <w:jc w:val="both"/>
          </w:pPr>
        </w:pPrChange>
      </w:pPr>
      <w:ins w:id="13836" w:author="PIERRE" w:date="2013-10-24T12:26:00Z">
        <w:r w:rsidRPr="00AF2F6F">
          <w:rPr>
            <w:rFonts w:ascii="Times New Roman" w:hAnsi="Times New Roman" w:cs="Times New Roman"/>
            <w:color w:val="000000" w:themeColor="text1"/>
            <w:sz w:val="24"/>
            <w:szCs w:val="24"/>
            <w:rPrChange w:id="13837" w:author="PIERRE" w:date="2013-10-24T12:27:00Z">
              <w:rPr>
                <w:rFonts w:ascii="Times New Roman" w:eastAsiaTheme="majorEastAsia" w:hAnsi="Times New Roman" w:cs="Times New Roman"/>
                <w:b/>
                <w:bCs/>
                <w:color w:val="000000" w:themeColor="text1"/>
                <w:sz w:val="24"/>
                <w:szCs w:val="24"/>
                <w:lang w:val="nl-NL" w:eastAsia="en-US"/>
              </w:rPr>
            </w:rPrChange>
          </w:rPr>
          <w:t xml:space="preserve">Notez le montant total à payer dans la colonne 13 de la feuille de calcul : c’est égal à la colonne 11 MOINS la colonne 12 </w:t>
        </w:r>
      </w:ins>
    </w:p>
    <w:p w:rsidR="00726879" w:rsidRPr="00442E10" w:rsidRDefault="00AF2F6F" w:rsidP="009C61AE">
      <w:pPr>
        <w:pStyle w:val="ListParagraph"/>
        <w:numPr>
          <w:ilvl w:val="0"/>
          <w:numId w:val="4"/>
        </w:numPr>
        <w:spacing w:before="120" w:after="120" w:line="240" w:lineRule="auto"/>
        <w:jc w:val="both"/>
        <w:rPr>
          <w:ins w:id="13838" w:author="PIERRE" w:date="2013-10-24T12:26:00Z"/>
          <w:rFonts w:ascii="Times New Roman" w:hAnsi="Times New Roman" w:cs="Times New Roman"/>
          <w:color w:val="000000" w:themeColor="text1"/>
          <w:sz w:val="24"/>
          <w:szCs w:val="24"/>
        </w:rPr>
        <w:pPrChange w:id="13839" w:author="Leuveld, Koen" w:date="2013-10-24T19:08:00Z">
          <w:pPr>
            <w:pStyle w:val="ListParagraph"/>
            <w:numPr>
              <w:numId w:val="6"/>
            </w:numPr>
            <w:spacing w:before="120" w:after="120" w:line="240" w:lineRule="auto"/>
            <w:ind w:hanging="360"/>
            <w:jc w:val="both"/>
          </w:pPr>
        </w:pPrChange>
      </w:pPr>
      <w:ins w:id="13840" w:author="PIERRE" w:date="2013-10-24T12:26:00Z">
        <w:r w:rsidRPr="00AF2F6F">
          <w:rPr>
            <w:rFonts w:ascii="Times New Roman" w:hAnsi="Times New Roman" w:cs="Times New Roman"/>
            <w:color w:val="000000" w:themeColor="text1"/>
            <w:sz w:val="24"/>
            <w:szCs w:val="24"/>
            <w:rPrChange w:id="13841" w:author="PIERRE" w:date="2013-10-24T12:27:00Z">
              <w:rPr>
                <w:rFonts w:ascii="Times New Roman" w:eastAsiaTheme="majorEastAsia" w:hAnsi="Times New Roman" w:cs="Times New Roman"/>
                <w:b/>
                <w:bCs/>
                <w:color w:val="000000" w:themeColor="text1"/>
                <w:sz w:val="24"/>
                <w:szCs w:val="24"/>
                <w:lang w:val="nl-NL" w:eastAsia="en-US"/>
              </w:rPr>
            </w:rPrChange>
          </w:rPr>
          <w:t>Retranscrire les données de la colonne 13 de la feuille de calcul 2 dans la colonne 5 de la fiche de paiement.</w:t>
        </w:r>
      </w:ins>
    </w:p>
    <w:p w:rsidR="00726879" w:rsidRPr="00442E10" w:rsidRDefault="00AF2F6F" w:rsidP="009C61AE">
      <w:pPr>
        <w:pStyle w:val="ListParagraph"/>
        <w:numPr>
          <w:ilvl w:val="0"/>
          <w:numId w:val="4"/>
        </w:numPr>
        <w:spacing w:before="120" w:after="120" w:line="240" w:lineRule="auto"/>
        <w:jc w:val="both"/>
        <w:rPr>
          <w:ins w:id="13842" w:author="PIERRE" w:date="2013-10-24T12:26:00Z"/>
          <w:rFonts w:ascii="Times New Roman" w:hAnsi="Times New Roman" w:cs="Times New Roman"/>
          <w:color w:val="000000" w:themeColor="text1"/>
          <w:sz w:val="24"/>
          <w:szCs w:val="24"/>
        </w:rPr>
        <w:pPrChange w:id="13843" w:author="Leuveld, Koen" w:date="2013-10-24T19:08:00Z">
          <w:pPr>
            <w:pStyle w:val="ListParagraph"/>
            <w:numPr>
              <w:numId w:val="6"/>
            </w:numPr>
            <w:spacing w:before="120" w:after="120" w:line="240" w:lineRule="auto"/>
            <w:ind w:hanging="360"/>
            <w:jc w:val="both"/>
          </w:pPr>
        </w:pPrChange>
      </w:pPr>
      <w:ins w:id="13844" w:author="PIERRE" w:date="2013-10-24T12:26:00Z">
        <w:r w:rsidRPr="00AF2F6F">
          <w:rPr>
            <w:rFonts w:ascii="Times New Roman" w:hAnsi="Times New Roman" w:cs="Times New Roman"/>
            <w:color w:val="000000" w:themeColor="text1"/>
            <w:sz w:val="24"/>
            <w:szCs w:val="24"/>
            <w:rPrChange w:id="13845" w:author="PIERRE" w:date="2013-10-24T12:27:00Z">
              <w:rPr>
                <w:rFonts w:ascii="Times New Roman" w:eastAsiaTheme="majorEastAsia" w:hAnsi="Times New Roman" w:cs="Times New Roman"/>
                <w:b/>
                <w:bCs/>
                <w:color w:val="000000" w:themeColor="text1"/>
                <w:sz w:val="24"/>
                <w:szCs w:val="24"/>
                <w:lang w:val="nl-NL" w:eastAsia="en-US"/>
              </w:rPr>
            </w:rPrChange>
          </w:rPr>
          <w:t>Expliquez à l’enquêté</w:t>
        </w:r>
      </w:ins>
    </w:p>
    <w:p w:rsidR="00726879" w:rsidRPr="002D6549" w:rsidRDefault="002D6549" w:rsidP="000B6746">
      <w:pPr>
        <w:pStyle w:val="ListParagraph"/>
        <w:numPr>
          <w:ilvl w:val="0"/>
          <w:numId w:val="60"/>
        </w:numPr>
        <w:spacing w:before="120" w:after="120" w:line="240" w:lineRule="auto"/>
        <w:jc w:val="both"/>
        <w:rPr>
          <w:ins w:id="13846" w:author="PIERRE" w:date="2013-10-24T12:26:00Z"/>
          <w:rFonts w:ascii="Times New Roman" w:hAnsi="Times New Roman" w:cs="Times New Roman"/>
          <w:i/>
          <w:color w:val="000000" w:themeColor="text1"/>
          <w:sz w:val="24"/>
          <w:szCs w:val="24"/>
          <w:rPrChange w:id="13847" w:author="Leuveld, Koen" w:date="2013-10-24T19:02:00Z">
            <w:rPr>
              <w:ins w:id="13848" w:author="PIERRE" w:date="2013-10-24T12:26:00Z"/>
              <w:rFonts w:ascii="Times New Roman" w:hAnsi="Times New Roman" w:cs="Times New Roman"/>
              <w:color w:val="000000" w:themeColor="text1"/>
              <w:sz w:val="24"/>
              <w:szCs w:val="24"/>
            </w:rPr>
          </w:rPrChange>
        </w:rPr>
        <w:pPrChange w:id="13849" w:author="Leuveld, Koen" w:date="2013-10-24T19:14:00Z">
          <w:pPr>
            <w:pStyle w:val="ListParagraph"/>
            <w:numPr>
              <w:ilvl w:val="1"/>
              <w:numId w:val="6"/>
            </w:numPr>
            <w:spacing w:before="120" w:after="120" w:line="240" w:lineRule="auto"/>
            <w:ind w:left="1440" w:hanging="360"/>
            <w:jc w:val="both"/>
          </w:pPr>
        </w:pPrChange>
      </w:pPr>
      <w:ins w:id="13850" w:author="Leuveld, Koen" w:date="2013-10-24T19:02:00Z">
        <w:r w:rsidRPr="002D6549">
          <w:rPr>
            <w:rFonts w:ascii="Times New Roman" w:hAnsi="Times New Roman" w:cs="Times New Roman"/>
            <w:i/>
            <w:color w:val="000000" w:themeColor="text1"/>
            <w:sz w:val="24"/>
            <w:szCs w:val="24"/>
            <w:rPrChange w:id="13851" w:author="Leuveld, Koen" w:date="2013-10-24T19:02:00Z">
              <w:rPr>
                <w:rFonts w:ascii="Times New Roman" w:hAnsi="Times New Roman" w:cs="Times New Roman"/>
                <w:color w:val="000000" w:themeColor="text1"/>
                <w:sz w:val="24"/>
                <w:szCs w:val="24"/>
              </w:rPr>
            </w:rPrChange>
          </w:rPr>
          <w:t>« </w:t>
        </w:r>
      </w:ins>
      <w:ins w:id="13852" w:author="PIERRE" w:date="2013-10-24T12:26:00Z">
        <w:r w:rsidR="00AF2F6F" w:rsidRPr="002D6549">
          <w:rPr>
            <w:rFonts w:ascii="Times New Roman" w:hAnsi="Times New Roman" w:cs="Times New Roman"/>
            <w:i/>
            <w:color w:val="000000" w:themeColor="text1"/>
            <w:sz w:val="24"/>
            <w:szCs w:val="24"/>
            <w:rPrChange w:id="13853" w:author="Leuveld, Koen" w:date="2013-10-24T19:02:00Z">
              <w:rPr>
                <w:rFonts w:ascii="Times New Roman" w:eastAsiaTheme="majorEastAsia" w:hAnsi="Times New Roman" w:cs="Times New Roman"/>
                <w:b/>
                <w:bCs/>
                <w:color w:val="000000" w:themeColor="text1"/>
                <w:sz w:val="24"/>
                <w:szCs w:val="24"/>
                <w:lang w:val="nl-NL" w:eastAsia="en-US"/>
              </w:rPr>
            </w:rPrChange>
          </w:rPr>
          <w:t xml:space="preserve">Vous avez reçu </w:t>
        </w:r>
        <w:del w:id="13854" w:author="Leuveld, Koen" w:date="2013-10-24T19:08:00Z">
          <w:r w:rsidR="00AF2F6F" w:rsidRPr="002D6549" w:rsidDel="009C61AE">
            <w:rPr>
              <w:rFonts w:ascii="Times New Roman" w:hAnsi="Times New Roman" w:cs="Times New Roman"/>
              <w:i/>
              <w:color w:val="000000" w:themeColor="text1"/>
              <w:sz w:val="24"/>
              <w:szCs w:val="24"/>
              <w:rPrChange w:id="13855" w:author="Leuveld, Koen" w:date="2013-10-24T19:02:00Z">
                <w:rPr>
                  <w:rFonts w:ascii="Times New Roman" w:eastAsiaTheme="majorEastAsia" w:hAnsi="Times New Roman" w:cs="Times New Roman"/>
                  <w:b/>
                  <w:bCs/>
                  <w:color w:val="000000" w:themeColor="text1"/>
                  <w:sz w:val="24"/>
                  <w:szCs w:val="24"/>
                  <w:lang w:val="nl-NL" w:eastAsia="en-US"/>
                </w:rPr>
              </w:rPrChange>
            </w:rPr>
            <w:delText xml:space="preserve">3 x </w:delText>
          </w:r>
        </w:del>
        <w:r w:rsidR="00AF2F6F" w:rsidRPr="002D6549">
          <w:rPr>
            <w:rFonts w:ascii="Times New Roman" w:hAnsi="Times New Roman" w:cs="Times New Roman"/>
            <w:i/>
            <w:color w:val="000000" w:themeColor="text1"/>
            <w:sz w:val="24"/>
            <w:szCs w:val="24"/>
            <w:rPrChange w:id="13856" w:author="Leuveld, Koen" w:date="2013-10-24T19:02:00Z">
              <w:rPr>
                <w:rFonts w:ascii="Times New Roman" w:eastAsiaTheme="majorEastAsia" w:hAnsi="Times New Roman" w:cs="Times New Roman"/>
                <w:b/>
                <w:bCs/>
                <w:color w:val="000000" w:themeColor="text1"/>
                <w:sz w:val="24"/>
                <w:szCs w:val="24"/>
                <w:lang w:val="nl-NL" w:eastAsia="en-US"/>
              </w:rPr>
            </w:rPrChange>
          </w:rPr>
          <w:t>[IVSB</w:t>
        </w:r>
        <w:del w:id="13857" w:author="Leuveld, Koen" w:date="2013-10-24T19:08:00Z">
          <w:r w:rsidR="00AF2F6F" w:rsidRPr="002D6549" w:rsidDel="009C61AE">
            <w:rPr>
              <w:rFonts w:ascii="Times New Roman" w:hAnsi="Times New Roman" w:cs="Times New Roman"/>
              <w:i/>
              <w:color w:val="000000" w:themeColor="text1"/>
              <w:sz w:val="24"/>
              <w:szCs w:val="24"/>
              <w:rPrChange w:id="13858" w:author="Leuveld, Koen" w:date="2013-10-24T19:02:00Z">
                <w:rPr>
                  <w:rFonts w:ascii="Times New Roman" w:eastAsiaTheme="majorEastAsia" w:hAnsi="Times New Roman" w:cs="Times New Roman"/>
                  <w:b/>
                  <w:bCs/>
                  <w:color w:val="000000" w:themeColor="text1"/>
                  <w:sz w:val="24"/>
                  <w:szCs w:val="24"/>
                  <w:lang w:val="nl-NL" w:eastAsia="en-US"/>
                </w:rPr>
              </w:rPrChange>
            </w:rPr>
            <w:delText>01</w:delText>
          </w:r>
        </w:del>
      </w:ins>
      <w:ins w:id="13859" w:author="Leuveld, Koen" w:date="2013-10-24T19:08:00Z">
        <w:r w:rsidR="009C61AE">
          <w:rPr>
            <w:rFonts w:ascii="Times New Roman" w:hAnsi="Times New Roman" w:cs="Times New Roman"/>
            <w:i/>
            <w:color w:val="000000" w:themeColor="text1"/>
            <w:sz w:val="24"/>
            <w:szCs w:val="24"/>
          </w:rPr>
          <w:t>03</w:t>
        </w:r>
      </w:ins>
      <w:ins w:id="13860" w:author="PIERRE" w:date="2013-10-24T12:26:00Z">
        <w:r w:rsidR="00AF2F6F" w:rsidRPr="002D6549">
          <w:rPr>
            <w:rFonts w:ascii="Times New Roman" w:hAnsi="Times New Roman" w:cs="Times New Roman"/>
            <w:i/>
            <w:color w:val="000000" w:themeColor="text1"/>
            <w:sz w:val="24"/>
            <w:szCs w:val="24"/>
            <w:rPrChange w:id="13861" w:author="Leuveld, Koen" w:date="2013-10-24T19:02:00Z">
              <w:rPr>
                <w:rFonts w:ascii="Times New Roman" w:eastAsiaTheme="majorEastAsia" w:hAnsi="Times New Roman" w:cs="Times New Roman"/>
                <w:b/>
                <w:bCs/>
                <w:color w:val="000000" w:themeColor="text1"/>
                <w:sz w:val="24"/>
                <w:szCs w:val="24"/>
                <w:lang w:val="nl-NL" w:eastAsia="en-US"/>
              </w:rPr>
            </w:rPrChange>
          </w:rPr>
          <w:t>]</w:t>
        </w:r>
      </w:ins>
      <w:ins w:id="13862" w:author="Leuveld, Koen" w:date="2013-10-24T19:02:00Z">
        <w:r w:rsidRPr="002D6549">
          <w:rPr>
            <w:rFonts w:ascii="Times New Roman" w:hAnsi="Times New Roman" w:cs="Times New Roman"/>
            <w:i/>
            <w:color w:val="000000" w:themeColor="text1"/>
            <w:sz w:val="24"/>
            <w:szCs w:val="24"/>
            <w:rPrChange w:id="13863" w:author="Leuveld, Koen" w:date="2013-10-24T19:02:00Z">
              <w:rPr>
                <w:rFonts w:ascii="Times New Roman" w:hAnsi="Times New Roman" w:cs="Times New Roman"/>
                <w:color w:val="000000" w:themeColor="text1"/>
                <w:sz w:val="24"/>
                <w:szCs w:val="24"/>
              </w:rPr>
            </w:rPrChange>
          </w:rPr>
          <w:t>. »</w:t>
        </w:r>
      </w:ins>
    </w:p>
    <w:p w:rsidR="00726879" w:rsidRPr="002D6549" w:rsidRDefault="002D6549" w:rsidP="000B6746">
      <w:pPr>
        <w:pStyle w:val="ListParagraph"/>
        <w:numPr>
          <w:ilvl w:val="0"/>
          <w:numId w:val="60"/>
        </w:numPr>
        <w:spacing w:before="120" w:after="120" w:line="240" w:lineRule="auto"/>
        <w:jc w:val="both"/>
        <w:rPr>
          <w:ins w:id="13864" w:author="PIERRE" w:date="2013-10-24T12:26:00Z"/>
          <w:rFonts w:ascii="Times New Roman" w:hAnsi="Times New Roman" w:cs="Times New Roman"/>
          <w:i/>
          <w:color w:val="000000" w:themeColor="text1"/>
          <w:sz w:val="24"/>
          <w:szCs w:val="24"/>
          <w:rPrChange w:id="13865" w:author="Leuveld, Koen" w:date="2013-10-24T19:02:00Z">
            <w:rPr>
              <w:ins w:id="13866" w:author="PIERRE" w:date="2013-10-24T12:26:00Z"/>
              <w:rFonts w:ascii="Times New Roman" w:hAnsi="Times New Roman" w:cs="Times New Roman"/>
              <w:color w:val="000000" w:themeColor="text1"/>
              <w:sz w:val="24"/>
              <w:szCs w:val="24"/>
            </w:rPr>
          </w:rPrChange>
        </w:rPr>
        <w:pPrChange w:id="13867" w:author="Leuveld, Koen" w:date="2013-10-24T19:14:00Z">
          <w:pPr>
            <w:pStyle w:val="ListParagraph"/>
            <w:numPr>
              <w:ilvl w:val="1"/>
              <w:numId w:val="6"/>
            </w:numPr>
            <w:spacing w:before="120" w:after="120" w:line="240" w:lineRule="auto"/>
            <w:ind w:left="1440" w:hanging="360"/>
            <w:jc w:val="both"/>
          </w:pPr>
        </w:pPrChange>
      </w:pPr>
      <w:ins w:id="13868" w:author="Leuveld, Koen" w:date="2013-10-24T19:02:00Z">
        <w:r w:rsidRPr="002D6549">
          <w:rPr>
            <w:rFonts w:ascii="Times New Roman" w:hAnsi="Times New Roman" w:cs="Times New Roman"/>
            <w:i/>
            <w:color w:val="000000" w:themeColor="text1"/>
            <w:sz w:val="24"/>
            <w:szCs w:val="24"/>
            <w:rPrChange w:id="13869" w:author="Leuveld, Koen" w:date="2013-10-24T19:02:00Z">
              <w:rPr>
                <w:rFonts w:ascii="Times New Roman" w:hAnsi="Times New Roman" w:cs="Times New Roman"/>
                <w:color w:val="000000" w:themeColor="text1"/>
                <w:sz w:val="24"/>
                <w:szCs w:val="24"/>
              </w:rPr>
            </w:rPrChange>
          </w:rPr>
          <w:t>« </w:t>
        </w:r>
      </w:ins>
      <w:ins w:id="13870" w:author="PIERRE" w:date="2013-10-24T12:26:00Z">
        <w:r w:rsidR="00AF2F6F" w:rsidRPr="002D6549">
          <w:rPr>
            <w:rFonts w:ascii="Times New Roman" w:hAnsi="Times New Roman" w:cs="Times New Roman"/>
            <w:i/>
            <w:color w:val="000000" w:themeColor="text1"/>
            <w:sz w:val="24"/>
            <w:szCs w:val="24"/>
            <w:rPrChange w:id="13871" w:author="Leuveld, Koen" w:date="2013-10-24T19:02:00Z">
              <w:rPr>
                <w:rFonts w:ascii="Times New Roman" w:eastAsiaTheme="majorEastAsia" w:hAnsi="Times New Roman" w:cs="Times New Roman"/>
                <w:b/>
                <w:bCs/>
                <w:color w:val="000000" w:themeColor="text1"/>
                <w:sz w:val="24"/>
                <w:szCs w:val="24"/>
                <w:lang w:val="nl-NL" w:eastAsia="en-US"/>
              </w:rPr>
            </w:rPrChange>
          </w:rPr>
          <w:t>Vous avez indiqué que pour cette offre vous renverrez [</w:t>
        </w:r>
        <w:proofErr w:type="spellStart"/>
        <w:r w:rsidR="00AF2F6F" w:rsidRPr="002D6549">
          <w:rPr>
            <w:rFonts w:ascii="Times New Roman" w:hAnsi="Times New Roman" w:cs="Times New Roman"/>
            <w:i/>
            <w:color w:val="000000" w:themeColor="text1"/>
            <w:sz w:val="24"/>
            <w:szCs w:val="24"/>
            <w:rPrChange w:id="13872" w:author="Leuveld, Koen" w:date="2013-10-24T19:02:00Z">
              <w:rPr>
                <w:rFonts w:ascii="Times New Roman" w:eastAsiaTheme="majorEastAsia" w:hAnsi="Times New Roman" w:cs="Times New Roman"/>
                <w:b/>
                <w:bCs/>
                <w:color w:val="000000" w:themeColor="text1"/>
                <w:sz w:val="24"/>
                <w:szCs w:val="24"/>
                <w:lang w:val="nl-NL" w:eastAsia="en-US"/>
              </w:rPr>
            </w:rPrChange>
          </w:rPr>
          <w:t>IVRAXX</w:t>
        </w:r>
        <w:proofErr w:type="spellEnd"/>
        <w:r w:rsidR="00AF2F6F" w:rsidRPr="002D6549">
          <w:rPr>
            <w:rFonts w:ascii="Times New Roman" w:hAnsi="Times New Roman" w:cs="Times New Roman"/>
            <w:i/>
            <w:color w:val="000000" w:themeColor="text1"/>
            <w:sz w:val="24"/>
            <w:szCs w:val="24"/>
            <w:rPrChange w:id="13873" w:author="Leuveld, Koen" w:date="2013-10-24T19:02:00Z">
              <w:rPr>
                <w:rFonts w:ascii="Times New Roman" w:eastAsiaTheme="majorEastAsia" w:hAnsi="Times New Roman" w:cs="Times New Roman"/>
                <w:b/>
                <w:bCs/>
                <w:color w:val="000000" w:themeColor="text1"/>
                <w:sz w:val="24"/>
                <w:szCs w:val="24"/>
                <w:lang w:val="nl-NL" w:eastAsia="en-US"/>
              </w:rPr>
            </w:rPrChange>
          </w:rPr>
          <w:t xml:space="preserve">] </w:t>
        </w:r>
        <w:del w:id="13874" w:author="Leuveld, Koen" w:date="2013-10-24T16:26:00Z">
          <w:r w:rsidR="00AF2F6F" w:rsidRPr="002D6549" w:rsidDel="00D66175">
            <w:rPr>
              <w:rFonts w:ascii="Times New Roman" w:hAnsi="Times New Roman" w:cs="Times New Roman"/>
              <w:i/>
              <w:color w:val="000000" w:themeColor="text1"/>
              <w:sz w:val="24"/>
              <w:szCs w:val="24"/>
              <w:rPrChange w:id="13875" w:author="Leuveld, Koen" w:date="2013-10-24T19:02:00Z">
                <w:rPr>
                  <w:rFonts w:ascii="Times New Roman" w:eastAsiaTheme="majorEastAsia" w:hAnsi="Times New Roman" w:cs="Times New Roman"/>
                  <w:b/>
                  <w:bCs/>
                  <w:color w:val="000000" w:themeColor="text1"/>
                  <w:sz w:val="24"/>
                  <w:szCs w:val="24"/>
                  <w:lang w:val="nl-NL" w:eastAsia="en-US"/>
                </w:rPr>
              </w:rPrChange>
            </w:rPr>
            <w:delText>coupon</w:delText>
          </w:r>
        </w:del>
      </w:ins>
      <w:ins w:id="13876" w:author="Leuveld, Koen" w:date="2013-10-24T16:26:00Z">
        <w:r w:rsidR="00D66175" w:rsidRPr="002D6549">
          <w:rPr>
            <w:rFonts w:ascii="Times New Roman" w:hAnsi="Times New Roman" w:cs="Times New Roman"/>
            <w:i/>
            <w:color w:val="000000" w:themeColor="text1"/>
            <w:sz w:val="24"/>
            <w:szCs w:val="24"/>
            <w:rPrChange w:id="13877" w:author="Leuveld, Koen" w:date="2013-10-24T19:02:00Z">
              <w:rPr>
                <w:rFonts w:ascii="Times New Roman" w:hAnsi="Times New Roman" w:cs="Times New Roman"/>
                <w:color w:val="000000" w:themeColor="text1"/>
                <w:sz w:val="24"/>
                <w:szCs w:val="24"/>
              </w:rPr>
            </w:rPrChange>
          </w:rPr>
          <w:t>pièce</w:t>
        </w:r>
      </w:ins>
      <w:ins w:id="13878" w:author="PIERRE" w:date="2013-10-24T12:26:00Z">
        <w:r w:rsidR="00AF2F6F" w:rsidRPr="002D6549">
          <w:rPr>
            <w:rFonts w:ascii="Times New Roman" w:hAnsi="Times New Roman" w:cs="Times New Roman"/>
            <w:i/>
            <w:color w:val="000000" w:themeColor="text1"/>
            <w:sz w:val="24"/>
            <w:szCs w:val="24"/>
            <w:rPrChange w:id="13879" w:author="Leuveld, Koen" w:date="2013-10-24T19:02:00Z">
              <w:rPr>
                <w:rFonts w:ascii="Times New Roman" w:eastAsiaTheme="majorEastAsia" w:hAnsi="Times New Roman" w:cs="Times New Roman"/>
                <w:b/>
                <w:bCs/>
                <w:color w:val="000000" w:themeColor="text1"/>
                <w:sz w:val="24"/>
                <w:szCs w:val="24"/>
                <w:lang w:val="nl-NL" w:eastAsia="en-US"/>
              </w:rPr>
            </w:rPrChange>
          </w:rPr>
          <w:t>s.</w:t>
        </w:r>
      </w:ins>
      <w:ins w:id="13880" w:author="Leuveld, Koen" w:date="2013-10-24T19:02:00Z">
        <w:r w:rsidRPr="002D6549">
          <w:rPr>
            <w:rFonts w:ascii="Times New Roman" w:hAnsi="Times New Roman" w:cs="Times New Roman"/>
            <w:i/>
            <w:color w:val="000000" w:themeColor="text1"/>
            <w:sz w:val="24"/>
            <w:szCs w:val="24"/>
            <w:rPrChange w:id="13881" w:author="Leuveld, Koen" w:date="2013-10-24T19:02:00Z">
              <w:rPr>
                <w:rFonts w:ascii="Times New Roman" w:hAnsi="Times New Roman" w:cs="Times New Roman"/>
                <w:color w:val="000000" w:themeColor="text1"/>
                <w:sz w:val="24"/>
                <w:szCs w:val="24"/>
              </w:rPr>
            </w:rPrChange>
          </w:rPr>
          <w:t> »</w:t>
        </w:r>
      </w:ins>
    </w:p>
    <w:p w:rsidR="00726879" w:rsidRPr="002D6549" w:rsidRDefault="002D6549" w:rsidP="000B6746">
      <w:pPr>
        <w:pStyle w:val="ListParagraph"/>
        <w:numPr>
          <w:ilvl w:val="0"/>
          <w:numId w:val="60"/>
        </w:numPr>
        <w:spacing w:before="120" w:after="120" w:line="240" w:lineRule="auto"/>
        <w:jc w:val="both"/>
        <w:rPr>
          <w:ins w:id="13882" w:author="PIERRE" w:date="2013-10-24T12:26:00Z"/>
          <w:rFonts w:ascii="Times New Roman" w:hAnsi="Times New Roman" w:cs="Times New Roman"/>
          <w:i/>
          <w:color w:val="000000" w:themeColor="text1"/>
          <w:sz w:val="24"/>
          <w:szCs w:val="24"/>
          <w:rPrChange w:id="13883" w:author="Leuveld, Koen" w:date="2013-10-24T19:02:00Z">
            <w:rPr>
              <w:ins w:id="13884" w:author="PIERRE" w:date="2013-10-24T12:26:00Z"/>
              <w:rFonts w:ascii="Times New Roman" w:hAnsi="Times New Roman" w:cs="Times New Roman"/>
              <w:color w:val="000000" w:themeColor="text1"/>
              <w:sz w:val="24"/>
              <w:szCs w:val="24"/>
            </w:rPr>
          </w:rPrChange>
        </w:rPr>
        <w:pPrChange w:id="13885" w:author="Leuveld, Koen" w:date="2013-10-24T19:14:00Z">
          <w:pPr>
            <w:pStyle w:val="ListParagraph"/>
            <w:numPr>
              <w:ilvl w:val="1"/>
              <w:numId w:val="6"/>
            </w:numPr>
            <w:spacing w:before="120" w:after="120" w:line="240" w:lineRule="auto"/>
            <w:ind w:left="1440" w:hanging="360"/>
            <w:jc w:val="both"/>
          </w:pPr>
        </w:pPrChange>
      </w:pPr>
      <w:ins w:id="13886" w:author="Leuveld, Koen" w:date="2013-10-24T19:02:00Z">
        <w:r w:rsidRPr="002D6549">
          <w:rPr>
            <w:rFonts w:ascii="Times New Roman" w:hAnsi="Times New Roman" w:cs="Times New Roman"/>
            <w:i/>
            <w:color w:val="000000" w:themeColor="text1"/>
            <w:sz w:val="24"/>
            <w:szCs w:val="24"/>
            <w:rPrChange w:id="13887" w:author="Leuveld, Koen" w:date="2013-10-24T19:02:00Z">
              <w:rPr>
                <w:rFonts w:ascii="Times New Roman" w:hAnsi="Times New Roman" w:cs="Times New Roman"/>
                <w:color w:val="000000" w:themeColor="text1"/>
                <w:sz w:val="24"/>
                <w:szCs w:val="24"/>
              </w:rPr>
            </w:rPrChange>
          </w:rPr>
          <w:t>« </w:t>
        </w:r>
      </w:ins>
      <w:ins w:id="13888" w:author="PIERRE" w:date="2013-10-24T12:26:00Z">
        <w:r w:rsidR="00AF2F6F" w:rsidRPr="002D6549">
          <w:rPr>
            <w:rFonts w:ascii="Times New Roman" w:hAnsi="Times New Roman" w:cs="Times New Roman"/>
            <w:i/>
            <w:color w:val="000000" w:themeColor="text1"/>
            <w:sz w:val="24"/>
            <w:szCs w:val="24"/>
            <w:rPrChange w:id="13889" w:author="Leuveld, Koen" w:date="2013-10-24T19:02:00Z">
              <w:rPr>
                <w:rFonts w:ascii="Times New Roman" w:eastAsiaTheme="majorEastAsia" w:hAnsi="Times New Roman" w:cs="Times New Roman"/>
                <w:b/>
                <w:bCs/>
                <w:color w:val="000000" w:themeColor="text1"/>
                <w:sz w:val="24"/>
                <w:szCs w:val="24"/>
                <w:lang w:val="nl-NL" w:eastAsia="en-US"/>
              </w:rPr>
            </w:rPrChange>
          </w:rPr>
          <w:t>Ceci veut dire que votre gain final est (</w:t>
        </w:r>
        <w:del w:id="13890" w:author="Leuveld, Koen" w:date="2013-10-24T19:08:00Z">
          <w:r w:rsidR="00AF2F6F" w:rsidRPr="002D6549" w:rsidDel="009C61AE">
            <w:rPr>
              <w:rFonts w:ascii="Times New Roman" w:hAnsi="Times New Roman" w:cs="Times New Roman"/>
              <w:i/>
              <w:color w:val="000000" w:themeColor="text1"/>
              <w:sz w:val="24"/>
              <w:szCs w:val="24"/>
              <w:rPrChange w:id="13891" w:author="Leuveld, Koen" w:date="2013-10-24T19:02:00Z">
                <w:rPr>
                  <w:rFonts w:ascii="Times New Roman" w:eastAsiaTheme="majorEastAsia" w:hAnsi="Times New Roman" w:cs="Times New Roman"/>
                  <w:b/>
                  <w:bCs/>
                  <w:color w:val="000000" w:themeColor="text1"/>
                  <w:sz w:val="24"/>
                  <w:szCs w:val="24"/>
                  <w:lang w:val="nl-NL" w:eastAsia="en-US"/>
                </w:rPr>
              </w:rPrChange>
            </w:rPr>
            <w:delText>3x</w:delText>
          </w:r>
        </w:del>
        <w:r w:rsidR="00AF2F6F" w:rsidRPr="002D6549">
          <w:rPr>
            <w:rFonts w:ascii="Times New Roman" w:hAnsi="Times New Roman" w:cs="Times New Roman"/>
            <w:i/>
            <w:color w:val="000000" w:themeColor="text1"/>
            <w:sz w:val="24"/>
            <w:szCs w:val="24"/>
            <w:rPrChange w:id="13892" w:author="Leuveld, Koen" w:date="2013-10-24T19:02:00Z">
              <w:rPr>
                <w:rFonts w:ascii="Times New Roman" w:eastAsiaTheme="majorEastAsia" w:hAnsi="Times New Roman" w:cs="Times New Roman"/>
                <w:b/>
                <w:bCs/>
                <w:color w:val="000000" w:themeColor="text1"/>
                <w:sz w:val="24"/>
                <w:szCs w:val="24"/>
                <w:lang w:val="nl-NL" w:eastAsia="en-US"/>
              </w:rPr>
            </w:rPrChange>
          </w:rPr>
          <w:t>[IVSB0</w:t>
        </w:r>
        <w:del w:id="13893" w:author="Leuveld, Koen" w:date="2013-10-24T19:08:00Z">
          <w:r w:rsidR="00AF2F6F" w:rsidRPr="002D6549" w:rsidDel="009C61AE">
            <w:rPr>
              <w:rFonts w:ascii="Times New Roman" w:hAnsi="Times New Roman" w:cs="Times New Roman"/>
              <w:i/>
              <w:color w:val="000000" w:themeColor="text1"/>
              <w:sz w:val="24"/>
              <w:szCs w:val="24"/>
              <w:rPrChange w:id="13894" w:author="Leuveld, Koen" w:date="2013-10-24T19:02:00Z">
                <w:rPr>
                  <w:rFonts w:ascii="Times New Roman" w:eastAsiaTheme="majorEastAsia" w:hAnsi="Times New Roman" w:cs="Times New Roman"/>
                  <w:b/>
                  <w:bCs/>
                  <w:color w:val="000000" w:themeColor="text1"/>
                  <w:sz w:val="24"/>
                  <w:szCs w:val="24"/>
                  <w:lang w:val="nl-NL" w:eastAsia="en-US"/>
                </w:rPr>
              </w:rPrChange>
            </w:rPr>
            <w:delText>1</w:delText>
          </w:r>
        </w:del>
      </w:ins>
      <w:ins w:id="13895" w:author="Leuveld, Koen" w:date="2013-10-24T19:08:00Z">
        <w:r w:rsidR="009C61AE">
          <w:rPr>
            <w:rFonts w:ascii="Times New Roman" w:hAnsi="Times New Roman" w:cs="Times New Roman"/>
            <w:i/>
            <w:color w:val="000000" w:themeColor="text1"/>
            <w:sz w:val="24"/>
            <w:szCs w:val="24"/>
          </w:rPr>
          <w:t>3</w:t>
        </w:r>
      </w:ins>
      <w:ins w:id="13896" w:author="PIERRE" w:date="2013-10-24T12:26:00Z">
        <w:r w:rsidR="00AF2F6F" w:rsidRPr="002D6549">
          <w:rPr>
            <w:rFonts w:ascii="Times New Roman" w:hAnsi="Times New Roman" w:cs="Times New Roman"/>
            <w:i/>
            <w:color w:val="000000" w:themeColor="text1"/>
            <w:sz w:val="24"/>
            <w:szCs w:val="24"/>
            <w:rPrChange w:id="13897" w:author="Leuveld, Koen" w:date="2013-10-24T19:02:00Z">
              <w:rPr>
                <w:rFonts w:ascii="Times New Roman" w:eastAsiaTheme="majorEastAsia" w:hAnsi="Times New Roman" w:cs="Times New Roman"/>
                <w:b/>
                <w:bCs/>
                <w:color w:val="000000" w:themeColor="text1"/>
                <w:sz w:val="24"/>
                <w:szCs w:val="24"/>
                <w:lang w:val="nl-NL" w:eastAsia="en-US"/>
              </w:rPr>
            </w:rPrChange>
          </w:rPr>
          <w:t>]) – [</w:t>
        </w:r>
        <w:proofErr w:type="spellStart"/>
        <w:r w:rsidR="00AF2F6F" w:rsidRPr="002D6549">
          <w:rPr>
            <w:rFonts w:ascii="Times New Roman" w:hAnsi="Times New Roman" w:cs="Times New Roman"/>
            <w:i/>
            <w:color w:val="000000" w:themeColor="text1"/>
            <w:sz w:val="24"/>
            <w:szCs w:val="24"/>
            <w:rPrChange w:id="13898" w:author="Leuveld, Koen" w:date="2013-10-24T19:02:00Z">
              <w:rPr>
                <w:rFonts w:ascii="Times New Roman" w:eastAsiaTheme="majorEastAsia" w:hAnsi="Times New Roman" w:cs="Times New Roman"/>
                <w:b/>
                <w:bCs/>
                <w:color w:val="000000" w:themeColor="text1"/>
                <w:sz w:val="24"/>
                <w:szCs w:val="24"/>
                <w:lang w:val="nl-NL" w:eastAsia="en-US"/>
              </w:rPr>
            </w:rPrChange>
          </w:rPr>
          <w:t>IVRAXX</w:t>
        </w:r>
        <w:proofErr w:type="spellEnd"/>
        <w:r w:rsidR="00AF2F6F" w:rsidRPr="002D6549">
          <w:rPr>
            <w:rFonts w:ascii="Times New Roman" w:hAnsi="Times New Roman" w:cs="Times New Roman"/>
            <w:i/>
            <w:color w:val="000000" w:themeColor="text1"/>
            <w:sz w:val="24"/>
            <w:szCs w:val="24"/>
            <w:rPrChange w:id="13899" w:author="Leuveld, Koen" w:date="2013-10-24T19:02:00Z">
              <w:rPr>
                <w:rFonts w:ascii="Times New Roman" w:eastAsiaTheme="majorEastAsia" w:hAnsi="Times New Roman" w:cs="Times New Roman"/>
                <w:b/>
                <w:bCs/>
                <w:color w:val="000000" w:themeColor="text1"/>
                <w:sz w:val="24"/>
                <w:szCs w:val="24"/>
                <w:lang w:val="nl-NL" w:eastAsia="en-US"/>
              </w:rPr>
            </w:rPrChange>
          </w:rPr>
          <w:t xml:space="preserve">] </w:t>
        </w:r>
        <w:del w:id="13900" w:author="Leuveld, Koen" w:date="2013-10-24T16:26:00Z">
          <w:r w:rsidR="00AF2F6F" w:rsidRPr="002D6549" w:rsidDel="00D66175">
            <w:rPr>
              <w:rFonts w:ascii="Times New Roman" w:hAnsi="Times New Roman" w:cs="Times New Roman"/>
              <w:i/>
              <w:color w:val="000000" w:themeColor="text1"/>
              <w:sz w:val="24"/>
              <w:szCs w:val="24"/>
              <w:rPrChange w:id="13901" w:author="Leuveld, Koen" w:date="2013-10-24T19:02:00Z">
                <w:rPr>
                  <w:rFonts w:ascii="Times New Roman" w:eastAsiaTheme="majorEastAsia" w:hAnsi="Times New Roman" w:cs="Times New Roman"/>
                  <w:b/>
                  <w:bCs/>
                  <w:color w:val="000000" w:themeColor="text1"/>
                  <w:sz w:val="24"/>
                  <w:szCs w:val="24"/>
                  <w:lang w:val="nl-NL" w:eastAsia="en-US"/>
                </w:rPr>
              </w:rPrChange>
            </w:rPr>
            <w:delText>coupon</w:delText>
          </w:r>
        </w:del>
      </w:ins>
      <w:ins w:id="13902" w:author="Leuveld, Koen" w:date="2013-10-24T16:26:00Z">
        <w:r w:rsidR="00D66175" w:rsidRPr="002D6549">
          <w:rPr>
            <w:rFonts w:ascii="Times New Roman" w:hAnsi="Times New Roman" w:cs="Times New Roman"/>
            <w:i/>
            <w:color w:val="000000" w:themeColor="text1"/>
            <w:sz w:val="24"/>
            <w:szCs w:val="24"/>
            <w:rPrChange w:id="13903" w:author="Leuveld, Koen" w:date="2013-10-24T19:02:00Z">
              <w:rPr>
                <w:rFonts w:ascii="Times New Roman" w:hAnsi="Times New Roman" w:cs="Times New Roman"/>
                <w:color w:val="000000" w:themeColor="text1"/>
                <w:sz w:val="24"/>
                <w:szCs w:val="24"/>
              </w:rPr>
            </w:rPrChange>
          </w:rPr>
          <w:t>pièce</w:t>
        </w:r>
      </w:ins>
      <w:ins w:id="13904" w:author="PIERRE" w:date="2013-10-24T12:26:00Z">
        <w:r w:rsidR="00AF2F6F" w:rsidRPr="002D6549">
          <w:rPr>
            <w:rFonts w:ascii="Times New Roman" w:hAnsi="Times New Roman" w:cs="Times New Roman"/>
            <w:i/>
            <w:color w:val="000000" w:themeColor="text1"/>
            <w:sz w:val="24"/>
            <w:szCs w:val="24"/>
            <w:rPrChange w:id="13905" w:author="Leuveld, Koen" w:date="2013-10-24T19:02:00Z">
              <w:rPr>
                <w:rFonts w:ascii="Times New Roman" w:eastAsiaTheme="majorEastAsia" w:hAnsi="Times New Roman" w:cs="Times New Roman"/>
                <w:b/>
                <w:bCs/>
                <w:color w:val="000000" w:themeColor="text1"/>
                <w:sz w:val="24"/>
                <w:szCs w:val="24"/>
                <w:lang w:val="nl-NL" w:eastAsia="en-US"/>
              </w:rPr>
            </w:rPrChange>
          </w:rPr>
          <w:t>s.</w:t>
        </w:r>
      </w:ins>
      <w:ins w:id="13906" w:author="Leuveld, Koen" w:date="2013-10-24T19:02:00Z">
        <w:r w:rsidRPr="002D6549">
          <w:rPr>
            <w:rFonts w:ascii="Times New Roman" w:hAnsi="Times New Roman" w:cs="Times New Roman"/>
            <w:i/>
            <w:color w:val="000000" w:themeColor="text1"/>
            <w:sz w:val="24"/>
            <w:szCs w:val="24"/>
            <w:rPrChange w:id="13907" w:author="Leuveld, Koen" w:date="2013-10-24T19:02:00Z">
              <w:rPr>
                <w:rFonts w:ascii="Times New Roman" w:hAnsi="Times New Roman" w:cs="Times New Roman"/>
                <w:color w:val="000000" w:themeColor="text1"/>
                <w:sz w:val="24"/>
                <w:szCs w:val="24"/>
              </w:rPr>
            </w:rPrChange>
          </w:rPr>
          <w:t> »</w:t>
        </w:r>
      </w:ins>
      <w:ins w:id="13908" w:author="PIERRE" w:date="2013-10-24T12:26:00Z">
        <w:r w:rsidR="00AF2F6F" w:rsidRPr="002D6549">
          <w:rPr>
            <w:rFonts w:ascii="Times New Roman" w:hAnsi="Times New Roman" w:cs="Times New Roman"/>
            <w:i/>
            <w:color w:val="000000" w:themeColor="text1"/>
            <w:sz w:val="24"/>
            <w:szCs w:val="24"/>
            <w:rPrChange w:id="13909" w:author="Leuveld, Koen" w:date="2013-10-24T19:02:00Z">
              <w:rPr>
                <w:rFonts w:ascii="Times New Roman" w:eastAsiaTheme="majorEastAsia" w:hAnsi="Times New Roman" w:cs="Times New Roman"/>
                <w:b/>
                <w:bCs/>
                <w:color w:val="000000" w:themeColor="text1"/>
                <w:sz w:val="24"/>
                <w:szCs w:val="24"/>
                <w:lang w:val="nl-NL" w:eastAsia="en-US"/>
              </w:rPr>
            </w:rPrChange>
          </w:rPr>
          <w:t xml:space="preserve"> </w:t>
        </w:r>
      </w:ins>
    </w:p>
    <w:p w:rsidR="00726879" w:rsidRPr="00442E10" w:rsidRDefault="00AF2F6F" w:rsidP="00726879">
      <w:pPr>
        <w:spacing w:before="120" w:after="120" w:line="240" w:lineRule="auto"/>
        <w:jc w:val="both"/>
        <w:rPr>
          <w:ins w:id="13910" w:author="PIERRE" w:date="2013-10-24T12:26:00Z"/>
          <w:rFonts w:ascii="Times New Roman" w:hAnsi="Times New Roman" w:cs="Times New Roman"/>
          <w:b/>
          <w:color w:val="000000" w:themeColor="text1"/>
          <w:sz w:val="24"/>
          <w:szCs w:val="24"/>
        </w:rPr>
      </w:pPr>
      <w:ins w:id="13911" w:author="PIERRE" w:date="2013-10-24T12:26:00Z">
        <w:r w:rsidRPr="00AF2F6F">
          <w:rPr>
            <w:rFonts w:ascii="Times New Roman" w:hAnsi="Times New Roman" w:cs="Times New Roman"/>
            <w:b/>
            <w:color w:val="000000" w:themeColor="text1"/>
            <w:sz w:val="24"/>
            <w:szCs w:val="24"/>
            <w:rPrChange w:id="13912" w:author="PIERRE" w:date="2013-10-24T12:27:00Z">
              <w:rPr>
                <w:rFonts w:ascii="Times New Roman" w:eastAsiaTheme="majorEastAsia" w:hAnsi="Times New Roman" w:cs="Times New Roman"/>
                <w:b/>
                <w:bCs/>
                <w:color w:val="000000" w:themeColor="text1"/>
                <w:sz w:val="24"/>
                <w:szCs w:val="24"/>
                <w:lang w:val="nl-NL" w:eastAsia="en-US"/>
              </w:rPr>
            </w:rPrChange>
          </w:rPr>
          <w:t>Jeton 10 : Exercice d’investissement Chef Envoyeur (l’enquêté n’est pas le chef)</w:t>
        </w:r>
      </w:ins>
    </w:p>
    <w:p w:rsidR="00726879" w:rsidRPr="00442E10" w:rsidRDefault="00AF2F6F" w:rsidP="009C61AE">
      <w:pPr>
        <w:pStyle w:val="ListParagraph"/>
        <w:numPr>
          <w:ilvl w:val="0"/>
          <w:numId w:val="4"/>
        </w:numPr>
        <w:spacing w:before="120" w:after="120" w:line="240" w:lineRule="auto"/>
        <w:jc w:val="both"/>
        <w:rPr>
          <w:ins w:id="13913" w:author="PIERRE" w:date="2013-10-24T12:26:00Z"/>
          <w:rFonts w:ascii="Times New Roman" w:hAnsi="Times New Roman" w:cs="Times New Roman"/>
          <w:color w:val="000000" w:themeColor="text1"/>
          <w:sz w:val="24"/>
          <w:szCs w:val="24"/>
        </w:rPr>
        <w:pPrChange w:id="13914" w:author="Leuveld, Koen" w:date="2013-10-24T19:08:00Z">
          <w:pPr>
            <w:pStyle w:val="ListParagraph"/>
            <w:numPr>
              <w:numId w:val="6"/>
            </w:numPr>
            <w:spacing w:before="120" w:after="120" w:line="240" w:lineRule="auto"/>
            <w:ind w:hanging="360"/>
            <w:jc w:val="both"/>
          </w:pPr>
        </w:pPrChange>
      </w:pPr>
      <w:ins w:id="13915" w:author="PIERRE" w:date="2013-10-24T12:26:00Z">
        <w:r w:rsidRPr="00AF2F6F">
          <w:rPr>
            <w:rFonts w:ascii="Times New Roman" w:hAnsi="Times New Roman" w:cs="Times New Roman"/>
            <w:color w:val="000000" w:themeColor="text1"/>
            <w:sz w:val="24"/>
            <w:szCs w:val="24"/>
            <w:rPrChange w:id="13916" w:author="PIERRE" w:date="2013-10-24T12:27:00Z">
              <w:rPr>
                <w:rFonts w:ascii="Times New Roman" w:eastAsiaTheme="majorEastAsia" w:hAnsi="Times New Roman" w:cs="Times New Roman"/>
                <w:b/>
                <w:bCs/>
                <w:color w:val="000000" w:themeColor="text1"/>
                <w:sz w:val="24"/>
                <w:szCs w:val="24"/>
                <w:lang w:val="nl-NL" w:eastAsia="en-US"/>
              </w:rPr>
            </w:rPrChange>
          </w:rPr>
          <w:t>Noter le chiffre 9 dans la colonne 4 de la fiche de paiement.</w:t>
        </w:r>
      </w:ins>
    </w:p>
    <w:p w:rsidR="00726879" w:rsidRPr="00442E10" w:rsidRDefault="00AF2F6F" w:rsidP="009C61AE">
      <w:pPr>
        <w:pStyle w:val="ListParagraph"/>
        <w:numPr>
          <w:ilvl w:val="0"/>
          <w:numId w:val="4"/>
        </w:numPr>
        <w:spacing w:before="120" w:after="120" w:line="240" w:lineRule="auto"/>
        <w:jc w:val="both"/>
        <w:rPr>
          <w:ins w:id="13917" w:author="PIERRE" w:date="2013-10-24T12:26:00Z"/>
          <w:rFonts w:ascii="Times New Roman" w:hAnsi="Times New Roman" w:cs="Times New Roman"/>
          <w:color w:val="000000" w:themeColor="text1"/>
          <w:sz w:val="24"/>
          <w:szCs w:val="24"/>
        </w:rPr>
        <w:pPrChange w:id="13918" w:author="Leuveld, Koen" w:date="2013-10-24T19:08:00Z">
          <w:pPr>
            <w:pStyle w:val="ListParagraph"/>
            <w:numPr>
              <w:numId w:val="6"/>
            </w:numPr>
            <w:spacing w:before="120" w:after="120" w:line="240" w:lineRule="auto"/>
            <w:ind w:hanging="360"/>
            <w:jc w:val="both"/>
          </w:pPr>
        </w:pPrChange>
      </w:pPr>
      <w:ins w:id="13919" w:author="PIERRE" w:date="2013-10-24T12:26:00Z">
        <w:r w:rsidRPr="00AF2F6F">
          <w:rPr>
            <w:rFonts w:ascii="Times New Roman" w:hAnsi="Times New Roman" w:cs="Times New Roman"/>
            <w:color w:val="000000" w:themeColor="text1"/>
            <w:sz w:val="24"/>
            <w:szCs w:val="24"/>
            <w:rPrChange w:id="13920" w:author="PIERRE" w:date="2013-10-24T12:27:00Z">
              <w:rPr>
                <w:rFonts w:ascii="Times New Roman" w:eastAsiaTheme="majorEastAsia" w:hAnsi="Times New Roman" w:cs="Times New Roman"/>
                <w:b/>
                <w:bCs/>
                <w:color w:val="000000" w:themeColor="text1"/>
                <w:sz w:val="24"/>
                <w:szCs w:val="24"/>
                <w:lang w:val="nl-NL" w:eastAsia="en-US"/>
              </w:rPr>
            </w:rPrChange>
          </w:rPr>
          <w:t>Inscrire le code d’identification du ménage dans les colonnes 1 et 2 de la feuille de calcul 2.</w:t>
        </w:r>
      </w:ins>
    </w:p>
    <w:p w:rsidR="00726879" w:rsidRPr="00442E10" w:rsidRDefault="00AF2F6F" w:rsidP="009C61AE">
      <w:pPr>
        <w:pStyle w:val="ListParagraph"/>
        <w:numPr>
          <w:ilvl w:val="0"/>
          <w:numId w:val="4"/>
        </w:numPr>
        <w:spacing w:before="120" w:after="120" w:line="240" w:lineRule="auto"/>
        <w:jc w:val="both"/>
        <w:rPr>
          <w:ins w:id="13921" w:author="PIERRE" w:date="2013-10-24T12:26:00Z"/>
          <w:rFonts w:ascii="Times New Roman" w:hAnsi="Times New Roman" w:cs="Times New Roman"/>
          <w:color w:val="000000" w:themeColor="text1"/>
          <w:sz w:val="24"/>
          <w:szCs w:val="24"/>
        </w:rPr>
        <w:pPrChange w:id="13922" w:author="Leuveld, Koen" w:date="2013-10-24T19:08:00Z">
          <w:pPr>
            <w:pStyle w:val="ListParagraph"/>
            <w:numPr>
              <w:numId w:val="6"/>
            </w:numPr>
            <w:spacing w:before="120" w:after="120" w:line="240" w:lineRule="auto"/>
            <w:ind w:hanging="360"/>
            <w:jc w:val="both"/>
          </w:pPr>
        </w:pPrChange>
      </w:pPr>
      <w:ins w:id="13923" w:author="PIERRE" w:date="2013-10-24T12:26:00Z">
        <w:r w:rsidRPr="00AF2F6F">
          <w:rPr>
            <w:rFonts w:ascii="Times New Roman" w:hAnsi="Times New Roman" w:cs="Times New Roman"/>
            <w:color w:val="000000" w:themeColor="text1"/>
            <w:sz w:val="24"/>
            <w:szCs w:val="24"/>
            <w:rPrChange w:id="13924" w:author="PIERRE" w:date="2013-10-24T12:27:00Z">
              <w:rPr>
                <w:rFonts w:ascii="Times New Roman" w:eastAsiaTheme="majorEastAsia" w:hAnsi="Times New Roman" w:cs="Times New Roman"/>
                <w:b/>
                <w:bCs/>
                <w:color w:val="000000" w:themeColor="text1"/>
                <w:sz w:val="24"/>
                <w:szCs w:val="24"/>
                <w:lang w:val="nl-NL" w:eastAsia="en-US"/>
              </w:rPr>
            </w:rPrChange>
          </w:rPr>
          <w:t>Inscrire 9 dans la colonne 3 de la feuille de calcul 2.</w:t>
        </w:r>
      </w:ins>
    </w:p>
    <w:p w:rsidR="00726879" w:rsidRPr="00442E10" w:rsidRDefault="00AF2F6F" w:rsidP="009C61AE">
      <w:pPr>
        <w:pStyle w:val="ListParagraph"/>
        <w:numPr>
          <w:ilvl w:val="0"/>
          <w:numId w:val="4"/>
        </w:numPr>
        <w:spacing w:before="120" w:after="120" w:line="240" w:lineRule="auto"/>
        <w:jc w:val="both"/>
        <w:rPr>
          <w:ins w:id="13925" w:author="PIERRE" w:date="2013-10-24T12:26:00Z"/>
          <w:rFonts w:ascii="Times New Roman" w:hAnsi="Times New Roman" w:cs="Times New Roman"/>
          <w:color w:val="000000" w:themeColor="text1"/>
          <w:sz w:val="24"/>
          <w:szCs w:val="24"/>
        </w:rPr>
        <w:pPrChange w:id="13926" w:author="Leuveld, Koen" w:date="2013-10-24T19:08:00Z">
          <w:pPr>
            <w:pStyle w:val="ListParagraph"/>
            <w:numPr>
              <w:numId w:val="6"/>
            </w:numPr>
            <w:spacing w:before="120" w:after="120" w:line="240" w:lineRule="auto"/>
            <w:ind w:hanging="360"/>
            <w:jc w:val="both"/>
          </w:pPr>
        </w:pPrChange>
      </w:pPr>
      <w:ins w:id="13927" w:author="PIERRE" w:date="2013-10-24T12:26:00Z">
        <w:r w:rsidRPr="00AF2F6F">
          <w:rPr>
            <w:rFonts w:ascii="Times New Roman" w:hAnsi="Times New Roman" w:cs="Times New Roman"/>
            <w:color w:val="000000" w:themeColor="text1"/>
            <w:sz w:val="24"/>
            <w:szCs w:val="24"/>
            <w:rPrChange w:id="13928" w:author="PIERRE" w:date="2013-10-24T12:27:00Z">
              <w:rPr>
                <w:rFonts w:ascii="Times New Roman" w:eastAsiaTheme="majorEastAsia" w:hAnsi="Times New Roman" w:cs="Times New Roman"/>
                <w:b/>
                <w:bCs/>
                <w:color w:val="000000" w:themeColor="text1"/>
                <w:sz w:val="24"/>
                <w:szCs w:val="24"/>
                <w:lang w:val="nl-NL" w:eastAsia="en-US"/>
              </w:rPr>
            </w:rPrChange>
          </w:rPr>
          <w:t xml:space="preserve">Regarder la feuille d’enregistrement Investissement Chef Version A du participant, y relever le nombre de </w:t>
        </w:r>
        <w:del w:id="13929" w:author="Leuveld, Koen" w:date="2013-10-24T16:26:00Z">
          <w:r w:rsidRPr="00AF2F6F" w:rsidDel="00D66175">
            <w:rPr>
              <w:rFonts w:ascii="Times New Roman" w:hAnsi="Times New Roman" w:cs="Times New Roman"/>
              <w:color w:val="000000" w:themeColor="text1"/>
              <w:sz w:val="24"/>
              <w:szCs w:val="24"/>
              <w:rPrChange w:id="13930" w:author="PIERRE" w:date="2013-10-24T12:27:00Z">
                <w:rPr>
                  <w:rFonts w:ascii="Times New Roman" w:eastAsiaTheme="majorEastAsia" w:hAnsi="Times New Roman" w:cs="Times New Roman"/>
                  <w:b/>
                  <w:bCs/>
                  <w:color w:val="000000" w:themeColor="text1"/>
                  <w:sz w:val="24"/>
                  <w:szCs w:val="24"/>
                  <w:lang w:val="nl-NL" w:eastAsia="en-US"/>
                </w:rPr>
              </w:rPrChange>
            </w:rPr>
            <w:delText>coupon</w:delText>
          </w:r>
        </w:del>
      </w:ins>
      <w:ins w:id="13931" w:author="Leuveld, Koen" w:date="2013-10-24T16:26:00Z">
        <w:r w:rsidR="00D66175">
          <w:rPr>
            <w:rFonts w:ascii="Times New Roman" w:hAnsi="Times New Roman" w:cs="Times New Roman"/>
            <w:color w:val="000000" w:themeColor="text1"/>
            <w:sz w:val="24"/>
            <w:szCs w:val="24"/>
          </w:rPr>
          <w:t>pièce</w:t>
        </w:r>
      </w:ins>
      <w:ins w:id="13932" w:author="PIERRE" w:date="2013-10-24T12:26:00Z">
        <w:r w:rsidRPr="00AF2F6F">
          <w:rPr>
            <w:rFonts w:ascii="Times New Roman" w:hAnsi="Times New Roman" w:cs="Times New Roman"/>
            <w:color w:val="000000" w:themeColor="text1"/>
            <w:sz w:val="24"/>
            <w:szCs w:val="24"/>
            <w:rPrChange w:id="13933" w:author="PIERRE" w:date="2013-10-24T12:27:00Z">
              <w:rPr>
                <w:rFonts w:ascii="Times New Roman" w:eastAsiaTheme="majorEastAsia" w:hAnsi="Times New Roman" w:cs="Times New Roman"/>
                <w:b/>
                <w:bCs/>
                <w:color w:val="000000" w:themeColor="text1"/>
                <w:sz w:val="24"/>
                <w:szCs w:val="24"/>
                <w:lang w:val="nl-NL" w:eastAsia="en-US"/>
              </w:rPr>
            </w:rPrChange>
          </w:rPr>
          <w:t>s envoyés (bacs ICSAO1) dans la colonne 4 de la feuille de calcul 2, et inscrire les jetons restants (BAC ICSA02) dans la colonne 5</w:t>
        </w:r>
      </w:ins>
    </w:p>
    <w:p w:rsidR="00726879" w:rsidRPr="00442E10" w:rsidRDefault="00AF2F6F" w:rsidP="009C61AE">
      <w:pPr>
        <w:pStyle w:val="ListParagraph"/>
        <w:numPr>
          <w:ilvl w:val="0"/>
          <w:numId w:val="4"/>
        </w:numPr>
        <w:spacing w:before="120" w:after="120" w:line="240" w:lineRule="auto"/>
        <w:jc w:val="both"/>
        <w:rPr>
          <w:ins w:id="13934" w:author="PIERRE" w:date="2013-10-24T12:26:00Z"/>
          <w:rFonts w:ascii="Times New Roman" w:hAnsi="Times New Roman" w:cs="Times New Roman"/>
          <w:color w:val="000000" w:themeColor="text1"/>
          <w:sz w:val="24"/>
          <w:szCs w:val="24"/>
        </w:rPr>
        <w:pPrChange w:id="13935" w:author="Leuveld, Koen" w:date="2013-10-24T19:08:00Z">
          <w:pPr>
            <w:pStyle w:val="ListParagraph"/>
            <w:numPr>
              <w:numId w:val="6"/>
            </w:numPr>
            <w:spacing w:before="120" w:after="120" w:line="240" w:lineRule="auto"/>
            <w:ind w:hanging="360"/>
            <w:jc w:val="both"/>
          </w:pPr>
        </w:pPrChange>
      </w:pPr>
      <w:ins w:id="13936" w:author="PIERRE" w:date="2013-10-24T12:26:00Z">
        <w:r w:rsidRPr="00AF2F6F">
          <w:rPr>
            <w:rFonts w:ascii="Times New Roman" w:hAnsi="Times New Roman" w:cs="Times New Roman"/>
            <w:color w:val="000000" w:themeColor="text1"/>
            <w:sz w:val="24"/>
            <w:szCs w:val="24"/>
            <w:rPrChange w:id="13937" w:author="PIERRE" w:date="2013-10-24T12:27:00Z">
              <w:rPr>
                <w:rFonts w:ascii="Times New Roman" w:eastAsiaTheme="majorEastAsia" w:hAnsi="Times New Roman" w:cs="Times New Roman"/>
                <w:b/>
                <w:bCs/>
                <w:color w:val="000000" w:themeColor="text1"/>
                <w:sz w:val="24"/>
                <w:szCs w:val="24"/>
                <w:lang w:val="nl-NL" w:eastAsia="en-US"/>
              </w:rPr>
            </w:rPrChange>
          </w:rPr>
          <w:t>Expliquez au participant :</w:t>
        </w:r>
        <w:r w:rsidRPr="00AF2F6F">
          <w:rPr>
            <w:rFonts w:ascii="Times New Roman" w:hAnsi="Times New Roman" w:cs="Times New Roman"/>
            <w:color w:val="000000" w:themeColor="text1"/>
            <w:sz w:val="24"/>
            <w:szCs w:val="24"/>
            <w:rPrChange w:id="13938" w:author="PIERRE" w:date="2013-10-24T12:27:00Z">
              <w:rPr>
                <w:rFonts w:ascii="Times New Roman" w:eastAsiaTheme="majorEastAsia" w:hAnsi="Times New Roman" w:cs="Times New Roman"/>
                <w:b/>
                <w:bCs/>
                <w:color w:val="000000" w:themeColor="text1"/>
                <w:sz w:val="24"/>
                <w:szCs w:val="24"/>
                <w:lang w:val="nl-NL" w:eastAsia="en-US"/>
              </w:rPr>
            </w:rPrChange>
          </w:rPr>
          <w:tab/>
        </w:r>
      </w:ins>
    </w:p>
    <w:p w:rsidR="00726879" w:rsidRPr="002D6549" w:rsidRDefault="002D6549" w:rsidP="000B6746">
      <w:pPr>
        <w:pStyle w:val="ListParagraph"/>
        <w:numPr>
          <w:ilvl w:val="0"/>
          <w:numId w:val="61"/>
        </w:numPr>
        <w:spacing w:before="120" w:after="120" w:line="240" w:lineRule="auto"/>
        <w:jc w:val="both"/>
        <w:rPr>
          <w:ins w:id="13939" w:author="PIERRE" w:date="2013-10-24T12:26:00Z"/>
          <w:rFonts w:ascii="Times New Roman" w:hAnsi="Times New Roman" w:cs="Times New Roman"/>
          <w:i/>
          <w:color w:val="000000" w:themeColor="text1"/>
          <w:sz w:val="24"/>
          <w:szCs w:val="24"/>
          <w:rPrChange w:id="13940" w:author="Leuveld, Koen" w:date="2013-10-24T19:02:00Z">
            <w:rPr>
              <w:ins w:id="13941" w:author="PIERRE" w:date="2013-10-24T12:26:00Z"/>
              <w:rFonts w:ascii="Times New Roman" w:hAnsi="Times New Roman" w:cs="Times New Roman"/>
              <w:color w:val="000000" w:themeColor="text1"/>
              <w:sz w:val="24"/>
              <w:szCs w:val="24"/>
            </w:rPr>
          </w:rPrChange>
        </w:rPr>
        <w:pPrChange w:id="13942" w:author="Leuveld, Koen" w:date="2013-10-24T19:15:00Z">
          <w:pPr>
            <w:pStyle w:val="ListParagraph"/>
            <w:numPr>
              <w:numId w:val="7"/>
            </w:numPr>
            <w:spacing w:before="120" w:after="120" w:line="240" w:lineRule="auto"/>
            <w:ind w:left="1428" w:hanging="360"/>
            <w:jc w:val="both"/>
          </w:pPr>
        </w:pPrChange>
      </w:pPr>
      <w:ins w:id="13943" w:author="Leuveld, Koen" w:date="2013-10-24T19:02:00Z">
        <w:r w:rsidRPr="002D6549">
          <w:rPr>
            <w:rFonts w:ascii="Times New Roman" w:hAnsi="Times New Roman" w:cs="Times New Roman"/>
            <w:i/>
            <w:color w:val="000000" w:themeColor="text1"/>
            <w:sz w:val="24"/>
            <w:szCs w:val="24"/>
            <w:rPrChange w:id="13944" w:author="Leuveld, Koen" w:date="2013-10-24T19:02:00Z">
              <w:rPr>
                <w:rFonts w:ascii="Times New Roman" w:hAnsi="Times New Roman" w:cs="Times New Roman"/>
                <w:color w:val="000000" w:themeColor="text1"/>
                <w:sz w:val="24"/>
                <w:szCs w:val="24"/>
              </w:rPr>
            </w:rPrChange>
          </w:rPr>
          <w:t>« </w:t>
        </w:r>
      </w:ins>
      <w:ins w:id="13945" w:author="PIERRE" w:date="2013-10-24T12:26:00Z">
        <w:r w:rsidR="00AF2F6F" w:rsidRPr="002D6549">
          <w:rPr>
            <w:rFonts w:ascii="Times New Roman" w:hAnsi="Times New Roman" w:cs="Times New Roman"/>
            <w:i/>
            <w:color w:val="000000" w:themeColor="text1"/>
            <w:sz w:val="24"/>
            <w:szCs w:val="24"/>
            <w:rPrChange w:id="13946" w:author="Leuveld, Koen" w:date="2013-10-24T19:02:00Z">
              <w:rPr>
                <w:rFonts w:ascii="Times New Roman" w:eastAsiaTheme="majorEastAsia" w:hAnsi="Times New Roman" w:cs="Times New Roman"/>
                <w:b/>
                <w:bCs/>
                <w:color w:val="000000" w:themeColor="text1"/>
                <w:sz w:val="24"/>
                <w:szCs w:val="24"/>
                <w:lang w:val="nl-NL" w:eastAsia="en-US"/>
              </w:rPr>
            </w:rPrChange>
          </w:rPr>
          <w:t>Vous avez sélectionné le jeton de l’exercice d’Investissement chef envoyeur.</w:t>
        </w:r>
      </w:ins>
      <w:ins w:id="13947" w:author="Leuveld, Koen" w:date="2013-10-24T19:02:00Z">
        <w:r w:rsidRPr="002D6549">
          <w:rPr>
            <w:rFonts w:ascii="Times New Roman" w:hAnsi="Times New Roman" w:cs="Times New Roman"/>
            <w:i/>
            <w:color w:val="000000" w:themeColor="text1"/>
            <w:sz w:val="24"/>
            <w:szCs w:val="24"/>
            <w:rPrChange w:id="13948" w:author="Leuveld, Koen" w:date="2013-10-24T19:02:00Z">
              <w:rPr>
                <w:rFonts w:ascii="Times New Roman" w:hAnsi="Times New Roman" w:cs="Times New Roman"/>
                <w:color w:val="000000" w:themeColor="text1"/>
                <w:sz w:val="24"/>
                <w:szCs w:val="24"/>
              </w:rPr>
            </w:rPrChange>
          </w:rPr>
          <w:t> »</w:t>
        </w:r>
      </w:ins>
    </w:p>
    <w:p w:rsidR="00726879" w:rsidRPr="002D6549" w:rsidRDefault="002D6549" w:rsidP="000B6746">
      <w:pPr>
        <w:pStyle w:val="ListParagraph"/>
        <w:numPr>
          <w:ilvl w:val="0"/>
          <w:numId w:val="61"/>
        </w:numPr>
        <w:spacing w:before="120" w:after="120" w:line="240" w:lineRule="auto"/>
        <w:jc w:val="both"/>
        <w:rPr>
          <w:ins w:id="13949" w:author="PIERRE" w:date="2013-10-24T12:26:00Z"/>
          <w:rFonts w:ascii="Times New Roman" w:hAnsi="Times New Roman" w:cs="Times New Roman"/>
          <w:i/>
          <w:color w:val="000000" w:themeColor="text1"/>
          <w:sz w:val="24"/>
          <w:szCs w:val="24"/>
          <w:rPrChange w:id="13950" w:author="Leuveld, Koen" w:date="2013-10-24T19:02:00Z">
            <w:rPr>
              <w:ins w:id="13951" w:author="PIERRE" w:date="2013-10-24T12:26:00Z"/>
              <w:rFonts w:ascii="Times New Roman" w:hAnsi="Times New Roman" w:cs="Times New Roman"/>
              <w:color w:val="000000" w:themeColor="text1"/>
              <w:sz w:val="24"/>
              <w:szCs w:val="24"/>
            </w:rPr>
          </w:rPrChange>
        </w:rPr>
        <w:pPrChange w:id="13952" w:author="Leuveld, Koen" w:date="2013-10-24T19:15:00Z">
          <w:pPr>
            <w:pStyle w:val="ListParagraph"/>
            <w:numPr>
              <w:numId w:val="7"/>
            </w:numPr>
            <w:spacing w:before="120" w:after="120" w:line="240" w:lineRule="auto"/>
            <w:ind w:left="1428" w:hanging="360"/>
            <w:jc w:val="both"/>
          </w:pPr>
        </w:pPrChange>
      </w:pPr>
      <w:ins w:id="13953" w:author="Leuveld, Koen" w:date="2013-10-24T19:02:00Z">
        <w:r w:rsidRPr="002D6549">
          <w:rPr>
            <w:rFonts w:ascii="Times New Roman" w:hAnsi="Times New Roman" w:cs="Times New Roman"/>
            <w:i/>
            <w:color w:val="000000" w:themeColor="text1"/>
            <w:sz w:val="24"/>
            <w:szCs w:val="24"/>
            <w:rPrChange w:id="13954" w:author="Leuveld, Koen" w:date="2013-10-24T19:02:00Z">
              <w:rPr>
                <w:rFonts w:ascii="Times New Roman" w:hAnsi="Times New Roman" w:cs="Times New Roman"/>
                <w:color w:val="000000" w:themeColor="text1"/>
                <w:sz w:val="24"/>
                <w:szCs w:val="24"/>
              </w:rPr>
            </w:rPrChange>
          </w:rPr>
          <w:lastRenderedPageBreak/>
          <w:t>« </w:t>
        </w:r>
      </w:ins>
      <w:ins w:id="13955" w:author="PIERRE" w:date="2013-10-24T12:26:00Z">
        <w:r w:rsidR="00AF2F6F" w:rsidRPr="002D6549">
          <w:rPr>
            <w:rFonts w:ascii="Times New Roman" w:hAnsi="Times New Roman" w:cs="Times New Roman"/>
            <w:i/>
            <w:color w:val="000000" w:themeColor="text1"/>
            <w:sz w:val="24"/>
            <w:szCs w:val="24"/>
            <w:rPrChange w:id="13956" w:author="Leuveld, Koen" w:date="2013-10-24T19:02:00Z">
              <w:rPr>
                <w:rFonts w:ascii="Times New Roman" w:eastAsiaTheme="majorEastAsia" w:hAnsi="Times New Roman" w:cs="Times New Roman"/>
                <w:b/>
                <w:bCs/>
                <w:color w:val="000000" w:themeColor="text1"/>
                <w:sz w:val="24"/>
                <w:szCs w:val="24"/>
                <w:lang w:val="nl-NL" w:eastAsia="en-US"/>
              </w:rPr>
            </w:rPrChange>
          </w:rPr>
          <w:t xml:space="preserve">Dans cet exercice, nous vous avons donné 10 </w:t>
        </w:r>
        <w:del w:id="13957" w:author="Leuveld, Koen" w:date="2013-10-24T16:26:00Z">
          <w:r w:rsidR="00AF2F6F" w:rsidRPr="002D6549" w:rsidDel="00D66175">
            <w:rPr>
              <w:rFonts w:ascii="Times New Roman" w:hAnsi="Times New Roman" w:cs="Times New Roman"/>
              <w:i/>
              <w:color w:val="000000" w:themeColor="text1"/>
              <w:sz w:val="24"/>
              <w:szCs w:val="24"/>
              <w:rPrChange w:id="13958" w:author="Leuveld, Koen" w:date="2013-10-24T19:02:00Z">
                <w:rPr>
                  <w:rFonts w:ascii="Times New Roman" w:eastAsiaTheme="majorEastAsia" w:hAnsi="Times New Roman" w:cs="Times New Roman"/>
                  <w:b/>
                  <w:bCs/>
                  <w:color w:val="000000" w:themeColor="text1"/>
                  <w:sz w:val="24"/>
                  <w:szCs w:val="24"/>
                  <w:lang w:val="nl-NL" w:eastAsia="en-US"/>
                </w:rPr>
              </w:rPrChange>
            </w:rPr>
            <w:delText>coupon</w:delText>
          </w:r>
        </w:del>
      </w:ins>
      <w:ins w:id="13959" w:author="Leuveld, Koen" w:date="2013-10-24T16:26:00Z">
        <w:r w:rsidR="00D66175" w:rsidRPr="002D6549">
          <w:rPr>
            <w:rFonts w:ascii="Times New Roman" w:hAnsi="Times New Roman" w:cs="Times New Roman"/>
            <w:i/>
            <w:color w:val="000000" w:themeColor="text1"/>
            <w:sz w:val="24"/>
            <w:szCs w:val="24"/>
            <w:rPrChange w:id="13960" w:author="Leuveld, Koen" w:date="2013-10-24T19:02:00Z">
              <w:rPr>
                <w:rFonts w:ascii="Times New Roman" w:hAnsi="Times New Roman" w:cs="Times New Roman"/>
                <w:color w:val="000000" w:themeColor="text1"/>
                <w:sz w:val="24"/>
                <w:szCs w:val="24"/>
              </w:rPr>
            </w:rPrChange>
          </w:rPr>
          <w:t>pièce</w:t>
        </w:r>
      </w:ins>
      <w:ins w:id="13961" w:author="PIERRE" w:date="2013-10-24T12:26:00Z">
        <w:r w:rsidR="00AF2F6F" w:rsidRPr="002D6549">
          <w:rPr>
            <w:rFonts w:ascii="Times New Roman" w:hAnsi="Times New Roman" w:cs="Times New Roman"/>
            <w:i/>
            <w:color w:val="000000" w:themeColor="text1"/>
            <w:sz w:val="24"/>
            <w:szCs w:val="24"/>
            <w:rPrChange w:id="13962" w:author="Leuveld, Koen" w:date="2013-10-24T19:02:00Z">
              <w:rPr>
                <w:rFonts w:ascii="Times New Roman" w:eastAsiaTheme="majorEastAsia" w:hAnsi="Times New Roman" w:cs="Times New Roman"/>
                <w:b/>
                <w:bCs/>
                <w:color w:val="000000" w:themeColor="text1"/>
                <w:sz w:val="24"/>
                <w:szCs w:val="24"/>
                <w:lang w:val="nl-NL" w:eastAsia="en-US"/>
              </w:rPr>
            </w:rPrChange>
          </w:rPr>
          <w:t xml:space="preserve">s et vous avez décidé d’envoyer 0, quelques-uns, ou tous les </w:t>
        </w:r>
        <w:del w:id="13963" w:author="Leuveld, Koen" w:date="2013-10-24T16:26:00Z">
          <w:r w:rsidR="00AF2F6F" w:rsidRPr="002D6549" w:rsidDel="00D66175">
            <w:rPr>
              <w:rFonts w:ascii="Times New Roman" w:hAnsi="Times New Roman" w:cs="Times New Roman"/>
              <w:i/>
              <w:color w:val="000000" w:themeColor="text1"/>
              <w:sz w:val="24"/>
              <w:szCs w:val="24"/>
              <w:rPrChange w:id="13964" w:author="Leuveld, Koen" w:date="2013-10-24T19:02:00Z">
                <w:rPr>
                  <w:rFonts w:ascii="Times New Roman" w:eastAsiaTheme="majorEastAsia" w:hAnsi="Times New Roman" w:cs="Times New Roman"/>
                  <w:b/>
                  <w:bCs/>
                  <w:color w:val="000000" w:themeColor="text1"/>
                  <w:sz w:val="24"/>
                  <w:szCs w:val="24"/>
                  <w:lang w:val="nl-NL" w:eastAsia="en-US"/>
                </w:rPr>
              </w:rPrChange>
            </w:rPr>
            <w:delText>coupon</w:delText>
          </w:r>
        </w:del>
      </w:ins>
      <w:ins w:id="13965" w:author="Leuveld, Koen" w:date="2013-10-24T16:26:00Z">
        <w:r w:rsidR="00D66175" w:rsidRPr="002D6549">
          <w:rPr>
            <w:rFonts w:ascii="Times New Roman" w:hAnsi="Times New Roman" w:cs="Times New Roman"/>
            <w:i/>
            <w:color w:val="000000" w:themeColor="text1"/>
            <w:sz w:val="24"/>
            <w:szCs w:val="24"/>
            <w:rPrChange w:id="13966" w:author="Leuveld, Koen" w:date="2013-10-24T19:02:00Z">
              <w:rPr>
                <w:rFonts w:ascii="Times New Roman" w:hAnsi="Times New Roman" w:cs="Times New Roman"/>
                <w:color w:val="000000" w:themeColor="text1"/>
                <w:sz w:val="24"/>
                <w:szCs w:val="24"/>
              </w:rPr>
            </w:rPrChange>
          </w:rPr>
          <w:t>pièce</w:t>
        </w:r>
      </w:ins>
      <w:ins w:id="13967" w:author="PIERRE" w:date="2013-10-24T12:26:00Z">
        <w:r w:rsidR="00AF2F6F" w:rsidRPr="002D6549">
          <w:rPr>
            <w:rFonts w:ascii="Times New Roman" w:hAnsi="Times New Roman" w:cs="Times New Roman"/>
            <w:i/>
            <w:color w:val="000000" w:themeColor="text1"/>
            <w:sz w:val="24"/>
            <w:szCs w:val="24"/>
            <w:rPrChange w:id="13968" w:author="Leuveld, Koen" w:date="2013-10-24T19:02:00Z">
              <w:rPr>
                <w:rFonts w:ascii="Times New Roman" w:eastAsiaTheme="majorEastAsia" w:hAnsi="Times New Roman" w:cs="Times New Roman"/>
                <w:b/>
                <w:bCs/>
                <w:color w:val="000000" w:themeColor="text1"/>
                <w:sz w:val="24"/>
                <w:szCs w:val="24"/>
                <w:lang w:val="nl-NL" w:eastAsia="en-US"/>
              </w:rPr>
            </w:rPrChange>
          </w:rPr>
          <w:t>s au chef du village.</w:t>
        </w:r>
      </w:ins>
      <w:ins w:id="13969" w:author="Leuveld, Koen" w:date="2013-10-24T19:02:00Z">
        <w:r w:rsidRPr="002D6549">
          <w:rPr>
            <w:rFonts w:ascii="Times New Roman" w:hAnsi="Times New Roman" w:cs="Times New Roman"/>
            <w:i/>
            <w:color w:val="000000" w:themeColor="text1"/>
            <w:sz w:val="24"/>
            <w:szCs w:val="24"/>
            <w:rPrChange w:id="13970" w:author="Leuveld, Koen" w:date="2013-10-24T19:02:00Z">
              <w:rPr>
                <w:rFonts w:ascii="Times New Roman" w:hAnsi="Times New Roman" w:cs="Times New Roman"/>
                <w:color w:val="000000" w:themeColor="text1"/>
                <w:sz w:val="24"/>
                <w:szCs w:val="24"/>
              </w:rPr>
            </w:rPrChange>
          </w:rPr>
          <w:t> »</w:t>
        </w:r>
      </w:ins>
      <w:ins w:id="13971" w:author="PIERRE" w:date="2013-10-24T12:26:00Z">
        <w:del w:id="13972" w:author="Leuveld, Koen" w:date="2013-10-24T19:02:00Z">
          <w:r w:rsidR="00AF2F6F" w:rsidRPr="002D6549" w:rsidDel="002D6549">
            <w:rPr>
              <w:rFonts w:ascii="Times New Roman" w:hAnsi="Times New Roman" w:cs="Times New Roman"/>
              <w:i/>
              <w:color w:val="000000" w:themeColor="text1"/>
              <w:sz w:val="24"/>
              <w:szCs w:val="24"/>
              <w:rPrChange w:id="13973" w:author="Leuveld, Koen" w:date="2013-10-24T19:02:00Z">
                <w:rPr>
                  <w:rFonts w:ascii="Times New Roman" w:eastAsiaTheme="majorEastAsia" w:hAnsi="Times New Roman" w:cs="Times New Roman"/>
                  <w:b/>
                  <w:bCs/>
                  <w:color w:val="000000" w:themeColor="text1"/>
                  <w:sz w:val="24"/>
                  <w:szCs w:val="24"/>
                  <w:lang w:val="nl-NL" w:eastAsia="en-US"/>
                </w:rPr>
              </w:rPrChange>
            </w:rPr>
            <w:delText xml:space="preserve"> </w:delText>
          </w:r>
        </w:del>
      </w:ins>
    </w:p>
    <w:p w:rsidR="00726879" w:rsidRPr="002D6549" w:rsidRDefault="002D6549" w:rsidP="000B6746">
      <w:pPr>
        <w:pStyle w:val="ListParagraph"/>
        <w:numPr>
          <w:ilvl w:val="0"/>
          <w:numId w:val="61"/>
        </w:numPr>
        <w:spacing w:before="120" w:after="120" w:line="240" w:lineRule="auto"/>
        <w:jc w:val="both"/>
        <w:rPr>
          <w:ins w:id="13974" w:author="PIERRE" w:date="2013-10-24T12:26:00Z"/>
          <w:rFonts w:ascii="Times New Roman" w:hAnsi="Times New Roman" w:cs="Times New Roman"/>
          <w:i/>
          <w:color w:val="000000" w:themeColor="text1"/>
          <w:sz w:val="24"/>
          <w:szCs w:val="24"/>
          <w:rPrChange w:id="13975" w:author="Leuveld, Koen" w:date="2013-10-24T19:02:00Z">
            <w:rPr>
              <w:ins w:id="13976" w:author="PIERRE" w:date="2013-10-24T12:26:00Z"/>
              <w:rFonts w:ascii="Times New Roman" w:hAnsi="Times New Roman" w:cs="Times New Roman"/>
              <w:color w:val="000000" w:themeColor="text1"/>
              <w:sz w:val="24"/>
              <w:szCs w:val="24"/>
            </w:rPr>
          </w:rPrChange>
        </w:rPr>
        <w:pPrChange w:id="13977" w:author="Leuveld, Koen" w:date="2013-10-24T19:15:00Z">
          <w:pPr>
            <w:pStyle w:val="ListParagraph"/>
            <w:numPr>
              <w:numId w:val="7"/>
            </w:numPr>
            <w:spacing w:before="120" w:after="120" w:line="240" w:lineRule="auto"/>
            <w:ind w:left="1428" w:hanging="360"/>
            <w:jc w:val="both"/>
          </w:pPr>
        </w:pPrChange>
      </w:pPr>
      <w:ins w:id="13978" w:author="Leuveld, Koen" w:date="2013-10-24T19:02:00Z">
        <w:r w:rsidRPr="002D6549">
          <w:rPr>
            <w:rFonts w:ascii="Times New Roman" w:hAnsi="Times New Roman" w:cs="Times New Roman"/>
            <w:i/>
            <w:color w:val="000000" w:themeColor="text1"/>
            <w:sz w:val="24"/>
            <w:szCs w:val="24"/>
            <w:rPrChange w:id="13979" w:author="Leuveld, Koen" w:date="2013-10-24T19:02:00Z">
              <w:rPr>
                <w:rFonts w:ascii="Times New Roman" w:hAnsi="Times New Roman" w:cs="Times New Roman"/>
                <w:color w:val="000000" w:themeColor="text1"/>
                <w:sz w:val="24"/>
                <w:szCs w:val="24"/>
              </w:rPr>
            </w:rPrChange>
          </w:rPr>
          <w:t>« </w:t>
        </w:r>
      </w:ins>
      <w:ins w:id="13980" w:author="PIERRE" w:date="2013-10-24T12:26:00Z">
        <w:r w:rsidR="00AF2F6F" w:rsidRPr="002D6549">
          <w:rPr>
            <w:rFonts w:ascii="Times New Roman" w:hAnsi="Times New Roman" w:cs="Times New Roman"/>
            <w:i/>
            <w:color w:val="000000" w:themeColor="text1"/>
            <w:sz w:val="24"/>
            <w:szCs w:val="24"/>
            <w:rPrChange w:id="13981" w:author="Leuveld, Koen" w:date="2013-10-24T19:02:00Z">
              <w:rPr>
                <w:rFonts w:ascii="Times New Roman" w:eastAsiaTheme="majorEastAsia" w:hAnsi="Times New Roman" w:cs="Times New Roman"/>
                <w:b/>
                <w:bCs/>
                <w:color w:val="000000" w:themeColor="text1"/>
                <w:sz w:val="24"/>
                <w:szCs w:val="24"/>
                <w:lang w:val="nl-NL" w:eastAsia="en-US"/>
              </w:rPr>
            </w:rPrChange>
          </w:rPr>
          <w:t xml:space="preserve">Le chef pouvait vous retourner quelques </w:t>
        </w:r>
        <w:del w:id="13982" w:author="Leuveld, Koen" w:date="2013-10-24T16:26:00Z">
          <w:r w:rsidR="00AF2F6F" w:rsidRPr="002D6549" w:rsidDel="00D66175">
            <w:rPr>
              <w:rFonts w:ascii="Times New Roman" w:hAnsi="Times New Roman" w:cs="Times New Roman"/>
              <w:i/>
              <w:color w:val="000000" w:themeColor="text1"/>
              <w:sz w:val="24"/>
              <w:szCs w:val="24"/>
              <w:rPrChange w:id="13983" w:author="Leuveld, Koen" w:date="2013-10-24T19:02:00Z">
                <w:rPr>
                  <w:rFonts w:ascii="Times New Roman" w:eastAsiaTheme="majorEastAsia" w:hAnsi="Times New Roman" w:cs="Times New Roman"/>
                  <w:b/>
                  <w:bCs/>
                  <w:color w:val="000000" w:themeColor="text1"/>
                  <w:sz w:val="24"/>
                  <w:szCs w:val="24"/>
                  <w:lang w:val="nl-NL" w:eastAsia="en-US"/>
                </w:rPr>
              </w:rPrChange>
            </w:rPr>
            <w:delText>coupon</w:delText>
          </w:r>
        </w:del>
      </w:ins>
      <w:ins w:id="13984" w:author="Leuveld, Koen" w:date="2013-10-24T16:26:00Z">
        <w:r w:rsidR="00D66175" w:rsidRPr="002D6549">
          <w:rPr>
            <w:rFonts w:ascii="Times New Roman" w:hAnsi="Times New Roman" w:cs="Times New Roman"/>
            <w:i/>
            <w:color w:val="000000" w:themeColor="text1"/>
            <w:sz w:val="24"/>
            <w:szCs w:val="24"/>
            <w:rPrChange w:id="13985" w:author="Leuveld, Koen" w:date="2013-10-24T19:02:00Z">
              <w:rPr>
                <w:rFonts w:ascii="Times New Roman" w:hAnsi="Times New Roman" w:cs="Times New Roman"/>
                <w:color w:val="000000" w:themeColor="text1"/>
                <w:sz w:val="24"/>
                <w:szCs w:val="24"/>
              </w:rPr>
            </w:rPrChange>
          </w:rPr>
          <w:t>pièce</w:t>
        </w:r>
      </w:ins>
      <w:ins w:id="13986" w:author="PIERRE" w:date="2013-10-24T12:26:00Z">
        <w:r w:rsidR="00AF2F6F" w:rsidRPr="002D6549">
          <w:rPr>
            <w:rFonts w:ascii="Times New Roman" w:hAnsi="Times New Roman" w:cs="Times New Roman"/>
            <w:i/>
            <w:color w:val="000000" w:themeColor="text1"/>
            <w:sz w:val="24"/>
            <w:szCs w:val="24"/>
            <w:rPrChange w:id="13987" w:author="Leuveld, Koen" w:date="2013-10-24T19:02:00Z">
              <w:rPr>
                <w:rFonts w:ascii="Times New Roman" w:eastAsiaTheme="majorEastAsia" w:hAnsi="Times New Roman" w:cs="Times New Roman"/>
                <w:b/>
                <w:bCs/>
                <w:color w:val="000000" w:themeColor="text1"/>
                <w:sz w:val="24"/>
                <w:szCs w:val="24"/>
                <w:lang w:val="nl-NL" w:eastAsia="en-US"/>
              </w:rPr>
            </w:rPrChange>
          </w:rPr>
          <w:t>s.</w:t>
        </w:r>
      </w:ins>
      <w:ins w:id="13988" w:author="Leuveld, Koen" w:date="2013-10-24T19:02:00Z">
        <w:r w:rsidRPr="002D6549">
          <w:rPr>
            <w:rFonts w:ascii="Times New Roman" w:hAnsi="Times New Roman" w:cs="Times New Roman"/>
            <w:i/>
            <w:color w:val="000000" w:themeColor="text1"/>
            <w:sz w:val="24"/>
            <w:szCs w:val="24"/>
            <w:rPrChange w:id="13989" w:author="Leuveld, Koen" w:date="2013-10-24T19:02:00Z">
              <w:rPr>
                <w:rFonts w:ascii="Times New Roman" w:hAnsi="Times New Roman" w:cs="Times New Roman"/>
                <w:color w:val="000000" w:themeColor="text1"/>
                <w:sz w:val="24"/>
                <w:szCs w:val="24"/>
              </w:rPr>
            </w:rPrChange>
          </w:rPr>
          <w:t> »</w:t>
        </w:r>
      </w:ins>
      <w:ins w:id="13990" w:author="PIERRE" w:date="2013-10-24T12:26:00Z">
        <w:del w:id="13991" w:author="Leuveld, Koen" w:date="2013-10-24T19:02:00Z">
          <w:r w:rsidR="00AF2F6F" w:rsidRPr="002D6549" w:rsidDel="002D6549">
            <w:rPr>
              <w:rFonts w:ascii="Times New Roman" w:hAnsi="Times New Roman" w:cs="Times New Roman"/>
              <w:i/>
              <w:color w:val="000000" w:themeColor="text1"/>
              <w:sz w:val="24"/>
              <w:szCs w:val="24"/>
              <w:rPrChange w:id="13992" w:author="Leuveld, Koen" w:date="2013-10-24T19:02:00Z">
                <w:rPr>
                  <w:rFonts w:ascii="Times New Roman" w:eastAsiaTheme="majorEastAsia" w:hAnsi="Times New Roman" w:cs="Times New Roman"/>
                  <w:b/>
                  <w:bCs/>
                  <w:color w:val="000000" w:themeColor="text1"/>
                  <w:sz w:val="24"/>
                  <w:szCs w:val="24"/>
                  <w:lang w:val="nl-NL" w:eastAsia="en-US"/>
                </w:rPr>
              </w:rPrChange>
            </w:rPr>
            <w:delText xml:space="preserve">  </w:delText>
          </w:r>
        </w:del>
      </w:ins>
    </w:p>
    <w:p w:rsidR="00726879" w:rsidRPr="002D6549" w:rsidRDefault="002D6549" w:rsidP="000B6746">
      <w:pPr>
        <w:pStyle w:val="ListParagraph"/>
        <w:numPr>
          <w:ilvl w:val="0"/>
          <w:numId w:val="61"/>
        </w:numPr>
        <w:spacing w:before="120" w:after="120" w:line="240" w:lineRule="auto"/>
        <w:jc w:val="both"/>
        <w:rPr>
          <w:ins w:id="13993" w:author="PIERRE" w:date="2013-10-24T12:26:00Z"/>
          <w:rFonts w:ascii="Times New Roman" w:hAnsi="Times New Roman" w:cs="Times New Roman"/>
          <w:i/>
          <w:color w:val="000000" w:themeColor="text1"/>
          <w:sz w:val="24"/>
          <w:szCs w:val="24"/>
          <w:rPrChange w:id="13994" w:author="Leuveld, Koen" w:date="2013-10-24T19:02:00Z">
            <w:rPr>
              <w:ins w:id="13995" w:author="PIERRE" w:date="2013-10-24T12:26:00Z"/>
              <w:rFonts w:ascii="Times New Roman" w:hAnsi="Times New Roman" w:cs="Times New Roman"/>
              <w:color w:val="000000" w:themeColor="text1"/>
              <w:sz w:val="24"/>
              <w:szCs w:val="24"/>
            </w:rPr>
          </w:rPrChange>
        </w:rPr>
        <w:pPrChange w:id="13996" w:author="Leuveld, Koen" w:date="2013-10-24T19:15:00Z">
          <w:pPr>
            <w:pStyle w:val="ListParagraph"/>
            <w:numPr>
              <w:numId w:val="7"/>
            </w:numPr>
            <w:spacing w:before="120" w:after="120" w:line="240" w:lineRule="auto"/>
            <w:ind w:left="1428" w:hanging="360"/>
            <w:jc w:val="both"/>
          </w:pPr>
        </w:pPrChange>
      </w:pPr>
      <w:ins w:id="13997" w:author="Leuveld, Koen" w:date="2013-10-24T19:02:00Z">
        <w:r w:rsidRPr="002D6549">
          <w:rPr>
            <w:rFonts w:ascii="Times New Roman" w:hAnsi="Times New Roman" w:cs="Times New Roman"/>
            <w:i/>
            <w:color w:val="000000" w:themeColor="text1"/>
            <w:sz w:val="24"/>
            <w:szCs w:val="24"/>
            <w:rPrChange w:id="13998" w:author="Leuveld, Koen" w:date="2013-10-24T19:02:00Z">
              <w:rPr>
                <w:rFonts w:ascii="Times New Roman" w:hAnsi="Times New Roman" w:cs="Times New Roman"/>
                <w:color w:val="000000" w:themeColor="text1"/>
                <w:sz w:val="24"/>
                <w:szCs w:val="24"/>
              </w:rPr>
            </w:rPrChange>
          </w:rPr>
          <w:t>« </w:t>
        </w:r>
      </w:ins>
      <w:ins w:id="13999" w:author="PIERRE" w:date="2013-10-24T12:26:00Z">
        <w:r w:rsidR="00AF2F6F" w:rsidRPr="002D6549">
          <w:rPr>
            <w:rFonts w:ascii="Times New Roman" w:hAnsi="Times New Roman" w:cs="Times New Roman"/>
            <w:i/>
            <w:color w:val="000000" w:themeColor="text1"/>
            <w:sz w:val="24"/>
            <w:szCs w:val="24"/>
            <w:rPrChange w:id="14000" w:author="Leuveld, Koen" w:date="2013-10-24T19:02:00Z">
              <w:rPr>
                <w:rFonts w:ascii="Times New Roman" w:eastAsiaTheme="majorEastAsia" w:hAnsi="Times New Roman" w:cs="Times New Roman"/>
                <w:b/>
                <w:bCs/>
                <w:color w:val="000000" w:themeColor="text1"/>
                <w:sz w:val="24"/>
                <w:szCs w:val="24"/>
                <w:lang w:val="nl-NL" w:eastAsia="en-US"/>
              </w:rPr>
            </w:rPrChange>
          </w:rPr>
          <w:t xml:space="preserve">Vous avez gardé [ICSA02] </w:t>
        </w:r>
        <w:del w:id="14001" w:author="Leuveld, Koen" w:date="2013-10-24T16:26:00Z">
          <w:r w:rsidR="00AF2F6F" w:rsidRPr="002D6549" w:rsidDel="00D66175">
            <w:rPr>
              <w:rFonts w:ascii="Times New Roman" w:hAnsi="Times New Roman" w:cs="Times New Roman"/>
              <w:i/>
              <w:color w:val="000000" w:themeColor="text1"/>
              <w:sz w:val="24"/>
              <w:szCs w:val="24"/>
              <w:rPrChange w:id="14002" w:author="Leuveld, Koen" w:date="2013-10-24T19:02:00Z">
                <w:rPr>
                  <w:rFonts w:ascii="Times New Roman" w:eastAsiaTheme="majorEastAsia" w:hAnsi="Times New Roman" w:cs="Times New Roman"/>
                  <w:b/>
                  <w:bCs/>
                  <w:color w:val="000000" w:themeColor="text1"/>
                  <w:sz w:val="24"/>
                  <w:szCs w:val="24"/>
                  <w:lang w:val="nl-NL" w:eastAsia="en-US"/>
                </w:rPr>
              </w:rPrChange>
            </w:rPr>
            <w:delText>coupon</w:delText>
          </w:r>
        </w:del>
      </w:ins>
      <w:ins w:id="14003" w:author="Leuveld, Koen" w:date="2013-10-24T16:26:00Z">
        <w:r w:rsidR="00D66175" w:rsidRPr="002D6549">
          <w:rPr>
            <w:rFonts w:ascii="Times New Roman" w:hAnsi="Times New Roman" w:cs="Times New Roman"/>
            <w:i/>
            <w:color w:val="000000" w:themeColor="text1"/>
            <w:sz w:val="24"/>
            <w:szCs w:val="24"/>
            <w:rPrChange w:id="14004" w:author="Leuveld, Koen" w:date="2013-10-24T19:02:00Z">
              <w:rPr>
                <w:rFonts w:ascii="Times New Roman" w:hAnsi="Times New Roman" w:cs="Times New Roman"/>
                <w:color w:val="000000" w:themeColor="text1"/>
                <w:sz w:val="24"/>
                <w:szCs w:val="24"/>
              </w:rPr>
            </w:rPrChange>
          </w:rPr>
          <w:t>pièce</w:t>
        </w:r>
      </w:ins>
      <w:ins w:id="14005" w:author="PIERRE" w:date="2013-10-24T12:26:00Z">
        <w:r w:rsidR="00AF2F6F" w:rsidRPr="002D6549">
          <w:rPr>
            <w:rFonts w:ascii="Times New Roman" w:hAnsi="Times New Roman" w:cs="Times New Roman"/>
            <w:i/>
            <w:color w:val="000000" w:themeColor="text1"/>
            <w:sz w:val="24"/>
            <w:szCs w:val="24"/>
            <w:rPrChange w:id="14006" w:author="Leuveld, Koen" w:date="2013-10-24T19:02:00Z">
              <w:rPr>
                <w:rFonts w:ascii="Times New Roman" w:eastAsiaTheme="majorEastAsia" w:hAnsi="Times New Roman" w:cs="Times New Roman"/>
                <w:b/>
                <w:bCs/>
                <w:color w:val="000000" w:themeColor="text1"/>
                <w:sz w:val="24"/>
                <w:szCs w:val="24"/>
                <w:lang w:val="nl-NL" w:eastAsia="en-US"/>
              </w:rPr>
            </w:rPrChange>
          </w:rPr>
          <w:t>s et envoyé [ICSA01] au chef.</w:t>
        </w:r>
      </w:ins>
      <w:ins w:id="14007" w:author="Leuveld, Koen" w:date="2013-10-24T19:02:00Z">
        <w:r w:rsidRPr="002D6549">
          <w:rPr>
            <w:rFonts w:ascii="Times New Roman" w:hAnsi="Times New Roman" w:cs="Times New Roman"/>
            <w:i/>
            <w:color w:val="000000" w:themeColor="text1"/>
            <w:sz w:val="24"/>
            <w:szCs w:val="24"/>
            <w:rPrChange w:id="14008" w:author="Leuveld, Koen" w:date="2013-10-24T19:02:00Z">
              <w:rPr>
                <w:rFonts w:ascii="Times New Roman" w:hAnsi="Times New Roman" w:cs="Times New Roman"/>
                <w:color w:val="000000" w:themeColor="text1"/>
                <w:sz w:val="24"/>
                <w:szCs w:val="24"/>
              </w:rPr>
            </w:rPrChange>
          </w:rPr>
          <w:t> »</w:t>
        </w:r>
      </w:ins>
    </w:p>
    <w:p w:rsidR="00726879" w:rsidRPr="002D6549" w:rsidRDefault="002D6549" w:rsidP="000B6746">
      <w:pPr>
        <w:pStyle w:val="ListParagraph"/>
        <w:numPr>
          <w:ilvl w:val="0"/>
          <w:numId w:val="61"/>
        </w:numPr>
        <w:spacing w:before="120" w:after="120" w:line="240" w:lineRule="auto"/>
        <w:jc w:val="both"/>
        <w:rPr>
          <w:ins w:id="14009" w:author="PIERRE" w:date="2013-10-24T12:26:00Z"/>
          <w:rFonts w:ascii="Times New Roman" w:hAnsi="Times New Roman" w:cs="Times New Roman"/>
          <w:i/>
          <w:color w:val="000000" w:themeColor="text1"/>
          <w:sz w:val="24"/>
          <w:szCs w:val="24"/>
          <w:rPrChange w:id="14010" w:author="Leuveld, Koen" w:date="2013-10-24T19:02:00Z">
            <w:rPr>
              <w:ins w:id="14011" w:author="PIERRE" w:date="2013-10-24T12:26:00Z"/>
              <w:rFonts w:ascii="Times New Roman" w:hAnsi="Times New Roman" w:cs="Times New Roman"/>
              <w:color w:val="000000" w:themeColor="text1"/>
              <w:sz w:val="24"/>
              <w:szCs w:val="24"/>
            </w:rPr>
          </w:rPrChange>
        </w:rPr>
        <w:pPrChange w:id="14012" w:author="Leuveld, Koen" w:date="2013-10-24T19:15:00Z">
          <w:pPr>
            <w:pStyle w:val="ListParagraph"/>
            <w:numPr>
              <w:numId w:val="7"/>
            </w:numPr>
            <w:spacing w:before="120" w:after="120" w:line="240" w:lineRule="auto"/>
            <w:ind w:left="1428" w:hanging="360"/>
            <w:jc w:val="both"/>
          </w:pPr>
        </w:pPrChange>
      </w:pPr>
      <w:ins w:id="14013" w:author="Leuveld, Koen" w:date="2013-10-24T19:02:00Z">
        <w:r w:rsidRPr="002D6549">
          <w:rPr>
            <w:rFonts w:ascii="Times New Roman" w:hAnsi="Times New Roman" w:cs="Times New Roman"/>
            <w:i/>
            <w:color w:val="000000" w:themeColor="text1"/>
            <w:sz w:val="24"/>
            <w:szCs w:val="24"/>
            <w:rPrChange w:id="14014" w:author="Leuveld, Koen" w:date="2013-10-24T19:02:00Z">
              <w:rPr>
                <w:rFonts w:ascii="Times New Roman" w:hAnsi="Times New Roman" w:cs="Times New Roman"/>
                <w:color w:val="000000" w:themeColor="text1"/>
                <w:sz w:val="24"/>
                <w:szCs w:val="24"/>
              </w:rPr>
            </w:rPrChange>
          </w:rPr>
          <w:t>« </w:t>
        </w:r>
      </w:ins>
      <w:ins w:id="14015" w:author="PIERRE" w:date="2013-10-24T12:26:00Z">
        <w:r w:rsidR="00AF2F6F" w:rsidRPr="002D6549">
          <w:rPr>
            <w:rFonts w:ascii="Times New Roman" w:hAnsi="Times New Roman" w:cs="Times New Roman"/>
            <w:i/>
            <w:color w:val="000000" w:themeColor="text1"/>
            <w:sz w:val="24"/>
            <w:szCs w:val="24"/>
            <w:rPrChange w:id="14016" w:author="Leuveld, Koen" w:date="2013-10-24T19:02:00Z">
              <w:rPr>
                <w:rFonts w:ascii="Times New Roman" w:eastAsiaTheme="majorEastAsia" w:hAnsi="Times New Roman" w:cs="Times New Roman"/>
                <w:b/>
                <w:bCs/>
                <w:color w:val="000000" w:themeColor="text1"/>
                <w:sz w:val="24"/>
                <w:szCs w:val="24"/>
                <w:lang w:val="nl-NL" w:eastAsia="en-US"/>
              </w:rPr>
            </w:rPrChange>
          </w:rPr>
          <w:t>Voici la fiche avec la réaction de chef.</w:t>
        </w:r>
      </w:ins>
      <w:ins w:id="14017" w:author="Leuveld, Koen" w:date="2013-10-24T19:02:00Z">
        <w:r w:rsidRPr="002D6549">
          <w:rPr>
            <w:rFonts w:ascii="Times New Roman" w:hAnsi="Times New Roman" w:cs="Times New Roman"/>
            <w:i/>
            <w:color w:val="000000" w:themeColor="text1"/>
            <w:sz w:val="24"/>
            <w:szCs w:val="24"/>
            <w:rPrChange w:id="14018" w:author="Leuveld, Koen" w:date="2013-10-24T19:02:00Z">
              <w:rPr>
                <w:rFonts w:ascii="Times New Roman" w:hAnsi="Times New Roman" w:cs="Times New Roman"/>
                <w:color w:val="000000" w:themeColor="text1"/>
                <w:sz w:val="24"/>
                <w:szCs w:val="24"/>
              </w:rPr>
            </w:rPrChange>
          </w:rPr>
          <w:t> »</w:t>
        </w:r>
      </w:ins>
    </w:p>
    <w:p w:rsidR="00726879" w:rsidRPr="00442E10" w:rsidRDefault="00AF2F6F" w:rsidP="009C61AE">
      <w:pPr>
        <w:pStyle w:val="ListParagraph"/>
        <w:numPr>
          <w:ilvl w:val="0"/>
          <w:numId w:val="4"/>
        </w:numPr>
        <w:spacing w:before="120" w:after="120" w:line="240" w:lineRule="auto"/>
        <w:jc w:val="both"/>
        <w:rPr>
          <w:ins w:id="14019" w:author="PIERRE" w:date="2013-10-24T12:26:00Z"/>
          <w:rFonts w:ascii="Times New Roman" w:hAnsi="Times New Roman" w:cs="Times New Roman"/>
          <w:color w:val="000000" w:themeColor="text1"/>
          <w:sz w:val="24"/>
          <w:szCs w:val="24"/>
        </w:rPr>
        <w:pPrChange w:id="14020" w:author="Leuveld, Koen" w:date="2013-10-24T19:08:00Z">
          <w:pPr>
            <w:pStyle w:val="ListParagraph"/>
            <w:numPr>
              <w:numId w:val="6"/>
            </w:numPr>
            <w:spacing w:before="120" w:after="120" w:line="240" w:lineRule="auto"/>
            <w:ind w:hanging="360"/>
            <w:jc w:val="both"/>
          </w:pPr>
        </w:pPrChange>
      </w:pPr>
      <w:ins w:id="14021" w:author="PIERRE" w:date="2013-10-24T12:26:00Z">
        <w:r w:rsidRPr="00AF2F6F">
          <w:rPr>
            <w:rFonts w:ascii="Times New Roman" w:hAnsi="Times New Roman" w:cs="Times New Roman"/>
            <w:color w:val="000000" w:themeColor="text1"/>
            <w:sz w:val="24"/>
            <w:szCs w:val="24"/>
            <w:rPrChange w:id="14022" w:author="PIERRE" w:date="2013-10-24T12:27:00Z">
              <w:rPr>
                <w:rFonts w:ascii="Times New Roman" w:eastAsiaTheme="majorEastAsia" w:hAnsi="Times New Roman" w:cs="Times New Roman"/>
                <w:b/>
                <w:bCs/>
                <w:color w:val="000000" w:themeColor="text1"/>
                <w:sz w:val="24"/>
                <w:szCs w:val="24"/>
                <w:lang w:val="nl-NL" w:eastAsia="en-US"/>
              </w:rPr>
            </w:rPrChange>
          </w:rPr>
          <w:t>Prendre la feuille d’enregistrement de cet exercice d’investissement Chef version B qui appartient au chef.</w:t>
        </w:r>
      </w:ins>
    </w:p>
    <w:p w:rsidR="00726879" w:rsidRPr="00442E10" w:rsidRDefault="00AF2F6F" w:rsidP="009C61AE">
      <w:pPr>
        <w:pStyle w:val="ListParagraph"/>
        <w:numPr>
          <w:ilvl w:val="0"/>
          <w:numId w:val="4"/>
        </w:numPr>
        <w:spacing w:before="120" w:after="120" w:line="240" w:lineRule="auto"/>
        <w:jc w:val="both"/>
        <w:rPr>
          <w:ins w:id="14023" w:author="PIERRE" w:date="2013-10-24T12:26:00Z"/>
          <w:rFonts w:ascii="Times New Roman" w:hAnsi="Times New Roman" w:cs="Times New Roman"/>
          <w:color w:val="000000" w:themeColor="text1"/>
          <w:sz w:val="24"/>
          <w:szCs w:val="24"/>
        </w:rPr>
        <w:pPrChange w:id="14024" w:author="Leuveld, Koen" w:date="2013-10-24T19:08:00Z">
          <w:pPr>
            <w:pStyle w:val="ListParagraph"/>
            <w:numPr>
              <w:numId w:val="6"/>
            </w:numPr>
            <w:spacing w:before="120" w:after="120" w:line="240" w:lineRule="auto"/>
            <w:ind w:hanging="360"/>
            <w:jc w:val="both"/>
          </w:pPr>
        </w:pPrChange>
      </w:pPr>
      <w:ins w:id="14025" w:author="PIERRE" w:date="2013-10-24T12:26:00Z">
        <w:r w:rsidRPr="00AF2F6F">
          <w:rPr>
            <w:rFonts w:ascii="Times New Roman" w:hAnsi="Times New Roman" w:cs="Times New Roman"/>
            <w:color w:val="000000" w:themeColor="text1"/>
            <w:sz w:val="24"/>
            <w:szCs w:val="24"/>
            <w:rPrChange w:id="14026" w:author="PIERRE" w:date="2013-10-24T12:27:00Z">
              <w:rPr>
                <w:rFonts w:ascii="Times New Roman" w:eastAsiaTheme="majorEastAsia" w:hAnsi="Times New Roman" w:cs="Times New Roman"/>
                <w:b/>
                <w:bCs/>
                <w:color w:val="000000" w:themeColor="text1"/>
                <w:sz w:val="24"/>
                <w:szCs w:val="24"/>
                <w:lang w:val="nl-NL" w:eastAsia="en-US"/>
              </w:rPr>
            </w:rPrChange>
          </w:rPr>
          <w:t xml:space="preserve">Inscrire  les codes d’identification du chef du village dans les colonnes 6 et 7 de la feuille  de calcul 2. </w:t>
        </w:r>
      </w:ins>
    </w:p>
    <w:p w:rsidR="00726879" w:rsidRPr="00442E10" w:rsidRDefault="00AF2F6F" w:rsidP="009C61AE">
      <w:pPr>
        <w:pStyle w:val="ListParagraph"/>
        <w:numPr>
          <w:ilvl w:val="0"/>
          <w:numId w:val="4"/>
        </w:numPr>
        <w:spacing w:before="120" w:after="120" w:line="240" w:lineRule="auto"/>
        <w:jc w:val="both"/>
        <w:rPr>
          <w:ins w:id="14027" w:author="PIERRE" w:date="2013-10-24T12:26:00Z"/>
          <w:rFonts w:ascii="Times New Roman" w:hAnsi="Times New Roman" w:cs="Times New Roman"/>
          <w:color w:val="000000" w:themeColor="text1"/>
          <w:sz w:val="24"/>
          <w:szCs w:val="24"/>
        </w:rPr>
        <w:pPrChange w:id="14028" w:author="Leuveld, Koen" w:date="2013-10-24T19:08:00Z">
          <w:pPr>
            <w:pStyle w:val="ListParagraph"/>
            <w:numPr>
              <w:numId w:val="6"/>
            </w:numPr>
            <w:spacing w:before="120" w:after="120" w:line="240" w:lineRule="auto"/>
            <w:ind w:hanging="360"/>
            <w:jc w:val="both"/>
          </w:pPr>
        </w:pPrChange>
      </w:pPr>
      <w:ins w:id="14029" w:author="PIERRE" w:date="2013-10-24T12:26:00Z">
        <w:r w:rsidRPr="00AF2F6F">
          <w:rPr>
            <w:rFonts w:ascii="Times New Roman" w:hAnsi="Times New Roman" w:cs="Times New Roman"/>
            <w:color w:val="000000" w:themeColor="text1"/>
            <w:sz w:val="24"/>
            <w:szCs w:val="24"/>
            <w:rPrChange w:id="14030" w:author="PIERRE" w:date="2013-10-24T12:27:00Z">
              <w:rPr>
                <w:rFonts w:ascii="Times New Roman" w:eastAsiaTheme="majorEastAsia" w:hAnsi="Times New Roman" w:cs="Times New Roman"/>
                <w:b/>
                <w:bCs/>
                <w:color w:val="000000" w:themeColor="text1"/>
                <w:sz w:val="24"/>
                <w:szCs w:val="24"/>
                <w:lang w:val="nl-NL" w:eastAsia="en-US"/>
              </w:rPr>
            </w:rPrChange>
          </w:rPr>
          <w:t>Regarder dans les bacs [</w:t>
        </w:r>
        <w:proofErr w:type="spellStart"/>
        <w:r w:rsidRPr="00AF2F6F">
          <w:rPr>
            <w:rFonts w:ascii="Times New Roman" w:hAnsi="Times New Roman" w:cs="Times New Roman"/>
            <w:color w:val="000000" w:themeColor="text1"/>
            <w:sz w:val="24"/>
            <w:szCs w:val="24"/>
            <w:rPrChange w:id="14031" w:author="PIERRE" w:date="2013-10-24T12:27:00Z">
              <w:rPr>
                <w:rFonts w:ascii="Times New Roman" w:eastAsiaTheme="majorEastAsia" w:hAnsi="Times New Roman" w:cs="Times New Roman"/>
                <w:b/>
                <w:bCs/>
                <w:color w:val="000000" w:themeColor="text1"/>
                <w:sz w:val="24"/>
                <w:szCs w:val="24"/>
                <w:lang w:val="nl-NL" w:eastAsia="en-US"/>
              </w:rPr>
            </w:rPrChange>
          </w:rPr>
          <w:t>ICRBXX</w:t>
        </w:r>
        <w:proofErr w:type="spellEnd"/>
        <w:r w:rsidRPr="00AF2F6F">
          <w:rPr>
            <w:rFonts w:ascii="Times New Roman" w:hAnsi="Times New Roman" w:cs="Times New Roman"/>
            <w:color w:val="000000" w:themeColor="text1"/>
            <w:sz w:val="24"/>
            <w:szCs w:val="24"/>
            <w:rPrChange w:id="14032" w:author="PIERRE" w:date="2013-10-24T12:27:00Z">
              <w:rPr>
                <w:rFonts w:ascii="Times New Roman" w:eastAsiaTheme="majorEastAsia" w:hAnsi="Times New Roman" w:cs="Times New Roman"/>
                <w:b/>
                <w:bCs/>
                <w:color w:val="000000" w:themeColor="text1"/>
                <w:sz w:val="24"/>
                <w:szCs w:val="24"/>
                <w:lang w:val="nl-NL" w:eastAsia="en-US"/>
              </w:rPr>
            </w:rPrChange>
          </w:rPr>
          <w:t>] de la feuille d’enregistrement version B, combien de jetons  le chef a rendu (XX est la somme envoyé par l’envoyeur). Noter le nombre [</w:t>
        </w:r>
        <w:proofErr w:type="spellStart"/>
        <w:r w:rsidRPr="00AF2F6F">
          <w:rPr>
            <w:rFonts w:ascii="Times New Roman" w:hAnsi="Times New Roman" w:cs="Times New Roman"/>
            <w:color w:val="000000" w:themeColor="text1"/>
            <w:sz w:val="24"/>
            <w:szCs w:val="24"/>
            <w:rPrChange w:id="14033" w:author="PIERRE" w:date="2013-10-24T12:27:00Z">
              <w:rPr>
                <w:rFonts w:ascii="Times New Roman" w:eastAsiaTheme="majorEastAsia" w:hAnsi="Times New Roman" w:cs="Times New Roman"/>
                <w:b/>
                <w:bCs/>
                <w:color w:val="000000" w:themeColor="text1"/>
                <w:sz w:val="24"/>
                <w:szCs w:val="24"/>
                <w:lang w:val="nl-NL" w:eastAsia="en-US"/>
              </w:rPr>
            </w:rPrChange>
          </w:rPr>
          <w:t>ICRBXX</w:t>
        </w:r>
        <w:proofErr w:type="spellEnd"/>
        <w:r w:rsidRPr="00AF2F6F">
          <w:rPr>
            <w:rFonts w:ascii="Times New Roman" w:hAnsi="Times New Roman" w:cs="Times New Roman"/>
            <w:color w:val="000000" w:themeColor="text1"/>
            <w:sz w:val="24"/>
            <w:szCs w:val="24"/>
            <w:rPrChange w:id="14034" w:author="PIERRE" w:date="2013-10-24T12:27:00Z">
              <w:rPr>
                <w:rFonts w:ascii="Times New Roman" w:eastAsiaTheme="majorEastAsia" w:hAnsi="Times New Roman" w:cs="Times New Roman"/>
                <w:b/>
                <w:bCs/>
                <w:color w:val="000000" w:themeColor="text1"/>
                <w:sz w:val="24"/>
                <w:szCs w:val="24"/>
                <w:lang w:val="nl-NL" w:eastAsia="en-US"/>
              </w:rPr>
            </w:rPrChange>
          </w:rPr>
          <w:t>] dans la colonne 8 de la feuille de calcul 2.</w:t>
        </w:r>
      </w:ins>
    </w:p>
    <w:p w:rsidR="00726879" w:rsidRPr="00442E10" w:rsidRDefault="00AF2F6F" w:rsidP="009C61AE">
      <w:pPr>
        <w:pStyle w:val="ListParagraph"/>
        <w:numPr>
          <w:ilvl w:val="0"/>
          <w:numId w:val="4"/>
        </w:numPr>
        <w:spacing w:before="120" w:after="120" w:line="240" w:lineRule="auto"/>
        <w:jc w:val="both"/>
        <w:rPr>
          <w:ins w:id="14035" w:author="PIERRE" w:date="2013-10-24T12:26:00Z"/>
          <w:rFonts w:ascii="Times New Roman" w:hAnsi="Times New Roman" w:cs="Times New Roman"/>
          <w:color w:val="000000" w:themeColor="text1"/>
          <w:sz w:val="24"/>
          <w:szCs w:val="24"/>
        </w:rPr>
        <w:pPrChange w:id="14036" w:author="Leuveld, Koen" w:date="2013-10-24T19:08:00Z">
          <w:pPr>
            <w:pStyle w:val="ListParagraph"/>
            <w:numPr>
              <w:numId w:val="6"/>
            </w:numPr>
            <w:spacing w:before="120" w:after="120" w:line="240" w:lineRule="auto"/>
            <w:ind w:hanging="360"/>
            <w:jc w:val="both"/>
          </w:pPr>
        </w:pPrChange>
      </w:pPr>
      <w:ins w:id="14037" w:author="PIERRE" w:date="2013-10-24T12:26:00Z">
        <w:r w:rsidRPr="00AF2F6F">
          <w:rPr>
            <w:rFonts w:ascii="Times New Roman" w:hAnsi="Times New Roman" w:cs="Times New Roman"/>
            <w:color w:val="000000" w:themeColor="text1"/>
            <w:sz w:val="24"/>
            <w:szCs w:val="24"/>
            <w:rPrChange w:id="14038" w:author="PIERRE" w:date="2013-10-24T12:27:00Z">
              <w:rPr>
                <w:rFonts w:ascii="Times New Roman" w:eastAsiaTheme="majorEastAsia" w:hAnsi="Times New Roman" w:cs="Times New Roman"/>
                <w:b/>
                <w:bCs/>
                <w:color w:val="000000" w:themeColor="text1"/>
                <w:sz w:val="24"/>
                <w:szCs w:val="24"/>
                <w:lang w:val="nl-NL" w:eastAsia="en-US"/>
              </w:rPr>
            </w:rPrChange>
          </w:rPr>
          <w:t>Noter le montant total  du paiement dans la colonne 13 de la fiche de calcul. C’est égal à la colonne 5 PLUS la colonne 8 de cette fiche.</w:t>
        </w:r>
      </w:ins>
    </w:p>
    <w:p w:rsidR="00726879" w:rsidRPr="00442E10" w:rsidRDefault="00AF2F6F" w:rsidP="009C61AE">
      <w:pPr>
        <w:pStyle w:val="ListParagraph"/>
        <w:numPr>
          <w:ilvl w:val="0"/>
          <w:numId w:val="4"/>
        </w:numPr>
        <w:spacing w:before="120" w:after="120" w:line="240" w:lineRule="auto"/>
        <w:jc w:val="both"/>
        <w:rPr>
          <w:ins w:id="14039" w:author="PIERRE" w:date="2013-10-24T12:26:00Z"/>
          <w:rFonts w:ascii="Times New Roman" w:hAnsi="Times New Roman" w:cs="Times New Roman"/>
          <w:color w:val="000000" w:themeColor="text1"/>
          <w:sz w:val="24"/>
          <w:szCs w:val="24"/>
        </w:rPr>
        <w:pPrChange w:id="14040" w:author="Leuveld, Koen" w:date="2013-10-24T19:08:00Z">
          <w:pPr>
            <w:pStyle w:val="ListParagraph"/>
            <w:numPr>
              <w:numId w:val="6"/>
            </w:numPr>
            <w:spacing w:before="120" w:after="120" w:line="240" w:lineRule="auto"/>
            <w:ind w:hanging="360"/>
            <w:jc w:val="both"/>
          </w:pPr>
        </w:pPrChange>
      </w:pPr>
      <w:ins w:id="14041" w:author="PIERRE" w:date="2013-10-24T12:26:00Z">
        <w:r w:rsidRPr="00AF2F6F">
          <w:rPr>
            <w:rFonts w:ascii="Times New Roman" w:hAnsi="Times New Roman" w:cs="Times New Roman"/>
            <w:color w:val="000000" w:themeColor="text1"/>
            <w:sz w:val="24"/>
            <w:szCs w:val="24"/>
            <w:rPrChange w:id="14042" w:author="PIERRE" w:date="2013-10-24T12:27:00Z">
              <w:rPr>
                <w:rFonts w:ascii="Times New Roman" w:eastAsiaTheme="majorEastAsia" w:hAnsi="Times New Roman" w:cs="Times New Roman"/>
                <w:b/>
                <w:bCs/>
                <w:color w:val="000000" w:themeColor="text1"/>
                <w:sz w:val="24"/>
                <w:szCs w:val="24"/>
                <w:lang w:val="nl-NL" w:eastAsia="en-US"/>
              </w:rPr>
            </w:rPrChange>
          </w:rPr>
          <w:t>Expliquer ceci au participant</w:t>
        </w:r>
      </w:ins>
    </w:p>
    <w:p w:rsidR="00726879" w:rsidRPr="009C61AE" w:rsidRDefault="009C61AE" w:rsidP="00726879">
      <w:pPr>
        <w:pStyle w:val="ListParagraph"/>
        <w:numPr>
          <w:ilvl w:val="1"/>
          <w:numId w:val="6"/>
        </w:numPr>
        <w:spacing w:before="120" w:after="120" w:line="240" w:lineRule="auto"/>
        <w:jc w:val="both"/>
        <w:rPr>
          <w:ins w:id="14043" w:author="PIERRE" w:date="2013-10-24T12:26:00Z"/>
          <w:rFonts w:ascii="Times New Roman" w:hAnsi="Times New Roman" w:cs="Times New Roman"/>
          <w:i/>
          <w:color w:val="000000" w:themeColor="text1"/>
          <w:sz w:val="24"/>
          <w:szCs w:val="24"/>
          <w:rPrChange w:id="14044" w:author="Leuveld, Koen" w:date="2013-10-24T19:03:00Z">
            <w:rPr>
              <w:ins w:id="14045" w:author="PIERRE" w:date="2013-10-24T12:26:00Z"/>
              <w:rFonts w:ascii="Times New Roman" w:hAnsi="Times New Roman" w:cs="Times New Roman"/>
              <w:color w:val="000000" w:themeColor="text1"/>
              <w:sz w:val="24"/>
              <w:szCs w:val="24"/>
            </w:rPr>
          </w:rPrChange>
        </w:rPr>
      </w:pPr>
      <w:ins w:id="14046" w:author="Leuveld, Koen" w:date="2013-10-24T19:03:00Z">
        <w:r w:rsidRPr="009C61AE">
          <w:rPr>
            <w:rFonts w:ascii="Times New Roman" w:hAnsi="Times New Roman" w:cs="Times New Roman"/>
            <w:i/>
            <w:color w:val="000000" w:themeColor="text1"/>
            <w:sz w:val="24"/>
            <w:szCs w:val="24"/>
            <w:rPrChange w:id="14047" w:author="Leuveld, Koen" w:date="2013-10-24T19:03:00Z">
              <w:rPr>
                <w:rFonts w:ascii="Times New Roman" w:hAnsi="Times New Roman" w:cs="Times New Roman"/>
                <w:color w:val="000000" w:themeColor="text1"/>
                <w:sz w:val="24"/>
                <w:szCs w:val="24"/>
              </w:rPr>
            </w:rPrChange>
          </w:rPr>
          <w:t>« </w:t>
        </w:r>
      </w:ins>
      <w:ins w:id="14048" w:author="PIERRE" w:date="2013-10-24T12:26:00Z">
        <w:r w:rsidR="00AF2F6F" w:rsidRPr="009C61AE">
          <w:rPr>
            <w:rFonts w:ascii="Times New Roman" w:hAnsi="Times New Roman" w:cs="Times New Roman"/>
            <w:i/>
            <w:color w:val="000000" w:themeColor="text1"/>
            <w:sz w:val="24"/>
            <w:szCs w:val="24"/>
            <w:rPrChange w:id="14049" w:author="Leuveld, Koen" w:date="2013-10-24T19:03:00Z">
              <w:rPr>
                <w:rFonts w:ascii="Times New Roman" w:eastAsiaTheme="majorEastAsia" w:hAnsi="Times New Roman" w:cs="Times New Roman"/>
                <w:b/>
                <w:bCs/>
                <w:color w:val="000000" w:themeColor="text1"/>
                <w:sz w:val="24"/>
                <w:szCs w:val="24"/>
                <w:lang w:val="nl-NL" w:eastAsia="en-US"/>
              </w:rPr>
            </w:rPrChange>
          </w:rPr>
          <w:t xml:space="preserve">Vous avez gardé [ICSA02] et envoyé [ICSA01] </w:t>
        </w:r>
        <w:del w:id="14050" w:author="Leuveld, Koen" w:date="2013-10-24T16:26:00Z">
          <w:r w:rsidR="00AF2F6F" w:rsidRPr="009C61AE" w:rsidDel="00D66175">
            <w:rPr>
              <w:rFonts w:ascii="Times New Roman" w:hAnsi="Times New Roman" w:cs="Times New Roman"/>
              <w:i/>
              <w:color w:val="000000" w:themeColor="text1"/>
              <w:sz w:val="24"/>
              <w:szCs w:val="24"/>
              <w:rPrChange w:id="14051" w:author="Leuveld, Koen" w:date="2013-10-24T19:03:00Z">
                <w:rPr>
                  <w:rFonts w:ascii="Times New Roman" w:eastAsiaTheme="majorEastAsia" w:hAnsi="Times New Roman" w:cs="Times New Roman"/>
                  <w:b/>
                  <w:bCs/>
                  <w:color w:val="000000" w:themeColor="text1"/>
                  <w:sz w:val="24"/>
                  <w:szCs w:val="24"/>
                  <w:lang w:val="nl-NL" w:eastAsia="en-US"/>
                </w:rPr>
              </w:rPrChange>
            </w:rPr>
            <w:delText>coupon</w:delText>
          </w:r>
        </w:del>
      </w:ins>
      <w:ins w:id="14052" w:author="Leuveld, Koen" w:date="2013-10-24T16:26:00Z">
        <w:r w:rsidR="00D66175" w:rsidRPr="009C61AE">
          <w:rPr>
            <w:rFonts w:ascii="Times New Roman" w:hAnsi="Times New Roman" w:cs="Times New Roman"/>
            <w:i/>
            <w:color w:val="000000" w:themeColor="text1"/>
            <w:sz w:val="24"/>
            <w:szCs w:val="24"/>
            <w:rPrChange w:id="14053" w:author="Leuveld, Koen" w:date="2013-10-24T19:03:00Z">
              <w:rPr>
                <w:rFonts w:ascii="Times New Roman" w:hAnsi="Times New Roman" w:cs="Times New Roman"/>
                <w:color w:val="000000" w:themeColor="text1"/>
                <w:sz w:val="24"/>
                <w:szCs w:val="24"/>
              </w:rPr>
            </w:rPrChange>
          </w:rPr>
          <w:t>pièce</w:t>
        </w:r>
      </w:ins>
      <w:ins w:id="14054" w:author="PIERRE" w:date="2013-10-24T12:26:00Z">
        <w:r w:rsidR="00AF2F6F" w:rsidRPr="009C61AE">
          <w:rPr>
            <w:rFonts w:ascii="Times New Roman" w:hAnsi="Times New Roman" w:cs="Times New Roman"/>
            <w:i/>
            <w:color w:val="000000" w:themeColor="text1"/>
            <w:sz w:val="24"/>
            <w:szCs w:val="24"/>
            <w:rPrChange w:id="14055" w:author="Leuveld, Koen" w:date="2013-10-24T19:03:00Z">
              <w:rPr>
                <w:rFonts w:ascii="Times New Roman" w:eastAsiaTheme="majorEastAsia" w:hAnsi="Times New Roman" w:cs="Times New Roman"/>
                <w:b/>
                <w:bCs/>
                <w:color w:val="000000" w:themeColor="text1"/>
                <w:sz w:val="24"/>
                <w:szCs w:val="24"/>
                <w:lang w:val="nl-NL" w:eastAsia="en-US"/>
              </w:rPr>
            </w:rPrChange>
          </w:rPr>
          <w:t>s.</w:t>
        </w:r>
      </w:ins>
      <w:ins w:id="14056" w:author="Leuveld, Koen" w:date="2013-10-24T19:03:00Z">
        <w:r w:rsidRPr="009C61AE">
          <w:rPr>
            <w:rFonts w:ascii="Times New Roman" w:hAnsi="Times New Roman" w:cs="Times New Roman"/>
            <w:i/>
            <w:color w:val="000000" w:themeColor="text1"/>
            <w:sz w:val="24"/>
            <w:szCs w:val="24"/>
            <w:rPrChange w:id="14057" w:author="Leuveld, Koen" w:date="2013-10-24T19:03:00Z">
              <w:rPr>
                <w:rFonts w:ascii="Times New Roman" w:hAnsi="Times New Roman" w:cs="Times New Roman"/>
                <w:color w:val="000000" w:themeColor="text1"/>
                <w:sz w:val="24"/>
                <w:szCs w:val="24"/>
              </w:rPr>
            </w:rPrChange>
          </w:rPr>
          <w:t> »</w:t>
        </w:r>
      </w:ins>
      <w:ins w:id="14058" w:author="PIERRE" w:date="2013-10-24T12:26:00Z">
        <w:r w:rsidR="00AF2F6F" w:rsidRPr="009C61AE">
          <w:rPr>
            <w:rFonts w:ascii="Times New Roman" w:hAnsi="Times New Roman" w:cs="Times New Roman"/>
            <w:i/>
            <w:color w:val="000000" w:themeColor="text1"/>
            <w:sz w:val="24"/>
            <w:szCs w:val="24"/>
            <w:rPrChange w:id="14059" w:author="Leuveld, Koen" w:date="2013-10-24T19:03:00Z">
              <w:rPr>
                <w:rFonts w:ascii="Times New Roman" w:eastAsiaTheme="majorEastAsia" w:hAnsi="Times New Roman" w:cs="Times New Roman"/>
                <w:b/>
                <w:bCs/>
                <w:color w:val="000000" w:themeColor="text1"/>
                <w:sz w:val="24"/>
                <w:szCs w:val="24"/>
                <w:lang w:val="nl-NL" w:eastAsia="en-US"/>
              </w:rPr>
            </w:rPrChange>
          </w:rPr>
          <w:t xml:space="preserve"> </w:t>
        </w:r>
      </w:ins>
    </w:p>
    <w:p w:rsidR="00726879" w:rsidRPr="009C61AE" w:rsidRDefault="009C61AE" w:rsidP="00726879">
      <w:pPr>
        <w:pStyle w:val="ListParagraph"/>
        <w:numPr>
          <w:ilvl w:val="1"/>
          <w:numId w:val="6"/>
        </w:numPr>
        <w:spacing w:before="120" w:after="120" w:line="240" w:lineRule="auto"/>
        <w:jc w:val="both"/>
        <w:rPr>
          <w:ins w:id="14060" w:author="PIERRE" w:date="2013-10-24T12:26:00Z"/>
          <w:rFonts w:ascii="Times New Roman" w:hAnsi="Times New Roman" w:cs="Times New Roman"/>
          <w:i/>
          <w:color w:val="000000" w:themeColor="text1"/>
          <w:sz w:val="24"/>
          <w:szCs w:val="24"/>
          <w:rPrChange w:id="14061" w:author="Leuveld, Koen" w:date="2013-10-24T19:03:00Z">
            <w:rPr>
              <w:ins w:id="14062" w:author="PIERRE" w:date="2013-10-24T12:26:00Z"/>
              <w:rFonts w:ascii="Times New Roman" w:hAnsi="Times New Roman" w:cs="Times New Roman"/>
              <w:color w:val="000000" w:themeColor="text1"/>
              <w:sz w:val="24"/>
              <w:szCs w:val="24"/>
            </w:rPr>
          </w:rPrChange>
        </w:rPr>
      </w:pPr>
      <w:ins w:id="14063" w:author="Leuveld, Koen" w:date="2013-10-24T19:03:00Z">
        <w:r w:rsidRPr="009C61AE">
          <w:rPr>
            <w:rFonts w:ascii="Times New Roman" w:hAnsi="Times New Roman" w:cs="Times New Roman"/>
            <w:i/>
            <w:color w:val="000000" w:themeColor="text1"/>
            <w:sz w:val="24"/>
            <w:szCs w:val="24"/>
            <w:rPrChange w:id="14064" w:author="Leuveld, Koen" w:date="2013-10-24T19:03:00Z">
              <w:rPr>
                <w:rFonts w:ascii="Times New Roman" w:hAnsi="Times New Roman" w:cs="Times New Roman"/>
                <w:color w:val="000000" w:themeColor="text1"/>
                <w:sz w:val="24"/>
                <w:szCs w:val="24"/>
              </w:rPr>
            </w:rPrChange>
          </w:rPr>
          <w:t>« </w:t>
        </w:r>
      </w:ins>
      <w:ins w:id="14065" w:author="PIERRE" w:date="2013-10-24T12:26:00Z">
        <w:r w:rsidR="00AF2F6F" w:rsidRPr="009C61AE">
          <w:rPr>
            <w:rFonts w:ascii="Times New Roman" w:hAnsi="Times New Roman" w:cs="Times New Roman"/>
            <w:i/>
            <w:color w:val="000000" w:themeColor="text1"/>
            <w:sz w:val="24"/>
            <w:szCs w:val="24"/>
            <w:rPrChange w:id="14066" w:author="Leuveld, Koen" w:date="2013-10-24T19:03:00Z">
              <w:rPr>
                <w:rFonts w:ascii="Times New Roman" w:eastAsiaTheme="majorEastAsia" w:hAnsi="Times New Roman" w:cs="Times New Roman"/>
                <w:b/>
                <w:bCs/>
                <w:color w:val="000000" w:themeColor="text1"/>
                <w:sz w:val="24"/>
                <w:szCs w:val="24"/>
                <w:lang w:val="nl-NL" w:eastAsia="en-US"/>
              </w:rPr>
            </w:rPrChange>
          </w:rPr>
          <w:t>De ce montant envoyé, le chef a renvoyé [</w:t>
        </w:r>
        <w:proofErr w:type="spellStart"/>
        <w:r w:rsidR="00AF2F6F" w:rsidRPr="009C61AE">
          <w:rPr>
            <w:rFonts w:ascii="Times New Roman" w:hAnsi="Times New Roman" w:cs="Times New Roman"/>
            <w:i/>
            <w:color w:val="000000" w:themeColor="text1"/>
            <w:sz w:val="24"/>
            <w:szCs w:val="24"/>
            <w:rPrChange w:id="14067" w:author="Leuveld, Koen" w:date="2013-10-24T19:03:00Z">
              <w:rPr>
                <w:rFonts w:ascii="Times New Roman" w:eastAsiaTheme="majorEastAsia" w:hAnsi="Times New Roman" w:cs="Times New Roman"/>
                <w:b/>
                <w:bCs/>
                <w:color w:val="000000" w:themeColor="text1"/>
                <w:sz w:val="24"/>
                <w:szCs w:val="24"/>
                <w:lang w:val="nl-NL" w:eastAsia="en-US"/>
              </w:rPr>
            </w:rPrChange>
          </w:rPr>
          <w:t>ICRBXX</w:t>
        </w:r>
        <w:proofErr w:type="spellEnd"/>
        <w:r w:rsidR="00AF2F6F" w:rsidRPr="009C61AE">
          <w:rPr>
            <w:rFonts w:ascii="Times New Roman" w:hAnsi="Times New Roman" w:cs="Times New Roman"/>
            <w:i/>
            <w:color w:val="000000" w:themeColor="text1"/>
            <w:sz w:val="24"/>
            <w:szCs w:val="24"/>
            <w:rPrChange w:id="14068" w:author="Leuveld, Koen" w:date="2013-10-24T19:03:00Z">
              <w:rPr>
                <w:rFonts w:ascii="Times New Roman" w:eastAsiaTheme="majorEastAsia" w:hAnsi="Times New Roman" w:cs="Times New Roman"/>
                <w:b/>
                <w:bCs/>
                <w:color w:val="000000" w:themeColor="text1"/>
                <w:sz w:val="24"/>
                <w:szCs w:val="24"/>
                <w:lang w:val="nl-NL" w:eastAsia="en-US"/>
              </w:rPr>
            </w:rPrChange>
          </w:rPr>
          <w:t xml:space="preserve">] </w:t>
        </w:r>
        <w:del w:id="14069" w:author="Leuveld, Koen" w:date="2013-10-24T16:26:00Z">
          <w:r w:rsidR="00AF2F6F" w:rsidRPr="009C61AE" w:rsidDel="00D66175">
            <w:rPr>
              <w:rFonts w:ascii="Times New Roman" w:hAnsi="Times New Roman" w:cs="Times New Roman"/>
              <w:i/>
              <w:color w:val="000000" w:themeColor="text1"/>
              <w:sz w:val="24"/>
              <w:szCs w:val="24"/>
              <w:rPrChange w:id="14070" w:author="Leuveld, Koen" w:date="2013-10-24T19:03:00Z">
                <w:rPr>
                  <w:rFonts w:ascii="Times New Roman" w:eastAsiaTheme="majorEastAsia" w:hAnsi="Times New Roman" w:cs="Times New Roman"/>
                  <w:b/>
                  <w:bCs/>
                  <w:color w:val="000000" w:themeColor="text1"/>
                  <w:sz w:val="24"/>
                  <w:szCs w:val="24"/>
                  <w:lang w:val="nl-NL" w:eastAsia="en-US"/>
                </w:rPr>
              </w:rPrChange>
            </w:rPr>
            <w:delText>coupon</w:delText>
          </w:r>
        </w:del>
      </w:ins>
      <w:ins w:id="14071" w:author="Leuveld, Koen" w:date="2013-10-24T16:26:00Z">
        <w:r w:rsidR="00D66175" w:rsidRPr="009C61AE">
          <w:rPr>
            <w:rFonts w:ascii="Times New Roman" w:hAnsi="Times New Roman" w:cs="Times New Roman"/>
            <w:i/>
            <w:color w:val="000000" w:themeColor="text1"/>
            <w:sz w:val="24"/>
            <w:szCs w:val="24"/>
            <w:rPrChange w:id="14072" w:author="Leuveld, Koen" w:date="2013-10-24T19:03:00Z">
              <w:rPr>
                <w:rFonts w:ascii="Times New Roman" w:hAnsi="Times New Roman" w:cs="Times New Roman"/>
                <w:color w:val="000000" w:themeColor="text1"/>
                <w:sz w:val="24"/>
                <w:szCs w:val="24"/>
              </w:rPr>
            </w:rPrChange>
          </w:rPr>
          <w:t>pièce</w:t>
        </w:r>
      </w:ins>
      <w:ins w:id="14073" w:author="PIERRE" w:date="2013-10-24T12:26:00Z">
        <w:r w:rsidR="00AF2F6F" w:rsidRPr="009C61AE">
          <w:rPr>
            <w:rFonts w:ascii="Times New Roman" w:hAnsi="Times New Roman" w:cs="Times New Roman"/>
            <w:i/>
            <w:color w:val="000000" w:themeColor="text1"/>
            <w:sz w:val="24"/>
            <w:szCs w:val="24"/>
            <w:rPrChange w:id="14074" w:author="Leuveld, Koen" w:date="2013-10-24T19:03:00Z">
              <w:rPr>
                <w:rFonts w:ascii="Times New Roman" w:eastAsiaTheme="majorEastAsia" w:hAnsi="Times New Roman" w:cs="Times New Roman"/>
                <w:b/>
                <w:bCs/>
                <w:color w:val="000000" w:themeColor="text1"/>
                <w:sz w:val="24"/>
                <w:szCs w:val="24"/>
                <w:lang w:val="nl-NL" w:eastAsia="en-US"/>
              </w:rPr>
            </w:rPrChange>
          </w:rPr>
          <w:t>s.</w:t>
        </w:r>
      </w:ins>
      <w:ins w:id="14075" w:author="Leuveld, Koen" w:date="2013-10-24T19:03:00Z">
        <w:r w:rsidRPr="009C61AE">
          <w:rPr>
            <w:rFonts w:ascii="Times New Roman" w:hAnsi="Times New Roman" w:cs="Times New Roman"/>
            <w:i/>
            <w:color w:val="000000" w:themeColor="text1"/>
            <w:sz w:val="24"/>
            <w:szCs w:val="24"/>
            <w:rPrChange w:id="14076" w:author="Leuveld, Koen" w:date="2013-10-24T19:03:00Z">
              <w:rPr>
                <w:rFonts w:ascii="Times New Roman" w:hAnsi="Times New Roman" w:cs="Times New Roman"/>
                <w:color w:val="000000" w:themeColor="text1"/>
                <w:sz w:val="24"/>
                <w:szCs w:val="24"/>
              </w:rPr>
            </w:rPrChange>
          </w:rPr>
          <w:t> »</w:t>
        </w:r>
      </w:ins>
    </w:p>
    <w:p w:rsidR="00726879" w:rsidRPr="009C61AE" w:rsidRDefault="009C61AE" w:rsidP="00726879">
      <w:pPr>
        <w:pStyle w:val="ListParagraph"/>
        <w:numPr>
          <w:ilvl w:val="1"/>
          <w:numId w:val="6"/>
        </w:numPr>
        <w:spacing w:before="120" w:after="120" w:line="240" w:lineRule="auto"/>
        <w:jc w:val="both"/>
        <w:rPr>
          <w:ins w:id="14077" w:author="PIERRE" w:date="2013-10-24T12:26:00Z"/>
          <w:rFonts w:ascii="Times New Roman" w:hAnsi="Times New Roman" w:cs="Times New Roman"/>
          <w:i/>
          <w:color w:val="000000" w:themeColor="text1"/>
          <w:sz w:val="24"/>
          <w:szCs w:val="24"/>
          <w:rPrChange w:id="14078" w:author="Leuveld, Koen" w:date="2013-10-24T19:03:00Z">
            <w:rPr>
              <w:ins w:id="14079" w:author="PIERRE" w:date="2013-10-24T12:26:00Z"/>
              <w:rFonts w:ascii="Times New Roman" w:hAnsi="Times New Roman" w:cs="Times New Roman"/>
              <w:color w:val="000000" w:themeColor="text1"/>
              <w:sz w:val="24"/>
              <w:szCs w:val="24"/>
            </w:rPr>
          </w:rPrChange>
        </w:rPr>
      </w:pPr>
      <w:ins w:id="14080" w:author="Leuveld, Koen" w:date="2013-10-24T19:03:00Z">
        <w:r w:rsidRPr="009C61AE">
          <w:rPr>
            <w:rFonts w:ascii="Times New Roman" w:hAnsi="Times New Roman" w:cs="Times New Roman"/>
            <w:i/>
            <w:color w:val="000000" w:themeColor="text1"/>
            <w:sz w:val="24"/>
            <w:szCs w:val="24"/>
            <w:rPrChange w:id="14081" w:author="Leuveld, Koen" w:date="2013-10-24T19:03:00Z">
              <w:rPr>
                <w:rFonts w:ascii="Times New Roman" w:hAnsi="Times New Roman" w:cs="Times New Roman"/>
                <w:color w:val="000000" w:themeColor="text1"/>
                <w:sz w:val="24"/>
                <w:szCs w:val="24"/>
              </w:rPr>
            </w:rPrChange>
          </w:rPr>
          <w:t>« </w:t>
        </w:r>
      </w:ins>
      <w:ins w:id="14082" w:author="PIERRE" w:date="2013-10-24T12:26:00Z">
        <w:r w:rsidR="00AF2F6F" w:rsidRPr="009C61AE">
          <w:rPr>
            <w:rFonts w:ascii="Times New Roman" w:hAnsi="Times New Roman" w:cs="Times New Roman"/>
            <w:i/>
            <w:color w:val="000000" w:themeColor="text1"/>
            <w:sz w:val="24"/>
            <w:szCs w:val="24"/>
            <w:rPrChange w:id="14083" w:author="Leuveld, Koen" w:date="2013-10-24T19:03:00Z">
              <w:rPr>
                <w:rFonts w:ascii="Times New Roman" w:eastAsiaTheme="majorEastAsia" w:hAnsi="Times New Roman" w:cs="Times New Roman"/>
                <w:b/>
                <w:bCs/>
                <w:color w:val="000000" w:themeColor="text1"/>
                <w:sz w:val="24"/>
                <w:szCs w:val="24"/>
                <w:lang w:val="nl-NL" w:eastAsia="en-US"/>
              </w:rPr>
            </w:rPrChange>
          </w:rPr>
          <w:t>Donc votre gain final est [ICSA02] + [</w:t>
        </w:r>
        <w:proofErr w:type="spellStart"/>
        <w:r w:rsidR="00AF2F6F" w:rsidRPr="009C61AE">
          <w:rPr>
            <w:rFonts w:ascii="Times New Roman" w:hAnsi="Times New Roman" w:cs="Times New Roman"/>
            <w:i/>
            <w:color w:val="000000" w:themeColor="text1"/>
            <w:sz w:val="24"/>
            <w:szCs w:val="24"/>
            <w:rPrChange w:id="14084" w:author="Leuveld, Koen" w:date="2013-10-24T19:03:00Z">
              <w:rPr>
                <w:rFonts w:ascii="Times New Roman" w:eastAsiaTheme="majorEastAsia" w:hAnsi="Times New Roman" w:cs="Times New Roman"/>
                <w:b/>
                <w:bCs/>
                <w:color w:val="000000" w:themeColor="text1"/>
                <w:sz w:val="24"/>
                <w:szCs w:val="24"/>
                <w:lang w:val="nl-NL" w:eastAsia="en-US"/>
              </w:rPr>
            </w:rPrChange>
          </w:rPr>
          <w:t>ICRBXX</w:t>
        </w:r>
        <w:proofErr w:type="spellEnd"/>
        <w:r w:rsidR="00AF2F6F" w:rsidRPr="009C61AE">
          <w:rPr>
            <w:rFonts w:ascii="Times New Roman" w:hAnsi="Times New Roman" w:cs="Times New Roman"/>
            <w:i/>
            <w:color w:val="000000" w:themeColor="text1"/>
            <w:sz w:val="24"/>
            <w:szCs w:val="24"/>
            <w:rPrChange w:id="14085" w:author="Leuveld, Koen" w:date="2013-10-24T19:03:00Z">
              <w:rPr>
                <w:rFonts w:ascii="Times New Roman" w:eastAsiaTheme="majorEastAsia" w:hAnsi="Times New Roman" w:cs="Times New Roman"/>
                <w:b/>
                <w:bCs/>
                <w:color w:val="000000" w:themeColor="text1"/>
                <w:sz w:val="24"/>
                <w:szCs w:val="24"/>
                <w:lang w:val="nl-NL" w:eastAsia="en-US"/>
              </w:rPr>
            </w:rPrChange>
          </w:rPr>
          <w:t xml:space="preserve">] </w:t>
        </w:r>
        <w:del w:id="14086" w:author="Leuveld, Koen" w:date="2013-10-24T16:26:00Z">
          <w:r w:rsidR="00AF2F6F" w:rsidRPr="009C61AE" w:rsidDel="00D66175">
            <w:rPr>
              <w:rFonts w:ascii="Times New Roman" w:hAnsi="Times New Roman" w:cs="Times New Roman"/>
              <w:i/>
              <w:color w:val="000000" w:themeColor="text1"/>
              <w:sz w:val="24"/>
              <w:szCs w:val="24"/>
              <w:rPrChange w:id="14087" w:author="Leuveld, Koen" w:date="2013-10-24T19:03:00Z">
                <w:rPr>
                  <w:rFonts w:ascii="Times New Roman" w:eastAsiaTheme="majorEastAsia" w:hAnsi="Times New Roman" w:cs="Times New Roman"/>
                  <w:b/>
                  <w:bCs/>
                  <w:color w:val="000000" w:themeColor="text1"/>
                  <w:sz w:val="24"/>
                  <w:szCs w:val="24"/>
                  <w:lang w:val="nl-NL" w:eastAsia="en-US"/>
                </w:rPr>
              </w:rPrChange>
            </w:rPr>
            <w:delText>coupon</w:delText>
          </w:r>
        </w:del>
      </w:ins>
      <w:ins w:id="14088" w:author="Leuveld, Koen" w:date="2013-10-24T16:26:00Z">
        <w:r w:rsidR="00D66175" w:rsidRPr="009C61AE">
          <w:rPr>
            <w:rFonts w:ascii="Times New Roman" w:hAnsi="Times New Roman" w:cs="Times New Roman"/>
            <w:i/>
            <w:color w:val="000000" w:themeColor="text1"/>
            <w:sz w:val="24"/>
            <w:szCs w:val="24"/>
            <w:rPrChange w:id="14089" w:author="Leuveld, Koen" w:date="2013-10-24T19:03:00Z">
              <w:rPr>
                <w:rFonts w:ascii="Times New Roman" w:hAnsi="Times New Roman" w:cs="Times New Roman"/>
                <w:color w:val="000000" w:themeColor="text1"/>
                <w:sz w:val="24"/>
                <w:szCs w:val="24"/>
              </w:rPr>
            </w:rPrChange>
          </w:rPr>
          <w:t>pièce</w:t>
        </w:r>
      </w:ins>
      <w:ins w:id="14090" w:author="PIERRE" w:date="2013-10-24T12:26:00Z">
        <w:r w:rsidR="00AF2F6F" w:rsidRPr="009C61AE">
          <w:rPr>
            <w:rFonts w:ascii="Times New Roman" w:hAnsi="Times New Roman" w:cs="Times New Roman"/>
            <w:i/>
            <w:color w:val="000000" w:themeColor="text1"/>
            <w:sz w:val="24"/>
            <w:szCs w:val="24"/>
            <w:rPrChange w:id="14091" w:author="Leuveld, Koen" w:date="2013-10-24T19:03:00Z">
              <w:rPr>
                <w:rFonts w:ascii="Times New Roman" w:eastAsiaTheme="majorEastAsia" w:hAnsi="Times New Roman" w:cs="Times New Roman"/>
                <w:b/>
                <w:bCs/>
                <w:color w:val="000000" w:themeColor="text1"/>
                <w:sz w:val="24"/>
                <w:szCs w:val="24"/>
                <w:lang w:val="nl-NL" w:eastAsia="en-US"/>
              </w:rPr>
            </w:rPrChange>
          </w:rPr>
          <w:t>s.</w:t>
        </w:r>
      </w:ins>
      <w:ins w:id="14092" w:author="Leuveld, Koen" w:date="2013-10-24T19:03:00Z">
        <w:r w:rsidRPr="009C61AE">
          <w:rPr>
            <w:rFonts w:ascii="Times New Roman" w:hAnsi="Times New Roman" w:cs="Times New Roman"/>
            <w:i/>
            <w:color w:val="000000" w:themeColor="text1"/>
            <w:sz w:val="24"/>
            <w:szCs w:val="24"/>
            <w:rPrChange w:id="14093" w:author="Leuveld, Koen" w:date="2013-10-24T19:03:00Z">
              <w:rPr>
                <w:rFonts w:ascii="Times New Roman" w:hAnsi="Times New Roman" w:cs="Times New Roman"/>
                <w:color w:val="000000" w:themeColor="text1"/>
                <w:sz w:val="24"/>
                <w:szCs w:val="24"/>
              </w:rPr>
            </w:rPrChange>
          </w:rPr>
          <w:t> »</w:t>
        </w:r>
      </w:ins>
    </w:p>
    <w:p w:rsidR="00726879" w:rsidRPr="00442E10" w:rsidRDefault="00AF2F6F" w:rsidP="009C61AE">
      <w:pPr>
        <w:pStyle w:val="ListParagraph"/>
        <w:numPr>
          <w:ilvl w:val="0"/>
          <w:numId w:val="4"/>
        </w:numPr>
        <w:spacing w:before="120" w:after="120" w:line="240" w:lineRule="auto"/>
        <w:jc w:val="both"/>
        <w:rPr>
          <w:ins w:id="14094" w:author="PIERRE" w:date="2013-10-24T12:26:00Z"/>
          <w:rFonts w:ascii="Times New Roman" w:hAnsi="Times New Roman" w:cs="Times New Roman"/>
          <w:color w:val="000000" w:themeColor="text1"/>
          <w:sz w:val="24"/>
          <w:szCs w:val="24"/>
        </w:rPr>
        <w:pPrChange w:id="14095" w:author="Leuveld, Koen" w:date="2013-10-24T19:09:00Z">
          <w:pPr>
            <w:pStyle w:val="ListParagraph"/>
            <w:numPr>
              <w:numId w:val="6"/>
            </w:numPr>
            <w:spacing w:before="120" w:after="120" w:line="240" w:lineRule="auto"/>
            <w:ind w:hanging="360"/>
            <w:jc w:val="both"/>
          </w:pPr>
        </w:pPrChange>
      </w:pPr>
      <w:ins w:id="14096" w:author="PIERRE" w:date="2013-10-24T12:26:00Z">
        <w:r w:rsidRPr="00AF2F6F">
          <w:rPr>
            <w:rFonts w:ascii="Times New Roman" w:hAnsi="Times New Roman" w:cs="Times New Roman"/>
            <w:color w:val="000000" w:themeColor="text1"/>
            <w:sz w:val="24"/>
            <w:szCs w:val="24"/>
            <w:rPrChange w:id="14097" w:author="PIERRE" w:date="2013-10-24T12:27:00Z">
              <w:rPr>
                <w:rFonts w:ascii="Times New Roman" w:eastAsiaTheme="majorEastAsia" w:hAnsi="Times New Roman" w:cs="Times New Roman"/>
                <w:b/>
                <w:bCs/>
                <w:color w:val="000000" w:themeColor="text1"/>
                <w:sz w:val="24"/>
                <w:szCs w:val="24"/>
                <w:lang w:val="nl-NL" w:eastAsia="en-US"/>
              </w:rPr>
            </w:rPrChange>
          </w:rPr>
          <w:t xml:space="preserve"> Retranscrire les données de la colonne 13 de la feuille de calcul 2 dans la colonne 5 de la Fiche de Paiement.</w:t>
        </w:r>
      </w:ins>
    </w:p>
    <w:p w:rsidR="00726879" w:rsidRPr="00442E10" w:rsidRDefault="00726879" w:rsidP="00726879">
      <w:pPr>
        <w:spacing w:before="120" w:after="120" w:line="240" w:lineRule="auto"/>
        <w:ind w:left="360"/>
        <w:jc w:val="both"/>
        <w:rPr>
          <w:ins w:id="14098" w:author="PIERRE" w:date="2013-10-24T12:26:00Z"/>
          <w:rFonts w:ascii="Times New Roman" w:hAnsi="Times New Roman" w:cs="Times New Roman"/>
          <w:color w:val="000000" w:themeColor="text1"/>
          <w:sz w:val="24"/>
          <w:szCs w:val="24"/>
        </w:rPr>
      </w:pPr>
    </w:p>
    <w:p w:rsidR="00726879" w:rsidRPr="00442E10" w:rsidRDefault="00AF2F6F" w:rsidP="00726879">
      <w:pPr>
        <w:spacing w:before="120" w:after="120" w:line="240" w:lineRule="auto"/>
        <w:jc w:val="both"/>
        <w:rPr>
          <w:ins w:id="14099" w:author="PIERRE" w:date="2013-10-24T12:26:00Z"/>
          <w:rFonts w:ascii="Times New Roman" w:hAnsi="Times New Roman" w:cs="Times New Roman"/>
          <w:b/>
          <w:color w:val="000000" w:themeColor="text1"/>
          <w:sz w:val="24"/>
          <w:szCs w:val="24"/>
        </w:rPr>
      </w:pPr>
      <w:ins w:id="14100" w:author="PIERRE" w:date="2013-10-24T12:26:00Z">
        <w:r w:rsidRPr="00AF2F6F">
          <w:rPr>
            <w:rFonts w:ascii="Times New Roman" w:hAnsi="Times New Roman" w:cs="Times New Roman"/>
            <w:b/>
            <w:color w:val="000000" w:themeColor="text1"/>
            <w:sz w:val="24"/>
            <w:szCs w:val="24"/>
            <w:rPrChange w:id="14101" w:author="PIERRE" w:date="2013-10-24T12:27:00Z">
              <w:rPr>
                <w:rFonts w:ascii="Times New Roman" w:eastAsiaTheme="majorEastAsia" w:hAnsi="Times New Roman" w:cs="Times New Roman"/>
                <w:b/>
                <w:bCs/>
                <w:color w:val="000000" w:themeColor="text1"/>
                <w:sz w:val="24"/>
                <w:szCs w:val="24"/>
                <w:lang w:val="nl-NL" w:eastAsia="en-US"/>
              </w:rPr>
            </w:rPrChange>
          </w:rPr>
          <w:t>Jeton 11 : Exercice d’investissement Chef Récepteur (Enquêté n’est pas le chef du village)</w:t>
        </w:r>
      </w:ins>
    </w:p>
    <w:p w:rsidR="00726879" w:rsidRPr="00442E10" w:rsidRDefault="00AF2F6F" w:rsidP="009C61AE">
      <w:pPr>
        <w:pStyle w:val="ListParagraph"/>
        <w:numPr>
          <w:ilvl w:val="0"/>
          <w:numId w:val="4"/>
        </w:numPr>
        <w:spacing w:before="120" w:after="120" w:line="240" w:lineRule="auto"/>
        <w:jc w:val="both"/>
        <w:rPr>
          <w:ins w:id="14102" w:author="PIERRE" w:date="2013-10-24T12:26:00Z"/>
          <w:rFonts w:ascii="Times New Roman" w:hAnsi="Times New Roman" w:cs="Times New Roman"/>
          <w:color w:val="000000" w:themeColor="text1"/>
          <w:sz w:val="24"/>
          <w:szCs w:val="24"/>
        </w:rPr>
        <w:pPrChange w:id="14103" w:author="Leuveld, Koen" w:date="2013-10-24T19:09:00Z">
          <w:pPr>
            <w:pStyle w:val="ListParagraph"/>
            <w:numPr>
              <w:numId w:val="6"/>
            </w:numPr>
            <w:spacing w:before="120" w:after="120" w:line="240" w:lineRule="auto"/>
            <w:ind w:hanging="360"/>
            <w:jc w:val="both"/>
          </w:pPr>
        </w:pPrChange>
      </w:pPr>
      <w:ins w:id="14104" w:author="PIERRE" w:date="2013-10-24T12:26:00Z">
        <w:r w:rsidRPr="00AF2F6F">
          <w:rPr>
            <w:rFonts w:ascii="Times New Roman" w:hAnsi="Times New Roman" w:cs="Times New Roman"/>
            <w:color w:val="000000" w:themeColor="text1"/>
            <w:sz w:val="24"/>
            <w:szCs w:val="24"/>
            <w:rPrChange w:id="14105" w:author="PIERRE" w:date="2013-10-24T12:27:00Z">
              <w:rPr>
                <w:rFonts w:ascii="Times New Roman" w:eastAsiaTheme="majorEastAsia" w:hAnsi="Times New Roman" w:cs="Times New Roman"/>
                <w:b/>
                <w:bCs/>
                <w:color w:val="000000" w:themeColor="text1"/>
                <w:sz w:val="24"/>
                <w:szCs w:val="24"/>
                <w:lang w:val="nl-NL" w:eastAsia="en-US"/>
              </w:rPr>
            </w:rPrChange>
          </w:rPr>
          <w:t xml:space="preserve">Ecrire 11 dans la colonne 4 de la fiche de paiement. </w:t>
        </w:r>
      </w:ins>
    </w:p>
    <w:p w:rsidR="00726879" w:rsidRPr="00442E10" w:rsidRDefault="00AF2F6F" w:rsidP="009C61AE">
      <w:pPr>
        <w:pStyle w:val="ListParagraph"/>
        <w:numPr>
          <w:ilvl w:val="0"/>
          <w:numId w:val="4"/>
        </w:numPr>
        <w:spacing w:before="120" w:after="120" w:line="240" w:lineRule="auto"/>
        <w:jc w:val="both"/>
        <w:rPr>
          <w:ins w:id="14106" w:author="PIERRE" w:date="2013-10-24T12:26:00Z"/>
          <w:rFonts w:ascii="Times New Roman" w:hAnsi="Times New Roman" w:cs="Times New Roman"/>
          <w:color w:val="000000" w:themeColor="text1"/>
          <w:sz w:val="24"/>
          <w:szCs w:val="24"/>
        </w:rPr>
        <w:pPrChange w:id="14107" w:author="Leuveld, Koen" w:date="2013-10-24T19:09:00Z">
          <w:pPr>
            <w:pStyle w:val="ListParagraph"/>
            <w:numPr>
              <w:numId w:val="6"/>
            </w:numPr>
            <w:spacing w:before="120" w:after="120" w:line="240" w:lineRule="auto"/>
            <w:ind w:hanging="360"/>
            <w:jc w:val="both"/>
          </w:pPr>
        </w:pPrChange>
      </w:pPr>
      <w:ins w:id="14108" w:author="PIERRE" w:date="2013-10-24T12:26:00Z">
        <w:r w:rsidRPr="00AF2F6F">
          <w:rPr>
            <w:rFonts w:ascii="Times New Roman" w:hAnsi="Times New Roman" w:cs="Times New Roman"/>
            <w:color w:val="000000" w:themeColor="text1"/>
            <w:sz w:val="24"/>
            <w:szCs w:val="24"/>
            <w:rPrChange w:id="14109" w:author="PIERRE" w:date="2013-10-24T12:27:00Z">
              <w:rPr>
                <w:rFonts w:ascii="Times New Roman" w:eastAsiaTheme="majorEastAsia" w:hAnsi="Times New Roman" w:cs="Times New Roman"/>
                <w:b/>
                <w:bCs/>
                <w:color w:val="000000" w:themeColor="text1"/>
                <w:sz w:val="24"/>
                <w:szCs w:val="24"/>
                <w:lang w:val="nl-NL" w:eastAsia="en-US"/>
              </w:rPr>
            </w:rPrChange>
          </w:rPr>
          <w:t>Noter les codes identitaire de l’enquêté colonnes 1 et 2 de la fiche de calcul de l’exercice d’investissement.</w:t>
        </w:r>
      </w:ins>
    </w:p>
    <w:p w:rsidR="00726879" w:rsidRPr="00442E10" w:rsidRDefault="00AF2F6F" w:rsidP="009C61AE">
      <w:pPr>
        <w:pStyle w:val="ListParagraph"/>
        <w:numPr>
          <w:ilvl w:val="0"/>
          <w:numId w:val="4"/>
        </w:numPr>
        <w:spacing w:before="120" w:after="120" w:line="240" w:lineRule="auto"/>
        <w:jc w:val="both"/>
        <w:rPr>
          <w:ins w:id="14110" w:author="PIERRE" w:date="2013-10-24T12:26:00Z"/>
          <w:rFonts w:ascii="Times New Roman" w:hAnsi="Times New Roman" w:cs="Times New Roman"/>
          <w:color w:val="000000" w:themeColor="text1"/>
          <w:sz w:val="24"/>
          <w:szCs w:val="24"/>
        </w:rPr>
        <w:pPrChange w:id="14111" w:author="Leuveld, Koen" w:date="2013-10-24T19:09:00Z">
          <w:pPr>
            <w:pStyle w:val="ListParagraph"/>
            <w:numPr>
              <w:numId w:val="6"/>
            </w:numPr>
            <w:spacing w:before="120" w:after="120" w:line="240" w:lineRule="auto"/>
            <w:ind w:hanging="360"/>
            <w:jc w:val="both"/>
          </w:pPr>
        </w:pPrChange>
      </w:pPr>
      <w:ins w:id="14112" w:author="PIERRE" w:date="2013-10-24T12:26:00Z">
        <w:r w:rsidRPr="00AF2F6F">
          <w:rPr>
            <w:rFonts w:ascii="Times New Roman" w:hAnsi="Times New Roman" w:cs="Times New Roman"/>
            <w:color w:val="000000" w:themeColor="text1"/>
            <w:sz w:val="24"/>
            <w:szCs w:val="24"/>
            <w:rPrChange w:id="14113" w:author="PIERRE" w:date="2013-10-24T12:27:00Z">
              <w:rPr>
                <w:rFonts w:ascii="Times New Roman" w:eastAsiaTheme="majorEastAsia" w:hAnsi="Times New Roman" w:cs="Times New Roman"/>
                <w:b/>
                <w:bCs/>
                <w:color w:val="000000" w:themeColor="text1"/>
                <w:sz w:val="24"/>
                <w:szCs w:val="24"/>
                <w:lang w:val="nl-NL" w:eastAsia="en-US"/>
              </w:rPr>
            </w:rPrChange>
          </w:rPr>
          <w:t>Ecrire 9 dans la colonne 3 de la feuille de calcul</w:t>
        </w:r>
      </w:ins>
    </w:p>
    <w:p w:rsidR="00726879" w:rsidRPr="00442E10" w:rsidRDefault="00AF2F6F" w:rsidP="009C61AE">
      <w:pPr>
        <w:pStyle w:val="ListParagraph"/>
        <w:numPr>
          <w:ilvl w:val="0"/>
          <w:numId w:val="4"/>
        </w:numPr>
        <w:spacing w:before="120" w:after="120" w:line="240" w:lineRule="auto"/>
        <w:jc w:val="both"/>
        <w:rPr>
          <w:ins w:id="14114" w:author="PIERRE" w:date="2013-10-24T12:26:00Z"/>
          <w:rFonts w:ascii="Times New Roman" w:hAnsi="Times New Roman" w:cs="Times New Roman"/>
          <w:color w:val="000000" w:themeColor="text1"/>
          <w:sz w:val="24"/>
          <w:szCs w:val="24"/>
        </w:rPr>
        <w:pPrChange w:id="14115" w:author="Leuveld, Koen" w:date="2013-10-24T19:09:00Z">
          <w:pPr>
            <w:pStyle w:val="ListParagraph"/>
            <w:numPr>
              <w:numId w:val="6"/>
            </w:numPr>
            <w:spacing w:before="120" w:after="120" w:line="240" w:lineRule="auto"/>
            <w:ind w:hanging="360"/>
            <w:jc w:val="both"/>
          </w:pPr>
        </w:pPrChange>
      </w:pPr>
      <w:ins w:id="14116" w:author="PIERRE" w:date="2013-10-24T12:26:00Z">
        <w:r w:rsidRPr="00AF2F6F">
          <w:rPr>
            <w:rFonts w:ascii="Times New Roman" w:hAnsi="Times New Roman" w:cs="Times New Roman"/>
            <w:color w:val="000000" w:themeColor="text1"/>
            <w:sz w:val="24"/>
            <w:szCs w:val="24"/>
            <w:rPrChange w:id="14117" w:author="PIERRE" w:date="2013-10-24T12:27:00Z">
              <w:rPr>
                <w:rFonts w:ascii="Times New Roman" w:eastAsiaTheme="majorEastAsia" w:hAnsi="Times New Roman" w:cs="Times New Roman"/>
                <w:b/>
                <w:bCs/>
                <w:color w:val="000000" w:themeColor="text1"/>
                <w:sz w:val="24"/>
                <w:szCs w:val="24"/>
                <w:lang w:val="nl-NL" w:eastAsia="en-US"/>
              </w:rPr>
            </w:rPrChange>
          </w:rPr>
          <w:t>Expliquez au participant</w:t>
        </w:r>
      </w:ins>
    </w:p>
    <w:p w:rsidR="00726879" w:rsidRPr="000B6746" w:rsidRDefault="000B6746" w:rsidP="000B6746">
      <w:pPr>
        <w:pStyle w:val="ListParagraph"/>
        <w:numPr>
          <w:ilvl w:val="0"/>
          <w:numId w:val="62"/>
        </w:numPr>
        <w:spacing w:before="120" w:after="120" w:line="240" w:lineRule="auto"/>
        <w:jc w:val="both"/>
        <w:rPr>
          <w:ins w:id="14118" w:author="PIERRE" w:date="2013-10-24T12:26:00Z"/>
          <w:rFonts w:ascii="Times New Roman" w:hAnsi="Times New Roman" w:cs="Times New Roman"/>
          <w:i/>
          <w:color w:val="000000" w:themeColor="text1"/>
          <w:sz w:val="24"/>
          <w:szCs w:val="24"/>
          <w:rPrChange w:id="14119" w:author="Leuveld, Koen" w:date="2013-10-24T19:15:00Z">
            <w:rPr>
              <w:ins w:id="14120" w:author="PIERRE" w:date="2013-10-24T12:26:00Z"/>
              <w:rFonts w:ascii="Times New Roman" w:hAnsi="Times New Roman" w:cs="Times New Roman"/>
              <w:color w:val="000000" w:themeColor="text1"/>
              <w:sz w:val="24"/>
              <w:szCs w:val="24"/>
            </w:rPr>
          </w:rPrChange>
        </w:rPr>
        <w:pPrChange w:id="14121" w:author="Leuveld, Koen" w:date="2013-10-24T19:15:00Z">
          <w:pPr>
            <w:pStyle w:val="ListParagraph"/>
            <w:numPr>
              <w:ilvl w:val="1"/>
              <w:numId w:val="6"/>
            </w:numPr>
            <w:spacing w:before="120" w:after="120" w:line="240" w:lineRule="auto"/>
            <w:ind w:left="1440" w:hanging="360"/>
            <w:jc w:val="both"/>
          </w:pPr>
        </w:pPrChange>
      </w:pPr>
      <w:ins w:id="14122" w:author="Leuveld, Koen" w:date="2013-10-24T19:15:00Z">
        <w:r w:rsidRPr="000B6746">
          <w:rPr>
            <w:rFonts w:ascii="Times New Roman" w:hAnsi="Times New Roman" w:cs="Times New Roman"/>
            <w:i/>
            <w:color w:val="000000" w:themeColor="text1"/>
            <w:sz w:val="24"/>
            <w:szCs w:val="24"/>
            <w:rPrChange w:id="14123" w:author="Leuveld, Koen" w:date="2013-10-24T19:15:00Z">
              <w:rPr>
                <w:rFonts w:ascii="Times New Roman" w:hAnsi="Times New Roman" w:cs="Times New Roman"/>
                <w:color w:val="000000" w:themeColor="text1"/>
                <w:sz w:val="24"/>
                <w:szCs w:val="24"/>
              </w:rPr>
            </w:rPrChange>
          </w:rPr>
          <w:t>« </w:t>
        </w:r>
      </w:ins>
      <w:ins w:id="14124" w:author="PIERRE" w:date="2013-10-24T12:26:00Z">
        <w:r w:rsidR="00AF2F6F" w:rsidRPr="000B6746">
          <w:rPr>
            <w:rFonts w:ascii="Times New Roman" w:hAnsi="Times New Roman" w:cs="Times New Roman"/>
            <w:i/>
            <w:color w:val="000000" w:themeColor="text1"/>
            <w:sz w:val="24"/>
            <w:szCs w:val="24"/>
            <w:rPrChange w:id="14125" w:author="Leuveld, Koen" w:date="2013-10-24T19:15:00Z">
              <w:rPr>
                <w:rFonts w:ascii="Times New Roman" w:eastAsiaTheme="majorEastAsia" w:hAnsi="Times New Roman" w:cs="Times New Roman"/>
                <w:b/>
                <w:bCs/>
                <w:color w:val="000000" w:themeColor="text1"/>
                <w:sz w:val="24"/>
                <w:szCs w:val="24"/>
                <w:lang w:val="nl-NL" w:eastAsia="en-US"/>
              </w:rPr>
            </w:rPrChange>
          </w:rPr>
          <w:t>Vous avez sélectionné le jeton de l’exercice d’investissement chef Récepteur.</w:t>
        </w:r>
      </w:ins>
      <w:ins w:id="14126" w:author="Leuveld, Koen" w:date="2013-10-24T19:15:00Z">
        <w:r w:rsidRPr="000B6746">
          <w:rPr>
            <w:rFonts w:ascii="Times New Roman" w:hAnsi="Times New Roman" w:cs="Times New Roman"/>
            <w:i/>
            <w:color w:val="000000" w:themeColor="text1"/>
            <w:sz w:val="24"/>
            <w:szCs w:val="24"/>
            <w:rPrChange w:id="14127" w:author="Leuveld, Koen" w:date="2013-10-24T19:15:00Z">
              <w:rPr>
                <w:rFonts w:ascii="Times New Roman" w:hAnsi="Times New Roman" w:cs="Times New Roman"/>
                <w:color w:val="000000" w:themeColor="text1"/>
                <w:sz w:val="24"/>
                <w:szCs w:val="24"/>
              </w:rPr>
            </w:rPrChange>
          </w:rPr>
          <w:t> »</w:t>
        </w:r>
      </w:ins>
      <w:ins w:id="14128" w:author="PIERRE" w:date="2013-10-24T12:26:00Z">
        <w:r w:rsidR="00AF2F6F" w:rsidRPr="000B6746">
          <w:rPr>
            <w:rFonts w:ascii="Times New Roman" w:hAnsi="Times New Roman" w:cs="Times New Roman"/>
            <w:i/>
            <w:color w:val="000000" w:themeColor="text1"/>
            <w:sz w:val="24"/>
            <w:szCs w:val="24"/>
            <w:rPrChange w:id="14129" w:author="Leuveld, Koen" w:date="2013-10-24T19:15:00Z">
              <w:rPr>
                <w:rFonts w:ascii="Times New Roman" w:eastAsiaTheme="majorEastAsia" w:hAnsi="Times New Roman" w:cs="Times New Roman"/>
                <w:b/>
                <w:bCs/>
                <w:color w:val="000000" w:themeColor="text1"/>
                <w:sz w:val="24"/>
                <w:szCs w:val="24"/>
                <w:lang w:val="nl-NL" w:eastAsia="en-US"/>
              </w:rPr>
            </w:rPrChange>
          </w:rPr>
          <w:t xml:space="preserve"> </w:t>
        </w:r>
      </w:ins>
    </w:p>
    <w:p w:rsidR="00726879" w:rsidRPr="000B6746" w:rsidRDefault="000B6746" w:rsidP="000B6746">
      <w:pPr>
        <w:pStyle w:val="ListParagraph"/>
        <w:numPr>
          <w:ilvl w:val="0"/>
          <w:numId w:val="62"/>
        </w:numPr>
        <w:spacing w:before="120" w:after="120" w:line="240" w:lineRule="auto"/>
        <w:jc w:val="both"/>
        <w:rPr>
          <w:ins w:id="14130" w:author="PIERRE" w:date="2013-10-24T12:26:00Z"/>
          <w:rFonts w:ascii="Times New Roman" w:hAnsi="Times New Roman" w:cs="Times New Roman"/>
          <w:i/>
          <w:color w:val="000000" w:themeColor="text1"/>
          <w:sz w:val="24"/>
          <w:szCs w:val="24"/>
          <w:rPrChange w:id="14131" w:author="Leuveld, Koen" w:date="2013-10-24T19:15:00Z">
            <w:rPr>
              <w:ins w:id="14132" w:author="PIERRE" w:date="2013-10-24T12:26:00Z"/>
              <w:rFonts w:ascii="Times New Roman" w:hAnsi="Times New Roman" w:cs="Times New Roman"/>
              <w:color w:val="000000" w:themeColor="text1"/>
              <w:sz w:val="24"/>
              <w:szCs w:val="24"/>
            </w:rPr>
          </w:rPrChange>
        </w:rPr>
        <w:pPrChange w:id="14133" w:author="Leuveld, Koen" w:date="2013-10-24T19:15:00Z">
          <w:pPr>
            <w:pStyle w:val="ListParagraph"/>
            <w:numPr>
              <w:ilvl w:val="1"/>
              <w:numId w:val="6"/>
            </w:numPr>
            <w:spacing w:before="120" w:after="120" w:line="240" w:lineRule="auto"/>
            <w:ind w:left="1440" w:hanging="360"/>
            <w:jc w:val="both"/>
          </w:pPr>
        </w:pPrChange>
      </w:pPr>
      <w:ins w:id="14134" w:author="Leuveld, Koen" w:date="2013-10-24T19:15:00Z">
        <w:r w:rsidRPr="000B6746">
          <w:rPr>
            <w:rFonts w:ascii="Times New Roman" w:hAnsi="Times New Roman" w:cs="Times New Roman"/>
            <w:i/>
            <w:color w:val="000000" w:themeColor="text1"/>
            <w:sz w:val="24"/>
            <w:szCs w:val="24"/>
            <w:rPrChange w:id="14135" w:author="Leuveld, Koen" w:date="2013-10-24T19:15:00Z">
              <w:rPr>
                <w:rFonts w:ascii="Times New Roman" w:hAnsi="Times New Roman" w:cs="Times New Roman"/>
                <w:color w:val="000000" w:themeColor="text1"/>
                <w:sz w:val="24"/>
                <w:szCs w:val="24"/>
              </w:rPr>
            </w:rPrChange>
          </w:rPr>
          <w:t>« </w:t>
        </w:r>
      </w:ins>
      <w:ins w:id="14136" w:author="PIERRE" w:date="2013-10-24T12:26:00Z">
        <w:r w:rsidR="00AF2F6F" w:rsidRPr="000B6746">
          <w:rPr>
            <w:rFonts w:ascii="Times New Roman" w:hAnsi="Times New Roman" w:cs="Times New Roman"/>
            <w:i/>
            <w:color w:val="000000" w:themeColor="text1"/>
            <w:sz w:val="24"/>
            <w:szCs w:val="24"/>
            <w:rPrChange w:id="14137" w:author="Leuveld, Koen" w:date="2013-10-24T19:15:00Z">
              <w:rPr>
                <w:rFonts w:ascii="Times New Roman" w:eastAsiaTheme="majorEastAsia" w:hAnsi="Times New Roman" w:cs="Times New Roman"/>
                <w:b/>
                <w:bCs/>
                <w:color w:val="000000" w:themeColor="text1"/>
                <w:sz w:val="24"/>
                <w:szCs w:val="24"/>
                <w:lang w:val="nl-NL" w:eastAsia="en-US"/>
              </w:rPr>
            </w:rPrChange>
          </w:rPr>
          <w:t xml:space="preserve">Dans cet exercice, vous aviez 10 choix possibles, et on vous a demandé combien de </w:t>
        </w:r>
        <w:del w:id="14138" w:author="Leuveld, Koen" w:date="2013-10-24T16:26:00Z">
          <w:r w:rsidR="00AF2F6F" w:rsidRPr="000B6746" w:rsidDel="00D66175">
            <w:rPr>
              <w:rFonts w:ascii="Times New Roman" w:hAnsi="Times New Roman" w:cs="Times New Roman"/>
              <w:i/>
              <w:color w:val="000000" w:themeColor="text1"/>
              <w:sz w:val="24"/>
              <w:szCs w:val="24"/>
              <w:rPrChange w:id="14139" w:author="Leuveld, Koen" w:date="2013-10-24T19:15:00Z">
                <w:rPr>
                  <w:rFonts w:ascii="Times New Roman" w:eastAsiaTheme="majorEastAsia" w:hAnsi="Times New Roman" w:cs="Times New Roman"/>
                  <w:b/>
                  <w:bCs/>
                  <w:color w:val="000000" w:themeColor="text1"/>
                  <w:sz w:val="24"/>
                  <w:szCs w:val="24"/>
                  <w:lang w:val="nl-NL" w:eastAsia="en-US"/>
                </w:rPr>
              </w:rPrChange>
            </w:rPr>
            <w:delText>coupon</w:delText>
          </w:r>
        </w:del>
      </w:ins>
      <w:ins w:id="14140" w:author="Leuveld, Koen" w:date="2013-10-24T16:26:00Z">
        <w:r w:rsidR="00D66175" w:rsidRPr="000B6746">
          <w:rPr>
            <w:rFonts w:ascii="Times New Roman" w:hAnsi="Times New Roman" w:cs="Times New Roman"/>
            <w:i/>
            <w:color w:val="000000" w:themeColor="text1"/>
            <w:sz w:val="24"/>
            <w:szCs w:val="24"/>
            <w:rPrChange w:id="14141" w:author="Leuveld, Koen" w:date="2013-10-24T19:15:00Z">
              <w:rPr>
                <w:rFonts w:ascii="Times New Roman" w:hAnsi="Times New Roman" w:cs="Times New Roman"/>
                <w:color w:val="000000" w:themeColor="text1"/>
                <w:sz w:val="24"/>
                <w:szCs w:val="24"/>
              </w:rPr>
            </w:rPrChange>
          </w:rPr>
          <w:t>pièce</w:t>
        </w:r>
      </w:ins>
      <w:ins w:id="14142" w:author="PIERRE" w:date="2013-10-24T12:26:00Z">
        <w:r w:rsidR="00AF2F6F" w:rsidRPr="000B6746">
          <w:rPr>
            <w:rFonts w:ascii="Times New Roman" w:hAnsi="Times New Roman" w:cs="Times New Roman"/>
            <w:i/>
            <w:color w:val="000000" w:themeColor="text1"/>
            <w:sz w:val="24"/>
            <w:szCs w:val="24"/>
            <w:rPrChange w:id="14143" w:author="Leuveld, Koen" w:date="2013-10-24T19:15:00Z">
              <w:rPr>
                <w:rFonts w:ascii="Times New Roman" w:eastAsiaTheme="majorEastAsia" w:hAnsi="Times New Roman" w:cs="Times New Roman"/>
                <w:b/>
                <w:bCs/>
                <w:color w:val="000000" w:themeColor="text1"/>
                <w:sz w:val="24"/>
                <w:szCs w:val="24"/>
                <w:lang w:val="nl-NL" w:eastAsia="en-US"/>
              </w:rPr>
            </w:rPrChange>
          </w:rPr>
          <w:t>s vous voulez retourner au chef pour chaque choix.</w:t>
        </w:r>
      </w:ins>
      <w:ins w:id="14144" w:author="Leuveld, Koen" w:date="2013-10-24T19:15:00Z">
        <w:r w:rsidRPr="000B6746">
          <w:rPr>
            <w:rFonts w:ascii="Times New Roman" w:hAnsi="Times New Roman" w:cs="Times New Roman"/>
            <w:i/>
            <w:color w:val="000000" w:themeColor="text1"/>
            <w:sz w:val="24"/>
            <w:szCs w:val="24"/>
            <w:rPrChange w:id="14145" w:author="Leuveld, Koen" w:date="2013-10-24T19:15:00Z">
              <w:rPr>
                <w:rFonts w:ascii="Times New Roman" w:hAnsi="Times New Roman" w:cs="Times New Roman"/>
                <w:color w:val="000000" w:themeColor="text1"/>
                <w:sz w:val="24"/>
                <w:szCs w:val="24"/>
              </w:rPr>
            </w:rPrChange>
          </w:rPr>
          <w:t> »</w:t>
        </w:r>
      </w:ins>
      <w:ins w:id="14146" w:author="PIERRE" w:date="2013-10-24T12:26:00Z">
        <w:r w:rsidR="00AF2F6F" w:rsidRPr="000B6746">
          <w:rPr>
            <w:rFonts w:ascii="Times New Roman" w:hAnsi="Times New Roman" w:cs="Times New Roman"/>
            <w:i/>
            <w:color w:val="000000" w:themeColor="text1"/>
            <w:sz w:val="24"/>
            <w:szCs w:val="24"/>
            <w:rPrChange w:id="14147" w:author="Leuveld, Koen" w:date="2013-10-24T19:15:00Z">
              <w:rPr>
                <w:rFonts w:ascii="Times New Roman" w:eastAsiaTheme="majorEastAsia" w:hAnsi="Times New Roman" w:cs="Times New Roman"/>
                <w:b/>
                <w:bCs/>
                <w:color w:val="000000" w:themeColor="text1"/>
                <w:sz w:val="24"/>
                <w:szCs w:val="24"/>
                <w:lang w:val="nl-NL" w:eastAsia="en-US"/>
              </w:rPr>
            </w:rPrChange>
          </w:rPr>
          <w:t xml:space="preserve"> </w:t>
        </w:r>
      </w:ins>
    </w:p>
    <w:p w:rsidR="00726879" w:rsidRPr="000B6746" w:rsidRDefault="000B6746" w:rsidP="000B6746">
      <w:pPr>
        <w:pStyle w:val="ListParagraph"/>
        <w:numPr>
          <w:ilvl w:val="0"/>
          <w:numId w:val="62"/>
        </w:numPr>
        <w:spacing w:before="120" w:after="120" w:line="240" w:lineRule="auto"/>
        <w:jc w:val="both"/>
        <w:rPr>
          <w:ins w:id="14148" w:author="PIERRE" w:date="2013-10-24T12:26:00Z"/>
          <w:rFonts w:ascii="Times New Roman" w:hAnsi="Times New Roman" w:cs="Times New Roman"/>
          <w:i/>
          <w:color w:val="000000" w:themeColor="text1"/>
          <w:sz w:val="24"/>
          <w:szCs w:val="24"/>
          <w:rPrChange w:id="14149" w:author="Leuveld, Koen" w:date="2013-10-24T19:15:00Z">
            <w:rPr>
              <w:ins w:id="14150" w:author="PIERRE" w:date="2013-10-24T12:26:00Z"/>
              <w:rFonts w:ascii="Times New Roman" w:hAnsi="Times New Roman" w:cs="Times New Roman"/>
              <w:color w:val="000000" w:themeColor="text1"/>
              <w:sz w:val="24"/>
              <w:szCs w:val="24"/>
            </w:rPr>
          </w:rPrChange>
        </w:rPr>
        <w:pPrChange w:id="14151" w:author="Leuveld, Koen" w:date="2013-10-24T19:15:00Z">
          <w:pPr>
            <w:pStyle w:val="ListParagraph"/>
            <w:numPr>
              <w:ilvl w:val="1"/>
              <w:numId w:val="6"/>
            </w:numPr>
            <w:spacing w:before="120" w:after="120" w:line="240" w:lineRule="auto"/>
            <w:ind w:left="1440" w:hanging="360"/>
            <w:jc w:val="both"/>
          </w:pPr>
        </w:pPrChange>
      </w:pPr>
      <w:ins w:id="14152" w:author="Leuveld, Koen" w:date="2013-10-24T19:15:00Z">
        <w:r w:rsidRPr="000B6746">
          <w:rPr>
            <w:rFonts w:ascii="Times New Roman" w:hAnsi="Times New Roman" w:cs="Times New Roman"/>
            <w:i/>
            <w:color w:val="000000" w:themeColor="text1"/>
            <w:sz w:val="24"/>
            <w:szCs w:val="24"/>
            <w:rPrChange w:id="14153" w:author="Leuveld, Koen" w:date="2013-10-24T19:15:00Z">
              <w:rPr>
                <w:rFonts w:ascii="Times New Roman" w:hAnsi="Times New Roman" w:cs="Times New Roman"/>
                <w:color w:val="000000" w:themeColor="text1"/>
                <w:sz w:val="24"/>
                <w:szCs w:val="24"/>
              </w:rPr>
            </w:rPrChange>
          </w:rPr>
          <w:t>« </w:t>
        </w:r>
      </w:ins>
      <w:ins w:id="14154" w:author="PIERRE" w:date="2013-10-24T12:26:00Z">
        <w:r w:rsidR="00AF2F6F" w:rsidRPr="000B6746">
          <w:rPr>
            <w:rFonts w:ascii="Times New Roman" w:hAnsi="Times New Roman" w:cs="Times New Roman"/>
            <w:i/>
            <w:color w:val="000000" w:themeColor="text1"/>
            <w:sz w:val="24"/>
            <w:szCs w:val="24"/>
            <w:rPrChange w:id="14155" w:author="Leuveld, Koen" w:date="2013-10-24T19:15:00Z">
              <w:rPr>
                <w:rFonts w:ascii="Times New Roman" w:eastAsiaTheme="majorEastAsia" w:hAnsi="Times New Roman" w:cs="Times New Roman"/>
                <w:b/>
                <w:bCs/>
                <w:color w:val="000000" w:themeColor="text1"/>
                <w:sz w:val="24"/>
                <w:szCs w:val="24"/>
                <w:lang w:val="nl-NL" w:eastAsia="en-US"/>
              </w:rPr>
            </w:rPrChange>
          </w:rPr>
          <w:t>Voici la feuille d’enregistrement des réponses du chef (Envoyeur) on vérifiera le montant qui a été envoyé par ce dernier.</w:t>
        </w:r>
      </w:ins>
      <w:ins w:id="14156" w:author="Leuveld, Koen" w:date="2013-10-24T19:15:00Z">
        <w:r w:rsidRPr="000B6746">
          <w:rPr>
            <w:rFonts w:ascii="Times New Roman" w:hAnsi="Times New Roman" w:cs="Times New Roman"/>
            <w:i/>
            <w:color w:val="000000" w:themeColor="text1"/>
            <w:sz w:val="24"/>
            <w:szCs w:val="24"/>
            <w:rPrChange w:id="14157" w:author="Leuveld, Koen" w:date="2013-10-24T19:15:00Z">
              <w:rPr>
                <w:rFonts w:ascii="Times New Roman" w:hAnsi="Times New Roman" w:cs="Times New Roman"/>
                <w:color w:val="000000" w:themeColor="text1"/>
                <w:sz w:val="24"/>
                <w:szCs w:val="24"/>
              </w:rPr>
            </w:rPrChange>
          </w:rPr>
          <w:t> »</w:t>
        </w:r>
      </w:ins>
    </w:p>
    <w:p w:rsidR="00726879" w:rsidRPr="00442E10" w:rsidRDefault="00AF2F6F" w:rsidP="009C61AE">
      <w:pPr>
        <w:pStyle w:val="ListParagraph"/>
        <w:numPr>
          <w:ilvl w:val="0"/>
          <w:numId w:val="4"/>
        </w:numPr>
        <w:spacing w:before="120" w:after="120" w:line="240" w:lineRule="auto"/>
        <w:jc w:val="both"/>
        <w:rPr>
          <w:ins w:id="14158" w:author="PIERRE" w:date="2013-10-24T12:26:00Z"/>
          <w:rFonts w:ascii="Times New Roman" w:hAnsi="Times New Roman" w:cs="Times New Roman"/>
          <w:color w:val="000000" w:themeColor="text1"/>
          <w:sz w:val="24"/>
          <w:szCs w:val="24"/>
        </w:rPr>
        <w:pPrChange w:id="14159" w:author="Leuveld, Koen" w:date="2013-10-24T19:09:00Z">
          <w:pPr>
            <w:pStyle w:val="ListParagraph"/>
            <w:numPr>
              <w:numId w:val="6"/>
            </w:numPr>
            <w:spacing w:before="120" w:after="120" w:line="240" w:lineRule="auto"/>
            <w:ind w:hanging="360"/>
            <w:jc w:val="both"/>
          </w:pPr>
        </w:pPrChange>
      </w:pPr>
      <w:ins w:id="14160" w:author="PIERRE" w:date="2013-10-24T12:26:00Z">
        <w:r w:rsidRPr="00AF2F6F">
          <w:rPr>
            <w:rFonts w:ascii="Times New Roman" w:hAnsi="Times New Roman" w:cs="Times New Roman"/>
            <w:color w:val="000000" w:themeColor="text1"/>
            <w:sz w:val="24"/>
            <w:szCs w:val="24"/>
            <w:rPrChange w:id="14161" w:author="PIERRE" w:date="2013-10-24T12:27:00Z">
              <w:rPr>
                <w:rFonts w:ascii="Times New Roman" w:eastAsiaTheme="majorEastAsia" w:hAnsi="Times New Roman" w:cs="Times New Roman"/>
                <w:b/>
                <w:bCs/>
                <w:color w:val="000000" w:themeColor="text1"/>
                <w:sz w:val="24"/>
                <w:szCs w:val="24"/>
                <w:lang w:val="nl-NL" w:eastAsia="en-US"/>
              </w:rPr>
            </w:rPrChange>
          </w:rPr>
          <w:t>Consulter la feuille d’enregistrement version B du chef du village;</w:t>
        </w:r>
      </w:ins>
    </w:p>
    <w:p w:rsidR="00726879" w:rsidRPr="00442E10" w:rsidRDefault="00AF2F6F" w:rsidP="009C61AE">
      <w:pPr>
        <w:pStyle w:val="ListParagraph"/>
        <w:numPr>
          <w:ilvl w:val="0"/>
          <w:numId w:val="4"/>
        </w:numPr>
        <w:spacing w:before="120" w:after="120" w:line="240" w:lineRule="auto"/>
        <w:jc w:val="both"/>
        <w:rPr>
          <w:ins w:id="14162" w:author="PIERRE" w:date="2013-10-24T12:26:00Z"/>
          <w:rFonts w:ascii="Times New Roman" w:hAnsi="Times New Roman" w:cs="Times New Roman"/>
          <w:color w:val="000000" w:themeColor="text1"/>
          <w:sz w:val="24"/>
          <w:szCs w:val="24"/>
        </w:rPr>
        <w:pPrChange w:id="14163" w:author="Leuveld, Koen" w:date="2013-10-24T19:09:00Z">
          <w:pPr>
            <w:pStyle w:val="ListParagraph"/>
            <w:numPr>
              <w:numId w:val="6"/>
            </w:numPr>
            <w:spacing w:before="120" w:after="120" w:line="240" w:lineRule="auto"/>
            <w:ind w:hanging="360"/>
            <w:jc w:val="both"/>
          </w:pPr>
        </w:pPrChange>
      </w:pPr>
      <w:ins w:id="14164" w:author="PIERRE" w:date="2013-10-24T12:26:00Z">
        <w:r w:rsidRPr="00AF2F6F">
          <w:rPr>
            <w:rFonts w:ascii="Times New Roman" w:hAnsi="Times New Roman" w:cs="Times New Roman"/>
            <w:color w:val="000000" w:themeColor="text1"/>
            <w:sz w:val="24"/>
            <w:szCs w:val="24"/>
            <w:rPrChange w:id="14165" w:author="PIERRE" w:date="2013-10-24T12:27:00Z">
              <w:rPr>
                <w:rFonts w:ascii="Times New Roman" w:eastAsiaTheme="majorEastAsia" w:hAnsi="Times New Roman" w:cs="Times New Roman"/>
                <w:b/>
                <w:bCs/>
                <w:color w:val="000000" w:themeColor="text1"/>
                <w:sz w:val="24"/>
                <w:szCs w:val="24"/>
                <w:lang w:val="nl-NL" w:eastAsia="en-US"/>
              </w:rPr>
            </w:rPrChange>
          </w:rPr>
          <w:t>Noter les codes d’identification du chef du village dans les colonnes 9 et 10 de la fiche de calcul.</w:t>
        </w:r>
      </w:ins>
    </w:p>
    <w:p w:rsidR="00726879" w:rsidRPr="00442E10" w:rsidRDefault="00AF2F6F" w:rsidP="009C61AE">
      <w:pPr>
        <w:pStyle w:val="ListParagraph"/>
        <w:numPr>
          <w:ilvl w:val="0"/>
          <w:numId w:val="4"/>
        </w:numPr>
        <w:spacing w:before="120" w:after="120" w:line="240" w:lineRule="auto"/>
        <w:jc w:val="both"/>
        <w:rPr>
          <w:ins w:id="14166" w:author="PIERRE" w:date="2013-10-24T12:26:00Z"/>
          <w:rFonts w:ascii="Times New Roman" w:hAnsi="Times New Roman" w:cs="Times New Roman"/>
          <w:color w:val="000000" w:themeColor="text1"/>
          <w:sz w:val="24"/>
          <w:szCs w:val="24"/>
        </w:rPr>
        <w:pPrChange w:id="14167" w:author="Leuveld, Koen" w:date="2013-10-24T19:09:00Z">
          <w:pPr>
            <w:pStyle w:val="ListParagraph"/>
            <w:numPr>
              <w:numId w:val="6"/>
            </w:numPr>
            <w:spacing w:before="120" w:after="120" w:line="240" w:lineRule="auto"/>
            <w:ind w:hanging="360"/>
            <w:jc w:val="both"/>
          </w:pPr>
        </w:pPrChange>
      </w:pPr>
      <w:ins w:id="14168" w:author="PIERRE" w:date="2013-10-24T12:26:00Z">
        <w:r w:rsidRPr="00AF2F6F">
          <w:rPr>
            <w:rFonts w:ascii="Times New Roman" w:hAnsi="Times New Roman" w:cs="Times New Roman"/>
            <w:color w:val="000000" w:themeColor="text1"/>
            <w:sz w:val="24"/>
            <w:szCs w:val="24"/>
            <w:rPrChange w:id="14169" w:author="PIERRE" w:date="2013-10-24T12:27:00Z">
              <w:rPr>
                <w:rFonts w:ascii="Times New Roman" w:eastAsiaTheme="majorEastAsia" w:hAnsi="Times New Roman" w:cs="Times New Roman"/>
                <w:b/>
                <w:bCs/>
                <w:color w:val="000000" w:themeColor="text1"/>
                <w:sz w:val="24"/>
                <w:szCs w:val="24"/>
                <w:lang w:val="nl-NL" w:eastAsia="en-US"/>
              </w:rPr>
            </w:rPrChange>
          </w:rPr>
          <w:t>Regarder dans le bac [ICSB01] de la fiche d’enregistrement version B du chef afin de voir combien le participant a reçu, écrire le montant reçu dans la colonne 11 de la feuille de calcul 2.</w:t>
        </w:r>
      </w:ins>
    </w:p>
    <w:p w:rsidR="00726879" w:rsidRPr="00442E10" w:rsidRDefault="00AF2F6F" w:rsidP="009C61AE">
      <w:pPr>
        <w:pStyle w:val="ListParagraph"/>
        <w:numPr>
          <w:ilvl w:val="0"/>
          <w:numId w:val="4"/>
        </w:numPr>
        <w:spacing w:before="120" w:after="120" w:line="240" w:lineRule="auto"/>
        <w:jc w:val="both"/>
        <w:rPr>
          <w:ins w:id="14170" w:author="PIERRE" w:date="2013-10-24T12:26:00Z"/>
          <w:rFonts w:ascii="Times New Roman" w:hAnsi="Times New Roman" w:cs="Times New Roman"/>
          <w:color w:val="000000" w:themeColor="text1"/>
          <w:sz w:val="24"/>
          <w:szCs w:val="24"/>
        </w:rPr>
        <w:pPrChange w:id="14171" w:author="Leuveld, Koen" w:date="2013-10-24T19:09:00Z">
          <w:pPr>
            <w:pStyle w:val="ListParagraph"/>
            <w:numPr>
              <w:numId w:val="6"/>
            </w:numPr>
            <w:spacing w:before="120" w:after="120" w:line="240" w:lineRule="auto"/>
            <w:ind w:hanging="360"/>
            <w:jc w:val="both"/>
          </w:pPr>
        </w:pPrChange>
      </w:pPr>
      <w:ins w:id="14172" w:author="PIERRE" w:date="2013-10-24T12:26:00Z">
        <w:r w:rsidRPr="00AF2F6F">
          <w:rPr>
            <w:rFonts w:ascii="Times New Roman" w:hAnsi="Times New Roman" w:cs="Times New Roman"/>
            <w:color w:val="000000" w:themeColor="text1"/>
            <w:sz w:val="24"/>
            <w:szCs w:val="24"/>
            <w:rPrChange w:id="14173" w:author="PIERRE" w:date="2013-10-24T12:27:00Z">
              <w:rPr>
                <w:rFonts w:ascii="Times New Roman" w:eastAsiaTheme="majorEastAsia" w:hAnsi="Times New Roman" w:cs="Times New Roman"/>
                <w:b/>
                <w:bCs/>
                <w:color w:val="000000" w:themeColor="text1"/>
                <w:sz w:val="24"/>
                <w:szCs w:val="24"/>
                <w:lang w:val="nl-NL" w:eastAsia="en-US"/>
              </w:rPr>
            </w:rPrChange>
          </w:rPr>
          <w:t>Consulter la feuille d’enregistrement Version A afin de voir le montant qui a été renvoyé par l’enquêté [</w:t>
        </w:r>
        <w:proofErr w:type="spellStart"/>
        <w:r w:rsidRPr="00AF2F6F">
          <w:rPr>
            <w:rFonts w:ascii="Times New Roman" w:hAnsi="Times New Roman" w:cs="Times New Roman"/>
            <w:color w:val="000000" w:themeColor="text1"/>
            <w:sz w:val="24"/>
            <w:szCs w:val="24"/>
            <w:rPrChange w:id="14174" w:author="PIERRE" w:date="2013-10-24T12:27:00Z">
              <w:rPr>
                <w:rFonts w:ascii="Times New Roman" w:eastAsiaTheme="majorEastAsia" w:hAnsi="Times New Roman" w:cs="Times New Roman"/>
                <w:b/>
                <w:bCs/>
                <w:color w:val="000000" w:themeColor="text1"/>
                <w:sz w:val="24"/>
                <w:szCs w:val="24"/>
                <w:lang w:val="nl-NL" w:eastAsia="en-US"/>
              </w:rPr>
            </w:rPrChange>
          </w:rPr>
          <w:t>ICRAXX</w:t>
        </w:r>
        <w:proofErr w:type="spellEnd"/>
        <w:r w:rsidRPr="00AF2F6F">
          <w:rPr>
            <w:rFonts w:ascii="Times New Roman" w:hAnsi="Times New Roman" w:cs="Times New Roman"/>
            <w:color w:val="000000" w:themeColor="text1"/>
            <w:sz w:val="24"/>
            <w:szCs w:val="24"/>
            <w:rPrChange w:id="14175" w:author="PIERRE" w:date="2013-10-24T12:27:00Z">
              <w:rPr>
                <w:rFonts w:ascii="Times New Roman" w:eastAsiaTheme="majorEastAsia" w:hAnsi="Times New Roman" w:cs="Times New Roman"/>
                <w:b/>
                <w:bCs/>
                <w:color w:val="000000" w:themeColor="text1"/>
                <w:sz w:val="24"/>
                <w:szCs w:val="24"/>
                <w:lang w:val="nl-NL" w:eastAsia="en-US"/>
              </w:rPr>
            </w:rPrChange>
          </w:rPr>
          <w:t>] (XX est le montant reçu [IVSB01]) ; noter ce montant [</w:t>
        </w:r>
        <w:proofErr w:type="spellStart"/>
        <w:r w:rsidRPr="00AF2F6F">
          <w:rPr>
            <w:rFonts w:ascii="Times New Roman" w:hAnsi="Times New Roman" w:cs="Times New Roman"/>
            <w:color w:val="000000" w:themeColor="text1"/>
            <w:sz w:val="24"/>
            <w:szCs w:val="24"/>
            <w:rPrChange w:id="14176" w:author="PIERRE" w:date="2013-10-24T12:27:00Z">
              <w:rPr>
                <w:rFonts w:ascii="Times New Roman" w:eastAsiaTheme="majorEastAsia" w:hAnsi="Times New Roman" w:cs="Times New Roman"/>
                <w:b/>
                <w:bCs/>
                <w:color w:val="000000" w:themeColor="text1"/>
                <w:sz w:val="24"/>
                <w:szCs w:val="24"/>
                <w:lang w:val="nl-NL" w:eastAsia="en-US"/>
              </w:rPr>
            </w:rPrChange>
          </w:rPr>
          <w:t>ICRAXX</w:t>
        </w:r>
        <w:proofErr w:type="spellEnd"/>
        <w:r w:rsidRPr="00AF2F6F">
          <w:rPr>
            <w:rFonts w:ascii="Times New Roman" w:hAnsi="Times New Roman" w:cs="Times New Roman"/>
            <w:color w:val="000000" w:themeColor="text1"/>
            <w:sz w:val="24"/>
            <w:szCs w:val="24"/>
            <w:rPrChange w:id="14177" w:author="PIERRE" w:date="2013-10-24T12:27:00Z">
              <w:rPr>
                <w:rFonts w:ascii="Times New Roman" w:eastAsiaTheme="majorEastAsia" w:hAnsi="Times New Roman" w:cs="Times New Roman"/>
                <w:b/>
                <w:bCs/>
                <w:color w:val="000000" w:themeColor="text1"/>
                <w:sz w:val="24"/>
                <w:szCs w:val="24"/>
                <w:lang w:val="nl-NL" w:eastAsia="en-US"/>
              </w:rPr>
            </w:rPrChange>
          </w:rPr>
          <w:t>] dans la colonne 12 de la feuille de calcul.</w:t>
        </w:r>
      </w:ins>
    </w:p>
    <w:p w:rsidR="00726879" w:rsidRPr="00442E10" w:rsidRDefault="00AF2F6F" w:rsidP="009C61AE">
      <w:pPr>
        <w:pStyle w:val="ListParagraph"/>
        <w:numPr>
          <w:ilvl w:val="0"/>
          <w:numId w:val="4"/>
        </w:numPr>
        <w:spacing w:before="120" w:after="120" w:line="240" w:lineRule="auto"/>
        <w:jc w:val="both"/>
        <w:rPr>
          <w:ins w:id="14178" w:author="PIERRE" w:date="2013-10-24T12:26:00Z"/>
          <w:rFonts w:ascii="Times New Roman" w:hAnsi="Times New Roman" w:cs="Times New Roman"/>
          <w:color w:val="000000" w:themeColor="text1"/>
          <w:sz w:val="24"/>
          <w:szCs w:val="24"/>
        </w:rPr>
        <w:pPrChange w:id="14179" w:author="Leuveld, Koen" w:date="2013-10-24T19:09:00Z">
          <w:pPr>
            <w:pStyle w:val="ListParagraph"/>
            <w:numPr>
              <w:numId w:val="6"/>
            </w:numPr>
            <w:spacing w:before="120" w:after="120" w:line="240" w:lineRule="auto"/>
            <w:ind w:hanging="360"/>
            <w:jc w:val="both"/>
          </w:pPr>
        </w:pPrChange>
      </w:pPr>
      <w:ins w:id="14180" w:author="PIERRE" w:date="2013-10-24T12:26:00Z">
        <w:r w:rsidRPr="00AF2F6F">
          <w:rPr>
            <w:rFonts w:ascii="Times New Roman" w:hAnsi="Times New Roman" w:cs="Times New Roman"/>
            <w:color w:val="000000" w:themeColor="text1"/>
            <w:sz w:val="24"/>
            <w:szCs w:val="24"/>
            <w:rPrChange w:id="14181" w:author="PIERRE" w:date="2013-10-24T12:27:00Z">
              <w:rPr>
                <w:rFonts w:ascii="Times New Roman" w:eastAsiaTheme="majorEastAsia" w:hAnsi="Times New Roman" w:cs="Times New Roman"/>
                <w:b/>
                <w:bCs/>
                <w:color w:val="000000" w:themeColor="text1"/>
                <w:sz w:val="24"/>
                <w:szCs w:val="24"/>
                <w:lang w:val="nl-NL" w:eastAsia="en-US"/>
              </w:rPr>
            </w:rPrChange>
          </w:rPr>
          <w:t xml:space="preserve">Noter le montant total à payer dans la colonne 13 de la feuille de calcul : c’est égal à la colonne 11 MOINS la colonne 12 </w:t>
        </w:r>
      </w:ins>
    </w:p>
    <w:p w:rsidR="00726879" w:rsidRPr="00442E10" w:rsidRDefault="00AF2F6F" w:rsidP="009C61AE">
      <w:pPr>
        <w:pStyle w:val="ListParagraph"/>
        <w:numPr>
          <w:ilvl w:val="0"/>
          <w:numId w:val="4"/>
        </w:numPr>
        <w:spacing w:before="120" w:after="120" w:line="240" w:lineRule="auto"/>
        <w:jc w:val="both"/>
        <w:rPr>
          <w:ins w:id="14182" w:author="PIERRE" w:date="2013-10-24T12:26:00Z"/>
          <w:rFonts w:ascii="Times New Roman" w:hAnsi="Times New Roman" w:cs="Times New Roman"/>
          <w:color w:val="000000" w:themeColor="text1"/>
          <w:sz w:val="24"/>
          <w:szCs w:val="24"/>
        </w:rPr>
        <w:pPrChange w:id="14183" w:author="Leuveld, Koen" w:date="2013-10-24T19:09:00Z">
          <w:pPr>
            <w:pStyle w:val="ListParagraph"/>
            <w:numPr>
              <w:numId w:val="6"/>
            </w:numPr>
            <w:spacing w:before="120" w:after="120" w:line="240" w:lineRule="auto"/>
            <w:ind w:hanging="360"/>
            <w:jc w:val="both"/>
          </w:pPr>
        </w:pPrChange>
      </w:pPr>
      <w:ins w:id="14184" w:author="PIERRE" w:date="2013-10-24T12:26:00Z">
        <w:r w:rsidRPr="00AF2F6F">
          <w:rPr>
            <w:rFonts w:ascii="Times New Roman" w:hAnsi="Times New Roman" w:cs="Times New Roman"/>
            <w:color w:val="000000" w:themeColor="text1"/>
            <w:sz w:val="24"/>
            <w:szCs w:val="24"/>
            <w:rPrChange w:id="14185" w:author="PIERRE" w:date="2013-10-24T12:27:00Z">
              <w:rPr>
                <w:rFonts w:ascii="Times New Roman" w:eastAsiaTheme="majorEastAsia" w:hAnsi="Times New Roman" w:cs="Times New Roman"/>
                <w:b/>
                <w:bCs/>
                <w:color w:val="000000" w:themeColor="text1"/>
                <w:sz w:val="24"/>
                <w:szCs w:val="24"/>
                <w:lang w:val="nl-NL" w:eastAsia="en-US"/>
              </w:rPr>
            </w:rPrChange>
          </w:rPr>
          <w:t>Retranscrire les données de la colonne 13 de la feuille de calcul dans la colonne 5 de la fiche de paiement.</w:t>
        </w:r>
      </w:ins>
    </w:p>
    <w:p w:rsidR="00726879" w:rsidRPr="00442E10" w:rsidRDefault="00AF2F6F" w:rsidP="009C61AE">
      <w:pPr>
        <w:pStyle w:val="ListParagraph"/>
        <w:numPr>
          <w:ilvl w:val="0"/>
          <w:numId w:val="4"/>
        </w:numPr>
        <w:spacing w:before="120" w:after="120" w:line="240" w:lineRule="auto"/>
        <w:jc w:val="both"/>
        <w:rPr>
          <w:ins w:id="14186" w:author="PIERRE" w:date="2013-10-24T12:26:00Z"/>
          <w:rFonts w:ascii="Times New Roman" w:hAnsi="Times New Roman" w:cs="Times New Roman"/>
          <w:color w:val="000000" w:themeColor="text1"/>
          <w:sz w:val="24"/>
          <w:szCs w:val="24"/>
        </w:rPr>
        <w:pPrChange w:id="14187" w:author="Leuveld, Koen" w:date="2013-10-24T19:09:00Z">
          <w:pPr>
            <w:pStyle w:val="ListParagraph"/>
            <w:numPr>
              <w:numId w:val="6"/>
            </w:numPr>
            <w:spacing w:before="120" w:after="120" w:line="240" w:lineRule="auto"/>
            <w:ind w:hanging="360"/>
            <w:jc w:val="both"/>
          </w:pPr>
        </w:pPrChange>
      </w:pPr>
      <w:ins w:id="14188" w:author="PIERRE" w:date="2013-10-24T12:26:00Z">
        <w:r w:rsidRPr="00AF2F6F">
          <w:rPr>
            <w:rFonts w:ascii="Times New Roman" w:hAnsi="Times New Roman" w:cs="Times New Roman"/>
            <w:color w:val="000000" w:themeColor="text1"/>
            <w:sz w:val="24"/>
            <w:szCs w:val="24"/>
            <w:rPrChange w:id="14189" w:author="PIERRE" w:date="2013-10-24T12:27:00Z">
              <w:rPr>
                <w:rFonts w:ascii="Times New Roman" w:eastAsiaTheme="majorEastAsia" w:hAnsi="Times New Roman" w:cs="Times New Roman"/>
                <w:b/>
                <w:bCs/>
                <w:color w:val="000000" w:themeColor="text1"/>
                <w:sz w:val="24"/>
                <w:szCs w:val="24"/>
                <w:lang w:val="nl-NL" w:eastAsia="en-US"/>
              </w:rPr>
            </w:rPrChange>
          </w:rPr>
          <w:t>Expliquer à l’enquêté</w:t>
        </w:r>
      </w:ins>
    </w:p>
    <w:p w:rsidR="00726879" w:rsidRPr="000B6746" w:rsidRDefault="000B6746" w:rsidP="000B6746">
      <w:pPr>
        <w:pStyle w:val="ListParagraph"/>
        <w:numPr>
          <w:ilvl w:val="0"/>
          <w:numId w:val="63"/>
        </w:numPr>
        <w:spacing w:before="120" w:after="120" w:line="240" w:lineRule="auto"/>
        <w:jc w:val="both"/>
        <w:rPr>
          <w:ins w:id="14190" w:author="PIERRE" w:date="2013-10-24T12:26:00Z"/>
          <w:rFonts w:ascii="Times New Roman" w:hAnsi="Times New Roman" w:cs="Times New Roman"/>
          <w:i/>
          <w:color w:val="000000" w:themeColor="text1"/>
          <w:sz w:val="24"/>
          <w:szCs w:val="24"/>
          <w:rPrChange w:id="14191" w:author="Leuveld, Koen" w:date="2013-10-24T19:15:00Z">
            <w:rPr>
              <w:ins w:id="14192" w:author="PIERRE" w:date="2013-10-24T12:26:00Z"/>
              <w:rFonts w:ascii="Times New Roman" w:hAnsi="Times New Roman" w:cs="Times New Roman"/>
              <w:color w:val="000000" w:themeColor="text1"/>
              <w:sz w:val="24"/>
              <w:szCs w:val="24"/>
            </w:rPr>
          </w:rPrChange>
        </w:rPr>
        <w:pPrChange w:id="14193" w:author="Leuveld, Koen" w:date="2013-10-24T19:15:00Z">
          <w:pPr>
            <w:pStyle w:val="ListParagraph"/>
            <w:numPr>
              <w:ilvl w:val="1"/>
              <w:numId w:val="6"/>
            </w:numPr>
            <w:spacing w:before="120" w:after="120" w:line="240" w:lineRule="auto"/>
            <w:ind w:left="1440" w:hanging="360"/>
            <w:jc w:val="both"/>
          </w:pPr>
        </w:pPrChange>
      </w:pPr>
      <w:ins w:id="14194" w:author="Leuveld, Koen" w:date="2013-10-24T19:15:00Z">
        <w:r w:rsidRPr="000B6746">
          <w:rPr>
            <w:rFonts w:ascii="Times New Roman" w:hAnsi="Times New Roman" w:cs="Times New Roman"/>
            <w:i/>
            <w:color w:val="000000" w:themeColor="text1"/>
            <w:sz w:val="24"/>
            <w:szCs w:val="24"/>
            <w:rPrChange w:id="14195" w:author="Leuveld, Koen" w:date="2013-10-24T19:15:00Z">
              <w:rPr>
                <w:rFonts w:ascii="Times New Roman" w:hAnsi="Times New Roman" w:cs="Times New Roman"/>
                <w:color w:val="000000" w:themeColor="text1"/>
                <w:sz w:val="24"/>
                <w:szCs w:val="24"/>
              </w:rPr>
            </w:rPrChange>
          </w:rPr>
          <w:t>« </w:t>
        </w:r>
      </w:ins>
      <w:ins w:id="14196" w:author="PIERRE" w:date="2013-10-24T12:26:00Z">
        <w:r w:rsidR="00AF2F6F" w:rsidRPr="000B6746">
          <w:rPr>
            <w:rFonts w:ascii="Times New Roman" w:hAnsi="Times New Roman" w:cs="Times New Roman"/>
            <w:i/>
            <w:color w:val="000000" w:themeColor="text1"/>
            <w:sz w:val="24"/>
            <w:szCs w:val="24"/>
            <w:rPrChange w:id="14197" w:author="Leuveld, Koen" w:date="2013-10-24T19:15:00Z">
              <w:rPr>
                <w:rFonts w:ascii="Times New Roman" w:eastAsiaTheme="majorEastAsia" w:hAnsi="Times New Roman" w:cs="Times New Roman"/>
                <w:b/>
                <w:bCs/>
                <w:color w:val="000000" w:themeColor="text1"/>
                <w:sz w:val="24"/>
                <w:szCs w:val="24"/>
                <w:lang w:val="nl-NL" w:eastAsia="en-US"/>
              </w:rPr>
            </w:rPrChange>
          </w:rPr>
          <w:t>Vous avez reçu 3x[ICSB01] du chef du village</w:t>
        </w:r>
      </w:ins>
      <w:ins w:id="14198" w:author="Leuveld, Koen" w:date="2013-10-24T19:15:00Z">
        <w:r w:rsidRPr="000B6746">
          <w:rPr>
            <w:rFonts w:ascii="Times New Roman" w:hAnsi="Times New Roman" w:cs="Times New Roman"/>
            <w:i/>
            <w:color w:val="000000" w:themeColor="text1"/>
            <w:sz w:val="24"/>
            <w:szCs w:val="24"/>
            <w:rPrChange w:id="14199" w:author="Leuveld, Koen" w:date="2013-10-24T19:15:00Z">
              <w:rPr>
                <w:rFonts w:ascii="Times New Roman" w:hAnsi="Times New Roman" w:cs="Times New Roman"/>
                <w:color w:val="000000" w:themeColor="text1"/>
                <w:sz w:val="24"/>
                <w:szCs w:val="24"/>
              </w:rPr>
            </w:rPrChange>
          </w:rPr>
          <w:t> »</w:t>
        </w:r>
      </w:ins>
    </w:p>
    <w:p w:rsidR="00726879" w:rsidRPr="000B6746" w:rsidRDefault="000B6746" w:rsidP="000B6746">
      <w:pPr>
        <w:pStyle w:val="ListParagraph"/>
        <w:numPr>
          <w:ilvl w:val="0"/>
          <w:numId w:val="63"/>
        </w:numPr>
        <w:spacing w:before="120" w:after="120" w:line="240" w:lineRule="auto"/>
        <w:jc w:val="both"/>
        <w:rPr>
          <w:ins w:id="14200" w:author="PIERRE" w:date="2013-10-24T12:26:00Z"/>
          <w:rFonts w:ascii="Times New Roman" w:hAnsi="Times New Roman" w:cs="Times New Roman"/>
          <w:i/>
          <w:color w:val="000000" w:themeColor="text1"/>
          <w:sz w:val="24"/>
          <w:szCs w:val="24"/>
          <w:rPrChange w:id="14201" w:author="Leuveld, Koen" w:date="2013-10-24T19:15:00Z">
            <w:rPr>
              <w:ins w:id="14202" w:author="PIERRE" w:date="2013-10-24T12:26:00Z"/>
              <w:rFonts w:ascii="Times New Roman" w:hAnsi="Times New Roman" w:cs="Times New Roman"/>
              <w:color w:val="000000" w:themeColor="text1"/>
              <w:sz w:val="24"/>
              <w:szCs w:val="24"/>
            </w:rPr>
          </w:rPrChange>
        </w:rPr>
        <w:pPrChange w:id="14203" w:author="Leuveld, Koen" w:date="2013-10-24T19:15:00Z">
          <w:pPr>
            <w:pStyle w:val="ListParagraph"/>
            <w:numPr>
              <w:ilvl w:val="1"/>
              <w:numId w:val="6"/>
            </w:numPr>
            <w:spacing w:before="120" w:after="120" w:line="240" w:lineRule="auto"/>
            <w:ind w:left="1440" w:hanging="360"/>
            <w:jc w:val="both"/>
          </w:pPr>
        </w:pPrChange>
      </w:pPr>
      <w:ins w:id="14204" w:author="Leuveld, Koen" w:date="2013-10-24T19:15:00Z">
        <w:r w:rsidRPr="000B6746">
          <w:rPr>
            <w:rFonts w:ascii="Times New Roman" w:hAnsi="Times New Roman" w:cs="Times New Roman"/>
            <w:i/>
            <w:color w:val="000000" w:themeColor="text1"/>
            <w:sz w:val="24"/>
            <w:szCs w:val="24"/>
            <w:rPrChange w:id="14205" w:author="Leuveld, Koen" w:date="2013-10-24T19:15:00Z">
              <w:rPr>
                <w:rFonts w:ascii="Times New Roman" w:hAnsi="Times New Roman" w:cs="Times New Roman"/>
                <w:color w:val="000000" w:themeColor="text1"/>
                <w:sz w:val="24"/>
                <w:szCs w:val="24"/>
              </w:rPr>
            </w:rPrChange>
          </w:rPr>
          <w:lastRenderedPageBreak/>
          <w:t>« </w:t>
        </w:r>
      </w:ins>
      <w:ins w:id="14206" w:author="PIERRE" w:date="2013-10-24T12:26:00Z">
        <w:r w:rsidR="00AF2F6F" w:rsidRPr="000B6746">
          <w:rPr>
            <w:rFonts w:ascii="Times New Roman" w:hAnsi="Times New Roman" w:cs="Times New Roman"/>
            <w:i/>
            <w:color w:val="000000" w:themeColor="text1"/>
            <w:sz w:val="24"/>
            <w:szCs w:val="24"/>
            <w:rPrChange w:id="14207" w:author="Leuveld, Koen" w:date="2013-10-24T19:15:00Z">
              <w:rPr>
                <w:rFonts w:ascii="Times New Roman" w:eastAsiaTheme="majorEastAsia" w:hAnsi="Times New Roman" w:cs="Times New Roman"/>
                <w:b/>
                <w:bCs/>
                <w:color w:val="000000" w:themeColor="text1"/>
                <w:sz w:val="24"/>
                <w:szCs w:val="24"/>
                <w:lang w:val="nl-NL" w:eastAsia="en-US"/>
              </w:rPr>
            </w:rPrChange>
          </w:rPr>
          <w:t>Vous avez indiqué que pour cette offre vous renverrez [</w:t>
        </w:r>
        <w:proofErr w:type="spellStart"/>
        <w:r w:rsidR="00AF2F6F" w:rsidRPr="000B6746">
          <w:rPr>
            <w:rFonts w:ascii="Times New Roman" w:hAnsi="Times New Roman" w:cs="Times New Roman"/>
            <w:i/>
            <w:color w:val="000000" w:themeColor="text1"/>
            <w:sz w:val="24"/>
            <w:szCs w:val="24"/>
            <w:rPrChange w:id="14208" w:author="Leuveld, Koen" w:date="2013-10-24T19:15:00Z">
              <w:rPr>
                <w:rFonts w:ascii="Times New Roman" w:eastAsiaTheme="majorEastAsia" w:hAnsi="Times New Roman" w:cs="Times New Roman"/>
                <w:b/>
                <w:bCs/>
                <w:color w:val="000000" w:themeColor="text1"/>
                <w:sz w:val="24"/>
                <w:szCs w:val="24"/>
                <w:lang w:val="nl-NL" w:eastAsia="en-US"/>
              </w:rPr>
            </w:rPrChange>
          </w:rPr>
          <w:t>ICRAXX</w:t>
        </w:r>
        <w:proofErr w:type="spellEnd"/>
        <w:r w:rsidR="00AF2F6F" w:rsidRPr="000B6746">
          <w:rPr>
            <w:rFonts w:ascii="Times New Roman" w:hAnsi="Times New Roman" w:cs="Times New Roman"/>
            <w:i/>
            <w:color w:val="000000" w:themeColor="text1"/>
            <w:sz w:val="24"/>
            <w:szCs w:val="24"/>
            <w:rPrChange w:id="14209" w:author="Leuveld, Koen" w:date="2013-10-24T19:15:00Z">
              <w:rPr>
                <w:rFonts w:ascii="Times New Roman" w:eastAsiaTheme="majorEastAsia" w:hAnsi="Times New Roman" w:cs="Times New Roman"/>
                <w:b/>
                <w:bCs/>
                <w:color w:val="000000" w:themeColor="text1"/>
                <w:sz w:val="24"/>
                <w:szCs w:val="24"/>
                <w:lang w:val="nl-NL" w:eastAsia="en-US"/>
              </w:rPr>
            </w:rPrChange>
          </w:rPr>
          <w:t xml:space="preserve">] </w:t>
        </w:r>
        <w:del w:id="14210" w:author="Leuveld, Koen" w:date="2013-10-24T16:26:00Z">
          <w:r w:rsidR="00AF2F6F" w:rsidRPr="000B6746" w:rsidDel="00D66175">
            <w:rPr>
              <w:rFonts w:ascii="Times New Roman" w:hAnsi="Times New Roman" w:cs="Times New Roman"/>
              <w:i/>
              <w:color w:val="000000" w:themeColor="text1"/>
              <w:sz w:val="24"/>
              <w:szCs w:val="24"/>
              <w:rPrChange w:id="14211" w:author="Leuveld, Koen" w:date="2013-10-24T19:15:00Z">
                <w:rPr>
                  <w:rFonts w:ascii="Times New Roman" w:eastAsiaTheme="majorEastAsia" w:hAnsi="Times New Roman" w:cs="Times New Roman"/>
                  <w:b/>
                  <w:bCs/>
                  <w:color w:val="000000" w:themeColor="text1"/>
                  <w:sz w:val="24"/>
                  <w:szCs w:val="24"/>
                  <w:lang w:val="nl-NL" w:eastAsia="en-US"/>
                </w:rPr>
              </w:rPrChange>
            </w:rPr>
            <w:delText>coupon</w:delText>
          </w:r>
        </w:del>
      </w:ins>
      <w:ins w:id="14212" w:author="Leuveld, Koen" w:date="2013-10-24T16:26:00Z">
        <w:r w:rsidR="00D66175" w:rsidRPr="000B6746">
          <w:rPr>
            <w:rFonts w:ascii="Times New Roman" w:hAnsi="Times New Roman" w:cs="Times New Roman"/>
            <w:i/>
            <w:color w:val="000000" w:themeColor="text1"/>
            <w:sz w:val="24"/>
            <w:szCs w:val="24"/>
            <w:rPrChange w:id="14213" w:author="Leuveld, Koen" w:date="2013-10-24T19:15:00Z">
              <w:rPr>
                <w:rFonts w:ascii="Times New Roman" w:hAnsi="Times New Roman" w:cs="Times New Roman"/>
                <w:color w:val="000000" w:themeColor="text1"/>
                <w:sz w:val="24"/>
                <w:szCs w:val="24"/>
              </w:rPr>
            </w:rPrChange>
          </w:rPr>
          <w:t>pièce</w:t>
        </w:r>
      </w:ins>
      <w:ins w:id="14214" w:author="PIERRE" w:date="2013-10-24T12:26:00Z">
        <w:r w:rsidR="00AF2F6F" w:rsidRPr="000B6746">
          <w:rPr>
            <w:rFonts w:ascii="Times New Roman" w:hAnsi="Times New Roman" w:cs="Times New Roman"/>
            <w:i/>
            <w:color w:val="000000" w:themeColor="text1"/>
            <w:sz w:val="24"/>
            <w:szCs w:val="24"/>
            <w:rPrChange w:id="14215" w:author="Leuveld, Koen" w:date="2013-10-24T19:15:00Z">
              <w:rPr>
                <w:rFonts w:ascii="Times New Roman" w:eastAsiaTheme="majorEastAsia" w:hAnsi="Times New Roman" w:cs="Times New Roman"/>
                <w:b/>
                <w:bCs/>
                <w:color w:val="000000" w:themeColor="text1"/>
                <w:sz w:val="24"/>
                <w:szCs w:val="24"/>
                <w:lang w:val="nl-NL" w:eastAsia="en-US"/>
              </w:rPr>
            </w:rPrChange>
          </w:rPr>
          <w:t>s.</w:t>
        </w:r>
      </w:ins>
      <w:ins w:id="14216" w:author="Leuveld, Koen" w:date="2013-10-24T19:15:00Z">
        <w:r w:rsidRPr="000B6746">
          <w:rPr>
            <w:rFonts w:ascii="Times New Roman" w:hAnsi="Times New Roman" w:cs="Times New Roman"/>
            <w:i/>
            <w:color w:val="000000" w:themeColor="text1"/>
            <w:sz w:val="24"/>
            <w:szCs w:val="24"/>
            <w:rPrChange w:id="14217" w:author="Leuveld, Koen" w:date="2013-10-24T19:15:00Z">
              <w:rPr>
                <w:rFonts w:ascii="Times New Roman" w:hAnsi="Times New Roman" w:cs="Times New Roman"/>
                <w:color w:val="000000" w:themeColor="text1"/>
                <w:sz w:val="24"/>
                <w:szCs w:val="24"/>
              </w:rPr>
            </w:rPrChange>
          </w:rPr>
          <w:t> »</w:t>
        </w:r>
      </w:ins>
    </w:p>
    <w:p w:rsidR="00726879" w:rsidRPr="000B6746" w:rsidRDefault="000B6746" w:rsidP="000B6746">
      <w:pPr>
        <w:pStyle w:val="ListParagraph"/>
        <w:numPr>
          <w:ilvl w:val="0"/>
          <w:numId w:val="63"/>
        </w:numPr>
        <w:spacing w:before="120" w:after="120" w:line="240" w:lineRule="auto"/>
        <w:jc w:val="both"/>
        <w:rPr>
          <w:ins w:id="14218" w:author="PIERRE" w:date="2013-10-24T12:26:00Z"/>
          <w:rFonts w:ascii="Times New Roman" w:hAnsi="Times New Roman" w:cs="Times New Roman"/>
          <w:i/>
          <w:color w:val="000000" w:themeColor="text1"/>
          <w:sz w:val="24"/>
          <w:szCs w:val="24"/>
          <w:rPrChange w:id="14219" w:author="Leuveld, Koen" w:date="2013-10-24T19:15:00Z">
            <w:rPr>
              <w:ins w:id="14220" w:author="PIERRE" w:date="2013-10-24T12:26:00Z"/>
              <w:rFonts w:ascii="Times New Roman" w:hAnsi="Times New Roman" w:cs="Times New Roman"/>
              <w:color w:val="000000" w:themeColor="text1"/>
              <w:sz w:val="24"/>
              <w:szCs w:val="24"/>
            </w:rPr>
          </w:rPrChange>
        </w:rPr>
        <w:pPrChange w:id="14221" w:author="Leuveld, Koen" w:date="2013-10-24T19:15:00Z">
          <w:pPr>
            <w:pStyle w:val="ListParagraph"/>
            <w:numPr>
              <w:ilvl w:val="1"/>
              <w:numId w:val="6"/>
            </w:numPr>
            <w:spacing w:before="120" w:after="120" w:line="240" w:lineRule="auto"/>
            <w:ind w:left="1440" w:hanging="360"/>
            <w:jc w:val="both"/>
          </w:pPr>
        </w:pPrChange>
      </w:pPr>
      <w:ins w:id="14222" w:author="Leuveld, Koen" w:date="2013-10-24T19:15:00Z">
        <w:r w:rsidRPr="000B6746">
          <w:rPr>
            <w:rFonts w:ascii="Times New Roman" w:hAnsi="Times New Roman" w:cs="Times New Roman"/>
            <w:i/>
            <w:color w:val="000000" w:themeColor="text1"/>
            <w:sz w:val="24"/>
            <w:szCs w:val="24"/>
            <w:rPrChange w:id="14223" w:author="Leuveld, Koen" w:date="2013-10-24T19:15:00Z">
              <w:rPr>
                <w:rFonts w:ascii="Times New Roman" w:hAnsi="Times New Roman" w:cs="Times New Roman"/>
                <w:color w:val="000000" w:themeColor="text1"/>
                <w:sz w:val="24"/>
                <w:szCs w:val="24"/>
              </w:rPr>
            </w:rPrChange>
          </w:rPr>
          <w:t>« </w:t>
        </w:r>
      </w:ins>
      <w:ins w:id="14224" w:author="PIERRE" w:date="2013-10-24T12:26:00Z">
        <w:r w:rsidR="00AF2F6F" w:rsidRPr="000B6746">
          <w:rPr>
            <w:rFonts w:ascii="Times New Roman" w:hAnsi="Times New Roman" w:cs="Times New Roman"/>
            <w:i/>
            <w:color w:val="000000" w:themeColor="text1"/>
            <w:sz w:val="24"/>
            <w:szCs w:val="24"/>
            <w:rPrChange w:id="14225" w:author="Leuveld, Koen" w:date="2013-10-24T19:15:00Z">
              <w:rPr>
                <w:rFonts w:ascii="Times New Roman" w:eastAsiaTheme="majorEastAsia" w:hAnsi="Times New Roman" w:cs="Times New Roman"/>
                <w:b/>
                <w:bCs/>
                <w:color w:val="000000" w:themeColor="text1"/>
                <w:sz w:val="24"/>
                <w:szCs w:val="24"/>
                <w:lang w:val="nl-NL" w:eastAsia="en-US"/>
              </w:rPr>
            </w:rPrChange>
          </w:rPr>
          <w:t>Ceci veut dire que votre gain final est (3x[ICSB01]) – [</w:t>
        </w:r>
        <w:proofErr w:type="spellStart"/>
        <w:r w:rsidR="00AF2F6F" w:rsidRPr="000B6746">
          <w:rPr>
            <w:rFonts w:ascii="Times New Roman" w:hAnsi="Times New Roman" w:cs="Times New Roman"/>
            <w:i/>
            <w:color w:val="000000" w:themeColor="text1"/>
            <w:sz w:val="24"/>
            <w:szCs w:val="24"/>
            <w:rPrChange w:id="14226" w:author="Leuveld, Koen" w:date="2013-10-24T19:15:00Z">
              <w:rPr>
                <w:rFonts w:ascii="Times New Roman" w:eastAsiaTheme="majorEastAsia" w:hAnsi="Times New Roman" w:cs="Times New Roman"/>
                <w:b/>
                <w:bCs/>
                <w:color w:val="000000" w:themeColor="text1"/>
                <w:sz w:val="24"/>
                <w:szCs w:val="24"/>
                <w:lang w:val="nl-NL" w:eastAsia="en-US"/>
              </w:rPr>
            </w:rPrChange>
          </w:rPr>
          <w:t>ICRAXX</w:t>
        </w:r>
        <w:proofErr w:type="spellEnd"/>
        <w:r w:rsidR="00AF2F6F" w:rsidRPr="000B6746">
          <w:rPr>
            <w:rFonts w:ascii="Times New Roman" w:hAnsi="Times New Roman" w:cs="Times New Roman"/>
            <w:i/>
            <w:color w:val="000000" w:themeColor="text1"/>
            <w:sz w:val="24"/>
            <w:szCs w:val="24"/>
            <w:rPrChange w:id="14227" w:author="Leuveld, Koen" w:date="2013-10-24T19:15:00Z">
              <w:rPr>
                <w:rFonts w:ascii="Times New Roman" w:eastAsiaTheme="majorEastAsia" w:hAnsi="Times New Roman" w:cs="Times New Roman"/>
                <w:b/>
                <w:bCs/>
                <w:color w:val="000000" w:themeColor="text1"/>
                <w:sz w:val="24"/>
                <w:szCs w:val="24"/>
                <w:lang w:val="nl-NL" w:eastAsia="en-US"/>
              </w:rPr>
            </w:rPrChange>
          </w:rPr>
          <w:t xml:space="preserve">]  </w:t>
        </w:r>
        <w:del w:id="14228" w:author="Leuveld, Koen" w:date="2013-10-24T16:26:00Z">
          <w:r w:rsidR="00AF2F6F" w:rsidRPr="000B6746" w:rsidDel="00D66175">
            <w:rPr>
              <w:rFonts w:ascii="Times New Roman" w:hAnsi="Times New Roman" w:cs="Times New Roman"/>
              <w:i/>
              <w:color w:val="000000" w:themeColor="text1"/>
              <w:sz w:val="24"/>
              <w:szCs w:val="24"/>
              <w:rPrChange w:id="14229" w:author="Leuveld, Koen" w:date="2013-10-24T19:15:00Z">
                <w:rPr>
                  <w:rFonts w:ascii="Times New Roman" w:eastAsiaTheme="majorEastAsia" w:hAnsi="Times New Roman" w:cs="Times New Roman"/>
                  <w:b/>
                  <w:bCs/>
                  <w:color w:val="000000" w:themeColor="text1"/>
                  <w:sz w:val="24"/>
                  <w:szCs w:val="24"/>
                  <w:lang w:val="nl-NL" w:eastAsia="en-US"/>
                </w:rPr>
              </w:rPrChange>
            </w:rPr>
            <w:delText>coupon</w:delText>
          </w:r>
        </w:del>
      </w:ins>
      <w:ins w:id="14230" w:author="Leuveld, Koen" w:date="2013-10-24T16:26:00Z">
        <w:r w:rsidR="00D66175" w:rsidRPr="000B6746">
          <w:rPr>
            <w:rFonts w:ascii="Times New Roman" w:hAnsi="Times New Roman" w:cs="Times New Roman"/>
            <w:i/>
            <w:color w:val="000000" w:themeColor="text1"/>
            <w:sz w:val="24"/>
            <w:szCs w:val="24"/>
            <w:rPrChange w:id="14231" w:author="Leuveld, Koen" w:date="2013-10-24T19:15:00Z">
              <w:rPr>
                <w:rFonts w:ascii="Times New Roman" w:hAnsi="Times New Roman" w:cs="Times New Roman"/>
                <w:color w:val="000000" w:themeColor="text1"/>
                <w:sz w:val="24"/>
                <w:szCs w:val="24"/>
              </w:rPr>
            </w:rPrChange>
          </w:rPr>
          <w:t>pièce</w:t>
        </w:r>
      </w:ins>
      <w:ins w:id="14232" w:author="PIERRE" w:date="2013-10-24T12:26:00Z">
        <w:r w:rsidR="00AF2F6F" w:rsidRPr="000B6746">
          <w:rPr>
            <w:rFonts w:ascii="Times New Roman" w:hAnsi="Times New Roman" w:cs="Times New Roman"/>
            <w:i/>
            <w:color w:val="000000" w:themeColor="text1"/>
            <w:sz w:val="24"/>
            <w:szCs w:val="24"/>
            <w:rPrChange w:id="14233" w:author="Leuveld, Koen" w:date="2013-10-24T19:15:00Z">
              <w:rPr>
                <w:rFonts w:ascii="Times New Roman" w:eastAsiaTheme="majorEastAsia" w:hAnsi="Times New Roman" w:cs="Times New Roman"/>
                <w:b/>
                <w:bCs/>
                <w:color w:val="000000" w:themeColor="text1"/>
                <w:sz w:val="24"/>
                <w:szCs w:val="24"/>
                <w:lang w:val="nl-NL" w:eastAsia="en-US"/>
              </w:rPr>
            </w:rPrChange>
          </w:rPr>
          <w:t>s</w:t>
        </w:r>
      </w:ins>
      <w:ins w:id="14234" w:author="Leuveld, Koen" w:date="2013-10-24T19:15:00Z">
        <w:r w:rsidRPr="000B6746">
          <w:rPr>
            <w:rFonts w:ascii="Times New Roman" w:hAnsi="Times New Roman" w:cs="Times New Roman"/>
            <w:i/>
            <w:color w:val="000000" w:themeColor="text1"/>
            <w:sz w:val="24"/>
            <w:szCs w:val="24"/>
            <w:rPrChange w:id="14235" w:author="Leuveld, Koen" w:date="2013-10-24T19:15:00Z">
              <w:rPr>
                <w:rFonts w:ascii="Times New Roman" w:hAnsi="Times New Roman" w:cs="Times New Roman"/>
                <w:color w:val="000000" w:themeColor="text1"/>
                <w:sz w:val="24"/>
                <w:szCs w:val="24"/>
              </w:rPr>
            </w:rPrChange>
          </w:rPr>
          <w:t> »</w:t>
        </w:r>
      </w:ins>
      <w:ins w:id="14236" w:author="PIERRE" w:date="2013-10-24T12:26:00Z">
        <w:del w:id="14237" w:author="Leuveld, Koen" w:date="2013-10-24T19:15:00Z">
          <w:r w:rsidR="00AF2F6F" w:rsidRPr="000B6746" w:rsidDel="000B6746">
            <w:rPr>
              <w:rFonts w:ascii="Times New Roman" w:hAnsi="Times New Roman" w:cs="Times New Roman"/>
              <w:i/>
              <w:color w:val="000000" w:themeColor="text1"/>
              <w:sz w:val="24"/>
              <w:szCs w:val="24"/>
              <w:rPrChange w:id="14238" w:author="Leuveld, Koen" w:date="2013-10-24T19:15:00Z">
                <w:rPr>
                  <w:rFonts w:ascii="Times New Roman" w:eastAsiaTheme="majorEastAsia" w:hAnsi="Times New Roman" w:cs="Times New Roman"/>
                  <w:b/>
                  <w:bCs/>
                  <w:color w:val="000000" w:themeColor="text1"/>
                  <w:sz w:val="24"/>
                  <w:szCs w:val="24"/>
                  <w:lang w:val="nl-NL" w:eastAsia="en-US"/>
                </w:rPr>
              </w:rPrChange>
            </w:rPr>
            <w:delText xml:space="preserve"> </w:delText>
          </w:r>
        </w:del>
      </w:ins>
    </w:p>
    <w:p w:rsidR="00726879" w:rsidRPr="00442E10" w:rsidRDefault="00726879" w:rsidP="00726879">
      <w:pPr>
        <w:spacing w:before="120" w:after="120" w:line="240" w:lineRule="auto"/>
        <w:jc w:val="both"/>
        <w:rPr>
          <w:ins w:id="14239" w:author="PIERRE" w:date="2013-10-24T12:26:00Z"/>
          <w:rFonts w:ascii="Times New Roman" w:hAnsi="Times New Roman" w:cs="Times New Roman"/>
          <w:color w:val="000000" w:themeColor="text1"/>
          <w:sz w:val="24"/>
          <w:szCs w:val="24"/>
        </w:rPr>
      </w:pPr>
    </w:p>
    <w:p w:rsidR="00726879" w:rsidRPr="00442E10" w:rsidRDefault="00AF2F6F" w:rsidP="00726879">
      <w:pPr>
        <w:spacing w:before="120" w:after="120" w:line="240" w:lineRule="auto"/>
        <w:jc w:val="both"/>
        <w:rPr>
          <w:ins w:id="14240" w:author="PIERRE" w:date="2013-10-24T12:26:00Z"/>
          <w:rFonts w:ascii="Times New Roman" w:hAnsi="Times New Roman" w:cs="Times New Roman"/>
          <w:b/>
          <w:color w:val="000000" w:themeColor="text1"/>
          <w:sz w:val="24"/>
          <w:szCs w:val="24"/>
        </w:rPr>
      </w:pPr>
      <w:ins w:id="14241" w:author="PIERRE" w:date="2013-10-24T12:26:00Z">
        <w:r w:rsidRPr="00AF2F6F">
          <w:rPr>
            <w:rFonts w:ascii="Times New Roman" w:hAnsi="Times New Roman" w:cs="Times New Roman"/>
            <w:b/>
            <w:color w:val="000000" w:themeColor="text1"/>
            <w:sz w:val="24"/>
            <w:szCs w:val="24"/>
            <w:rPrChange w:id="14242" w:author="PIERRE" w:date="2013-10-24T12:27:00Z">
              <w:rPr>
                <w:rFonts w:ascii="Times New Roman" w:eastAsiaTheme="majorEastAsia" w:hAnsi="Times New Roman" w:cs="Times New Roman"/>
                <w:b/>
                <w:bCs/>
                <w:color w:val="000000" w:themeColor="text1"/>
                <w:sz w:val="24"/>
                <w:szCs w:val="24"/>
                <w:lang w:val="nl-NL" w:eastAsia="en-US"/>
              </w:rPr>
            </w:rPrChange>
          </w:rPr>
          <w:t>Jeton 10 : Exercice d’investissement Chef Envoyeur (l’enquêté est le chef du village)</w:t>
        </w:r>
      </w:ins>
    </w:p>
    <w:p w:rsidR="00726879" w:rsidRPr="00442E10" w:rsidRDefault="00AF2F6F" w:rsidP="009C61AE">
      <w:pPr>
        <w:pStyle w:val="ListParagraph"/>
        <w:numPr>
          <w:ilvl w:val="0"/>
          <w:numId w:val="4"/>
        </w:numPr>
        <w:spacing w:before="120" w:after="120" w:line="240" w:lineRule="auto"/>
        <w:jc w:val="both"/>
        <w:rPr>
          <w:ins w:id="14243" w:author="PIERRE" w:date="2013-10-24T12:26:00Z"/>
          <w:rFonts w:ascii="Times New Roman" w:hAnsi="Times New Roman" w:cs="Times New Roman"/>
          <w:color w:val="000000" w:themeColor="text1"/>
          <w:sz w:val="24"/>
          <w:szCs w:val="24"/>
        </w:rPr>
        <w:pPrChange w:id="14244" w:author="Leuveld, Koen" w:date="2013-10-24T19:09:00Z">
          <w:pPr>
            <w:pStyle w:val="ListParagraph"/>
            <w:numPr>
              <w:numId w:val="6"/>
            </w:numPr>
            <w:spacing w:before="120" w:after="120" w:line="240" w:lineRule="auto"/>
            <w:ind w:hanging="360"/>
            <w:jc w:val="both"/>
          </w:pPr>
        </w:pPrChange>
      </w:pPr>
      <w:ins w:id="14245" w:author="PIERRE" w:date="2013-10-24T12:26:00Z">
        <w:r w:rsidRPr="00AF2F6F">
          <w:rPr>
            <w:rFonts w:ascii="Times New Roman" w:hAnsi="Times New Roman" w:cs="Times New Roman"/>
            <w:color w:val="000000" w:themeColor="text1"/>
            <w:sz w:val="24"/>
            <w:szCs w:val="24"/>
            <w:rPrChange w:id="14246" w:author="PIERRE" w:date="2013-10-24T12:27:00Z">
              <w:rPr>
                <w:rFonts w:ascii="Times New Roman" w:eastAsiaTheme="majorEastAsia" w:hAnsi="Times New Roman" w:cs="Times New Roman"/>
                <w:b/>
                <w:bCs/>
                <w:color w:val="000000" w:themeColor="text1"/>
                <w:sz w:val="24"/>
                <w:szCs w:val="24"/>
                <w:lang w:val="nl-NL" w:eastAsia="en-US"/>
              </w:rPr>
            </w:rPrChange>
          </w:rPr>
          <w:t>Noter le chiffre 10 dans la colonne 4 de la fiche de paiement.</w:t>
        </w:r>
      </w:ins>
    </w:p>
    <w:p w:rsidR="00726879" w:rsidRPr="00442E10" w:rsidRDefault="00AF2F6F" w:rsidP="009C61AE">
      <w:pPr>
        <w:pStyle w:val="ListParagraph"/>
        <w:numPr>
          <w:ilvl w:val="0"/>
          <w:numId w:val="4"/>
        </w:numPr>
        <w:spacing w:before="120" w:after="120" w:line="240" w:lineRule="auto"/>
        <w:jc w:val="both"/>
        <w:rPr>
          <w:ins w:id="14247" w:author="PIERRE" w:date="2013-10-24T12:26:00Z"/>
          <w:rFonts w:ascii="Times New Roman" w:hAnsi="Times New Roman" w:cs="Times New Roman"/>
          <w:color w:val="000000" w:themeColor="text1"/>
          <w:sz w:val="24"/>
          <w:szCs w:val="24"/>
        </w:rPr>
        <w:pPrChange w:id="14248" w:author="Leuveld, Koen" w:date="2013-10-24T19:09:00Z">
          <w:pPr>
            <w:pStyle w:val="ListParagraph"/>
            <w:numPr>
              <w:numId w:val="6"/>
            </w:numPr>
            <w:spacing w:before="120" w:after="120" w:line="240" w:lineRule="auto"/>
            <w:ind w:hanging="360"/>
            <w:jc w:val="both"/>
          </w:pPr>
        </w:pPrChange>
      </w:pPr>
      <w:ins w:id="14249" w:author="PIERRE" w:date="2013-10-24T12:26:00Z">
        <w:r w:rsidRPr="00AF2F6F">
          <w:rPr>
            <w:rFonts w:ascii="Times New Roman" w:hAnsi="Times New Roman" w:cs="Times New Roman"/>
            <w:color w:val="000000" w:themeColor="text1"/>
            <w:sz w:val="24"/>
            <w:szCs w:val="24"/>
            <w:rPrChange w:id="14250" w:author="PIERRE" w:date="2013-10-24T12:27:00Z">
              <w:rPr>
                <w:rFonts w:ascii="Times New Roman" w:eastAsiaTheme="majorEastAsia" w:hAnsi="Times New Roman" w:cs="Times New Roman"/>
                <w:b/>
                <w:bCs/>
                <w:color w:val="000000" w:themeColor="text1"/>
                <w:sz w:val="24"/>
                <w:szCs w:val="24"/>
                <w:lang w:val="nl-NL" w:eastAsia="en-US"/>
              </w:rPr>
            </w:rPrChange>
          </w:rPr>
          <w:t>Inscrire le code d’identification du ménage dans les colonnes 1 et 2 de la feuille de calcul 2.</w:t>
        </w:r>
      </w:ins>
    </w:p>
    <w:p w:rsidR="00726879" w:rsidRPr="00442E10" w:rsidRDefault="00AF2F6F" w:rsidP="009C61AE">
      <w:pPr>
        <w:pStyle w:val="ListParagraph"/>
        <w:numPr>
          <w:ilvl w:val="0"/>
          <w:numId w:val="4"/>
        </w:numPr>
        <w:spacing w:before="120" w:after="120" w:line="240" w:lineRule="auto"/>
        <w:jc w:val="both"/>
        <w:rPr>
          <w:ins w:id="14251" w:author="PIERRE" w:date="2013-10-24T12:26:00Z"/>
          <w:rFonts w:ascii="Times New Roman" w:hAnsi="Times New Roman" w:cs="Times New Roman"/>
          <w:color w:val="000000" w:themeColor="text1"/>
          <w:sz w:val="24"/>
          <w:szCs w:val="24"/>
        </w:rPr>
        <w:pPrChange w:id="14252" w:author="Leuveld, Koen" w:date="2013-10-24T19:09:00Z">
          <w:pPr>
            <w:pStyle w:val="ListParagraph"/>
            <w:numPr>
              <w:numId w:val="6"/>
            </w:numPr>
            <w:spacing w:before="120" w:after="120" w:line="240" w:lineRule="auto"/>
            <w:ind w:hanging="360"/>
            <w:jc w:val="both"/>
          </w:pPr>
        </w:pPrChange>
      </w:pPr>
      <w:ins w:id="14253" w:author="PIERRE" w:date="2013-10-24T12:26:00Z">
        <w:r w:rsidRPr="00AF2F6F">
          <w:rPr>
            <w:rFonts w:ascii="Times New Roman" w:hAnsi="Times New Roman" w:cs="Times New Roman"/>
            <w:color w:val="000000" w:themeColor="text1"/>
            <w:sz w:val="24"/>
            <w:szCs w:val="24"/>
            <w:rPrChange w:id="14254" w:author="PIERRE" w:date="2013-10-24T12:27:00Z">
              <w:rPr>
                <w:rFonts w:ascii="Times New Roman" w:eastAsiaTheme="majorEastAsia" w:hAnsi="Times New Roman" w:cs="Times New Roman"/>
                <w:b/>
                <w:bCs/>
                <w:color w:val="000000" w:themeColor="text1"/>
                <w:sz w:val="24"/>
                <w:szCs w:val="24"/>
                <w:lang w:val="nl-NL" w:eastAsia="en-US"/>
              </w:rPr>
            </w:rPrChange>
          </w:rPr>
          <w:t>Inscrire 10 dans la colonne 3 de la feuille de calcul 2.</w:t>
        </w:r>
      </w:ins>
    </w:p>
    <w:p w:rsidR="00726879" w:rsidRPr="00442E10" w:rsidRDefault="00AF2F6F" w:rsidP="009C61AE">
      <w:pPr>
        <w:pStyle w:val="ListParagraph"/>
        <w:numPr>
          <w:ilvl w:val="0"/>
          <w:numId w:val="4"/>
        </w:numPr>
        <w:spacing w:before="120" w:after="120" w:line="240" w:lineRule="auto"/>
        <w:jc w:val="both"/>
        <w:rPr>
          <w:ins w:id="14255" w:author="PIERRE" w:date="2013-10-24T12:26:00Z"/>
          <w:rFonts w:ascii="Times New Roman" w:hAnsi="Times New Roman" w:cs="Times New Roman"/>
          <w:color w:val="000000" w:themeColor="text1"/>
          <w:sz w:val="24"/>
          <w:szCs w:val="24"/>
        </w:rPr>
        <w:pPrChange w:id="14256" w:author="Leuveld, Koen" w:date="2013-10-24T19:09:00Z">
          <w:pPr>
            <w:pStyle w:val="ListParagraph"/>
            <w:numPr>
              <w:numId w:val="6"/>
            </w:numPr>
            <w:spacing w:before="120" w:after="120" w:line="240" w:lineRule="auto"/>
            <w:ind w:hanging="360"/>
            <w:jc w:val="both"/>
          </w:pPr>
        </w:pPrChange>
      </w:pPr>
      <w:ins w:id="14257" w:author="PIERRE" w:date="2013-10-24T12:26:00Z">
        <w:r w:rsidRPr="00AF2F6F">
          <w:rPr>
            <w:rFonts w:ascii="Times New Roman" w:hAnsi="Times New Roman" w:cs="Times New Roman"/>
            <w:color w:val="000000" w:themeColor="text1"/>
            <w:sz w:val="24"/>
            <w:szCs w:val="24"/>
            <w:rPrChange w:id="14258" w:author="PIERRE" w:date="2013-10-24T12:27:00Z">
              <w:rPr>
                <w:rFonts w:ascii="Times New Roman" w:eastAsiaTheme="majorEastAsia" w:hAnsi="Times New Roman" w:cs="Times New Roman"/>
                <w:b/>
                <w:bCs/>
                <w:color w:val="000000" w:themeColor="text1"/>
                <w:sz w:val="24"/>
                <w:szCs w:val="24"/>
                <w:lang w:val="nl-NL" w:eastAsia="en-US"/>
              </w:rPr>
            </w:rPrChange>
          </w:rPr>
          <w:t xml:space="preserve">Jeter un coup d’œil sur la feuille d’enregistrement Investissement Chef Version A du participant, y relever le nombre de </w:t>
        </w:r>
        <w:del w:id="14259" w:author="Leuveld, Koen" w:date="2013-10-24T16:26:00Z">
          <w:r w:rsidRPr="00AF2F6F" w:rsidDel="00D66175">
            <w:rPr>
              <w:rFonts w:ascii="Times New Roman" w:hAnsi="Times New Roman" w:cs="Times New Roman"/>
              <w:color w:val="000000" w:themeColor="text1"/>
              <w:sz w:val="24"/>
              <w:szCs w:val="24"/>
              <w:rPrChange w:id="14260" w:author="PIERRE" w:date="2013-10-24T12:27:00Z">
                <w:rPr>
                  <w:rFonts w:ascii="Times New Roman" w:eastAsiaTheme="majorEastAsia" w:hAnsi="Times New Roman" w:cs="Times New Roman"/>
                  <w:b/>
                  <w:bCs/>
                  <w:color w:val="000000" w:themeColor="text1"/>
                  <w:sz w:val="24"/>
                  <w:szCs w:val="24"/>
                  <w:lang w:val="nl-NL" w:eastAsia="en-US"/>
                </w:rPr>
              </w:rPrChange>
            </w:rPr>
            <w:delText>coupon</w:delText>
          </w:r>
        </w:del>
      </w:ins>
      <w:ins w:id="14261" w:author="Leuveld, Koen" w:date="2013-10-24T16:26:00Z">
        <w:r w:rsidR="00D66175">
          <w:rPr>
            <w:rFonts w:ascii="Times New Roman" w:hAnsi="Times New Roman" w:cs="Times New Roman"/>
            <w:color w:val="000000" w:themeColor="text1"/>
            <w:sz w:val="24"/>
            <w:szCs w:val="24"/>
          </w:rPr>
          <w:t>pièce</w:t>
        </w:r>
      </w:ins>
      <w:ins w:id="14262" w:author="PIERRE" w:date="2013-10-24T12:26:00Z">
        <w:r w:rsidRPr="00AF2F6F">
          <w:rPr>
            <w:rFonts w:ascii="Times New Roman" w:hAnsi="Times New Roman" w:cs="Times New Roman"/>
            <w:color w:val="000000" w:themeColor="text1"/>
            <w:sz w:val="24"/>
            <w:szCs w:val="24"/>
            <w:rPrChange w:id="14263" w:author="PIERRE" w:date="2013-10-24T12:27:00Z">
              <w:rPr>
                <w:rFonts w:ascii="Times New Roman" w:eastAsiaTheme="majorEastAsia" w:hAnsi="Times New Roman" w:cs="Times New Roman"/>
                <w:b/>
                <w:bCs/>
                <w:color w:val="000000" w:themeColor="text1"/>
                <w:sz w:val="24"/>
                <w:szCs w:val="24"/>
                <w:lang w:val="nl-NL" w:eastAsia="en-US"/>
              </w:rPr>
            </w:rPrChange>
          </w:rPr>
          <w:t xml:space="preserve">s envoyés (bacs ICSAO1) dans la colonne 4 de la fiche de calcul , et inscrire les </w:t>
        </w:r>
        <w:del w:id="14264" w:author="Leuveld, Koen" w:date="2013-10-24T16:26:00Z">
          <w:r w:rsidRPr="00AF2F6F" w:rsidDel="00D66175">
            <w:rPr>
              <w:rFonts w:ascii="Times New Roman" w:hAnsi="Times New Roman" w:cs="Times New Roman"/>
              <w:color w:val="000000" w:themeColor="text1"/>
              <w:sz w:val="24"/>
              <w:szCs w:val="24"/>
              <w:rPrChange w:id="14265" w:author="PIERRE" w:date="2013-10-24T12:27:00Z">
                <w:rPr>
                  <w:rFonts w:ascii="Times New Roman" w:eastAsiaTheme="majorEastAsia" w:hAnsi="Times New Roman" w:cs="Times New Roman"/>
                  <w:b/>
                  <w:bCs/>
                  <w:color w:val="000000" w:themeColor="text1"/>
                  <w:sz w:val="24"/>
                  <w:szCs w:val="24"/>
                  <w:lang w:val="nl-NL" w:eastAsia="en-US"/>
                </w:rPr>
              </w:rPrChange>
            </w:rPr>
            <w:delText>coupon</w:delText>
          </w:r>
        </w:del>
      </w:ins>
      <w:ins w:id="14266" w:author="Leuveld, Koen" w:date="2013-10-24T16:26:00Z">
        <w:r w:rsidR="00D66175">
          <w:rPr>
            <w:rFonts w:ascii="Times New Roman" w:hAnsi="Times New Roman" w:cs="Times New Roman"/>
            <w:color w:val="000000" w:themeColor="text1"/>
            <w:sz w:val="24"/>
            <w:szCs w:val="24"/>
          </w:rPr>
          <w:t>pièce</w:t>
        </w:r>
      </w:ins>
      <w:ins w:id="14267" w:author="PIERRE" w:date="2013-10-24T12:26:00Z">
        <w:r w:rsidRPr="00AF2F6F">
          <w:rPr>
            <w:rFonts w:ascii="Times New Roman" w:hAnsi="Times New Roman" w:cs="Times New Roman"/>
            <w:color w:val="000000" w:themeColor="text1"/>
            <w:sz w:val="24"/>
            <w:szCs w:val="24"/>
            <w:rPrChange w:id="14268" w:author="PIERRE" w:date="2013-10-24T12:27:00Z">
              <w:rPr>
                <w:rFonts w:ascii="Times New Roman" w:eastAsiaTheme="majorEastAsia" w:hAnsi="Times New Roman" w:cs="Times New Roman"/>
                <w:b/>
                <w:bCs/>
                <w:color w:val="000000" w:themeColor="text1"/>
                <w:sz w:val="24"/>
                <w:szCs w:val="24"/>
                <w:lang w:val="nl-NL" w:eastAsia="en-US"/>
              </w:rPr>
            </w:rPrChange>
          </w:rPr>
          <w:t>s restants (BAC ICSA02) dans la colonne 5</w:t>
        </w:r>
      </w:ins>
    </w:p>
    <w:p w:rsidR="00726879" w:rsidRPr="00442E10" w:rsidRDefault="00AF2F6F" w:rsidP="009C61AE">
      <w:pPr>
        <w:pStyle w:val="ListParagraph"/>
        <w:numPr>
          <w:ilvl w:val="0"/>
          <w:numId w:val="4"/>
        </w:numPr>
        <w:spacing w:before="120" w:after="120" w:line="240" w:lineRule="auto"/>
        <w:jc w:val="both"/>
        <w:rPr>
          <w:ins w:id="14269" w:author="PIERRE" w:date="2013-10-24T12:26:00Z"/>
          <w:rFonts w:ascii="Times New Roman" w:hAnsi="Times New Roman" w:cs="Times New Roman"/>
          <w:color w:val="000000" w:themeColor="text1"/>
          <w:sz w:val="24"/>
          <w:szCs w:val="24"/>
        </w:rPr>
        <w:pPrChange w:id="14270" w:author="Leuveld, Koen" w:date="2013-10-24T19:09:00Z">
          <w:pPr>
            <w:pStyle w:val="ListParagraph"/>
            <w:numPr>
              <w:numId w:val="6"/>
            </w:numPr>
            <w:spacing w:before="120" w:after="120" w:line="240" w:lineRule="auto"/>
            <w:ind w:hanging="360"/>
            <w:jc w:val="both"/>
          </w:pPr>
        </w:pPrChange>
      </w:pPr>
      <w:ins w:id="14271" w:author="PIERRE" w:date="2013-10-24T12:26:00Z">
        <w:r w:rsidRPr="00AF2F6F">
          <w:rPr>
            <w:rFonts w:ascii="Times New Roman" w:hAnsi="Times New Roman" w:cs="Times New Roman"/>
            <w:color w:val="000000" w:themeColor="text1"/>
            <w:sz w:val="24"/>
            <w:szCs w:val="24"/>
            <w:rPrChange w:id="14272" w:author="PIERRE" w:date="2013-10-24T12:27:00Z">
              <w:rPr>
                <w:rFonts w:ascii="Times New Roman" w:eastAsiaTheme="majorEastAsia" w:hAnsi="Times New Roman" w:cs="Times New Roman"/>
                <w:b/>
                <w:bCs/>
                <w:color w:val="000000" w:themeColor="text1"/>
                <w:sz w:val="24"/>
                <w:szCs w:val="24"/>
                <w:lang w:val="nl-NL" w:eastAsia="en-US"/>
              </w:rPr>
            </w:rPrChange>
          </w:rPr>
          <w:t>Expliquez au participant :</w:t>
        </w:r>
        <w:r w:rsidRPr="00AF2F6F">
          <w:rPr>
            <w:rFonts w:ascii="Times New Roman" w:hAnsi="Times New Roman" w:cs="Times New Roman"/>
            <w:color w:val="000000" w:themeColor="text1"/>
            <w:sz w:val="24"/>
            <w:szCs w:val="24"/>
            <w:rPrChange w:id="14273" w:author="PIERRE" w:date="2013-10-24T12:27:00Z">
              <w:rPr>
                <w:rFonts w:ascii="Times New Roman" w:eastAsiaTheme="majorEastAsia" w:hAnsi="Times New Roman" w:cs="Times New Roman"/>
                <w:b/>
                <w:bCs/>
                <w:color w:val="000000" w:themeColor="text1"/>
                <w:sz w:val="24"/>
                <w:szCs w:val="24"/>
                <w:lang w:val="nl-NL" w:eastAsia="en-US"/>
              </w:rPr>
            </w:rPrChange>
          </w:rPr>
          <w:tab/>
        </w:r>
      </w:ins>
    </w:p>
    <w:p w:rsidR="00726879" w:rsidRPr="000B6746" w:rsidRDefault="000B6746" w:rsidP="000B6746">
      <w:pPr>
        <w:pStyle w:val="ListParagraph"/>
        <w:numPr>
          <w:ilvl w:val="0"/>
          <w:numId w:val="64"/>
        </w:numPr>
        <w:spacing w:before="120" w:after="120" w:line="240" w:lineRule="auto"/>
        <w:jc w:val="both"/>
        <w:rPr>
          <w:ins w:id="14274" w:author="PIERRE" w:date="2013-10-24T12:26:00Z"/>
          <w:rFonts w:ascii="Times New Roman" w:hAnsi="Times New Roman" w:cs="Times New Roman"/>
          <w:i/>
          <w:color w:val="000000" w:themeColor="text1"/>
          <w:sz w:val="24"/>
          <w:szCs w:val="24"/>
          <w:rPrChange w:id="14275" w:author="Leuveld, Koen" w:date="2013-10-24T19:16:00Z">
            <w:rPr>
              <w:ins w:id="14276" w:author="PIERRE" w:date="2013-10-24T12:26:00Z"/>
              <w:rFonts w:ascii="Times New Roman" w:hAnsi="Times New Roman" w:cs="Times New Roman"/>
              <w:color w:val="000000" w:themeColor="text1"/>
              <w:sz w:val="24"/>
              <w:szCs w:val="24"/>
            </w:rPr>
          </w:rPrChange>
        </w:rPr>
        <w:pPrChange w:id="14277" w:author="Leuveld, Koen" w:date="2013-10-24T19:16:00Z">
          <w:pPr>
            <w:pStyle w:val="ListParagraph"/>
            <w:numPr>
              <w:numId w:val="7"/>
            </w:numPr>
            <w:spacing w:before="120" w:after="120" w:line="240" w:lineRule="auto"/>
            <w:ind w:left="1428" w:hanging="360"/>
            <w:jc w:val="both"/>
          </w:pPr>
        </w:pPrChange>
      </w:pPr>
      <w:ins w:id="14278" w:author="Leuveld, Koen" w:date="2013-10-24T19:16:00Z">
        <w:r>
          <w:rPr>
            <w:rFonts w:ascii="Times New Roman" w:hAnsi="Times New Roman" w:cs="Times New Roman"/>
            <w:i/>
            <w:color w:val="000000" w:themeColor="text1"/>
            <w:sz w:val="24"/>
            <w:szCs w:val="24"/>
          </w:rPr>
          <w:t>« </w:t>
        </w:r>
      </w:ins>
      <w:ins w:id="14279" w:author="PIERRE" w:date="2013-10-24T12:26:00Z">
        <w:r w:rsidR="00AF2F6F" w:rsidRPr="000B6746">
          <w:rPr>
            <w:rFonts w:ascii="Times New Roman" w:hAnsi="Times New Roman" w:cs="Times New Roman"/>
            <w:i/>
            <w:color w:val="000000" w:themeColor="text1"/>
            <w:sz w:val="24"/>
            <w:szCs w:val="24"/>
            <w:rPrChange w:id="14280" w:author="Leuveld, Koen" w:date="2013-10-24T19:16:00Z">
              <w:rPr>
                <w:rFonts w:ascii="Times New Roman" w:eastAsiaTheme="majorEastAsia" w:hAnsi="Times New Roman" w:cs="Times New Roman"/>
                <w:b/>
                <w:bCs/>
                <w:color w:val="000000" w:themeColor="text1"/>
                <w:sz w:val="24"/>
                <w:szCs w:val="24"/>
                <w:lang w:val="nl-NL" w:eastAsia="en-US"/>
              </w:rPr>
            </w:rPrChange>
          </w:rPr>
          <w:t>Vous avez sélectionné le jeton de l’exercice d’investissement Chef Envoyeur.</w:t>
        </w:r>
      </w:ins>
      <w:ins w:id="14281" w:author="Leuveld, Koen" w:date="2013-10-24T19:16:00Z">
        <w:r>
          <w:rPr>
            <w:rFonts w:ascii="Times New Roman" w:hAnsi="Times New Roman" w:cs="Times New Roman"/>
            <w:i/>
            <w:color w:val="000000" w:themeColor="text1"/>
            <w:sz w:val="24"/>
            <w:szCs w:val="24"/>
          </w:rPr>
          <w:t> »</w:t>
        </w:r>
      </w:ins>
    </w:p>
    <w:p w:rsidR="00726879" w:rsidRPr="000B6746" w:rsidRDefault="000B6746" w:rsidP="000B6746">
      <w:pPr>
        <w:pStyle w:val="ListParagraph"/>
        <w:numPr>
          <w:ilvl w:val="0"/>
          <w:numId w:val="64"/>
        </w:numPr>
        <w:spacing w:before="120" w:after="120" w:line="240" w:lineRule="auto"/>
        <w:jc w:val="both"/>
        <w:rPr>
          <w:ins w:id="14282" w:author="PIERRE" w:date="2013-10-24T12:26:00Z"/>
          <w:rFonts w:ascii="Times New Roman" w:hAnsi="Times New Roman" w:cs="Times New Roman"/>
          <w:i/>
          <w:color w:val="000000" w:themeColor="text1"/>
          <w:sz w:val="24"/>
          <w:szCs w:val="24"/>
          <w:rPrChange w:id="14283" w:author="Leuveld, Koen" w:date="2013-10-24T19:16:00Z">
            <w:rPr>
              <w:ins w:id="14284" w:author="PIERRE" w:date="2013-10-24T12:26:00Z"/>
              <w:rFonts w:ascii="Times New Roman" w:hAnsi="Times New Roman" w:cs="Times New Roman"/>
              <w:color w:val="000000" w:themeColor="text1"/>
              <w:sz w:val="24"/>
              <w:szCs w:val="24"/>
            </w:rPr>
          </w:rPrChange>
        </w:rPr>
        <w:pPrChange w:id="14285" w:author="Leuveld, Koen" w:date="2013-10-24T19:16:00Z">
          <w:pPr>
            <w:pStyle w:val="ListParagraph"/>
            <w:numPr>
              <w:numId w:val="7"/>
            </w:numPr>
            <w:spacing w:before="120" w:after="120" w:line="240" w:lineRule="auto"/>
            <w:ind w:left="1428" w:hanging="360"/>
            <w:jc w:val="both"/>
          </w:pPr>
        </w:pPrChange>
      </w:pPr>
      <w:ins w:id="14286" w:author="Leuveld, Koen" w:date="2013-10-24T19:16:00Z">
        <w:r>
          <w:rPr>
            <w:rFonts w:ascii="Times New Roman" w:hAnsi="Times New Roman" w:cs="Times New Roman"/>
            <w:i/>
            <w:color w:val="000000" w:themeColor="text1"/>
            <w:sz w:val="24"/>
            <w:szCs w:val="24"/>
          </w:rPr>
          <w:t>« </w:t>
        </w:r>
      </w:ins>
      <w:ins w:id="14287" w:author="PIERRE" w:date="2013-10-24T12:26:00Z">
        <w:r w:rsidR="00AF2F6F" w:rsidRPr="000B6746">
          <w:rPr>
            <w:rFonts w:ascii="Times New Roman" w:hAnsi="Times New Roman" w:cs="Times New Roman"/>
            <w:i/>
            <w:color w:val="000000" w:themeColor="text1"/>
            <w:sz w:val="24"/>
            <w:szCs w:val="24"/>
            <w:rPrChange w:id="14288" w:author="Leuveld, Koen" w:date="2013-10-24T19:16:00Z">
              <w:rPr>
                <w:rFonts w:ascii="Times New Roman" w:eastAsiaTheme="majorEastAsia" w:hAnsi="Times New Roman" w:cs="Times New Roman"/>
                <w:b/>
                <w:bCs/>
                <w:color w:val="000000" w:themeColor="text1"/>
                <w:sz w:val="24"/>
                <w:szCs w:val="24"/>
                <w:lang w:val="nl-NL" w:eastAsia="en-US"/>
              </w:rPr>
            </w:rPrChange>
          </w:rPr>
          <w:t xml:space="preserve">Dans cet exercice, nous vous avons donné 10 </w:t>
        </w:r>
        <w:del w:id="14289" w:author="Leuveld, Koen" w:date="2013-10-24T16:26:00Z">
          <w:r w:rsidR="00AF2F6F" w:rsidRPr="000B6746" w:rsidDel="00D66175">
            <w:rPr>
              <w:rFonts w:ascii="Times New Roman" w:hAnsi="Times New Roman" w:cs="Times New Roman"/>
              <w:i/>
              <w:color w:val="000000" w:themeColor="text1"/>
              <w:sz w:val="24"/>
              <w:szCs w:val="24"/>
              <w:rPrChange w:id="14290" w:author="Leuveld, Koen" w:date="2013-10-24T19:16:00Z">
                <w:rPr>
                  <w:rFonts w:ascii="Times New Roman" w:eastAsiaTheme="majorEastAsia" w:hAnsi="Times New Roman" w:cs="Times New Roman"/>
                  <w:b/>
                  <w:bCs/>
                  <w:color w:val="000000" w:themeColor="text1"/>
                  <w:sz w:val="24"/>
                  <w:szCs w:val="24"/>
                  <w:lang w:val="nl-NL" w:eastAsia="en-US"/>
                </w:rPr>
              </w:rPrChange>
            </w:rPr>
            <w:delText>coupon</w:delText>
          </w:r>
        </w:del>
      </w:ins>
      <w:ins w:id="14291" w:author="Leuveld, Koen" w:date="2013-10-24T16:26:00Z">
        <w:r w:rsidR="00D66175" w:rsidRPr="000B6746">
          <w:rPr>
            <w:rFonts w:ascii="Times New Roman" w:hAnsi="Times New Roman" w:cs="Times New Roman"/>
            <w:i/>
            <w:color w:val="000000" w:themeColor="text1"/>
            <w:sz w:val="24"/>
            <w:szCs w:val="24"/>
            <w:rPrChange w:id="14292" w:author="Leuveld, Koen" w:date="2013-10-24T19:16:00Z">
              <w:rPr>
                <w:rFonts w:ascii="Times New Roman" w:hAnsi="Times New Roman" w:cs="Times New Roman"/>
                <w:color w:val="000000" w:themeColor="text1"/>
                <w:sz w:val="24"/>
                <w:szCs w:val="24"/>
              </w:rPr>
            </w:rPrChange>
          </w:rPr>
          <w:t>pièce</w:t>
        </w:r>
      </w:ins>
      <w:ins w:id="14293" w:author="PIERRE" w:date="2013-10-24T12:26:00Z">
        <w:r w:rsidR="00AF2F6F" w:rsidRPr="000B6746">
          <w:rPr>
            <w:rFonts w:ascii="Times New Roman" w:hAnsi="Times New Roman" w:cs="Times New Roman"/>
            <w:i/>
            <w:color w:val="000000" w:themeColor="text1"/>
            <w:sz w:val="24"/>
            <w:szCs w:val="24"/>
            <w:rPrChange w:id="14294" w:author="Leuveld, Koen" w:date="2013-10-24T19:16:00Z">
              <w:rPr>
                <w:rFonts w:ascii="Times New Roman" w:eastAsiaTheme="majorEastAsia" w:hAnsi="Times New Roman" w:cs="Times New Roman"/>
                <w:b/>
                <w:bCs/>
                <w:color w:val="000000" w:themeColor="text1"/>
                <w:sz w:val="24"/>
                <w:szCs w:val="24"/>
                <w:lang w:val="nl-NL" w:eastAsia="en-US"/>
              </w:rPr>
            </w:rPrChange>
          </w:rPr>
          <w:t xml:space="preserve">s et vous avez décidé d’envoyer 0, quelques-uns, ou tous les </w:t>
        </w:r>
        <w:del w:id="14295" w:author="Leuveld, Koen" w:date="2013-10-24T16:26:00Z">
          <w:r w:rsidR="00AF2F6F" w:rsidRPr="000B6746" w:rsidDel="00D66175">
            <w:rPr>
              <w:rFonts w:ascii="Times New Roman" w:hAnsi="Times New Roman" w:cs="Times New Roman"/>
              <w:i/>
              <w:color w:val="000000" w:themeColor="text1"/>
              <w:sz w:val="24"/>
              <w:szCs w:val="24"/>
              <w:rPrChange w:id="14296" w:author="Leuveld, Koen" w:date="2013-10-24T19:16:00Z">
                <w:rPr>
                  <w:rFonts w:ascii="Times New Roman" w:eastAsiaTheme="majorEastAsia" w:hAnsi="Times New Roman" w:cs="Times New Roman"/>
                  <w:b/>
                  <w:bCs/>
                  <w:color w:val="000000" w:themeColor="text1"/>
                  <w:sz w:val="24"/>
                  <w:szCs w:val="24"/>
                  <w:lang w:val="nl-NL" w:eastAsia="en-US"/>
                </w:rPr>
              </w:rPrChange>
            </w:rPr>
            <w:delText>coupon</w:delText>
          </w:r>
        </w:del>
      </w:ins>
      <w:ins w:id="14297" w:author="Leuveld, Koen" w:date="2013-10-24T16:26:00Z">
        <w:r w:rsidR="00D66175" w:rsidRPr="000B6746">
          <w:rPr>
            <w:rFonts w:ascii="Times New Roman" w:hAnsi="Times New Roman" w:cs="Times New Roman"/>
            <w:i/>
            <w:color w:val="000000" w:themeColor="text1"/>
            <w:sz w:val="24"/>
            <w:szCs w:val="24"/>
            <w:rPrChange w:id="14298" w:author="Leuveld, Koen" w:date="2013-10-24T19:16:00Z">
              <w:rPr>
                <w:rFonts w:ascii="Times New Roman" w:hAnsi="Times New Roman" w:cs="Times New Roman"/>
                <w:color w:val="000000" w:themeColor="text1"/>
                <w:sz w:val="24"/>
                <w:szCs w:val="24"/>
              </w:rPr>
            </w:rPrChange>
          </w:rPr>
          <w:t>pièce</w:t>
        </w:r>
      </w:ins>
      <w:ins w:id="14299" w:author="PIERRE" w:date="2013-10-24T12:26:00Z">
        <w:r w:rsidR="00AF2F6F" w:rsidRPr="000B6746">
          <w:rPr>
            <w:rFonts w:ascii="Times New Roman" w:hAnsi="Times New Roman" w:cs="Times New Roman"/>
            <w:i/>
            <w:color w:val="000000" w:themeColor="text1"/>
            <w:sz w:val="24"/>
            <w:szCs w:val="24"/>
            <w:rPrChange w:id="14300" w:author="Leuveld, Koen" w:date="2013-10-24T19:16:00Z">
              <w:rPr>
                <w:rFonts w:ascii="Times New Roman" w:eastAsiaTheme="majorEastAsia" w:hAnsi="Times New Roman" w:cs="Times New Roman"/>
                <w:b/>
                <w:bCs/>
                <w:color w:val="000000" w:themeColor="text1"/>
                <w:sz w:val="24"/>
                <w:szCs w:val="24"/>
                <w:lang w:val="nl-NL" w:eastAsia="en-US"/>
              </w:rPr>
            </w:rPrChange>
          </w:rPr>
          <w:t>s à un autre membre du village.</w:t>
        </w:r>
      </w:ins>
      <w:ins w:id="14301" w:author="Leuveld, Koen" w:date="2013-10-24T19:16:00Z">
        <w:r>
          <w:rPr>
            <w:rFonts w:ascii="Times New Roman" w:hAnsi="Times New Roman" w:cs="Times New Roman"/>
            <w:i/>
            <w:color w:val="000000" w:themeColor="text1"/>
            <w:sz w:val="24"/>
            <w:szCs w:val="24"/>
          </w:rPr>
          <w:t> »</w:t>
        </w:r>
      </w:ins>
      <w:ins w:id="14302" w:author="PIERRE" w:date="2013-10-24T12:26:00Z">
        <w:r w:rsidR="00AF2F6F" w:rsidRPr="000B6746">
          <w:rPr>
            <w:rFonts w:ascii="Times New Roman" w:hAnsi="Times New Roman" w:cs="Times New Roman"/>
            <w:i/>
            <w:color w:val="000000" w:themeColor="text1"/>
            <w:sz w:val="24"/>
            <w:szCs w:val="24"/>
            <w:rPrChange w:id="14303" w:author="Leuveld, Koen" w:date="2013-10-24T19:16:00Z">
              <w:rPr>
                <w:rFonts w:ascii="Times New Roman" w:eastAsiaTheme="majorEastAsia" w:hAnsi="Times New Roman" w:cs="Times New Roman"/>
                <w:b/>
                <w:bCs/>
                <w:color w:val="000000" w:themeColor="text1"/>
                <w:sz w:val="24"/>
                <w:szCs w:val="24"/>
                <w:lang w:val="nl-NL" w:eastAsia="en-US"/>
              </w:rPr>
            </w:rPrChange>
          </w:rPr>
          <w:t xml:space="preserve"> </w:t>
        </w:r>
      </w:ins>
    </w:p>
    <w:p w:rsidR="00726879" w:rsidRPr="000B6746" w:rsidRDefault="000B6746" w:rsidP="000B6746">
      <w:pPr>
        <w:pStyle w:val="ListParagraph"/>
        <w:numPr>
          <w:ilvl w:val="0"/>
          <w:numId w:val="64"/>
        </w:numPr>
        <w:spacing w:before="120" w:after="120" w:line="240" w:lineRule="auto"/>
        <w:jc w:val="both"/>
        <w:rPr>
          <w:ins w:id="14304" w:author="PIERRE" w:date="2013-10-24T12:26:00Z"/>
          <w:rFonts w:ascii="Times New Roman" w:hAnsi="Times New Roman" w:cs="Times New Roman"/>
          <w:i/>
          <w:color w:val="000000" w:themeColor="text1"/>
          <w:sz w:val="24"/>
          <w:szCs w:val="24"/>
          <w:rPrChange w:id="14305" w:author="Leuveld, Koen" w:date="2013-10-24T19:16:00Z">
            <w:rPr>
              <w:ins w:id="14306" w:author="PIERRE" w:date="2013-10-24T12:26:00Z"/>
              <w:rFonts w:ascii="Times New Roman" w:hAnsi="Times New Roman" w:cs="Times New Roman"/>
              <w:color w:val="000000" w:themeColor="text1"/>
              <w:sz w:val="24"/>
              <w:szCs w:val="24"/>
            </w:rPr>
          </w:rPrChange>
        </w:rPr>
        <w:pPrChange w:id="14307" w:author="Leuveld, Koen" w:date="2013-10-24T19:16:00Z">
          <w:pPr>
            <w:pStyle w:val="ListParagraph"/>
            <w:numPr>
              <w:numId w:val="7"/>
            </w:numPr>
            <w:spacing w:before="120" w:after="120" w:line="240" w:lineRule="auto"/>
            <w:ind w:left="1428" w:hanging="360"/>
            <w:jc w:val="both"/>
          </w:pPr>
        </w:pPrChange>
      </w:pPr>
      <w:ins w:id="14308" w:author="Leuveld, Koen" w:date="2013-10-24T19:16:00Z">
        <w:r>
          <w:rPr>
            <w:rFonts w:ascii="Times New Roman" w:hAnsi="Times New Roman" w:cs="Times New Roman"/>
            <w:i/>
            <w:color w:val="000000" w:themeColor="text1"/>
            <w:sz w:val="24"/>
            <w:szCs w:val="24"/>
          </w:rPr>
          <w:t>« </w:t>
        </w:r>
      </w:ins>
      <w:ins w:id="14309" w:author="PIERRE" w:date="2013-10-24T12:26:00Z">
        <w:r w:rsidR="00AF2F6F" w:rsidRPr="000B6746">
          <w:rPr>
            <w:rFonts w:ascii="Times New Roman" w:hAnsi="Times New Roman" w:cs="Times New Roman"/>
            <w:i/>
            <w:color w:val="000000" w:themeColor="text1"/>
            <w:sz w:val="24"/>
            <w:szCs w:val="24"/>
            <w:rPrChange w:id="14310" w:author="Leuveld, Koen" w:date="2013-10-24T19:16:00Z">
              <w:rPr>
                <w:rFonts w:ascii="Times New Roman" w:eastAsiaTheme="majorEastAsia" w:hAnsi="Times New Roman" w:cs="Times New Roman"/>
                <w:b/>
                <w:bCs/>
                <w:color w:val="000000" w:themeColor="text1"/>
                <w:sz w:val="24"/>
                <w:szCs w:val="24"/>
                <w:lang w:val="nl-NL" w:eastAsia="en-US"/>
              </w:rPr>
            </w:rPrChange>
          </w:rPr>
          <w:t xml:space="preserve">Cette personne savait que vous êtes le chef du village et pouvait vous retourner quelques </w:t>
        </w:r>
        <w:del w:id="14311" w:author="Leuveld, Koen" w:date="2013-10-24T16:26:00Z">
          <w:r w:rsidR="00AF2F6F" w:rsidRPr="000B6746" w:rsidDel="00D66175">
            <w:rPr>
              <w:rFonts w:ascii="Times New Roman" w:hAnsi="Times New Roman" w:cs="Times New Roman"/>
              <w:i/>
              <w:color w:val="000000" w:themeColor="text1"/>
              <w:sz w:val="24"/>
              <w:szCs w:val="24"/>
              <w:rPrChange w:id="14312" w:author="Leuveld, Koen" w:date="2013-10-24T19:16:00Z">
                <w:rPr>
                  <w:rFonts w:ascii="Times New Roman" w:eastAsiaTheme="majorEastAsia" w:hAnsi="Times New Roman" w:cs="Times New Roman"/>
                  <w:b/>
                  <w:bCs/>
                  <w:color w:val="000000" w:themeColor="text1"/>
                  <w:sz w:val="24"/>
                  <w:szCs w:val="24"/>
                  <w:lang w:val="nl-NL" w:eastAsia="en-US"/>
                </w:rPr>
              </w:rPrChange>
            </w:rPr>
            <w:delText>coupon</w:delText>
          </w:r>
        </w:del>
      </w:ins>
      <w:ins w:id="14313" w:author="Leuveld, Koen" w:date="2013-10-24T16:26:00Z">
        <w:r w:rsidR="00D66175" w:rsidRPr="000B6746">
          <w:rPr>
            <w:rFonts w:ascii="Times New Roman" w:hAnsi="Times New Roman" w:cs="Times New Roman"/>
            <w:i/>
            <w:color w:val="000000" w:themeColor="text1"/>
            <w:sz w:val="24"/>
            <w:szCs w:val="24"/>
            <w:rPrChange w:id="14314" w:author="Leuveld, Koen" w:date="2013-10-24T19:16:00Z">
              <w:rPr>
                <w:rFonts w:ascii="Times New Roman" w:hAnsi="Times New Roman" w:cs="Times New Roman"/>
                <w:color w:val="000000" w:themeColor="text1"/>
                <w:sz w:val="24"/>
                <w:szCs w:val="24"/>
              </w:rPr>
            </w:rPrChange>
          </w:rPr>
          <w:t>pièce</w:t>
        </w:r>
      </w:ins>
      <w:ins w:id="14315" w:author="PIERRE" w:date="2013-10-24T12:26:00Z">
        <w:r w:rsidR="00AF2F6F" w:rsidRPr="000B6746">
          <w:rPr>
            <w:rFonts w:ascii="Times New Roman" w:hAnsi="Times New Roman" w:cs="Times New Roman"/>
            <w:i/>
            <w:color w:val="000000" w:themeColor="text1"/>
            <w:sz w:val="24"/>
            <w:szCs w:val="24"/>
            <w:rPrChange w:id="14316" w:author="Leuveld, Koen" w:date="2013-10-24T19:16:00Z">
              <w:rPr>
                <w:rFonts w:ascii="Times New Roman" w:eastAsiaTheme="majorEastAsia" w:hAnsi="Times New Roman" w:cs="Times New Roman"/>
                <w:b/>
                <w:bCs/>
                <w:color w:val="000000" w:themeColor="text1"/>
                <w:sz w:val="24"/>
                <w:szCs w:val="24"/>
                <w:lang w:val="nl-NL" w:eastAsia="en-US"/>
              </w:rPr>
            </w:rPrChange>
          </w:rPr>
          <w:t>s.</w:t>
        </w:r>
      </w:ins>
      <w:ins w:id="14317" w:author="Leuveld, Koen" w:date="2013-10-24T19:16:00Z">
        <w:r>
          <w:rPr>
            <w:rFonts w:ascii="Times New Roman" w:hAnsi="Times New Roman" w:cs="Times New Roman"/>
            <w:i/>
            <w:color w:val="000000" w:themeColor="text1"/>
            <w:sz w:val="24"/>
            <w:szCs w:val="24"/>
          </w:rPr>
          <w:t> »</w:t>
        </w:r>
      </w:ins>
      <w:ins w:id="14318" w:author="PIERRE" w:date="2013-10-24T12:26:00Z">
        <w:r w:rsidR="00AF2F6F" w:rsidRPr="000B6746">
          <w:rPr>
            <w:rFonts w:ascii="Times New Roman" w:hAnsi="Times New Roman" w:cs="Times New Roman"/>
            <w:i/>
            <w:color w:val="000000" w:themeColor="text1"/>
            <w:sz w:val="24"/>
            <w:szCs w:val="24"/>
            <w:rPrChange w:id="14319" w:author="Leuveld, Koen" w:date="2013-10-24T19:16:00Z">
              <w:rPr>
                <w:rFonts w:ascii="Times New Roman" w:eastAsiaTheme="majorEastAsia" w:hAnsi="Times New Roman" w:cs="Times New Roman"/>
                <w:b/>
                <w:bCs/>
                <w:color w:val="000000" w:themeColor="text1"/>
                <w:sz w:val="24"/>
                <w:szCs w:val="24"/>
                <w:lang w:val="nl-NL" w:eastAsia="en-US"/>
              </w:rPr>
            </w:rPrChange>
          </w:rPr>
          <w:t xml:space="preserve">  </w:t>
        </w:r>
      </w:ins>
    </w:p>
    <w:p w:rsidR="00726879" w:rsidRPr="000B6746" w:rsidRDefault="000B6746" w:rsidP="000B6746">
      <w:pPr>
        <w:pStyle w:val="ListParagraph"/>
        <w:numPr>
          <w:ilvl w:val="0"/>
          <w:numId w:val="64"/>
        </w:numPr>
        <w:spacing w:before="120" w:after="120" w:line="240" w:lineRule="auto"/>
        <w:jc w:val="both"/>
        <w:rPr>
          <w:ins w:id="14320" w:author="PIERRE" w:date="2013-10-24T12:26:00Z"/>
          <w:rFonts w:ascii="Times New Roman" w:hAnsi="Times New Roman" w:cs="Times New Roman"/>
          <w:i/>
          <w:color w:val="000000" w:themeColor="text1"/>
          <w:sz w:val="24"/>
          <w:szCs w:val="24"/>
          <w:rPrChange w:id="14321" w:author="Leuveld, Koen" w:date="2013-10-24T19:16:00Z">
            <w:rPr>
              <w:ins w:id="14322" w:author="PIERRE" w:date="2013-10-24T12:26:00Z"/>
              <w:rFonts w:ascii="Times New Roman" w:hAnsi="Times New Roman" w:cs="Times New Roman"/>
              <w:color w:val="000000" w:themeColor="text1"/>
              <w:sz w:val="24"/>
              <w:szCs w:val="24"/>
            </w:rPr>
          </w:rPrChange>
        </w:rPr>
        <w:pPrChange w:id="14323" w:author="Leuveld, Koen" w:date="2013-10-24T19:16:00Z">
          <w:pPr>
            <w:pStyle w:val="ListParagraph"/>
            <w:numPr>
              <w:numId w:val="7"/>
            </w:numPr>
            <w:spacing w:before="120" w:after="120" w:line="240" w:lineRule="auto"/>
            <w:ind w:left="1428" w:hanging="360"/>
            <w:jc w:val="both"/>
          </w:pPr>
        </w:pPrChange>
      </w:pPr>
      <w:ins w:id="14324" w:author="Leuveld, Koen" w:date="2013-10-24T19:16:00Z">
        <w:r>
          <w:rPr>
            <w:rFonts w:ascii="Times New Roman" w:hAnsi="Times New Roman" w:cs="Times New Roman"/>
            <w:i/>
            <w:color w:val="000000" w:themeColor="text1"/>
            <w:sz w:val="24"/>
            <w:szCs w:val="24"/>
          </w:rPr>
          <w:t>« </w:t>
        </w:r>
      </w:ins>
      <w:ins w:id="14325" w:author="PIERRE" w:date="2013-10-24T12:26:00Z">
        <w:r w:rsidR="00AF2F6F" w:rsidRPr="000B6746">
          <w:rPr>
            <w:rFonts w:ascii="Times New Roman" w:hAnsi="Times New Roman" w:cs="Times New Roman"/>
            <w:i/>
            <w:color w:val="000000" w:themeColor="text1"/>
            <w:sz w:val="24"/>
            <w:szCs w:val="24"/>
            <w:rPrChange w:id="14326" w:author="Leuveld, Koen" w:date="2013-10-24T19:16:00Z">
              <w:rPr>
                <w:rFonts w:ascii="Times New Roman" w:eastAsiaTheme="majorEastAsia" w:hAnsi="Times New Roman" w:cs="Times New Roman"/>
                <w:b/>
                <w:bCs/>
                <w:color w:val="000000" w:themeColor="text1"/>
                <w:sz w:val="24"/>
                <w:szCs w:val="24"/>
                <w:lang w:val="nl-NL" w:eastAsia="en-US"/>
              </w:rPr>
            </w:rPrChange>
          </w:rPr>
          <w:t xml:space="preserve">Vous avez gardé [ICSA02] </w:t>
        </w:r>
        <w:del w:id="14327" w:author="Leuveld, Koen" w:date="2013-10-24T16:26:00Z">
          <w:r w:rsidR="00AF2F6F" w:rsidRPr="000B6746" w:rsidDel="00D66175">
            <w:rPr>
              <w:rFonts w:ascii="Times New Roman" w:hAnsi="Times New Roman" w:cs="Times New Roman"/>
              <w:i/>
              <w:color w:val="000000" w:themeColor="text1"/>
              <w:sz w:val="24"/>
              <w:szCs w:val="24"/>
              <w:rPrChange w:id="14328" w:author="Leuveld, Koen" w:date="2013-10-24T19:16:00Z">
                <w:rPr>
                  <w:rFonts w:ascii="Times New Roman" w:eastAsiaTheme="majorEastAsia" w:hAnsi="Times New Roman" w:cs="Times New Roman"/>
                  <w:b/>
                  <w:bCs/>
                  <w:color w:val="000000" w:themeColor="text1"/>
                  <w:sz w:val="24"/>
                  <w:szCs w:val="24"/>
                  <w:lang w:val="nl-NL" w:eastAsia="en-US"/>
                </w:rPr>
              </w:rPrChange>
            </w:rPr>
            <w:delText>coupon</w:delText>
          </w:r>
        </w:del>
      </w:ins>
      <w:ins w:id="14329" w:author="Leuveld, Koen" w:date="2013-10-24T16:26:00Z">
        <w:r w:rsidR="00D66175" w:rsidRPr="000B6746">
          <w:rPr>
            <w:rFonts w:ascii="Times New Roman" w:hAnsi="Times New Roman" w:cs="Times New Roman"/>
            <w:i/>
            <w:color w:val="000000" w:themeColor="text1"/>
            <w:sz w:val="24"/>
            <w:szCs w:val="24"/>
            <w:rPrChange w:id="14330" w:author="Leuveld, Koen" w:date="2013-10-24T19:16:00Z">
              <w:rPr>
                <w:rFonts w:ascii="Times New Roman" w:hAnsi="Times New Roman" w:cs="Times New Roman"/>
                <w:color w:val="000000" w:themeColor="text1"/>
                <w:sz w:val="24"/>
                <w:szCs w:val="24"/>
              </w:rPr>
            </w:rPrChange>
          </w:rPr>
          <w:t>pièce</w:t>
        </w:r>
      </w:ins>
      <w:ins w:id="14331" w:author="PIERRE" w:date="2013-10-24T12:26:00Z">
        <w:r w:rsidR="00AF2F6F" w:rsidRPr="000B6746">
          <w:rPr>
            <w:rFonts w:ascii="Times New Roman" w:hAnsi="Times New Roman" w:cs="Times New Roman"/>
            <w:i/>
            <w:color w:val="000000" w:themeColor="text1"/>
            <w:sz w:val="24"/>
            <w:szCs w:val="24"/>
            <w:rPrChange w:id="14332" w:author="Leuveld, Koen" w:date="2013-10-24T19:16:00Z">
              <w:rPr>
                <w:rFonts w:ascii="Times New Roman" w:eastAsiaTheme="majorEastAsia" w:hAnsi="Times New Roman" w:cs="Times New Roman"/>
                <w:b/>
                <w:bCs/>
                <w:color w:val="000000" w:themeColor="text1"/>
                <w:sz w:val="24"/>
                <w:szCs w:val="24"/>
                <w:lang w:val="nl-NL" w:eastAsia="en-US"/>
              </w:rPr>
            </w:rPrChange>
          </w:rPr>
          <w:t>s et envoyé [ICSA01] au récepteur.</w:t>
        </w:r>
      </w:ins>
      <w:ins w:id="14333" w:author="Leuveld, Koen" w:date="2013-10-24T19:16:00Z">
        <w:r>
          <w:rPr>
            <w:rFonts w:ascii="Times New Roman" w:hAnsi="Times New Roman" w:cs="Times New Roman"/>
            <w:i/>
            <w:color w:val="000000" w:themeColor="text1"/>
            <w:sz w:val="24"/>
            <w:szCs w:val="24"/>
          </w:rPr>
          <w:t> »</w:t>
        </w:r>
      </w:ins>
    </w:p>
    <w:p w:rsidR="00726879" w:rsidRPr="000B6746" w:rsidRDefault="000B6746" w:rsidP="000B6746">
      <w:pPr>
        <w:pStyle w:val="ListParagraph"/>
        <w:numPr>
          <w:ilvl w:val="0"/>
          <w:numId w:val="64"/>
        </w:numPr>
        <w:spacing w:before="120" w:after="120" w:line="240" w:lineRule="auto"/>
        <w:jc w:val="both"/>
        <w:rPr>
          <w:ins w:id="14334" w:author="PIERRE" w:date="2013-10-24T12:26:00Z"/>
          <w:rFonts w:ascii="Times New Roman" w:hAnsi="Times New Roman" w:cs="Times New Roman"/>
          <w:i/>
          <w:color w:val="000000" w:themeColor="text1"/>
          <w:sz w:val="24"/>
          <w:szCs w:val="24"/>
          <w:rPrChange w:id="14335" w:author="Leuveld, Koen" w:date="2013-10-24T19:16:00Z">
            <w:rPr>
              <w:ins w:id="14336" w:author="PIERRE" w:date="2013-10-24T12:26:00Z"/>
              <w:rFonts w:ascii="Times New Roman" w:hAnsi="Times New Roman" w:cs="Times New Roman"/>
              <w:color w:val="000000" w:themeColor="text1"/>
              <w:sz w:val="24"/>
              <w:szCs w:val="24"/>
            </w:rPr>
          </w:rPrChange>
        </w:rPr>
        <w:pPrChange w:id="14337" w:author="Leuveld, Koen" w:date="2013-10-24T19:16:00Z">
          <w:pPr>
            <w:pStyle w:val="ListParagraph"/>
            <w:numPr>
              <w:numId w:val="7"/>
            </w:numPr>
            <w:spacing w:before="120" w:after="120" w:line="240" w:lineRule="auto"/>
            <w:ind w:left="1428" w:hanging="360"/>
            <w:jc w:val="both"/>
          </w:pPr>
        </w:pPrChange>
      </w:pPr>
      <w:ins w:id="14338" w:author="Leuveld, Koen" w:date="2013-10-24T19:16:00Z">
        <w:r>
          <w:rPr>
            <w:rFonts w:ascii="Times New Roman" w:hAnsi="Times New Roman" w:cs="Times New Roman"/>
            <w:i/>
            <w:color w:val="000000" w:themeColor="text1"/>
            <w:sz w:val="24"/>
            <w:szCs w:val="24"/>
          </w:rPr>
          <w:t>« </w:t>
        </w:r>
      </w:ins>
      <w:ins w:id="14339" w:author="PIERRE" w:date="2013-10-24T12:26:00Z">
        <w:del w:id="14340" w:author="Leuveld, Koen" w:date="2013-10-24T19:16:00Z">
          <w:r w:rsidR="00AF2F6F" w:rsidRPr="000B6746" w:rsidDel="000B6746">
            <w:rPr>
              <w:rFonts w:ascii="Times New Roman" w:hAnsi="Times New Roman" w:cs="Times New Roman"/>
              <w:i/>
              <w:color w:val="000000" w:themeColor="text1"/>
              <w:sz w:val="24"/>
              <w:szCs w:val="24"/>
              <w:rPrChange w:id="14341" w:author="Leuveld, Koen" w:date="2013-10-24T19:16:00Z">
                <w:rPr>
                  <w:rFonts w:ascii="Times New Roman" w:eastAsiaTheme="majorEastAsia" w:hAnsi="Times New Roman" w:cs="Times New Roman"/>
                  <w:b/>
                  <w:bCs/>
                  <w:color w:val="000000" w:themeColor="text1"/>
                  <w:sz w:val="24"/>
                  <w:szCs w:val="24"/>
                  <w:lang w:val="nl-NL" w:eastAsia="en-US"/>
                </w:rPr>
              </w:rPrChange>
            </w:rPr>
            <w:delText>v</w:delText>
          </w:r>
        </w:del>
      </w:ins>
      <w:ins w:id="14342" w:author="Leuveld, Koen" w:date="2013-10-24T19:16:00Z">
        <w:r>
          <w:rPr>
            <w:rFonts w:ascii="Times New Roman" w:hAnsi="Times New Roman" w:cs="Times New Roman"/>
            <w:i/>
            <w:color w:val="000000" w:themeColor="text1"/>
            <w:sz w:val="24"/>
            <w:szCs w:val="24"/>
          </w:rPr>
          <w:t>V</w:t>
        </w:r>
      </w:ins>
      <w:ins w:id="14343" w:author="PIERRE" w:date="2013-10-24T12:26:00Z">
        <w:r w:rsidR="00AF2F6F" w:rsidRPr="000B6746">
          <w:rPr>
            <w:rFonts w:ascii="Times New Roman" w:hAnsi="Times New Roman" w:cs="Times New Roman"/>
            <w:i/>
            <w:color w:val="000000" w:themeColor="text1"/>
            <w:sz w:val="24"/>
            <w:szCs w:val="24"/>
            <w:rPrChange w:id="14344" w:author="Leuveld, Koen" w:date="2013-10-24T19:16:00Z">
              <w:rPr>
                <w:rFonts w:ascii="Times New Roman" w:eastAsiaTheme="majorEastAsia" w:hAnsi="Times New Roman" w:cs="Times New Roman"/>
                <w:b/>
                <w:bCs/>
                <w:color w:val="000000" w:themeColor="text1"/>
                <w:sz w:val="24"/>
                <w:szCs w:val="24"/>
                <w:lang w:val="nl-NL" w:eastAsia="en-US"/>
              </w:rPr>
            </w:rPrChange>
          </w:rPr>
          <w:t>oici une pile des feuilles d’enregistrement des réponses des habitants du village, l’identité des participants ne figurent pas sur les réponses afin de préserver l’anonymat.</w:t>
        </w:r>
      </w:ins>
      <w:ins w:id="14345" w:author="Leuveld, Koen" w:date="2013-10-24T19:16:00Z">
        <w:r>
          <w:rPr>
            <w:rFonts w:ascii="Times New Roman" w:hAnsi="Times New Roman" w:cs="Times New Roman"/>
            <w:i/>
            <w:color w:val="000000" w:themeColor="text1"/>
            <w:sz w:val="24"/>
            <w:szCs w:val="24"/>
          </w:rPr>
          <w:t> »</w:t>
        </w:r>
      </w:ins>
    </w:p>
    <w:p w:rsidR="00726879" w:rsidRPr="000B6746" w:rsidRDefault="000B6746" w:rsidP="000B6746">
      <w:pPr>
        <w:pStyle w:val="ListParagraph"/>
        <w:numPr>
          <w:ilvl w:val="0"/>
          <w:numId w:val="64"/>
        </w:numPr>
        <w:spacing w:before="120" w:after="120" w:line="240" w:lineRule="auto"/>
        <w:jc w:val="both"/>
        <w:rPr>
          <w:ins w:id="14346" w:author="PIERRE" w:date="2013-10-24T12:26:00Z"/>
          <w:rFonts w:ascii="Times New Roman" w:hAnsi="Times New Roman" w:cs="Times New Roman"/>
          <w:i/>
          <w:color w:val="000000" w:themeColor="text1"/>
          <w:sz w:val="24"/>
          <w:szCs w:val="24"/>
          <w:rPrChange w:id="14347" w:author="Leuveld, Koen" w:date="2013-10-24T19:16:00Z">
            <w:rPr>
              <w:ins w:id="14348" w:author="PIERRE" w:date="2013-10-24T12:26:00Z"/>
              <w:rFonts w:ascii="Times New Roman" w:hAnsi="Times New Roman" w:cs="Times New Roman"/>
              <w:color w:val="000000" w:themeColor="text1"/>
              <w:sz w:val="24"/>
              <w:szCs w:val="24"/>
            </w:rPr>
          </w:rPrChange>
        </w:rPr>
        <w:pPrChange w:id="14349" w:author="Leuveld, Koen" w:date="2013-10-24T19:16:00Z">
          <w:pPr>
            <w:pStyle w:val="ListParagraph"/>
            <w:numPr>
              <w:numId w:val="7"/>
            </w:numPr>
            <w:spacing w:before="120" w:after="120" w:line="240" w:lineRule="auto"/>
            <w:ind w:left="1428" w:hanging="360"/>
            <w:jc w:val="both"/>
          </w:pPr>
        </w:pPrChange>
      </w:pPr>
      <w:ins w:id="14350" w:author="Leuveld, Koen" w:date="2013-10-24T19:16:00Z">
        <w:r>
          <w:rPr>
            <w:rFonts w:ascii="Times New Roman" w:hAnsi="Times New Roman" w:cs="Times New Roman"/>
            <w:i/>
            <w:color w:val="000000" w:themeColor="text1"/>
            <w:sz w:val="24"/>
            <w:szCs w:val="24"/>
          </w:rPr>
          <w:t>« </w:t>
        </w:r>
      </w:ins>
      <w:ins w:id="14351" w:author="PIERRE" w:date="2013-10-24T12:26:00Z">
        <w:r w:rsidR="00AF2F6F" w:rsidRPr="000B6746">
          <w:rPr>
            <w:rFonts w:ascii="Times New Roman" w:hAnsi="Times New Roman" w:cs="Times New Roman"/>
            <w:i/>
            <w:color w:val="000000" w:themeColor="text1"/>
            <w:sz w:val="24"/>
            <w:szCs w:val="24"/>
            <w:rPrChange w:id="14352" w:author="Leuveld, Koen" w:date="2013-10-24T19:16:00Z">
              <w:rPr>
                <w:rFonts w:ascii="Times New Roman" w:eastAsiaTheme="majorEastAsia" w:hAnsi="Times New Roman" w:cs="Times New Roman"/>
                <w:b/>
                <w:bCs/>
                <w:color w:val="000000" w:themeColor="text1"/>
                <w:sz w:val="24"/>
                <w:szCs w:val="24"/>
                <w:lang w:val="nl-NL" w:eastAsia="en-US"/>
              </w:rPr>
            </w:rPrChange>
          </w:rPr>
          <w:t xml:space="preserve">Vous allez tirer de façon aléatoire une fiche d’enregistrement afin de voir le nombre de </w:t>
        </w:r>
        <w:del w:id="14353" w:author="Leuveld, Koen" w:date="2013-10-24T16:26:00Z">
          <w:r w:rsidR="00AF2F6F" w:rsidRPr="000B6746" w:rsidDel="00D66175">
            <w:rPr>
              <w:rFonts w:ascii="Times New Roman" w:hAnsi="Times New Roman" w:cs="Times New Roman"/>
              <w:i/>
              <w:color w:val="000000" w:themeColor="text1"/>
              <w:sz w:val="24"/>
              <w:szCs w:val="24"/>
              <w:rPrChange w:id="14354" w:author="Leuveld, Koen" w:date="2013-10-24T19:16:00Z">
                <w:rPr>
                  <w:rFonts w:ascii="Times New Roman" w:eastAsiaTheme="majorEastAsia" w:hAnsi="Times New Roman" w:cs="Times New Roman"/>
                  <w:b/>
                  <w:bCs/>
                  <w:color w:val="000000" w:themeColor="text1"/>
                  <w:sz w:val="24"/>
                  <w:szCs w:val="24"/>
                  <w:lang w:val="nl-NL" w:eastAsia="en-US"/>
                </w:rPr>
              </w:rPrChange>
            </w:rPr>
            <w:delText>coupon</w:delText>
          </w:r>
        </w:del>
      </w:ins>
      <w:ins w:id="14355" w:author="Leuveld, Koen" w:date="2013-10-24T16:26:00Z">
        <w:r w:rsidR="00D66175" w:rsidRPr="000B6746">
          <w:rPr>
            <w:rFonts w:ascii="Times New Roman" w:hAnsi="Times New Roman" w:cs="Times New Roman"/>
            <w:i/>
            <w:color w:val="000000" w:themeColor="text1"/>
            <w:sz w:val="24"/>
            <w:szCs w:val="24"/>
            <w:rPrChange w:id="14356" w:author="Leuveld, Koen" w:date="2013-10-24T19:16:00Z">
              <w:rPr>
                <w:rFonts w:ascii="Times New Roman" w:hAnsi="Times New Roman" w:cs="Times New Roman"/>
                <w:color w:val="000000" w:themeColor="text1"/>
                <w:sz w:val="24"/>
                <w:szCs w:val="24"/>
              </w:rPr>
            </w:rPrChange>
          </w:rPr>
          <w:t>pièce</w:t>
        </w:r>
      </w:ins>
      <w:ins w:id="14357" w:author="PIERRE" w:date="2013-10-24T12:26:00Z">
        <w:r w:rsidR="00AF2F6F" w:rsidRPr="000B6746">
          <w:rPr>
            <w:rFonts w:ascii="Times New Roman" w:hAnsi="Times New Roman" w:cs="Times New Roman"/>
            <w:i/>
            <w:color w:val="000000" w:themeColor="text1"/>
            <w:sz w:val="24"/>
            <w:szCs w:val="24"/>
            <w:rPrChange w:id="14358" w:author="Leuveld, Koen" w:date="2013-10-24T19:16:00Z">
              <w:rPr>
                <w:rFonts w:ascii="Times New Roman" w:eastAsiaTheme="majorEastAsia" w:hAnsi="Times New Roman" w:cs="Times New Roman"/>
                <w:b/>
                <w:bCs/>
                <w:color w:val="000000" w:themeColor="text1"/>
                <w:sz w:val="24"/>
                <w:szCs w:val="24"/>
                <w:lang w:val="nl-NL" w:eastAsia="en-US"/>
              </w:rPr>
            </w:rPrChange>
          </w:rPr>
          <w:t>s qui vous ont été renvoyés pas par le récepteur.</w:t>
        </w:r>
      </w:ins>
      <w:ins w:id="14359" w:author="Leuveld, Koen" w:date="2013-10-24T19:16:00Z">
        <w:r>
          <w:rPr>
            <w:rFonts w:ascii="Times New Roman" w:hAnsi="Times New Roman" w:cs="Times New Roman"/>
            <w:i/>
            <w:color w:val="000000" w:themeColor="text1"/>
            <w:sz w:val="24"/>
            <w:szCs w:val="24"/>
          </w:rPr>
          <w:t> »</w:t>
        </w:r>
      </w:ins>
    </w:p>
    <w:p w:rsidR="00726879" w:rsidRPr="000B6746" w:rsidRDefault="000B6746" w:rsidP="000B6746">
      <w:pPr>
        <w:pStyle w:val="ListParagraph"/>
        <w:numPr>
          <w:ilvl w:val="0"/>
          <w:numId w:val="64"/>
        </w:numPr>
        <w:spacing w:before="120" w:after="120" w:line="240" w:lineRule="auto"/>
        <w:jc w:val="both"/>
        <w:rPr>
          <w:ins w:id="14360" w:author="PIERRE" w:date="2013-10-24T12:26:00Z"/>
          <w:rFonts w:ascii="Times New Roman" w:hAnsi="Times New Roman" w:cs="Times New Roman"/>
          <w:i/>
          <w:color w:val="000000" w:themeColor="text1"/>
          <w:sz w:val="24"/>
          <w:szCs w:val="24"/>
          <w:rPrChange w:id="14361" w:author="Leuveld, Koen" w:date="2013-10-24T19:16:00Z">
            <w:rPr>
              <w:ins w:id="14362" w:author="PIERRE" w:date="2013-10-24T12:26:00Z"/>
              <w:rFonts w:ascii="Times New Roman" w:hAnsi="Times New Roman" w:cs="Times New Roman"/>
              <w:color w:val="000000" w:themeColor="text1"/>
              <w:sz w:val="24"/>
              <w:szCs w:val="24"/>
            </w:rPr>
          </w:rPrChange>
        </w:rPr>
        <w:pPrChange w:id="14363" w:author="Leuveld, Koen" w:date="2013-10-24T19:16:00Z">
          <w:pPr>
            <w:pStyle w:val="ListParagraph"/>
            <w:numPr>
              <w:numId w:val="7"/>
            </w:numPr>
            <w:spacing w:before="120" w:after="120" w:line="240" w:lineRule="auto"/>
            <w:ind w:left="1428" w:hanging="360"/>
            <w:jc w:val="both"/>
          </w:pPr>
        </w:pPrChange>
      </w:pPr>
      <w:ins w:id="14364" w:author="Leuveld, Koen" w:date="2013-10-24T19:16:00Z">
        <w:r>
          <w:rPr>
            <w:rFonts w:ascii="Times New Roman" w:hAnsi="Times New Roman" w:cs="Times New Roman"/>
            <w:i/>
            <w:color w:val="000000" w:themeColor="text1"/>
            <w:sz w:val="24"/>
            <w:szCs w:val="24"/>
          </w:rPr>
          <w:t>« </w:t>
        </w:r>
      </w:ins>
      <w:ins w:id="14365" w:author="PIERRE" w:date="2013-10-24T12:26:00Z">
        <w:r w:rsidR="00AF2F6F" w:rsidRPr="000B6746">
          <w:rPr>
            <w:rFonts w:ascii="Times New Roman" w:hAnsi="Times New Roman" w:cs="Times New Roman"/>
            <w:i/>
            <w:color w:val="000000" w:themeColor="text1"/>
            <w:sz w:val="24"/>
            <w:szCs w:val="24"/>
            <w:rPrChange w:id="14366" w:author="Leuveld, Koen" w:date="2013-10-24T19:16:00Z">
              <w:rPr>
                <w:rFonts w:ascii="Times New Roman" w:eastAsiaTheme="majorEastAsia" w:hAnsi="Times New Roman" w:cs="Times New Roman"/>
                <w:b/>
                <w:bCs/>
                <w:color w:val="000000" w:themeColor="text1"/>
                <w:sz w:val="24"/>
                <w:szCs w:val="24"/>
                <w:lang w:val="nl-NL" w:eastAsia="en-US"/>
              </w:rPr>
            </w:rPrChange>
          </w:rPr>
          <w:t xml:space="preserve">Le nombre des </w:t>
        </w:r>
        <w:del w:id="14367" w:author="Leuveld, Koen" w:date="2013-10-24T16:26:00Z">
          <w:r w:rsidR="00AF2F6F" w:rsidRPr="000B6746" w:rsidDel="00D66175">
            <w:rPr>
              <w:rFonts w:ascii="Times New Roman" w:hAnsi="Times New Roman" w:cs="Times New Roman"/>
              <w:i/>
              <w:color w:val="000000" w:themeColor="text1"/>
              <w:sz w:val="24"/>
              <w:szCs w:val="24"/>
              <w:rPrChange w:id="14368" w:author="Leuveld, Koen" w:date="2013-10-24T19:16:00Z">
                <w:rPr>
                  <w:rFonts w:ascii="Times New Roman" w:eastAsiaTheme="majorEastAsia" w:hAnsi="Times New Roman" w:cs="Times New Roman"/>
                  <w:b/>
                  <w:bCs/>
                  <w:color w:val="000000" w:themeColor="text1"/>
                  <w:sz w:val="24"/>
                  <w:szCs w:val="24"/>
                  <w:lang w:val="nl-NL" w:eastAsia="en-US"/>
                </w:rPr>
              </w:rPrChange>
            </w:rPr>
            <w:delText>coupon</w:delText>
          </w:r>
        </w:del>
      </w:ins>
      <w:ins w:id="14369" w:author="Leuveld, Koen" w:date="2013-10-24T16:26:00Z">
        <w:r w:rsidR="00D66175" w:rsidRPr="000B6746">
          <w:rPr>
            <w:rFonts w:ascii="Times New Roman" w:hAnsi="Times New Roman" w:cs="Times New Roman"/>
            <w:i/>
            <w:color w:val="000000" w:themeColor="text1"/>
            <w:sz w:val="24"/>
            <w:szCs w:val="24"/>
            <w:rPrChange w:id="14370" w:author="Leuveld, Koen" w:date="2013-10-24T19:16:00Z">
              <w:rPr>
                <w:rFonts w:ascii="Times New Roman" w:hAnsi="Times New Roman" w:cs="Times New Roman"/>
                <w:color w:val="000000" w:themeColor="text1"/>
                <w:sz w:val="24"/>
                <w:szCs w:val="24"/>
              </w:rPr>
            </w:rPrChange>
          </w:rPr>
          <w:t>pièce</w:t>
        </w:r>
      </w:ins>
      <w:ins w:id="14371" w:author="PIERRE" w:date="2013-10-24T12:26:00Z">
        <w:r w:rsidR="00AF2F6F" w:rsidRPr="000B6746">
          <w:rPr>
            <w:rFonts w:ascii="Times New Roman" w:hAnsi="Times New Roman" w:cs="Times New Roman"/>
            <w:i/>
            <w:color w:val="000000" w:themeColor="text1"/>
            <w:sz w:val="24"/>
            <w:szCs w:val="24"/>
            <w:rPrChange w:id="14372" w:author="Leuveld, Koen" w:date="2013-10-24T19:16:00Z">
              <w:rPr>
                <w:rFonts w:ascii="Times New Roman" w:eastAsiaTheme="majorEastAsia" w:hAnsi="Times New Roman" w:cs="Times New Roman"/>
                <w:b/>
                <w:bCs/>
                <w:color w:val="000000" w:themeColor="text1"/>
                <w:sz w:val="24"/>
                <w:szCs w:val="24"/>
                <w:lang w:val="nl-NL" w:eastAsia="en-US"/>
              </w:rPr>
            </w:rPrChange>
          </w:rPr>
          <w:t>s renvoyé sera ajouté à votre paie.</w:t>
        </w:r>
      </w:ins>
      <w:ins w:id="14373" w:author="Leuveld, Koen" w:date="2013-10-24T19:16:00Z">
        <w:r>
          <w:rPr>
            <w:rFonts w:ascii="Times New Roman" w:hAnsi="Times New Roman" w:cs="Times New Roman"/>
            <w:i/>
            <w:color w:val="000000" w:themeColor="text1"/>
            <w:sz w:val="24"/>
            <w:szCs w:val="24"/>
          </w:rPr>
          <w:t> »</w:t>
        </w:r>
      </w:ins>
    </w:p>
    <w:p w:rsidR="00726879" w:rsidRPr="00442E10" w:rsidDel="002D6549" w:rsidRDefault="00AF2F6F" w:rsidP="009C61AE">
      <w:pPr>
        <w:pStyle w:val="ListParagraph"/>
        <w:numPr>
          <w:ilvl w:val="0"/>
          <w:numId w:val="4"/>
        </w:numPr>
        <w:spacing w:before="120" w:after="120" w:line="240" w:lineRule="auto"/>
        <w:jc w:val="both"/>
        <w:rPr>
          <w:ins w:id="14374" w:author="PIERRE" w:date="2013-10-24T12:26:00Z"/>
          <w:del w:id="14375" w:author="Leuveld, Koen" w:date="2013-10-24T18:57:00Z"/>
          <w:rFonts w:ascii="Times New Roman" w:hAnsi="Times New Roman" w:cs="Times New Roman"/>
          <w:color w:val="000000" w:themeColor="text1"/>
          <w:sz w:val="24"/>
          <w:szCs w:val="24"/>
        </w:rPr>
        <w:pPrChange w:id="14376" w:author="Leuveld, Koen" w:date="2013-10-24T19:09:00Z">
          <w:pPr>
            <w:pStyle w:val="ListParagraph"/>
            <w:numPr>
              <w:numId w:val="6"/>
            </w:numPr>
            <w:spacing w:before="120" w:after="120" w:line="240" w:lineRule="auto"/>
            <w:ind w:hanging="360"/>
            <w:jc w:val="both"/>
          </w:pPr>
        </w:pPrChange>
      </w:pPr>
      <w:ins w:id="14377" w:author="PIERRE" w:date="2013-10-24T12:26:00Z">
        <w:del w:id="14378" w:author="Leuveld, Koen" w:date="2013-10-24T18:57:00Z">
          <w:r w:rsidRPr="00AF2F6F" w:rsidDel="002D6549">
            <w:rPr>
              <w:rFonts w:ascii="Times New Roman" w:hAnsi="Times New Roman" w:cs="Times New Roman"/>
              <w:color w:val="000000" w:themeColor="text1"/>
              <w:sz w:val="24"/>
              <w:szCs w:val="24"/>
              <w:rPrChange w:id="14379" w:author="PIERRE" w:date="2013-10-24T12:27:00Z">
                <w:rPr>
                  <w:rFonts w:ascii="Times New Roman" w:eastAsiaTheme="majorEastAsia" w:hAnsi="Times New Roman" w:cs="Times New Roman"/>
                  <w:b/>
                  <w:bCs/>
                  <w:color w:val="000000" w:themeColor="text1"/>
                  <w:sz w:val="24"/>
                  <w:szCs w:val="24"/>
                  <w:lang w:val="nl-NL" w:eastAsia="en-US"/>
                </w:rPr>
              </w:rPrChange>
            </w:rPr>
            <w:delText>Tirez au hasard une fiche d’enregistrement de la pile avec les fiches d’enregistrement de l’exercice d’investissement chef version B.</w:delText>
          </w:r>
        </w:del>
      </w:ins>
    </w:p>
    <w:p w:rsidR="002D6549" w:rsidRPr="00442E10" w:rsidRDefault="002D6549" w:rsidP="009C61AE">
      <w:pPr>
        <w:pStyle w:val="ListParagraph"/>
        <w:numPr>
          <w:ilvl w:val="0"/>
          <w:numId w:val="4"/>
        </w:numPr>
        <w:spacing w:before="120" w:after="120" w:line="240" w:lineRule="auto"/>
        <w:jc w:val="both"/>
        <w:rPr>
          <w:ins w:id="14380" w:author="Leuveld, Koen" w:date="2013-10-24T18:57:00Z"/>
          <w:rFonts w:ascii="Times New Roman" w:hAnsi="Times New Roman" w:cs="Times New Roman"/>
          <w:color w:val="000000" w:themeColor="text1"/>
          <w:sz w:val="24"/>
          <w:szCs w:val="24"/>
        </w:rPr>
        <w:pPrChange w:id="14381" w:author="Leuveld, Koen" w:date="2013-10-24T19:09:00Z">
          <w:pPr>
            <w:pStyle w:val="ListParagraph"/>
            <w:numPr>
              <w:numId w:val="6"/>
            </w:numPr>
            <w:spacing w:before="120" w:after="120" w:line="240" w:lineRule="auto"/>
            <w:ind w:hanging="360"/>
            <w:jc w:val="both"/>
          </w:pPr>
        </w:pPrChange>
      </w:pPr>
      <w:ins w:id="14382" w:author="Leuveld, Koen" w:date="2013-10-24T18:57:00Z">
        <w:r>
          <w:rPr>
            <w:rFonts w:ascii="Times New Roman" w:hAnsi="Times New Roman" w:cs="Times New Roman"/>
            <w:color w:val="000000" w:themeColor="text1"/>
            <w:sz w:val="24"/>
            <w:szCs w:val="24"/>
          </w:rPr>
          <w:t>Faites t</w:t>
        </w:r>
        <w:r w:rsidRPr="009A34FC">
          <w:rPr>
            <w:rFonts w:ascii="Times New Roman" w:hAnsi="Times New Roman" w:cs="Times New Roman"/>
            <w:color w:val="000000" w:themeColor="text1"/>
            <w:sz w:val="24"/>
            <w:szCs w:val="24"/>
          </w:rPr>
          <w:t>ire</w:t>
        </w:r>
        <w:r>
          <w:rPr>
            <w:rFonts w:ascii="Times New Roman" w:hAnsi="Times New Roman" w:cs="Times New Roman"/>
            <w:color w:val="000000" w:themeColor="text1"/>
            <w:sz w:val="24"/>
            <w:szCs w:val="24"/>
          </w:rPr>
          <w:t>r</w:t>
        </w:r>
        <w:r w:rsidRPr="009A34FC">
          <w:rPr>
            <w:rFonts w:ascii="Times New Roman" w:hAnsi="Times New Roman" w:cs="Times New Roman"/>
            <w:color w:val="000000" w:themeColor="text1"/>
            <w:sz w:val="24"/>
            <w:szCs w:val="24"/>
          </w:rPr>
          <w:t xml:space="preserve"> aléatoirement une </w:t>
        </w:r>
        <w:r>
          <w:rPr>
            <w:rFonts w:ascii="Times New Roman" w:hAnsi="Times New Roman" w:cs="Times New Roman"/>
            <w:color w:val="000000" w:themeColor="text1"/>
            <w:sz w:val="24"/>
            <w:szCs w:val="24"/>
          </w:rPr>
          <w:t xml:space="preserve">enveloppe </w:t>
        </w:r>
        <w:r w:rsidRPr="009A34FC">
          <w:rPr>
            <w:rFonts w:ascii="Times New Roman" w:hAnsi="Times New Roman" w:cs="Times New Roman"/>
            <w:color w:val="000000" w:themeColor="text1"/>
            <w:sz w:val="24"/>
            <w:szCs w:val="24"/>
          </w:rPr>
          <w:t xml:space="preserve">la pile </w:t>
        </w:r>
        <w:r>
          <w:rPr>
            <w:rFonts w:ascii="Times New Roman" w:hAnsi="Times New Roman" w:cs="Times New Roman"/>
            <w:color w:val="000000" w:themeColor="text1"/>
            <w:sz w:val="24"/>
            <w:szCs w:val="24"/>
          </w:rPr>
          <w:t xml:space="preserve">avec les questionnaires </w:t>
        </w:r>
        <w:r w:rsidRPr="009A34FC">
          <w:rPr>
            <w:rFonts w:ascii="Times New Roman" w:hAnsi="Times New Roman" w:cs="Times New Roman"/>
            <w:color w:val="000000" w:themeColor="text1"/>
            <w:sz w:val="24"/>
            <w:szCs w:val="24"/>
          </w:rPr>
          <w:t xml:space="preserve">version B. </w:t>
        </w:r>
      </w:ins>
    </w:p>
    <w:p w:rsidR="00726879" w:rsidRPr="00442E10" w:rsidRDefault="00AF2F6F" w:rsidP="009C61AE">
      <w:pPr>
        <w:pStyle w:val="ListParagraph"/>
        <w:numPr>
          <w:ilvl w:val="0"/>
          <w:numId w:val="4"/>
        </w:numPr>
        <w:spacing w:before="120" w:after="120" w:line="240" w:lineRule="auto"/>
        <w:jc w:val="both"/>
        <w:rPr>
          <w:ins w:id="14383" w:author="PIERRE" w:date="2013-10-24T12:26:00Z"/>
          <w:rFonts w:ascii="Times New Roman" w:hAnsi="Times New Roman" w:cs="Times New Roman"/>
          <w:color w:val="000000" w:themeColor="text1"/>
          <w:sz w:val="24"/>
          <w:szCs w:val="24"/>
        </w:rPr>
        <w:pPrChange w:id="14384" w:author="Leuveld, Koen" w:date="2013-10-24T19:09:00Z">
          <w:pPr>
            <w:pStyle w:val="ListParagraph"/>
            <w:numPr>
              <w:numId w:val="6"/>
            </w:numPr>
            <w:spacing w:before="120" w:after="120" w:line="240" w:lineRule="auto"/>
            <w:ind w:hanging="360"/>
            <w:jc w:val="both"/>
          </w:pPr>
        </w:pPrChange>
      </w:pPr>
      <w:ins w:id="14385" w:author="PIERRE" w:date="2013-10-24T12:26:00Z">
        <w:r w:rsidRPr="00AF2F6F">
          <w:rPr>
            <w:rFonts w:ascii="Times New Roman" w:hAnsi="Times New Roman" w:cs="Times New Roman"/>
            <w:color w:val="000000" w:themeColor="text1"/>
            <w:sz w:val="24"/>
            <w:szCs w:val="24"/>
            <w:rPrChange w:id="14386" w:author="PIERRE" w:date="2013-10-24T12:27:00Z">
              <w:rPr>
                <w:rFonts w:ascii="Times New Roman" w:eastAsiaTheme="majorEastAsia" w:hAnsi="Times New Roman" w:cs="Times New Roman"/>
                <w:b/>
                <w:bCs/>
                <w:color w:val="000000" w:themeColor="text1"/>
                <w:sz w:val="24"/>
                <w:szCs w:val="24"/>
                <w:lang w:val="nl-NL" w:eastAsia="en-US"/>
              </w:rPr>
            </w:rPrChange>
          </w:rPr>
          <w:t>Inscrire les codes d’identification du ménage de cette fiche dans les colonnes 6 et 7 de la feuille de calcul 2.</w:t>
        </w:r>
      </w:ins>
    </w:p>
    <w:p w:rsidR="00726879" w:rsidRPr="00442E10" w:rsidRDefault="00AF2F6F" w:rsidP="009C61AE">
      <w:pPr>
        <w:pStyle w:val="ListParagraph"/>
        <w:numPr>
          <w:ilvl w:val="0"/>
          <w:numId w:val="4"/>
        </w:numPr>
        <w:spacing w:before="120" w:after="120" w:line="240" w:lineRule="auto"/>
        <w:jc w:val="both"/>
        <w:rPr>
          <w:ins w:id="14387" w:author="PIERRE" w:date="2013-10-24T12:26:00Z"/>
          <w:rFonts w:ascii="Times New Roman" w:hAnsi="Times New Roman" w:cs="Times New Roman"/>
          <w:color w:val="000000" w:themeColor="text1"/>
          <w:sz w:val="24"/>
          <w:szCs w:val="24"/>
        </w:rPr>
        <w:pPrChange w:id="14388" w:author="Leuveld, Koen" w:date="2013-10-24T19:09:00Z">
          <w:pPr>
            <w:pStyle w:val="ListParagraph"/>
            <w:numPr>
              <w:numId w:val="6"/>
            </w:numPr>
            <w:spacing w:before="120" w:after="120" w:line="240" w:lineRule="auto"/>
            <w:ind w:hanging="360"/>
            <w:jc w:val="both"/>
          </w:pPr>
        </w:pPrChange>
      </w:pPr>
      <w:ins w:id="14389" w:author="PIERRE" w:date="2013-10-24T12:26:00Z">
        <w:r w:rsidRPr="00AF2F6F">
          <w:rPr>
            <w:rFonts w:ascii="Times New Roman" w:hAnsi="Times New Roman" w:cs="Times New Roman"/>
            <w:color w:val="000000" w:themeColor="text1"/>
            <w:sz w:val="24"/>
            <w:szCs w:val="24"/>
            <w:rPrChange w:id="14390" w:author="PIERRE" w:date="2013-10-24T12:27:00Z">
              <w:rPr>
                <w:rFonts w:ascii="Times New Roman" w:eastAsiaTheme="majorEastAsia" w:hAnsi="Times New Roman" w:cs="Times New Roman"/>
                <w:b/>
                <w:bCs/>
                <w:color w:val="000000" w:themeColor="text1"/>
                <w:sz w:val="24"/>
                <w:szCs w:val="24"/>
                <w:lang w:val="nl-NL" w:eastAsia="en-US"/>
              </w:rPr>
            </w:rPrChange>
          </w:rPr>
          <w:t>Regarder dans bac [</w:t>
        </w:r>
        <w:proofErr w:type="spellStart"/>
        <w:r w:rsidRPr="00AF2F6F">
          <w:rPr>
            <w:rFonts w:ascii="Times New Roman" w:hAnsi="Times New Roman" w:cs="Times New Roman"/>
            <w:color w:val="000000" w:themeColor="text1"/>
            <w:sz w:val="24"/>
            <w:szCs w:val="24"/>
            <w:rPrChange w:id="14391" w:author="PIERRE" w:date="2013-10-24T12:27:00Z">
              <w:rPr>
                <w:rFonts w:ascii="Times New Roman" w:eastAsiaTheme="majorEastAsia" w:hAnsi="Times New Roman" w:cs="Times New Roman"/>
                <w:b/>
                <w:bCs/>
                <w:color w:val="000000" w:themeColor="text1"/>
                <w:sz w:val="24"/>
                <w:szCs w:val="24"/>
                <w:lang w:val="nl-NL" w:eastAsia="en-US"/>
              </w:rPr>
            </w:rPrChange>
          </w:rPr>
          <w:t>ICRBXX</w:t>
        </w:r>
        <w:proofErr w:type="spellEnd"/>
        <w:r w:rsidRPr="00AF2F6F">
          <w:rPr>
            <w:rFonts w:ascii="Times New Roman" w:hAnsi="Times New Roman" w:cs="Times New Roman"/>
            <w:color w:val="000000" w:themeColor="text1"/>
            <w:sz w:val="24"/>
            <w:szCs w:val="24"/>
            <w:rPrChange w:id="14392" w:author="PIERRE" w:date="2013-10-24T12:27:00Z">
              <w:rPr>
                <w:rFonts w:ascii="Times New Roman" w:eastAsiaTheme="majorEastAsia" w:hAnsi="Times New Roman" w:cs="Times New Roman"/>
                <w:b/>
                <w:bCs/>
                <w:color w:val="000000" w:themeColor="text1"/>
                <w:sz w:val="24"/>
                <w:szCs w:val="24"/>
                <w:lang w:val="nl-NL" w:eastAsia="en-US"/>
              </w:rPr>
            </w:rPrChange>
          </w:rPr>
          <w:t xml:space="preserve">] de la feuille d’enregistrement version B, combien de </w:t>
        </w:r>
        <w:del w:id="14393" w:author="Leuveld, Koen" w:date="2013-10-24T16:26:00Z">
          <w:r w:rsidRPr="00AF2F6F" w:rsidDel="00D66175">
            <w:rPr>
              <w:rFonts w:ascii="Times New Roman" w:hAnsi="Times New Roman" w:cs="Times New Roman"/>
              <w:color w:val="000000" w:themeColor="text1"/>
              <w:sz w:val="24"/>
              <w:szCs w:val="24"/>
              <w:rPrChange w:id="14394" w:author="PIERRE" w:date="2013-10-24T12:27:00Z">
                <w:rPr>
                  <w:rFonts w:ascii="Times New Roman" w:eastAsiaTheme="majorEastAsia" w:hAnsi="Times New Roman" w:cs="Times New Roman"/>
                  <w:b/>
                  <w:bCs/>
                  <w:color w:val="000000" w:themeColor="text1"/>
                  <w:sz w:val="24"/>
                  <w:szCs w:val="24"/>
                  <w:lang w:val="nl-NL" w:eastAsia="en-US"/>
                </w:rPr>
              </w:rPrChange>
            </w:rPr>
            <w:delText>coupon</w:delText>
          </w:r>
        </w:del>
      </w:ins>
      <w:ins w:id="14395" w:author="Leuveld, Koen" w:date="2013-10-24T16:26:00Z">
        <w:r w:rsidR="00D66175">
          <w:rPr>
            <w:rFonts w:ascii="Times New Roman" w:hAnsi="Times New Roman" w:cs="Times New Roman"/>
            <w:color w:val="000000" w:themeColor="text1"/>
            <w:sz w:val="24"/>
            <w:szCs w:val="24"/>
          </w:rPr>
          <w:t>pièce</w:t>
        </w:r>
      </w:ins>
      <w:ins w:id="14396" w:author="PIERRE" w:date="2013-10-24T12:26:00Z">
        <w:r w:rsidRPr="00AF2F6F">
          <w:rPr>
            <w:rFonts w:ascii="Times New Roman" w:hAnsi="Times New Roman" w:cs="Times New Roman"/>
            <w:color w:val="000000" w:themeColor="text1"/>
            <w:sz w:val="24"/>
            <w:szCs w:val="24"/>
            <w:rPrChange w:id="14397" w:author="PIERRE" w:date="2013-10-24T12:27:00Z">
              <w:rPr>
                <w:rFonts w:ascii="Times New Roman" w:eastAsiaTheme="majorEastAsia" w:hAnsi="Times New Roman" w:cs="Times New Roman"/>
                <w:b/>
                <w:bCs/>
                <w:color w:val="000000" w:themeColor="text1"/>
                <w:sz w:val="24"/>
                <w:szCs w:val="24"/>
                <w:lang w:val="nl-NL" w:eastAsia="en-US"/>
              </w:rPr>
            </w:rPrChange>
          </w:rPr>
          <w:t>s le récepteur a rendu (XX est la somme envoyé par l’envoyeur). Noter le nombre [</w:t>
        </w:r>
        <w:proofErr w:type="spellStart"/>
        <w:r w:rsidRPr="00AF2F6F">
          <w:rPr>
            <w:rFonts w:ascii="Times New Roman" w:hAnsi="Times New Roman" w:cs="Times New Roman"/>
            <w:color w:val="000000" w:themeColor="text1"/>
            <w:sz w:val="24"/>
            <w:szCs w:val="24"/>
            <w:rPrChange w:id="14398" w:author="PIERRE" w:date="2013-10-24T12:27:00Z">
              <w:rPr>
                <w:rFonts w:ascii="Times New Roman" w:eastAsiaTheme="majorEastAsia" w:hAnsi="Times New Roman" w:cs="Times New Roman"/>
                <w:b/>
                <w:bCs/>
                <w:color w:val="000000" w:themeColor="text1"/>
                <w:sz w:val="24"/>
                <w:szCs w:val="24"/>
                <w:lang w:val="nl-NL" w:eastAsia="en-US"/>
              </w:rPr>
            </w:rPrChange>
          </w:rPr>
          <w:t>ICRBXX</w:t>
        </w:r>
        <w:proofErr w:type="spellEnd"/>
        <w:r w:rsidRPr="00AF2F6F">
          <w:rPr>
            <w:rFonts w:ascii="Times New Roman" w:hAnsi="Times New Roman" w:cs="Times New Roman"/>
            <w:color w:val="000000" w:themeColor="text1"/>
            <w:sz w:val="24"/>
            <w:szCs w:val="24"/>
            <w:rPrChange w:id="14399" w:author="PIERRE" w:date="2013-10-24T12:27:00Z">
              <w:rPr>
                <w:rFonts w:ascii="Times New Roman" w:eastAsiaTheme="majorEastAsia" w:hAnsi="Times New Roman" w:cs="Times New Roman"/>
                <w:b/>
                <w:bCs/>
                <w:color w:val="000000" w:themeColor="text1"/>
                <w:sz w:val="24"/>
                <w:szCs w:val="24"/>
                <w:lang w:val="nl-NL" w:eastAsia="en-US"/>
              </w:rPr>
            </w:rPrChange>
          </w:rPr>
          <w:t xml:space="preserve">] dans la colonne 8 de la feuille de calcul 2; </w:t>
        </w:r>
      </w:ins>
    </w:p>
    <w:p w:rsidR="00726879" w:rsidRPr="00442E10" w:rsidRDefault="00AF2F6F" w:rsidP="009C61AE">
      <w:pPr>
        <w:pStyle w:val="ListParagraph"/>
        <w:numPr>
          <w:ilvl w:val="0"/>
          <w:numId w:val="4"/>
        </w:numPr>
        <w:spacing w:before="120" w:after="120" w:line="240" w:lineRule="auto"/>
        <w:jc w:val="both"/>
        <w:rPr>
          <w:ins w:id="14400" w:author="PIERRE" w:date="2013-10-24T12:26:00Z"/>
          <w:rFonts w:ascii="Times New Roman" w:hAnsi="Times New Roman" w:cs="Times New Roman"/>
          <w:color w:val="000000" w:themeColor="text1"/>
          <w:sz w:val="24"/>
          <w:szCs w:val="24"/>
        </w:rPr>
        <w:pPrChange w:id="14401" w:author="Leuveld, Koen" w:date="2013-10-24T19:09:00Z">
          <w:pPr>
            <w:pStyle w:val="ListParagraph"/>
            <w:numPr>
              <w:numId w:val="6"/>
            </w:numPr>
            <w:spacing w:before="120" w:after="120" w:line="240" w:lineRule="auto"/>
            <w:ind w:hanging="360"/>
            <w:jc w:val="both"/>
          </w:pPr>
        </w:pPrChange>
      </w:pPr>
      <w:ins w:id="14402" w:author="PIERRE" w:date="2013-10-24T12:26:00Z">
        <w:r w:rsidRPr="00AF2F6F">
          <w:rPr>
            <w:rFonts w:ascii="Times New Roman" w:hAnsi="Times New Roman" w:cs="Times New Roman"/>
            <w:color w:val="000000" w:themeColor="text1"/>
            <w:sz w:val="24"/>
            <w:szCs w:val="24"/>
            <w:rPrChange w:id="14403" w:author="PIERRE" w:date="2013-10-24T12:27:00Z">
              <w:rPr>
                <w:rFonts w:ascii="Times New Roman" w:eastAsiaTheme="majorEastAsia" w:hAnsi="Times New Roman" w:cs="Times New Roman"/>
                <w:b/>
                <w:bCs/>
                <w:color w:val="000000" w:themeColor="text1"/>
                <w:sz w:val="24"/>
                <w:szCs w:val="24"/>
                <w:lang w:val="nl-NL" w:eastAsia="en-US"/>
              </w:rPr>
            </w:rPrChange>
          </w:rPr>
          <w:t>Noter le montant total  du paiement dans la colonne 13 de la feuille de calcul 2. C’est égal à la colonne 5 PLUS la colonne 8 de cette fiche.</w:t>
        </w:r>
      </w:ins>
    </w:p>
    <w:p w:rsidR="00726879" w:rsidRPr="00442E10" w:rsidRDefault="00AF2F6F" w:rsidP="009C61AE">
      <w:pPr>
        <w:pStyle w:val="ListParagraph"/>
        <w:numPr>
          <w:ilvl w:val="0"/>
          <w:numId w:val="4"/>
        </w:numPr>
        <w:spacing w:before="120" w:after="120" w:line="240" w:lineRule="auto"/>
        <w:jc w:val="both"/>
        <w:rPr>
          <w:ins w:id="14404" w:author="PIERRE" w:date="2013-10-24T12:26:00Z"/>
          <w:rFonts w:ascii="Times New Roman" w:hAnsi="Times New Roman" w:cs="Times New Roman"/>
          <w:color w:val="000000" w:themeColor="text1"/>
          <w:sz w:val="24"/>
          <w:szCs w:val="24"/>
        </w:rPr>
        <w:pPrChange w:id="14405" w:author="Leuveld, Koen" w:date="2013-10-24T19:09:00Z">
          <w:pPr>
            <w:pStyle w:val="ListParagraph"/>
            <w:numPr>
              <w:numId w:val="6"/>
            </w:numPr>
            <w:spacing w:before="120" w:after="120" w:line="240" w:lineRule="auto"/>
            <w:ind w:hanging="360"/>
            <w:jc w:val="both"/>
          </w:pPr>
        </w:pPrChange>
      </w:pPr>
      <w:ins w:id="14406" w:author="PIERRE" w:date="2013-10-24T12:26:00Z">
        <w:r w:rsidRPr="00AF2F6F">
          <w:rPr>
            <w:rFonts w:ascii="Times New Roman" w:hAnsi="Times New Roman" w:cs="Times New Roman"/>
            <w:color w:val="000000" w:themeColor="text1"/>
            <w:sz w:val="24"/>
            <w:szCs w:val="24"/>
            <w:rPrChange w:id="14407" w:author="PIERRE" w:date="2013-10-24T12:27:00Z">
              <w:rPr>
                <w:rFonts w:ascii="Times New Roman" w:eastAsiaTheme="majorEastAsia" w:hAnsi="Times New Roman" w:cs="Times New Roman"/>
                <w:b/>
                <w:bCs/>
                <w:color w:val="000000" w:themeColor="text1"/>
                <w:sz w:val="24"/>
                <w:szCs w:val="24"/>
                <w:lang w:val="nl-NL" w:eastAsia="en-US"/>
              </w:rPr>
            </w:rPrChange>
          </w:rPr>
          <w:t>Expliquer ceci au participant</w:t>
        </w:r>
      </w:ins>
    </w:p>
    <w:p w:rsidR="00726879" w:rsidRPr="000B6746" w:rsidRDefault="000B6746" w:rsidP="000B6746">
      <w:pPr>
        <w:pStyle w:val="ListParagraph"/>
        <w:numPr>
          <w:ilvl w:val="0"/>
          <w:numId w:val="65"/>
        </w:numPr>
        <w:spacing w:before="120" w:after="120" w:line="240" w:lineRule="auto"/>
        <w:jc w:val="both"/>
        <w:rPr>
          <w:ins w:id="14408" w:author="PIERRE" w:date="2013-10-24T12:26:00Z"/>
          <w:rFonts w:ascii="Times New Roman" w:hAnsi="Times New Roman" w:cs="Times New Roman"/>
          <w:i/>
          <w:color w:val="000000" w:themeColor="text1"/>
          <w:sz w:val="24"/>
          <w:szCs w:val="24"/>
          <w:rPrChange w:id="14409" w:author="Leuveld, Koen" w:date="2013-10-24T19:17:00Z">
            <w:rPr>
              <w:ins w:id="14410" w:author="PIERRE" w:date="2013-10-24T12:26:00Z"/>
              <w:rFonts w:ascii="Times New Roman" w:hAnsi="Times New Roman" w:cs="Times New Roman"/>
              <w:color w:val="000000" w:themeColor="text1"/>
              <w:sz w:val="24"/>
              <w:szCs w:val="24"/>
            </w:rPr>
          </w:rPrChange>
        </w:rPr>
        <w:pPrChange w:id="14411" w:author="Leuveld, Koen" w:date="2013-10-24T19:17:00Z">
          <w:pPr>
            <w:pStyle w:val="ListParagraph"/>
            <w:numPr>
              <w:ilvl w:val="1"/>
              <w:numId w:val="6"/>
            </w:numPr>
            <w:spacing w:before="120" w:after="120" w:line="240" w:lineRule="auto"/>
            <w:ind w:left="1440" w:hanging="360"/>
            <w:jc w:val="both"/>
          </w:pPr>
        </w:pPrChange>
      </w:pPr>
      <w:ins w:id="14412" w:author="Leuveld, Koen" w:date="2013-10-24T19:17:00Z">
        <w:r w:rsidRPr="000B6746">
          <w:rPr>
            <w:rFonts w:ascii="Times New Roman" w:hAnsi="Times New Roman" w:cs="Times New Roman"/>
            <w:i/>
            <w:color w:val="000000" w:themeColor="text1"/>
            <w:sz w:val="24"/>
            <w:szCs w:val="24"/>
            <w:rPrChange w:id="14413" w:author="Leuveld, Koen" w:date="2013-10-24T19:17:00Z">
              <w:rPr>
                <w:rFonts w:ascii="Times New Roman" w:hAnsi="Times New Roman" w:cs="Times New Roman"/>
                <w:color w:val="000000" w:themeColor="text1"/>
                <w:sz w:val="24"/>
                <w:szCs w:val="24"/>
              </w:rPr>
            </w:rPrChange>
          </w:rPr>
          <w:t>« </w:t>
        </w:r>
      </w:ins>
      <w:ins w:id="14414" w:author="PIERRE" w:date="2013-10-24T12:26:00Z">
        <w:r w:rsidR="00AF2F6F" w:rsidRPr="000B6746">
          <w:rPr>
            <w:rFonts w:ascii="Times New Roman" w:hAnsi="Times New Roman" w:cs="Times New Roman"/>
            <w:i/>
            <w:color w:val="000000" w:themeColor="text1"/>
            <w:sz w:val="24"/>
            <w:szCs w:val="24"/>
            <w:rPrChange w:id="14415" w:author="Leuveld, Koen" w:date="2013-10-24T19:17:00Z">
              <w:rPr>
                <w:rFonts w:ascii="Times New Roman" w:eastAsiaTheme="majorEastAsia" w:hAnsi="Times New Roman" w:cs="Times New Roman"/>
                <w:b/>
                <w:bCs/>
                <w:color w:val="000000" w:themeColor="text1"/>
                <w:sz w:val="24"/>
                <w:szCs w:val="24"/>
                <w:lang w:val="nl-NL" w:eastAsia="en-US"/>
              </w:rPr>
            </w:rPrChange>
          </w:rPr>
          <w:t xml:space="preserve">Vous avez gardé [ICSA02] et envoyé [ICSA01] </w:t>
        </w:r>
        <w:del w:id="14416" w:author="Leuveld, Koen" w:date="2013-10-24T16:26:00Z">
          <w:r w:rsidR="00AF2F6F" w:rsidRPr="000B6746" w:rsidDel="00D66175">
            <w:rPr>
              <w:rFonts w:ascii="Times New Roman" w:hAnsi="Times New Roman" w:cs="Times New Roman"/>
              <w:i/>
              <w:color w:val="000000" w:themeColor="text1"/>
              <w:sz w:val="24"/>
              <w:szCs w:val="24"/>
              <w:rPrChange w:id="14417" w:author="Leuveld, Koen" w:date="2013-10-24T19:17:00Z">
                <w:rPr>
                  <w:rFonts w:ascii="Times New Roman" w:eastAsiaTheme="majorEastAsia" w:hAnsi="Times New Roman" w:cs="Times New Roman"/>
                  <w:b/>
                  <w:bCs/>
                  <w:color w:val="000000" w:themeColor="text1"/>
                  <w:sz w:val="24"/>
                  <w:szCs w:val="24"/>
                  <w:lang w:val="nl-NL" w:eastAsia="en-US"/>
                </w:rPr>
              </w:rPrChange>
            </w:rPr>
            <w:delText>coupon</w:delText>
          </w:r>
        </w:del>
      </w:ins>
      <w:ins w:id="14418" w:author="Leuveld, Koen" w:date="2013-10-24T16:26:00Z">
        <w:r w:rsidR="00D66175" w:rsidRPr="000B6746">
          <w:rPr>
            <w:rFonts w:ascii="Times New Roman" w:hAnsi="Times New Roman" w:cs="Times New Roman"/>
            <w:i/>
            <w:color w:val="000000" w:themeColor="text1"/>
            <w:sz w:val="24"/>
            <w:szCs w:val="24"/>
            <w:rPrChange w:id="14419" w:author="Leuveld, Koen" w:date="2013-10-24T19:17:00Z">
              <w:rPr>
                <w:rFonts w:ascii="Times New Roman" w:hAnsi="Times New Roman" w:cs="Times New Roman"/>
                <w:color w:val="000000" w:themeColor="text1"/>
                <w:sz w:val="24"/>
                <w:szCs w:val="24"/>
              </w:rPr>
            </w:rPrChange>
          </w:rPr>
          <w:t>pièce</w:t>
        </w:r>
      </w:ins>
      <w:ins w:id="14420" w:author="PIERRE" w:date="2013-10-24T12:26:00Z">
        <w:r w:rsidR="00AF2F6F" w:rsidRPr="000B6746">
          <w:rPr>
            <w:rFonts w:ascii="Times New Roman" w:hAnsi="Times New Roman" w:cs="Times New Roman"/>
            <w:i/>
            <w:color w:val="000000" w:themeColor="text1"/>
            <w:sz w:val="24"/>
            <w:szCs w:val="24"/>
            <w:rPrChange w:id="14421" w:author="Leuveld, Koen" w:date="2013-10-24T19:17:00Z">
              <w:rPr>
                <w:rFonts w:ascii="Times New Roman" w:eastAsiaTheme="majorEastAsia" w:hAnsi="Times New Roman" w:cs="Times New Roman"/>
                <w:b/>
                <w:bCs/>
                <w:color w:val="000000" w:themeColor="text1"/>
                <w:sz w:val="24"/>
                <w:szCs w:val="24"/>
                <w:lang w:val="nl-NL" w:eastAsia="en-US"/>
              </w:rPr>
            </w:rPrChange>
          </w:rPr>
          <w:t>s.</w:t>
        </w:r>
      </w:ins>
      <w:ins w:id="14422" w:author="Leuveld, Koen" w:date="2013-10-24T19:17:00Z">
        <w:r w:rsidRPr="000B6746">
          <w:rPr>
            <w:rFonts w:ascii="Times New Roman" w:hAnsi="Times New Roman" w:cs="Times New Roman"/>
            <w:i/>
            <w:color w:val="000000" w:themeColor="text1"/>
            <w:sz w:val="24"/>
            <w:szCs w:val="24"/>
            <w:rPrChange w:id="14423" w:author="Leuveld, Koen" w:date="2013-10-24T19:17:00Z">
              <w:rPr>
                <w:rFonts w:ascii="Times New Roman" w:hAnsi="Times New Roman" w:cs="Times New Roman"/>
                <w:color w:val="000000" w:themeColor="text1"/>
                <w:sz w:val="24"/>
                <w:szCs w:val="24"/>
              </w:rPr>
            </w:rPrChange>
          </w:rPr>
          <w:t> »</w:t>
        </w:r>
      </w:ins>
      <w:ins w:id="14424" w:author="PIERRE" w:date="2013-10-24T12:26:00Z">
        <w:del w:id="14425" w:author="Leuveld, Koen" w:date="2013-10-24T19:17:00Z">
          <w:r w:rsidR="00AF2F6F" w:rsidRPr="000B6746" w:rsidDel="000B6746">
            <w:rPr>
              <w:rFonts w:ascii="Times New Roman" w:hAnsi="Times New Roman" w:cs="Times New Roman"/>
              <w:i/>
              <w:color w:val="000000" w:themeColor="text1"/>
              <w:sz w:val="24"/>
              <w:szCs w:val="24"/>
              <w:rPrChange w:id="14426" w:author="Leuveld, Koen" w:date="2013-10-24T19:17:00Z">
                <w:rPr>
                  <w:rFonts w:ascii="Times New Roman" w:eastAsiaTheme="majorEastAsia" w:hAnsi="Times New Roman" w:cs="Times New Roman"/>
                  <w:b/>
                  <w:bCs/>
                  <w:color w:val="000000" w:themeColor="text1"/>
                  <w:sz w:val="24"/>
                  <w:szCs w:val="24"/>
                  <w:lang w:val="nl-NL" w:eastAsia="en-US"/>
                </w:rPr>
              </w:rPrChange>
            </w:rPr>
            <w:delText xml:space="preserve"> </w:delText>
          </w:r>
        </w:del>
      </w:ins>
    </w:p>
    <w:p w:rsidR="00726879" w:rsidRPr="000B6746" w:rsidRDefault="000B6746" w:rsidP="000B6746">
      <w:pPr>
        <w:pStyle w:val="ListParagraph"/>
        <w:numPr>
          <w:ilvl w:val="0"/>
          <w:numId w:val="65"/>
        </w:numPr>
        <w:spacing w:before="120" w:after="120" w:line="240" w:lineRule="auto"/>
        <w:jc w:val="both"/>
        <w:rPr>
          <w:ins w:id="14427" w:author="PIERRE" w:date="2013-10-24T12:26:00Z"/>
          <w:rFonts w:ascii="Times New Roman" w:hAnsi="Times New Roman" w:cs="Times New Roman"/>
          <w:i/>
          <w:color w:val="000000" w:themeColor="text1"/>
          <w:sz w:val="24"/>
          <w:szCs w:val="24"/>
          <w:rPrChange w:id="14428" w:author="Leuveld, Koen" w:date="2013-10-24T19:17:00Z">
            <w:rPr>
              <w:ins w:id="14429" w:author="PIERRE" w:date="2013-10-24T12:26:00Z"/>
              <w:rFonts w:ascii="Times New Roman" w:hAnsi="Times New Roman" w:cs="Times New Roman"/>
              <w:color w:val="000000" w:themeColor="text1"/>
              <w:sz w:val="24"/>
              <w:szCs w:val="24"/>
            </w:rPr>
          </w:rPrChange>
        </w:rPr>
        <w:pPrChange w:id="14430" w:author="Leuveld, Koen" w:date="2013-10-24T19:17:00Z">
          <w:pPr>
            <w:pStyle w:val="ListParagraph"/>
            <w:numPr>
              <w:ilvl w:val="1"/>
              <w:numId w:val="6"/>
            </w:numPr>
            <w:spacing w:before="120" w:after="120" w:line="240" w:lineRule="auto"/>
            <w:ind w:left="1440" w:hanging="360"/>
            <w:jc w:val="both"/>
          </w:pPr>
        </w:pPrChange>
      </w:pPr>
      <w:ins w:id="14431" w:author="Leuveld, Koen" w:date="2013-10-24T19:17:00Z">
        <w:r w:rsidRPr="000B6746">
          <w:rPr>
            <w:rFonts w:ascii="Times New Roman" w:hAnsi="Times New Roman" w:cs="Times New Roman"/>
            <w:i/>
            <w:color w:val="000000" w:themeColor="text1"/>
            <w:sz w:val="24"/>
            <w:szCs w:val="24"/>
            <w:rPrChange w:id="14432" w:author="Leuveld, Koen" w:date="2013-10-24T19:17:00Z">
              <w:rPr>
                <w:rFonts w:ascii="Times New Roman" w:hAnsi="Times New Roman" w:cs="Times New Roman"/>
                <w:color w:val="000000" w:themeColor="text1"/>
                <w:sz w:val="24"/>
                <w:szCs w:val="24"/>
              </w:rPr>
            </w:rPrChange>
          </w:rPr>
          <w:t>« </w:t>
        </w:r>
      </w:ins>
      <w:ins w:id="14433" w:author="PIERRE" w:date="2013-10-24T12:26:00Z">
        <w:r w:rsidR="00AF2F6F" w:rsidRPr="000B6746">
          <w:rPr>
            <w:rFonts w:ascii="Times New Roman" w:hAnsi="Times New Roman" w:cs="Times New Roman"/>
            <w:i/>
            <w:color w:val="000000" w:themeColor="text1"/>
            <w:sz w:val="24"/>
            <w:szCs w:val="24"/>
            <w:rPrChange w:id="14434" w:author="Leuveld, Koen" w:date="2013-10-24T19:17:00Z">
              <w:rPr>
                <w:rFonts w:ascii="Times New Roman" w:eastAsiaTheme="majorEastAsia" w:hAnsi="Times New Roman" w:cs="Times New Roman"/>
                <w:b/>
                <w:bCs/>
                <w:color w:val="000000" w:themeColor="text1"/>
                <w:sz w:val="24"/>
                <w:szCs w:val="24"/>
                <w:lang w:val="nl-NL" w:eastAsia="en-US"/>
              </w:rPr>
            </w:rPrChange>
          </w:rPr>
          <w:t>De ce montant envoyé, le récepteur a renvoyé [</w:t>
        </w:r>
        <w:proofErr w:type="spellStart"/>
        <w:r w:rsidR="00AF2F6F" w:rsidRPr="000B6746">
          <w:rPr>
            <w:rFonts w:ascii="Times New Roman" w:hAnsi="Times New Roman" w:cs="Times New Roman"/>
            <w:i/>
            <w:color w:val="000000" w:themeColor="text1"/>
            <w:sz w:val="24"/>
            <w:szCs w:val="24"/>
            <w:rPrChange w:id="14435" w:author="Leuveld, Koen" w:date="2013-10-24T19:17:00Z">
              <w:rPr>
                <w:rFonts w:ascii="Times New Roman" w:eastAsiaTheme="majorEastAsia" w:hAnsi="Times New Roman" w:cs="Times New Roman"/>
                <w:b/>
                <w:bCs/>
                <w:color w:val="000000" w:themeColor="text1"/>
                <w:sz w:val="24"/>
                <w:szCs w:val="24"/>
                <w:lang w:val="nl-NL" w:eastAsia="en-US"/>
              </w:rPr>
            </w:rPrChange>
          </w:rPr>
          <w:t>ICRBXX</w:t>
        </w:r>
        <w:proofErr w:type="spellEnd"/>
        <w:r w:rsidR="00AF2F6F" w:rsidRPr="000B6746">
          <w:rPr>
            <w:rFonts w:ascii="Times New Roman" w:hAnsi="Times New Roman" w:cs="Times New Roman"/>
            <w:i/>
            <w:color w:val="000000" w:themeColor="text1"/>
            <w:sz w:val="24"/>
            <w:szCs w:val="24"/>
            <w:rPrChange w:id="14436" w:author="Leuveld, Koen" w:date="2013-10-24T19:17:00Z">
              <w:rPr>
                <w:rFonts w:ascii="Times New Roman" w:eastAsiaTheme="majorEastAsia" w:hAnsi="Times New Roman" w:cs="Times New Roman"/>
                <w:b/>
                <w:bCs/>
                <w:color w:val="000000" w:themeColor="text1"/>
                <w:sz w:val="24"/>
                <w:szCs w:val="24"/>
                <w:lang w:val="nl-NL" w:eastAsia="en-US"/>
              </w:rPr>
            </w:rPrChange>
          </w:rPr>
          <w:t xml:space="preserve">] </w:t>
        </w:r>
        <w:del w:id="14437" w:author="Leuveld, Koen" w:date="2013-10-24T16:26:00Z">
          <w:r w:rsidR="00AF2F6F" w:rsidRPr="000B6746" w:rsidDel="00D66175">
            <w:rPr>
              <w:rFonts w:ascii="Times New Roman" w:hAnsi="Times New Roman" w:cs="Times New Roman"/>
              <w:i/>
              <w:color w:val="000000" w:themeColor="text1"/>
              <w:sz w:val="24"/>
              <w:szCs w:val="24"/>
              <w:rPrChange w:id="14438" w:author="Leuveld, Koen" w:date="2013-10-24T19:17:00Z">
                <w:rPr>
                  <w:rFonts w:ascii="Times New Roman" w:eastAsiaTheme="majorEastAsia" w:hAnsi="Times New Roman" w:cs="Times New Roman"/>
                  <w:b/>
                  <w:bCs/>
                  <w:color w:val="000000" w:themeColor="text1"/>
                  <w:sz w:val="24"/>
                  <w:szCs w:val="24"/>
                  <w:lang w:val="nl-NL" w:eastAsia="en-US"/>
                </w:rPr>
              </w:rPrChange>
            </w:rPr>
            <w:delText>coupon</w:delText>
          </w:r>
        </w:del>
      </w:ins>
      <w:ins w:id="14439" w:author="Leuveld, Koen" w:date="2013-10-24T16:26:00Z">
        <w:r w:rsidR="00D66175" w:rsidRPr="000B6746">
          <w:rPr>
            <w:rFonts w:ascii="Times New Roman" w:hAnsi="Times New Roman" w:cs="Times New Roman"/>
            <w:i/>
            <w:color w:val="000000" w:themeColor="text1"/>
            <w:sz w:val="24"/>
            <w:szCs w:val="24"/>
            <w:rPrChange w:id="14440" w:author="Leuveld, Koen" w:date="2013-10-24T19:17:00Z">
              <w:rPr>
                <w:rFonts w:ascii="Times New Roman" w:hAnsi="Times New Roman" w:cs="Times New Roman"/>
                <w:color w:val="000000" w:themeColor="text1"/>
                <w:sz w:val="24"/>
                <w:szCs w:val="24"/>
              </w:rPr>
            </w:rPrChange>
          </w:rPr>
          <w:t>pièce</w:t>
        </w:r>
      </w:ins>
      <w:ins w:id="14441" w:author="PIERRE" w:date="2013-10-24T12:26:00Z">
        <w:r w:rsidR="00AF2F6F" w:rsidRPr="000B6746">
          <w:rPr>
            <w:rFonts w:ascii="Times New Roman" w:hAnsi="Times New Roman" w:cs="Times New Roman"/>
            <w:i/>
            <w:color w:val="000000" w:themeColor="text1"/>
            <w:sz w:val="24"/>
            <w:szCs w:val="24"/>
            <w:rPrChange w:id="14442" w:author="Leuveld, Koen" w:date="2013-10-24T19:17:00Z">
              <w:rPr>
                <w:rFonts w:ascii="Times New Roman" w:eastAsiaTheme="majorEastAsia" w:hAnsi="Times New Roman" w:cs="Times New Roman"/>
                <w:b/>
                <w:bCs/>
                <w:color w:val="000000" w:themeColor="text1"/>
                <w:sz w:val="24"/>
                <w:szCs w:val="24"/>
                <w:lang w:val="nl-NL" w:eastAsia="en-US"/>
              </w:rPr>
            </w:rPrChange>
          </w:rPr>
          <w:t>s.</w:t>
        </w:r>
      </w:ins>
      <w:ins w:id="14443" w:author="Leuveld, Koen" w:date="2013-10-24T19:17:00Z">
        <w:r w:rsidRPr="000B6746">
          <w:rPr>
            <w:rFonts w:ascii="Times New Roman" w:hAnsi="Times New Roman" w:cs="Times New Roman"/>
            <w:i/>
            <w:color w:val="000000" w:themeColor="text1"/>
            <w:sz w:val="24"/>
            <w:szCs w:val="24"/>
            <w:rPrChange w:id="14444" w:author="Leuveld, Koen" w:date="2013-10-24T19:17:00Z">
              <w:rPr>
                <w:rFonts w:ascii="Times New Roman" w:hAnsi="Times New Roman" w:cs="Times New Roman"/>
                <w:color w:val="000000" w:themeColor="text1"/>
                <w:sz w:val="24"/>
                <w:szCs w:val="24"/>
              </w:rPr>
            </w:rPrChange>
          </w:rPr>
          <w:t> »</w:t>
        </w:r>
      </w:ins>
    </w:p>
    <w:p w:rsidR="00726879" w:rsidRPr="000B6746" w:rsidRDefault="000B6746" w:rsidP="000B6746">
      <w:pPr>
        <w:pStyle w:val="ListParagraph"/>
        <w:numPr>
          <w:ilvl w:val="0"/>
          <w:numId w:val="65"/>
        </w:numPr>
        <w:spacing w:before="120" w:after="120" w:line="240" w:lineRule="auto"/>
        <w:jc w:val="both"/>
        <w:rPr>
          <w:ins w:id="14445" w:author="PIERRE" w:date="2013-10-24T12:26:00Z"/>
          <w:rFonts w:ascii="Times New Roman" w:hAnsi="Times New Roman" w:cs="Times New Roman"/>
          <w:i/>
          <w:color w:val="000000" w:themeColor="text1"/>
          <w:sz w:val="24"/>
          <w:szCs w:val="24"/>
          <w:rPrChange w:id="14446" w:author="Leuveld, Koen" w:date="2013-10-24T19:17:00Z">
            <w:rPr>
              <w:ins w:id="14447" w:author="PIERRE" w:date="2013-10-24T12:26:00Z"/>
              <w:rFonts w:ascii="Times New Roman" w:hAnsi="Times New Roman" w:cs="Times New Roman"/>
              <w:color w:val="000000" w:themeColor="text1"/>
              <w:sz w:val="24"/>
              <w:szCs w:val="24"/>
            </w:rPr>
          </w:rPrChange>
        </w:rPr>
        <w:pPrChange w:id="14448" w:author="Leuveld, Koen" w:date="2013-10-24T19:17:00Z">
          <w:pPr>
            <w:pStyle w:val="ListParagraph"/>
            <w:numPr>
              <w:ilvl w:val="1"/>
              <w:numId w:val="6"/>
            </w:numPr>
            <w:spacing w:before="120" w:after="120" w:line="240" w:lineRule="auto"/>
            <w:ind w:left="1440" w:hanging="360"/>
            <w:jc w:val="both"/>
          </w:pPr>
        </w:pPrChange>
      </w:pPr>
      <w:ins w:id="14449" w:author="Leuveld, Koen" w:date="2013-10-24T19:17:00Z">
        <w:r w:rsidRPr="000B6746">
          <w:rPr>
            <w:rFonts w:ascii="Times New Roman" w:hAnsi="Times New Roman" w:cs="Times New Roman"/>
            <w:i/>
            <w:color w:val="000000" w:themeColor="text1"/>
            <w:sz w:val="24"/>
            <w:szCs w:val="24"/>
            <w:rPrChange w:id="14450" w:author="Leuveld, Koen" w:date="2013-10-24T19:17:00Z">
              <w:rPr>
                <w:rFonts w:ascii="Times New Roman" w:hAnsi="Times New Roman" w:cs="Times New Roman"/>
                <w:color w:val="000000" w:themeColor="text1"/>
                <w:sz w:val="24"/>
                <w:szCs w:val="24"/>
              </w:rPr>
            </w:rPrChange>
          </w:rPr>
          <w:t>« </w:t>
        </w:r>
      </w:ins>
      <w:ins w:id="14451" w:author="PIERRE" w:date="2013-10-24T12:26:00Z">
        <w:r w:rsidR="00AF2F6F" w:rsidRPr="000B6746">
          <w:rPr>
            <w:rFonts w:ascii="Times New Roman" w:hAnsi="Times New Roman" w:cs="Times New Roman"/>
            <w:i/>
            <w:color w:val="000000" w:themeColor="text1"/>
            <w:sz w:val="24"/>
            <w:szCs w:val="24"/>
            <w:rPrChange w:id="14452" w:author="Leuveld, Koen" w:date="2013-10-24T19:17:00Z">
              <w:rPr>
                <w:rFonts w:ascii="Times New Roman" w:eastAsiaTheme="majorEastAsia" w:hAnsi="Times New Roman" w:cs="Times New Roman"/>
                <w:b/>
                <w:bCs/>
                <w:color w:val="000000" w:themeColor="text1"/>
                <w:sz w:val="24"/>
                <w:szCs w:val="24"/>
                <w:lang w:val="nl-NL" w:eastAsia="en-US"/>
              </w:rPr>
            </w:rPrChange>
          </w:rPr>
          <w:t>Donc votre gain final est [ICSA02] + [</w:t>
        </w:r>
        <w:proofErr w:type="spellStart"/>
        <w:r w:rsidR="00AF2F6F" w:rsidRPr="000B6746">
          <w:rPr>
            <w:rFonts w:ascii="Times New Roman" w:hAnsi="Times New Roman" w:cs="Times New Roman"/>
            <w:i/>
            <w:color w:val="000000" w:themeColor="text1"/>
            <w:sz w:val="24"/>
            <w:szCs w:val="24"/>
            <w:rPrChange w:id="14453" w:author="Leuveld, Koen" w:date="2013-10-24T19:17:00Z">
              <w:rPr>
                <w:rFonts w:ascii="Times New Roman" w:eastAsiaTheme="majorEastAsia" w:hAnsi="Times New Roman" w:cs="Times New Roman"/>
                <w:b/>
                <w:bCs/>
                <w:color w:val="000000" w:themeColor="text1"/>
                <w:sz w:val="24"/>
                <w:szCs w:val="24"/>
                <w:lang w:val="nl-NL" w:eastAsia="en-US"/>
              </w:rPr>
            </w:rPrChange>
          </w:rPr>
          <w:t>ICRBXX</w:t>
        </w:r>
        <w:proofErr w:type="spellEnd"/>
        <w:r w:rsidR="00AF2F6F" w:rsidRPr="000B6746">
          <w:rPr>
            <w:rFonts w:ascii="Times New Roman" w:hAnsi="Times New Roman" w:cs="Times New Roman"/>
            <w:i/>
            <w:color w:val="000000" w:themeColor="text1"/>
            <w:sz w:val="24"/>
            <w:szCs w:val="24"/>
            <w:rPrChange w:id="14454" w:author="Leuveld, Koen" w:date="2013-10-24T19:17:00Z">
              <w:rPr>
                <w:rFonts w:ascii="Times New Roman" w:eastAsiaTheme="majorEastAsia" w:hAnsi="Times New Roman" w:cs="Times New Roman"/>
                <w:b/>
                <w:bCs/>
                <w:color w:val="000000" w:themeColor="text1"/>
                <w:sz w:val="24"/>
                <w:szCs w:val="24"/>
                <w:lang w:val="nl-NL" w:eastAsia="en-US"/>
              </w:rPr>
            </w:rPrChange>
          </w:rPr>
          <w:t xml:space="preserve">] </w:t>
        </w:r>
        <w:del w:id="14455" w:author="Leuveld, Koen" w:date="2013-10-24T16:26:00Z">
          <w:r w:rsidR="00AF2F6F" w:rsidRPr="000B6746" w:rsidDel="00D66175">
            <w:rPr>
              <w:rFonts w:ascii="Times New Roman" w:hAnsi="Times New Roman" w:cs="Times New Roman"/>
              <w:i/>
              <w:color w:val="000000" w:themeColor="text1"/>
              <w:sz w:val="24"/>
              <w:szCs w:val="24"/>
              <w:rPrChange w:id="14456" w:author="Leuveld, Koen" w:date="2013-10-24T19:17:00Z">
                <w:rPr>
                  <w:rFonts w:ascii="Times New Roman" w:eastAsiaTheme="majorEastAsia" w:hAnsi="Times New Roman" w:cs="Times New Roman"/>
                  <w:b/>
                  <w:bCs/>
                  <w:color w:val="000000" w:themeColor="text1"/>
                  <w:sz w:val="24"/>
                  <w:szCs w:val="24"/>
                  <w:lang w:val="nl-NL" w:eastAsia="en-US"/>
                </w:rPr>
              </w:rPrChange>
            </w:rPr>
            <w:delText>coupon</w:delText>
          </w:r>
        </w:del>
      </w:ins>
      <w:ins w:id="14457" w:author="Leuveld, Koen" w:date="2013-10-24T16:26:00Z">
        <w:r w:rsidR="00D66175" w:rsidRPr="000B6746">
          <w:rPr>
            <w:rFonts w:ascii="Times New Roman" w:hAnsi="Times New Roman" w:cs="Times New Roman"/>
            <w:i/>
            <w:color w:val="000000" w:themeColor="text1"/>
            <w:sz w:val="24"/>
            <w:szCs w:val="24"/>
            <w:rPrChange w:id="14458" w:author="Leuveld, Koen" w:date="2013-10-24T19:17:00Z">
              <w:rPr>
                <w:rFonts w:ascii="Times New Roman" w:hAnsi="Times New Roman" w:cs="Times New Roman"/>
                <w:color w:val="000000" w:themeColor="text1"/>
                <w:sz w:val="24"/>
                <w:szCs w:val="24"/>
              </w:rPr>
            </w:rPrChange>
          </w:rPr>
          <w:t>pièce</w:t>
        </w:r>
      </w:ins>
      <w:ins w:id="14459" w:author="PIERRE" w:date="2013-10-24T12:26:00Z">
        <w:r w:rsidR="00AF2F6F" w:rsidRPr="000B6746">
          <w:rPr>
            <w:rFonts w:ascii="Times New Roman" w:hAnsi="Times New Roman" w:cs="Times New Roman"/>
            <w:i/>
            <w:color w:val="000000" w:themeColor="text1"/>
            <w:sz w:val="24"/>
            <w:szCs w:val="24"/>
            <w:rPrChange w:id="14460" w:author="Leuveld, Koen" w:date="2013-10-24T19:17:00Z">
              <w:rPr>
                <w:rFonts w:ascii="Times New Roman" w:eastAsiaTheme="majorEastAsia" w:hAnsi="Times New Roman" w:cs="Times New Roman"/>
                <w:b/>
                <w:bCs/>
                <w:color w:val="000000" w:themeColor="text1"/>
                <w:sz w:val="24"/>
                <w:szCs w:val="24"/>
                <w:lang w:val="nl-NL" w:eastAsia="en-US"/>
              </w:rPr>
            </w:rPrChange>
          </w:rPr>
          <w:t>s.</w:t>
        </w:r>
      </w:ins>
      <w:ins w:id="14461" w:author="Leuveld, Koen" w:date="2013-10-24T19:17:00Z">
        <w:r w:rsidRPr="000B6746">
          <w:rPr>
            <w:rFonts w:ascii="Times New Roman" w:hAnsi="Times New Roman" w:cs="Times New Roman"/>
            <w:i/>
            <w:color w:val="000000" w:themeColor="text1"/>
            <w:sz w:val="24"/>
            <w:szCs w:val="24"/>
            <w:rPrChange w:id="14462" w:author="Leuveld, Koen" w:date="2013-10-24T19:17:00Z">
              <w:rPr>
                <w:rFonts w:ascii="Times New Roman" w:hAnsi="Times New Roman" w:cs="Times New Roman"/>
                <w:color w:val="000000" w:themeColor="text1"/>
                <w:sz w:val="24"/>
                <w:szCs w:val="24"/>
              </w:rPr>
            </w:rPrChange>
          </w:rPr>
          <w:t> »</w:t>
        </w:r>
      </w:ins>
    </w:p>
    <w:p w:rsidR="00726879" w:rsidRPr="00442E10" w:rsidRDefault="00AF2F6F" w:rsidP="009C61AE">
      <w:pPr>
        <w:pStyle w:val="ListParagraph"/>
        <w:numPr>
          <w:ilvl w:val="0"/>
          <w:numId w:val="4"/>
        </w:numPr>
        <w:spacing w:before="120" w:after="120" w:line="240" w:lineRule="auto"/>
        <w:jc w:val="both"/>
        <w:rPr>
          <w:ins w:id="14463" w:author="PIERRE" w:date="2013-10-24T12:26:00Z"/>
          <w:rFonts w:ascii="Times New Roman" w:hAnsi="Times New Roman" w:cs="Times New Roman"/>
          <w:color w:val="000000" w:themeColor="text1"/>
          <w:sz w:val="24"/>
          <w:szCs w:val="24"/>
        </w:rPr>
        <w:pPrChange w:id="14464" w:author="Leuveld, Koen" w:date="2013-10-24T19:09:00Z">
          <w:pPr>
            <w:pStyle w:val="ListParagraph"/>
            <w:numPr>
              <w:numId w:val="6"/>
            </w:numPr>
            <w:spacing w:before="120" w:after="120" w:line="240" w:lineRule="auto"/>
            <w:ind w:hanging="360"/>
            <w:jc w:val="both"/>
          </w:pPr>
        </w:pPrChange>
      </w:pPr>
      <w:ins w:id="14465" w:author="PIERRE" w:date="2013-10-24T12:26:00Z">
        <w:r w:rsidRPr="00AF2F6F">
          <w:rPr>
            <w:rFonts w:ascii="Times New Roman" w:hAnsi="Times New Roman" w:cs="Times New Roman"/>
            <w:color w:val="000000" w:themeColor="text1"/>
            <w:sz w:val="24"/>
            <w:szCs w:val="24"/>
            <w:rPrChange w:id="14466" w:author="PIERRE" w:date="2013-10-24T12:27:00Z">
              <w:rPr>
                <w:rFonts w:ascii="Times New Roman" w:eastAsiaTheme="majorEastAsia" w:hAnsi="Times New Roman" w:cs="Times New Roman"/>
                <w:b/>
                <w:bCs/>
                <w:color w:val="000000" w:themeColor="text1"/>
                <w:sz w:val="24"/>
                <w:szCs w:val="24"/>
                <w:lang w:val="nl-NL" w:eastAsia="en-US"/>
              </w:rPr>
            </w:rPrChange>
          </w:rPr>
          <w:t xml:space="preserve"> Retranscrire les données de la colonne 13 de fiche de calcul dans la colonne 5 de la Fiche de Paiement.</w:t>
        </w:r>
      </w:ins>
    </w:p>
    <w:p w:rsidR="00726879" w:rsidRPr="00442E10" w:rsidRDefault="00726879" w:rsidP="00726879">
      <w:pPr>
        <w:spacing w:before="120" w:after="120" w:line="240" w:lineRule="auto"/>
        <w:ind w:left="360"/>
        <w:jc w:val="both"/>
        <w:rPr>
          <w:ins w:id="14467" w:author="PIERRE" w:date="2013-10-24T12:26:00Z"/>
          <w:rFonts w:ascii="Times New Roman" w:hAnsi="Times New Roman" w:cs="Times New Roman"/>
          <w:color w:val="000000" w:themeColor="text1"/>
          <w:sz w:val="24"/>
          <w:szCs w:val="24"/>
        </w:rPr>
      </w:pPr>
    </w:p>
    <w:p w:rsidR="00726879" w:rsidRPr="00442E10" w:rsidRDefault="00AF2F6F" w:rsidP="00726879">
      <w:pPr>
        <w:spacing w:before="120" w:after="120" w:line="240" w:lineRule="auto"/>
        <w:jc w:val="both"/>
        <w:rPr>
          <w:ins w:id="14468" w:author="PIERRE" w:date="2013-10-24T12:26:00Z"/>
          <w:rFonts w:ascii="Times New Roman" w:hAnsi="Times New Roman" w:cs="Times New Roman"/>
          <w:b/>
          <w:color w:val="000000" w:themeColor="text1"/>
          <w:sz w:val="24"/>
          <w:szCs w:val="24"/>
        </w:rPr>
      </w:pPr>
      <w:ins w:id="14469" w:author="PIERRE" w:date="2013-10-24T12:26:00Z">
        <w:r w:rsidRPr="00AF2F6F">
          <w:rPr>
            <w:rFonts w:ascii="Times New Roman" w:hAnsi="Times New Roman" w:cs="Times New Roman"/>
            <w:b/>
            <w:color w:val="000000" w:themeColor="text1"/>
            <w:sz w:val="24"/>
            <w:szCs w:val="24"/>
            <w:rPrChange w:id="14470" w:author="PIERRE" w:date="2013-10-24T12:27:00Z">
              <w:rPr>
                <w:rFonts w:ascii="Times New Roman" w:eastAsiaTheme="majorEastAsia" w:hAnsi="Times New Roman" w:cs="Times New Roman"/>
                <w:b/>
                <w:bCs/>
                <w:color w:val="000000" w:themeColor="text1"/>
                <w:sz w:val="24"/>
                <w:szCs w:val="24"/>
                <w:lang w:val="nl-NL" w:eastAsia="en-US"/>
              </w:rPr>
            </w:rPrChange>
          </w:rPr>
          <w:t>Jeton 11 : Exercice d’investissement Chef Récepteur (l’enquêté est le chef du village)</w:t>
        </w:r>
      </w:ins>
    </w:p>
    <w:p w:rsidR="00726879" w:rsidRPr="00442E10" w:rsidRDefault="00AF2F6F" w:rsidP="009C61AE">
      <w:pPr>
        <w:pStyle w:val="ListParagraph"/>
        <w:numPr>
          <w:ilvl w:val="0"/>
          <w:numId w:val="4"/>
        </w:numPr>
        <w:spacing w:before="120" w:after="120" w:line="240" w:lineRule="auto"/>
        <w:jc w:val="both"/>
        <w:rPr>
          <w:ins w:id="14471" w:author="PIERRE" w:date="2013-10-24T12:26:00Z"/>
          <w:rFonts w:ascii="Times New Roman" w:hAnsi="Times New Roman" w:cs="Times New Roman"/>
          <w:color w:val="000000" w:themeColor="text1"/>
          <w:sz w:val="24"/>
          <w:szCs w:val="24"/>
        </w:rPr>
        <w:pPrChange w:id="14472" w:author="Leuveld, Koen" w:date="2013-10-24T19:09:00Z">
          <w:pPr>
            <w:pStyle w:val="ListParagraph"/>
            <w:numPr>
              <w:numId w:val="6"/>
            </w:numPr>
            <w:spacing w:before="120" w:after="120" w:line="240" w:lineRule="auto"/>
            <w:ind w:hanging="360"/>
            <w:jc w:val="both"/>
          </w:pPr>
        </w:pPrChange>
      </w:pPr>
      <w:ins w:id="14473" w:author="PIERRE" w:date="2013-10-24T12:26:00Z">
        <w:r w:rsidRPr="00AF2F6F">
          <w:rPr>
            <w:rFonts w:ascii="Times New Roman" w:hAnsi="Times New Roman" w:cs="Times New Roman"/>
            <w:color w:val="000000" w:themeColor="text1"/>
            <w:sz w:val="24"/>
            <w:szCs w:val="24"/>
            <w:rPrChange w:id="14474" w:author="PIERRE" w:date="2013-10-24T12:27:00Z">
              <w:rPr>
                <w:rFonts w:ascii="Times New Roman" w:eastAsiaTheme="majorEastAsia" w:hAnsi="Times New Roman" w:cs="Times New Roman"/>
                <w:b/>
                <w:bCs/>
                <w:color w:val="000000" w:themeColor="text1"/>
                <w:sz w:val="24"/>
                <w:szCs w:val="24"/>
                <w:lang w:val="nl-NL" w:eastAsia="en-US"/>
              </w:rPr>
            </w:rPrChange>
          </w:rPr>
          <w:t xml:space="preserve">Ecrire 11 dans la colonne 4 de la fiche de paiement. </w:t>
        </w:r>
      </w:ins>
    </w:p>
    <w:p w:rsidR="00726879" w:rsidRPr="00442E10" w:rsidRDefault="00AF2F6F" w:rsidP="009C61AE">
      <w:pPr>
        <w:pStyle w:val="ListParagraph"/>
        <w:numPr>
          <w:ilvl w:val="0"/>
          <w:numId w:val="4"/>
        </w:numPr>
        <w:spacing w:before="120" w:after="120" w:line="240" w:lineRule="auto"/>
        <w:jc w:val="both"/>
        <w:rPr>
          <w:ins w:id="14475" w:author="PIERRE" w:date="2013-10-24T12:26:00Z"/>
          <w:rFonts w:ascii="Times New Roman" w:hAnsi="Times New Roman" w:cs="Times New Roman"/>
          <w:color w:val="000000" w:themeColor="text1"/>
          <w:sz w:val="24"/>
          <w:szCs w:val="24"/>
        </w:rPr>
        <w:pPrChange w:id="14476" w:author="Leuveld, Koen" w:date="2013-10-24T19:09:00Z">
          <w:pPr>
            <w:pStyle w:val="ListParagraph"/>
            <w:numPr>
              <w:numId w:val="6"/>
            </w:numPr>
            <w:spacing w:before="120" w:after="120" w:line="240" w:lineRule="auto"/>
            <w:ind w:hanging="360"/>
            <w:jc w:val="both"/>
          </w:pPr>
        </w:pPrChange>
      </w:pPr>
      <w:ins w:id="14477" w:author="PIERRE" w:date="2013-10-24T12:26:00Z">
        <w:r w:rsidRPr="00AF2F6F">
          <w:rPr>
            <w:rFonts w:ascii="Times New Roman" w:hAnsi="Times New Roman" w:cs="Times New Roman"/>
            <w:color w:val="000000" w:themeColor="text1"/>
            <w:sz w:val="24"/>
            <w:szCs w:val="24"/>
            <w:rPrChange w:id="14478" w:author="PIERRE" w:date="2013-10-24T12:27:00Z">
              <w:rPr>
                <w:rFonts w:ascii="Times New Roman" w:eastAsiaTheme="majorEastAsia" w:hAnsi="Times New Roman" w:cs="Times New Roman"/>
                <w:b/>
                <w:bCs/>
                <w:color w:val="000000" w:themeColor="text1"/>
                <w:sz w:val="24"/>
                <w:szCs w:val="24"/>
                <w:lang w:val="nl-NL" w:eastAsia="en-US"/>
              </w:rPr>
            </w:rPrChange>
          </w:rPr>
          <w:t>Noter les codes d’identification de l’enquêté dans les colonnes 1 et 2 de la feuille de calcul 2.</w:t>
        </w:r>
      </w:ins>
    </w:p>
    <w:p w:rsidR="00726879" w:rsidRPr="00442E10" w:rsidRDefault="00AF2F6F" w:rsidP="009C61AE">
      <w:pPr>
        <w:pStyle w:val="ListParagraph"/>
        <w:numPr>
          <w:ilvl w:val="0"/>
          <w:numId w:val="4"/>
        </w:numPr>
        <w:spacing w:before="120" w:after="120" w:line="240" w:lineRule="auto"/>
        <w:jc w:val="both"/>
        <w:rPr>
          <w:ins w:id="14479" w:author="PIERRE" w:date="2013-10-24T12:26:00Z"/>
          <w:rFonts w:ascii="Times New Roman" w:hAnsi="Times New Roman" w:cs="Times New Roman"/>
          <w:color w:val="000000" w:themeColor="text1"/>
          <w:sz w:val="24"/>
          <w:szCs w:val="24"/>
        </w:rPr>
        <w:pPrChange w:id="14480" w:author="Leuveld, Koen" w:date="2013-10-24T19:09:00Z">
          <w:pPr>
            <w:pStyle w:val="ListParagraph"/>
            <w:numPr>
              <w:numId w:val="6"/>
            </w:numPr>
            <w:spacing w:before="120" w:after="120" w:line="240" w:lineRule="auto"/>
            <w:ind w:hanging="360"/>
            <w:jc w:val="both"/>
          </w:pPr>
        </w:pPrChange>
      </w:pPr>
      <w:ins w:id="14481" w:author="PIERRE" w:date="2013-10-24T12:26:00Z">
        <w:r w:rsidRPr="00AF2F6F">
          <w:rPr>
            <w:rFonts w:ascii="Times New Roman" w:hAnsi="Times New Roman" w:cs="Times New Roman"/>
            <w:color w:val="000000" w:themeColor="text1"/>
            <w:sz w:val="24"/>
            <w:szCs w:val="24"/>
            <w:rPrChange w:id="14482" w:author="PIERRE" w:date="2013-10-24T12:27:00Z">
              <w:rPr>
                <w:rFonts w:ascii="Times New Roman" w:eastAsiaTheme="majorEastAsia" w:hAnsi="Times New Roman" w:cs="Times New Roman"/>
                <w:b/>
                <w:bCs/>
                <w:color w:val="000000" w:themeColor="text1"/>
                <w:sz w:val="24"/>
                <w:szCs w:val="24"/>
                <w:lang w:val="nl-NL" w:eastAsia="en-US"/>
              </w:rPr>
            </w:rPrChange>
          </w:rPr>
          <w:t>Ecrire 11 dans la colonne 3 de la feuille de calcul 2</w:t>
        </w:r>
      </w:ins>
    </w:p>
    <w:p w:rsidR="00726879" w:rsidRPr="00442E10" w:rsidRDefault="00AF2F6F" w:rsidP="009C61AE">
      <w:pPr>
        <w:pStyle w:val="ListParagraph"/>
        <w:numPr>
          <w:ilvl w:val="0"/>
          <w:numId w:val="4"/>
        </w:numPr>
        <w:spacing w:before="120" w:after="120" w:line="240" w:lineRule="auto"/>
        <w:jc w:val="both"/>
        <w:rPr>
          <w:ins w:id="14483" w:author="PIERRE" w:date="2013-10-24T12:26:00Z"/>
          <w:rFonts w:ascii="Times New Roman" w:hAnsi="Times New Roman" w:cs="Times New Roman"/>
          <w:color w:val="000000" w:themeColor="text1"/>
          <w:sz w:val="24"/>
          <w:szCs w:val="24"/>
        </w:rPr>
        <w:pPrChange w:id="14484" w:author="Leuveld, Koen" w:date="2013-10-24T19:09:00Z">
          <w:pPr>
            <w:pStyle w:val="ListParagraph"/>
            <w:numPr>
              <w:numId w:val="6"/>
            </w:numPr>
            <w:spacing w:before="120" w:after="120" w:line="240" w:lineRule="auto"/>
            <w:ind w:hanging="360"/>
            <w:jc w:val="both"/>
          </w:pPr>
        </w:pPrChange>
      </w:pPr>
      <w:ins w:id="14485" w:author="PIERRE" w:date="2013-10-24T12:26:00Z">
        <w:r w:rsidRPr="00AF2F6F">
          <w:rPr>
            <w:rFonts w:ascii="Times New Roman" w:hAnsi="Times New Roman" w:cs="Times New Roman"/>
            <w:color w:val="000000" w:themeColor="text1"/>
            <w:sz w:val="24"/>
            <w:szCs w:val="24"/>
            <w:rPrChange w:id="14486" w:author="PIERRE" w:date="2013-10-24T12:27:00Z">
              <w:rPr>
                <w:rFonts w:ascii="Times New Roman" w:eastAsiaTheme="majorEastAsia" w:hAnsi="Times New Roman" w:cs="Times New Roman"/>
                <w:b/>
                <w:bCs/>
                <w:color w:val="000000" w:themeColor="text1"/>
                <w:sz w:val="24"/>
                <w:szCs w:val="24"/>
                <w:lang w:val="nl-NL" w:eastAsia="en-US"/>
              </w:rPr>
            </w:rPrChange>
          </w:rPr>
          <w:t>Expliquez au participant</w:t>
        </w:r>
      </w:ins>
    </w:p>
    <w:p w:rsidR="00726879" w:rsidRPr="000B6746" w:rsidRDefault="000B6746" w:rsidP="000B6746">
      <w:pPr>
        <w:pStyle w:val="ListParagraph"/>
        <w:numPr>
          <w:ilvl w:val="0"/>
          <w:numId w:val="66"/>
        </w:numPr>
        <w:spacing w:before="120" w:after="120" w:line="240" w:lineRule="auto"/>
        <w:jc w:val="both"/>
        <w:rPr>
          <w:ins w:id="14487" w:author="PIERRE" w:date="2013-10-24T12:26:00Z"/>
          <w:rFonts w:ascii="Times New Roman" w:hAnsi="Times New Roman" w:cs="Times New Roman"/>
          <w:i/>
          <w:color w:val="000000" w:themeColor="text1"/>
          <w:sz w:val="24"/>
          <w:szCs w:val="24"/>
          <w:rPrChange w:id="14488" w:author="Leuveld, Koen" w:date="2013-10-24T19:17:00Z">
            <w:rPr>
              <w:ins w:id="14489" w:author="PIERRE" w:date="2013-10-24T12:26:00Z"/>
              <w:rFonts w:ascii="Times New Roman" w:hAnsi="Times New Roman" w:cs="Times New Roman"/>
              <w:color w:val="000000" w:themeColor="text1"/>
              <w:sz w:val="24"/>
              <w:szCs w:val="24"/>
            </w:rPr>
          </w:rPrChange>
        </w:rPr>
        <w:pPrChange w:id="14490" w:author="Leuveld, Koen" w:date="2013-10-24T19:17:00Z">
          <w:pPr>
            <w:pStyle w:val="ListParagraph"/>
            <w:numPr>
              <w:ilvl w:val="1"/>
              <w:numId w:val="6"/>
            </w:numPr>
            <w:spacing w:before="120" w:after="120" w:line="240" w:lineRule="auto"/>
            <w:ind w:left="1440" w:hanging="360"/>
            <w:jc w:val="both"/>
          </w:pPr>
        </w:pPrChange>
      </w:pPr>
      <w:ins w:id="14491" w:author="Leuveld, Koen" w:date="2013-10-24T19:17:00Z">
        <w:r w:rsidRPr="000B6746">
          <w:rPr>
            <w:rFonts w:ascii="Times New Roman" w:hAnsi="Times New Roman" w:cs="Times New Roman"/>
            <w:i/>
            <w:color w:val="000000" w:themeColor="text1"/>
            <w:sz w:val="24"/>
            <w:szCs w:val="24"/>
            <w:rPrChange w:id="14492" w:author="Leuveld, Koen" w:date="2013-10-24T19:17:00Z">
              <w:rPr>
                <w:rFonts w:ascii="Times New Roman" w:hAnsi="Times New Roman" w:cs="Times New Roman"/>
                <w:color w:val="000000" w:themeColor="text1"/>
                <w:sz w:val="24"/>
                <w:szCs w:val="24"/>
              </w:rPr>
            </w:rPrChange>
          </w:rPr>
          <w:t>« </w:t>
        </w:r>
      </w:ins>
      <w:ins w:id="14493" w:author="PIERRE" w:date="2013-10-24T12:26:00Z">
        <w:r w:rsidR="00AF2F6F" w:rsidRPr="000B6746">
          <w:rPr>
            <w:rFonts w:ascii="Times New Roman" w:hAnsi="Times New Roman" w:cs="Times New Roman"/>
            <w:i/>
            <w:color w:val="000000" w:themeColor="text1"/>
            <w:sz w:val="24"/>
            <w:szCs w:val="24"/>
            <w:rPrChange w:id="14494" w:author="Leuveld, Koen" w:date="2013-10-24T19:17:00Z">
              <w:rPr>
                <w:rFonts w:ascii="Times New Roman" w:eastAsiaTheme="majorEastAsia" w:hAnsi="Times New Roman" w:cs="Times New Roman"/>
                <w:b/>
                <w:bCs/>
                <w:color w:val="000000" w:themeColor="text1"/>
                <w:sz w:val="24"/>
                <w:szCs w:val="24"/>
                <w:lang w:val="nl-NL" w:eastAsia="en-US"/>
              </w:rPr>
            </w:rPrChange>
          </w:rPr>
          <w:t>Vous avez sélectionné le jeton de l’exercice d’investissement chef Récepteur.</w:t>
        </w:r>
      </w:ins>
      <w:ins w:id="14495" w:author="Leuveld, Koen" w:date="2013-10-24T19:17:00Z">
        <w:r w:rsidRPr="000B6746">
          <w:rPr>
            <w:rFonts w:ascii="Times New Roman" w:hAnsi="Times New Roman" w:cs="Times New Roman"/>
            <w:i/>
            <w:color w:val="000000" w:themeColor="text1"/>
            <w:sz w:val="24"/>
            <w:szCs w:val="24"/>
            <w:rPrChange w:id="14496" w:author="Leuveld, Koen" w:date="2013-10-24T19:17:00Z">
              <w:rPr>
                <w:rFonts w:ascii="Times New Roman" w:hAnsi="Times New Roman" w:cs="Times New Roman"/>
                <w:color w:val="000000" w:themeColor="text1"/>
                <w:sz w:val="24"/>
                <w:szCs w:val="24"/>
              </w:rPr>
            </w:rPrChange>
          </w:rPr>
          <w:t> »</w:t>
        </w:r>
      </w:ins>
      <w:ins w:id="14497" w:author="PIERRE" w:date="2013-10-24T12:26:00Z">
        <w:del w:id="14498" w:author="Leuveld, Koen" w:date="2013-10-24T19:17:00Z">
          <w:r w:rsidR="00AF2F6F" w:rsidRPr="000B6746" w:rsidDel="000B6746">
            <w:rPr>
              <w:rFonts w:ascii="Times New Roman" w:hAnsi="Times New Roman" w:cs="Times New Roman"/>
              <w:i/>
              <w:color w:val="000000" w:themeColor="text1"/>
              <w:sz w:val="24"/>
              <w:szCs w:val="24"/>
              <w:rPrChange w:id="14499" w:author="Leuveld, Koen" w:date="2013-10-24T19:17:00Z">
                <w:rPr>
                  <w:rFonts w:ascii="Times New Roman" w:eastAsiaTheme="majorEastAsia" w:hAnsi="Times New Roman" w:cs="Times New Roman"/>
                  <w:b/>
                  <w:bCs/>
                  <w:color w:val="000000" w:themeColor="text1"/>
                  <w:sz w:val="24"/>
                  <w:szCs w:val="24"/>
                  <w:lang w:val="nl-NL" w:eastAsia="en-US"/>
                </w:rPr>
              </w:rPrChange>
            </w:rPr>
            <w:delText xml:space="preserve"> </w:delText>
          </w:r>
        </w:del>
      </w:ins>
    </w:p>
    <w:p w:rsidR="00726879" w:rsidRPr="000B6746" w:rsidRDefault="000B6746" w:rsidP="000B6746">
      <w:pPr>
        <w:pStyle w:val="ListParagraph"/>
        <w:numPr>
          <w:ilvl w:val="0"/>
          <w:numId w:val="66"/>
        </w:numPr>
        <w:spacing w:before="120" w:after="120" w:line="240" w:lineRule="auto"/>
        <w:jc w:val="both"/>
        <w:rPr>
          <w:ins w:id="14500" w:author="PIERRE" w:date="2013-10-24T12:26:00Z"/>
          <w:rFonts w:ascii="Times New Roman" w:hAnsi="Times New Roman" w:cs="Times New Roman"/>
          <w:i/>
          <w:color w:val="000000" w:themeColor="text1"/>
          <w:sz w:val="24"/>
          <w:szCs w:val="24"/>
          <w:rPrChange w:id="14501" w:author="Leuveld, Koen" w:date="2013-10-24T19:17:00Z">
            <w:rPr>
              <w:ins w:id="14502" w:author="PIERRE" w:date="2013-10-24T12:26:00Z"/>
              <w:rFonts w:ascii="Times New Roman" w:hAnsi="Times New Roman" w:cs="Times New Roman"/>
              <w:color w:val="000000" w:themeColor="text1"/>
              <w:sz w:val="24"/>
              <w:szCs w:val="24"/>
            </w:rPr>
          </w:rPrChange>
        </w:rPr>
        <w:pPrChange w:id="14503" w:author="Leuveld, Koen" w:date="2013-10-24T19:17:00Z">
          <w:pPr>
            <w:pStyle w:val="ListParagraph"/>
            <w:numPr>
              <w:ilvl w:val="1"/>
              <w:numId w:val="6"/>
            </w:numPr>
            <w:spacing w:before="120" w:after="120" w:line="240" w:lineRule="auto"/>
            <w:ind w:left="1440" w:hanging="360"/>
            <w:jc w:val="both"/>
          </w:pPr>
        </w:pPrChange>
      </w:pPr>
      <w:ins w:id="14504" w:author="Leuveld, Koen" w:date="2013-10-24T19:17:00Z">
        <w:r w:rsidRPr="000B6746">
          <w:rPr>
            <w:rFonts w:ascii="Times New Roman" w:hAnsi="Times New Roman" w:cs="Times New Roman"/>
            <w:i/>
            <w:color w:val="000000" w:themeColor="text1"/>
            <w:sz w:val="24"/>
            <w:szCs w:val="24"/>
            <w:rPrChange w:id="14505" w:author="Leuveld, Koen" w:date="2013-10-24T19:17:00Z">
              <w:rPr>
                <w:rFonts w:ascii="Times New Roman" w:hAnsi="Times New Roman" w:cs="Times New Roman"/>
                <w:color w:val="000000" w:themeColor="text1"/>
                <w:sz w:val="24"/>
                <w:szCs w:val="24"/>
              </w:rPr>
            </w:rPrChange>
          </w:rPr>
          <w:lastRenderedPageBreak/>
          <w:t>« </w:t>
        </w:r>
      </w:ins>
      <w:ins w:id="14506" w:author="PIERRE" w:date="2013-10-24T12:26:00Z">
        <w:r w:rsidR="00AF2F6F" w:rsidRPr="000B6746">
          <w:rPr>
            <w:rFonts w:ascii="Times New Roman" w:hAnsi="Times New Roman" w:cs="Times New Roman"/>
            <w:i/>
            <w:color w:val="000000" w:themeColor="text1"/>
            <w:sz w:val="24"/>
            <w:szCs w:val="24"/>
            <w:rPrChange w:id="14507" w:author="Leuveld, Koen" w:date="2013-10-24T19:17:00Z">
              <w:rPr>
                <w:rFonts w:ascii="Times New Roman" w:eastAsiaTheme="majorEastAsia" w:hAnsi="Times New Roman" w:cs="Times New Roman"/>
                <w:b/>
                <w:bCs/>
                <w:color w:val="000000" w:themeColor="text1"/>
                <w:sz w:val="24"/>
                <w:szCs w:val="24"/>
                <w:lang w:val="nl-NL" w:eastAsia="en-US"/>
              </w:rPr>
            </w:rPrChange>
          </w:rPr>
          <w:t xml:space="preserve">Dans cet exercice, vous aviez 10 choix possibles, et on vous a demandé combien de </w:t>
        </w:r>
        <w:del w:id="14508" w:author="Leuveld, Koen" w:date="2013-10-24T16:26:00Z">
          <w:r w:rsidR="00AF2F6F" w:rsidRPr="000B6746" w:rsidDel="00D66175">
            <w:rPr>
              <w:rFonts w:ascii="Times New Roman" w:hAnsi="Times New Roman" w:cs="Times New Roman"/>
              <w:i/>
              <w:color w:val="000000" w:themeColor="text1"/>
              <w:sz w:val="24"/>
              <w:szCs w:val="24"/>
              <w:rPrChange w:id="14509" w:author="Leuveld, Koen" w:date="2013-10-24T19:17:00Z">
                <w:rPr>
                  <w:rFonts w:ascii="Times New Roman" w:eastAsiaTheme="majorEastAsia" w:hAnsi="Times New Roman" w:cs="Times New Roman"/>
                  <w:b/>
                  <w:bCs/>
                  <w:color w:val="000000" w:themeColor="text1"/>
                  <w:sz w:val="24"/>
                  <w:szCs w:val="24"/>
                  <w:lang w:val="nl-NL" w:eastAsia="en-US"/>
                </w:rPr>
              </w:rPrChange>
            </w:rPr>
            <w:delText>coupon</w:delText>
          </w:r>
        </w:del>
      </w:ins>
      <w:ins w:id="14510" w:author="Leuveld, Koen" w:date="2013-10-24T16:26:00Z">
        <w:r w:rsidR="00D66175" w:rsidRPr="000B6746">
          <w:rPr>
            <w:rFonts w:ascii="Times New Roman" w:hAnsi="Times New Roman" w:cs="Times New Roman"/>
            <w:i/>
            <w:color w:val="000000" w:themeColor="text1"/>
            <w:sz w:val="24"/>
            <w:szCs w:val="24"/>
            <w:rPrChange w:id="14511" w:author="Leuveld, Koen" w:date="2013-10-24T19:17:00Z">
              <w:rPr>
                <w:rFonts w:ascii="Times New Roman" w:hAnsi="Times New Roman" w:cs="Times New Roman"/>
                <w:color w:val="000000" w:themeColor="text1"/>
                <w:sz w:val="24"/>
                <w:szCs w:val="24"/>
              </w:rPr>
            </w:rPrChange>
          </w:rPr>
          <w:t>pièce</w:t>
        </w:r>
      </w:ins>
      <w:ins w:id="14512" w:author="PIERRE" w:date="2013-10-24T12:26:00Z">
        <w:r w:rsidR="00AF2F6F" w:rsidRPr="000B6746">
          <w:rPr>
            <w:rFonts w:ascii="Times New Roman" w:hAnsi="Times New Roman" w:cs="Times New Roman"/>
            <w:i/>
            <w:color w:val="000000" w:themeColor="text1"/>
            <w:sz w:val="24"/>
            <w:szCs w:val="24"/>
            <w:rPrChange w:id="14513" w:author="Leuveld, Koen" w:date="2013-10-24T19:17:00Z">
              <w:rPr>
                <w:rFonts w:ascii="Times New Roman" w:eastAsiaTheme="majorEastAsia" w:hAnsi="Times New Roman" w:cs="Times New Roman"/>
                <w:b/>
                <w:bCs/>
                <w:color w:val="000000" w:themeColor="text1"/>
                <w:sz w:val="24"/>
                <w:szCs w:val="24"/>
                <w:lang w:val="nl-NL" w:eastAsia="en-US"/>
              </w:rPr>
            </w:rPrChange>
          </w:rPr>
          <w:t>s vous voulez retourner à l’envoyeur pour chaque choix.</w:t>
        </w:r>
      </w:ins>
      <w:ins w:id="14514" w:author="Leuveld, Koen" w:date="2013-10-24T19:17:00Z">
        <w:r w:rsidRPr="000B6746">
          <w:rPr>
            <w:rFonts w:ascii="Times New Roman" w:hAnsi="Times New Roman" w:cs="Times New Roman"/>
            <w:i/>
            <w:color w:val="000000" w:themeColor="text1"/>
            <w:sz w:val="24"/>
            <w:szCs w:val="24"/>
            <w:rPrChange w:id="14515" w:author="Leuveld, Koen" w:date="2013-10-24T19:17:00Z">
              <w:rPr>
                <w:rFonts w:ascii="Times New Roman" w:hAnsi="Times New Roman" w:cs="Times New Roman"/>
                <w:color w:val="000000" w:themeColor="text1"/>
                <w:sz w:val="24"/>
                <w:szCs w:val="24"/>
              </w:rPr>
            </w:rPrChange>
          </w:rPr>
          <w:t> »</w:t>
        </w:r>
      </w:ins>
      <w:ins w:id="14516" w:author="PIERRE" w:date="2013-10-24T12:26:00Z">
        <w:r w:rsidR="00AF2F6F" w:rsidRPr="000B6746">
          <w:rPr>
            <w:rFonts w:ascii="Times New Roman" w:hAnsi="Times New Roman" w:cs="Times New Roman"/>
            <w:i/>
            <w:color w:val="000000" w:themeColor="text1"/>
            <w:sz w:val="24"/>
            <w:szCs w:val="24"/>
            <w:rPrChange w:id="14517" w:author="Leuveld, Koen" w:date="2013-10-24T19:17:00Z">
              <w:rPr>
                <w:rFonts w:ascii="Times New Roman" w:eastAsiaTheme="majorEastAsia" w:hAnsi="Times New Roman" w:cs="Times New Roman"/>
                <w:b/>
                <w:bCs/>
                <w:color w:val="000000" w:themeColor="text1"/>
                <w:sz w:val="24"/>
                <w:szCs w:val="24"/>
                <w:lang w:val="nl-NL" w:eastAsia="en-US"/>
              </w:rPr>
            </w:rPrChange>
          </w:rPr>
          <w:t xml:space="preserve"> </w:t>
        </w:r>
      </w:ins>
    </w:p>
    <w:p w:rsidR="00726879" w:rsidRPr="000B6746" w:rsidRDefault="000B6746" w:rsidP="000B6746">
      <w:pPr>
        <w:pStyle w:val="ListParagraph"/>
        <w:numPr>
          <w:ilvl w:val="0"/>
          <w:numId w:val="66"/>
        </w:numPr>
        <w:spacing w:before="120" w:after="120" w:line="240" w:lineRule="auto"/>
        <w:jc w:val="both"/>
        <w:rPr>
          <w:ins w:id="14518" w:author="PIERRE" w:date="2013-10-24T12:26:00Z"/>
          <w:rFonts w:ascii="Times New Roman" w:hAnsi="Times New Roman" w:cs="Times New Roman"/>
          <w:i/>
          <w:color w:val="000000" w:themeColor="text1"/>
          <w:sz w:val="24"/>
          <w:szCs w:val="24"/>
          <w:rPrChange w:id="14519" w:author="Leuveld, Koen" w:date="2013-10-24T19:17:00Z">
            <w:rPr>
              <w:ins w:id="14520" w:author="PIERRE" w:date="2013-10-24T12:26:00Z"/>
              <w:rFonts w:ascii="Times New Roman" w:hAnsi="Times New Roman" w:cs="Times New Roman"/>
              <w:color w:val="000000" w:themeColor="text1"/>
              <w:sz w:val="24"/>
              <w:szCs w:val="24"/>
            </w:rPr>
          </w:rPrChange>
        </w:rPr>
        <w:pPrChange w:id="14521" w:author="Leuveld, Koen" w:date="2013-10-24T19:17:00Z">
          <w:pPr>
            <w:pStyle w:val="ListParagraph"/>
            <w:numPr>
              <w:ilvl w:val="1"/>
              <w:numId w:val="6"/>
            </w:numPr>
            <w:spacing w:before="120" w:after="120" w:line="240" w:lineRule="auto"/>
            <w:ind w:left="1440" w:hanging="360"/>
            <w:jc w:val="both"/>
          </w:pPr>
        </w:pPrChange>
      </w:pPr>
      <w:ins w:id="14522" w:author="Leuveld, Koen" w:date="2013-10-24T19:17:00Z">
        <w:r w:rsidRPr="000B6746">
          <w:rPr>
            <w:rFonts w:ascii="Times New Roman" w:hAnsi="Times New Roman" w:cs="Times New Roman"/>
            <w:i/>
            <w:color w:val="000000" w:themeColor="text1"/>
            <w:sz w:val="24"/>
            <w:szCs w:val="24"/>
            <w:rPrChange w:id="14523" w:author="Leuveld, Koen" w:date="2013-10-24T19:17:00Z">
              <w:rPr>
                <w:rFonts w:ascii="Times New Roman" w:hAnsi="Times New Roman" w:cs="Times New Roman"/>
                <w:color w:val="000000" w:themeColor="text1"/>
                <w:sz w:val="24"/>
                <w:szCs w:val="24"/>
              </w:rPr>
            </w:rPrChange>
          </w:rPr>
          <w:t>« </w:t>
        </w:r>
      </w:ins>
      <w:ins w:id="14524" w:author="PIERRE" w:date="2013-10-24T12:26:00Z">
        <w:r w:rsidR="00AF2F6F" w:rsidRPr="000B6746">
          <w:rPr>
            <w:rFonts w:ascii="Times New Roman" w:hAnsi="Times New Roman" w:cs="Times New Roman"/>
            <w:i/>
            <w:color w:val="000000" w:themeColor="text1"/>
            <w:sz w:val="24"/>
            <w:szCs w:val="24"/>
            <w:rPrChange w:id="14525" w:author="Leuveld, Koen" w:date="2013-10-24T19:17:00Z">
              <w:rPr>
                <w:rFonts w:ascii="Times New Roman" w:eastAsiaTheme="majorEastAsia" w:hAnsi="Times New Roman" w:cs="Times New Roman"/>
                <w:b/>
                <w:bCs/>
                <w:color w:val="000000" w:themeColor="text1"/>
                <w:sz w:val="24"/>
                <w:szCs w:val="24"/>
                <w:lang w:val="nl-NL" w:eastAsia="en-US"/>
              </w:rPr>
            </w:rPrChange>
          </w:rPr>
          <w:t>Un montant sera sélectionné du lot et qui sera offert à cette pile</w:t>
        </w:r>
      </w:ins>
      <w:ins w:id="14526" w:author="Leuveld, Koen" w:date="2013-10-24T19:17:00Z">
        <w:r w:rsidRPr="000B6746">
          <w:rPr>
            <w:rFonts w:ascii="Times New Roman" w:hAnsi="Times New Roman" w:cs="Times New Roman"/>
            <w:i/>
            <w:color w:val="000000" w:themeColor="text1"/>
            <w:sz w:val="24"/>
            <w:szCs w:val="24"/>
            <w:rPrChange w:id="14527" w:author="Leuveld, Koen" w:date="2013-10-24T19:17:00Z">
              <w:rPr>
                <w:rFonts w:ascii="Times New Roman" w:hAnsi="Times New Roman" w:cs="Times New Roman"/>
                <w:color w:val="000000" w:themeColor="text1"/>
                <w:sz w:val="24"/>
                <w:szCs w:val="24"/>
              </w:rPr>
            </w:rPrChange>
          </w:rPr>
          <w:t> »</w:t>
        </w:r>
      </w:ins>
      <w:ins w:id="14528" w:author="PIERRE" w:date="2013-10-24T12:26:00Z">
        <w:r w:rsidR="00AF2F6F" w:rsidRPr="000B6746">
          <w:rPr>
            <w:rFonts w:ascii="Times New Roman" w:hAnsi="Times New Roman" w:cs="Times New Roman"/>
            <w:i/>
            <w:color w:val="000000" w:themeColor="text1"/>
            <w:sz w:val="24"/>
            <w:szCs w:val="24"/>
            <w:rPrChange w:id="14529" w:author="Leuveld, Koen" w:date="2013-10-24T19:17:00Z">
              <w:rPr>
                <w:rFonts w:ascii="Times New Roman" w:eastAsiaTheme="majorEastAsia" w:hAnsi="Times New Roman" w:cs="Times New Roman"/>
                <w:b/>
                <w:bCs/>
                <w:color w:val="000000" w:themeColor="text1"/>
                <w:sz w:val="24"/>
                <w:szCs w:val="24"/>
                <w:lang w:val="nl-NL" w:eastAsia="en-US"/>
              </w:rPr>
            </w:rPrChange>
          </w:rPr>
          <w:t xml:space="preserve"> </w:t>
        </w:r>
      </w:ins>
    </w:p>
    <w:p w:rsidR="00726879" w:rsidRPr="000B6746" w:rsidRDefault="000B6746" w:rsidP="000B6746">
      <w:pPr>
        <w:pStyle w:val="ListParagraph"/>
        <w:numPr>
          <w:ilvl w:val="0"/>
          <w:numId w:val="66"/>
        </w:numPr>
        <w:spacing w:before="120" w:after="120" w:line="240" w:lineRule="auto"/>
        <w:jc w:val="both"/>
        <w:rPr>
          <w:ins w:id="14530" w:author="PIERRE" w:date="2013-10-24T12:26:00Z"/>
          <w:rFonts w:ascii="Times New Roman" w:hAnsi="Times New Roman" w:cs="Times New Roman"/>
          <w:i/>
          <w:color w:val="000000" w:themeColor="text1"/>
          <w:sz w:val="24"/>
          <w:szCs w:val="24"/>
          <w:rPrChange w:id="14531" w:author="Leuveld, Koen" w:date="2013-10-24T19:17:00Z">
            <w:rPr>
              <w:ins w:id="14532" w:author="PIERRE" w:date="2013-10-24T12:26:00Z"/>
              <w:rFonts w:ascii="Times New Roman" w:hAnsi="Times New Roman" w:cs="Times New Roman"/>
              <w:color w:val="000000" w:themeColor="text1"/>
              <w:sz w:val="24"/>
              <w:szCs w:val="24"/>
            </w:rPr>
          </w:rPrChange>
        </w:rPr>
        <w:pPrChange w:id="14533" w:author="Leuveld, Koen" w:date="2013-10-24T19:17:00Z">
          <w:pPr>
            <w:pStyle w:val="ListParagraph"/>
            <w:numPr>
              <w:ilvl w:val="1"/>
              <w:numId w:val="6"/>
            </w:numPr>
            <w:spacing w:before="120" w:after="120" w:line="240" w:lineRule="auto"/>
            <w:ind w:left="1440" w:hanging="360"/>
            <w:jc w:val="both"/>
          </w:pPr>
        </w:pPrChange>
      </w:pPr>
      <w:ins w:id="14534" w:author="Leuveld, Koen" w:date="2013-10-24T19:17:00Z">
        <w:r w:rsidRPr="000B6746">
          <w:rPr>
            <w:rFonts w:ascii="Times New Roman" w:hAnsi="Times New Roman" w:cs="Times New Roman"/>
            <w:i/>
            <w:color w:val="000000" w:themeColor="text1"/>
            <w:sz w:val="24"/>
            <w:szCs w:val="24"/>
            <w:rPrChange w:id="14535" w:author="Leuveld, Koen" w:date="2013-10-24T19:17:00Z">
              <w:rPr>
                <w:rFonts w:ascii="Times New Roman" w:hAnsi="Times New Roman" w:cs="Times New Roman"/>
                <w:color w:val="000000" w:themeColor="text1"/>
                <w:sz w:val="24"/>
                <w:szCs w:val="24"/>
              </w:rPr>
            </w:rPrChange>
          </w:rPr>
          <w:t>« </w:t>
        </w:r>
      </w:ins>
      <w:ins w:id="14536" w:author="PIERRE" w:date="2013-10-24T12:26:00Z">
        <w:r w:rsidR="00AF2F6F" w:rsidRPr="000B6746">
          <w:rPr>
            <w:rFonts w:ascii="Times New Roman" w:hAnsi="Times New Roman" w:cs="Times New Roman"/>
            <w:i/>
            <w:color w:val="000000" w:themeColor="text1"/>
            <w:sz w:val="24"/>
            <w:szCs w:val="24"/>
            <w:rPrChange w:id="14537" w:author="Leuveld, Koen" w:date="2013-10-24T19:17:00Z">
              <w:rPr>
                <w:rFonts w:ascii="Times New Roman" w:eastAsiaTheme="majorEastAsia" w:hAnsi="Times New Roman" w:cs="Times New Roman"/>
                <w:b/>
                <w:bCs/>
                <w:color w:val="000000" w:themeColor="text1"/>
                <w:sz w:val="24"/>
                <w:szCs w:val="24"/>
                <w:lang w:val="nl-NL" w:eastAsia="en-US"/>
              </w:rPr>
            </w:rPrChange>
          </w:rPr>
          <w:t>Cette pile correspond aux réactions des habitants de votre village. Il n’y a pas de nom dessus ; donc vous ne saurez pas qui a proposé tel chose</w:t>
        </w:r>
      </w:ins>
      <w:ins w:id="14538" w:author="Leuveld, Koen" w:date="2013-10-24T19:17:00Z">
        <w:r w:rsidRPr="000B6746">
          <w:rPr>
            <w:rFonts w:ascii="Times New Roman" w:hAnsi="Times New Roman" w:cs="Times New Roman"/>
            <w:i/>
            <w:color w:val="000000" w:themeColor="text1"/>
            <w:sz w:val="24"/>
            <w:szCs w:val="24"/>
            <w:rPrChange w:id="14539" w:author="Leuveld, Koen" w:date="2013-10-24T19:17:00Z">
              <w:rPr>
                <w:rFonts w:ascii="Times New Roman" w:hAnsi="Times New Roman" w:cs="Times New Roman"/>
                <w:color w:val="000000" w:themeColor="text1"/>
                <w:sz w:val="24"/>
                <w:szCs w:val="24"/>
              </w:rPr>
            </w:rPrChange>
          </w:rPr>
          <w:t> »</w:t>
        </w:r>
      </w:ins>
    </w:p>
    <w:p w:rsidR="00726879" w:rsidRPr="000B6746" w:rsidRDefault="000B6746" w:rsidP="000B6746">
      <w:pPr>
        <w:pStyle w:val="ListParagraph"/>
        <w:numPr>
          <w:ilvl w:val="0"/>
          <w:numId w:val="66"/>
        </w:numPr>
        <w:spacing w:before="120" w:after="120" w:line="240" w:lineRule="auto"/>
        <w:jc w:val="both"/>
        <w:rPr>
          <w:ins w:id="14540" w:author="PIERRE" w:date="2013-10-24T12:26:00Z"/>
          <w:rFonts w:ascii="Times New Roman" w:hAnsi="Times New Roman" w:cs="Times New Roman"/>
          <w:i/>
          <w:color w:val="000000" w:themeColor="text1"/>
          <w:sz w:val="24"/>
          <w:szCs w:val="24"/>
          <w:rPrChange w:id="14541" w:author="Leuveld, Koen" w:date="2013-10-24T19:17:00Z">
            <w:rPr>
              <w:ins w:id="14542" w:author="PIERRE" w:date="2013-10-24T12:26:00Z"/>
              <w:rFonts w:ascii="Times New Roman" w:hAnsi="Times New Roman" w:cs="Times New Roman"/>
              <w:color w:val="000000" w:themeColor="text1"/>
              <w:sz w:val="24"/>
              <w:szCs w:val="24"/>
            </w:rPr>
          </w:rPrChange>
        </w:rPr>
        <w:pPrChange w:id="14543" w:author="Leuveld, Koen" w:date="2013-10-24T19:17:00Z">
          <w:pPr>
            <w:pStyle w:val="ListParagraph"/>
            <w:numPr>
              <w:ilvl w:val="1"/>
              <w:numId w:val="6"/>
            </w:numPr>
            <w:spacing w:before="120" w:after="120" w:line="240" w:lineRule="auto"/>
            <w:ind w:left="1440" w:hanging="360"/>
            <w:jc w:val="both"/>
          </w:pPr>
        </w:pPrChange>
      </w:pPr>
      <w:ins w:id="14544" w:author="Leuveld, Koen" w:date="2013-10-24T19:17:00Z">
        <w:r w:rsidRPr="000B6746">
          <w:rPr>
            <w:rFonts w:ascii="Times New Roman" w:hAnsi="Times New Roman" w:cs="Times New Roman"/>
            <w:i/>
            <w:color w:val="000000" w:themeColor="text1"/>
            <w:sz w:val="24"/>
            <w:szCs w:val="24"/>
            <w:rPrChange w:id="14545" w:author="Leuveld, Koen" w:date="2013-10-24T19:17:00Z">
              <w:rPr>
                <w:rFonts w:ascii="Times New Roman" w:hAnsi="Times New Roman" w:cs="Times New Roman"/>
                <w:color w:val="000000" w:themeColor="text1"/>
                <w:sz w:val="24"/>
                <w:szCs w:val="24"/>
              </w:rPr>
            </w:rPrChange>
          </w:rPr>
          <w:t>« </w:t>
        </w:r>
      </w:ins>
      <w:ins w:id="14546" w:author="PIERRE" w:date="2013-10-24T12:26:00Z">
        <w:r w:rsidR="00AF2F6F" w:rsidRPr="000B6746">
          <w:rPr>
            <w:rFonts w:ascii="Times New Roman" w:hAnsi="Times New Roman" w:cs="Times New Roman"/>
            <w:i/>
            <w:color w:val="000000" w:themeColor="text1"/>
            <w:sz w:val="24"/>
            <w:szCs w:val="24"/>
            <w:rPrChange w:id="14547" w:author="Leuveld, Koen" w:date="2013-10-24T19:17:00Z">
              <w:rPr>
                <w:rFonts w:ascii="Times New Roman" w:eastAsiaTheme="majorEastAsia" w:hAnsi="Times New Roman" w:cs="Times New Roman"/>
                <w:b/>
                <w:bCs/>
                <w:color w:val="000000" w:themeColor="text1"/>
                <w:sz w:val="24"/>
                <w:szCs w:val="24"/>
                <w:lang w:val="nl-NL" w:eastAsia="en-US"/>
              </w:rPr>
            </w:rPrChange>
          </w:rPr>
          <w:t>Au hasard, une feuille d’enregistrement sera tiré afin de voir combien votre correspondant vous a envoyé</w:t>
        </w:r>
      </w:ins>
      <w:ins w:id="14548" w:author="Leuveld, Koen" w:date="2013-10-24T19:17:00Z">
        <w:r w:rsidRPr="000B6746">
          <w:rPr>
            <w:rFonts w:ascii="Times New Roman" w:hAnsi="Times New Roman" w:cs="Times New Roman"/>
            <w:i/>
            <w:color w:val="000000" w:themeColor="text1"/>
            <w:sz w:val="24"/>
            <w:szCs w:val="24"/>
            <w:rPrChange w:id="14549" w:author="Leuveld, Koen" w:date="2013-10-24T19:17:00Z">
              <w:rPr>
                <w:rFonts w:ascii="Times New Roman" w:hAnsi="Times New Roman" w:cs="Times New Roman"/>
                <w:color w:val="000000" w:themeColor="text1"/>
                <w:sz w:val="24"/>
                <w:szCs w:val="24"/>
              </w:rPr>
            </w:rPrChange>
          </w:rPr>
          <w:t> »</w:t>
        </w:r>
      </w:ins>
      <w:ins w:id="14550" w:author="PIERRE" w:date="2013-10-24T12:26:00Z">
        <w:del w:id="14551" w:author="Leuveld, Koen" w:date="2013-10-24T19:17:00Z">
          <w:r w:rsidR="00AF2F6F" w:rsidRPr="000B6746" w:rsidDel="000B6746">
            <w:rPr>
              <w:rFonts w:ascii="Times New Roman" w:hAnsi="Times New Roman" w:cs="Times New Roman"/>
              <w:i/>
              <w:color w:val="000000" w:themeColor="text1"/>
              <w:sz w:val="24"/>
              <w:szCs w:val="24"/>
              <w:rPrChange w:id="14552" w:author="Leuveld, Koen" w:date="2013-10-24T19:17:00Z">
                <w:rPr>
                  <w:rFonts w:ascii="Times New Roman" w:eastAsiaTheme="majorEastAsia" w:hAnsi="Times New Roman" w:cs="Times New Roman"/>
                  <w:b/>
                  <w:bCs/>
                  <w:color w:val="000000" w:themeColor="text1"/>
                  <w:sz w:val="24"/>
                  <w:szCs w:val="24"/>
                  <w:lang w:val="nl-NL" w:eastAsia="en-US"/>
                </w:rPr>
              </w:rPrChange>
            </w:rPr>
            <w:delText xml:space="preserve"> </w:delText>
          </w:r>
        </w:del>
      </w:ins>
    </w:p>
    <w:p w:rsidR="00726879" w:rsidRPr="000B6746" w:rsidRDefault="000B6746" w:rsidP="000B6746">
      <w:pPr>
        <w:pStyle w:val="ListParagraph"/>
        <w:numPr>
          <w:ilvl w:val="0"/>
          <w:numId w:val="66"/>
        </w:numPr>
        <w:spacing w:before="120" w:after="120" w:line="240" w:lineRule="auto"/>
        <w:jc w:val="both"/>
        <w:rPr>
          <w:ins w:id="14553" w:author="PIERRE" w:date="2013-10-24T12:26:00Z"/>
          <w:rFonts w:ascii="Times New Roman" w:hAnsi="Times New Roman" w:cs="Times New Roman"/>
          <w:i/>
          <w:color w:val="000000" w:themeColor="text1"/>
          <w:sz w:val="24"/>
          <w:szCs w:val="24"/>
          <w:rPrChange w:id="14554" w:author="Leuveld, Koen" w:date="2013-10-24T19:17:00Z">
            <w:rPr>
              <w:ins w:id="14555" w:author="PIERRE" w:date="2013-10-24T12:26:00Z"/>
              <w:rFonts w:ascii="Times New Roman" w:hAnsi="Times New Roman" w:cs="Times New Roman"/>
              <w:color w:val="000000" w:themeColor="text1"/>
              <w:sz w:val="24"/>
              <w:szCs w:val="24"/>
            </w:rPr>
          </w:rPrChange>
        </w:rPr>
        <w:pPrChange w:id="14556" w:author="Leuveld, Koen" w:date="2013-10-24T19:17:00Z">
          <w:pPr>
            <w:pStyle w:val="ListParagraph"/>
            <w:numPr>
              <w:ilvl w:val="1"/>
              <w:numId w:val="6"/>
            </w:numPr>
            <w:spacing w:before="120" w:after="120" w:line="240" w:lineRule="auto"/>
            <w:ind w:left="1440" w:hanging="360"/>
            <w:jc w:val="both"/>
          </w:pPr>
        </w:pPrChange>
      </w:pPr>
      <w:ins w:id="14557" w:author="Leuveld, Koen" w:date="2013-10-24T19:17:00Z">
        <w:r w:rsidRPr="000B6746">
          <w:rPr>
            <w:rFonts w:ascii="Times New Roman" w:hAnsi="Times New Roman" w:cs="Times New Roman"/>
            <w:i/>
            <w:color w:val="000000" w:themeColor="text1"/>
            <w:sz w:val="24"/>
            <w:szCs w:val="24"/>
            <w:rPrChange w:id="14558" w:author="Leuveld, Koen" w:date="2013-10-24T19:17:00Z">
              <w:rPr>
                <w:rFonts w:ascii="Times New Roman" w:hAnsi="Times New Roman" w:cs="Times New Roman"/>
                <w:color w:val="000000" w:themeColor="text1"/>
                <w:sz w:val="24"/>
                <w:szCs w:val="24"/>
              </w:rPr>
            </w:rPrChange>
          </w:rPr>
          <w:t>« </w:t>
        </w:r>
      </w:ins>
      <w:ins w:id="14559" w:author="PIERRE" w:date="2013-10-24T12:26:00Z">
        <w:r w:rsidR="00AF2F6F" w:rsidRPr="000B6746">
          <w:rPr>
            <w:rFonts w:ascii="Times New Roman" w:hAnsi="Times New Roman" w:cs="Times New Roman"/>
            <w:i/>
            <w:color w:val="000000" w:themeColor="text1"/>
            <w:sz w:val="24"/>
            <w:szCs w:val="24"/>
            <w:rPrChange w:id="14560" w:author="Leuveld, Koen" w:date="2013-10-24T19:17:00Z">
              <w:rPr>
                <w:rFonts w:ascii="Times New Roman" w:eastAsiaTheme="majorEastAsia" w:hAnsi="Times New Roman" w:cs="Times New Roman"/>
                <w:b/>
                <w:bCs/>
                <w:color w:val="000000" w:themeColor="text1"/>
                <w:sz w:val="24"/>
                <w:szCs w:val="24"/>
                <w:lang w:val="nl-NL" w:eastAsia="en-US"/>
              </w:rPr>
            </w:rPrChange>
          </w:rPr>
          <w:t>Ensuite  on regardera  sur votre feuille d’enregistrement le montant que vous avez renvoyé.</w:t>
        </w:r>
      </w:ins>
      <w:ins w:id="14561" w:author="Leuveld, Koen" w:date="2013-10-24T19:17:00Z">
        <w:r w:rsidRPr="000B6746">
          <w:rPr>
            <w:rFonts w:ascii="Times New Roman" w:hAnsi="Times New Roman" w:cs="Times New Roman"/>
            <w:i/>
            <w:color w:val="000000" w:themeColor="text1"/>
            <w:sz w:val="24"/>
            <w:szCs w:val="24"/>
            <w:rPrChange w:id="14562" w:author="Leuveld, Koen" w:date="2013-10-24T19:17:00Z">
              <w:rPr>
                <w:rFonts w:ascii="Times New Roman" w:hAnsi="Times New Roman" w:cs="Times New Roman"/>
                <w:color w:val="000000" w:themeColor="text1"/>
                <w:sz w:val="24"/>
                <w:szCs w:val="24"/>
              </w:rPr>
            </w:rPrChange>
          </w:rPr>
          <w:t> »</w:t>
        </w:r>
      </w:ins>
    </w:p>
    <w:p w:rsidR="002D6549" w:rsidRPr="00442E10" w:rsidRDefault="002D6549" w:rsidP="009C61AE">
      <w:pPr>
        <w:pStyle w:val="ListParagraph"/>
        <w:numPr>
          <w:ilvl w:val="0"/>
          <w:numId w:val="4"/>
        </w:numPr>
        <w:spacing w:before="120" w:after="120" w:line="240" w:lineRule="auto"/>
        <w:jc w:val="both"/>
        <w:rPr>
          <w:ins w:id="14563" w:author="Leuveld, Koen" w:date="2013-10-24T18:58:00Z"/>
          <w:rFonts w:ascii="Times New Roman" w:hAnsi="Times New Roman" w:cs="Times New Roman"/>
          <w:color w:val="000000" w:themeColor="text1"/>
          <w:sz w:val="24"/>
          <w:szCs w:val="24"/>
        </w:rPr>
        <w:pPrChange w:id="14564" w:author="Leuveld, Koen" w:date="2013-10-24T19:09:00Z">
          <w:pPr>
            <w:pStyle w:val="ListParagraph"/>
            <w:numPr>
              <w:numId w:val="6"/>
            </w:numPr>
            <w:spacing w:before="120" w:after="120" w:line="240" w:lineRule="auto"/>
            <w:ind w:hanging="360"/>
            <w:jc w:val="both"/>
          </w:pPr>
        </w:pPrChange>
      </w:pPr>
      <w:ins w:id="14565" w:author="Leuveld, Koen" w:date="2013-10-24T18:58:00Z">
        <w:r>
          <w:rPr>
            <w:rFonts w:ascii="Times New Roman" w:hAnsi="Times New Roman" w:cs="Times New Roman"/>
            <w:color w:val="000000" w:themeColor="text1"/>
            <w:sz w:val="24"/>
            <w:szCs w:val="24"/>
          </w:rPr>
          <w:t>Faites t</w:t>
        </w:r>
        <w:r w:rsidRPr="009A34FC">
          <w:rPr>
            <w:rFonts w:ascii="Times New Roman" w:hAnsi="Times New Roman" w:cs="Times New Roman"/>
            <w:color w:val="000000" w:themeColor="text1"/>
            <w:sz w:val="24"/>
            <w:szCs w:val="24"/>
          </w:rPr>
          <w:t>ire</w:t>
        </w:r>
        <w:r>
          <w:rPr>
            <w:rFonts w:ascii="Times New Roman" w:hAnsi="Times New Roman" w:cs="Times New Roman"/>
            <w:color w:val="000000" w:themeColor="text1"/>
            <w:sz w:val="24"/>
            <w:szCs w:val="24"/>
          </w:rPr>
          <w:t>r</w:t>
        </w:r>
        <w:r w:rsidRPr="009A34FC">
          <w:rPr>
            <w:rFonts w:ascii="Times New Roman" w:hAnsi="Times New Roman" w:cs="Times New Roman"/>
            <w:color w:val="000000" w:themeColor="text1"/>
            <w:sz w:val="24"/>
            <w:szCs w:val="24"/>
          </w:rPr>
          <w:t xml:space="preserve"> aléatoirement une </w:t>
        </w:r>
        <w:r>
          <w:rPr>
            <w:rFonts w:ascii="Times New Roman" w:hAnsi="Times New Roman" w:cs="Times New Roman"/>
            <w:color w:val="000000" w:themeColor="text1"/>
            <w:sz w:val="24"/>
            <w:szCs w:val="24"/>
          </w:rPr>
          <w:t xml:space="preserve">enveloppe </w:t>
        </w:r>
        <w:r w:rsidRPr="009A34FC">
          <w:rPr>
            <w:rFonts w:ascii="Times New Roman" w:hAnsi="Times New Roman" w:cs="Times New Roman"/>
            <w:color w:val="000000" w:themeColor="text1"/>
            <w:sz w:val="24"/>
            <w:szCs w:val="24"/>
          </w:rPr>
          <w:t xml:space="preserve">la pile </w:t>
        </w:r>
        <w:r>
          <w:rPr>
            <w:rFonts w:ascii="Times New Roman" w:hAnsi="Times New Roman" w:cs="Times New Roman"/>
            <w:color w:val="000000" w:themeColor="text1"/>
            <w:sz w:val="24"/>
            <w:szCs w:val="24"/>
          </w:rPr>
          <w:t xml:space="preserve">avec les questionnaires </w:t>
        </w:r>
        <w:r w:rsidRPr="009A34FC">
          <w:rPr>
            <w:rFonts w:ascii="Times New Roman" w:hAnsi="Times New Roman" w:cs="Times New Roman"/>
            <w:color w:val="000000" w:themeColor="text1"/>
            <w:sz w:val="24"/>
            <w:szCs w:val="24"/>
          </w:rPr>
          <w:t xml:space="preserve">version B. </w:t>
        </w:r>
      </w:ins>
    </w:p>
    <w:p w:rsidR="00726879" w:rsidRPr="00442E10" w:rsidDel="002D6549" w:rsidRDefault="00AF2F6F" w:rsidP="009C61AE">
      <w:pPr>
        <w:pStyle w:val="ListParagraph"/>
        <w:numPr>
          <w:ilvl w:val="0"/>
          <w:numId w:val="4"/>
        </w:numPr>
        <w:spacing w:before="120" w:after="120" w:line="240" w:lineRule="auto"/>
        <w:jc w:val="both"/>
        <w:rPr>
          <w:ins w:id="14566" w:author="PIERRE" w:date="2013-10-24T12:26:00Z"/>
          <w:del w:id="14567" w:author="Leuveld, Koen" w:date="2013-10-24T18:58:00Z"/>
          <w:rFonts w:ascii="Times New Roman" w:hAnsi="Times New Roman" w:cs="Times New Roman"/>
          <w:color w:val="000000" w:themeColor="text1"/>
          <w:sz w:val="24"/>
          <w:szCs w:val="24"/>
        </w:rPr>
        <w:pPrChange w:id="14568" w:author="Leuveld, Koen" w:date="2013-10-24T19:09:00Z">
          <w:pPr>
            <w:pStyle w:val="ListParagraph"/>
            <w:numPr>
              <w:numId w:val="6"/>
            </w:numPr>
            <w:spacing w:before="120" w:after="120" w:line="240" w:lineRule="auto"/>
            <w:ind w:hanging="360"/>
            <w:jc w:val="both"/>
          </w:pPr>
        </w:pPrChange>
      </w:pPr>
      <w:ins w:id="14569" w:author="PIERRE" w:date="2013-10-24T12:26:00Z">
        <w:del w:id="14570" w:author="Leuveld, Koen" w:date="2013-10-24T18:58:00Z">
          <w:r w:rsidRPr="00AF2F6F" w:rsidDel="002D6549">
            <w:rPr>
              <w:rFonts w:ascii="Times New Roman" w:hAnsi="Times New Roman" w:cs="Times New Roman"/>
              <w:color w:val="000000" w:themeColor="text1"/>
              <w:sz w:val="24"/>
              <w:szCs w:val="24"/>
              <w:rPrChange w:id="14571" w:author="PIERRE" w:date="2013-10-24T12:27:00Z">
                <w:rPr>
                  <w:rFonts w:ascii="Times New Roman" w:eastAsiaTheme="majorEastAsia" w:hAnsi="Times New Roman" w:cs="Times New Roman"/>
                  <w:b/>
                  <w:bCs/>
                  <w:color w:val="000000" w:themeColor="text1"/>
                  <w:sz w:val="24"/>
                  <w:szCs w:val="24"/>
                  <w:lang w:val="nl-NL" w:eastAsia="en-US"/>
                </w:rPr>
              </w:rPrChange>
            </w:rPr>
            <w:delText>Tirer une feuille d’enregistrement de l’exercice d’investissement Chef Version B de la pile.</w:delText>
          </w:r>
        </w:del>
      </w:ins>
    </w:p>
    <w:p w:rsidR="00726879" w:rsidRPr="00442E10" w:rsidRDefault="00AF2F6F" w:rsidP="009C61AE">
      <w:pPr>
        <w:pStyle w:val="ListParagraph"/>
        <w:numPr>
          <w:ilvl w:val="0"/>
          <w:numId w:val="4"/>
        </w:numPr>
        <w:spacing w:before="120" w:after="120" w:line="240" w:lineRule="auto"/>
        <w:jc w:val="both"/>
        <w:rPr>
          <w:ins w:id="14572" w:author="PIERRE" w:date="2013-10-24T12:26:00Z"/>
          <w:rFonts w:ascii="Times New Roman" w:hAnsi="Times New Roman" w:cs="Times New Roman"/>
          <w:color w:val="000000" w:themeColor="text1"/>
          <w:sz w:val="24"/>
          <w:szCs w:val="24"/>
        </w:rPr>
        <w:pPrChange w:id="14573" w:author="Leuveld, Koen" w:date="2013-10-24T19:09:00Z">
          <w:pPr>
            <w:pStyle w:val="ListParagraph"/>
            <w:numPr>
              <w:numId w:val="6"/>
            </w:numPr>
            <w:spacing w:before="120" w:after="120" w:line="240" w:lineRule="auto"/>
            <w:ind w:hanging="360"/>
            <w:jc w:val="both"/>
          </w:pPr>
        </w:pPrChange>
      </w:pPr>
      <w:ins w:id="14574" w:author="PIERRE" w:date="2013-10-24T12:26:00Z">
        <w:r w:rsidRPr="00AF2F6F">
          <w:rPr>
            <w:rFonts w:ascii="Times New Roman" w:hAnsi="Times New Roman" w:cs="Times New Roman"/>
            <w:color w:val="000000" w:themeColor="text1"/>
            <w:sz w:val="24"/>
            <w:szCs w:val="24"/>
            <w:rPrChange w:id="14575" w:author="PIERRE" w:date="2013-10-24T12:27:00Z">
              <w:rPr>
                <w:rFonts w:ascii="Times New Roman" w:eastAsiaTheme="majorEastAsia" w:hAnsi="Times New Roman" w:cs="Times New Roman"/>
                <w:b/>
                <w:bCs/>
                <w:color w:val="000000" w:themeColor="text1"/>
                <w:sz w:val="24"/>
                <w:szCs w:val="24"/>
                <w:lang w:val="nl-NL" w:eastAsia="en-US"/>
              </w:rPr>
            </w:rPrChange>
          </w:rPr>
          <w:t>Noter les codes d’identification de la fiche version B sélectionnée dans les colonnes 9 et 10 de la feuille de calcul 2.</w:t>
        </w:r>
      </w:ins>
    </w:p>
    <w:p w:rsidR="00726879" w:rsidRPr="00442E10" w:rsidRDefault="00AF2F6F" w:rsidP="009C61AE">
      <w:pPr>
        <w:pStyle w:val="ListParagraph"/>
        <w:numPr>
          <w:ilvl w:val="0"/>
          <w:numId w:val="4"/>
        </w:numPr>
        <w:spacing w:before="120" w:after="120" w:line="240" w:lineRule="auto"/>
        <w:jc w:val="both"/>
        <w:rPr>
          <w:ins w:id="14576" w:author="PIERRE" w:date="2013-10-24T12:26:00Z"/>
          <w:rFonts w:ascii="Times New Roman" w:hAnsi="Times New Roman" w:cs="Times New Roman"/>
          <w:color w:val="000000" w:themeColor="text1"/>
          <w:sz w:val="24"/>
          <w:szCs w:val="24"/>
        </w:rPr>
        <w:pPrChange w:id="14577" w:author="Leuveld, Koen" w:date="2013-10-24T19:09:00Z">
          <w:pPr>
            <w:pStyle w:val="ListParagraph"/>
            <w:numPr>
              <w:numId w:val="6"/>
            </w:numPr>
            <w:spacing w:before="120" w:after="120" w:line="240" w:lineRule="auto"/>
            <w:ind w:hanging="360"/>
            <w:jc w:val="both"/>
          </w:pPr>
        </w:pPrChange>
      </w:pPr>
      <w:ins w:id="14578" w:author="PIERRE" w:date="2013-10-24T12:26:00Z">
        <w:r w:rsidRPr="00AF2F6F">
          <w:rPr>
            <w:rFonts w:ascii="Times New Roman" w:hAnsi="Times New Roman" w:cs="Times New Roman"/>
            <w:color w:val="000000" w:themeColor="text1"/>
            <w:sz w:val="24"/>
            <w:szCs w:val="24"/>
            <w:rPrChange w:id="14579" w:author="PIERRE" w:date="2013-10-24T12:27:00Z">
              <w:rPr>
                <w:rFonts w:ascii="Times New Roman" w:eastAsiaTheme="majorEastAsia" w:hAnsi="Times New Roman" w:cs="Times New Roman"/>
                <w:b/>
                <w:bCs/>
                <w:color w:val="000000" w:themeColor="text1"/>
                <w:sz w:val="24"/>
                <w:szCs w:val="24"/>
                <w:lang w:val="nl-NL" w:eastAsia="en-US"/>
              </w:rPr>
            </w:rPrChange>
          </w:rPr>
          <w:t>Jeter un coup d’œil dans bac [ICSB01] de la feuille d’enregistrement version B afin de voir combien le participant a reçu, écrire le montant reçu dans la colonne 11 de la feuille de calcul 2.</w:t>
        </w:r>
      </w:ins>
    </w:p>
    <w:p w:rsidR="00726879" w:rsidRPr="00442E10" w:rsidRDefault="00AF2F6F" w:rsidP="009C61AE">
      <w:pPr>
        <w:pStyle w:val="ListParagraph"/>
        <w:numPr>
          <w:ilvl w:val="0"/>
          <w:numId w:val="4"/>
        </w:numPr>
        <w:spacing w:before="120" w:after="120" w:line="240" w:lineRule="auto"/>
        <w:jc w:val="both"/>
        <w:rPr>
          <w:ins w:id="14580" w:author="PIERRE" w:date="2013-10-24T12:26:00Z"/>
          <w:rFonts w:ascii="Times New Roman" w:hAnsi="Times New Roman" w:cs="Times New Roman"/>
          <w:color w:val="000000" w:themeColor="text1"/>
          <w:sz w:val="24"/>
          <w:szCs w:val="24"/>
        </w:rPr>
        <w:pPrChange w:id="14581" w:author="Leuveld, Koen" w:date="2013-10-24T19:09:00Z">
          <w:pPr>
            <w:pStyle w:val="ListParagraph"/>
            <w:numPr>
              <w:numId w:val="6"/>
            </w:numPr>
            <w:spacing w:before="120" w:after="120" w:line="240" w:lineRule="auto"/>
            <w:ind w:hanging="360"/>
            <w:jc w:val="both"/>
          </w:pPr>
        </w:pPrChange>
      </w:pPr>
      <w:ins w:id="14582" w:author="PIERRE" w:date="2013-10-24T12:26:00Z">
        <w:r w:rsidRPr="00AF2F6F">
          <w:rPr>
            <w:rFonts w:ascii="Times New Roman" w:hAnsi="Times New Roman" w:cs="Times New Roman"/>
            <w:color w:val="000000" w:themeColor="text1"/>
            <w:sz w:val="24"/>
            <w:szCs w:val="24"/>
            <w:rPrChange w:id="14583" w:author="PIERRE" w:date="2013-10-24T12:27:00Z">
              <w:rPr>
                <w:rFonts w:ascii="Times New Roman" w:eastAsiaTheme="majorEastAsia" w:hAnsi="Times New Roman" w:cs="Times New Roman"/>
                <w:b/>
                <w:bCs/>
                <w:color w:val="000000" w:themeColor="text1"/>
                <w:sz w:val="24"/>
                <w:szCs w:val="24"/>
                <w:lang w:val="nl-NL" w:eastAsia="en-US"/>
              </w:rPr>
            </w:rPrChange>
          </w:rPr>
          <w:t>Consulter le formulaire d’enregistrement Version A afin de voir le montant qui a été renvoyé par l’enquêté [</w:t>
        </w:r>
        <w:proofErr w:type="spellStart"/>
        <w:r w:rsidRPr="00AF2F6F">
          <w:rPr>
            <w:rFonts w:ascii="Times New Roman" w:hAnsi="Times New Roman" w:cs="Times New Roman"/>
            <w:color w:val="000000" w:themeColor="text1"/>
            <w:sz w:val="24"/>
            <w:szCs w:val="24"/>
            <w:rPrChange w:id="14584" w:author="PIERRE" w:date="2013-10-24T12:27:00Z">
              <w:rPr>
                <w:rFonts w:ascii="Times New Roman" w:eastAsiaTheme="majorEastAsia" w:hAnsi="Times New Roman" w:cs="Times New Roman"/>
                <w:b/>
                <w:bCs/>
                <w:color w:val="000000" w:themeColor="text1"/>
                <w:sz w:val="24"/>
                <w:szCs w:val="24"/>
                <w:lang w:val="nl-NL" w:eastAsia="en-US"/>
              </w:rPr>
            </w:rPrChange>
          </w:rPr>
          <w:t>ICRAXX</w:t>
        </w:r>
        <w:proofErr w:type="spellEnd"/>
        <w:r w:rsidRPr="00AF2F6F">
          <w:rPr>
            <w:rFonts w:ascii="Times New Roman" w:hAnsi="Times New Roman" w:cs="Times New Roman"/>
            <w:color w:val="000000" w:themeColor="text1"/>
            <w:sz w:val="24"/>
            <w:szCs w:val="24"/>
            <w:rPrChange w:id="14585" w:author="PIERRE" w:date="2013-10-24T12:27:00Z">
              <w:rPr>
                <w:rFonts w:ascii="Times New Roman" w:eastAsiaTheme="majorEastAsia" w:hAnsi="Times New Roman" w:cs="Times New Roman"/>
                <w:b/>
                <w:bCs/>
                <w:color w:val="000000" w:themeColor="text1"/>
                <w:sz w:val="24"/>
                <w:szCs w:val="24"/>
                <w:lang w:val="nl-NL" w:eastAsia="en-US"/>
              </w:rPr>
            </w:rPrChange>
          </w:rPr>
          <w:t>] (XX est le montant reçu [ICSB01]) ; noter ce montant dans la colonne 12 de la feuille de calcul.</w:t>
        </w:r>
      </w:ins>
    </w:p>
    <w:p w:rsidR="00726879" w:rsidRPr="00442E10" w:rsidRDefault="00AF2F6F" w:rsidP="009C61AE">
      <w:pPr>
        <w:pStyle w:val="ListParagraph"/>
        <w:numPr>
          <w:ilvl w:val="0"/>
          <w:numId w:val="4"/>
        </w:numPr>
        <w:spacing w:before="120" w:after="120" w:line="240" w:lineRule="auto"/>
        <w:jc w:val="both"/>
        <w:rPr>
          <w:ins w:id="14586" w:author="PIERRE" w:date="2013-10-24T12:26:00Z"/>
          <w:rFonts w:ascii="Times New Roman" w:hAnsi="Times New Roman" w:cs="Times New Roman"/>
          <w:color w:val="000000" w:themeColor="text1"/>
          <w:sz w:val="24"/>
          <w:szCs w:val="24"/>
        </w:rPr>
        <w:pPrChange w:id="14587" w:author="Leuveld, Koen" w:date="2013-10-24T19:09:00Z">
          <w:pPr>
            <w:pStyle w:val="ListParagraph"/>
            <w:numPr>
              <w:numId w:val="6"/>
            </w:numPr>
            <w:spacing w:before="120" w:after="120" w:line="240" w:lineRule="auto"/>
            <w:ind w:hanging="360"/>
            <w:jc w:val="both"/>
          </w:pPr>
        </w:pPrChange>
      </w:pPr>
      <w:ins w:id="14588" w:author="PIERRE" w:date="2013-10-24T12:26:00Z">
        <w:r w:rsidRPr="00AF2F6F">
          <w:rPr>
            <w:rFonts w:ascii="Times New Roman" w:hAnsi="Times New Roman" w:cs="Times New Roman"/>
            <w:color w:val="000000" w:themeColor="text1"/>
            <w:sz w:val="24"/>
            <w:szCs w:val="24"/>
            <w:rPrChange w:id="14589" w:author="PIERRE" w:date="2013-10-24T12:27:00Z">
              <w:rPr>
                <w:rFonts w:ascii="Times New Roman" w:eastAsiaTheme="majorEastAsia" w:hAnsi="Times New Roman" w:cs="Times New Roman"/>
                <w:b/>
                <w:bCs/>
                <w:color w:val="000000" w:themeColor="text1"/>
                <w:sz w:val="24"/>
                <w:szCs w:val="24"/>
                <w:lang w:val="nl-NL" w:eastAsia="en-US"/>
              </w:rPr>
            </w:rPrChange>
          </w:rPr>
          <w:t xml:space="preserve">Noter le montant total à payer dans la colonne 13 de la feuille de calcul 2 : c’est égal à la colonne 11 MOINS la colonne 12 </w:t>
        </w:r>
      </w:ins>
    </w:p>
    <w:p w:rsidR="00726879" w:rsidRPr="00442E10" w:rsidRDefault="00AF2F6F" w:rsidP="009C61AE">
      <w:pPr>
        <w:pStyle w:val="ListParagraph"/>
        <w:numPr>
          <w:ilvl w:val="0"/>
          <w:numId w:val="4"/>
        </w:numPr>
        <w:spacing w:before="120" w:after="120" w:line="240" w:lineRule="auto"/>
        <w:jc w:val="both"/>
        <w:rPr>
          <w:ins w:id="14590" w:author="PIERRE" w:date="2013-10-24T12:26:00Z"/>
          <w:rFonts w:ascii="Times New Roman" w:hAnsi="Times New Roman" w:cs="Times New Roman"/>
          <w:color w:val="000000" w:themeColor="text1"/>
          <w:sz w:val="24"/>
          <w:szCs w:val="24"/>
        </w:rPr>
        <w:pPrChange w:id="14591" w:author="Leuveld, Koen" w:date="2013-10-24T19:09:00Z">
          <w:pPr>
            <w:pStyle w:val="ListParagraph"/>
            <w:numPr>
              <w:numId w:val="6"/>
            </w:numPr>
            <w:spacing w:before="120" w:after="120" w:line="240" w:lineRule="auto"/>
            <w:ind w:hanging="360"/>
            <w:jc w:val="both"/>
          </w:pPr>
        </w:pPrChange>
      </w:pPr>
      <w:ins w:id="14592" w:author="PIERRE" w:date="2013-10-24T12:26:00Z">
        <w:r w:rsidRPr="00AF2F6F">
          <w:rPr>
            <w:rFonts w:ascii="Times New Roman" w:hAnsi="Times New Roman" w:cs="Times New Roman"/>
            <w:color w:val="000000" w:themeColor="text1"/>
            <w:sz w:val="24"/>
            <w:szCs w:val="24"/>
            <w:rPrChange w:id="14593" w:author="PIERRE" w:date="2013-10-24T12:27:00Z">
              <w:rPr>
                <w:rFonts w:ascii="Times New Roman" w:eastAsiaTheme="majorEastAsia" w:hAnsi="Times New Roman" w:cs="Times New Roman"/>
                <w:b/>
                <w:bCs/>
                <w:color w:val="000000" w:themeColor="text1"/>
                <w:sz w:val="24"/>
                <w:szCs w:val="24"/>
                <w:lang w:val="nl-NL" w:eastAsia="en-US"/>
              </w:rPr>
            </w:rPrChange>
          </w:rPr>
          <w:t>Retranscrire les données de la colonne 13 de la feuille de calcul 2 dans la colonne 5 De la fiche de paiement.</w:t>
        </w:r>
      </w:ins>
    </w:p>
    <w:p w:rsidR="00726879" w:rsidRPr="00442E10" w:rsidRDefault="00AF2F6F" w:rsidP="009C61AE">
      <w:pPr>
        <w:pStyle w:val="ListParagraph"/>
        <w:numPr>
          <w:ilvl w:val="0"/>
          <w:numId w:val="4"/>
        </w:numPr>
        <w:spacing w:before="120" w:after="120" w:line="240" w:lineRule="auto"/>
        <w:jc w:val="both"/>
        <w:rPr>
          <w:ins w:id="14594" w:author="PIERRE" w:date="2013-10-24T12:26:00Z"/>
          <w:rFonts w:ascii="Times New Roman" w:hAnsi="Times New Roman" w:cs="Times New Roman"/>
          <w:color w:val="000000" w:themeColor="text1"/>
          <w:sz w:val="24"/>
          <w:szCs w:val="24"/>
        </w:rPr>
        <w:pPrChange w:id="14595" w:author="Leuveld, Koen" w:date="2013-10-24T19:09:00Z">
          <w:pPr>
            <w:pStyle w:val="ListParagraph"/>
            <w:numPr>
              <w:numId w:val="6"/>
            </w:numPr>
            <w:spacing w:before="120" w:after="120" w:line="240" w:lineRule="auto"/>
            <w:ind w:hanging="360"/>
            <w:jc w:val="both"/>
          </w:pPr>
        </w:pPrChange>
      </w:pPr>
      <w:ins w:id="14596" w:author="PIERRE" w:date="2013-10-24T12:26:00Z">
        <w:r w:rsidRPr="00AF2F6F">
          <w:rPr>
            <w:rFonts w:ascii="Times New Roman" w:hAnsi="Times New Roman" w:cs="Times New Roman"/>
            <w:color w:val="000000" w:themeColor="text1"/>
            <w:sz w:val="24"/>
            <w:szCs w:val="24"/>
            <w:rPrChange w:id="14597" w:author="PIERRE" w:date="2013-10-24T12:27:00Z">
              <w:rPr>
                <w:rFonts w:ascii="Times New Roman" w:eastAsiaTheme="majorEastAsia" w:hAnsi="Times New Roman" w:cs="Times New Roman"/>
                <w:b/>
                <w:bCs/>
                <w:color w:val="000000" w:themeColor="text1"/>
                <w:sz w:val="24"/>
                <w:szCs w:val="24"/>
                <w:lang w:val="nl-NL" w:eastAsia="en-US"/>
              </w:rPr>
            </w:rPrChange>
          </w:rPr>
          <w:t>Expliquer au enquêté</w:t>
        </w:r>
      </w:ins>
    </w:p>
    <w:p w:rsidR="00726879" w:rsidRPr="000B6746" w:rsidRDefault="000B6746" w:rsidP="000B6746">
      <w:pPr>
        <w:pStyle w:val="ListParagraph"/>
        <w:numPr>
          <w:ilvl w:val="0"/>
          <w:numId w:val="67"/>
        </w:numPr>
        <w:spacing w:before="120" w:after="120" w:line="240" w:lineRule="auto"/>
        <w:jc w:val="both"/>
        <w:rPr>
          <w:ins w:id="14598" w:author="PIERRE" w:date="2013-10-24T12:26:00Z"/>
          <w:rFonts w:ascii="Times New Roman" w:hAnsi="Times New Roman" w:cs="Times New Roman"/>
          <w:i/>
          <w:color w:val="000000" w:themeColor="text1"/>
          <w:sz w:val="24"/>
          <w:szCs w:val="24"/>
          <w:rPrChange w:id="14599" w:author="Leuveld, Koen" w:date="2013-10-24T19:18:00Z">
            <w:rPr>
              <w:ins w:id="14600" w:author="PIERRE" w:date="2013-10-24T12:26:00Z"/>
              <w:rFonts w:ascii="Times New Roman" w:hAnsi="Times New Roman" w:cs="Times New Roman"/>
              <w:color w:val="000000" w:themeColor="text1"/>
              <w:sz w:val="24"/>
              <w:szCs w:val="24"/>
            </w:rPr>
          </w:rPrChange>
        </w:rPr>
        <w:pPrChange w:id="14601" w:author="Leuveld, Koen" w:date="2013-10-24T19:18:00Z">
          <w:pPr>
            <w:pStyle w:val="ListParagraph"/>
            <w:numPr>
              <w:ilvl w:val="1"/>
              <w:numId w:val="6"/>
            </w:numPr>
            <w:spacing w:before="120" w:after="120" w:line="240" w:lineRule="auto"/>
            <w:ind w:left="1440" w:hanging="360"/>
            <w:jc w:val="both"/>
          </w:pPr>
        </w:pPrChange>
      </w:pPr>
      <w:ins w:id="14602" w:author="Leuveld, Koen" w:date="2013-10-24T19:18:00Z">
        <w:r w:rsidRPr="000B6746">
          <w:rPr>
            <w:rFonts w:ascii="Times New Roman" w:hAnsi="Times New Roman" w:cs="Times New Roman"/>
            <w:i/>
            <w:color w:val="000000" w:themeColor="text1"/>
            <w:sz w:val="24"/>
            <w:szCs w:val="24"/>
            <w:rPrChange w:id="14603" w:author="Leuveld, Koen" w:date="2013-10-24T19:18:00Z">
              <w:rPr>
                <w:rFonts w:ascii="Times New Roman" w:hAnsi="Times New Roman" w:cs="Times New Roman"/>
                <w:color w:val="000000" w:themeColor="text1"/>
                <w:sz w:val="24"/>
                <w:szCs w:val="24"/>
              </w:rPr>
            </w:rPrChange>
          </w:rPr>
          <w:t>« </w:t>
        </w:r>
      </w:ins>
      <w:ins w:id="14604" w:author="PIERRE" w:date="2013-10-24T12:26:00Z">
        <w:r w:rsidR="00AF2F6F" w:rsidRPr="000B6746">
          <w:rPr>
            <w:rFonts w:ascii="Times New Roman" w:hAnsi="Times New Roman" w:cs="Times New Roman"/>
            <w:i/>
            <w:color w:val="000000" w:themeColor="text1"/>
            <w:sz w:val="24"/>
            <w:szCs w:val="24"/>
            <w:rPrChange w:id="14605" w:author="Leuveld, Koen" w:date="2013-10-24T19:18:00Z">
              <w:rPr>
                <w:rFonts w:ascii="Times New Roman" w:eastAsiaTheme="majorEastAsia" w:hAnsi="Times New Roman" w:cs="Times New Roman"/>
                <w:b/>
                <w:bCs/>
                <w:color w:val="000000" w:themeColor="text1"/>
                <w:sz w:val="24"/>
                <w:szCs w:val="24"/>
                <w:lang w:val="nl-NL" w:eastAsia="en-US"/>
              </w:rPr>
            </w:rPrChange>
          </w:rPr>
          <w:t xml:space="preserve">Vous avez reçu </w:t>
        </w:r>
        <w:del w:id="14606" w:author="Leuveld, Koen" w:date="2013-10-24T19:18:00Z">
          <w:r w:rsidR="00AF2F6F" w:rsidRPr="000B6746" w:rsidDel="000B6746">
            <w:rPr>
              <w:rFonts w:ascii="Times New Roman" w:hAnsi="Times New Roman" w:cs="Times New Roman"/>
              <w:i/>
              <w:color w:val="000000" w:themeColor="text1"/>
              <w:sz w:val="24"/>
              <w:szCs w:val="24"/>
              <w:rPrChange w:id="14607" w:author="Leuveld, Koen" w:date="2013-10-24T19:18:00Z">
                <w:rPr>
                  <w:rFonts w:ascii="Times New Roman" w:eastAsiaTheme="majorEastAsia" w:hAnsi="Times New Roman" w:cs="Times New Roman"/>
                  <w:b/>
                  <w:bCs/>
                  <w:color w:val="000000" w:themeColor="text1"/>
                  <w:sz w:val="24"/>
                  <w:szCs w:val="24"/>
                  <w:lang w:val="nl-NL" w:eastAsia="en-US"/>
                </w:rPr>
              </w:rPrChange>
            </w:rPr>
            <w:delText>3x</w:delText>
          </w:r>
        </w:del>
        <w:r w:rsidR="00AF2F6F" w:rsidRPr="000B6746">
          <w:rPr>
            <w:rFonts w:ascii="Times New Roman" w:hAnsi="Times New Roman" w:cs="Times New Roman"/>
            <w:i/>
            <w:color w:val="000000" w:themeColor="text1"/>
            <w:sz w:val="24"/>
            <w:szCs w:val="24"/>
            <w:rPrChange w:id="14608" w:author="Leuveld, Koen" w:date="2013-10-24T19:18:00Z">
              <w:rPr>
                <w:rFonts w:ascii="Times New Roman" w:eastAsiaTheme="majorEastAsia" w:hAnsi="Times New Roman" w:cs="Times New Roman"/>
                <w:b/>
                <w:bCs/>
                <w:color w:val="000000" w:themeColor="text1"/>
                <w:sz w:val="24"/>
                <w:szCs w:val="24"/>
                <w:lang w:val="nl-NL" w:eastAsia="en-US"/>
              </w:rPr>
            </w:rPrChange>
          </w:rPr>
          <w:t>[ICSB0</w:t>
        </w:r>
      </w:ins>
      <w:ins w:id="14609" w:author="Leuveld, Koen" w:date="2013-10-24T19:18:00Z">
        <w:r w:rsidRPr="000B6746">
          <w:rPr>
            <w:rFonts w:ascii="Times New Roman" w:hAnsi="Times New Roman" w:cs="Times New Roman"/>
            <w:i/>
            <w:color w:val="000000" w:themeColor="text1"/>
            <w:sz w:val="24"/>
            <w:szCs w:val="24"/>
            <w:rPrChange w:id="14610" w:author="Leuveld, Koen" w:date="2013-10-24T19:18:00Z">
              <w:rPr>
                <w:rFonts w:ascii="Times New Roman" w:hAnsi="Times New Roman" w:cs="Times New Roman"/>
                <w:color w:val="000000" w:themeColor="text1"/>
                <w:sz w:val="24"/>
                <w:szCs w:val="24"/>
              </w:rPr>
            </w:rPrChange>
          </w:rPr>
          <w:t>3</w:t>
        </w:r>
      </w:ins>
      <w:ins w:id="14611" w:author="PIERRE" w:date="2013-10-24T12:26:00Z">
        <w:del w:id="14612" w:author="Leuveld, Koen" w:date="2013-10-24T19:18:00Z">
          <w:r w:rsidR="00AF2F6F" w:rsidRPr="000B6746" w:rsidDel="000B6746">
            <w:rPr>
              <w:rFonts w:ascii="Times New Roman" w:hAnsi="Times New Roman" w:cs="Times New Roman"/>
              <w:i/>
              <w:color w:val="000000" w:themeColor="text1"/>
              <w:sz w:val="24"/>
              <w:szCs w:val="24"/>
              <w:rPrChange w:id="14613" w:author="Leuveld, Koen" w:date="2013-10-24T19:18:00Z">
                <w:rPr>
                  <w:rFonts w:ascii="Times New Roman" w:eastAsiaTheme="majorEastAsia" w:hAnsi="Times New Roman" w:cs="Times New Roman"/>
                  <w:b/>
                  <w:bCs/>
                  <w:color w:val="000000" w:themeColor="text1"/>
                  <w:sz w:val="24"/>
                  <w:szCs w:val="24"/>
                  <w:lang w:val="nl-NL" w:eastAsia="en-US"/>
                </w:rPr>
              </w:rPrChange>
            </w:rPr>
            <w:delText>1</w:delText>
          </w:r>
        </w:del>
        <w:r w:rsidR="00AF2F6F" w:rsidRPr="000B6746">
          <w:rPr>
            <w:rFonts w:ascii="Times New Roman" w:hAnsi="Times New Roman" w:cs="Times New Roman"/>
            <w:i/>
            <w:color w:val="000000" w:themeColor="text1"/>
            <w:sz w:val="24"/>
            <w:szCs w:val="24"/>
            <w:rPrChange w:id="14614" w:author="Leuveld, Koen" w:date="2013-10-24T19:18:00Z">
              <w:rPr>
                <w:rFonts w:ascii="Times New Roman" w:eastAsiaTheme="majorEastAsia" w:hAnsi="Times New Roman" w:cs="Times New Roman"/>
                <w:b/>
                <w:bCs/>
                <w:color w:val="000000" w:themeColor="text1"/>
                <w:sz w:val="24"/>
                <w:szCs w:val="24"/>
                <w:lang w:val="nl-NL" w:eastAsia="en-US"/>
              </w:rPr>
            </w:rPrChange>
          </w:rPr>
          <w:t>]</w:t>
        </w:r>
      </w:ins>
      <w:ins w:id="14615" w:author="Leuveld, Koen" w:date="2013-10-24T19:18:00Z">
        <w:r w:rsidRPr="000B6746">
          <w:rPr>
            <w:rFonts w:ascii="Times New Roman" w:hAnsi="Times New Roman" w:cs="Times New Roman"/>
            <w:i/>
            <w:color w:val="000000" w:themeColor="text1"/>
            <w:sz w:val="24"/>
            <w:szCs w:val="24"/>
            <w:rPrChange w:id="14616" w:author="Leuveld, Koen" w:date="2013-10-24T19:18:00Z">
              <w:rPr>
                <w:rFonts w:ascii="Times New Roman" w:hAnsi="Times New Roman" w:cs="Times New Roman"/>
                <w:color w:val="000000" w:themeColor="text1"/>
                <w:sz w:val="24"/>
                <w:szCs w:val="24"/>
              </w:rPr>
            </w:rPrChange>
          </w:rPr>
          <w:t> »</w:t>
        </w:r>
      </w:ins>
    </w:p>
    <w:p w:rsidR="00726879" w:rsidRPr="000B6746" w:rsidRDefault="000B6746" w:rsidP="000B6746">
      <w:pPr>
        <w:pStyle w:val="ListParagraph"/>
        <w:numPr>
          <w:ilvl w:val="0"/>
          <w:numId w:val="67"/>
        </w:numPr>
        <w:spacing w:before="120" w:after="120" w:line="240" w:lineRule="auto"/>
        <w:jc w:val="both"/>
        <w:rPr>
          <w:ins w:id="14617" w:author="PIERRE" w:date="2013-10-24T12:26:00Z"/>
          <w:rFonts w:ascii="Times New Roman" w:hAnsi="Times New Roman" w:cs="Times New Roman"/>
          <w:i/>
          <w:color w:val="000000" w:themeColor="text1"/>
          <w:sz w:val="24"/>
          <w:szCs w:val="24"/>
          <w:rPrChange w:id="14618" w:author="Leuveld, Koen" w:date="2013-10-24T19:18:00Z">
            <w:rPr>
              <w:ins w:id="14619" w:author="PIERRE" w:date="2013-10-24T12:26:00Z"/>
              <w:rFonts w:ascii="Times New Roman" w:hAnsi="Times New Roman" w:cs="Times New Roman"/>
              <w:color w:val="000000" w:themeColor="text1"/>
              <w:sz w:val="24"/>
              <w:szCs w:val="24"/>
            </w:rPr>
          </w:rPrChange>
        </w:rPr>
        <w:pPrChange w:id="14620" w:author="Leuveld, Koen" w:date="2013-10-24T19:18:00Z">
          <w:pPr>
            <w:pStyle w:val="ListParagraph"/>
            <w:numPr>
              <w:ilvl w:val="1"/>
              <w:numId w:val="6"/>
            </w:numPr>
            <w:spacing w:before="120" w:after="120" w:line="240" w:lineRule="auto"/>
            <w:ind w:left="1440" w:hanging="360"/>
            <w:jc w:val="both"/>
          </w:pPr>
        </w:pPrChange>
      </w:pPr>
      <w:ins w:id="14621" w:author="Leuveld, Koen" w:date="2013-10-24T19:18:00Z">
        <w:r w:rsidRPr="000B6746">
          <w:rPr>
            <w:rFonts w:ascii="Times New Roman" w:hAnsi="Times New Roman" w:cs="Times New Roman"/>
            <w:i/>
            <w:color w:val="000000" w:themeColor="text1"/>
            <w:sz w:val="24"/>
            <w:szCs w:val="24"/>
            <w:rPrChange w:id="14622" w:author="Leuveld, Koen" w:date="2013-10-24T19:18:00Z">
              <w:rPr>
                <w:rFonts w:ascii="Times New Roman" w:hAnsi="Times New Roman" w:cs="Times New Roman"/>
                <w:color w:val="000000" w:themeColor="text1"/>
                <w:sz w:val="24"/>
                <w:szCs w:val="24"/>
              </w:rPr>
            </w:rPrChange>
          </w:rPr>
          <w:t>« </w:t>
        </w:r>
      </w:ins>
      <w:ins w:id="14623" w:author="PIERRE" w:date="2013-10-24T12:26:00Z">
        <w:r w:rsidR="00AF2F6F" w:rsidRPr="000B6746">
          <w:rPr>
            <w:rFonts w:ascii="Times New Roman" w:hAnsi="Times New Roman" w:cs="Times New Roman"/>
            <w:i/>
            <w:color w:val="000000" w:themeColor="text1"/>
            <w:sz w:val="24"/>
            <w:szCs w:val="24"/>
            <w:rPrChange w:id="14624" w:author="Leuveld, Koen" w:date="2013-10-24T19:18:00Z">
              <w:rPr>
                <w:rFonts w:ascii="Times New Roman" w:eastAsiaTheme="majorEastAsia" w:hAnsi="Times New Roman" w:cs="Times New Roman"/>
                <w:b/>
                <w:bCs/>
                <w:color w:val="000000" w:themeColor="text1"/>
                <w:sz w:val="24"/>
                <w:szCs w:val="24"/>
                <w:lang w:val="nl-NL" w:eastAsia="en-US"/>
              </w:rPr>
            </w:rPrChange>
          </w:rPr>
          <w:t>Vous avez indiqué que pour cette offre vous renverrez [</w:t>
        </w:r>
        <w:proofErr w:type="spellStart"/>
        <w:r w:rsidR="00AF2F6F" w:rsidRPr="000B6746">
          <w:rPr>
            <w:rFonts w:ascii="Times New Roman" w:hAnsi="Times New Roman" w:cs="Times New Roman"/>
            <w:i/>
            <w:color w:val="000000" w:themeColor="text1"/>
            <w:sz w:val="24"/>
            <w:szCs w:val="24"/>
            <w:rPrChange w:id="14625" w:author="Leuveld, Koen" w:date="2013-10-24T19:18:00Z">
              <w:rPr>
                <w:rFonts w:ascii="Times New Roman" w:eastAsiaTheme="majorEastAsia" w:hAnsi="Times New Roman" w:cs="Times New Roman"/>
                <w:b/>
                <w:bCs/>
                <w:color w:val="000000" w:themeColor="text1"/>
                <w:sz w:val="24"/>
                <w:szCs w:val="24"/>
                <w:lang w:val="nl-NL" w:eastAsia="en-US"/>
              </w:rPr>
            </w:rPrChange>
          </w:rPr>
          <w:t>ICRAXX</w:t>
        </w:r>
        <w:proofErr w:type="spellEnd"/>
        <w:r w:rsidR="00AF2F6F" w:rsidRPr="000B6746">
          <w:rPr>
            <w:rFonts w:ascii="Times New Roman" w:hAnsi="Times New Roman" w:cs="Times New Roman"/>
            <w:i/>
            <w:color w:val="000000" w:themeColor="text1"/>
            <w:sz w:val="24"/>
            <w:szCs w:val="24"/>
            <w:rPrChange w:id="14626" w:author="Leuveld, Koen" w:date="2013-10-24T19:18:00Z">
              <w:rPr>
                <w:rFonts w:ascii="Times New Roman" w:eastAsiaTheme="majorEastAsia" w:hAnsi="Times New Roman" w:cs="Times New Roman"/>
                <w:b/>
                <w:bCs/>
                <w:color w:val="000000" w:themeColor="text1"/>
                <w:sz w:val="24"/>
                <w:szCs w:val="24"/>
                <w:lang w:val="nl-NL" w:eastAsia="en-US"/>
              </w:rPr>
            </w:rPrChange>
          </w:rPr>
          <w:t xml:space="preserve">] </w:t>
        </w:r>
        <w:del w:id="14627" w:author="Leuveld, Koen" w:date="2013-10-24T16:26:00Z">
          <w:r w:rsidR="00AF2F6F" w:rsidRPr="000B6746" w:rsidDel="00D66175">
            <w:rPr>
              <w:rFonts w:ascii="Times New Roman" w:hAnsi="Times New Roman" w:cs="Times New Roman"/>
              <w:i/>
              <w:color w:val="000000" w:themeColor="text1"/>
              <w:sz w:val="24"/>
              <w:szCs w:val="24"/>
              <w:rPrChange w:id="14628" w:author="Leuveld, Koen" w:date="2013-10-24T19:18:00Z">
                <w:rPr>
                  <w:rFonts w:ascii="Times New Roman" w:eastAsiaTheme="majorEastAsia" w:hAnsi="Times New Roman" w:cs="Times New Roman"/>
                  <w:b/>
                  <w:bCs/>
                  <w:color w:val="000000" w:themeColor="text1"/>
                  <w:sz w:val="24"/>
                  <w:szCs w:val="24"/>
                  <w:lang w:val="nl-NL" w:eastAsia="en-US"/>
                </w:rPr>
              </w:rPrChange>
            </w:rPr>
            <w:delText>coupon</w:delText>
          </w:r>
        </w:del>
      </w:ins>
      <w:ins w:id="14629" w:author="Leuveld, Koen" w:date="2013-10-24T16:26:00Z">
        <w:r w:rsidR="00D66175" w:rsidRPr="000B6746">
          <w:rPr>
            <w:rFonts w:ascii="Times New Roman" w:hAnsi="Times New Roman" w:cs="Times New Roman"/>
            <w:i/>
            <w:color w:val="000000" w:themeColor="text1"/>
            <w:sz w:val="24"/>
            <w:szCs w:val="24"/>
            <w:rPrChange w:id="14630" w:author="Leuveld, Koen" w:date="2013-10-24T19:18:00Z">
              <w:rPr>
                <w:rFonts w:ascii="Times New Roman" w:hAnsi="Times New Roman" w:cs="Times New Roman"/>
                <w:color w:val="000000" w:themeColor="text1"/>
                <w:sz w:val="24"/>
                <w:szCs w:val="24"/>
              </w:rPr>
            </w:rPrChange>
          </w:rPr>
          <w:t>pièce</w:t>
        </w:r>
      </w:ins>
      <w:ins w:id="14631" w:author="PIERRE" w:date="2013-10-24T12:26:00Z">
        <w:r w:rsidR="00AF2F6F" w:rsidRPr="000B6746">
          <w:rPr>
            <w:rFonts w:ascii="Times New Roman" w:hAnsi="Times New Roman" w:cs="Times New Roman"/>
            <w:i/>
            <w:color w:val="000000" w:themeColor="text1"/>
            <w:sz w:val="24"/>
            <w:szCs w:val="24"/>
            <w:rPrChange w:id="14632" w:author="Leuveld, Koen" w:date="2013-10-24T19:18:00Z">
              <w:rPr>
                <w:rFonts w:ascii="Times New Roman" w:eastAsiaTheme="majorEastAsia" w:hAnsi="Times New Roman" w:cs="Times New Roman"/>
                <w:b/>
                <w:bCs/>
                <w:color w:val="000000" w:themeColor="text1"/>
                <w:sz w:val="24"/>
                <w:szCs w:val="24"/>
                <w:lang w:val="nl-NL" w:eastAsia="en-US"/>
              </w:rPr>
            </w:rPrChange>
          </w:rPr>
          <w:t>s.</w:t>
        </w:r>
      </w:ins>
      <w:ins w:id="14633" w:author="Leuveld, Koen" w:date="2013-10-24T19:18:00Z">
        <w:r w:rsidRPr="000B6746">
          <w:rPr>
            <w:rFonts w:ascii="Times New Roman" w:hAnsi="Times New Roman" w:cs="Times New Roman"/>
            <w:i/>
            <w:color w:val="000000" w:themeColor="text1"/>
            <w:sz w:val="24"/>
            <w:szCs w:val="24"/>
            <w:rPrChange w:id="14634" w:author="Leuveld, Koen" w:date="2013-10-24T19:18:00Z">
              <w:rPr>
                <w:rFonts w:ascii="Times New Roman" w:hAnsi="Times New Roman" w:cs="Times New Roman"/>
                <w:color w:val="000000" w:themeColor="text1"/>
                <w:sz w:val="24"/>
                <w:szCs w:val="24"/>
              </w:rPr>
            </w:rPrChange>
          </w:rPr>
          <w:t> »</w:t>
        </w:r>
      </w:ins>
    </w:p>
    <w:p w:rsidR="00726879" w:rsidRPr="000B6746" w:rsidRDefault="000B6746" w:rsidP="000B6746">
      <w:pPr>
        <w:pStyle w:val="ListParagraph"/>
        <w:numPr>
          <w:ilvl w:val="0"/>
          <w:numId w:val="67"/>
        </w:numPr>
        <w:spacing w:before="120" w:after="120" w:line="240" w:lineRule="auto"/>
        <w:jc w:val="both"/>
        <w:rPr>
          <w:ins w:id="14635" w:author="PIERRE" w:date="2013-10-24T12:26:00Z"/>
          <w:rFonts w:ascii="Times New Roman" w:hAnsi="Times New Roman" w:cs="Times New Roman"/>
          <w:i/>
          <w:color w:val="000000" w:themeColor="text1"/>
          <w:sz w:val="24"/>
          <w:szCs w:val="24"/>
          <w:rPrChange w:id="14636" w:author="Leuveld, Koen" w:date="2013-10-24T19:18:00Z">
            <w:rPr>
              <w:ins w:id="14637" w:author="PIERRE" w:date="2013-10-24T12:26:00Z"/>
              <w:rFonts w:ascii="Times New Roman" w:hAnsi="Times New Roman" w:cs="Times New Roman"/>
              <w:color w:val="000000" w:themeColor="text1"/>
              <w:sz w:val="24"/>
              <w:szCs w:val="24"/>
            </w:rPr>
          </w:rPrChange>
        </w:rPr>
        <w:pPrChange w:id="14638" w:author="Leuveld, Koen" w:date="2013-10-24T19:18:00Z">
          <w:pPr>
            <w:pStyle w:val="ListParagraph"/>
            <w:numPr>
              <w:ilvl w:val="1"/>
              <w:numId w:val="6"/>
            </w:numPr>
            <w:spacing w:before="120" w:after="120" w:line="240" w:lineRule="auto"/>
            <w:ind w:left="1440" w:hanging="360"/>
            <w:jc w:val="both"/>
          </w:pPr>
        </w:pPrChange>
      </w:pPr>
      <w:ins w:id="14639" w:author="Leuveld, Koen" w:date="2013-10-24T19:18:00Z">
        <w:r w:rsidRPr="000B6746">
          <w:rPr>
            <w:rFonts w:ascii="Times New Roman" w:hAnsi="Times New Roman" w:cs="Times New Roman"/>
            <w:i/>
            <w:color w:val="000000" w:themeColor="text1"/>
            <w:sz w:val="24"/>
            <w:szCs w:val="24"/>
            <w:rPrChange w:id="14640" w:author="Leuveld, Koen" w:date="2013-10-24T19:18:00Z">
              <w:rPr>
                <w:rFonts w:ascii="Times New Roman" w:hAnsi="Times New Roman" w:cs="Times New Roman"/>
                <w:color w:val="000000" w:themeColor="text1"/>
                <w:sz w:val="24"/>
                <w:szCs w:val="24"/>
              </w:rPr>
            </w:rPrChange>
          </w:rPr>
          <w:t>« </w:t>
        </w:r>
      </w:ins>
      <w:ins w:id="14641" w:author="PIERRE" w:date="2013-10-24T12:26:00Z">
        <w:r w:rsidR="00AF2F6F" w:rsidRPr="000B6746">
          <w:rPr>
            <w:rFonts w:ascii="Times New Roman" w:hAnsi="Times New Roman" w:cs="Times New Roman"/>
            <w:i/>
            <w:color w:val="000000" w:themeColor="text1"/>
            <w:sz w:val="24"/>
            <w:szCs w:val="24"/>
            <w:rPrChange w:id="14642" w:author="Leuveld, Koen" w:date="2013-10-24T19:18:00Z">
              <w:rPr>
                <w:rFonts w:ascii="Times New Roman" w:eastAsiaTheme="majorEastAsia" w:hAnsi="Times New Roman" w:cs="Times New Roman"/>
                <w:b/>
                <w:bCs/>
                <w:color w:val="000000" w:themeColor="text1"/>
                <w:sz w:val="24"/>
                <w:szCs w:val="24"/>
                <w:lang w:val="nl-NL" w:eastAsia="en-US"/>
              </w:rPr>
            </w:rPrChange>
          </w:rPr>
          <w:t>Ceci veut dire que votre gain final est (</w:t>
        </w:r>
        <w:del w:id="14643" w:author="Leuveld, Koen" w:date="2013-10-24T19:18:00Z">
          <w:r w:rsidR="00AF2F6F" w:rsidRPr="000B6746" w:rsidDel="000B6746">
            <w:rPr>
              <w:rFonts w:ascii="Times New Roman" w:hAnsi="Times New Roman" w:cs="Times New Roman"/>
              <w:i/>
              <w:color w:val="000000" w:themeColor="text1"/>
              <w:sz w:val="24"/>
              <w:szCs w:val="24"/>
              <w:rPrChange w:id="14644" w:author="Leuveld, Koen" w:date="2013-10-24T19:18:00Z">
                <w:rPr>
                  <w:rFonts w:ascii="Times New Roman" w:eastAsiaTheme="majorEastAsia" w:hAnsi="Times New Roman" w:cs="Times New Roman"/>
                  <w:b/>
                  <w:bCs/>
                  <w:color w:val="000000" w:themeColor="text1"/>
                  <w:sz w:val="24"/>
                  <w:szCs w:val="24"/>
                  <w:lang w:val="nl-NL" w:eastAsia="en-US"/>
                </w:rPr>
              </w:rPrChange>
            </w:rPr>
            <w:delText>3x</w:delText>
          </w:r>
        </w:del>
        <w:r w:rsidR="00AF2F6F" w:rsidRPr="000B6746">
          <w:rPr>
            <w:rFonts w:ascii="Times New Roman" w:hAnsi="Times New Roman" w:cs="Times New Roman"/>
            <w:i/>
            <w:color w:val="000000" w:themeColor="text1"/>
            <w:sz w:val="24"/>
            <w:szCs w:val="24"/>
            <w:rPrChange w:id="14645" w:author="Leuveld, Koen" w:date="2013-10-24T19:18:00Z">
              <w:rPr>
                <w:rFonts w:ascii="Times New Roman" w:eastAsiaTheme="majorEastAsia" w:hAnsi="Times New Roman" w:cs="Times New Roman"/>
                <w:b/>
                <w:bCs/>
                <w:color w:val="000000" w:themeColor="text1"/>
                <w:sz w:val="24"/>
                <w:szCs w:val="24"/>
                <w:lang w:val="nl-NL" w:eastAsia="en-US"/>
              </w:rPr>
            </w:rPrChange>
          </w:rPr>
          <w:t>[ICSB0</w:t>
        </w:r>
      </w:ins>
      <w:ins w:id="14646" w:author="Leuveld, Koen" w:date="2013-10-24T19:18:00Z">
        <w:r>
          <w:rPr>
            <w:rFonts w:ascii="Times New Roman" w:hAnsi="Times New Roman" w:cs="Times New Roman"/>
            <w:i/>
            <w:color w:val="000000" w:themeColor="text1"/>
            <w:sz w:val="24"/>
            <w:szCs w:val="24"/>
          </w:rPr>
          <w:t>3</w:t>
        </w:r>
      </w:ins>
      <w:ins w:id="14647" w:author="PIERRE" w:date="2013-10-24T12:26:00Z">
        <w:del w:id="14648" w:author="Leuveld, Koen" w:date="2013-10-24T19:18:00Z">
          <w:r w:rsidR="00AF2F6F" w:rsidRPr="000B6746" w:rsidDel="000B6746">
            <w:rPr>
              <w:rFonts w:ascii="Times New Roman" w:hAnsi="Times New Roman" w:cs="Times New Roman"/>
              <w:i/>
              <w:color w:val="000000" w:themeColor="text1"/>
              <w:sz w:val="24"/>
              <w:szCs w:val="24"/>
              <w:rPrChange w:id="14649" w:author="Leuveld, Koen" w:date="2013-10-24T19:18:00Z">
                <w:rPr>
                  <w:rFonts w:ascii="Times New Roman" w:eastAsiaTheme="majorEastAsia" w:hAnsi="Times New Roman" w:cs="Times New Roman"/>
                  <w:b/>
                  <w:bCs/>
                  <w:color w:val="000000" w:themeColor="text1"/>
                  <w:sz w:val="24"/>
                  <w:szCs w:val="24"/>
                  <w:lang w:val="nl-NL" w:eastAsia="en-US"/>
                </w:rPr>
              </w:rPrChange>
            </w:rPr>
            <w:delText>1</w:delText>
          </w:r>
        </w:del>
        <w:r w:rsidR="00AF2F6F" w:rsidRPr="000B6746">
          <w:rPr>
            <w:rFonts w:ascii="Times New Roman" w:hAnsi="Times New Roman" w:cs="Times New Roman"/>
            <w:i/>
            <w:color w:val="000000" w:themeColor="text1"/>
            <w:sz w:val="24"/>
            <w:szCs w:val="24"/>
            <w:rPrChange w:id="14650" w:author="Leuveld, Koen" w:date="2013-10-24T19:18:00Z">
              <w:rPr>
                <w:rFonts w:ascii="Times New Roman" w:eastAsiaTheme="majorEastAsia" w:hAnsi="Times New Roman" w:cs="Times New Roman"/>
                <w:b/>
                <w:bCs/>
                <w:color w:val="000000" w:themeColor="text1"/>
                <w:sz w:val="24"/>
                <w:szCs w:val="24"/>
                <w:lang w:val="nl-NL" w:eastAsia="en-US"/>
              </w:rPr>
            </w:rPrChange>
          </w:rPr>
          <w:t>]) – [</w:t>
        </w:r>
        <w:proofErr w:type="spellStart"/>
        <w:r w:rsidR="00AF2F6F" w:rsidRPr="000B6746">
          <w:rPr>
            <w:rFonts w:ascii="Times New Roman" w:hAnsi="Times New Roman" w:cs="Times New Roman"/>
            <w:i/>
            <w:color w:val="000000" w:themeColor="text1"/>
            <w:sz w:val="24"/>
            <w:szCs w:val="24"/>
            <w:rPrChange w:id="14651" w:author="Leuveld, Koen" w:date="2013-10-24T19:18:00Z">
              <w:rPr>
                <w:rFonts w:ascii="Times New Roman" w:eastAsiaTheme="majorEastAsia" w:hAnsi="Times New Roman" w:cs="Times New Roman"/>
                <w:b/>
                <w:bCs/>
                <w:color w:val="000000" w:themeColor="text1"/>
                <w:sz w:val="24"/>
                <w:szCs w:val="24"/>
                <w:lang w:val="nl-NL" w:eastAsia="en-US"/>
              </w:rPr>
            </w:rPrChange>
          </w:rPr>
          <w:t>ICRAXX</w:t>
        </w:r>
        <w:proofErr w:type="spellEnd"/>
        <w:r w:rsidR="00AF2F6F" w:rsidRPr="000B6746">
          <w:rPr>
            <w:rFonts w:ascii="Times New Roman" w:hAnsi="Times New Roman" w:cs="Times New Roman"/>
            <w:i/>
            <w:color w:val="000000" w:themeColor="text1"/>
            <w:sz w:val="24"/>
            <w:szCs w:val="24"/>
            <w:rPrChange w:id="14652" w:author="Leuveld, Koen" w:date="2013-10-24T19:18:00Z">
              <w:rPr>
                <w:rFonts w:ascii="Times New Roman" w:eastAsiaTheme="majorEastAsia" w:hAnsi="Times New Roman" w:cs="Times New Roman"/>
                <w:b/>
                <w:bCs/>
                <w:color w:val="000000" w:themeColor="text1"/>
                <w:sz w:val="24"/>
                <w:szCs w:val="24"/>
                <w:lang w:val="nl-NL" w:eastAsia="en-US"/>
              </w:rPr>
            </w:rPrChange>
          </w:rPr>
          <w:t xml:space="preserve">] </w:t>
        </w:r>
        <w:del w:id="14653" w:author="Leuveld, Koen" w:date="2013-10-24T16:26:00Z">
          <w:r w:rsidR="00AF2F6F" w:rsidRPr="000B6746" w:rsidDel="00D66175">
            <w:rPr>
              <w:rFonts w:ascii="Times New Roman" w:hAnsi="Times New Roman" w:cs="Times New Roman"/>
              <w:i/>
              <w:color w:val="000000" w:themeColor="text1"/>
              <w:sz w:val="24"/>
              <w:szCs w:val="24"/>
              <w:rPrChange w:id="14654" w:author="Leuveld, Koen" w:date="2013-10-24T19:18:00Z">
                <w:rPr>
                  <w:rFonts w:ascii="Times New Roman" w:eastAsiaTheme="majorEastAsia" w:hAnsi="Times New Roman" w:cs="Times New Roman"/>
                  <w:b/>
                  <w:bCs/>
                  <w:color w:val="000000" w:themeColor="text1"/>
                  <w:sz w:val="24"/>
                  <w:szCs w:val="24"/>
                  <w:lang w:val="nl-NL" w:eastAsia="en-US"/>
                </w:rPr>
              </w:rPrChange>
            </w:rPr>
            <w:delText>coupon</w:delText>
          </w:r>
        </w:del>
      </w:ins>
      <w:ins w:id="14655" w:author="Leuveld, Koen" w:date="2013-10-24T16:26:00Z">
        <w:r w:rsidR="00D66175" w:rsidRPr="000B6746">
          <w:rPr>
            <w:rFonts w:ascii="Times New Roman" w:hAnsi="Times New Roman" w:cs="Times New Roman"/>
            <w:i/>
            <w:color w:val="000000" w:themeColor="text1"/>
            <w:sz w:val="24"/>
            <w:szCs w:val="24"/>
            <w:rPrChange w:id="14656" w:author="Leuveld, Koen" w:date="2013-10-24T19:18:00Z">
              <w:rPr>
                <w:rFonts w:ascii="Times New Roman" w:hAnsi="Times New Roman" w:cs="Times New Roman"/>
                <w:color w:val="000000" w:themeColor="text1"/>
                <w:sz w:val="24"/>
                <w:szCs w:val="24"/>
              </w:rPr>
            </w:rPrChange>
          </w:rPr>
          <w:t>pièce</w:t>
        </w:r>
      </w:ins>
      <w:ins w:id="14657" w:author="PIERRE" w:date="2013-10-24T12:26:00Z">
        <w:r w:rsidR="00AF2F6F" w:rsidRPr="000B6746">
          <w:rPr>
            <w:rFonts w:ascii="Times New Roman" w:hAnsi="Times New Roman" w:cs="Times New Roman"/>
            <w:i/>
            <w:color w:val="000000" w:themeColor="text1"/>
            <w:sz w:val="24"/>
            <w:szCs w:val="24"/>
            <w:rPrChange w:id="14658" w:author="Leuveld, Koen" w:date="2013-10-24T19:18:00Z">
              <w:rPr>
                <w:rFonts w:ascii="Times New Roman" w:eastAsiaTheme="majorEastAsia" w:hAnsi="Times New Roman" w:cs="Times New Roman"/>
                <w:b/>
                <w:bCs/>
                <w:color w:val="000000" w:themeColor="text1"/>
                <w:sz w:val="24"/>
                <w:szCs w:val="24"/>
                <w:lang w:val="nl-NL" w:eastAsia="en-US"/>
              </w:rPr>
            </w:rPrChange>
          </w:rPr>
          <w:t>s</w:t>
        </w:r>
      </w:ins>
      <w:ins w:id="14659" w:author="Leuveld, Koen" w:date="2013-10-24T19:18:00Z">
        <w:r w:rsidRPr="000B6746">
          <w:rPr>
            <w:rFonts w:ascii="Times New Roman" w:hAnsi="Times New Roman" w:cs="Times New Roman"/>
            <w:i/>
            <w:color w:val="000000" w:themeColor="text1"/>
            <w:sz w:val="24"/>
            <w:szCs w:val="24"/>
            <w:rPrChange w:id="14660" w:author="Leuveld, Koen" w:date="2013-10-24T19:18:00Z">
              <w:rPr>
                <w:rFonts w:ascii="Times New Roman" w:hAnsi="Times New Roman" w:cs="Times New Roman"/>
                <w:color w:val="000000" w:themeColor="text1"/>
                <w:sz w:val="24"/>
                <w:szCs w:val="24"/>
              </w:rPr>
            </w:rPrChange>
          </w:rPr>
          <w:t> »</w:t>
        </w:r>
      </w:ins>
      <w:ins w:id="14661" w:author="PIERRE" w:date="2013-10-24T12:26:00Z">
        <w:del w:id="14662" w:author="Leuveld, Koen" w:date="2013-10-24T19:18:00Z">
          <w:r w:rsidR="00AF2F6F" w:rsidRPr="000B6746" w:rsidDel="000B6746">
            <w:rPr>
              <w:rFonts w:ascii="Times New Roman" w:hAnsi="Times New Roman" w:cs="Times New Roman"/>
              <w:i/>
              <w:color w:val="000000" w:themeColor="text1"/>
              <w:sz w:val="24"/>
              <w:szCs w:val="24"/>
              <w:rPrChange w:id="14663" w:author="Leuveld, Koen" w:date="2013-10-24T19:18:00Z">
                <w:rPr>
                  <w:rFonts w:ascii="Times New Roman" w:eastAsiaTheme="majorEastAsia" w:hAnsi="Times New Roman" w:cs="Times New Roman"/>
                  <w:b/>
                  <w:bCs/>
                  <w:color w:val="000000" w:themeColor="text1"/>
                  <w:sz w:val="24"/>
                  <w:szCs w:val="24"/>
                  <w:lang w:val="nl-NL" w:eastAsia="en-US"/>
                </w:rPr>
              </w:rPrChange>
            </w:rPr>
            <w:delText xml:space="preserve"> </w:delText>
          </w:r>
        </w:del>
      </w:ins>
    </w:p>
    <w:p w:rsidR="00442E10" w:rsidRPr="00956A0F" w:rsidRDefault="00442E10" w:rsidP="00442E10">
      <w:pPr>
        <w:tabs>
          <w:tab w:val="left" w:pos="1044"/>
        </w:tabs>
        <w:spacing w:before="120" w:after="120" w:line="240" w:lineRule="auto"/>
        <w:ind w:left="360"/>
        <w:jc w:val="both"/>
        <w:rPr>
          <w:ins w:id="14664" w:author="PIERRE" w:date="2013-10-24T12:28:00Z"/>
          <w:rFonts w:ascii="Times New Roman" w:hAnsi="Times New Roman" w:cs="Times New Roman"/>
          <w:b/>
          <w:color w:val="000000" w:themeColor="text1"/>
          <w:sz w:val="24"/>
          <w:szCs w:val="24"/>
          <w:lang w:val="fr-CM"/>
        </w:rPr>
      </w:pPr>
      <w:ins w:id="14665" w:author="PIERRE" w:date="2013-10-24T12:28:00Z">
        <w:r w:rsidRPr="00956A0F">
          <w:rPr>
            <w:rFonts w:ascii="Times New Roman" w:hAnsi="Times New Roman" w:cs="Times New Roman"/>
            <w:b/>
            <w:color w:val="000000" w:themeColor="text1"/>
            <w:sz w:val="24"/>
            <w:szCs w:val="24"/>
            <w:lang w:val="fr-CM"/>
          </w:rPr>
          <w:t>X</w:t>
        </w:r>
        <w:r w:rsidRPr="00956A0F">
          <w:rPr>
            <w:rFonts w:ascii="Times New Roman" w:hAnsi="Times New Roman" w:cs="Times New Roman"/>
            <w:b/>
            <w:color w:val="000000" w:themeColor="text1"/>
            <w:sz w:val="24"/>
            <w:szCs w:val="24"/>
            <w:lang w:val="fr-CM"/>
          </w:rPr>
          <w:tab/>
          <w:t>Paiement proprement dit</w:t>
        </w:r>
      </w:ins>
    </w:p>
    <w:p w:rsidR="00442E10" w:rsidRPr="009C61AE" w:rsidRDefault="00442E10" w:rsidP="009C61AE">
      <w:pPr>
        <w:pStyle w:val="ListParagraph"/>
        <w:numPr>
          <w:ilvl w:val="0"/>
          <w:numId w:val="52"/>
        </w:numPr>
        <w:spacing w:before="120" w:after="120" w:line="240" w:lineRule="auto"/>
        <w:jc w:val="both"/>
        <w:rPr>
          <w:ins w:id="14666" w:author="Leuveld, Koen" w:date="2013-10-24T15:15:00Z"/>
          <w:rFonts w:ascii="Times New Roman" w:hAnsi="Times New Roman" w:cs="Times New Roman"/>
          <w:color w:val="000000" w:themeColor="text1"/>
          <w:sz w:val="24"/>
          <w:szCs w:val="24"/>
          <w:rPrChange w:id="14667" w:author="Leuveld, Koen" w:date="2013-10-24T19:09:00Z">
            <w:rPr>
              <w:ins w:id="14668" w:author="Leuveld, Koen" w:date="2013-10-24T15:15:00Z"/>
              <w:rFonts w:ascii="Times New Roman" w:hAnsi="Times New Roman" w:cs="Times New Roman"/>
              <w:color w:val="000000" w:themeColor="text1"/>
              <w:sz w:val="24"/>
              <w:szCs w:val="24"/>
              <w:lang w:val="fr-CM"/>
            </w:rPr>
          </w:rPrChange>
        </w:rPr>
        <w:pPrChange w:id="14669" w:author="Leuveld, Koen" w:date="2013-10-24T19:10:00Z">
          <w:pPr>
            <w:pStyle w:val="ListParagraph"/>
            <w:numPr>
              <w:numId w:val="1"/>
            </w:numPr>
            <w:tabs>
              <w:tab w:val="left" w:pos="1044"/>
            </w:tabs>
            <w:spacing w:before="120" w:after="120" w:line="240" w:lineRule="auto"/>
            <w:ind w:hanging="360"/>
            <w:jc w:val="both"/>
          </w:pPr>
        </w:pPrChange>
      </w:pPr>
      <w:ins w:id="14670" w:author="PIERRE" w:date="2013-10-24T12:28:00Z">
        <w:r w:rsidRPr="009C61AE">
          <w:rPr>
            <w:rFonts w:ascii="Times New Roman" w:hAnsi="Times New Roman" w:cs="Times New Roman"/>
            <w:color w:val="000000" w:themeColor="text1"/>
            <w:sz w:val="24"/>
            <w:szCs w:val="24"/>
            <w:rPrChange w:id="14671" w:author="Leuveld, Koen" w:date="2013-10-24T19:09:00Z">
              <w:rPr>
                <w:rFonts w:ascii="Times New Roman" w:hAnsi="Times New Roman" w:cs="Times New Roman"/>
                <w:color w:val="000000" w:themeColor="text1"/>
                <w:sz w:val="24"/>
                <w:szCs w:val="24"/>
                <w:lang w:val="fr-CM"/>
              </w:rPr>
            </w:rPrChange>
          </w:rPr>
          <w:t>Calculez le montant total, colonne 5 PLUS colonne 6, le résultat est noté dans la colonne 7</w:t>
        </w:r>
      </w:ins>
    </w:p>
    <w:p w:rsidR="008B3084" w:rsidRPr="00442E10" w:rsidRDefault="008B3084">
      <w:pPr>
        <w:pStyle w:val="Niveau3"/>
        <w:ind w:left="0"/>
        <w:rPr>
          <w:color w:val="000000"/>
          <w:sz w:val="22"/>
          <w:szCs w:val="22"/>
        </w:rPr>
        <w:pPrChange w:id="14672" w:author="Leuveld, Koen" w:date="2013-10-24T15:15:00Z">
          <w:pPr>
            <w:pStyle w:val="Niveau3"/>
            <w:numPr>
              <w:numId w:val="1"/>
            </w:numPr>
            <w:ind w:left="720" w:hanging="360"/>
          </w:pPr>
        </w:pPrChange>
      </w:pPr>
      <w:moveToRangeStart w:id="14673" w:author="Leuveld, Koen" w:date="2013-10-24T15:15:00Z" w:name="move370391037"/>
      <w:moveTo w:id="14674" w:author="Leuveld, Koen" w:date="2013-10-24T15:15:00Z">
        <w:r>
          <w:rPr>
            <w:color w:val="000000"/>
            <w:sz w:val="22"/>
            <w:szCs w:val="22"/>
          </w:rPr>
          <w:t>4.7</w:t>
        </w:r>
        <w:r w:rsidRPr="00AF2F6F">
          <w:rPr>
            <w:color w:val="000000"/>
            <w:sz w:val="22"/>
            <w:szCs w:val="22"/>
          </w:rPr>
          <w:t xml:space="preserve"> – </w:t>
        </w:r>
        <w:r>
          <w:rPr>
            <w:color w:val="000000"/>
            <w:sz w:val="22"/>
            <w:szCs w:val="22"/>
          </w:rPr>
          <w:t>Section 7 : Exercice de silence</w:t>
        </w:r>
      </w:moveTo>
    </w:p>
    <w:moveToRangeEnd w:id="14673"/>
    <w:p w:rsidR="008B3084" w:rsidRPr="00956A0F" w:rsidRDefault="008B3084">
      <w:pPr>
        <w:pStyle w:val="ListParagraph"/>
        <w:tabs>
          <w:tab w:val="left" w:pos="1044"/>
        </w:tabs>
        <w:spacing w:before="120" w:after="120" w:line="240" w:lineRule="auto"/>
        <w:jc w:val="both"/>
        <w:rPr>
          <w:ins w:id="14675" w:author="PIERRE" w:date="2013-10-24T12:28:00Z"/>
          <w:rFonts w:ascii="Times New Roman" w:hAnsi="Times New Roman" w:cs="Times New Roman"/>
          <w:color w:val="000000" w:themeColor="text1"/>
          <w:sz w:val="24"/>
          <w:szCs w:val="24"/>
          <w:lang w:val="fr-CM"/>
        </w:rPr>
        <w:pPrChange w:id="14676" w:author="Leuveld, Koen" w:date="2013-10-24T15:15:00Z">
          <w:pPr>
            <w:pStyle w:val="ListParagraph"/>
            <w:numPr>
              <w:numId w:val="1"/>
            </w:numPr>
            <w:tabs>
              <w:tab w:val="left" w:pos="1044"/>
            </w:tabs>
            <w:spacing w:before="120" w:after="120" w:line="240" w:lineRule="auto"/>
            <w:ind w:hanging="360"/>
            <w:jc w:val="both"/>
          </w:pPr>
        </w:pPrChange>
      </w:pPr>
    </w:p>
    <w:p w:rsidR="00442E10" w:rsidRPr="009C61AE" w:rsidRDefault="00442E10" w:rsidP="009C61AE">
      <w:pPr>
        <w:pStyle w:val="ListParagraph"/>
        <w:numPr>
          <w:ilvl w:val="0"/>
          <w:numId w:val="52"/>
        </w:numPr>
        <w:spacing w:before="120" w:after="120" w:line="240" w:lineRule="auto"/>
        <w:jc w:val="both"/>
        <w:rPr>
          <w:ins w:id="14677" w:author="PIERRE" w:date="2013-10-24T12:28:00Z"/>
          <w:rFonts w:ascii="Times New Roman" w:hAnsi="Times New Roman" w:cs="Times New Roman"/>
          <w:color w:val="000000" w:themeColor="text1"/>
          <w:sz w:val="24"/>
          <w:szCs w:val="24"/>
          <w:rPrChange w:id="14678" w:author="Leuveld, Koen" w:date="2013-10-24T19:10:00Z">
            <w:rPr>
              <w:ins w:id="14679" w:author="PIERRE" w:date="2013-10-24T12:28:00Z"/>
              <w:rFonts w:ascii="Times New Roman" w:hAnsi="Times New Roman" w:cs="Times New Roman"/>
              <w:color w:val="000000" w:themeColor="text1"/>
              <w:sz w:val="24"/>
              <w:szCs w:val="24"/>
              <w:lang w:val="fr-CM"/>
            </w:rPr>
          </w:rPrChange>
        </w:rPr>
        <w:pPrChange w:id="14680" w:author="Leuveld, Koen" w:date="2013-10-24T19:10:00Z">
          <w:pPr>
            <w:pStyle w:val="ListParagraph"/>
            <w:numPr>
              <w:numId w:val="1"/>
            </w:numPr>
            <w:tabs>
              <w:tab w:val="left" w:pos="1044"/>
            </w:tabs>
            <w:spacing w:before="120" w:after="120" w:line="240" w:lineRule="auto"/>
            <w:ind w:hanging="360"/>
            <w:jc w:val="both"/>
          </w:pPr>
        </w:pPrChange>
      </w:pPr>
      <w:ins w:id="14681" w:author="PIERRE" w:date="2013-10-24T12:28:00Z">
        <w:r w:rsidRPr="009C61AE">
          <w:rPr>
            <w:rFonts w:ascii="Times New Roman" w:hAnsi="Times New Roman" w:cs="Times New Roman"/>
            <w:color w:val="000000" w:themeColor="text1"/>
            <w:sz w:val="24"/>
            <w:szCs w:val="24"/>
            <w:rPrChange w:id="14682" w:author="Leuveld, Koen" w:date="2013-10-24T19:10:00Z">
              <w:rPr>
                <w:rFonts w:ascii="Times New Roman" w:hAnsi="Times New Roman" w:cs="Times New Roman"/>
                <w:color w:val="000000" w:themeColor="text1"/>
                <w:sz w:val="24"/>
                <w:szCs w:val="24"/>
                <w:lang w:val="fr-CM"/>
              </w:rPr>
            </w:rPrChange>
          </w:rPr>
          <w:t xml:space="preserve">Copiez ce montant en ajoutant le gain de </w:t>
        </w:r>
        <w:del w:id="14683" w:author="HP" w:date="2013-10-24T14:12:00Z">
          <w:r w:rsidRPr="009C61AE" w:rsidDel="004D48A6">
            <w:rPr>
              <w:rFonts w:ascii="Times New Roman" w:hAnsi="Times New Roman" w:cs="Times New Roman"/>
              <w:color w:val="000000" w:themeColor="text1"/>
              <w:sz w:val="24"/>
              <w:szCs w:val="24"/>
              <w:rPrChange w:id="14684" w:author="Leuveld, Koen" w:date="2013-10-24T19:10:00Z">
                <w:rPr>
                  <w:rFonts w:ascii="Times New Roman" w:hAnsi="Times New Roman" w:cs="Times New Roman"/>
                  <w:color w:val="000000" w:themeColor="text1"/>
                  <w:sz w:val="24"/>
                  <w:szCs w:val="24"/>
                  <w:lang w:val="fr-CM"/>
                </w:rPr>
              </w:rPrChange>
            </w:rPr>
            <w:delText>premier</w:delText>
          </w:r>
        </w:del>
      </w:ins>
      <w:ins w:id="14685" w:author="HP" w:date="2013-10-24T14:12:00Z">
        <w:r w:rsidR="004D48A6" w:rsidRPr="009C61AE">
          <w:rPr>
            <w:rFonts w:ascii="Times New Roman" w:hAnsi="Times New Roman" w:cs="Times New Roman"/>
            <w:color w:val="000000" w:themeColor="text1"/>
            <w:sz w:val="24"/>
            <w:szCs w:val="24"/>
            <w:rPrChange w:id="14686" w:author="Leuveld, Koen" w:date="2013-10-24T19:10:00Z">
              <w:rPr>
                <w:rFonts w:ascii="Times New Roman" w:hAnsi="Times New Roman" w:cs="Times New Roman"/>
                <w:color w:val="000000" w:themeColor="text1"/>
                <w:sz w:val="24"/>
                <w:szCs w:val="24"/>
                <w:lang w:val="fr-CM"/>
              </w:rPr>
            </w:rPrChange>
          </w:rPr>
          <w:t>première</w:t>
        </w:r>
      </w:ins>
      <w:ins w:id="14687" w:author="PIERRE" w:date="2013-10-24T12:28:00Z">
        <w:r w:rsidRPr="009C61AE">
          <w:rPr>
            <w:rFonts w:ascii="Times New Roman" w:hAnsi="Times New Roman" w:cs="Times New Roman"/>
            <w:color w:val="000000" w:themeColor="text1"/>
            <w:sz w:val="24"/>
            <w:szCs w:val="24"/>
            <w:rPrChange w:id="14688" w:author="Leuveld, Koen" w:date="2013-10-24T19:10:00Z">
              <w:rPr>
                <w:rFonts w:ascii="Times New Roman" w:hAnsi="Times New Roman" w:cs="Times New Roman"/>
                <w:color w:val="000000" w:themeColor="text1"/>
                <w:sz w:val="24"/>
                <w:szCs w:val="24"/>
                <w:lang w:val="fr-CM"/>
              </w:rPr>
            </w:rPrChange>
          </w:rPr>
          <w:t xml:space="preserve"> phase dans Q701.</w:t>
        </w:r>
      </w:ins>
    </w:p>
    <w:p w:rsidR="00442E10" w:rsidRPr="009C61AE" w:rsidRDefault="00442E10" w:rsidP="009C61AE">
      <w:pPr>
        <w:pStyle w:val="ListParagraph"/>
        <w:numPr>
          <w:ilvl w:val="0"/>
          <w:numId w:val="52"/>
        </w:numPr>
        <w:spacing w:before="120" w:after="120" w:line="240" w:lineRule="auto"/>
        <w:jc w:val="both"/>
        <w:rPr>
          <w:ins w:id="14689" w:author="PIERRE" w:date="2013-10-24T12:28:00Z"/>
          <w:rFonts w:ascii="Times New Roman" w:hAnsi="Times New Roman" w:cs="Times New Roman"/>
          <w:color w:val="000000" w:themeColor="text1"/>
          <w:sz w:val="24"/>
          <w:szCs w:val="24"/>
          <w:rPrChange w:id="14690" w:author="Leuveld, Koen" w:date="2013-10-24T19:10:00Z">
            <w:rPr>
              <w:ins w:id="14691" w:author="PIERRE" w:date="2013-10-24T12:28:00Z"/>
              <w:rFonts w:ascii="Times New Roman" w:hAnsi="Times New Roman" w:cs="Times New Roman"/>
              <w:color w:val="000000" w:themeColor="text1"/>
              <w:sz w:val="24"/>
              <w:szCs w:val="24"/>
              <w:lang w:val="fr-CM"/>
            </w:rPr>
          </w:rPrChange>
        </w:rPr>
        <w:pPrChange w:id="14692" w:author="Leuveld, Koen" w:date="2013-10-24T19:10:00Z">
          <w:pPr>
            <w:pStyle w:val="ListParagraph"/>
            <w:numPr>
              <w:numId w:val="1"/>
            </w:numPr>
            <w:tabs>
              <w:tab w:val="left" w:pos="1044"/>
            </w:tabs>
            <w:spacing w:before="120" w:after="120" w:line="240" w:lineRule="auto"/>
            <w:ind w:hanging="360"/>
            <w:jc w:val="both"/>
          </w:pPr>
        </w:pPrChange>
      </w:pPr>
      <w:ins w:id="14693" w:author="PIERRE" w:date="2013-10-24T12:28:00Z">
        <w:r w:rsidRPr="009C61AE">
          <w:rPr>
            <w:rFonts w:ascii="Times New Roman" w:hAnsi="Times New Roman" w:cs="Times New Roman"/>
            <w:color w:val="000000" w:themeColor="text1"/>
            <w:sz w:val="24"/>
            <w:szCs w:val="24"/>
            <w:rPrChange w:id="14694" w:author="Leuveld, Koen" w:date="2013-10-24T19:10:00Z">
              <w:rPr>
                <w:rFonts w:ascii="Times New Roman" w:hAnsi="Times New Roman" w:cs="Times New Roman"/>
                <w:color w:val="000000" w:themeColor="text1"/>
                <w:sz w:val="24"/>
                <w:szCs w:val="24"/>
                <w:lang w:val="fr-CM"/>
              </w:rPr>
            </w:rPrChange>
          </w:rPr>
          <w:t>Vérifiez numéro de structure du ménage : code pair ou impaire (ANONYME OU PUBLIQUE respectivement) et enregistrez le résultat dans Q702.</w:t>
        </w:r>
      </w:ins>
    </w:p>
    <w:p w:rsidR="00442E10" w:rsidRPr="00956A0F" w:rsidRDefault="00442E10" w:rsidP="00442E10">
      <w:pPr>
        <w:pStyle w:val="ListParagraph"/>
        <w:tabs>
          <w:tab w:val="left" w:pos="1044"/>
        </w:tabs>
        <w:spacing w:before="120" w:after="120" w:line="240" w:lineRule="auto"/>
        <w:jc w:val="both"/>
        <w:rPr>
          <w:ins w:id="14695" w:author="PIERRE" w:date="2013-10-24T12:28:00Z"/>
          <w:rFonts w:ascii="Times New Roman" w:hAnsi="Times New Roman" w:cs="Times New Roman"/>
          <w:color w:val="000000" w:themeColor="text1"/>
          <w:sz w:val="24"/>
          <w:szCs w:val="24"/>
          <w:lang w:val="fr-CM"/>
        </w:rPr>
      </w:pPr>
    </w:p>
    <w:p w:rsidR="00442E10" w:rsidRPr="00956A0F" w:rsidRDefault="00442E10" w:rsidP="00442E10">
      <w:pPr>
        <w:tabs>
          <w:tab w:val="left" w:pos="1044"/>
        </w:tabs>
        <w:spacing w:before="120" w:after="120" w:line="240" w:lineRule="auto"/>
        <w:jc w:val="both"/>
        <w:rPr>
          <w:ins w:id="14696" w:author="PIERRE" w:date="2013-10-24T12:28:00Z"/>
          <w:rFonts w:ascii="Times New Roman" w:hAnsi="Times New Roman" w:cs="Times New Roman"/>
          <w:b/>
          <w:color w:val="000000" w:themeColor="text1"/>
          <w:sz w:val="24"/>
          <w:szCs w:val="24"/>
          <w:lang w:val="fr-CM"/>
        </w:rPr>
      </w:pPr>
      <w:ins w:id="14697" w:author="PIERRE" w:date="2013-10-24T12:28:00Z">
        <w:r w:rsidRPr="00956A0F">
          <w:rPr>
            <w:rFonts w:ascii="Times New Roman" w:hAnsi="Times New Roman" w:cs="Times New Roman"/>
            <w:b/>
            <w:color w:val="000000" w:themeColor="text1"/>
            <w:sz w:val="24"/>
            <w:szCs w:val="24"/>
            <w:lang w:val="fr-CM"/>
          </w:rPr>
          <w:t>SI IMPAIRE</w:t>
        </w:r>
      </w:ins>
    </w:p>
    <w:p w:rsidR="00442E10" w:rsidRPr="00956A0F" w:rsidRDefault="00442E10" w:rsidP="009C61AE">
      <w:pPr>
        <w:pStyle w:val="ListParagraph"/>
        <w:numPr>
          <w:ilvl w:val="0"/>
          <w:numId w:val="52"/>
        </w:numPr>
        <w:spacing w:before="120" w:after="120" w:line="240" w:lineRule="auto"/>
        <w:jc w:val="both"/>
        <w:rPr>
          <w:ins w:id="14698" w:author="PIERRE" w:date="2013-10-24T12:28:00Z"/>
          <w:rFonts w:ascii="Times New Roman" w:hAnsi="Times New Roman" w:cs="Times New Roman"/>
          <w:color w:val="000000" w:themeColor="text1"/>
          <w:sz w:val="24"/>
          <w:szCs w:val="24"/>
          <w:lang w:val="fr-CM"/>
        </w:rPr>
        <w:pPrChange w:id="14699" w:author="Leuveld, Koen" w:date="2013-10-24T19:10:00Z">
          <w:pPr>
            <w:pStyle w:val="ListParagraph"/>
            <w:numPr>
              <w:numId w:val="1"/>
            </w:numPr>
            <w:tabs>
              <w:tab w:val="left" w:pos="1044"/>
            </w:tabs>
            <w:spacing w:before="120" w:after="120" w:line="240" w:lineRule="auto"/>
            <w:ind w:hanging="360"/>
            <w:jc w:val="both"/>
          </w:pPr>
        </w:pPrChange>
      </w:pPr>
      <w:ins w:id="14700" w:author="PIERRE" w:date="2013-10-24T12:28:00Z">
        <w:r w:rsidRPr="00956A0F">
          <w:rPr>
            <w:rFonts w:ascii="Times New Roman" w:hAnsi="Times New Roman" w:cs="Times New Roman"/>
            <w:color w:val="000000" w:themeColor="text1"/>
            <w:sz w:val="24"/>
            <w:szCs w:val="24"/>
            <w:lang w:val="fr-CM"/>
          </w:rPr>
          <w:t xml:space="preserve"> Expliquez</w:t>
        </w:r>
      </w:ins>
    </w:p>
    <w:p w:rsidR="00442E10" w:rsidRPr="00956A0F" w:rsidRDefault="00442E10" w:rsidP="00442E10">
      <w:pPr>
        <w:pStyle w:val="ListParagraph"/>
        <w:numPr>
          <w:ilvl w:val="1"/>
          <w:numId w:val="1"/>
        </w:numPr>
        <w:tabs>
          <w:tab w:val="left" w:pos="1044"/>
        </w:tabs>
        <w:spacing w:before="120" w:after="120" w:line="240" w:lineRule="auto"/>
        <w:jc w:val="both"/>
        <w:rPr>
          <w:ins w:id="14701" w:author="PIERRE" w:date="2013-10-24T12:28:00Z"/>
          <w:rFonts w:ascii="Times New Roman" w:hAnsi="Times New Roman" w:cs="Times New Roman"/>
          <w:i/>
          <w:color w:val="000000" w:themeColor="text1"/>
          <w:sz w:val="24"/>
          <w:szCs w:val="24"/>
          <w:lang w:val="fr-CM"/>
        </w:rPr>
      </w:pPr>
      <w:ins w:id="14702" w:author="PIERRE" w:date="2013-10-24T12:28:00Z">
        <w:r w:rsidRPr="00956A0F">
          <w:rPr>
            <w:rFonts w:ascii="Times New Roman" w:hAnsi="Times New Roman" w:cs="Times New Roman"/>
            <w:i/>
            <w:color w:val="000000" w:themeColor="text1"/>
            <w:sz w:val="24"/>
            <w:szCs w:val="24"/>
            <w:lang w:val="fr-CM"/>
          </w:rPr>
          <w:t>« Maintenant vous recevrez ce montant: [</w:t>
        </w:r>
      </w:ins>
      <w:ins w:id="14703" w:author="Leuveld, Koen" w:date="2013-10-24T19:12:00Z">
        <w:r w:rsidR="009C61AE">
          <w:rPr>
            <w:rFonts w:ascii="Times New Roman" w:hAnsi="Times New Roman" w:cs="Times New Roman"/>
            <w:i/>
            <w:color w:val="000000" w:themeColor="text1"/>
            <w:sz w:val="24"/>
            <w:szCs w:val="24"/>
            <w:lang w:val="fr-CM"/>
          </w:rPr>
          <w:t xml:space="preserve">MONTANT DANS </w:t>
        </w:r>
      </w:ins>
      <w:ins w:id="14704" w:author="PIERRE" w:date="2013-10-24T12:28:00Z">
        <w:del w:id="14705" w:author="Leuveld, Koen" w:date="2013-10-24T19:12:00Z">
          <w:r w:rsidRPr="00956A0F" w:rsidDel="009C61AE">
            <w:rPr>
              <w:rFonts w:ascii="Times New Roman" w:hAnsi="Times New Roman" w:cs="Times New Roman"/>
              <w:i/>
              <w:color w:val="000000" w:themeColor="text1"/>
              <w:sz w:val="24"/>
              <w:szCs w:val="24"/>
              <w:highlight w:val="yellow"/>
              <w:lang w:val="fr-CM"/>
            </w:rPr>
            <w:delText>MONTANT DE LA COLONNE 7</w:delText>
          </w:r>
        </w:del>
      </w:ins>
      <w:ins w:id="14706" w:author="Leuveld, Koen" w:date="2013-10-24T19:12:00Z">
        <w:r w:rsidR="009C61AE">
          <w:rPr>
            <w:rFonts w:ascii="Times New Roman" w:hAnsi="Times New Roman" w:cs="Times New Roman"/>
            <w:i/>
            <w:color w:val="000000" w:themeColor="text1"/>
            <w:sz w:val="24"/>
            <w:szCs w:val="24"/>
            <w:lang w:val="fr-CM"/>
          </w:rPr>
          <w:t>Q701</w:t>
        </w:r>
      </w:ins>
      <w:ins w:id="14707" w:author="PIERRE" w:date="2013-10-24T12:28:00Z">
        <w:r w:rsidRPr="00956A0F">
          <w:rPr>
            <w:rFonts w:ascii="Times New Roman" w:hAnsi="Times New Roman" w:cs="Times New Roman"/>
            <w:i/>
            <w:color w:val="000000" w:themeColor="text1"/>
            <w:sz w:val="24"/>
            <w:szCs w:val="24"/>
            <w:lang w:val="fr-CM"/>
          </w:rPr>
          <w:t>]. »</w:t>
        </w:r>
      </w:ins>
    </w:p>
    <w:p w:rsidR="00442E10" w:rsidRPr="00956A0F" w:rsidRDefault="00442E10" w:rsidP="00442E10">
      <w:pPr>
        <w:pStyle w:val="ListParagraph"/>
        <w:numPr>
          <w:ilvl w:val="1"/>
          <w:numId w:val="1"/>
        </w:numPr>
        <w:tabs>
          <w:tab w:val="left" w:pos="1044"/>
        </w:tabs>
        <w:spacing w:before="120" w:after="120" w:line="240" w:lineRule="auto"/>
        <w:jc w:val="both"/>
        <w:rPr>
          <w:ins w:id="14708" w:author="PIERRE" w:date="2013-10-24T12:28:00Z"/>
          <w:rFonts w:ascii="Times New Roman" w:hAnsi="Times New Roman" w:cs="Times New Roman"/>
          <w:i/>
          <w:color w:val="000000" w:themeColor="text1"/>
          <w:sz w:val="24"/>
          <w:szCs w:val="24"/>
          <w:lang w:val="fr-CM"/>
        </w:rPr>
      </w:pPr>
      <w:ins w:id="14709" w:author="PIERRE" w:date="2013-10-24T12:28:00Z">
        <w:r w:rsidRPr="00956A0F">
          <w:rPr>
            <w:rFonts w:ascii="Times New Roman" w:hAnsi="Times New Roman" w:cs="Times New Roman"/>
            <w:i/>
            <w:color w:val="000000" w:themeColor="text1"/>
            <w:sz w:val="24"/>
            <w:szCs w:val="24"/>
            <w:lang w:val="fr-CM"/>
          </w:rPr>
          <w:t>« Ce montant peut être connu par tous les autres habitants de votre village. Je vais vous donner une liste des montants, puis vous me diriez combien vous êtes prêt à payer pour que votre gain reste un secret entre vous et moi. »</w:t>
        </w:r>
      </w:ins>
    </w:p>
    <w:p w:rsidR="00442E10" w:rsidRPr="00956A0F" w:rsidRDefault="00442E10" w:rsidP="009C61AE">
      <w:pPr>
        <w:pStyle w:val="ListParagraph"/>
        <w:numPr>
          <w:ilvl w:val="0"/>
          <w:numId w:val="52"/>
        </w:numPr>
        <w:spacing w:before="120" w:after="120" w:line="240" w:lineRule="auto"/>
        <w:jc w:val="both"/>
        <w:rPr>
          <w:ins w:id="14710" w:author="PIERRE" w:date="2013-10-24T12:28:00Z"/>
          <w:rFonts w:ascii="Times New Roman" w:hAnsi="Times New Roman" w:cs="Times New Roman"/>
          <w:color w:val="000000" w:themeColor="text1"/>
          <w:sz w:val="24"/>
          <w:szCs w:val="24"/>
          <w:lang w:val="fr-CM"/>
        </w:rPr>
        <w:pPrChange w:id="14711" w:author="Leuveld, Koen" w:date="2013-10-24T19:10:00Z">
          <w:pPr>
            <w:pStyle w:val="ListParagraph"/>
            <w:numPr>
              <w:numId w:val="1"/>
            </w:numPr>
            <w:tabs>
              <w:tab w:val="left" w:pos="1044"/>
            </w:tabs>
            <w:spacing w:before="120" w:after="120" w:line="240" w:lineRule="auto"/>
            <w:ind w:hanging="360"/>
            <w:jc w:val="both"/>
          </w:pPr>
        </w:pPrChange>
      </w:pPr>
      <w:ins w:id="14712" w:author="PIERRE" w:date="2013-10-24T12:28:00Z">
        <w:r>
          <w:rPr>
            <w:rFonts w:ascii="Times New Roman" w:hAnsi="Times New Roman" w:cs="Times New Roman"/>
            <w:color w:val="000000" w:themeColor="text1"/>
            <w:sz w:val="24"/>
            <w:szCs w:val="24"/>
            <w:lang w:val="fr-CM"/>
          </w:rPr>
          <w:t>Lis</w:t>
        </w:r>
        <w:r w:rsidRPr="00956A0F">
          <w:rPr>
            <w:rFonts w:ascii="Times New Roman" w:hAnsi="Times New Roman" w:cs="Times New Roman"/>
            <w:color w:val="000000" w:themeColor="text1"/>
            <w:sz w:val="24"/>
            <w:szCs w:val="24"/>
            <w:lang w:val="fr-CM"/>
          </w:rPr>
          <w:t>e</w:t>
        </w:r>
        <w:r>
          <w:rPr>
            <w:rFonts w:ascii="Times New Roman" w:hAnsi="Times New Roman" w:cs="Times New Roman"/>
            <w:color w:val="000000" w:themeColor="text1"/>
            <w:sz w:val="24"/>
            <w:szCs w:val="24"/>
            <w:lang w:val="fr-CM"/>
          </w:rPr>
          <w:t>z</w:t>
        </w:r>
        <w:r w:rsidRPr="00956A0F">
          <w:rPr>
            <w:rFonts w:ascii="Times New Roman" w:hAnsi="Times New Roman" w:cs="Times New Roman"/>
            <w:color w:val="000000" w:themeColor="text1"/>
            <w:sz w:val="24"/>
            <w:szCs w:val="24"/>
            <w:lang w:val="fr-CM"/>
          </w:rPr>
          <w:t xml:space="preserve"> </w:t>
        </w:r>
        <w:r>
          <w:rPr>
            <w:rFonts w:ascii="Times New Roman" w:hAnsi="Times New Roman" w:cs="Times New Roman"/>
            <w:color w:val="000000" w:themeColor="text1"/>
            <w:sz w:val="24"/>
            <w:szCs w:val="24"/>
            <w:lang w:val="fr-CM"/>
          </w:rPr>
          <w:t>tous</w:t>
        </w:r>
        <w:r w:rsidRPr="00956A0F">
          <w:rPr>
            <w:rFonts w:ascii="Times New Roman" w:hAnsi="Times New Roman" w:cs="Times New Roman"/>
            <w:color w:val="000000" w:themeColor="text1"/>
            <w:sz w:val="24"/>
            <w:szCs w:val="24"/>
            <w:lang w:val="fr-CM"/>
          </w:rPr>
          <w:t xml:space="preserve"> les montants du tableau de l’exercice de silence et enregistre</w:t>
        </w:r>
        <w:r>
          <w:rPr>
            <w:rFonts w:ascii="Times New Roman" w:hAnsi="Times New Roman" w:cs="Times New Roman"/>
            <w:color w:val="000000" w:themeColor="text1"/>
            <w:sz w:val="24"/>
            <w:szCs w:val="24"/>
            <w:lang w:val="fr-CM"/>
          </w:rPr>
          <w:t>z</w:t>
        </w:r>
        <w:r w:rsidRPr="00956A0F">
          <w:rPr>
            <w:rFonts w:ascii="Times New Roman" w:hAnsi="Times New Roman" w:cs="Times New Roman"/>
            <w:color w:val="000000" w:themeColor="text1"/>
            <w:sz w:val="24"/>
            <w:szCs w:val="24"/>
            <w:lang w:val="fr-CM"/>
          </w:rPr>
          <w:t xml:space="preserve"> les réponses de l’enquête dans l</w:t>
        </w:r>
        <w:r>
          <w:rPr>
            <w:rFonts w:ascii="Times New Roman" w:hAnsi="Times New Roman" w:cs="Times New Roman"/>
            <w:color w:val="000000" w:themeColor="text1"/>
            <w:sz w:val="24"/>
            <w:szCs w:val="24"/>
            <w:lang w:val="fr-CM"/>
          </w:rPr>
          <w:t>a</w:t>
        </w:r>
        <w:r w:rsidRPr="00956A0F">
          <w:rPr>
            <w:rFonts w:ascii="Times New Roman" w:hAnsi="Times New Roman" w:cs="Times New Roman"/>
            <w:color w:val="000000" w:themeColor="text1"/>
            <w:sz w:val="24"/>
            <w:szCs w:val="24"/>
            <w:lang w:val="fr-CM"/>
          </w:rPr>
          <w:t xml:space="preserve"> ligne correspondant au montant dans </w:t>
        </w:r>
        <w:r w:rsidRPr="009C61AE">
          <w:rPr>
            <w:rFonts w:ascii="Times New Roman" w:hAnsi="Times New Roman" w:cs="Times New Roman"/>
            <w:color w:val="000000" w:themeColor="text1"/>
            <w:sz w:val="24"/>
            <w:szCs w:val="24"/>
            <w:lang w:val="fr-CM"/>
            <w:rPrChange w:id="14713" w:author="Leuveld, Koen" w:date="2013-10-24T19:10:00Z">
              <w:rPr>
                <w:rFonts w:ascii="Times New Roman" w:hAnsi="Times New Roman" w:cs="Times New Roman"/>
                <w:color w:val="000000" w:themeColor="text1"/>
                <w:sz w:val="24"/>
                <w:szCs w:val="24"/>
                <w:highlight w:val="yellow"/>
                <w:lang w:val="fr-CM"/>
              </w:rPr>
            </w:rPrChange>
          </w:rPr>
          <w:t>Q70</w:t>
        </w:r>
        <w:del w:id="14714" w:author="Leuveld, Koen" w:date="2013-10-24T19:12:00Z">
          <w:r w:rsidRPr="009C61AE" w:rsidDel="009C61AE">
            <w:rPr>
              <w:rFonts w:ascii="Times New Roman" w:hAnsi="Times New Roman" w:cs="Times New Roman"/>
              <w:color w:val="000000" w:themeColor="text1"/>
              <w:sz w:val="24"/>
              <w:szCs w:val="24"/>
              <w:lang w:val="fr-CM"/>
              <w:rPrChange w:id="14715" w:author="Leuveld, Koen" w:date="2013-10-24T19:10:00Z">
                <w:rPr>
                  <w:rFonts w:ascii="Times New Roman" w:hAnsi="Times New Roman" w:cs="Times New Roman"/>
                  <w:color w:val="000000" w:themeColor="text1"/>
                  <w:sz w:val="24"/>
                  <w:szCs w:val="24"/>
                  <w:highlight w:val="yellow"/>
                  <w:lang w:val="fr-CM"/>
                </w:rPr>
              </w:rPrChange>
            </w:rPr>
            <w:delText>2</w:delText>
          </w:r>
        </w:del>
      </w:ins>
      <w:ins w:id="14716" w:author="Leuveld, Koen" w:date="2013-10-24T19:12:00Z">
        <w:r w:rsidR="009C61AE">
          <w:rPr>
            <w:rFonts w:ascii="Times New Roman" w:hAnsi="Times New Roman" w:cs="Times New Roman"/>
            <w:color w:val="000000" w:themeColor="text1"/>
            <w:sz w:val="24"/>
            <w:szCs w:val="24"/>
            <w:lang w:val="fr-CM"/>
          </w:rPr>
          <w:t>1</w:t>
        </w:r>
      </w:ins>
    </w:p>
    <w:p w:rsidR="00442E10" w:rsidRPr="00956A0F" w:rsidRDefault="00442E10" w:rsidP="009C61AE">
      <w:pPr>
        <w:pStyle w:val="ListParagraph"/>
        <w:numPr>
          <w:ilvl w:val="0"/>
          <w:numId w:val="52"/>
        </w:numPr>
        <w:spacing w:before="120" w:after="120" w:line="240" w:lineRule="auto"/>
        <w:jc w:val="both"/>
        <w:rPr>
          <w:ins w:id="14717" w:author="PIERRE" w:date="2013-10-24T12:28:00Z"/>
          <w:rFonts w:ascii="Times New Roman" w:hAnsi="Times New Roman" w:cs="Times New Roman"/>
          <w:color w:val="000000" w:themeColor="text1"/>
          <w:sz w:val="24"/>
          <w:szCs w:val="24"/>
          <w:lang w:val="fr-CM"/>
        </w:rPr>
        <w:pPrChange w:id="14718" w:author="Leuveld, Koen" w:date="2013-10-24T19:10:00Z">
          <w:pPr>
            <w:pStyle w:val="ListParagraph"/>
            <w:numPr>
              <w:numId w:val="1"/>
            </w:numPr>
            <w:tabs>
              <w:tab w:val="left" w:pos="1044"/>
            </w:tabs>
            <w:spacing w:before="120" w:after="120" w:line="240" w:lineRule="auto"/>
            <w:ind w:hanging="360"/>
            <w:jc w:val="both"/>
          </w:pPr>
        </w:pPrChange>
      </w:pPr>
      <w:ins w:id="14719" w:author="PIERRE" w:date="2013-10-24T12:28:00Z">
        <w:r w:rsidRPr="00956A0F">
          <w:rPr>
            <w:rFonts w:ascii="Times New Roman" w:hAnsi="Times New Roman" w:cs="Times New Roman"/>
            <w:color w:val="000000" w:themeColor="text1"/>
            <w:sz w:val="24"/>
            <w:szCs w:val="24"/>
            <w:lang w:val="fr-CM"/>
          </w:rPr>
          <w:t>Après avoir enreg</w:t>
        </w:r>
        <w:r>
          <w:rPr>
            <w:rFonts w:ascii="Times New Roman" w:hAnsi="Times New Roman" w:cs="Times New Roman"/>
            <w:color w:val="000000" w:themeColor="text1"/>
            <w:sz w:val="24"/>
            <w:szCs w:val="24"/>
            <w:lang w:val="fr-CM"/>
          </w:rPr>
          <w:t>ist</w:t>
        </w:r>
        <w:r w:rsidRPr="00956A0F">
          <w:rPr>
            <w:rFonts w:ascii="Times New Roman" w:hAnsi="Times New Roman" w:cs="Times New Roman"/>
            <w:color w:val="000000" w:themeColor="text1"/>
            <w:sz w:val="24"/>
            <w:szCs w:val="24"/>
            <w:lang w:val="fr-CM"/>
          </w:rPr>
          <w:t>ré tou</w:t>
        </w:r>
        <w:r>
          <w:rPr>
            <w:rFonts w:ascii="Times New Roman" w:hAnsi="Times New Roman" w:cs="Times New Roman"/>
            <w:color w:val="000000" w:themeColor="text1"/>
            <w:sz w:val="24"/>
            <w:szCs w:val="24"/>
            <w:lang w:val="fr-CM"/>
          </w:rPr>
          <w:t>te</w:t>
        </w:r>
        <w:r w:rsidRPr="00956A0F">
          <w:rPr>
            <w:rFonts w:ascii="Times New Roman" w:hAnsi="Times New Roman" w:cs="Times New Roman"/>
            <w:color w:val="000000" w:themeColor="text1"/>
            <w:sz w:val="24"/>
            <w:szCs w:val="24"/>
            <w:lang w:val="fr-CM"/>
          </w:rPr>
          <w:t>s les réponses</w:t>
        </w:r>
        <w:r>
          <w:rPr>
            <w:rFonts w:ascii="Times New Roman" w:hAnsi="Times New Roman" w:cs="Times New Roman"/>
            <w:color w:val="000000" w:themeColor="text1"/>
            <w:sz w:val="24"/>
            <w:szCs w:val="24"/>
            <w:lang w:val="fr-CM"/>
          </w:rPr>
          <w:t>,</w:t>
        </w:r>
        <w:r w:rsidRPr="00956A0F">
          <w:rPr>
            <w:rFonts w:ascii="Times New Roman" w:hAnsi="Times New Roman" w:cs="Times New Roman"/>
            <w:color w:val="000000" w:themeColor="text1"/>
            <w:sz w:val="24"/>
            <w:szCs w:val="24"/>
            <w:lang w:val="fr-CM"/>
          </w:rPr>
          <w:t xml:space="preserve"> </w:t>
        </w:r>
        <w:r>
          <w:rPr>
            <w:rFonts w:ascii="Times New Roman" w:hAnsi="Times New Roman" w:cs="Times New Roman"/>
            <w:color w:val="000000" w:themeColor="text1"/>
            <w:sz w:val="24"/>
            <w:szCs w:val="24"/>
            <w:lang w:val="fr-CM"/>
          </w:rPr>
          <w:t>déterminez</w:t>
        </w:r>
        <w:r w:rsidRPr="00956A0F">
          <w:rPr>
            <w:rFonts w:ascii="Times New Roman" w:hAnsi="Times New Roman" w:cs="Times New Roman"/>
            <w:color w:val="000000" w:themeColor="text1"/>
            <w:sz w:val="24"/>
            <w:szCs w:val="24"/>
            <w:lang w:val="fr-CM"/>
          </w:rPr>
          <w:t xml:space="preserve"> le prix </w:t>
        </w:r>
        <w:r>
          <w:rPr>
            <w:rFonts w:ascii="Times New Roman" w:hAnsi="Times New Roman" w:cs="Times New Roman"/>
            <w:color w:val="000000" w:themeColor="text1"/>
            <w:sz w:val="24"/>
            <w:szCs w:val="24"/>
            <w:lang w:val="fr-CM"/>
          </w:rPr>
          <w:t xml:space="preserve">le </w:t>
        </w:r>
        <w:r w:rsidRPr="00956A0F">
          <w:rPr>
            <w:rFonts w:ascii="Times New Roman" w:hAnsi="Times New Roman" w:cs="Times New Roman"/>
            <w:color w:val="000000" w:themeColor="text1"/>
            <w:sz w:val="24"/>
            <w:szCs w:val="24"/>
            <w:lang w:val="fr-CM"/>
          </w:rPr>
          <w:t xml:space="preserve">plus </w:t>
        </w:r>
        <w:r>
          <w:rPr>
            <w:rFonts w:ascii="Times New Roman" w:hAnsi="Times New Roman" w:cs="Times New Roman"/>
            <w:color w:val="000000" w:themeColor="text1"/>
            <w:sz w:val="24"/>
            <w:szCs w:val="24"/>
            <w:lang w:val="fr-CM"/>
          </w:rPr>
          <w:t>élevé</w:t>
        </w:r>
        <w:r w:rsidRPr="00956A0F">
          <w:rPr>
            <w:rFonts w:ascii="Times New Roman" w:hAnsi="Times New Roman" w:cs="Times New Roman"/>
            <w:color w:val="000000" w:themeColor="text1"/>
            <w:sz w:val="24"/>
            <w:szCs w:val="24"/>
            <w:lang w:val="fr-CM"/>
          </w:rPr>
          <w:t xml:space="preserve"> que l’enquêté est prêt à payer pour garder son gain secret (XXX</w:t>
        </w:r>
        <w:r>
          <w:rPr>
            <w:rFonts w:ascii="Times New Roman" w:hAnsi="Times New Roman" w:cs="Times New Roman"/>
            <w:color w:val="000000" w:themeColor="text1"/>
            <w:sz w:val="24"/>
            <w:szCs w:val="24"/>
            <w:lang w:val="fr-CM"/>
          </w:rPr>
          <w:t xml:space="preserve"> </w:t>
        </w:r>
        <w:proofErr w:type="spellStart"/>
        <w:r>
          <w:rPr>
            <w:rFonts w:ascii="Times New Roman" w:hAnsi="Times New Roman" w:cs="Times New Roman"/>
            <w:color w:val="000000" w:themeColor="text1"/>
            <w:sz w:val="24"/>
            <w:szCs w:val="24"/>
            <w:lang w:val="fr-CM"/>
          </w:rPr>
          <w:t>fCFA</w:t>
        </w:r>
        <w:proofErr w:type="spellEnd"/>
        <w:r w:rsidRPr="00956A0F">
          <w:rPr>
            <w:rFonts w:ascii="Times New Roman" w:hAnsi="Times New Roman" w:cs="Times New Roman"/>
            <w:color w:val="000000" w:themeColor="text1"/>
            <w:sz w:val="24"/>
            <w:szCs w:val="24"/>
            <w:lang w:val="fr-CM"/>
          </w:rPr>
          <w:t>)</w:t>
        </w:r>
      </w:ins>
    </w:p>
    <w:p w:rsidR="00442E10" w:rsidRPr="00956A0F" w:rsidRDefault="00442E10" w:rsidP="000B6746">
      <w:pPr>
        <w:pStyle w:val="ListParagraph"/>
        <w:numPr>
          <w:ilvl w:val="0"/>
          <w:numId w:val="68"/>
        </w:numPr>
        <w:tabs>
          <w:tab w:val="left" w:pos="1044"/>
        </w:tabs>
        <w:spacing w:before="120" w:after="120" w:line="240" w:lineRule="auto"/>
        <w:jc w:val="both"/>
        <w:rPr>
          <w:ins w:id="14720" w:author="PIERRE" w:date="2013-10-24T12:28:00Z"/>
          <w:rFonts w:ascii="Times New Roman" w:hAnsi="Times New Roman" w:cs="Times New Roman"/>
          <w:color w:val="000000" w:themeColor="text1"/>
          <w:sz w:val="24"/>
          <w:szCs w:val="24"/>
          <w:lang w:val="fr-CM"/>
        </w:rPr>
        <w:pPrChange w:id="14721" w:author="Leuveld, Koen" w:date="2013-10-24T19:18:00Z">
          <w:pPr>
            <w:pStyle w:val="ListParagraph"/>
            <w:numPr>
              <w:ilvl w:val="1"/>
              <w:numId w:val="1"/>
            </w:numPr>
            <w:tabs>
              <w:tab w:val="left" w:pos="1044"/>
            </w:tabs>
            <w:spacing w:before="120" w:after="120" w:line="240" w:lineRule="auto"/>
            <w:ind w:left="1440" w:hanging="360"/>
            <w:jc w:val="both"/>
          </w:pPr>
        </w:pPrChange>
      </w:pPr>
      <w:ins w:id="14722" w:author="PIERRE" w:date="2013-10-24T12:28:00Z">
        <w:r w:rsidRPr="00956A0F">
          <w:rPr>
            <w:rFonts w:ascii="Times New Roman" w:hAnsi="Times New Roman" w:cs="Times New Roman"/>
            <w:color w:val="000000" w:themeColor="text1"/>
            <w:sz w:val="24"/>
            <w:szCs w:val="24"/>
            <w:lang w:val="fr-CM"/>
          </w:rPr>
          <w:t>« </w:t>
        </w:r>
        <w:r w:rsidRPr="00956A0F">
          <w:rPr>
            <w:rFonts w:ascii="Times New Roman" w:hAnsi="Times New Roman" w:cs="Times New Roman"/>
            <w:i/>
            <w:color w:val="000000" w:themeColor="text1"/>
            <w:sz w:val="24"/>
            <w:szCs w:val="24"/>
            <w:lang w:val="fr-CM"/>
          </w:rPr>
          <w:t>Vous êtes prêt à payer XXX</w:t>
        </w:r>
        <w:r>
          <w:rPr>
            <w:rFonts w:ascii="Times New Roman" w:hAnsi="Times New Roman" w:cs="Times New Roman"/>
            <w:i/>
            <w:color w:val="000000" w:themeColor="text1"/>
            <w:sz w:val="24"/>
            <w:szCs w:val="24"/>
            <w:lang w:val="fr-CM"/>
          </w:rPr>
          <w:t xml:space="preserve"> </w:t>
        </w:r>
        <w:proofErr w:type="spellStart"/>
        <w:r>
          <w:rPr>
            <w:rFonts w:ascii="Times New Roman" w:hAnsi="Times New Roman" w:cs="Times New Roman"/>
            <w:i/>
            <w:color w:val="000000" w:themeColor="text1"/>
            <w:sz w:val="24"/>
            <w:szCs w:val="24"/>
            <w:lang w:val="fr-CM"/>
          </w:rPr>
          <w:t>fCFA</w:t>
        </w:r>
        <w:proofErr w:type="spellEnd"/>
        <w:r w:rsidRPr="00956A0F">
          <w:rPr>
            <w:rFonts w:ascii="Times New Roman" w:hAnsi="Times New Roman" w:cs="Times New Roman"/>
            <w:i/>
            <w:color w:val="000000" w:themeColor="text1"/>
            <w:sz w:val="24"/>
            <w:szCs w:val="24"/>
            <w:lang w:val="fr-CM"/>
          </w:rPr>
          <w:t xml:space="preserve"> pour garder votre gain secret. »</w:t>
        </w:r>
      </w:ins>
    </w:p>
    <w:p w:rsidR="00442E10" w:rsidRPr="00956A0F" w:rsidRDefault="00442E10" w:rsidP="000B6746">
      <w:pPr>
        <w:pStyle w:val="ListParagraph"/>
        <w:numPr>
          <w:ilvl w:val="0"/>
          <w:numId w:val="68"/>
        </w:numPr>
        <w:tabs>
          <w:tab w:val="left" w:pos="1044"/>
        </w:tabs>
        <w:spacing w:before="120" w:after="120" w:line="240" w:lineRule="auto"/>
        <w:jc w:val="both"/>
        <w:rPr>
          <w:ins w:id="14723" w:author="PIERRE" w:date="2013-10-24T12:28:00Z"/>
          <w:rFonts w:ascii="Times New Roman" w:hAnsi="Times New Roman" w:cs="Times New Roman"/>
          <w:color w:val="000000" w:themeColor="text1"/>
          <w:sz w:val="24"/>
          <w:szCs w:val="24"/>
          <w:lang w:val="fr-CM"/>
        </w:rPr>
        <w:pPrChange w:id="14724" w:author="Leuveld, Koen" w:date="2013-10-24T19:18:00Z">
          <w:pPr>
            <w:pStyle w:val="ListParagraph"/>
            <w:numPr>
              <w:ilvl w:val="1"/>
              <w:numId w:val="1"/>
            </w:numPr>
            <w:tabs>
              <w:tab w:val="left" w:pos="1044"/>
            </w:tabs>
            <w:spacing w:before="120" w:after="120" w:line="240" w:lineRule="auto"/>
            <w:ind w:left="1440" w:hanging="360"/>
            <w:jc w:val="both"/>
          </w:pPr>
        </w:pPrChange>
      </w:pPr>
      <w:ins w:id="14725" w:author="PIERRE" w:date="2013-10-24T12:28:00Z">
        <w:r w:rsidRPr="00956A0F">
          <w:rPr>
            <w:rFonts w:ascii="Times New Roman" w:hAnsi="Times New Roman" w:cs="Times New Roman"/>
            <w:i/>
            <w:color w:val="000000" w:themeColor="text1"/>
            <w:sz w:val="24"/>
            <w:szCs w:val="24"/>
            <w:lang w:val="fr-CM"/>
          </w:rPr>
          <w:t>« Ça c’est pourquoi ? »</w:t>
        </w:r>
      </w:ins>
    </w:p>
    <w:p w:rsidR="00442E10" w:rsidRDefault="00442E10" w:rsidP="009C61AE">
      <w:pPr>
        <w:pStyle w:val="ListParagraph"/>
        <w:numPr>
          <w:ilvl w:val="0"/>
          <w:numId w:val="52"/>
        </w:numPr>
        <w:spacing w:before="120" w:after="120" w:line="240" w:lineRule="auto"/>
        <w:jc w:val="both"/>
        <w:rPr>
          <w:ins w:id="14726" w:author="PIERRE" w:date="2013-10-24T12:28:00Z"/>
          <w:rFonts w:ascii="Times New Roman" w:hAnsi="Times New Roman" w:cs="Times New Roman"/>
          <w:color w:val="000000" w:themeColor="text1"/>
          <w:sz w:val="24"/>
          <w:szCs w:val="24"/>
          <w:lang w:val="fr-CM"/>
        </w:rPr>
        <w:pPrChange w:id="14727" w:author="Leuveld, Koen" w:date="2013-10-24T19:10:00Z">
          <w:pPr>
            <w:pStyle w:val="ListParagraph"/>
            <w:numPr>
              <w:numId w:val="1"/>
            </w:numPr>
            <w:tabs>
              <w:tab w:val="left" w:pos="1044"/>
            </w:tabs>
            <w:spacing w:before="120" w:after="120" w:line="240" w:lineRule="auto"/>
            <w:ind w:hanging="360"/>
            <w:jc w:val="both"/>
          </w:pPr>
        </w:pPrChange>
      </w:pPr>
      <w:ins w:id="14728" w:author="PIERRE" w:date="2013-10-24T12:28:00Z">
        <w:r w:rsidRPr="00956A0F">
          <w:rPr>
            <w:rFonts w:ascii="Times New Roman" w:hAnsi="Times New Roman" w:cs="Times New Roman"/>
            <w:color w:val="000000" w:themeColor="text1"/>
            <w:sz w:val="24"/>
            <w:szCs w:val="24"/>
            <w:lang w:val="fr-CM"/>
          </w:rPr>
          <w:t xml:space="preserve">Enregistrez la réponse dans </w:t>
        </w:r>
        <w:r w:rsidRPr="009C61AE">
          <w:rPr>
            <w:rFonts w:ascii="Times New Roman" w:hAnsi="Times New Roman" w:cs="Times New Roman"/>
            <w:color w:val="000000" w:themeColor="text1"/>
            <w:sz w:val="24"/>
            <w:szCs w:val="24"/>
            <w:lang w:val="fr-CM"/>
            <w:rPrChange w:id="14729" w:author="Leuveld, Koen" w:date="2013-10-24T19:10:00Z">
              <w:rPr>
                <w:rFonts w:ascii="Times New Roman" w:hAnsi="Times New Roman" w:cs="Times New Roman"/>
                <w:color w:val="000000" w:themeColor="text1"/>
                <w:sz w:val="24"/>
                <w:szCs w:val="24"/>
                <w:highlight w:val="yellow"/>
                <w:lang w:val="fr-CM"/>
              </w:rPr>
            </w:rPrChange>
          </w:rPr>
          <w:t>Q703</w:t>
        </w:r>
      </w:ins>
    </w:p>
    <w:p w:rsidR="00442E10" w:rsidRDefault="00442E10" w:rsidP="009C61AE">
      <w:pPr>
        <w:pStyle w:val="ListParagraph"/>
        <w:numPr>
          <w:ilvl w:val="0"/>
          <w:numId w:val="52"/>
        </w:numPr>
        <w:spacing w:before="120" w:after="120" w:line="240" w:lineRule="auto"/>
        <w:jc w:val="both"/>
        <w:rPr>
          <w:ins w:id="14730" w:author="PIERRE" w:date="2013-10-24T12:28:00Z"/>
          <w:rFonts w:ascii="Times New Roman" w:hAnsi="Times New Roman" w:cs="Times New Roman"/>
          <w:color w:val="000000" w:themeColor="text1"/>
          <w:sz w:val="24"/>
          <w:szCs w:val="24"/>
          <w:lang w:val="fr-CM"/>
        </w:rPr>
        <w:pPrChange w:id="14731" w:author="Leuveld, Koen" w:date="2013-10-24T19:10:00Z">
          <w:pPr>
            <w:pStyle w:val="ListParagraph"/>
            <w:numPr>
              <w:numId w:val="1"/>
            </w:numPr>
            <w:tabs>
              <w:tab w:val="left" w:pos="1044"/>
            </w:tabs>
            <w:spacing w:before="120" w:after="120" w:line="240" w:lineRule="auto"/>
            <w:ind w:hanging="360"/>
            <w:jc w:val="both"/>
          </w:pPr>
        </w:pPrChange>
      </w:pPr>
      <w:ins w:id="14732" w:author="PIERRE" w:date="2013-10-24T12:28:00Z">
        <w:r>
          <w:rPr>
            <w:rFonts w:ascii="Times New Roman" w:hAnsi="Times New Roman" w:cs="Times New Roman"/>
            <w:color w:val="000000" w:themeColor="text1"/>
            <w:sz w:val="24"/>
            <w:szCs w:val="24"/>
            <w:lang w:val="fr-CM"/>
          </w:rPr>
          <w:lastRenderedPageBreak/>
          <w:t>Demandez d’expliquer sa réponse.</w:t>
        </w:r>
      </w:ins>
    </w:p>
    <w:p w:rsidR="00442E10" w:rsidRPr="00956A0F" w:rsidRDefault="00442E10" w:rsidP="009C61AE">
      <w:pPr>
        <w:pStyle w:val="ListParagraph"/>
        <w:numPr>
          <w:ilvl w:val="0"/>
          <w:numId w:val="52"/>
        </w:numPr>
        <w:spacing w:before="120" w:after="120" w:line="240" w:lineRule="auto"/>
        <w:jc w:val="both"/>
        <w:rPr>
          <w:ins w:id="14733" w:author="PIERRE" w:date="2013-10-24T12:28:00Z"/>
          <w:rFonts w:ascii="Times New Roman" w:hAnsi="Times New Roman" w:cs="Times New Roman"/>
          <w:color w:val="000000" w:themeColor="text1"/>
          <w:sz w:val="24"/>
          <w:szCs w:val="24"/>
          <w:lang w:val="fr-CM"/>
        </w:rPr>
        <w:pPrChange w:id="14734" w:author="Leuveld, Koen" w:date="2013-10-24T19:10:00Z">
          <w:pPr>
            <w:pStyle w:val="ListParagraph"/>
            <w:numPr>
              <w:numId w:val="1"/>
            </w:numPr>
            <w:tabs>
              <w:tab w:val="left" w:pos="1044"/>
            </w:tabs>
            <w:spacing w:before="120" w:after="120" w:line="240" w:lineRule="auto"/>
            <w:ind w:hanging="360"/>
            <w:jc w:val="both"/>
          </w:pPr>
        </w:pPrChange>
      </w:pPr>
      <w:ins w:id="14735" w:author="PIERRE" w:date="2013-10-24T12:28:00Z">
        <w:r>
          <w:rPr>
            <w:rFonts w:ascii="Times New Roman" w:hAnsi="Times New Roman" w:cs="Times New Roman"/>
            <w:color w:val="000000" w:themeColor="text1"/>
            <w:sz w:val="24"/>
            <w:szCs w:val="24"/>
            <w:lang w:val="fr-CM"/>
          </w:rPr>
          <w:t xml:space="preserve">Si la réponse est satisfaisante inscrivez fidèlement l’explication dans </w:t>
        </w:r>
        <w:r w:rsidRPr="009C61AE">
          <w:rPr>
            <w:rFonts w:ascii="Times New Roman" w:hAnsi="Times New Roman" w:cs="Times New Roman"/>
            <w:color w:val="000000" w:themeColor="text1"/>
            <w:sz w:val="24"/>
            <w:szCs w:val="24"/>
            <w:lang w:val="fr-CM"/>
            <w:rPrChange w:id="14736" w:author="Leuveld, Koen" w:date="2013-10-24T19:10:00Z">
              <w:rPr>
                <w:rFonts w:ascii="Times New Roman" w:hAnsi="Times New Roman" w:cs="Times New Roman"/>
                <w:color w:val="000000" w:themeColor="text1"/>
                <w:sz w:val="24"/>
                <w:szCs w:val="24"/>
                <w:highlight w:val="yellow"/>
                <w:lang w:val="fr-CM"/>
              </w:rPr>
            </w:rPrChange>
          </w:rPr>
          <w:t>Q705</w:t>
        </w:r>
        <w:r>
          <w:rPr>
            <w:rFonts w:ascii="Times New Roman" w:hAnsi="Times New Roman" w:cs="Times New Roman"/>
            <w:color w:val="000000" w:themeColor="text1"/>
            <w:sz w:val="24"/>
            <w:szCs w:val="24"/>
            <w:lang w:val="fr-CM"/>
          </w:rPr>
          <w:t>. Sinon, demandez-lui d’expliquer davantage.</w:t>
        </w:r>
      </w:ins>
    </w:p>
    <w:p w:rsidR="00442E10" w:rsidRPr="00956A0F" w:rsidRDefault="00442E10" w:rsidP="009C61AE">
      <w:pPr>
        <w:pStyle w:val="ListParagraph"/>
        <w:numPr>
          <w:ilvl w:val="0"/>
          <w:numId w:val="52"/>
        </w:numPr>
        <w:spacing w:before="120" w:after="120" w:line="240" w:lineRule="auto"/>
        <w:jc w:val="both"/>
        <w:rPr>
          <w:ins w:id="14737" w:author="PIERRE" w:date="2013-10-24T12:28:00Z"/>
          <w:rFonts w:ascii="Times New Roman" w:hAnsi="Times New Roman" w:cs="Times New Roman"/>
          <w:color w:val="000000" w:themeColor="text1"/>
          <w:sz w:val="24"/>
          <w:szCs w:val="24"/>
          <w:lang w:val="fr-CM"/>
        </w:rPr>
        <w:pPrChange w:id="14738" w:author="Leuveld, Koen" w:date="2013-10-24T19:10:00Z">
          <w:pPr>
            <w:pStyle w:val="ListParagraph"/>
            <w:numPr>
              <w:numId w:val="1"/>
            </w:numPr>
            <w:tabs>
              <w:tab w:val="left" w:pos="1044"/>
            </w:tabs>
            <w:spacing w:before="120" w:after="120" w:line="240" w:lineRule="auto"/>
            <w:ind w:hanging="360"/>
            <w:jc w:val="both"/>
          </w:pPr>
        </w:pPrChange>
      </w:pPr>
      <w:ins w:id="14739" w:author="PIERRE" w:date="2013-10-24T12:28:00Z">
        <w:r>
          <w:rPr>
            <w:rFonts w:ascii="Times New Roman" w:hAnsi="Times New Roman" w:cs="Times New Roman"/>
            <w:color w:val="000000" w:themeColor="text1"/>
            <w:sz w:val="24"/>
            <w:szCs w:val="24"/>
            <w:lang w:val="fr-CM"/>
          </w:rPr>
          <w:t>A</w:t>
        </w:r>
        <w:r w:rsidRPr="00956A0F">
          <w:rPr>
            <w:rFonts w:ascii="Times New Roman" w:hAnsi="Times New Roman" w:cs="Times New Roman"/>
            <w:color w:val="000000" w:themeColor="text1"/>
            <w:sz w:val="24"/>
            <w:szCs w:val="24"/>
            <w:lang w:val="fr-CM"/>
          </w:rPr>
          <w:t>pr</w:t>
        </w:r>
        <w:r>
          <w:rPr>
            <w:rFonts w:ascii="Times New Roman" w:hAnsi="Times New Roman" w:cs="Times New Roman"/>
            <w:color w:val="000000" w:themeColor="text1"/>
            <w:sz w:val="24"/>
            <w:szCs w:val="24"/>
            <w:lang w:val="fr-CM"/>
          </w:rPr>
          <w:t>è</w:t>
        </w:r>
        <w:r w:rsidRPr="00956A0F">
          <w:rPr>
            <w:rFonts w:ascii="Times New Roman" w:hAnsi="Times New Roman" w:cs="Times New Roman"/>
            <w:color w:val="000000" w:themeColor="text1"/>
            <w:sz w:val="24"/>
            <w:szCs w:val="24"/>
            <w:lang w:val="fr-CM"/>
          </w:rPr>
          <w:t>s l’exercice de silence, expliquez</w:t>
        </w:r>
        <w:r>
          <w:rPr>
            <w:rFonts w:ascii="Times New Roman" w:hAnsi="Times New Roman" w:cs="Times New Roman"/>
            <w:color w:val="000000" w:themeColor="text1"/>
            <w:sz w:val="24"/>
            <w:szCs w:val="24"/>
            <w:lang w:val="fr-CM"/>
          </w:rPr>
          <w:t> :</w:t>
        </w:r>
      </w:ins>
    </w:p>
    <w:p w:rsidR="00442E10" w:rsidRPr="00956A0F" w:rsidRDefault="00442E10" w:rsidP="000B6746">
      <w:pPr>
        <w:pStyle w:val="ListParagraph"/>
        <w:numPr>
          <w:ilvl w:val="0"/>
          <w:numId w:val="69"/>
        </w:numPr>
        <w:tabs>
          <w:tab w:val="left" w:pos="1044"/>
        </w:tabs>
        <w:spacing w:before="120" w:after="120" w:line="240" w:lineRule="auto"/>
        <w:jc w:val="both"/>
        <w:rPr>
          <w:ins w:id="14740" w:author="PIERRE" w:date="2013-10-24T12:28:00Z"/>
          <w:rFonts w:ascii="Times New Roman" w:hAnsi="Times New Roman" w:cs="Times New Roman"/>
          <w:color w:val="000000" w:themeColor="text1"/>
          <w:sz w:val="24"/>
          <w:szCs w:val="24"/>
          <w:lang w:val="fr-CM"/>
        </w:rPr>
        <w:pPrChange w:id="14741" w:author="Leuveld, Koen" w:date="2013-10-24T19:18:00Z">
          <w:pPr>
            <w:pStyle w:val="ListParagraph"/>
            <w:numPr>
              <w:ilvl w:val="1"/>
              <w:numId w:val="1"/>
            </w:numPr>
            <w:tabs>
              <w:tab w:val="left" w:pos="1044"/>
            </w:tabs>
            <w:spacing w:before="120" w:after="120" w:line="240" w:lineRule="auto"/>
            <w:ind w:left="1440" w:hanging="360"/>
            <w:jc w:val="both"/>
          </w:pPr>
        </w:pPrChange>
      </w:pPr>
      <w:ins w:id="14742" w:author="PIERRE" w:date="2013-10-24T12:28:00Z">
        <w:r w:rsidRPr="00956A0F">
          <w:rPr>
            <w:rFonts w:ascii="Times New Roman" w:hAnsi="Times New Roman" w:cs="Times New Roman"/>
            <w:color w:val="000000" w:themeColor="text1"/>
            <w:sz w:val="24"/>
            <w:szCs w:val="24"/>
            <w:lang w:val="fr-CM"/>
          </w:rPr>
          <w:t>« </w:t>
        </w:r>
        <w:r w:rsidRPr="00956A0F">
          <w:rPr>
            <w:rFonts w:ascii="Times New Roman" w:hAnsi="Times New Roman" w:cs="Times New Roman"/>
            <w:i/>
            <w:color w:val="000000" w:themeColor="text1"/>
            <w:sz w:val="24"/>
            <w:szCs w:val="24"/>
            <w:lang w:val="fr-CM"/>
          </w:rPr>
          <w:t>Mer</w:t>
        </w:r>
        <w:r>
          <w:rPr>
            <w:rFonts w:ascii="Times New Roman" w:hAnsi="Times New Roman" w:cs="Times New Roman"/>
            <w:i/>
            <w:color w:val="000000" w:themeColor="text1"/>
            <w:sz w:val="24"/>
            <w:szCs w:val="24"/>
            <w:lang w:val="fr-CM"/>
          </w:rPr>
          <w:t>c</w:t>
        </w:r>
        <w:r w:rsidRPr="00956A0F">
          <w:rPr>
            <w:rFonts w:ascii="Times New Roman" w:hAnsi="Times New Roman" w:cs="Times New Roman"/>
            <w:i/>
            <w:color w:val="000000" w:themeColor="text1"/>
            <w:sz w:val="24"/>
            <w:szCs w:val="24"/>
            <w:lang w:val="fr-CM"/>
          </w:rPr>
          <w:t>i pour vo</w:t>
        </w:r>
        <w:r>
          <w:rPr>
            <w:rFonts w:ascii="Times New Roman" w:hAnsi="Times New Roman" w:cs="Times New Roman"/>
            <w:i/>
            <w:color w:val="000000" w:themeColor="text1"/>
            <w:sz w:val="24"/>
            <w:szCs w:val="24"/>
            <w:lang w:val="fr-CM"/>
          </w:rPr>
          <w:t>s</w:t>
        </w:r>
        <w:r w:rsidRPr="00956A0F">
          <w:rPr>
            <w:rFonts w:ascii="Times New Roman" w:hAnsi="Times New Roman" w:cs="Times New Roman"/>
            <w:i/>
            <w:color w:val="000000" w:themeColor="text1"/>
            <w:sz w:val="24"/>
            <w:szCs w:val="24"/>
            <w:lang w:val="fr-CM"/>
          </w:rPr>
          <w:t xml:space="preserve"> réponses. »</w:t>
        </w:r>
      </w:ins>
    </w:p>
    <w:p w:rsidR="00442E10" w:rsidRPr="00956A0F" w:rsidRDefault="00442E10" w:rsidP="000B6746">
      <w:pPr>
        <w:pStyle w:val="ListParagraph"/>
        <w:numPr>
          <w:ilvl w:val="0"/>
          <w:numId w:val="69"/>
        </w:numPr>
        <w:tabs>
          <w:tab w:val="left" w:pos="1044"/>
        </w:tabs>
        <w:spacing w:before="120" w:after="120" w:line="240" w:lineRule="auto"/>
        <w:jc w:val="both"/>
        <w:rPr>
          <w:ins w:id="14743" w:author="PIERRE" w:date="2013-10-24T12:28:00Z"/>
          <w:rFonts w:ascii="Times New Roman" w:hAnsi="Times New Roman" w:cs="Times New Roman"/>
          <w:color w:val="000000" w:themeColor="text1"/>
          <w:sz w:val="24"/>
          <w:szCs w:val="24"/>
          <w:lang w:val="fr-CM"/>
        </w:rPr>
        <w:pPrChange w:id="14744" w:author="Leuveld, Koen" w:date="2013-10-24T19:18:00Z">
          <w:pPr>
            <w:pStyle w:val="ListParagraph"/>
            <w:numPr>
              <w:ilvl w:val="1"/>
              <w:numId w:val="1"/>
            </w:numPr>
            <w:tabs>
              <w:tab w:val="left" w:pos="1044"/>
            </w:tabs>
            <w:spacing w:before="120" w:after="120" w:line="240" w:lineRule="auto"/>
            <w:ind w:left="1440" w:hanging="360"/>
            <w:jc w:val="both"/>
          </w:pPr>
        </w:pPrChange>
      </w:pPr>
      <w:ins w:id="14745" w:author="PIERRE" w:date="2013-10-24T12:28:00Z">
        <w:r w:rsidRPr="00956A0F">
          <w:rPr>
            <w:rFonts w:ascii="Times New Roman" w:hAnsi="Times New Roman" w:cs="Times New Roman"/>
            <w:i/>
            <w:color w:val="000000" w:themeColor="text1"/>
            <w:sz w:val="24"/>
            <w:szCs w:val="24"/>
            <w:lang w:val="fr-CM"/>
          </w:rPr>
          <w:t>« </w:t>
        </w:r>
        <w:r>
          <w:rPr>
            <w:rFonts w:ascii="Times New Roman" w:hAnsi="Times New Roman" w:cs="Times New Roman"/>
            <w:i/>
            <w:color w:val="000000" w:themeColor="text1"/>
            <w:sz w:val="24"/>
            <w:szCs w:val="24"/>
            <w:lang w:val="fr-CM"/>
          </w:rPr>
          <w:t>On ne va pas publier votre gain, et on ne vous prendra pas d’argent pour ça.</w:t>
        </w:r>
        <w:r w:rsidRPr="00956A0F">
          <w:rPr>
            <w:rFonts w:ascii="Times New Roman" w:hAnsi="Times New Roman" w:cs="Times New Roman"/>
            <w:i/>
            <w:color w:val="000000" w:themeColor="text1"/>
            <w:sz w:val="24"/>
            <w:szCs w:val="24"/>
            <w:lang w:val="fr-CM"/>
          </w:rPr>
          <w:t>»</w:t>
        </w:r>
      </w:ins>
    </w:p>
    <w:p w:rsidR="00442E10" w:rsidRPr="00956A0F" w:rsidRDefault="00442E10" w:rsidP="000B6746">
      <w:pPr>
        <w:pStyle w:val="ListParagraph"/>
        <w:numPr>
          <w:ilvl w:val="0"/>
          <w:numId w:val="69"/>
        </w:numPr>
        <w:tabs>
          <w:tab w:val="left" w:pos="1044"/>
        </w:tabs>
        <w:spacing w:before="120" w:after="120" w:line="240" w:lineRule="auto"/>
        <w:jc w:val="both"/>
        <w:rPr>
          <w:ins w:id="14746" w:author="PIERRE" w:date="2013-10-24T12:28:00Z"/>
          <w:rFonts w:ascii="Times New Roman" w:hAnsi="Times New Roman" w:cs="Times New Roman"/>
          <w:color w:val="000000" w:themeColor="text1"/>
          <w:sz w:val="24"/>
          <w:szCs w:val="24"/>
          <w:lang w:val="fr-CM"/>
        </w:rPr>
        <w:pPrChange w:id="14747" w:author="Leuveld, Koen" w:date="2013-10-24T19:18:00Z">
          <w:pPr>
            <w:pStyle w:val="ListParagraph"/>
            <w:numPr>
              <w:ilvl w:val="1"/>
              <w:numId w:val="1"/>
            </w:numPr>
            <w:tabs>
              <w:tab w:val="left" w:pos="1044"/>
            </w:tabs>
            <w:spacing w:before="120" w:after="120" w:line="240" w:lineRule="auto"/>
            <w:ind w:left="1440" w:hanging="360"/>
            <w:jc w:val="both"/>
          </w:pPr>
        </w:pPrChange>
      </w:pPr>
      <w:ins w:id="14748" w:author="PIERRE" w:date="2013-10-24T12:28:00Z">
        <w:r w:rsidRPr="00956A0F">
          <w:rPr>
            <w:rFonts w:ascii="Times New Roman" w:hAnsi="Times New Roman" w:cs="Times New Roman"/>
            <w:i/>
            <w:color w:val="000000" w:themeColor="text1"/>
            <w:sz w:val="24"/>
            <w:szCs w:val="24"/>
            <w:lang w:val="fr-CM"/>
          </w:rPr>
          <w:t>«</w:t>
        </w:r>
        <w:r>
          <w:rPr>
            <w:rFonts w:ascii="Times New Roman" w:hAnsi="Times New Roman" w:cs="Times New Roman"/>
            <w:i/>
            <w:color w:val="000000" w:themeColor="text1"/>
            <w:sz w:val="24"/>
            <w:szCs w:val="24"/>
            <w:lang w:val="fr-CM"/>
          </w:rPr>
          <w:t>Il s</w:t>
        </w:r>
        <w:r w:rsidRPr="00956A0F">
          <w:rPr>
            <w:rFonts w:ascii="Times New Roman" w:hAnsi="Times New Roman" w:cs="Times New Roman"/>
            <w:i/>
            <w:color w:val="000000" w:themeColor="text1"/>
            <w:sz w:val="24"/>
            <w:szCs w:val="24"/>
            <w:lang w:val="fr-CM"/>
          </w:rPr>
          <w:t>’agit simplement d’un exercice pour comprendre les perceptions des habitants de village face à certaines situations. »</w:t>
        </w:r>
      </w:ins>
    </w:p>
    <w:p w:rsidR="00442E10" w:rsidRPr="00956A0F" w:rsidRDefault="00442E10" w:rsidP="00442E10">
      <w:pPr>
        <w:tabs>
          <w:tab w:val="left" w:pos="1044"/>
        </w:tabs>
        <w:spacing w:before="120" w:after="120" w:line="240" w:lineRule="auto"/>
        <w:jc w:val="both"/>
        <w:rPr>
          <w:ins w:id="14749" w:author="PIERRE" w:date="2013-10-24T12:28:00Z"/>
          <w:rFonts w:ascii="Times New Roman" w:hAnsi="Times New Roman" w:cs="Times New Roman"/>
          <w:b/>
          <w:color w:val="000000" w:themeColor="text1"/>
          <w:sz w:val="24"/>
          <w:szCs w:val="24"/>
          <w:lang w:val="fr-CM"/>
        </w:rPr>
      </w:pPr>
      <w:ins w:id="14750" w:author="PIERRE" w:date="2013-10-24T12:28:00Z">
        <w:r w:rsidRPr="00956A0F">
          <w:rPr>
            <w:rFonts w:ascii="Times New Roman" w:hAnsi="Times New Roman" w:cs="Times New Roman"/>
            <w:b/>
            <w:color w:val="000000" w:themeColor="text1"/>
            <w:sz w:val="24"/>
            <w:szCs w:val="24"/>
            <w:lang w:val="fr-CM"/>
          </w:rPr>
          <w:t>SI PAIRE</w:t>
        </w:r>
      </w:ins>
    </w:p>
    <w:p w:rsidR="00442E10" w:rsidRPr="00956A0F" w:rsidRDefault="00442E10" w:rsidP="009C61AE">
      <w:pPr>
        <w:pStyle w:val="ListParagraph"/>
        <w:numPr>
          <w:ilvl w:val="0"/>
          <w:numId w:val="52"/>
        </w:numPr>
        <w:spacing w:before="120" w:after="120" w:line="240" w:lineRule="auto"/>
        <w:jc w:val="both"/>
        <w:rPr>
          <w:ins w:id="14751" w:author="PIERRE" w:date="2013-10-24T12:28:00Z"/>
          <w:rFonts w:ascii="Times New Roman" w:hAnsi="Times New Roman" w:cs="Times New Roman"/>
          <w:color w:val="000000" w:themeColor="text1"/>
          <w:sz w:val="24"/>
          <w:szCs w:val="24"/>
          <w:lang w:val="fr-CM"/>
        </w:rPr>
        <w:pPrChange w:id="14752" w:author="Leuveld, Koen" w:date="2013-10-24T19:10:00Z">
          <w:pPr>
            <w:pStyle w:val="ListParagraph"/>
            <w:numPr>
              <w:numId w:val="1"/>
            </w:numPr>
            <w:tabs>
              <w:tab w:val="left" w:pos="1044"/>
            </w:tabs>
            <w:spacing w:before="120" w:after="120" w:line="240" w:lineRule="auto"/>
            <w:ind w:hanging="360"/>
            <w:jc w:val="both"/>
          </w:pPr>
        </w:pPrChange>
      </w:pPr>
      <w:ins w:id="14753" w:author="PIERRE" w:date="2013-10-24T12:28:00Z">
        <w:r w:rsidRPr="00956A0F">
          <w:rPr>
            <w:rFonts w:ascii="Times New Roman" w:hAnsi="Times New Roman" w:cs="Times New Roman"/>
            <w:color w:val="000000" w:themeColor="text1"/>
            <w:sz w:val="24"/>
            <w:szCs w:val="24"/>
            <w:lang w:val="fr-CM"/>
          </w:rPr>
          <w:t>Expliquez</w:t>
        </w:r>
      </w:ins>
    </w:p>
    <w:p w:rsidR="00442E10" w:rsidRPr="00956A0F" w:rsidRDefault="00442E10" w:rsidP="000B6746">
      <w:pPr>
        <w:pStyle w:val="ListParagraph"/>
        <w:numPr>
          <w:ilvl w:val="0"/>
          <w:numId w:val="70"/>
        </w:numPr>
        <w:tabs>
          <w:tab w:val="left" w:pos="1044"/>
        </w:tabs>
        <w:spacing w:before="120" w:after="120" w:line="240" w:lineRule="auto"/>
        <w:jc w:val="both"/>
        <w:rPr>
          <w:ins w:id="14754" w:author="PIERRE" w:date="2013-10-24T12:28:00Z"/>
          <w:rFonts w:ascii="Times New Roman" w:hAnsi="Times New Roman" w:cs="Times New Roman"/>
          <w:i/>
          <w:color w:val="000000" w:themeColor="text1"/>
          <w:sz w:val="24"/>
          <w:szCs w:val="24"/>
          <w:lang w:val="fr-CM"/>
        </w:rPr>
        <w:pPrChange w:id="14755" w:author="Leuveld, Koen" w:date="2013-10-24T19:18:00Z">
          <w:pPr>
            <w:pStyle w:val="ListParagraph"/>
            <w:numPr>
              <w:ilvl w:val="1"/>
              <w:numId w:val="1"/>
            </w:numPr>
            <w:tabs>
              <w:tab w:val="left" w:pos="1044"/>
            </w:tabs>
            <w:spacing w:before="120" w:after="120" w:line="240" w:lineRule="auto"/>
            <w:ind w:left="1440" w:hanging="360"/>
            <w:jc w:val="both"/>
          </w:pPr>
        </w:pPrChange>
      </w:pPr>
      <w:ins w:id="14756" w:author="PIERRE" w:date="2013-10-24T12:28:00Z">
        <w:r w:rsidRPr="00956A0F">
          <w:rPr>
            <w:rFonts w:ascii="Times New Roman" w:hAnsi="Times New Roman" w:cs="Times New Roman"/>
            <w:i/>
            <w:color w:val="000000" w:themeColor="text1"/>
            <w:sz w:val="24"/>
            <w:szCs w:val="24"/>
            <w:lang w:val="fr-CM"/>
          </w:rPr>
          <w:t xml:space="preserve">« Maintenant vous recevrez ce montant: </w:t>
        </w:r>
        <w:r w:rsidRPr="009C61AE">
          <w:rPr>
            <w:rFonts w:ascii="Times New Roman" w:hAnsi="Times New Roman" w:cs="Times New Roman"/>
            <w:i/>
            <w:color w:val="000000" w:themeColor="text1"/>
            <w:sz w:val="24"/>
            <w:szCs w:val="24"/>
            <w:lang w:val="fr-CM"/>
            <w:rPrChange w:id="14757" w:author="Leuveld, Koen" w:date="2013-10-24T19:10:00Z">
              <w:rPr>
                <w:rFonts w:ascii="Times New Roman" w:hAnsi="Times New Roman" w:cs="Times New Roman"/>
                <w:i/>
                <w:color w:val="000000" w:themeColor="text1"/>
                <w:sz w:val="24"/>
                <w:szCs w:val="24"/>
                <w:lang w:val="fr-CM"/>
              </w:rPr>
            </w:rPrChange>
          </w:rPr>
          <w:t>[</w:t>
        </w:r>
      </w:ins>
      <w:ins w:id="14758" w:author="Leuveld, Koen" w:date="2013-10-24T19:12:00Z">
        <w:r w:rsidR="009C61AE">
          <w:rPr>
            <w:rFonts w:ascii="Times New Roman" w:hAnsi="Times New Roman" w:cs="Times New Roman"/>
            <w:i/>
            <w:color w:val="000000" w:themeColor="text1"/>
            <w:sz w:val="24"/>
            <w:szCs w:val="24"/>
            <w:lang w:val="fr-CM"/>
          </w:rPr>
          <w:t xml:space="preserve">MONTANT DANS </w:t>
        </w:r>
      </w:ins>
      <w:ins w:id="14759" w:author="PIERRE" w:date="2013-10-24T12:28:00Z">
        <w:del w:id="14760" w:author="Leuveld, Koen" w:date="2013-10-24T19:11:00Z">
          <w:r w:rsidRPr="009C61AE" w:rsidDel="009C61AE">
            <w:rPr>
              <w:rFonts w:ascii="Times New Roman" w:hAnsi="Times New Roman" w:cs="Times New Roman"/>
              <w:i/>
              <w:color w:val="000000" w:themeColor="text1"/>
              <w:sz w:val="24"/>
              <w:szCs w:val="24"/>
              <w:lang w:val="fr-CM"/>
              <w:rPrChange w:id="14761" w:author="Leuveld, Koen" w:date="2013-10-24T19:10:00Z">
                <w:rPr>
                  <w:rFonts w:ascii="Times New Roman" w:hAnsi="Times New Roman" w:cs="Times New Roman"/>
                  <w:i/>
                  <w:color w:val="000000" w:themeColor="text1"/>
                  <w:sz w:val="24"/>
                  <w:szCs w:val="24"/>
                  <w:highlight w:val="yellow"/>
                  <w:lang w:val="fr-CM"/>
                </w:rPr>
              </w:rPrChange>
            </w:rPr>
            <w:delText>MONTANT DE LA COLONNE 7</w:delText>
          </w:r>
        </w:del>
      </w:ins>
      <w:ins w:id="14762" w:author="Leuveld, Koen" w:date="2013-10-24T19:11:00Z">
        <w:r w:rsidR="009C61AE">
          <w:rPr>
            <w:rFonts w:ascii="Times New Roman" w:hAnsi="Times New Roman" w:cs="Times New Roman"/>
            <w:i/>
            <w:color w:val="000000" w:themeColor="text1"/>
            <w:sz w:val="24"/>
            <w:szCs w:val="24"/>
            <w:lang w:val="fr-CM"/>
          </w:rPr>
          <w:t>Q70</w:t>
        </w:r>
      </w:ins>
      <w:ins w:id="14763" w:author="Leuveld, Koen" w:date="2013-10-24T19:12:00Z">
        <w:r w:rsidR="009C61AE">
          <w:rPr>
            <w:rFonts w:ascii="Times New Roman" w:hAnsi="Times New Roman" w:cs="Times New Roman"/>
            <w:i/>
            <w:color w:val="000000" w:themeColor="text1"/>
            <w:sz w:val="24"/>
            <w:szCs w:val="24"/>
            <w:lang w:val="fr-CM"/>
          </w:rPr>
          <w:t>1</w:t>
        </w:r>
      </w:ins>
      <w:ins w:id="14764" w:author="PIERRE" w:date="2013-10-24T12:28:00Z">
        <w:r w:rsidRPr="009C61AE">
          <w:rPr>
            <w:rFonts w:ascii="Times New Roman" w:hAnsi="Times New Roman" w:cs="Times New Roman"/>
            <w:i/>
            <w:color w:val="000000" w:themeColor="text1"/>
            <w:sz w:val="24"/>
            <w:szCs w:val="24"/>
            <w:lang w:val="fr-CM"/>
            <w:rPrChange w:id="14765" w:author="Leuveld, Koen" w:date="2013-10-24T19:10:00Z">
              <w:rPr>
                <w:rFonts w:ascii="Times New Roman" w:hAnsi="Times New Roman" w:cs="Times New Roman"/>
                <w:i/>
                <w:color w:val="000000" w:themeColor="text1"/>
                <w:sz w:val="24"/>
                <w:szCs w:val="24"/>
                <w:highlight w:val="yellow"/>
                <w:lang w:val="fr-CM"/>
              </w:rPr>
            </w:rPrChange>
          </w:rPr>
          <w:t>].</w:t>
        </w:r>
        <w:r w:rsidRPr="00956A0F">
          <w:rPr>
            <w:rFonts w:ascii="Times New Roman" w:hAnsi="Times New Roman" w:cs="Times New Roman"/>
            <w:i/>
            <w:color w:val="000000" w:themeColor="text1"/>
            <w:sz w:val="24"/>
            <w:szCs w:val="24"/>
            <w:lang w:val="fr-CM"/>
          </w:rPr>
          <w:t> »</w:t>
        </w:r>
      </w:ins>
    </w:p>
    <w:p w:rsidR="00442E10" w:rsidRPr="00956A0F" w:rsidRDefault="00442E10" w:rsidP="000B6746">
      <w:pPr>
        <w:pStyle w:val="ListParagraph"/>
        <w:numPr>
          <w:ilvl w:val="0"/>
          <w:numId w:val="70"/>
        </w:numPr>
        <w:tabs>
          <w:tab w:val="left" w:pos="1044"/>
        </w:tabs>
        <w:spacing w:before="120" w:after="120" w:line="240" w:lineRule="auto"/>
        <w:jc w:val="both"/>
        <w:rPr>
          <w:ins w:id="14766" w:author="PIERRE" w:date="2013-10-24T12:28:00Z"/>
          <w:rFonts w:ascii="Times New Roman" w:hAnsi="Times New Roman" w:cs="Times New Roman"/>
          <w:i/>
          <w:color w:val="000000" w:themeColor="text1"/>
          <w:sz w:val="24"/>
          <w:szCs w:val="24"/>
          <w:lang w:val="fr-CM"/>
        </w:rPr>
        <w:pPrChange w:id="14767" w:author="Leuveld, Koen" w:date="2013-10-24T19:18:00Z">
          <w:pPr>
            <w:pStyle w:val="ListParagraph"/>
            <w:numPr>
              <w:ilvl w:val="1"/>
              <w:numId w:val="1"/>
            </w:numPr>
            <w:tabs>
              <w:tab w:val="left" w:pos="1044"/>
            </w:tabs>
            <w:spacing w:before="120" w:after="120" w:line="240" w:lineRule="auto"/>
            <w:ind w:left="1440" w:hanging="360"/>
            <w:jc w:val="both"/>
          </w:pPr>
        </w:pPrChange>
      </w:pPr>
      <w:ins w:id="14768" w:author="PIERRE" w:date="2013-10-24T12:28:00Z">
        <w:r w:rsidRPr="00956A0F">
          <w:rPr>
            <w:rFonts w:ascii="Times New Roman" w:hAnsi="Times New Roman" w:cs="Times New Roman"/>
            <w:i/>
            <w:color w:val="000000" w:themeColor="text1"/>
            <w:sz w:val="24"/>
            <w:szCs w:val="24"/>
            <w:lang w:val="fr-CM"/>
          </w:rPr>
          <w:t xml:space="preserve">« Ce montant est un secret entre vous et moi. </w:t>
        </w:r>
      </w:ins>
    </w:p>
    <w:p w:rsidR="00442E10" w:rsidRPr="00956A0F" w:rsidRDefault="00442E10" w:rsidP="000B6746">
      <w:pPr>
        <w:pStyle w:val="ListParagraph"/>
        <w:numPr>
          <w:ilvl w:val="0"/>
          <w:numId w:val="70"/>
        </w:numPr>
        <w:tabs>
          <w:tab w:val="left" w:pos="1044"/>
        </w:tabs>
        <w:spacing w:before="120" w:after="120" w:line="240" w:lineRule="auto"/>
        <w:jc w:val="both"/>
        <w:rPr>
          <w:ins w:id="14769" w:author="PIERRE" w:date="2013-10-24T12:28:00Z"/>
          <w:rFonts w:ascii="Times New Roman" w:hAnsi="Times New Roman" w:cs="Times New Roman"/>
          <w:i/>
          <w:color w:val="000000" w:themeColor="text1"/>
          <w:sz w:val="24"/>
          <w:szCs w:val="24"/>
          <w:lang w:val="fr-CM"/>
        </w:rPr>
        <w:pPrChange w:id="14770" w:author="Leuveld, Koen" w:date="2013-10-24T19:18:00Z">
          <w:pPr>
            <w:pStyle w:val="ListParagraph"/>
            <w:numPr>
              <w:ilvl w:val="1"/>
              <w:numId w:val="1"/>
            </w:numPr>
            <w:tabs>
              <w:tab w:val="left" w:pos="1044"/>
            </w:tabs>
            <w:spacing w:before="120" w:after="120" w:line="240" w:lineRule="auto"/>
            <w:ind w:left="1440" w:hanging="360"/>
            <w:jc w:val="both"/>
          </w:pPr>
        </w:pPrChange>
      </w:pPr>
      <w:ins w:id="14771" w:author="PIERRE" w:date="2013-10-24T12:28:00Z">
        <w:r w:rsidRPr="00956A0F">
          <w:rPr>
            <w:rFonts w:ascii="Times New Roman" w:hAnsi="Times New Roman" w:cs="Times New Roman"/>
            <w:i/>
            <w:color w:val="000000" w:themeColor="text1"/>
            <w:sz w:val="24"/>
            <w:szCs w:val="24"/>
            <w:lang w:val="fr-CM"/>
          </w:rPr>
          <w:t>« Maintenant je vais vous proposer des montants. Pour chaque montant veuillez indiquer si vous êtes prêt à rendre votre gain public</w:t>
        </w:r>
        <w:r>
          <w:rPr>
            <w:rFonts w:ascii="Times New Roman" w:hAnsi="Times New Roman" w:cs="Times New Roman"/>
            <w:i/>
            <w:color w:val="000000" w:themeColor="text1"/>
            <w:sz w:val="24"/>
            <w:szCs w:val="24"/>
            <w:lang w:val="fr-CM"/>
          </w:rPr>
          <w:t xml:space="preserve"> si vous recevez le montant.</w:t>
        </w:r>
        <w:r w:rsidRPr="00956A0F">
          <w:rPr>
            <w:rFonts w:ascii="Times New Roman" w:hAnsi="Times New Roman" w:cs="Times New Roman"/>
            <w:i/>
            <w:color w:val="000000" w:themeColor="text1"/>
            <w:sz w:val="24"/>
            <w:szCs w:val="24"/>
            <w:lang w:val="fr-CM"/>
          </w:rPr>
          <w:t> »</w:t>
        </w:r>
      </w:ins>
    </w:p>
    <w:p w:rsidR="00442E10" w:rsidRPr="000B6746" w:rsidRDefault="00442E10" w:rsidP="00442E10">
      <w:pPr>
        <w:pStyle w:val="ListParagraph"/>
        <w:numPr>
          <w:ilvl w:val="0"/>
          <w:numId w:val="1"/>
        </w:numPr>
        <w:spacing w:before="120" w:after="120" w:line="240" w:lineRule="auto"/>
        <w:jc w:val="both"/>
        <w:rPr>
          <w:ins w:id="14772" w:author="PIERRE" w:date="2013-10-24T12:28:00Z"/>
          <w:rFonts w:ascii="Times New Roman" w:hAnsi="Times New Roman" w:cs="Times New Roman"/>
          <w:color w:val="000000" w:themeColor="text1"/>
          <w:sz w:val="24"/>
          <w:szCs w:val="24"/>
          <w:lang w:val="fr-CM"/>
          <w:rPrChange w:id="14773" w:author="Leuveld, Koen" w:date="2013-10-24T19:13:00Z">
            <w:rPr>
              <w:ins w:id="14774" w:author="PIERRE" w:date="2013-10-24T12:28:00Z"/>
              <w:rFonts w:ascii="Times New Roman" w:hAnsi="Times New Roman" w:cs="Times New Roman"/>
              <w:color w:val="000000" w:themeColor="text1"/>
              <w:sz w:val="24"/>
              <w:szCs w:val="24"/>
              <w:highlight w:val="yellow"/>
              <w:lang w:val="fr-CM"/>
            </w:rPr>
          </w:rPrChange>
        </w:rPr>
      </w:pPr>
      <w:ins w:id="14775" w:author="PIERRE" w:date="2013-10-24T12:28:00Z">
        <w:r>
          <w:rPr>
            <w:rFonts w:ascii="Times New Roman" w:hAnsi="Times New Roman" w:cs="Times New Roman"/>
            <w:color w:val="000000" w:themeColor="text1"/>
            <w:sz w:val="24"/>
            <w:szCs w:val="24"/>
            <w:lang w:val="fr-CM"/>
          </w:rPr>
          <w:t> </w:t>
        </w:r>
        <w:r w:rsidRPr="000B6746">
          <w:rPr>
            <w:rFonts w:ascii="Times New Roman" w:hAnsi="Times New Roman" w:cs="Times New Roman"/>
            <w:color w:val="000000" w:themeColor="text1"/>
            <w:sz w:val="24"/>
            <w:szCs w:val="24"/>
            <w:lang w:val="fr-CM"/>
            <w:rPrChange w:id="14776" w:author="Leuveld, Koen" w:date="2013-10-24T19:13:00Z">
              <w:rPr>
                <w:rFonts w:ascii="Times New Roman" w:hAnsi="Times New Roman" w:cs="Times New Roman"/>
                <w:color w:val="000000" w:themeColor="text1"/>
                <w:sz w:val="24"/>
                <w:szCs w:val="24"/>
                <w:lang w:val="fr-CM"/>
              </w:rPr>
            </w:rPrChange>
          </w:rPr>
          <w:t>Lisez tous les montants du tableau de l’exercice de silence et enregistrer les réponses de l’enquête dans la ligne correspondant au montant dans Q702</w:t>
        </w:r>
      </w:ins>
    </w:p>
    <w:p w:rsidR="00442E10" w:rsidRPr="000B6746" w:rsidRDefault="00442E10" w:rsidP="00442E10">
      <w:pPr>
        <w:pStyle w:val="ListParagraph"/>
        <w:numPr>
          <w:ilvl w:val="0"/>
          <w:numId w:val="1"/>
        </w:numPr>
        <w:tabs>
          <w:tab w:val="left" w:pos="1044"/>
        </w:tabs>
        <w:spacing w:before="120" w:after="120" w:line="240" w:lineRule="auto"/>
        <w:jc w:val="both"/>
        <w:rPr>
          <w:ins w:id="14777" w:author="PIERRE" w:date="2013-10-24T12:28:00Z"/>
          <w:rFonts w:ascii="Times New Roman" w:hAnsi="Times New Roman" w:cs="Times New Roman"/>
          <w:color w:val="000000" w:themeColor="text1"/>
          <w:sz w:val="24"/>
          <w:szCs w:val="24"/>
          <w:lang w:val="fr-CM"/>
          <w:rPrChange w:id="14778" w:author="Leuveld, Koen" w:date="2013-10-24T19:13:00Z">
            <w:rPr>
              <w:ins w:id="14779" w:author="PIERRE" w:date="2013-10-24T12:28:00Z"/>
              <w:rFonts w:ascii="Times New Roman" w:hAnsi="Times New Roman" w:cs="Times New Roman"/>
              <w:color w:val="000000" w:themeColor="text1"/>
              <w:sz w:val="24"/>
              <w:szCs w:val="24"/>
              <w:lang w:val="fr-CM"/>
            </w:rPr>
          </w:rPrChange>
        </w:rPr>
      </w:pPr>
      <w:ins w:id="14780" w:author="PIERRE" w:date="2013-10-24T12:28:00Z">
        <w:r w:rsidRPr="000B6746">
          <w:rPr>
            <w:rFonts w:ascii="Times New Roman" w:hAnsi="Times New Roman" w:cs="Times New Roman"/>
            <w:color w:val="000000" w:themeColor="text1"/>
            <w:sz w:val="24"/>
            <w:szCs w:val="24"/>
            <w:lang w:val="fr-CM"/>
            <w:rPrChange w:id="14781" w:author="Leuveld, Koen" w:date="2013-10-24T19:13:00Z">
              <w:rPr>
                <w:rFonts w:ascii="Times New Roman" w:hAnsi="Times New Roman" w:cs="Times New Roman"/>
                <w:color w:val="000000" w:themeColor="text1"/>
                <w:sz w:val="24"/>
                <w:szCs w:val="24"/>
                <w:lang w:val="fr-CM"/>
              </w:rPr>
            </w:rPrChange>
          </w:rPr>
          <w:t xml:space="preserve">Après avoir enregistré toutes les réponses, déterminer le prix plus bas pour lequel l’enquêté est prêt à rendre son gain public (XXX </w:t>
        </w:r>
        <w:proofErr w:type="spellStart"/>
        <w:r w:rsidRPr="000B6746">
          <w:rPr>
            <w:rFonts w:ascii="Times New Roman" w:hAnsi="Times New Roman" w:cs="Times New Roman"/>
            <w:color w:val="000000" w:themeColor="text1"/>
            <w:sz w:val="24"/>
            <w:szCs w:val="24"/>
            <w:lang w:val="fr-CM"/>
            <w:rPrChange w:id="14782" w:author="Leuveld, Koen" w:date="2013-10-24T19:13:00Z">
              <w:rPr>
                <w:rFonts w:ascii="Times New Roman" w:hAnsi="Times New Roman" w:cs="Times New Roman"/>
                <w:color w:val="000000" w:themeColor="text1"/>
                <w:sz w:val="24"/>
                <w:szCs w:val="24"/>
                <w:lang w:val="fr-CM"/>
              </w:rPr>
            </w:rPrChange>
          </w:rPr>
          <w:t>fCFA</w:t>
        </w:r>
        <w:proofErr w:type="spellEnd"/>
        <w:r w:rsidRPr="000B6746">
          <w:rPr>
            <w:rFonts w:ascii="Times New Roman" w:hAnsi="Times New Roman" w:cs="Times New Roman"/>
            <w:color w:val="000000" w:themeColor="text1"/>
            <w:sz w:val="24"/>
            <w:szCs w:val="24"/>
            <w:lang w:val="fr-CM"/>
            <w:rPrChange w:id="14783" w:author="Leuveld, Koen" w:date="2013-10-24T19:13:00Z">
              <w:rPr>
                <w:rFonts w:ascii="Times New Roman" w:hAnsi="Times New Roman" w:cs="Times New Roman"/>
                <w:color w:val="000000" w:themeColor="text1"/>
                <w:sz w:val="24"/>
                <w:szCs w:val="24"/>
                <w:lang w:val="fr-CM"/>
              </w:rPr>
            </w:rPrChange>
          </w:rPr>
          <w:t>)</w:t>
        </w:r>
      </w:ins>
    </w:p>
    <w:p w:rsidR="00442E10" w:rsidRPr="000B6746" w:rsidRDefault="00442E10" w:rsidP="00442E10">
      <w:pPr>
        <w:pStyle w:val="ListParagraph"/>
        <w:numPr>
          <w:ilvl w:val="1"/>
          <w:numId w:val="1"/>
        </w:numPr>
        <w:tabs>
          <w:tab w:val="left" w:pos="1044"/>
        </w:tabs>
        <w:spacing w:before="120" w:after="120" w:line="240" w:lineRule="auto"/>
        <w:jc w:val="both"/>
        <w:rPr>
          <w:ins w:id="14784" w:author="PIERRE" w:date="2013-10-24T12:28:00Z"/>
          <w:rFonts w:ascii="Times New Roman" w:hAnsi="Times New Roman" w:cs="Times New Roman"/>
          <w:color w:val="000000" w:themeColor="text1"/>
          <w:sz w:val="24"/>
          <w:szCs w:val="24"/>
          <w:lang w:val="fr-CM"/>
          <w:rPrChange w:id="14785" w:author="Leuveld, Koen" w:date="2013-10-24T19:13:00Z">
            <w:rPr>
              <w:ins w:id="14786" w:author="PIERRE" w:date="2013-10-24T12:28:00Z"/>
              <w:rFonts w:ascii="Times New Roman" w:hAnsi="Times New Roman" w:cs="Times New Roman"/>
              <w:color w:val="000000" w:themeColor="text1"/>
              <w:sz w:val="24"/>
              <w:szCs w:val="24"/>
              <w:lang w:val="fr-CM"/>
            </w:rPr>
          </w:rPrChange>
        </w:rPr>
      </w:pPr>
      <w:ins w:id="14787" w:author="PIERRE" w:date="2013-10-24T12:28:00Z">
        <w:r w:rsidRPr="000B6746">
          <w:rPr>
            <w:rFonts w:ascii="Times New Roman" w:hAnsi="Times New Roman" w:cs="Times New Roman"/>
            <w:color w:val="000000" w:themeColor="text1"/>
            <w:sz w:val="24"/>
            <w:szCs w:val="24"/>
            <w:lang w:val="fr-CM"/>
            <w:rPrChange w:id="14788" w:author="Leuveld, Koen" w:date="2013-10-24T19:13:00Z">
              <w:rPr>
                <w:rFonts w:ascii="Times New Roman" w:hAnsi="Times New Roman" w:cs="Times New Roman"/>
                <w:color w:val="000000" w:themeColor="text1"/>
                <w:sz w:val="24"/>
                <w:szCs w:val="24"/>
                <w:lang w:val="fr-CM"/>
              </w:rPr>
            </w:rPrChange>
          </w:rPr>
          <w:t>« </w:t>
        </w:r>
        <w:r w:rsidRPr="000B6746">
          <w:rPr>
            <w:rFonts w:ascii="Times New Roman" w:hAnsi="Times New Roman" w:cs="Times New Roman"/>
            <w:i/>
            <w:color w:val="000000" w:themeColor="text1"/>
            <w:sz w:val="24"/>
            <w:szCs w:val="24"/>
            <w:lang w:val="fr-CM"/>
            <w:rPrChange w:id="14789" w:author="Leuveld, Koen" w:date="2013-10-24T19:13:00Z">
              <w:rPr>
                <w:rFonts w:ascii="Times New Roman" w:hAnsi="Times New Roman" w:cs="Times New Roman"/>
                <w:i/>
                <w:color w:val="000000" w:themeColor="text1"/>
                <w:sz w:val="24"/>
                <w:szCs w:val="24"/>
                <w:lang w:val="fr-CM"/>
              </w:rPr>
            </w:rPrChange>
          </w:rPr>
          <w:t xml:space="preserve">Vous êtes prêt à rendre votre gain public si vous recevez XXX </w:t>
        </w:r>
        <w:proofErr w:type="spellStart"/>
        <w:r w:rsidRPr="000B6746">
          <w:rPr>
            <w:rFonts w:ascii="Times New Roman" w:hAnsi="Times New Roman" w:cs="Times New Roman"/>
            <w:i/>
            <w:color w:val="000000" w:themeColor="text1"/>
            <w:sz w:val="24"/>
            <w:szCs w:val="24"/>
            <w:lang w:val="fr-CM"/>
            <w:rPrChange w:id="14790" w:author="Leuveld, Koen" w:date="2013-10-24T19:13:00Z">
              <w:rPr>
                <w:rFonts w:ascii="Times New Roman" w:hAnsi="Times New Roman" w:cs="Times New Roman"/>
                <w:i/>
                <w:color w:val="000000" w:themeColor="text1"/>
                <w:sz w:val="24"/>
                <w:szCs w:val="24"/>
                <w:lang w:val="fr-CM"/>
              </w:rPr>
            </w:rPrChange>
          </w:rPr>
          <w:t>fCFA</w:t>
        </w:r>
        <w:proofErr w:type="spellEnd"/>
        <w:r w:rsidRPr="000B6746">
          <w:rPr>
            <w:rFonts w:ascii="Times New Roman" w:hAnsi="Times New Roman" w:cs="Times New Roman"/>
            <w:i/>
            <w:color w:val="000000" w:themeColor="text1"/>
            <w:sz w:val="24"/>
            <w:szCs w:val="24"/>
            <w:lang w:val="fr-CM"/>
            <w:rPrChange w:id="14791" w:author="Leuveld, Koen" w:date="2013-10-24T19:13:00Z">
              <w:rPr>
                <w:rFonts w:ascii="Times New Roman" w:hAnsi="Times New Roman" w:cs="Times New Roman"/>
                <w:i/>
                <w:color w:val="000000" w:themeColor="text1"/>
                <w:sz w:val="24"/>
                <w:szCs w:val="24"/>
                <w:lang w:val="fr-CM"/>
              </w:rPr>
            </w:rPrChange>
          </w:rPr>
          <w:t xml:space="preserve">. » </w:t>
        </w:r>
      </w:ins>
    </w:p>
    <w:p w:rsidR="00442E10" w:rsidRPr="000B6746" w:rsidRDefault="00442E10" w:rsidP="00442E10">
      <w:pPr>
        <w:pStyle w:val="ListParagraph"/>
        <w:numPr>
          <w:ilvl w:val="1"/>
          <w:numId w:val="1"/>
        </w:numPr>
        <w:tabs>
          <w:tab w:val="left" w:pos="1044"/>
        </w:tabs>
        <w:spacing w:before="120" w:after="120" w:line="240" w:lineRule="auto"/>
        <w:jc w:val="both"/>
        <w:rPr>
          <w:ins w:id="14792" w:author="PIERRE" w:date="2013-10-24T12:28:00Z"/>
          <w:rFonts w:ascii="Times New Roman" w:hAnsi="Times New Roman" w:cs="Times New Roman"/>
          <w:color w:val="000000" w:themeColor="text1"/>
          <w:sz w:val="24"/>
          <w:szCs w:val="24"/>
          <w:lang w:val="fr-CM"/>
          <w:rPrChange w:id="14793" w:author="Leuveld, Koen" w:date="2013-10-24T19:13:00Z">
            <w:rPr>
              <w:ins w:id="14794" w:author="PIERRE" w:date="2013-10-24T12:28:00Z"/>
              <w:rFonts w:ascii="Times New Roman" w:hAnsi="Times New Roman" w:cs="Times New Roman"/>
              <w:color w:val="000000" w:themeColor="text1"/>
              <w:sz w:val="24"/>
              <w:szCs w:val="24"/>
              <w:lang w:val="fr-CM"/>
            </w:rPr>
          </w:rPrChange>
        </w:rPr>
      </w:pPr>
      <w:ins w:id="14795" w:author="PIERRE" w:date="2013-10-24T12:28:00Z">
        <w:r w:rsidRPr="000B6746">
          <w:rPr>
            <w:rFonts w:ascii="Times New Roman" w:hAnsi="Times New Roman" w:cs="Times New Roman"/>
            <w:i/>
            <w:color w:val="000000" w:themeColor="text1"/>
            <w:sz w:val="24"/>
            <w:szCs w:val="24"/>
            <w:lang w:val="fr-CM"/>
            <w:rPrChange w:id="14796" w:author="Leuveld, Koen" w:date="2013-10-24T19:13:00Z">
              <w:rPr>
                <w:rFonts w:ascii="Times New Roman" w:hAnsi="Times New Roman" w:cs="Times New Roman"/>
                <w:i/>
                <w:color w:val="000000" w:themeColor="text1"/>
                <w:sz w:val="24"/>
                <w:szCs w:val="24"/>
                <w:lang w:val="fr-CM"/>
              </w:rPr>
            </w:rPrChange>
          </w:rPr>
          <w:t>« Pourquoi n’êtes-vous pas prêt à accepter un montant plus bas ? »</w:t>
        </w:r>
      </w:ins>
    </w:p>
    <w:p w:rsidR="00442E10" w:rsidRPr="000B6746" w:rsidRDefault="00442E10" w:rsidP="00442E10">
      <w:pPr>
        <w:pStyle w:val="ListParagraph"/>
        <w:numPr>
          <w:ilvl w:val="0"/>
          <w:numId w:val="1"/>
        </w:numPr>
        <w:tabs>
          <w:tab w:val="left" w:pos="1044"/>
        </w:tabs>
        <w:spacing w:before="120" w:after="120" w:line="240" w:lineRule="auto"/>
        <w:jc w:val="both"/>
        <w:rPr>
          <w:ins w:id="14797" w:author="PIERRE" w:date="2013-10-24T12:28:00Z"/>
          <w:rFonts w:ascii="Times New Roman" w:hAnsi="Times New Roman" w:cs="Times New Roman"/>
          <w:color w:val="000000" w:themeColor="text1"/>
          <w:sz w:val="24"/>
          <w:szCs w:val="24"/>
          <w:lang w:val="fr-CM"/>
          <w:rPrChange w:id="14798" w:author="Leuveld, Koen" w:date="2013-10-24T19:13:00Z">
            <w:rPr>
              <w:ins w:id="14799" w:author="PIERRE" w:date="2013-10-24T12:28:00Z"/>
              <w:rFonts w:ascii="Times New Roman" w:hAnsi="Times New Roman" w:cs="Times New Roman"/>
              <w:color w:val="000000" w:themeColor="text1"/>
              <w:sz w:val="24"/>
              <w:szCs w:val="24"/>
              <w:lang w:val="fr-CM"/>
            </w:rPr>
          </w:rPrChange>
        </w:rPr>
      </w:pPr>
      <w:ins w:id="14800" w:author="PIERRE" w:date="2013-10-24T12:28:00Z">
        <w:r w:rsidRPr="000B6746">
          <w:rPr>
            <w:rFonts w:ascii="Times New Roman" w:hAnsi="Times New Roman" w:cs="Times New Roman"/>
            <w:color w:val="000000" w:themeColor="text1"/>
            <w:sz w:val="24"/>
            <w:szCs w:val="24"/>
            <w:lang w:val="fr-CM"/>
            <w:rPrChange w:id="14801" w:author="Leuveld, Koen" w:date="2013-10-24T19:13:00Z">
              <w:rPr>
                <w:rFonts w:ascii="Times New Roman" w:hAnsi="Times New Roman" w:cs="Times New Roman"/>
                <w:color w:val="000000" w:themeColor="text1"/>
                <w:sz w:val="24"/>
                <w:szCs w:val="24"/>
                <w:lang w:val="fr-CM"/>
              </w:rPr>
            </w:rPrChange>
          </w:rPr>
          <w:t>Enregistrez la réponse dans Q703</w:t>
        </w:r>
      </w:ins>
    </w:p>
    <w:p w:rsidR="00442E10" w:rsidRPr="000B6746" w:rsidRDefault="00442E10" w:rsidP="00442E10">
      <w:pPr>
        <w:pStyle w:val="ListParagraph"/>
        <w:numPr>
          <w:ilvl w:val="0"/>
          <w:numId w:val="1"/>
        </w:numPr>
        <w:tabs>
          <w:tab w:val="left" w:pos="1044"/>
        </w:tabs>
        <w:spacing w:before="120" w:after="120" w:line="240" w:lineRule="auto"/>
        <w:jc w:val="both"/>
        <w:rPr>
          <w:ins w:id="14802" w:author="PIERRE" w:date="2013-10-24T12:28:00Z"/>
          <w:rFonts w:ascii="Times New Roman" w:hAnsi="Times New Roman" w:cs="Times New Roman"/>
          <w:color w:val="000000" w:themeColor="text1"/>
          <w:sz w:val="24"/>
          <w:szCs w:val="24"/>
          <w:lang w:val="fr-CM"/>
          <w:rPrChange w:id="14803" w:author="Leuveld, Koen" w:date="2013-10-24T19:13:00Z">
            <w:rPr>
              <w:ins w:id="14804" w:author="PIERRE" w:date="2013-10-24T12:28:00Z"/>
              <w:rFonts w:ascii="Times New Roman" w:hAnsi="Times New Roman" w:cs="Times New Roman"/>
              <w:color w:val="000000" w:themeColor="text1"/>
              <w:sz w:val="24"/>
              <w:szCs w:val="24"/>
              <w:lang w:val="fr-CM"/>
            </w:rPr>
          </w:rPrChange>
        </w:rPr>
      </w:pPr>
      <w:ins w:id="14805" w:author="PIERRE" w:date="2013-10-24T12:28:00Z">
        <w:r w:rsidRPr="000B6746">
          <w:rPr>
            <w:rFonts w:ascii="Times New Roman" w:hAnsi="Times New Roman" w:cs="Times New Roman"/>
            <w:color w:val="000000" w:themeColor="text1"/>
            <w:sz w:val="24"/>
            <w:szCs w:val="24"/>
            <w:lang w:val="fr-CM"/>
            <w:rPrChange w:id="14806" w:author="Leuveld, Koen" w:date="2013-10-24T19:13:00Z">
              <w:rPr>
                <w:rFonts w:ascii="Times New Roman" w:hAnsi="Times New Roman" w:cs="Times New Roman"/>
                <w:color w:val="000000" w:themeColor="text1"/>
                <w:sz w:val="24"/>
                <w:szCs w:val="24"/>
                <w:lang w:val="fr-CM"/>
              </w:rPr>
            </w:rPrChange>
          </w:rPr>
          <w:t>Demandez d’expliquer sa réponse.</w:t>
        </w:r>
      </w:ins>
    </w:p>
    <w:p w:rsidR="00442E10" w:rsidRPr="000B6746" w:rsidRDefault="00442E10" w:rsidP="00442E10">
      <w:pPr>
        <w:pStyle w:val="ListParagraph"/>
        <w:numPr>
          <w:ilvl w:val="0"/>
          <w:numId w:val="1"/>
        </w:numPr>
        <w:tabs>
          <w:tab w:val="left" w:pos="1044"/>
        </w:tabs>
        <w:spacing w:before="120" w:after="120" w:line="240" w:lineRule="auto"/>
        <w:jc w:val="both"/>
        <w:rPr>
          <w:ins w:id="14807" w:author="PIERRE" w:date="2013-10-24T12:28:00Z"/>
          <w:rFonts w:ascii="Times New Roman" w:hAnsi="Times New Roman" w:cs="Times New Roman"/>
          <w:color w:val="000000" w:themeColor="text1"/>
          <w:sz w:val="24"/>
          <w:szCs w:val="24"/>
          <w:lang w:val="fr-CM"/>
          <w:rPrChange w:id="14808" w:author="Leuveld, Koen" w:date="2013-10-24T19:13:00Z">
            <w:rPr>
              <w:ins w:id="14809" w:author="PIERRE" w:date="2013-10-24T12:28:00Z"/>
              <w:rFonts w:ascii="Times New Roman" w:hAnsi="Times New Roman" w:cs="Times New Roman"/>
              <w:color w:val="000000" w:themeColor="text1"/>
              <w:sz w:val="24"/>
              <w:szCs w:val="24"/>
              <w:lang w:val="fr-CM"/>
            </w:rPr>
          </w:rPrChange>
        </w:rPr>
      </w:pPr>
      <w:ins w:id="14810" w:author="PIERRE" w:date="2013-10-24T12:28:00Z">
        <w:r w:rsidRPr="000B6746">
          <w:rPr>
            <w:rFonts w:ascii="Times New Roman" w:hAnsi="Times New Roman" w:cs="Times New Roman"/>
            <w:color w:val="000000" w:themeColor="text1"/>
            <w:sz w:val="24"/>
            <w:szCs w:val="24"/>
            <w:lang w:val="fr-CM"/>
            <w:rPrChange w:id="14811" w:author="Leuveld, Koen" w:date="2013-10-24T19:13:00Z">
              <w:rPr>
                <w:rFonts w:ascii="Times New Roman" w:hAnsi="Times New Roman" w:cs="Times New Roman"/>
                <w:color w:val="000000" w:themeColor="text1"/>
                <w:sz w:val="24"/>
                <w:szCs w:val="24"/>
                <w:lang w:val="fr-CM"/>
              </w:rPr>
            </w:rPrChange>
          </w:rPr>
          <w:t>Si la réponse est satisfaisante inscrivez fidèlement l’explication dans Q705. Sinon, demandez-lui d’expliquer davantage.</w:t>
        </w:r>
      </w:ins>
    </w:p>
    <w:p w:rsidR="00442E10" w:rsidRPr="000B6746" w:rsidRDefault="00442E10" w:rsidP="00442E10">
      <w:pPr>
        <w:pStyle w:val="ListParagraph"/>
        <w:numPr>
          <w:ilvl w:val="0"/>
          <w:numId w:val="1"/>
        </w:numPr>
        <w:tabs>
          <w:tab w:val="left" w:pos="1044"/>
        </w:tabs>
        <w:spacing w:before="120" w:after="120" w:line="240" w:lineRule="auto"/>
        <w:jc w:val="both"/>
        <w:rPr>
          <w:ins w:id="14812" w:author="PIERRE" w:date="2013-10-24T12:28:00Z"/>
          <w:rFonts w:ascii="Times New Roman" w:hAnsi="Times New Roman" w:cs="Times New Roman"/>
          <w:color w:val="000000" w:themeColor="text1"/>
          <w:sz w:val="24"/>
          <w:szCs w:val="24"/>
          <w:lang w:val="fr-CM"/>
          <w:rPrChange w:id="14813" w:author="Leuveld, Koen" w:date="2013-10-24T19:13:00Z">
            <w:rPr>
              <w:ins w:id="14814" w:author="PIERRE" w:date="2013-10-24T12:28:00Z"/>
              <w:rFonts w:ascii="Times New Roman" w:hAnsi="Times New Roman" w:cs="Times New Roman"/>
              <w:color w:val="000000" w:themeColor="text1"/>
              <w:sz w:val="24"/>
              <w:szCs w:val="24"/>
              <w:lang w:val="fr-CM"/>
            </w:rPr>
          </w:rPrChange>
        </w:rPr>
      </w:pPr>
      <w:ins w:id="14815" w:author="PIERRE" w:date="2013-10-24T12:28:00Z">
        <w:r w:rsidRPr="000B6746">
          <w:rPr>
            <w:rFonts w:ascii="Times New Roman" w:hAnsi="Times New Roman" w:cs="Times New Roman"/>
            <w:color w:val="000000" w:themeColor="text1"/>
            <w:sz w:val="24"/>
            <w:szCs w:val="24"/>
            <w:lang w:val="fr-CM"/>
            <w:rPrChange w:id="14816" w:author="Leuveld, Koen" w:date="2013-10-24T19:13:00Z">
              <w:rPr>
                <w:rFonts w:ascii="Times New Roman" w:hAnsi="Times New Roman" w:cs="Times New Roman"/>
                <w:color w:val="000000" w:themeColor="text1"/>
                <w:sz w:val="24"/>
                <w:szCs w:val="24"/>
                <w:lang w:val="fr-CM"/>
              </w:rPr>
            </w:rPrChange>
          </w:rPr>
          <w:t>APRES L’EXERCICE DE SILENCE, EXPLIQUEZ</w:t>
        </w:r>
      </w:ins>
    </w:p>
    <w:p w:rsidR="00442E10" w:rsidRPr="00956A0F" w:rsidRDefault="00442E10" w:rsidP="00442E10">
      <w:pPr>
        <w:pStyle w:val="ListParagraph"/>
        <w:numPr>
          <w:ilvl w:val="1"/>
          <w:numId w:val="1"/>
        </w:numPr>
        <w:tabs>
          <w:tab w:val="left" w:pos="1044"/>
        </w:tabs>
        <w:spacing w:before="120" w:after="120" w:line="240" w:lineRule="auto"/>
        <w:jc w:val="both"/>
        <w:rPr>
          <w:ins w:id="14817" w:author="PIERRE" w:date="2013-10-24T12:28:00Z"/>
          <w:rFonts w:ascii="Times New Roman" w:hAnsi="Times New Roman" w:cs="Times New Roman"/>
          <w:color w:val="000000" w:themeColor="text1"/>
          <w:sz w:val="24"/>
          <w:szCs w:val="24"/>
          <w:lang w:val="fr-CM"/>
        </w:rPr>
      </w:pPr>
      <w:ins w:id="14818" w:author="PIERRE" w:date="2013-10-24T12:28:00Z">
        <w:r w:rsidRPr="00956A0F">
          <w:rPr>
            <w:rFonts w:ascii="Times New Roman" w:hAnsi="Times New Roman" w:cs="Times New Roman"/>
            <w:color w:val="000000" w:themeColor="text1"/>
            <w:sz w:val="24"/>
            <w:szCs w:val="24"/>
            <w:lang w:val="fr-CM"/>
          </w:rPr>
          <w:t>« </w:t>
        </w:r>
        <w:r>
          <w:rPr>
            <w:rFonts w:ascii="Times New Roman" w:hAnsi="Times New Roman" w:cs="Times New Roman"/>
            <w:i/>
            <w:color w:val="000000" w:themeColor="text1"/>
            <w:sz w:val="24"/>
            <w:szCs w:val="24"/>
            <w:lang w:val="fr-CM"/>
          </w:rPr>
          <w:t>Merci pour vos</w:t>
        </w:r>
        <w:r w:rsidRPr="00956A0F">
          <w:rPr>
            <w:rFonts w:ascii="Times New Roman" w:hAnsi="Times New Roman" w:cs="Times New Roman"/>
            <w:i/>
            <w:color w:val="000000" w:themeColor="text1"/>
            <w:sz w:val="24"/>
            <w:szCs w:val="24"/>
            <w:lang w:val="fr-CM"/>
          </w:rPr>
          <w:t xml:space="preserve"> réponses. »</w:t>
        </w:r>
      </w:ins>
    </w:p>
    <w:p w:rsidR="00442E10" w:rsidRPr="00956A0F" w:rsidRDefault="00442E10" w:rsidP="00442E10">
      <w:pPr>
        <w:pStyle w:val="ListParagraph"/>
        <w:numPr>
          <w:ilvl w:val="1"/>
          <w:numId w:val="1"/>
        </w:numPr>
        <w:tabs>
          <w:tab w:val="left" w:pos="1044"/>
        </w:tabs>
        <w:spacing w:before="120" w:after="120" w:line="240" w:lineRule="auto"/>
        <w:jc w:val="both"/>
        <w:rPr>
          <w:ins w:id="14819" w:author="PIERRE" w:date="2013-10-24T12:28:00Z"/>
          <w:rFonts w:ascii="Times New Roman" w:hAnsi="Times New Roman" w:cs="Times New Roman"/>
          <w:color w:val="000000" w:themeColor="text1"/>
          <w:sz w:val="24"/>
          <w:szCs w:val="24"/>
          <w:lang w:val="fr-CM"/>
        </w:rPr>
      </w:pPr>
      <w:ins w:id="14820" w:author="PIERRE" w:date="2013-10-24T12:28:00Z">
        <w:r w:rsidRPr="00956A0F">
          <w:rPr>
            <w:rFonts w:ascii="Times New Roman" w:hAnsi="Times New Roman" w:cs="Times New Roman"/>
            <w:i/>
            <w:color w:val="000000" w:themeColor="text1"/>
            <w:sz w:val="24"/>
            <w:szCs w:val="24"/>
            <w:lang w:val="fr-CM"/>
          </w:rPr>
          <w:t>« </w:t>
        </w:r>
        <w:r>
          <w:rPr>
            <w:rFonts w:ascii="Times New Roman" w:hAnsi="Times New Roman" w:cs="Times New Roman"/>
            <w:i/>
            <w:color w:val="000000" w:themeColor="text1"/>
            <w:sz w:val="24"/>
            <w:szCs w:val="24"/>
            <w:lang w:val="fr-CM"/>
          </w:rPr>
          <w:t>On ne va pas publier votre gain, et vous ne recevez l’argent pour ça.</w:t>
        </w:r>
        <w:r w:rsidRPr="00956A0F">
          <w:rPr>
            <w:rFonts w:ascii="Times New Roman" w:hAnsi="Times New Roman" w:cs="Times New Roman"/>
            <w:i/>
            <w:color w:val="000000" w:themeColor="text1"/>
            <w:sz w:val="24"/>
            <w:szCs w:val="24"/>
            <w:lang w:val="fr-CM"/>
          </w:rPr>
          <w:t>»</w:t>
        </w:r>
      </w:ins>
    </w:p>
    <w:p w:rsidR="00442E10" w:rsidRPr="00956A0F" w:rsidRDefault="00442E10" w:rsidP="00442E10">
      <w:pPr>
        <w:pStyle w:val="ListParagraph"/>
        <w:numPr>
          <w:ilvl w:val="1"/>
          <w:numId w:val="1"/>
        </w:numPr>
        <w:tabs>
          <w:tab w:val="left" w:pos="1044"/>
        </w:tabs>
        <w:spacing w:before="120" w:after="120" w:line="240" w:lineRule="auto"/>
        <w:jc w:val="both"/>
        <w:rPr>
          <w:ins w:id="14821" w:author="PIERRE" w:date="2013-10-24T12:28:00Z"/>
          <w:rFonts w:ascii="Times New Roman" w:hAnsi="Times New Roman" w:cs="Times New Roman"/>
          <w:color w:val="000000" w:themeColor="text1"/>
          <w:sz w:val="24"/>
          <w:szCs w:val="24"/>
          <w:lang w:val="fr-CM"/>
        </w:rPr>
      </w:pPr>
      <w:ins w:id="14822" w:author="PIERRE" w:date="2013-10-24T12:28:00Z">
        <w:r w:rsidRPr="00956A0F">
          <w:rPr>
            <w:rFonts w:ascii="Times New Roman" w:hAnsi="Times New Roman" w:cs="Times New Roman"/>
            <w:i/>
            <w:color w:val="000000" w:themeColor="text1"/>
            <w:sz w:val="24"/>
            <w:szCs w:val="24"/>
            <w:lang w:val="fr-CM"/>
          </w:rPr>
          <w:t>«</w:t>
        </w:r>
        <w:r>
          <w:rPr>
            <w:rFonts w:ascii="Times New Roman" w:hAnsi="Times New Roman" w:cs="Times New Roman"/>
            <w:i/>
            <w:color w:val="000000" w:themeColor="text1"/>
            <w:sz w:val="24"/>
            <w:szCs w:val="24"/>
            <w:lang w:val="fr-CM"/>
          </w:rPr>
          <w:t>Il s</w:t>
        </w:r>
        <w:r w:rsidRPr="00956A0F">
          <w:rPr>
            <w:rFonts w:ascii="Times New Roman" w:hAnsi="Times New Roman" w:cs="Times New Roman"/>
            <w:i/>
            <w:color w:val="000000" w:themeColor="text1"/>
            <w:sz w:val="24"/>
            <w:szCs w:val="24"/>
            <w:lang w:val="fr-CM"/>
          </w:rPr>
          <w:t>’agit simplement d’un exercice pour comprendre les perceptions des habitants de village face à certaines situations. »</w:t>
        </w:r>
      </w:ins>
    </w:p>
    <w:p w:rsidR="00442E10" w:rsidRPr="00956A0F" w:rsidRDefault="00442E10" w:rsidP="00442E10">
      <w:pPr>
        <w:pStyle w:val="ListParagraph"/>
        <w:spacing w:before="120" w:after="120" w:line="240" w:lineRule="auto"/>
        <w:ind w:left="1170"/>
        <w:jc w:val="both"/>
        <w:rPr>
          <w:ins w:id="14823" w:author="PIERRE" w:date="2013-10-24T12:28:00Z"/>
          <w:rFonts w:ascii="Times New Roman" w:hAnsi="Times New Roman" w:cs="Times New Roman"/>
          <w:color w:val="000000" w:themeColor="text1"/>
          <w:sz w:val="24"/>
          <w:szCs w:val="24"/>
          <w:lang w:val="fr-CM"/>
        </w:rPr>
      </w:pPr>
    </w:p>
    <w:p w:rsidR="00442E10" w:rsidRPr="00956A0F" w:rsidRDefault="00442E10" w:rsidP="00442E10">
      <w:pPr>
        <w:tabs>
          <w:tab w:val="left" w:pos="1044"/>
        </w:tabs>
        <w:spacing w:before="120" w:after="120" w:line="240" w:lineRule="auto"/>
        <w:jc w:val="both"/>
        <w:rPr>
          <w:ins w:id="14824" w:author="PIERRE" w:date="2013-10-24T12:28:00Z"/>
          <w:rFonts w:ascii="Times New Roman" w:hAnsi="Times New Roman" w:cs="Times New Roman"/>
          <w:b/>
          <w:color w:val="000000" w:themeColor="text1"/>
          <w:sz w:val="24"/>
          <w:szCs w:val="24"/>
          <w:lang w:val="fr-CM"/>
        </w:rPr>
      </w:pPr>
      <w:ins w:id="14825" w:author="PIERRE" w:date="2013-10-24T12:28:00Z">
        <w:r w:rsidRPr="00956A0F">
          <w:rPr>
            <w:rFonts w:ascii="Times New Roman" w:hAnsi="Times New Roman" w:cs="Times New Roman"/>
            <w:b/>
            <w:color w:val="000000" w:themeColor="text1"/>
            <w:sz w:val="24"/>
            <w:szCs w:val="24"/>
            <w:lang w:val="fr-CM"/>
          </w:rPr>
          <w:t>PAIRE ET IMPAIRE</w:t>
        </w:r>
      </w:ins>
    </w:p>
    <w:p w:rsidR="00442E10" w:rsidRPr="00956A0F" w:rsidRDefault="00442E10" w:rsidP="00442E10">
      <w:pPr>
        <w:pStyle w:val="ListParagraph"/>
        <w:numPr>
          <w:ilvl w:val="0"/>
          <w:numId w:val="1"/>
        </w:numPr>
        <w:tabs>
          <w:tab w:val="left" w:pos="1044"/>
        </w:tabs>
        <w:spacing w:before="120" w:after="120" w:line="240" w:lineRule="auto"/>
        <w:jc w:val="both"/>
        <w:rPr>
          <w:ins w:id="14826" w:author="PIERRE" w:date="2013-10-24T12:28:00Z"/>
          <w:rFonts w:ascii="Times New Roman" w:hAnsi="Times New Roman" w:cs="Times New Roman"/>
          <w:color w:val="000000" w:themeColor="text1"/>
          <w:sz w:val="24"/>
          <w:szCs w:val="24"/>
          <w:lang w:val="fr-CM"/>
        </w:rPr>
      </w:pPr>
      <w:ins w:id="14827" w:author="PIERRE" w:date="2013-10-24T12:28:00Z">
        <w:r w:rsidRPr="00956A0F">
          <w:rPr>
            <w:rFonts w:ascii="Times New Roman" w:hAnsi="Times New Roman" w:cs="Times New Roman"/>
            <w:color w:val="000000" w:themeColor="text1"/>
            <w:sz w:val="24"/>
            <w:szCs w:val="24"/>
            <w:lang w:val="fr-CM"/>
          </w:rPr>
          <w:t>Expliquez</w:t>
        </w:r>
      </w:ins>
    </w:p>
    <w:p w:rsidR="00442E10" w:rsidRPr="00D56B7E" w:rsidRDefault="00442E10" w:rsidP="00442E10">
      <w:pPr>
        <w:pStyle w:val="ListParagraph"/>
        <w:numPr>
          <w:ilvl w:val="0"/>
          <w:numId w:val="39"/>
        </w:numPr>
        <w:spacing w:before="120" w:after="120" w:line="240" w:lineRule="auto"/>
        <w:ind w:left="1170" w:hanging="462"/>
        <w:jc w:val="both"/>
        <w:rPr>
          <w:ins w:id="14828" w:author="PIERRE" w:date="2013-10-24T12:28:00Z"/>
          <w:rFonts w:ascii="Times New Roman" w:hAnsi="Times New Roman" w:cs="Times New Roman"/>
          <w:i/>
          <w:color w:val="000000" w:themeColor="text1"/>
          <w:sz w:val="24"/>
          <w:szCs w:val="24"/>
          <w:lang w:val="fr-CM"/>
        </w:rPr>
      </w:pPr>
      <w:ins w:id="14829" w:author="PIERRE" w:date="2013-10-24T12:28:00Z">
        <w:r w:rsidRPr="00D56B7E">
          <w:rPr>
            <w:rFonts w:ascii="Times New Roman" w:hAnsi="Times New Roman" w:cs="Times New Roman"/>
            <w:i/>
            <w:color w:val="000000" w:themeColor="text1"/>
            <w:sz w:val="24"/>
            <w:szCs w:val="24"/>
            <w:lang w:val="fr-CM"/>
          </w:rPr>
          <w:t xml:space="preserve">« Vous devez signer cette </w:t>
        </w:r>
        <w:del w:id="14830" w:author="Leuveld, Koen" w:date="2013-10-24T19:12:00Z">
          <w:r w:rsidRPr="00D56B7E" w:rsidDel="009C61AE">
            <w:rPr>
              <w:rFonts w:ascii="Times New Roman" w:hAnsi="Times New Roman" w:cs="Times New Roman"/>
              <w:i/>
              <w:color w:val="000000" w:themeColor="text1"/>
              <w:sz w:val="24"/>
              <w:szCs w:val="24"/>
              <w:lang w:val="fr-CM"/>
            </w:rPr>
            <w:delText>fiche [</w:delText>
          </w:r>
          <w:r w:rsidRPr="00D56B7E" w:rsidDel="009C61AE">
            <w:rPr>
              <w:rFonts w:ascii="Times New Roman" w:hAnsi="Times New Roman" w:cs="Times New Roman"/>
              <w:i/>
              <w:color w:val="000000" w:themeColor="text1"/>
              <w:sz w:val="24"/>
              <w:szCs w:val="24"/>
              <w:highlight w:val="yellow"/>
              <w:lang w:val="fr-CM"/>
            </w:rPr>
            <w:delText>FICHE DE DECHARGE</w:delText>
          </w:r>
        </w:del>
      </w:ins>
      <w:ins w:id="14831" w:author="Leuveld, Koen" w:date="2013-10-24T19:12:00Z">
        <w:r w:rsidR="009C61AE">
          <w:rPr>
            <w:rFonts w:ascii="Times New Roman" w:hAnsi="Times New Roman" w:cs="Times New Roman"/>
            <w:i/>
            <w:color w:val="000000" w:themeColor="text1"/>
            <w:sz w:val="24"/>
            <w:szCs w:val="24"/>
            <w:lang w:val="fr-CM"/>
          </w:rPr>
          <w:t>fiche de comptabilit</w:t>
        </w:r>
      </w:ins>
      <w:ins w:id="14832" w:author="Leuveld, Koen" w:date="2013-10-24T19:13:00Z">
        <w:r w:rsidR="009C61AE">
          <w:rPr>
            <w:rFonts w:ascii="Times New Roman" w:hAnsi="Times New Roman" w:cs="Times New Roman"/>
            <w:i/>
            <w:color w:val="000000" w:themeColor="text1"/>
            <w:sz w:val="24"/>
            <w:szCs w:val="24"/>
            <w:lang w:val="fr-CM"/>
          </w:rPr>
          <w:t>é</w:t>
        </w:r>
      </w:ins>
      <w:ins w:id="14833" w:author="PIERRE" w:date="2013-10-24T12:28:00Z">
        <w:del w:id="14834" w:author="Leuveld, Koen" w:date="2013-10-24T19:12:00Z">
          <w:r w:rsidRPr="00D56B7E" w:rsidDel="009C61AE">
            <w:rPr>
              <w:rFonts w:ascii="Times New Roman" w:hAnsi="Times New Roman" w:cs="Times New Roman"/>
              <w:i/>
              <w:color w:val="000000" w:themeColor="text1"/>
              <w:sz w:val="24"/>
              <w:szCs w:val="24"/>
              <w:lang w:val="fr-CM"/>
            </w:rPr>
            <w:delText>].</w:delText>
          </w:r>
        </w:del>
        <w:r w:rsidRPr="00D56B7E">
          <w:rPr>
            <w:rFonts w:ascii="Times New Roman" w:hAnsi="Times New Roman" w:cs="Times New Roman"/>
            <w:i/>
            <w:color w:val="000000" w:themeColor="text1"/>
            <w:sz w:val="24"/>
            <w:szCs w:val="24"/>
            <w:lang w:val="fr-CM"/>
          </w:rPr>
          <w:t xml:space="preserve"> » </w:t>
        </w:r>
      </w:ins>
    </w:p>
    <w:p w:rsidR="00442E10" w:rsidRPr="00D56B7E" w:rsidRDefault="00442E10" w:rsidP="00442E10">
      <w:pPr>
        <w:pStyle w:val="ListParagraph"/>
        <w:numPr>
          <w:ilvl w:val="0"/>
          <w:numId w:val="39"/>
        </w:numPr>
        <w:spacing w:before="120" w:after="120" w:line="240" w:lineRule="auto"/>
        <w:ind w:left="1170" w:hanging="462"/>
        <w:jc w:val="both"/>
        <w:rPr>
          <w:ins w:id="14835" w:author="PIERRE" w:date="2013-10-24T12:28:00Z"/>
          <w:rFonts w:ascii="Times New Roman" w:hAnsi="Times New Roman" w:cs="Times New Roman"/>
          <w:i/>
          <w:color w:val="000000" w:themeColor="text1"/>
          <w:sz w:val="24"/>
          <w:szCs w:val="24"/>
          <w:lang w:val="fr-CM"/>
        </w:rPr>
      </w:pPr>
      <w:ins w:id="14836" w:author="PIERRE" w:date="2013-10-24T12:28:00Z">
        <w:r w:rsidRPr="00D56B7E">
          <w:rPr>
            <w:rFonts w:ascii="Times New Roman" w:hAnsi="Times New Roman" w:cs="Times New Roman"/>
            <w:i/>
            <w:color w:val="000000" w:themeColor="text1"/>
            <w:sz w:val="24"/>
            <w:szCs w:val="24"/>
            <w:lang w:val="fr-CM"/>
          </w:rPr>
          <w:t>« Je vais vous remettre un reçu. Ce reçu est très important, car il vous permettra de participer à nos recherches futures quand nous reviendrons dans votre village. S’il vous plaît, gardez-le bien. »</w:t>
        </w:r>
      </w:ins>
    </w:p>
    <w:p w:rsidR="00442E10" w:rsidRPr="00956A0F" w:rsidRDefault="00442E10" w:rsidP="00442E10">
      <w:pPr>
        <w:pStyle w:val="ListParagraph"/>
        <w:numPr>
          <w:ilvl w:val="0"/>
          <w:numId w:val="1"/>
        </w:numPr>
        <w:spacing w:before="120" w:after="120" w:line="240" w:lineRule="auto"/>
        <w:jc w:val="both"/>
        <w:rPr>
          <w:ins w:id="14837" w:author="PIERRE" w:date="2013-10-24T12:28:00Z"/>
          <w:rFonts w:ascii="Times New Roman" w:hAnsi="Times New Roman" w:cs="Times New Roman"/>
          <w:color w:val="000000" w:themeColor="text1"/>
          <w:sz w:val="24"/>
          <w:szCs w:val="24"/>
          <w:lang w:val="fr-CM"/>
        </w:rPr>
      </w:pPr>
      <w:ins w:id="14838" w:author="PIERRE" w:date="2013-10-24T12:28:00Z">
        <w:r w:rsidRPr="00956A0F">
          <w:rPr>
            <w:rFonts w:ascii="Times New Roman" w:hAnsi="Times New Roman" w:cs="Times New Roman"/>
            <w:color w:val="000000" w:themeColor="text1"/>
            <w:sz w:val="24"/>
            <w:szCs w:val="24"/>
            <w:lang w:val="fr-CM"/>
          </w:rPr>
          <w:t xml:space="preserve">Rassurez-vous que le reçu et la fiche de </w:t>
        </w:r>
        <w:del w:id="14839" w:author="Leuveld, Koen" w:date="2013-10-24T19:13:00Z">
          <w:r w:rsidRPr="00956A0F" w:rsidDel="000B6746">
            <w:rPr>
              <w:rFonts w:ascii="Times New Roman" w:hAnsi="Times New Roman" w:cs="Times New Roman"/>
              <w:color w:val="000000" w:themeColor="text1"/>
              <w:sz w:val="24"/>
              <w:szCs w:val="24"/>
              <w:lang w:val="fr-CM"/>
            </w:rPr>
            <w:delText>décharge</w:delText>
          </w:r>
        </w:del>
      </w:ins>
      <w:ins w:id="14840" w:author="Leuveld, Koen" w:date="2013-10-24T19:13:00Z">
        <w:r w:rsidR="000B6746">
          <w:rPr>
            <w:rFonts w:ascii="Times New Roman" w:hAnsi="Times New Roman" w:cs="Times New Roman"/>
            <w:color w:val="000000" w:themeColor="text1"/>
            <w:sz w:val="24"/>
            <w:szCs w:val="24"/>
            <w:lang w:val="fr-CM"/>
          </w:rPr>
          <w:t>comptabilité</w:t>
        </w:r>
      </w:ins>
      <w:ins w:id="14841" w:author="PIERRE" w:date="2013-10-24T12:28:00Z">
        <w:r w:rsidRPr="00956A0F">
          <w:rPr>
            <w:rFonts w:ascii="Times New Roman" w:hAnsi="Times New Roman" w:cs="Times New Roman"/>
            <w:color w:val="000000" w:themeColor="text1"/>
            <w:sz w:val="24"/>
            <w:szCs w:val="24"/>
            <w:lang w:val="fr-CM"/>
          </w:rPr>
          <w:t xml:space="preserve"> sont bien remplis.</w:t>
        </w:r>
      </w:ins>
    </w:p>
    <w:p w:rsidR="00442E10" w:rsidRPr="00956A0F" w:rsidRDefault="00442E10" w:rsidP="00442E10">
      <w:pPr>
        <w:pStyle w:val="ListParagraph"/>
        <w:numPr>
          <w:ilvl w:val="0"/>
          <w:numId w:val="1"/>
        </w:numPr>
        <w:tabs>
          <w:tab w:val="left" w:pos="1044"/>
        </w:tabs>
        <w:spacing w:before="120" w:after="120" w:line="240" w:lineRule="auto"/>
        <w:jc w:val="both"/>
        <w:rPr>
          <w:ins w:id="14842" w:author="PIERRE" w:date="2013-10-24T12:28:00Z"/>
          <w:rFonts w:ascii="Times New Roman" w:hAnsi="Times New Roman" w:cs="Times New Roman"/>
          <w:color w:val="000000" w:themeColor="text1"/>
          <w:sz w:val="24"/>
          <w:szCs w:val="24"/>
          <w:lang w:val="fr-CM"/>
        </w:rPr>
      </w:pPr>
      <w:ins w:id="14843" w:author="PIERRE" w:date="2013-10-24T12:28:00Z">
        <w:r w:rsidRPr="00956A0F">
          <w:rPr>
            <w:rFonts w:ascii="Times New Roman" w:hAnsi="Times New Roman" w:cs="Times New Roman"/>
            <w:color w:val="000000" w:themeColor="text1"/>
            <w:sz w:val="24"/>
            <w:szCs w:val="24"/>
            <w:lang w:val="fr-CM"/>
          </w:rPr>
          <w:t>Ecrire le montant sur le reçu</w:t>
        </w:r>
      </w:ins>
    </w:p>
    <w:p w:rsidR="00442E10" w:rsidRPr="00956A0F" w:rsidRDefault="00442E10" w:rsidP="00442E10">
      <w:pPr>
        <w:pStyle w:val="ListParagraph"/>
        <w:numPr>
          <w:ilvl w:val="0"/>
          <w:numId w:val="1"/>
        </w:numPr>
        <w:tabs>
          <w:tab w:val="left" w:pos="1044"/>
        </w:tabs>
        <w:spacing w:before="120" w:after="120" w:line="240" w:lineRule="auto"/>
        <w:jc w:val="both"/>
        <w:rPr>
          <w:ins w:id="14844" w:author="PIERRE" w:date="2013-10-24T12:28:00Z"/>
          <w:rFonts w:ascii="Times New Roman" w:hAnsi="Times New Roman" w:cs="Times New Roman"/>
          <w:color w:val="000000" w:themeColor="text1"/>
          <w:sz w:val="24"/>
          <w:szCs w:val="24"/>
          <w:lang w:val="fr-CM"/>
        </w:rPr>
      </w:pPr>
      <w:ins w:id="14845" w:author="PIERRE" w:date="2013-10-24T12:28:00Z">
        <w:r w:rsidRPr="00956A0F">
          <w:rPr>
            <w:rFonts w:ascii="Times New Roman" w:hAnsi="Times New Roman" w:cs="Times New Roman"/>
            <w:color w:val="000000" w:themeColor="text1"/>
            <w:sz w:val="24"/>
            <w:szCs w:val="24"/>
            <w:lang w:val="fr-CM"/>
          </w:rPr>
          <w:t>Payer le participant</w:t>
        </w:r>
      </w:ins>
    </w:p>
    <w:p w:rsidR="00442E10" w:rsidRPr="00956A0F" w:rsidRDefault="00442E10" w:rsidP="00442E10">
      <w:pPr>
        <w:pStyle w:val="ListParagraph"/>
        <w:numPr>
          <w:ilvl w:val="0"/>
          <w:numId w:val="1"/>
        </w:numPr>
        <w:tabs>
          <w:tab w:val="left" w:pos="1044"/>
        </w:tabs>
        <w:spacing w:before="120" w:after="120" w:line="240" w:lineRule="auto"/>
        <w:jc w:val="both"/>
        <w:rPr>
          <w:ins w:id="14846" w:author="PIERRE" w:date="2013-10-24T12:28:00Z"/>
          <w:rFonts w:ascii="Times New Roman" w:hAnsi="Times New Roman" w:cs="Times New Roman"/>
          <w:color w:val="000000" w:themeColor="text1"/>
          <w:sz w:val="24"/>
          <w:szCs w:val="24"/>
          <w:lang w:val="fr-CM"/>
        </w:rPr>
      </w:pPr>
      <w:ins w:id="14847" w:author="PIERRE" w:date="2013-10-24T12:28:00Z">
        <w:r w:rsidRPr="00956A0F">
          <w:rPr>
            <w:rFonts w:ascii="Times New Roman" w:hAnsi="Times New Roman" w:cs="Times New Roman"/>
            <w:color w:val="000000" w:themeColor="text1"/>
            <w:sz w:val="24"/>
            <w:szCs w:val="24"/>
            <w:lang w:val="fr-CM"/>
          </w:rPr>
          <w:t>Veiller à ce que le bénéficiaire appose sa signature sur le reçu et sur la fiche de décharge</w:t>
        </w:r>
      </w:ins>
    </w:p>
    <w:p w:rsidR="00442E10" w:rsidRPr="00956A0F" w:rsidRDefault="00442E10" w:rsidP="00442E10">
      <w:pPr>
        <w:pStyle w:val="ListParagraph"/>
        <w:numPr>
          <w:ilvl w:val="0"/>
          <w:numId w:val="1"/>
        </w:numPr>
        <w:tabs>
          <w:tab w:val="left" w:pos="1044"/>
        </w:tabs>
        <w:spacing w:before="120" w:after="120" w:line="240" w:lineRule="auto"/>
        <w:jc w:val="both"/>
        <w:rPr>
          <w:ins w:id="14848" w:author="PIERRE" w:date="2013-10-24T12:28:00Z"/>
          <w:rFonts w:ascii="Times New Roman" w:hAnsi="Times New Roman" w:cs="Times New Roman"/>
          <w:color w:val="000000" w:themeColor="text1"/>
          <w:sz w:val="24"/>
          <w:szCs w:val="24"/>
          <w:lang w:val="fr-CM"/>
        </w:rPr>
      </w:pPr>
      <w:ins w:id="14849" w:author="PIERRE" w:date="2013-10-24T12:28:00Z">
        <w:r w:rsidRPr="00956A0F">
          <w:rPr>
            <w:rFonts w:ascii="Times New Roman" w:hAnsi="Times New Roman" w:cs="Times New Roman"/>
            <w:color w:val="000000" w:themeColor="text1"/>
            <w:sz w:val="24"/>
            <w:szCs w:val="24"/>
            <w:lang w:val="fr-CM"/>
          </w:rPr>
          <w:t>Signer le reçu et le remettre au bénéficiaire sans oublier de lui expliquer que le reçu est le point de contrat entre lui et les responsables du jeu.</w:t>
        </w:r>
      </w:ins>
    </w:p>
    <w:p w:rsidR="00442E10" w:rsidRPr="00956A0F" w:rsidRDefault="00442E10" w:rsidP="00442E10">
      <w:pPr>
        <w:pStyle w:val="ListParagraph"/>
        <w:numPr>
          <w:ilvl w:val="0"/>
          <w:numId w:val="1"/>
        </w:numPr>
        <w:tabs>
          <w:tab w:val="left" w:pos="1044"/>
        </w:tabs>
        <w:spacing w:before="120" w:after="120" w:line="240" w:lineRule="auto"/>
        <w:jc w:val="both"/>
        <w:rPr>
          <w:ins w:id="14850" w:author="PIERRE" w:date="2013-10-24T12:28:00Z"/>
          <w:rFonts w:ascii="Times New Roman" w:hAnsi="Times New Roman" w:cs="Times New Roman"/>
          <w:color w:val="000000" w:themeColor="text1"/>
          <w:sz w:val="24"/>
          <w:szCs w:val="24"/>
          <w:lang w:val="fr-CM"/>
        </w:rPr>
      </w:pPr>
      <w:ins w:id="14851" w:author="PIERRE" w:date="2013-10-24T12:28:00Z">
        <w:r w:rsidRPr="00956A0F">
          <w:rPr>
            <w:rFonts w:ascii="Times New Roman" w:hAnsi="Times New Roman" w:cs="Times New Roman"/>
            <w:color w:val="000000" w:themeColor="text1"/>
            <w:sz w:val="24"/>
            <w:szCs w:val="24"/>
            <w:lang w:val="fr-CM"/>
          </w:rPr>
          <w:t>Remerciez le participant et libérez-le.</w:t>
        </w:r>
      </w:ins>
    </w:p>
    <w:p w:rsidR="00442E10" w:rsidRPr="00956A0F" w:rsidRDefault="00442E10" w:rsidP="00442E10">
      <w:pPr>
        <w:pStyle w:val="ListParagraph"/>
        <w:numPr>
          <w:ilvl w:val="0"/>
          <w:numId w:val="1"/>
        </w:numPr>
        <w:tabs>
          <w:tab w:val="left" w:pos="1044"/>
        </w:tabs>
        <w:spacing w:before="120" w:after="120" w:line="240" w:lineRule="auto"/>
        <w:jc w:val="both"/>
        <w:rPr>
          <w:ins w:id="14852" w:author="PIERRE" w:date="2013-10-24T12:28:00Z"/>
          <w:rFonts w:ascii="Times New Roman" w:hAnsi="Times New Roman" w:cs="Times New Roman"/>
          <w:color w:val="000000" w:themeColor="text1"/>
          <w:sz w:val="24"/>
          <w:szCs w:val="24"/>
          <w:lang w:val="fr-CM"/>
        </w:rPr>
      </w:pPr>
      <w:ins w:id="14853" w:author="PIERRE" w:date="2013-10-24T12:28:00Z">
        <w:r w:rsidRPr="00956A0F">
          <w:rPr>
            <w:rFonts w:ascii="Times New Roman" w:hAnsi="Times New Roman" w:cs="Times New Roman"/>
            <w:color w:val="000000" w:themeColor="text1"/>
            <w:sz w:val="24"/>
            <w:szCs w:val="24"/>
            <w:lang w:val="fr-CM"/>
          </w:rPr>
          <w:t>Faire entrer le prochain individu de la liste.</w:t>
        </w:r>
      </w:ins>
    </w:p>
    <w:p w:rsidR="001F0BD2" w:rsidRDefault="001F0BD2" w:rsidP="005A02E6">
      <w:pPr>
        <w:pStyle w:val="Listecouleur-Accent11"/>
        <w:rPr>
          <w:ins w:id="14854" w:author="HP" w:date="2013-10-24T14:16:00Z"/>
          <w:rFonts w:ascii="Times New Roman" w:hAnsi="Times New Roman"/>
          <w:lang w:val="fr-FR"/>
        </w:rPr>
      </w:pPr>
    </w:p>
    <w:p w:rsidR="001F0BD2" w:rsidDel="008B3084" w:rsidRDefault="001F0BD2" w:rsidP="001F0BD2">
      <w:pPr>
        <w:pStyle w:val="Niveau3"/>
        <w:rPr>
          <w:ins w:id="14855" w:author="HP" w:date="2013-10-24T14:19:00Z"/>
          <w:color w:val="000000"/>
          <w:sz w:val="22"/>
          <w:szCs w:val="22"/>
        </w:rPr>
      </w:pPr>
      <w:bookmarkStart w:id="14856" w:name="_Toc370386791"/>
      <w:moveFromRangeStart w:id="14857" w:author="Leuveld, Koen" w:date="2013-10-24T15:14:00Z" w:name="move370390986"/>
      <w:moveFrom w:id="14858" w:author="Leuveld, Koen" w:date="2013-10-24T15:14:00Z">
        <w:ins w:id="14859" w:author="HP" w:date="2013-10-24T14:16:00Z">
          <w:r w:rsidDel="008B3084">
            <w:rPr>
              <w:color w:val="000000"/>
              <w:sz w:val="22"/>
              <w:szCs w:val="22"/>
            </w:rPr>
            <w:lastRenderedPageBreak/>
            <w:t>4.</w:t>
          </w:r>
          <w:r w:rsidR="00687248" w:rsidDel="008B3084">
            <w:rPr>
              <w:color w:val="000000"/>
              <w:sz w:val="22"/>
              <w:szCs w:val="22"/>
            </w:rPr>
            <w:t>6</w:t>
          </w:r>
          <w:r w:rsidRPr="00AF2F6F" w:rsidDel="008B3084">
            <w:rPr>
              <w:color w:val="000000"/>
              <w:sz w:val="22"/>
              <w:szCs w:val="22"/>
            </w:rPr>
            <w:t xml:space="preserve"> – </w:t>
          </w:r>
          <w:r w:rsidDel="008B3084">
            <w:rPr>
              <w:color w:val="000000"/>
              <w:sz w:val="22"/>
              <w:szCs w:val="22"/>
            </w:rPr>
            <w:t xml:space="preserve">Section </w:t>
          </w:r>
          <w:r w:rsidR="00687248" w:rsidDel="008B3084">
            <w:rPr>
              <w:color w:val="000000"/>
              <w:sz w:val="22"/>
              <w:szCs w:val="22"/>
            </w:rPr>
            <w:t>6</w:t>
          </w:r>
          <w:r w:rsidDel="008B3084">
            <w:rPr>
              <w:color w:val="000000"/>
              <w:sz w:val="22"/>
              <w:szCs w:val="22"/>
            </w:rPr>
            <w:t xml:space="preserve"> : </w:t>
          </w:r>
          <w:bookmarkEnd w:id="14856"/>
          <w:r w:rsidR="00687248" w:rsidDel="008B3084">
            <w:rPr>
              <w:color w:val="000000"/>
              <w:sz w:val="22"/>
              <w:szCs w:val="22"/>
            </w:rPr>
            <w:t>Résultats des ventes</w:t>
          </w:r>
        </w:ins>
      </w:moveFrom>
    </w:p>
    <w:moveFromRangeEnd w:id="14857"/>
    <w:p w:rsidR="00687248" w:rsidDel="000B6746" w:rsidRDefault="00687248" w:rsidP="001F0BD2">
      <w:pPr>
        <w:pStyle w:val="Niveau3"/>
        <w:rPr>
          <w:ins w:id="14860" w:author="HP" w:date="2013-10-24T14:17:00Z"/>
          <w:del w:id="14861" w:author="Leuveld, Koen" w:date="2013-10-24T19:13:00Z"/>
          <w:color w:val="000000"/>
          <w:sz w:val="22"/>
          <w:szCs w:val="22"/>
        </w:rPr>
      </w:pPr>
    </w:p>
    <w:p w:rsidR="00687248" w:rsidDel="000B6746" w:rsidRDefault="00687248" w:rsidP="001F0BD2">
      <w:pPr>
        <w:pStyle w:val="Niveau3"/>
        <w:rPr>
          <w:ins w:id="14862" w:author="HP" w:date="2013-10-24T14:17:00Z"/>
          <w:del w:id="14863" w:author="Leuveld, Koen" w:date="2013-10-24T19:13:00Z"/>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4864" w:author="HP" w:date="2013-10-24T14:19:00Z">
          <w:tblPr>
            <w:tblW w:w="10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672"/>
        <w:gridCol w:w="7151"/>
        <w:gridCol w:w="1465"/>
        <w:tblGridChange w:id="14865">
          <w:tblGrid>
            <w:gridCol w:w="718"/>
            <w:gridCol w:w="8179"/>
            <w:gridCol w:w="425"/>
            <w:gridCol w:w="1327"/>
          </w:tblGrid>
        </w:tblGridChange>
      </w:tblGrid>
      <w:tr w:rsidR="00687248" w:rsidRPr="00842EE8" w:rsidDel="000B6746" w:rsidTr="00687248">
        <w:trPr>
          <w:ins w:id="14866" w:author="HP" w:date="2013-10-24T14:18:00Z"/>
          <w:del w:id="14867" w:author="Leuveld, Koen" w:date="2013-10-24T19:13:00Z"/>
        </w:trPr>
        <w:tc>
          <w:tcPr>
            <w:tcW w:w="0" w:type="auto"/>
            <w:shd w:val="clear" w:color="auto" w:fill="auto"/>
            <w:tcPrChange w:id="14868" w:author="HP" w:date="2013-10-24T14:19:00Z">
              <w:tcPr>
                <w:tcW w:w="718" w:type="dxa"/>
                <w:shd w:val="clear" w:color="auto" w:fill="auto"/>
              </w:tcPr>
            </w:tcPrChange>
          </w:tcPr>
          <w:p w:rsidR="00687248" w:rsidRPr="00D20160" w:rsidDel="000B6746" w:rsidRDefault="00687248" w:rsidP="008B3084">
            <w:pPr>
              <w:pStyle w:val="Listecouleur-Accent11"/>
              <w:spacing w:after="0" w:line="240" w:lineRule="auto"/>
              <w:ind w:left="0"/>
              <w:jc w:val="both"/>
              <w:rPr>
                <w:ins w:id="14869" w:author="HP" w:date="2013-10-24T14:18:00Z"/>
                <w:del w:id="14870" w:author="Leuveld, Koen" w:date="2013-10-24T19:13:00Z"/>
                <w:rFonts w:ascii="Times New Roman" w:hAnsi="Times New Roman"/>
                <w:b/>
                <w:sz w:val="20"/>
                <w:szCs w:val="20"/>
                <w:lang w:val="fr-CM"/>
              </w:rPr>
            </w:pPr>
            <w:moveFromRangeStart w:id="14871" w:author="Leuveld, Koen" w:date="2013-10-24T15:09:00Z" w:name="move370390671"/>
            <w:moveFrom w:id="14872" w:author="Leuveld, Koen" w:date="2013-10-24T15:09:00Z">
              <w:ins w:id="14873" w:author="HP" w:date="2013-10-24T14:18:00Z">
                <w:del w:id="14874" w:author="Leuveld, Koen" w:date="2013-10-24T19:13:00Z">
                  <w:r w:rsidRPr="001109F4" w:rsidDel="000B6746">
                    <w:rPr>
                      <w:rFonts w:ascii="Times New Roman" w:hAnsi="Times New Roman"/>
                      <w:b/>
                      <w:sz w:val="20"/>
                      <w:szCs w:val="20"/>
                      <w:lang w:val="fr-CM"/>
                    </w:rPr>
                    <w:delText>Q601</w:delText>
                  </w:r>
                </w:del>
              </w:ins>
            </w:moveFrom>
          </w:p>
        </w:tc>
        <w:tc>
          <w:tcPr>
            <w:tcW w:w="0" w:type="auto"/>
            <w:shd w:val="clear" w:color="auto" w:fill="auto"/>
            <w:tcPrChange w:id="14875" w:author="HP" w:date="2013-10-24T14:19:00Z">
              <w:tcPr>
                <w:tcW w:w="8604" w:type="dxa"/>
                <w:gridSpan w:val="2"/>
                <w:shd w:val="clear" w:color="auto" w:fill="auto"/>
              </w:tcPr>
            </w:tcPrChange>
          </w:tcPr>
          <w:p w:rsidR="00687248" w:rsidDel="000B6746" w:rsidRDefault="00687248" w:rsidP="008B3084">
            <w:pPr>
              <w:pStyle w:val="Listecouleur-Accent11"/>
              <w:spacing w:after="0" w:line="240" w:lineRule="auto"/>
              <w:ind w:left="0"/>
              <w:jc w:val="both"/>
              <w:rPr>
                <w:ins w:id="14876" w:author="HP" w:date="2013-10-24T14:18:00Z"/>
                <w:del w:id="14877" w:author="Leuveld, Koen" w:date="2013-10-24T19:13:00Z"/>
                <w:rFonts w:ascii="Times New Roman" w:hAnsi="Times New Roman"/>
                <w:b/>
                <w:sz w:val="20"/>
                <w:szCs w:val="20"/>
                <w:lang w:val="fr-CM"/>
              </w:rPr>
            </w:pPr>
            <w:moveFrom w:id="14878" w:author="Leuveld, Koen" w:date="2013-10-24T15:09:00Z">
              <w:ins w:id="14879" w:author="HP" w:date="2013-10-24T14:18:00Z">
                <w:del w:id="14880" w:author="Leuveld, Koen" w:date="2013-10-24T19:13:00Z">
                  <w:r w:rsidRPr="001109F4" w:rsidDel="000B6746">
                    <w:rPr>
                      <w:rFonts w:ascii="Times New Roman" w:hAnsi="Times New Roman"/>
                      <w:b/>
                      <w:sz w:val="20"/>
                      <w:szCs w:val="20"/>
                      <w:lang w:val="fr-CM"/>
                    </w:rPr>
                    <w:delText xml:space="preserve">LE PRIX MAXIMUM PROPOSÉ PAR L’ENQUÊTÉ POUR LA LAMPE EST SUPÉRIEUR OU ÉGAL AU PRIX SORTI DE L’ENVELOPPE  1=OUI        2=NON </w:delText>
                  </w:r>
                  <w:r w:rsidRPr="001109F4" w:rsidDel="000B6746">
                    <w:rPr>
                      <w:rFonts w:ascii="Times New Roman" w:hAnsi="Times New Roman"/>
                      <w:b/>
                      <w:sz w:val="20"/>
                      <w:szCs w:val="20"/>
                      <w:lang w:val="fr-CM"/>
                    </w:rPr>
                    <w:sym w:font="Wingdings" w:char="F0E0"/>
                  </w:r>
                  <w:r w:rsidRPr="001109F4" w:rsidDel="000B6746">
                    <w:rPr>
                      <w:rFonts w:ascii="Times New Roman" w:hAnsi="Times New Roman"/>
                      <w:b/>
                      <w:sz w:val="20"/>
                      <w:szCs w:val="20"/>
                      <w:lang w:val="fr-CM"/>
                    </w:rPr>
                    <w:delText>Q604</w:delText>
                  </w:r>
                </w:del>
              </w:ins>
            </w:moveFrom>
          </w:p>
        </w:tc>
        <w:tc>
          <w:tcPr>
            <w:tcW w:w="0" w:type="auto"/>
            <w:shd w:val="clear" w:color="auto" w:fill="auto"/>
            <w:vAlign w:val="center"/>
            <w:tcPrChange w:id="14881" w:author="HP" w:date="2013-10-24T14:19:00Z">
              <w:tcPr>
                <w:tcW w:w="1327" w:type="dxa"/>
                <w:shd w:val="clear" w:color="auto" w:fill="auto"/>
                <w:vAlign w:val="center"/>
              </w:tcPr>
            </w:tcPrChange>
          </w:tcPr>
          <w:p w:rsidR="00687248" w:rsidRPr="00D20160" w:rsidDel="000B6746" w:rsidRDefault="00687248" w:rsidP="008B3084">
            <w:pPr>
              <w:pStyle w:val="Listecouleur-Accent11"/>
              <w:spacing w:after="0" w:line="240" w:lineRule="auto"/>
              <w:ind w:left="0"/>
              <w:jc w:val="center"/>
              <w:rPr>
                <w:ins w:id="14882" w:author="HP" w:date="2013-10-24T14:18:00Z"/>
                <w:del w:id="14883" w:author="Leuveld, Koen" w:date="2013-10-24T19:13:00Z"/>
                <w:rFonts w:ascii="Times New Roman" w:hAnsi="Times New Roman"/>
                <w:b/>
                <w:sz w:val="20"/>
                <w:szCs w:val="20"/>
                <w:lang w:val="fr-CM"/>
              </w:rPr>
            </w:pPr>
            <w:moveFrom w:id="14884" w:author="Leuveld, Koen" w:date="2013-10-24T15:09:00Z">
              <w:ins w:id="14885" w:author="HP" w:date="2013-10-24T14:18:00Z">
                <w:del w:id="14886" w:author="Leuveld, Koen" w:date="2013-10-24T19:13:00Z">
                  <w:r w:rsidRPr="001109F4" w:rsidDel="000B6746">
                    <w:rPr>
                      <w:rFonts w:ascii="Times New Roman" w:eastAsia="Times New Roman" w:hAnsi="Times New Roman"/>
                      <w:sz w:val="20"/>
                      <w:szCs w:val="20"/>
                      <w:lang w:val="fr-CM" w:eastAsia="fr-FR"/>
                    </w:rPr>
                    <w:delText>|____|</w:delText>
                  </w:r>
                </w:del>
              </w:ins>
            </w:moveFrom>
          </w:p>
        </w:tc>
      </w:tr>
      <w:tr w:rsidR="00687248" w:rsidRPr="00842EE8" w:rsidDel="000B6746" w:rsidTr="00687248">
        <w:trPr>
          <w:ins w:id="14887" w:author="HP" w:date="2013-10-24T14:18:00Z"/>
          <w:del w:id="14888" w:author="Leuveld, Koen" w:date="2013-10-24T19:13:00Z"/>
        </w:trPr>
        <w:tc>
          <w:tcPr>
            <w:tcW w:w="0" w:type="auto"/>
            <w:shd w:val="clear" w:color="auto" w:fill="auto"/>
            <w:tcPrChange w:id="14889" w:author="HP" w:date="2013-10-24T14:19:00Z">
              <w:tcPr>
                <w:tcW w:w="718" w:type="dxa"/>
                <w:shd w:val="clear" w:color="auto" w:fill="auto"/>
              </w:tcPr>
            </w:tcPrChange>
          </w:tcPr>
          <w:p w:rsidR="00687248" w:rsidRPr="00D20160" w:rsidDel="000B6746" w:rsidRDefault="00687248" w:rsidP="008B3084">
            <w:pPr>
              <w:pStyle w:val="Listecouleur-Accent11"/>
              <w:spacing w:after="0" w:line="240" w:lineRule="auto"/>
              <w:ind w:left="0"/>
              <w:jc w:val="both"/>
              <w:rPr>
                <w:ins w:id="14890" w:author="HP" w:date="2013-10-24T14:18:00Z"/>
                <w:del w:id="14891" w:author="Leuveld, Koen" w:date="2013-10-24T19:13:00Z"/>
                <w:rFonts w:ascii="Times New Roman" w:hAnsi="Times New Roman"/>
                <w:b/>
                <w:sz w:val="20"/>
                <w:szCs w:val="20"/>
                <w:lang w:val="fr-CM"/>
              </w:rPr>
            </w:pPr>
            <w:moveFrom w:id="14892" w:author="Leuveld, Koen" w:date="2013-10-24T15:09:00Z">
              <w:ins w:id="14893" w:author="HP" w:date="2013-10-24T14:18:00Z">
                <w:del w:id="14894" w:author="Leuveld, Koen" w:date="2013-10-24T19:13:00Z">
                  <w:r w:rsidRPr="001109F4" w:rsidDel="000B6746">
                    <w:rPr>
                      <w:rFonts w:ascii="Times New Roman" w:hAnsi="Times New Roman"/>
                      <w:b/>
                      <w:sz w:val="20"/>
                      <w:szCs w:val="20"/>
                      <w:lang w:val="fr-CM"/>
                    </w:rPr>
                    <w:delText>Q602</w:delText>
                  </w:r>
                </w:del>
              </w:ins>
            </w:moveFrom>
          </w:p>
        </w:tc>
        <w:tc>
          <w:tcPr>
            <w:tcW w:w="0" w:type="auto"/>
            <w:shd w:val="clear" w:color="auto" w:fill="auto"/>
            <w:vAlign w:val="center"/>
            <w:tcPrChange w:id="14895" w:author="HP" w:date="2013-10-24T14:19:00Z">
              <w:tcPr>
                <w:tcW w:w="8604" w:type="dxa"/>
                <w:gridSpan w:val="2"/>
                <w:shd w:val="clear" w:color="auto" w:fill="auto"/>
                <w:vAlign w:val="center"/>
              </w:tcPr>
            </w:tcPrChange>
          </w:tcPr>
          <w:p w:rsidR="00687248" w:rsidDel="000B6746" w:rsidRDefault="00687248" w:rsidP="008B3084">
            <w:pPr>
              <w:pStyle w:val="Listecouleur-Accent11"/>
              <w:spacing w:after="0" w:line="240" w:lineRule="auto"/>
              <w:ind w:left="0"/>
              <w:rPr>
                <w:ins w:id="14896" w:author="HP" w:date="2013-10-24T14:18:00Z"/>
                <w:del w:id="14897" w:author="Leuveld, Koen" w:date="2013-10-24T19:13:00Z"/>
                <w:rFonts w:ascii="Times New Roman" w:hAnsi="Times New Roman"/>
                <w:b/>
                <w:sz w:val="20"/>
                <w:szCs w:val="20"/>
                <w:lang w:val="fr-CM"/>
              </w:rPr>
            </w:pPr>
            <w:moveFrom w:id="14898" w:author="Leuveld, Koen" w:date="2013-10-24T15:09:00Z">
              <w:ins w:id="14899" w:author="HP" w:date="2013-10-24T14:18:00Z">
                <w:del w:id="14900" w:author="Leuveld, Koen" w:date="2013-10-24T19:13:00Z">
                  <w:r w:rsidRPr="001109F4" w:rsidDel="000B6746">
                    <w:rPr>
                      <w:rFonts w:ascii="Times New Roman" w:hAnsi="Times New Roman"/>
                      <w:b/>
                      <w:sz w:val="20"/>
                      <w:szCs w:val="20"/>
                      <w:lang w:val="fr-CM"/>
                    </w:rPr>
                    <w:delText xml:space="preserve">Acceptez-vous d’acheter la lampe au prix de l’enveloppe ? 1=OUI </w:delText>
                  </w:r>
                  <w:r w:rsidRPr="001109F4" w:rsidDel="000B6746">
                    <w:rPr>
                      <w:rFonts w:ascii="Times New Roman" w:hAnsi="Times New Roman"/>
                      <w:b/>
                      <w:sz w:val="20"/>
                      <w:szCs w:val="20"/>
                      <w:lang w:val="fr-CM"/>
                    </w:rPr>
                    <w:sym w:font="Wingdings" w:char="F0E0"/>
                  </w:r>
                  <w:r w:rsidRPr="001109F4" w:rsidDel="000B6746">
                    <w:rPr>
                      <w:rFonts w:ascii="Times New Roman" w:hAnsi="Times New Roman"/>
                      <w:b/>
                      <w:sz w:val="20"/>
                      <w:szCs w:val="20"/>
                      <w:lang w:val="fr-CM"/>
                    </w:rPr>
                    <w:delText>Q606       2=NON</w:delText>
                  </w:r>
                </w:del>
              </w:ins>
            </w:moveFrom>
          </w:p>
        </w:tc>
        <w:tc>
          <w:tcPr>
            <w:tcW w:w="0" w:type="auto"/>
            <w:shd w:val="clear" w:color="auto" w:fill="auto"/>
            <w:vAlign w:val="center"/>
            <w:tcPrChange w:id="14901" w:author="HP" w:date="2013-10-24T14:19:00Z">
              <w:tcPr>
                <w:tcW w:w="1327" w:type="dxa"/>
                <w:shd w:val="clear" w:color="auto" w:fill="auto"/>
                <w:vAlign w:val="center"/>
              </w:tcPr>
            </w:tcPrChange>
          </w:tcPr>
          <w:p w:rsidR="00687248" w:rsidRPr="00D20160" w:rsidDel="000B6746" w:rsidRDefault="00687248" w:rsidP="008B3084">
            <w:pPr>
              <w:pStyle w:val="Listecouleur-Accent11"/>
              <w:spacing w:after="0" w:line="240" w:lineRule="auto"/>
              <w:ind w:left="0"/>
              <w:jc w:val="center"/>
              <w:rPr>
                <w:ins w:id="14902" w:author="HP" w:date="2013-10-24T14:18:00Z"/>
                <w:del w:id="14903" w:author="Leuveld, Koen" w:date="2013-10-24T19:13:00Z"/>
                <w:rFonts w:ascii="Times New Roman" w:hAnsi="Times New Roman"/>
                <w:b/>
                <w:sz w:val="20"/>
                <w:szCs w:val="20"/>
                <w:lang w:val="fr-CM"/>
              </w:rPr>
            </w:pPr>
            <w:moveFrom w:id="14904" w:author="Leuveld, Koen" w:date="2013-10-24T15:09:00Z">
              <w:ins w:id="14905" w:author="HP" w:date="2013-10-24T14:18:00Z">
                <w:del w:id="14906" w:author="Leuveld, Koen" w:date="2013-10-24T19:13:00Z">
                  <w:r w:rsidRPr="001109F4" w:rsidDel="000B6746">
                    <w:rPr>
                      <w:rFonts w:ascii="Times New Roman" w:eastAsia="Times New Roman" w:hAnsi="Times New Roman"/>
                      <w:sz w:val="20"/>
                      <w:szCs w:val="20"/>
                      <w:lang w:val="fr-CM" w:eastAsia="fr-FR"/>
                    </w:rPr>
                    <w:delText>|____|</w:delText>
                  </w:r>
                </w:del>
              </w:ins>
            </w:moveFrom>
          </w:p>
        </w:tc>
      </w:tr>
      <w:tr w:rsidR="00687248" w:rsidRPr="00842EE8" w:rsidDel="000B6746" w:rsidTr="00687248">
        <w:trPr>
          <w:ins w:id="14907" w:author="HP" w:date="2013-10-24T14:18:00Z"/>
          <w:del w:id="14908" w:author="Leuveld, Koen" w:date="2013-10-24T19:13:00Z"/>
        </w:trPr>
        <w:tc>
          <w:tcPr>
            <w:tcW w:w="0" w:type="auto"/>
            <w:shd w:val="clear" w:color="auto" w:fill="auto"/>
            <w:tcPrChange w:id="14909" w:author="HP" w:date="2013-10-24T14:19:00Z">
              <w:tcPr>
                <w:tcW w:w="718" w:type="dxa"/>
                <w:shd w:val="clear" w:color="auto" w:fill="auto"/>
              </w:tcPr>
            </w:tcPrChange>
          </w:tcPr>
          <w:p w:rsidR="00687248" w:rsidRPr="00D20160" w:rsidDel="000B6746" w:rsidRDefault="00687248" w:rsidP="008B3084">
            <w:pPr>
              <w:pStyle w:val="Listecouleur-Accent11"/>
              <w:spacing w:after="0" w:line="240" w:lineRule="auto"/>
              <w:ind w:left="0"/>
              <w:jc w:val="both"/>
              <w:rPr>
                <w:ins w:id="14910" w:author="HP" w:date="2013-10-24T14:18:00Z"/>
                <w:del w:id="14911" w:author="Leuveld, Koen" w:date="2013-10-24T19:13:00Z"/>
                <w:rFonts w:ascii="Times New Roman" w:hAnsi="Times New Roman"/>
                <w:b/>
                <w:sz w:val="20"/>
                <w:szCs w:val="20"/>
                <w:lang w:val="fr-CM"/>
              </w:rPr>
            </w:pPr>
            <w:moveFrom w:id="14912" w:author="Leuveld, Koen" w:date="2013-10-24T15:09:00Z">
              <w:ins w:id="14913" w:author="HP" w:date="2013-10-24T14:18:00Z">
                <w:del w:id="14914" w:author="Leuveld, Koen" w:date="2013-10-24T19:13:00Z">
                  <w:r w:rsidRPr="001109F4" w:rsidDel="000B6746">
                    <w:rPr>
                      <w:rFonts w:ascii="Times New Roman" w:hAnsi="Times New Roman"/>
                      <w:b/>
                      <w:sz w:val="20"/>
                      <w:szCs w:val="20"/>
                      <w:lang w:val="fr-CM"/>
                    </w:rPr>
                    <w:delText>Q603</w:delText>
                  </w:r>
                </w:del>
              </w:ins>
            </w:moveFrom>
          </w:p>
        </w:tc>
        <w:tc>
          <w:tcPr>
            <w:tcW w:w="0" w:type="auto"/>
            <w:gridSpan w:val="2"/>
            <w:shd w:val="clear" w:color="auto" w:fill="auto"/>
            <w:tcPrChange w:id="14915" w:author="HP" w:date="2013-10-24T14:19:00Z">
              <w:tcPr>
                <w:tcW w:w="9931" w:type="dxa"/>
                <w:gridSpan w:val="3"/>
                <w:shd w:val="clear" w:color="auto" w:fill="auto"/>
              </w:tcPr>
            </w:tcPrChange>
          </w:tcPr>
          <w:p w:rsidR="00687248" w:rsidRPr="00D20160" w:rsidDel="000B6746" w:rsidRDefault="00687248" w:rsidP="008B3084">
            <w:pPr>
              <w:pStyle w:val="Listecouleur-Accent11"/>
              <w:spacing w:after="0" w:line="240" w:lineRule="auto"/>
              <w:ind w:left="0"/>
              <w:jc w:val="both"/>
              <w:rPr>
                <w:ins w:id="14916" w:author="HP" w:date="2013-10-24T14:18:00Z"/>
                <w:del w:id="14917" w:author="Leuveld, Koen" w:date="2013-10-24T19:13:00Z"/>
                <w:rFonts w:ascii="Times New Roman" w:hAnsi="Times New Roman"/>
                <w:b/>
                <w:sz w:val="20"/>
                <w:szCs w:val="20"/>
                <w:lang w:val="fr-CM"/>
              </w:rPr>
            </w:pPr>
            <w:moveFrom w:id="14918" w:author="Leuveld, Koen" w:date="2013-10-24T15:09:00Z">
              <w:ins w:id="14919" w:author="HP" w:date="2013-10-24T14:18:00Z">
                <w:del w:id="14920" w:author="Leuveld, Koen" w:date="2013-10-24T19:13:00Z">
                  <w:r w:rsidRPr="001109F4" w:rsidDel="000B6746">
                    <w:rPr>
                      <w:rFonts w:ascii="Times New Roman" w:hAnsi="Times New Roman"/>
                      <w:b/>
                      <w:sz w:val="20"/>
                      <w:szCs w:val="20"/>
                      <w:lang w:val="fr-CM"/>
                    </w:rPr>
                    <w:delText>Sinon pourquoi est-ce que vous avez changé d’avis? (ECRIRE LE MOTIF PUIS ALLEZ A Q606)</w:delText>
                  </w:r>
                </w:del>
              </w:ins>
            </w:moveFrom>
          </w:p>
          <w:p w:rsidR="00687248" w:rsidRPr="00D20160" w:rsidDel="000B6746" w:rsidRDefault="00687248" w:rsidP="008B3084">
            <w:pPr>
              <w:pStyle w:val="Listecouleur-Accent11"/>
              <w:spacing w:after="0" w:line="240" w:lineRule="auto"/>
              <w:ind w:left="0"/>
              <w:jc w:val="both"/>
              <w:rPr>
                <w:ins w:id="14921" w:author="HP" w:date="2013-10-24T14:18:00Z"/>
                <w:del w:id="14922" w:author="Leuveld, Koen" w:date="2013-10-24T19:13:00Z"/>
                <w:rFonts w:ascii="Times New Roman" w:hAnsi="Times New Roman"/>
                <w:b/>
                <w:sz w:val="20"/>
                <w:szCs w:val="20"/>
                <w:lang w:val="fr-CM"/>
              </w:rPr>
            </w:pPr>
            <w:moveFrom w:id="14923" w:author="Leuveld, Koen" w:date="2013-10-24T15:09:00Z">
              <w:ins w:id="14924" w:author="HP" w:date="2013-10-24T14:18:00Z">
                <w:del w:id="14925" w:author="Leuveld, Koen" w:date="2013-10-24T19:13:00Z">
                  <w:r w:rsidRPr="001109F4" w:rsidDel="000B6746">
                    <w:rPr>
                      <w:rFonts w:ascii="Times New Roman" w:hAnsi="Times New Roman"/>
                      <w:b/>
                      <w:sz w:val="20"/>
                      <w:szCs w:val="20"/>
                      <w:lang w:val="fr-CM"/>
                    </w:rPr>
                    <w:delText>--------------------------------------------------------------------------------------------------------------------</w:delText>
                  </w:r>
                </w:del>
              </w:ins>
            </w:moveFrom>
          </w:p>
        </w:tc>
      </w:tr>
      <w:tr w:rsidR="00687248" w:rsidRPr="00842EE8" w:rsidDel="000B6746" w:rsidTr="00687248">
        <w:trPr>
          <w:ins w:id="14926" w:author="HP" w:date="2013-10-24T14:18:00Z"/>
          <w:del w:id="14927" w:author="Leuveld, Koen" w:date="2013-10-24T19:13:00Z"/>
        </w:trPr>
        <w:tc>
          <w:tcPr>
            <w:tcW w:w="0" w:type="auto"/>
            <w:shd w:val="clear" w:color="auto" w:fill="auto"/>
            <w:tcPrChange w:id="14928" w:author="HP" w:date="2013-10-24T14:19:00Z">
              <w:tcPr>
                <w:tcW w:w="718" w:type="dxa"/>
                <w:shd w:val="clear" w:color="auto" w:fill="auto"/>
              </w:tcPr>
            </w:tcPrChange>
          </w:tcPr>
          <w:p w:rsidR="00687248" w:rsidRPr="00D20160" w:rsidDel="000B6746" w:rsidRDefault="00687248" w:rsidP="008B3084">
            <w:pPr>
              <w:pStyle w:val="Listecouleur-Accent11"/>
              <w:spacing w:after="0" w:line="240" w:lineRule="auto"/>
              <w:ind w:left="0"/>
              <w:jc w:val="both"/>
              <w:rPr>
                <w:ins w:id="14929" w:author="HP" w:date="2013-10-24T14:18:00Z"/>
                <w:del w:id="14930" w:author="Leuveld, Koen" w:date="2013-10-24T19:13:00Z"/>
                <w:rFonts w:ascii="Times New Roman" w:hAnsi="Times New Roman"/>
                <w:b/>
                <w:sz w:val="20"/>
                <w:szCs w:val="20"/>
                <w:lang w:val="fr-CM"/>
              </w:rPr>
            </w:pPr>
            <w:moveFrom w:id="14931" w:author="Leuveld, Koen" w:date="2013-10-24T15:09:00Z">
              <w:ins w:id="14932" w:author="HP" w:date="2013-10-24T14:18:00Z">
                <w:del w:id="14933" w:author="Leuveld, Koen" w:date="2013-10-24T19:13:00Z">
                  <w:r w:rsidRPr="001109F4" w:rsidDel="000B6746">
                    <w:rPr>
                      <w:rFonts w:ascii="Times New Roman" w:hAnsi="Times New Roman"/>
                      <w:b/>
                      <w:sz w:val="20"/>
                      <w:szCs w:val="20"/>
                      <w:lang w:val="fr-CM"/>
                    </w:rPr>
                    <w:delText>Q604</w:delText>
                  </w:r>
                </w:del>
              </w:ins>
            </w:moveFrom>
          </w:p>
        </w:tc>
        <w:tc>
          <w:tcPr>
            <w:tcW w:w="0" w:type="auto"/>
            <w:shd w:val="clear" w:color="auto" w:fill="auto"/>
            <w:tcPrChange w:id="14934" w:author="HP" w:date="2013-10-24T14:19:00Z">
              <w:tcPr>
                <w:tcW w:w="8604" w:type="dxa"/>
                <w:gridSpan w:val="2"/>
                <w:shd w:val="clear" w:color="auto" w:fill="auto"/>
              </w:tcPr>
            </w:tcPrChange>
          </w:tcPr>
          <w:p w:rsidR="00687248" w:rsidDel="000B6746" w:rsidRDefault="00687248" w:rsidP="008B3084">
            <w:pPr>
              <w:pStyle w:val="Listecouleur-Accent11"/>
              <w:spacing w:after="0" w:line="240" w:lineRule="auto"/>
              <w:ind w:left="0"/>
              <w:jc w:val="both"/>
              <w:rPr>
                <w:ins w:id="14935" w:author="HP" w:date="2013-10-24T14:18:00Z"/>
                <w:del w:id="14936" w:author="Leuveld, Koen" w:date="2013-10-24T19:13:00Z"/>
                <w:rFonts w:ascii="Times New Roman" w:hAnsi="Times New Roman"/>
                <w:b/>
                <w:sz w:val="20"/>
                <w:szCs w:val="20"/>
                <w:lang w:val="fr-CM"/>
              </w:rPr>
            </w:pPr>
            <w:moveFrom w:id="14937" w:author="Leuveld, Koen" w:date="2013-10-24T15:09:00Z">
              <w:ins w:id="14938" w:author="HP" w:date="2013-10-24T14:18:00Z">
                <w:del w:id="14939" w:author="Leuveld, Koen" w:date="2013-10-24T19:13:00Z">
                  <w:r w:rsidRPr="001109F4" w:rsidDel="000B6746">
                    <w:rPr>
                      <w:rFonts w:ascii="Times New Roman" w:hAnsi="Times New Roman"/>
                      <w:b/>
                      <w:sz w:val="20"/>
                      <w:szCs w:val="20"/>
                      <w:lang w:val="fr-CM"/>
                    </w:rPr>
                    <w:delText xml:space="preserve">Êtes-vous prêt à compléter votre prix pour acheter la lampe au prix de l’enveloppe ? 1=OUI          2=NON </w:delText>
                  </w:r>
                  <w:r w:rsidRPr="001109F4" w:rsidDel="000B6746">
                    <w:rPr>
                      <w:rFonts w:ascii="Times New Roman" w:hAnsi="Times New Roman"/>
                      <w:b/>
                      <w:sz w:val="20"/>
                      <w:szCs w:val="20"/>
                      <w:lang w:val="fr-CM"/>
                    </w:rPr>
                    <w:sym w:font="Wingdings" w:char="F0E0"/>
                  </w:r>
                  <w:r w:rsidRPr="001109F4" w:rsidDel="000B6746">
                    <w:rPr>
                      <w:rFonts w:ascii="Times New Roman" w:hAnsi="Times New Roman"/>
                      <w:b/>
                      <w:sz w:val="20"/>
                      <w:szCs w:val="20"/>
                      <w:lang w:val="fr-CM"/>
                    </w:rPr>
                    <w:delText xml:space="preserve"> Q606</w:delText>
                  </w:r>
                </w:del>
              </w:ins>
            </w:moveFrom>
          </w:p>
        </w:tc>
        <w:tc>
          <w:tcPr>
            <w:tcW w:w="0" w:type="auto"/>
            <w:shd w:val="clear" w:color="auto" w:fill="auto"/>
            <w:vAlign w:val="center"/>
            <w:tcPrChange w:id="14940" w:author="HP" w:date="2013-10-24T14:19:00Z">
              <w:tcPr>
                <w:tcW w:w="1327" w:type="dxa"/>
                <w:shd w:val="clear" w:color="auto" w:fill="auto"/>
                <w:vAlign w:val="center"/>
              </w:tcPr>
            </w:tcPrChange>
          </w:tcPr>
          <w:p w:rsidR="00687248" w:rsidRPr="00D20160" w:rsidDel="000B6746" w:rsidRDefault="00687248" w:rsidP="008B3084">
            <w:pPr>
              <w:pStyle w:val="Listecouleur-Accent11"/>
              <w:spacing w:after="0" w:line="240" w:lineRule="auto"/>
              <w:ind w:left="0"/>
              <w:jc w:val="center"/>
              <w:rPr>
                <w:ins w:id="14941" w:author="HP" w:date="2013-10-24T14:18:00Z"/>
                <w:del w:id="14942" w:author="Leuveld, Koen" w:date="2013-10-24T19:13:00Z"/>
                <w:rFonts w:ascii="Times New Roman" w:hAnsi="Times New Roman"/>
                <w:b/>
                <w:sz w:val="20"/>
                <w:szCs w:val="20"/>
                <w:lang w:val="fr-CM"/>
              </w:rPr>
            </w:pPr>
            <w:moveFrom w:id="14943" w:author="Leuveld, Koen" w:date="2013-10-24T15:09:00Z">
              <w:ins w:id="14944" w:author="HP" w:date="2013-10-24T14:18:00Z">
                <w:del w:id="14945" w:author="Leuveld, Koen" w:date="2013-10-24T19:13:00Z">
                  <w:r w:rsidRPr="001109F4" w:rsidDel="000B6746">
                    <w:rPr>
                      <w:rFonts w:ascii="Times New Roman" w:eastAsia="Times New Roman" w:hAnsi="Times New Roman"/>
                      <w:sz w:val="20"/>
                      <w:szCs w:val="20"/>
                      <w:lang w:val="fr-CM" w:eastAsia="fr-FR"/>
                    </w:rPr>
                    <w:delText>|____|</w:delText>
                  </w:r>
                </w:del>
              </w:ins>
            </w:moveFrom>
          </w:p>
        </w:tc>
      </w:tr>
      <w:tr w:rsidR="00687248" w:rsidRPr="00842EE8" w:rsidDel="000B6746" w:rsidTr="00687248">
        <w:trPr>
          <w:ins w:id="14946" w:author="HP" w:date="2013-10-24T14:18:00Z"/>
          <w:del w:id="14947" w:author="Leuveld, Koen" w:date="2013-10-24T19:13:00Z"/>
        </w:trPr>
        <w:tc>
          <w:tcPr>
            <w:tcW w:w="0" w:type="auto"/>
            <w:shd w:val="clear" w:color="auto" w:fill="auto"/>
            <w:tcPrChange w:id="14948" w:author="HP" w:date="2013-10-24T14:19:00Z">
              <w:tcPr>
                <w:tcW w:w="718" w:type="dxa"/>
                <w:shd w:val="clear" w:color="auto" w:fill="auto"/>
              </w:tcPr>
            </w:tcPrChange>
          </w:tcPr>
          <w:p w:rsidR="00687248" w:rsidRPr="00D20160" w:rsidDel="000B6746" w:rsidRDefault="00687248" w:rsidP="008B3084">
            <w:pPr>
              <w:pStyle w:val="Listecouleur-Accent11"/>
              <w:spacing w:after="0" w:line="240" w:lineRule="auto"/>
              <w:ind w:left="0"/>
              <w:jc w:val="both"/>
              <w:rPr>
                <w:ins w:id="14949" w:author="HP" w:date="2013-10-24T14:18:00Z"/>
                <w:del w:id="14950" w:author="Leuveld, Koen" w:date="2013-10-24T19:13:00Z"/>
                <w:rFonts w:ascii="Times New Roman" w:hAnsi="Times New Roman"/>
                <w:b/>
                <w:sz w:val="20"/>
                <w:szCs w:val="20"/>
                <w:lang w:val="fr-CM"/>
              </w:rPr>
            </w:pPr>
            <w:moveFrom w:id="14951" w:author="Leuveld, Koen" w:date="2013-10-24T15:09:00Z">
              <w:ins w:id="14952" w:author="HP" w:date="2013-10-24T14:18:00Z">
                <w:del w:id="14953" w:author="Leuveld, Koen" w:date="2013-10-24T19:13:00Z">
                  <w:r w:rsidRPr="001109F4" w:rsidDel="000B6746">
                    <w:rPr>
                      <w:rFonts w:ascii="Times New Roman" w:hAnsi="Times New Roman"/>
                      <w:b/>
                      <w:sz w:val="20"/>
                      <w:szCs w:val="20"/>
                      <w:lang w:val="fr-CM"/>
                    </w:rPr>
                    <w:delText>Q605</w:delText>
                  </w:r>
                </w:del>
              </w:ins>
            </w:moveFrom>
          </w:p>
        </w:tc>
        <w:tc>
          <w:tcPr>
            <w:tcW w:w="0" w:type="auto"/>
            <w:gridSpan w:val="2"/>
            <w:shd w:val="clear" w:color="auto" w:fill="auto"/>
            <w:tcPrChange w:id="14954" w:author="HP" w:date="2013-10-24T14:19:00Z">
              <w:tcPr>
                <w:tcW w:w="9931" w:type="dxa"/>
                <w:gridSpan w:val="3"/>
                <w:shd w:val="clear" w:color="auto" w:fill="auto"/>
              </w:tcPr>
            </w:tcPrChange>
          </w:tcPr>
          <w:p w:rsidR="00687248" w:rsidDel="000B6746" w:rsidRDefault="00687248" w:rsidP="008B3084">
            <w:pPr>
              <w:pStyle w:val="Listecouleur-Accent11"/>
              <w:spacing w:after="0" w:line="240" w:lineRule="auto"/>
              <w:ind w:left="0"/>
              <w:rPr>
                <w:ins w:id="14955" w:author="HP" w:date="2013-10-24T14:18:00Z"/>
                <w:del w:id="14956" w:author="Leuveld, Koen" w:date="2013-10-24T19:13:00Z"/>
                <w:rFonts w:ascii="Times New Roman" w:hAnsi="Times New Roman"/>
                <w:b/>
                <w:sz w:val="20"/>
                <w:szCs w:val="20"/>
                <w:lang w:val="fr-CM"/>
              </w:rPr>
            </w:pPr>
            <w:moveFrom w:id="14957" w:author="Leuveld, Koen" w:date="2013-10-24T15:09:00Z">
              <w:ins w:id="14958" w:author="HP" w:date="2013-10-24T14:18:00Z">
                <w:del w:id="14959" w:author="Leuveld, Koen" w:date="2013-10-24T19:13:00Z">
                  <w:r w:rsidRPr="001109F4" w:rsidDel="000B6746">
                    <w:rPr>
                      <w:rFonts w:ascii="Times New Roman" w:hAnsi="Times New Roman"/>
                      <w:b/>
                      <w:sz w:val="20"/>
                      <w:szCs w:val="20"/>
                      <w:lang w:val="fr-CM"/>
                    </w:rPr>
                    <w:delText>Si oui pourquoi est-ce que vous avez changé d’avis? ____________________________________________________________________</w:delText>
                  </w:r>
                </w:del>
              </w:ins>
            </w:moveFrom>
          </w:p>
        </w:tc>
      </w:tr>
      <w:tr w:rsidR="00687248" w:rsidRPr="00842EE8" w:rsidDel="000B6746" w:rsidTr="00687248">
        <w:trPr>
          <w:ins w:id="14960" w:author="HP" w:date="2013-10-24T14:18:00Z"/>
          <w:del w:id="14961" w:author="Leuveld, Koen" w:date="2013-10-24T19:13:00Z"/>
        </w:trPr>
        <w:tc>
          <w:tcPr>
            <w:tcW w:w="0" w:type="auto"/>
            <w:shd w:val="clear" w:color="auto" w:fill="auto"/>
            <w:tcPrChange w:id="14962" w:author="HP" w:date="2013-10-24T14:19:00Z">
              <w:tcPr>
                <w:tcW w:w="718" w:type="dxa"/>
                <w:shd w:val="clear" w:color="auto" w:fill="auto"/>
              </w:tcPr>
            </w:tcPrChange>
          </w:tcPr>
          <w:p w:rsidR="00687248" w:rsidRPr="00D20160" w:rsidDel="000B6746" w:rsidRDefault="00687248" w:rsidP="008B3084">
            <w:pPr>
              <w:pStyle w:val="Listecouleur-Accent11"/>
              <w:spacing w:after="0" w:line="240" w:lineRule="auto"/>
              <w:ind w:left="0"/>
              <w:jc w:val="both"/>
              <w:rPr>
                <w:ins w:id="14963" w:author="HP" w:date="2013-10-24T14:18:00Z"/>
                <w:del w:id="14964" w:author="Leuveld, Koen" w:date="2013-10-24T19:13:00Z"/>
                <w:rFonts w:ascii="Times New Roman" w:hAnsi="Times New Roman"/>
                <w:b/>
                <w:sz w:val="20"/>
                <w:szCs w:val="20"/>
                <w:lang w:val="fr-CM"/>
              </w:rPr>
            </w:pPr>
            <w:moveFrom w:id="14965" w:author="Leuveld, Koen" w:date="2013-10-24T15:09:00Z">
              <w:ins w:id="14966" w:author="HP" w:date="2013-10-24T14:18:00Z">
                <w:del w:id="14967" w:author="Leuveld, Koen" w:date="2013-10-24T19:13:00Z">
                  <w:r w:rsidRPr="001109F4" w:rsidDel="000B6746">
                    <w:rPr>
                      <w:rFonts w:ascii="Times New Roman" w:hAnsi="Times New Roman"/>
                      <w:b/>
                      <w:sz w:val="20"/>
                      <w:szCs w:val="20"/>
                      <w:lang w:val="fr-CM"/>
                    </w:rPr>
                    <w:delText>Q606</w:delText>
                  </w:r>
                </w:del>
              </w:ins>
            </w:moveFrom>
          </w:p>
        </w:tc>
        <w:tc>
          <w:tcPr>
            <w:tcW w:w="0" w:type="auto"/>
            <w:shd w:val="clear" w:color="auto" w:fill="auto"/>
            <w:tcPrChange w:id="14968" w:author="HP" w:date="2013-10-24T14:19:00Z">
              <w:tcPr>
                <w:tcW w:w="8604" w:type="dxa"/>
                <w:gridSpan w:val="2"/>
                <w:shd w:val="clear" w:color="auto" w:fill="auto"/>
              </w:tcPr>
            </w:tcPrChange>
          </w:tcPr>
          <w:p w:rsidR="00687248" w:rsidDel="000B6746" w:rsidRDefault="00687248" w:rsidP="008B3084">
            <w:pPr>
              <w:pStyle w:val="Listecouleur-Accent11"/>
              <w:spacing w:after="0" w:line="240" w:lineRule="auto"/>
              <w:ind w:left="0"/>
              <w:jc w:val="both"/>
              <w:rPr>
                <w:ins w:id="14969" w:author="HP" w:date="2013-10-24T14:18:00Z"/>
                <w:del w:id="14970" w:author="Leuveld, Koen" w:date="2013-10-24T19:13:00Z"/>
                <w:rFonts w:ascii="Times New Roman" w:hAnsi="Times New Roman"/>
                <w:b/>
                <w:sz w:val="20"/>
                <w:szCs w:val="20"/>
                <w:lang w:val="fr-CM"/>
              </w:rPr>
            </w:pPr>
            <w:moveFrom w:id="14971" w:author="Leuveld, Koen" w:date="2013-10-24T15:09:00Z">
              <w:ins w:id="14972" w:author="HP" w:date="2013-10-24T14:18:00Z">
                <w:del w:id="14973" w:author="Leuveld, Koen" w:date="2013-10-24T19:13:00Z">
                  <w:r w:rsidRPr="001109F4" w:rsidDel="000B6746">
                    <w:rPr>
                      <w:rFonts w:ascii="Times New Roman" w:hAnsi="Times New Roman"/>
                      <w:b/>
                      <w:sz w:val="20"/>
                      <w:szCs w:val="20"/>
                      <w:lang w:val="fr-CM"/>
                    </w:rPr>
                    <w:delText xml:space="preserve">LE PRIX MAXIMUM PROPOSÉ PAR L’ENQUÊTÉ POUR LE BIODIGESTEUR EST SUPÉRIEUR OU ÉGAL AU PRIX SORTI DE L’ENVELOPPE    1=OUI        2=NON </w:delText>
                  </w:r>
                  <w:r w:rsidRPr="001109F4" w:rsidDel="000B6746">
                    <w:rPr>
                      <w:rFonts w:ascii="Times New Roman" w:hAnsi="Times New Roman"/>
                      <w:b/>
                      <w:sz w:val="20"/>
                      <w:szCs w:val="20"/>
                      <w:lang w:val="fr-CM"/>
                    </w:rPr>
                    <w:sym w:font="Wingdings" w:char="F0E0"/>
                  </w:r>
                  <w:r w:rsidRPr="001109F4" w:rsidDel="000B6746">
                    <w:rPr>
                      <w:rFonts w:ascii="Times New Roman" w:hAnsi="Times New Roman"/>
                      <w:b/>
                      <w:sz w:val="20"/>
                      <w:szCs w:val="20"/>
                      <w:lang w:val="fr-CM"/>
                    </w:rPr>
                    <w:delText>Q609</w:delText>
                  </w:r>
                </w:del>
              </w:ins>
            </w:moveFrom>
          </w:p>
        </w:tc>
        <w:tc>
          <w:tcPr>
            <w:tcW w:w="0" w:type="auto"/>
            <w:shd w:val="clear" w:color="auto" w:fill="auto"/>
            <w:vAlign w:val="center"/>
            <w:tcPrChange w:id="14974" w:author="HP" w:date="2013-10-24T14:19:00Z">
              <w:tcPr>
                <w:tcW w:w="1327" w:type="dxa"/>
                <w:shd w:val="clear" w:color="auto" w:fill="auto"/>
                <w:vAlign w:val="center"/>
              </w:tcPr>
            </w:tcPrChange>
          </w:tcPr>
          <w:p w:rsidR="00687248" w:rsidRPr="00D20160" w:rsidDel="000B6746" w:rsidRDefault="00687248" w:rsidP="008B3084">
            <w:pPr>
              <w:pStyle w:val="Listecouleur-Accent11"/>
              <w:spacing w:after="0" w:line="240" w:lineRule="auto"/>
              <w:ind w:left="0"/>
              <w:jc w:val="center"/>
              <w:rPr>
                <w:ins w:id="14975" w:author="HP" w:date="2013-10-24T14:18:00Z"/>
                <w:del w:id="14976" w:author="Leuveld, Koen" w:date="2013-10-24T19:13:00Z"/>
                <w:rFonts w:ascii="Times New Roman" w:hAnsi="Times New Roman"/>
                <w:b/>
                <w:sz w:val="20"/>
                <w:szCs w:val="20"/>
                <w:lang w:val="fr-CM"/>
              </w:rPr>
            </w:pPr>
            <w:moveFrom w:id="14977" w:author="Leuveld, Koen" w:date="2013-10-24T15:09:00Z">
              <w:ins w:id="14978" w:author="HP" w:date="2013-10-24T14:18:00Z">
                <w:del w:id="14979" w:author="Leuveld, Koen" w:date="2013-10-24T19:13:00Z">
                  <w:r w:rsidRPr="001109F4" w:rsidDel="000B6746">
                    <w:rPr>
                      <w:rFonts w:ascii="Times New Roman" w:eastAsia="Times New Roman" w:hAnsi="Times New Roman"/>
                      <w:sz w:val="20"/>
                      <w:szCs w:val="20"/>
                      <w:lang w:val="fr-CM" w:eastAsia="fr-FR"/>
                    </w:rPr>
                    <w:delText>|____|</w:delText>
                  </w:r>
                </w:del>
              </w:ins>
            </w:moveFrom>
          </w:p>
        </w:tc>
      </w:tr>
      <w:tr w:rsidR="00687248" w:rsidRPr="00842EE8" w:rsidDel="000B6746" w:rsidTr="00687248">
        <w:trPr>
          <w:ins w:id="14980" w:author="HP" w:date="2013-10-24T14:18:00Z"/>
          <w:del w:id="14981" w:author="Leuveld, Koen" w:date="2013-10-24T19:13:00Z"/>
        </w:trPr>
        <w:tc>
          <w:tcPr>
            <w:tcW w:w="0" w:type="auto"/>
            <w:shd w:val="clear" w:color="auto" w:fill="auto"/>
            <w:tcPrChange w:id="14982" w:author="HP" w:date="2013-10-24T14:19:00Z">
              <w:tcPr>
                <w:tcW w:w="718" w:type="dxa"/>
                <w:shd w:val="clear" w:color="auto" w:fill="auto"/>
              </w:tcPr>
            </w:tcPrChange>
          </w:tcPr>
          <w:p w:rsidR="00687248" w:rsidRPr="00D20160" w:rsidDel="000B6746" w:rsidRDefault="00687248" w:rsidP="008B3084">
            <w:pPr>
              <w:pStyle w:val="Listecouleur-Accent11"/>
              <w:spacing w:after="0" w:line="240" w:lineRule="auto"/>
              <w:ind w:left="0"/>
              <w:jc w:val="both"/>
              <w:rPr>
                <w:ins w:id="14983" w:author="HP" w:date="2013-10-24T14:18:00Z"/>
                <w:del w:id="14984" w:author="Leuveld, Koen" w:date="2013-10-24T19:13:00Z"/>
                <w:rFonts w:ascii="Times New Roman" w:hAnsi="Times New Roman"/>
                <w:b/>
                <w:sz w:val="20"/>
                <w:szCs w:val="20"/>
                <w:lang w:val="fr-CM"/>
              </w:rPr>
            </w:pPr>
            <w:moveFrom w:id="14985" w:author="Leuveld, Koen" w:date="2013-10-24T15:09:00Z">
              <w:ins w:id="14986" w:author="HP" w:date="2013-10-24T14:18:00Z">
                <w:del w:id="14987" w:author="Leuveld, Koen" w:date="2013-10-24T19:13:00Z">
                  <w:r w:rsidRPr="001109F4" w:rsidDel="000B6746">
                    <w:rPr>
                      <w:rFonts w:ascii="Times New Roman" w:hAnsi="Times New Roman"/>
                      <w:b/>
                      <w:sz w:val="20"/>
                      <w:szCs w:val="20"/>
                      <w:lang w:val="fr-CM"/>
                    </w:rPr>
                    <w:delText>Q607</w:delText>
                  </w:r>
                </w:del>
              </w:ins>
            </w:moveFrom>
          </w:p>
        </w:tc>
        <w:tc>
          <w:tcPr>
            <w:tcW w:w="0" w:type="auto"/>
            <w:shd w:val="clear" w:color="auto" w:fill="auto"/>
            <w:tcPrChange w:id="14988" w:author="HP" w:date="2013-10-24T14:19:00Z">
              <w:tcPr>
                <w:tcW w:w="8604" w:type="dxa"/>
                <w:gridSpan w:val="2"/>
                <w:shd w:val="clear" w:color="auto" w:fill="auto"/>
              </w:tcPr>
            </w:tcPrChange>
          </w:tcPr>
          <w:p w:rsidR="00687248" w:rsidDel="000B6746" w:rsidRDefault="00687248" w:rsidP="008B3084">
            <w:pPr>
              <w:pStyle w:val="Listecouleur-Accent11"/>
              <w:spacing w:after="0" w:line="240" w:lineRule="auto"/>
              <w:ind w:left="0"/>
              <w:rPr>
                <w:ins w:id="14989" w:author="HP" w:date="2013-10-24T14:18:00Z"/>
                <w:del w:id="14990" w:author="Leuveld, Koen" w:date="2013-10-24T19:13:00Z"/>
                <w:rFonts w:ascii="Times New Roman" w:hAnsi="Times New Roman"/>
                <w:b/>
                <w:sz w:val="20"/>
                <w:szCs w:val="20"/>
                <w:lang w:val="fr-CM"/>
              </w:rPr>
            </w:pPr>
            <w:moveFrom w:id="14991" w:author="Leuveld, Koen" w:date="2013-10-24T15:09:00Z">
              <w:ins w:id="14992" w:author="HP" w:date="2013-10-24T14:18:00Z">
                <w:del w:id="14993" w:author="Leuveld, Koen" w:date="2013-10-24T19:13:00Z">
                  <w:r w:rsidRPr="001109F4" w:rsidDel="000B6746">
                    <w:rPr>
                      <w:rFonts w:ascii="Times New Roman" w:hAnsi="Times New Roman"/>
                      <w:b/>
                      <w:sz w:val="20"/>
                      <w:szCs w:val="20"/>
                      <w:lang w:val="fr-CM"/>
                    </w:rPr>
                    <w:delText xml:space="preserve">Acceptez-vous </w:delText>
                  </w:r>
                </w:del>
              </w:ins>
              <w:ins w:id="14994" w:author="HP" w:date="2013-10-24T14:19:00Z">
                <w:del w:id="14995" w:author="Leuveld, Koen" w:date="2013-10-24T19:13:00Z">
                  <w:r w:rsidRPr="001109F4" w:rsidDel="000B6746">
                    <w:rPr>
                      <w:rFonts w:ascii="Times New Roman" w:hAnsi="Times New Roman"/>
                      <w:b/>
                      <w:sz w:val="20"/>
                      <w:szCs w:val="20"/>
                      <w:lang w:val="fr-CM"/>
                    </w:rPr>
                    <w:delText>d’acheter</w:delText>
                  </w:r>
                </w:del>
              </w:ins>
              <w:ins w:id="14996" w:author="HP" w:date="2013-10-24T14:18:00Z">
                <w:del w:id="14997" w:author="Leuveld, Koen" w:date="2013-10-24T19:13:00Z">
                  <w:r w:rsidRPr="001109F4" w:rsidDel="000B6746">
                    <w:rPr>
                      <w:rFonts w:ascii="Times New Roman" w:hAnsi="Times New Roman"/>
                      <w:b/>
                      <w:sz w:val="20"/>
                      <w:szCs w:val="20"/>
                      <w:lang w:val="fr-CM"/>
                    </w:rPr>
                    <w:delText xml:space="preserve"> le Biodigesteur au prix de l’enveloppe ? 1=OUI </w:delText>
                  </w:r>
                  <w:r w:rsidRPr="001109F4" w:rsidDel="000B6746">
                    <w:rPr>
                      <w:rFonts w:ascii="Times New Roman" w:hAnsi="Times New Roman"/>
                      <w:b/>
                      <w:sz w:val="20"/>
                      <w:szCs w:val="20"/>
                      <w:lang w:val="fr-CM"/>
                    </w:rPr>
                    <w:sym w:font="Wingdings" w:char="F0E0"/>
                  </w:r>
                  <w:r w:rsidRPr="001109F4" w:rsidDel="000B6746">
                    <w:rPr>
                      <w:rFonts w:ascii="Times New Roman" w:hAnsi="Times New Roman"/>
                      <w:b/>
                      <w:sz w:val="20"/>
                      <w:szCs w:val="20"/>
                      <w:lang w:val="fr-CM"/>
                    </w:rPr>
                    <w:delText>Q701 2=NON</w:delText>
                  </w:r>
                </w:del>
              </w:ins>
            </w:moveFrom>
          </w:p>
        </w:tc>
        <w:tc>
          <w:tcPr>
            <w:tcW w:w="0" w:type="auto"/>
            <w:shd w:val="clear" w:color="auto" w:fill="auto"/>
            <w:vAlign w:val="center"/>
            <w:tcPrChange w:id="14998" w:author="HP" w:date="2013-10-24T14:19:00Z">
              <w:tcPr>
                <w:tcW w:w="1327" w:type="dxa"/>
                <w:shd w:val="clear" w:color="auto" w:fill="auto"/>
                <w:vAlign w:val="center"/>
              </w:tcPr>
            </w:tcPrChange>
          </w:tcPr>
          <w:p w:rsidR="00687248" w:rsidRPr="00D20160" w:rsidDel="000B6746" w:rsidRDefault="00687248" w:rsidP="008B3084">
            <w:pPr>
              <w:pStyle w:val="Listecouleur-Accent11"/>
              <w:spacing w:after="0" w:line="240" w:lineRule="auto"/>
              <w:ind w:left="0"/>
              <w:jc w:val="center"/>
              <w:rPr>
                <w:ins w:id="14999" w:author="HP" w:date="2013-10-24T14:18:00Z"/>
                <w:del w:id="15000" w:author="Leuveld, Koen" w:date="2013-10-24T19:13:00Z"/>
                <w:rFonts w:ascii="Times New Roman" w:hAnsi="Times New Roman"/>
                <w:b/>
                <w:sz w:val="20"/>
                <w:szCs w:val="20"/>
                <w:lang w:val="fr-CM"/>
              </w:rPr>
            </w:pPr>
            <w:moveFrom w:id="15001" w:author="Leuveld, Koen" w:date="2013-10-24T15:09:00Z">
              <w:ins w:id="15002" w:author="HP" w:date="2013-10-24T14:18:00Z">
                <w:del w:id="15003" w:author="Leuveld, Koen" w:date="2013-10-24T19:13:00Z">
                  <w:r w:rsidRPr="001109F4" w:rsidDel="000B6746">
                    <w:rPr>
                      <w:rFonts w:ascii="Times New Roman" w:eastAsia="Times New Roman" w:hAnsi="Times New Roman"/>
                      <w:sz w:val="20"/>
                      <w:szCs w:val="20"/>
                      <w:lang w:val="fr-CM" w:eastAsia="fr-FR"/>
                    </w:rPr>
                    <w:delText>|____|</w:delText>
                  </w:r>
                </w:del>
              </w:ins>
            </w:moveFrom>
          </w:p>
        </w:tc>
      </w:tr>
      <w:tr w:rsidR="00687248" w:rsidRPr="00842EE8" w:rsidDel="000B6746" w:rsidTr="00687248">
        <w:trPr>
          <w:ins w:id="15004" w:author="HP" w:date="2013-10-24T14:18:00Z"/>
          <w:del w:id="15005" w:author="Leuveld, Koen" w:date="2013-10-24T19:13:00Z"/>
        </w:trPr>
        <w:tc>
          <w:tcPr>
            <w:tcW w:w="0" w:type="auto"/>
            <w:shd w:val="clear" w:color="auto" w:fill="auto"/>
            <w:tcPrChange w:id="15006" w:author="HP" w:date="2013-10-24T14:19:00Z">
              <w:tcPr>
                <w:tcW w:w="718" w:type="dxa"/>
                <w:shd w:val="clear" w:color="auto" w:fill="auto"/>
              </w:tcPr>
            </w:tcPrChange>
          </w:tcPr>
          <w:p w:rsidR="00687248" w:rsidRPr="00D20160" w:rsidDel="000B6746" w:rsidRDefault="00687248" w:rsidP="008B3084">
            <w:pPr>
              <w:pStyle w:val="Listecouleur-Accent11"/>
              <w:spacing w:after="0" w:line="240" w:lineRule="auto"/>
              <w:ind w:left="0"/>
              <w:jc w:val="both"/>
              <w:rPr>
                <w:ins w:id="15007" w:author="HP" w:date="2013-10-24T14:18:00Z"/>
                <w:del w:id="15008" w:author="Leuveld, Koen" w:date="2013-10-24T19:13:00Z"/>
                <w:rFonts w:ascii="Times New Roman" w:hAnsi="Times New Roman"/>
                <w:b/>
                <w:sz w:val="20"/>
                <w:szCs w:val="20"/>
                <w:lang w:val="fr-CM"/>
              </w:rPr>
            </w:pPr>
            <w:moveFrom w:id="15009" w:author="Leuveld, Koen" w:date="2013-10-24T15:09:00Z">
              <w:ins w:id="15010" w:author="HP" w:date="2013-10-24T14:18:00Z">
                <w:del w:id="15011" w:author="Leuveld, Koen" w:date="2013-10-24T19:13:00Z">
                  <w:r w:rsidRPr="001109F4" w:rsidDel="000B6746">
                    <w:rPr>
                      <w:rFonts w:ascii="Times New Roman" w:hAnsi="Times New Roman"/>
                      <w:b/>
                      <w:sz w:val="20"/>
                      <w:szCs w:val="20"/>
                      <w:lang w:val="fr-CM"/>
                    </w:rPr>
                    <w:delText>Q608</w:delText>
                  </w:r>
                </w:del>
              </w:ins>
            </w:moveFrom>
          </w:p>
        </w:tc>
        <w:tc>
          <w:tcPr>
            <w:tcW w:w="0" w:type="auto"/>
            <w:gridSpan w:val="2"/>
            <w:shd w:val="clear" w:color="auto" w:fill="auto"/>
            <w:tcPrChange w:id="15012" w:author="HP" w:date="2013-10-24T14:19:00Z">
              <w:tcPr>
                <w:tcW w:w="9931" w:type="dxa"/>
                <w:gridSpan w:val="3"/>
                <w:shd w:val="clear" w:color="auto" w:fill="auto"/>
              </w:tcPr>
            </w:tcPrChange>
          </w:tcPr>
          <w:p w:rsidR="00687248" w:rsidDel="000B6746" w:rsidRDefault="00687248" w:rsidP="008B3084">
            <w:pPr>
              <w:pStyle w:val="Listecouleur-Accent11"/>
              <w:spacing w:after="0" w:line="240" w:lineRule="auto"/>
              <w:ind w:left="0"/>
              <w:jc w:val="both"/>
              <w:rPr>
                <w:ins w:id="15013" w:author="HP" w:date="2013-10-24T14:18:00Z"/>
                <w:del w:id="15014" w:author="Leuveld, Koen" w:date="2013-10-24T19:13:00Z"/>
                <w:rFonts w:ascii="Times New Roman" w:hAnsi="Times New Roman"/>
                <w:b/>
                <w:sz w:val="20"/>
                <w:szCs w:val="20"/>
                <w:lang w:val="fr-CM"/>
              </w:rPr>
            </w:pPr>
            <w:moveFrom w:id="15015" w:author="Leuveld, Koen" w:date="2013-10-24T15:09:00Z">
              <w:ins w:id="15016" w:author="HP" w:date="2013-10-24T14:18:00Z">
                <w:del w:id="15017" w:author="Leuveld, Koen" w:date="2013-10-24T19:13:00Z">
                  <w:r w:rsidRPr="001109F4" w:rsidDel="000B6746">
                    <w:rPr>
                      <w:rFonts w:ascii="Times New Roman" w:hAnsi="Times New Roman"/>
                      <w:b/>
                      <w:sz w:val="20"/>
                      <w:szCs w:val="20"/>
                      <w:lang w:val="fr-CM"/>
                    </w:rPr>
                    <w:delText>Sinon pourquoi est-ce que vous avez changé d’avis? (ECRIRE LE MOTIF PUIS ALLEZ A Q701)</w:delText>
                  </w:r>
                </w:del>
              </w:ins>
            </w:moveFrom>
          </w:p>
          <w:p w:rsidR="00687248" w:rsidDel="000B6746" w:rsidRDefault="00687248" w:rsidP="008B3084">
            <w:pPr>
              <w:pStyle w:val="Listecouleur-Accent11"/>
              <w:spacing w:after="0" w:line="240" w:lineRule="auto"/>
              <w:ind w:left="0"/>
              <w:jc w:val="both"/>
              <w:rPr>
                <w:ins w:id="15018" w:author="HP" w:date="2013-10-24T14:18:00Z"/>
                <w:del w:id="15019" w:author="Leuveld, Koen" w:date="2013-10-24T19:13:00Z"/>
                <w:rFonts w:ascii="Times New Roman" w:hAnsi="Times New Roman"/>
                <w:b/>
                <w:sz w:val="20"/>
                <w:szCs w:val="20"/>
                <w:lang w:val="fr-CM"/>
              </w:rPr>
            </w:pPr>
            <w:moveFrom w:id="15020" w:author="Leuveld, Koen" w:date="2013-10-24T15:09:00Z">
              <w:ins w:id="15021" w:author="HP" w:date="2013-10-24T14:18:00Z">
                <w:del w:id="15022" w:author="Leuveld, Koen" w:date="2013-10-24T19:13:00Z">
                  <w:r w:rsidRPr="001109F4" w:rsidDel="000B6746">
                    <w:rPr>
                      <w:rFonts w:ascii="Times New Roman" w:hAnsi="Times New Roman"/>
                      <w:b/>
                      <w:sz w:val="20"/>
                      <w:szCs w:val="20"/>
                      <w:lang w:val="fr-CM"/>
                    </w:rPr>
                    <w:delText>--------------------------------------------------------------------------------------------------------------------</w:delText>
                  </w:r>
                </w:del>
              </w:ins>
            </w:moveFrom>
          </w:p>
        </w:tc>
      </w:tr>
      <w:tr w:rsidR="00687248" w:rsidRPr="00842EE8" w:rsidDel="000B6746" w:rsidTr="00687248">
        <w:trPr>
          <w:ins w:id="15023" w:author="HP" w:date="2013-10-24T14:18:00Z"/>
          <w:del w:id="15024" w:author="Leuveld, Koen" w:date="2013-10-24T19:13:00Z"/>
        </w:trPr>
        <w:tc>
          <w:tcPr>
            <w:tcW w:w="0" w:type="auto"/>
            <w:shd w:val="clear" w:color="auto" w:fill="auto"/>
            <w:tcPrChange w:id="15025" w:author="HP" w:date="2013-10-24T14:19:00Z">
              <w:tcPr>
                <w:tcW w:w="718" w:type="dxa"/>
                <w:shd w:val="clear" w:color="auto" w:fill="auto"/>
              </w:tcPr>
            </w:tcPrChange>
          </w:tcPr>
          <w:p w:rsidR="00687248" w:rsidRPr="00D20160" w:rsidDel="000B6746" w:rsidRDefault="00687248" w:rsidP="008B3084">
            <w:pPr>
              <w:pStyle w:val="Listecouleur-Accent11"/>
              <w:spacing w:after="0" w:line="240" w:lineRule="auto"/>
              <w:ind w:left="0"/>
              <w:jc w:val="both"/>
              <w:rPr>
                <w:ins w:id="15026" w:author="HP" w:date="2013-10-24T14:18:00Z"/>
                <w:del w:id="15027" w:author="Leuveld, Koen" w:date="2013-10-24T19:13:00Z"/>
                <w:rFonts w:ascii="Times New Roman" w:hAnsi="Times New Roman"/>
                <w:b/>
                <w:sz w:val="20"/>
                <w:szCs w:val="20"/>
                <w:lang w:val="fr-CM"/>
              </w:rPr>
            </w:pPr>
            <w:moveFrom w:id="15028" w:author="Leuveld, Koen" w:date="2013-10-24T15:09:00Z">
              <w:ins w:id="15029" w:author="HP" w:date="2013-10-24T14:18:00Z">
                <w:del w:id="15030" w:author="Leuveld, Koen" w:date="2013-10-24T19:13:00Z">
                  <w:r w:rsidRPr="001109F4" w:rsidDel="000B6746">
                    <w:rPr>
                      <w:rFonts w:ascii="Times New Roman" w:hAnsi="Times New Roman"/>
                      <w:b/>
                      <w:sz w:val="20"/>
                      <w:szCs w:val="20"/>
                      <w:lang w:val="fr-CM"/>
                    </w:rPr>
                    <w:delText>Q609</w:delText>
                  </w:r>
                </w:del>
              </w:ins>
            </w:moveFrom>
          </w:p>
        </w:tc>
        <w:tc>
          <w:tcPr>
            <w:tcW w:w="0" w:type="auto"/>
            <w:shd w:val="clear" w:color="auto" w:fill="auto"/>
            <w:tcPrChange w:id="15031" w:author="HP" w:date="2013-10-24T14:19:00Z">
              <w:tcPr>
                <w:tcW w:w="8604" w:type="dxa"/>
                <w:gridSpan w:val="2"/>
                <w:shd w:val="clear" w:color="auto" w:fill="auto"/>
              </w:tcPr>
            </w:tcPrChange>
          </w:tcPr>
          <w:p w:rsidR="00687248" w:rsidDel="000B6746" w:rsidRDefault="00687248" w:rsidP="008B3084">
            <w:pPr>
              <w:pStyle w:val="Listecouleur-Accent11"/>
              <w:spacing w:after="0" w:line="240" w:lineRule="auto"/>
              <w:ind w:left="0"/>
              <w:jc w:val="both"/>
              <w:rPr>
                <w:ins w:id="15032" w:author="HP" w:date="2013-10-24T14:18:00Z"/>
                <w:del w:id="15033" w:author="Leuveld, Koen" w:date="2013-10-24T19:13:00Z"/>
                <w:rFonts w:ascii="Times New Roman" w:hAnsi="Times New Roman"/>
                <w:b/>
                <w:sz w:val="20"/>
                <w:szCs w:val="20"/>
                <w:lang w:val="fr-CM"/>
              </w:rPr>
            </w:pPr>
            <w:moveFrom w:id="15034" w:author="Leuveld, Koen" w:date="2013-10-24T15:09:00Z">
              <w:ins w:id="15035" w:author="HP" w:date="2013-10-24T14:18:00Z">
                <w:del w:id="15036" w:author="Leuveld, Koen" w:date="2013-10-24T19:13:00Z">
                  <w:r w:rsidRPr="001109F4" w:rsidDel="000B6746">
                    <w:rPr>
                      <w:rFonts w:ascii="Times New Roman" w:hAnsi="Times New Roman"/>
                      <w:b/>
                      <w:sz w:val="20"/>
                      <w:szCs w:val="20"/>
                      <w:lang w:val="fr-CM"/>
                    </w:rPr>
                    <w:delText xml:space="preserve">Êtes-vous prêt à compléter votre prix pour acheter le Biodigesteur au prix de l’enveloppe ? 1=OUI          2=NON </w:delText>
                  </w:r>
                  <w:r w:rsidRPr="001109F4" w:rsidDel="000B6746">
                    <w:rPr>
                      <w:rFonts w:ascii="Times New Roman" w:hAnsi="Times New Roman"/>
                      <w:b/>
                      <w:sz w:val="20"/>
                      <w:szCs w:val="20"/>
                      <w:lang w:val="fr-CM"/>
                    </w:rPr>
                    <w:sym w:font="Wingdings" w:char="F0E0"/>
                  </w:r>
                  <w:r w:rsidRPr="001109F4" w:rsidDel="000B6746">
                    <w:rPr>
                      <w:rFonts w:ascii="Times New Roman" w:hAnsi="Times New Roman"/>
                      <w:b/>
                      <w:sz w:val="20"/>
                      <w:szCs w:val="20"/>
                      <w:lang w:val="fr-CM"/>
                    </w:rPr>
                    <w:delText>Q701</w:delText>
                  </w:r>
                </w:del>
              </w:ins>
            </w:moveFrom>
          </w:p>
        </w:tc>
        <w:tc>
          <w:tcPr>
            <w:tcW w:w="0" w:type="auto"/>
            <w:shd w:val="clear" w:color="auto" w:fill="auto"/>
            <w:vAlign w:val="center"/>
            <w:tcPrChange w:id="15037" w:author="HP" w:date="2013-10-24T14:19:00Z">
              <w:tcPr>
                <w:tcW w:w="1327" w:type="dxa"/>
                <w:shd w:val="clear" w:color="auto" w:fill="auto"/>
                <w:vAlign w:val="center"/>
              </w:tcPr>
            </w:tcPrChange>
          </w:tcPr>
          <w:p w:rsidR="00687248" w:rsidRPr="00D20160" w:rsidDel="000B6746" w:rsidRDefault="00687248" w:rsidP="008B3084">
            <w:pPr>
              <w:pStyle w:val="Listecouleur-Accent11"/>
              <w:spacing w:after="0" w:line="240" w:lineRule="auto"/>
              <w:ind w:left="0"/>
              <w:jc w:val="center"/>
              <w:rPr>
                <w:ins w:id="15038" w:author="HP" w:date="2013-10-24T14:18:00Z"/>
                <w:del w:id="15039" w:author="Leuveld, Koen" w:date="2013-10-24T19:13:00Z"/>
                <w:rFonts w:ascii="Times New Roman" w:hAnsi="Times New Roman"/>
                <w:b/>
                <w:sz w:val="20"/>
                <w:szCs w:val="20"/>
                <w:lang w:val="fr-CM"/>
              </w:rPr>
            </w:pPr>
            <w:moveFrom w:id="15040" w:author="Leuveld, Koen" w:date="2013-10-24T15:09:00Z">
              <w:ins w:id="15041" w:author="HP" w:date="2013-10-24T14:18:00Z">
                <w:del w:id="15042" w:author="Leuveld, Koen" w:date="2013-10-24T19:13:00Z">
                  <w:r w:rsidRPr="001109F4" w:rsidDel="000B6746">
                    <w:rPr>
                      <w:rFonts w:ascii="Times New Roman" w:eastAsia="Times New Roman" w:hAnsi="Times New Roman"/>
                      <w:sz w:val="20"/>
                      <w:szCs w:val="20"/>
                      <w:lang w:val="fr-CM" w:eastAsia="fr-FR"/>
                    </w:rPr>
                    <w:delText>|____|</w:delText>
                  </w:r>
                </w:del>
              </w:ins>
            </w:moveFrom>
          </w:p>
        </w:tc>
      </w:tr>
      <w:tr w:rsidR="00687248" w:rsidRPr="00842EE8" w:rsidDel="000B6746" w:rsidTr="00687248">
        <w:trPr>
          <w:ins w:id="15043" w:author="HP" w:date="2013-10-24T14:18:00Z"/>
          <w:del w:id="15044" w:author="Leuveld, Koen" w:date="2013-10-24T19:13:00Z"/>
        </w:trPr>
        <w:tc>
          <w:tcPr>
            <w:tcW w:w="0" w:type="auto"/>
            <w:shd w:val="clear" w:color="auto" w:fill="auto"/>
            <w:tcPrChange w:id="15045" w:author="HP" w:date="2013-10-24T14:19:00Z">
              <w:tcPr>
                <w:tcW w:w="718" w:type="dxa"/>
                <w:shd w:val="clear" w:color="auto" w:fill="auto"/>
              </w:tcPr>
            </w:tcPrChange>
          </w:tcPr>
          <w:p w:rsidR="00687248" w:rsidRPr="00D20160" w:rsidDel="000B6746" w:rsidRDefault="00687248" w:rsidP="008B3084">
            <w:pPr>
              <w:pStyle w:val="Listecouleur-Accent11"/>
              <w:spacing w:after="0" w:line="240" w:lineRule="auto"/>
              <w:ind w:left="0"/>
              <w:jc w:val="both"/>
              <w:rPr>
                <w:ins w:id="15046" w:author="HP" w:date="2013-10-24T14:18:00Z"/>
                <w:del w:id="15047" w:author="Leuveld, Koen" w:date="2013-10-24T19:13:00Z"/>
                <w:rFonts w:ascii="Times New Roman" w:hAnsi="Times New Roman"/>
                <w:b/>
                <w:sz w:val="20"/>
                <w:szCs w:val="20"/>
                <w:lang w:val="fr-CM"/>
              </w:rPr>
            </w:pPr>
            <w:moveFrom w:id="15048" w:author="Leuveld, Koen" w:date="2013-10-24T15:09:00Z">
              <w:ins w:id="15049" w:author="HP" w:date="2013-10-24T14:18:00Z">
                <w:del w:id="15050" w:author="Leuveld, Koen" w:date="2013-10-24T19:13:00Z">
                  <w:r w:rsidRPr="001109F4" w:rsidDel="000B6746">
                    <w:rPr>
                      <w:rFonts w:ascii="Times New Roman" w:hAnsi="Times New Roman"/>
                      <w:b/>
                      <w:sz w:val="20"/>
                      <w:szCs w:val="20"/>
                      <w:lang w:val="fr-CM"/>
                    </w:rPr>
                    <w:delText>Q610</w:delText>
                  </w:r>
                </w:del>
              </w:ins>
            </w:moveFrom>
          </w:p>
        </w:tc>
        <w:tc>
          <w:tcPr>
            <w:tcW w:w="0" w:type="auto"/>
            <w:gridSpan w:val="2"/>
            <w:shd w:val="clear" w:color="auto" w:fill="auto"/>
            <w:tcPrChange w:id="15051" w:author="HP" w:date="2013-10-24T14:19:00Z">
              <w:tcPr>
                <w:tcW w:w="9931" w:type="dxa"/>
                <w:gridSpan w:val="3"/>
                <w:shd w:val="clear" w:color="auto" w:fill="auto"/>
              </w:tcPr>
            </w:tcPrChange>
          </w:tcPr>
          <w:p w:rsidR="00687248" w:rsidRPr="00D20160" w:rsidDel="000B6746" w:rsidRDefault="00687248" w:rsidP="008B3084">
            <w:pPr>
              <w:pStyle w:val="Listecouleur-Accent11"/>
              <w:spacing w:after="0" w:line="240" w:lineRule="auto"/>
              <w:ind w:left="0"/>
              <w:rPr>
                <w:ins w:id="15052" w:author="HP" w:date="2013-10-24T14:18:00Z"/>
                <w:del w:id="15053" w:author="Leuveld, Koen" w:date="2013-10-24T19:13:00Z"/>
                <w:rFonts w:ascii="Times New Roman" w:hAnsi="Times New Roman"/>
                <w:b/>
                <w:sz w:val="20"/>
                <w:szCs w:val="20"/>
                <w:lang w:val="fr-CM"/>
              </w:rPr>
            </w:pPr>
            <w:moveFrom w:id="15054" w:author="Leuveld, Koen" w:date="2013-10-24T15:09:00Z">
              <w:ins w:id="15055" w:author="HP" w:date="2013-10-24T14:18:00Z">
                <w:del w:id="15056" w:author="Leuveld, Koen" w:date="2013-10-24T19:13:00Z">
                  <w:r w:rsidRPr="001109F4" w:rsidDel="000B6746">
                    <w:rPr>
                      <w:rFonts w:ascii="Times New Roman" w:hAnsi="Times New Roman"/>
                      <w:b/>
                      <w:sz w:val="20"/>
                      <w:szCs w:val="20"/>
                      <w:lang w:val="fr-CM"/>
                    </w:rPr>
                    <w:delText>Si oui pourquoi est-ce que vous avez changé d’avis? ____________________________________________________________________</w:delText>
                  </w:r>
                </w:del>
              </w:ins>
            </w:moveFrom>
          </w:p>
        </w:tc>
      </w:tr>
      <w:tr w:rsidR="00687248" w:rsidRPr="00842EE8" w:rsidDel="000B6746" w:rsidTr="00687248">
        <w:trPr>
          <w:ins w:id="15057" w:author="HP" w:date="2013-10-24T14:18:00Z"/>
          <w:del w:id="15058" w:author="Leuveld, Koen" w:date="2013-10-24T19:13:00Z"/>
        </w:trPr>
        <w:tc>
          <w:tcPr>
            <w:tcW w:w="0" w:type="auto"/>
            <w:shd w:val="clear" w:color="auto" w:fill="auto"/>
            <w:tcPrChange w:id="15059" w:author="HP" w:date="2013-10-24T14:19:00Z">
              <w:tcPr>
                <w:tcW w:w="718" w:type="dxa"/>
                <w:shd w:val="clear" w:color="auto" w:fill="auto"/>
              </w:tcPr>
            </w:tcPrChange>
          </w:tcPr>
          <w:p w:rsidR="00687248" w:rsidRPr="00D20160" w:rsidDel="000B6746" w:rsidRDefault="00687248" w:rsidP="008B3084">
            <w:pPr>
              <w:pStyle w:val="Listecouleur-Accent11"/>
              <w:spacing w:after="0" w:line="240" w:lineRule="auto"/>
              <w:ind w:left="0"/>
              <w:jc w:val="both"/>
              <w:rPr>
                <w:ins w:id="15060" w:author="HP" w:date="2013-10-24T14:18:00Z"/>
                <w:del w:id="15061" w:author="Leuveld, Koen" w:date="2013-10-24T19:13:00Z"/>
                <w:rFonts w:ascii="Times New Roman" w:hAnsi="Times New Roman"/>
                <w:b/>
                <w:sz w:val="20"/>
                <w:szCs w:val="20"/>
                <w:lang w:val="fr-CM"/>
              </w:rPr>
            </w:pPr>
            <w:moveFrom w:id="15062" w:author="Leuveld, Koen" w:date="2013-10-24T15:09:00Z">
              <w:ins w:id="15063" w:author="HP" w:date="2013-10-24T14:18:00Z">
                <w:del w:id="15064" w:author="Leuveld, Koen" w:date="2013-10-24T19:13:00Z">
                  <w:r w:rsidRPr="001109F4" w:rsidDel="000B6746">
                    <w:rPr>
                      <w:rFonts w:ascii="Times New Roman" w:hAnsi="Times New Roman"/>
                      <w:b/>
                      <w:sz w:val="20"/>
                      <w:szCs w:val="20"/>
                      <w:lang w:val="fr-CM"/>
                    </w:rPr>
                    <w:delText>Q611</w:delText>
                  </w:r>
                </w:del>
              </w:ins>
            </w:moveFrom>
          </w:p>
        </w:tc>
        <w:tc>
          <w:tcPr>
            <w:tcW w:w="0" w:type="auto"/>
            <w:shd w:val="clear" w:color="auto" w:fill="auto"/>
            <w:tcPrChange w:id="15065" w:author="HP" w:date="2013-10-24T14:19:00Z">
              <w:tcPr>
                <w:tcW w:w="8179" w:type="dxa"/>
                <w:shd w:val="clear" w:color="auto" w:fill="auto"/>
              </w:tcPr>
            </w:tcPrChange>
          </w:tcPr>
          <w:p w:rsidR="00687248" w:rsidRPr="00D20160" w:rsidDel="000B6746" w:rsidRDefault="00687248" w:rsidP="008B3084">
            <w:pPr>
              <w:pStyle w:val="Listecouleur-Accent11"/>
              <w:spacing w:after="0" w:line="240" w:lineRule="auto"/>
              <w:ind w:left="0"/>
              <w:rPr>
                <w:ins w:id="15066" w:author="HP" w:date="2013-10-24T14:18:00Z"/>
                <w:del w:id="15067" w:author="Leuveld, Koen" w:date="2013-10-24T19:13:00Z"/>
                <w:rFonts w:ascii="Times New Roman" w:hAnsi="Times New Roman"/>
                <w:b/>
                <w:sz w:val="20"/>
                <w:szCs w:val="20"/>
                <w:lang w:val="fr-CM"/>
              </w:rPr>
            </w:pPr>
            <w:moveFrom w:id="15068" w:author="Leuveld, Koen" w:date="2013-10-24T15:09:00Z">
              <w:ins w:id="15069" w:author="HP" w:date="2013-10-24T14:18:00Z">
                <w:del w:id="15070" w:author="Leuveld, Koen" w:date="2013-10-24T19:13:00Z">
                  <w:r w:rsidRPr="001109F4" w:rsidDel="000B6746">
                    <w:rPr>
                      <w:rFonts w:ascii="Times New Roman" w:hAnsi="Times New Roman"/>
                      <w:b/>
                      <w:sz w:val="20"/>
                      <w:szCs w:val="20"/>
                      <w:lang w:val="fr-CM"/>
                    </w:rPr>
                    <w:delText>SI l’enquêté a accepté d’acheter le Biodigesteur quelle est la date limite fixée pour le versement du montant à la SNV ?</w:delText>
                  </w:r>
                </w:del>
              </w:ins>
            </w:moveFrom>
          </w:p>
        </w:tc>
        <w:tc>
          <w:tcPr>
            <w:tcW w:w="0" w:type="auto"/>
            <w:shd w:val="clear" w:color="auto" w:fill="auto"/>
            <w:vAlign w:val="center"/>
            <w:tcPrChange w:id="15071" w:author="HP" w:date="2013-10-24T14:19:00Z">
              <w:tcPr>
                <w:tcW w:w="1752" w:type="dxa"/>
                <w:gridSpan w:val="2"/>
                <w:shd w:val="clear" w:color="auto" w:fill="auto"/>
                <w:vAlign w:val="center"/>
              </w:tcPr>
            </w:tcPrChange>
          </w:tcPr>
          <w:p w:rsidR="00687248" w:rsidRPr="00D20160" w:rsidDel="000B6746" w:rsidRDefault="00687248" w:rsidP="008B3084">
            <w:pPr>
              <w:pStyle w:val="Listecouleur-Accent11"/>
              <w:spacing w:after="0" w:line="240" w:lineRule="auto"/>
              <w:ind w:left="0"/>
              <w:jc w:val="center"/>
              <w:rPr>
                <w:ins w:id="15072" w:author="HP" w:date="2013-10-24T14:18:00Z"/>
                <w:del w:id="15073" w:author="Leuveld, Koen" w:date="2013-10-24T19:13:00Z"/>
                <w:rFonts w:ascii="Times New Roman" w:hAnsi="Times New Roman"/>
                <w:b/>
                <w:sz w:val="20"/>
                <w:szCs w:val="20"/>
                <w:lang w:val="fr-CM"/>
              </w:rPr>
            </w:pPr>
            <w:moveFrom w:id="15074" w:author="Leuveld, Koen" w:date="2013-10-24T15:09:00Z">
              <w:ins w:id="15075" w:author="HP" w:date="2013-10-24T14:18:00Z">
                <w:del w:id="15076" w:author="Leuveld, Koen" w:date="2013-10-24T19:13:00Z">
                  <w:r w:rsidRPr="001109F4" w:rsidDel="000B6746">
                    <w:rPr>
                      <w:rFonts w:ascii="Times New Roman" w:hAnsi="Times New Roman"/>
                      <w:b/>
                      <w:sz w:val="20"/>
                      <w:szCs w:val="20"/>
                      <w:lang w:val="fr-CM"/>
                    </w:rPr>
                    <w:delText>_ _/ _ _ / _ _ _ _</w:delText>
                  </w:r>
                </w:del>
              </w:ins>
            </w:moveFrom>
          </w:p>
          <w:p w:rsidR="00687248" w:rsidRPr="00D20160" w:rsidDel="000B6746" w:rsidRDefault="00687248" w:rsidP="008B3084">
            <w:pPr>
              <w:pStyle w:val="Listecouleur-Accent11"/>
              <w:spacing w:after="0" w:line="240" w:lineRule="auto"/>
              <w:ind w:left="0"/>
              <w:jc w:val="center"/>
              <w:rPr>
                <w:ins w:id="15077" w:author="HP" w:date="2013-10-24T14:18:00Z"/>
                <w:del w:id="15078" w:author="Leuveld, Koen" w:date="2013-10-24T19:13:00Z"/>
                <w:rFonts w:ascii="Times New Roman" w:hAnsi="Times New Roman"/>
                <w:b/>
                <w:sz w:val="20"/>
                <w:szCs w:val="20"/>
                <w:lang w:val="fr-CM"/>
              </w:rPr>
            </w:pPr>
            <w:moveFrom w:id="15079" w:author="Leuveld, Koen" w:date="2013-10-24T15:09:00Z">
              <w:ins w:id="15080" w:author="HP" w:date="2013-10-24T14:18:00Z">
                <w:del w:id="15081" w:author="Leuveld, Koen" w:date="2013-10-24T19:13:00Z">
                  <w:r w:rsidRPr="001109F4" w:rsidDel="000B6746">
                    <w:rPr>
                      <w:rFonts w:ascii="Times New Roman" w:hAnsi="Times New Roman"/>
                      <w:b/>
                      <w:sz w:val="20"/>
                      <w:szCs w:val="20"/>
                      <w:lang w:val="fr-CM"/>
                    </w:rPr>
                    <w:delText>jj/mm/aaaa</w:delText>
                  </w:r>
                </w:del>
              </w:ins>
            </w:moveFrom>
          </w:p>
        </w:tc>
      </w:tr>
      <w:moveFromRangeEnd w:id="14871"/>
    </w:tbl>
    <w:p w:rsidR="00687248" w:rsidDel="000B6746" w:rsidRDefault="00687248" w:rsidP="001F0BD2">
      <w:pPr>
        <w:pStyle w:val="Niveau3"/>
        <w:rPr>
          <w:ins w:id="15082" w:author="HP" w:date="2013-10-24T14:17:00Z"/>
          <w:del w:id="15083" w:author="Leuveld, Koen" w:date="2013-10-24T19:13:00Z"/>
          <w:color w:val="000000"/>
          <w:sz w:val="22"/>
          <w:szCs w:val="22"/>
        </w:rPr>
      </w:pPr>
    </w:p>
    <w:p w:rsidR="00687248" w:rsidDel="000B6746" w:rsidRDefault="00687248" w:rsidP="001F0BD2">
      <w:pPr>
        <w:pStyle w:val="Niveau3"/>
        <w:rPr>
          <w:ins w:id="15084" w:author="HP" w:date="2013-10-24T14:17:00Z"/>
          <w:del w:id="15085" w:author="Leuveld, Koen" w:date="2013-10-24T19:13:00Z"/>
          <w:color w:val="000000"/>
          <w:sz w:val="22"/>
          <w:szCs w:val="22"/>
        </w:rPr>
      </w:pPr>
    </w:p>
    <w:p w:rsidR="00687248" w:rsidRPr="00442E10" w:rsidDel="008B3084" w:rsidRDefault="00687248" w:rsidP="00687248">
      <w:pPr>
        <w:pStyle w:val="Niveau3"/>
        <w:rPr>
          <w:ins w:id="15086" w:author="HP" w:date="2013-10-24T14:17:00Z"/>
          <w:color w:val="000000"/>
          <w:sz w:val="22"/>
          <w:szCs w:val="22"/>
        </w:rPr>
      </w:pPr>
      <w:moveFromRangeStart w:id="15087" w:author="Leuveld, Koen" w:date="2013-10-24T15:15:00Z" w:name="move370391037"/>
      <w:moveFrom w:id="15088" w:author="Leuveld, Koen" w:date="2013-10-24T15:15:00Z">
        <w:ins w:id="15089" w:author="HP" w:date="2013-10-24T14:17:00Z">
          <w:r w:rsidDel="008B3084">
            <w:rPr>
              <w:color w:val="000000"/>
              <w:sz w:val="22"/>
              <w:szCs w:val="22"/>
            </w:rPr>
            <w:t>4.7</w:t>
          </w:r>
          <w:r w:rsidRPr="00AF2F6F" w:rsidDel="008B3084">
            <w:rPr>
              <w:color w:val="000000"/>
              <w:sz w:val="22"/>
              <w:szCs w:val="22"/>
            </w:rPr>
            <w:t xml:space="preserve"> – </w:t>
          </w:r>
          <w:r w:rsidDel="008B3084">
            <w:rPr>
              <w:color w:val="000000"/>
              <w:sz w:val="22"/>
              <w:szCs w:val="22"/>
            </w:rPr>
            <w:t>Section 7 : Exercice de silence</w:t>
          </w:r>
        </w:ins>
      </w:moveFrom>
    </w:p>
    <w:moveFromRangeEnd w:id="15087"/>
    <w:p w:rsidR="00687248" w:rsidRPr="00442E10" w:rsidRDefault="00687248" w:rsidP="001F0BD2">
      <w:pPr>
        <w:pStyle w:val="Niveau3"/>
        <w:rPr>
          <w:ins w:id="15090" w:author="HP" w:date="2013-10-24T14:16:00Z"/>
          <w:color w:val="000000"/>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5091" w:author="HP" w:date="2013-10-24T14:19:00Z">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719"/>
        <w:gridCol w:w="1214"/>
        <w:gridCol w:w="1383"/>
        <w:gridCol w:w="1581"/>
        <w:gridCol w:w="374"/>
        <w:gridCol w:w="374"/>
        <w:gridCol w:w="374"/>
        <w:gridCol w:w="374"/>
        <w:gridCol w:w="2787"/>
        <w:tblGridChange w:id="15092">
          <w:tblGrid>
            <w:gridCol w:w="108"/>
            <w:gridCol w:w="719"/>
            <w:gridCol w:w="24"/>
            <w:gridCol w:w="630"/>
            <w:gridCol w:w="560"/>
            <w:gridCol w:w="1383"/>
            <w:gridCol w:w="262"/>
            <w:gridCol w:w="1319"/>
            <w:gridCol w:w="374"/>
            <w:gridCol w:w="374"/>
            <w:gridCol w:w="201"/>
            <w:gridCol w:w="547"/>
            <w:gridCol w:w="1721"/>
            <w:gridCol w:w="567"/>
            <w:gridCol w:w="499"/>
            <w:gridCol w:w="1202"/>
          </w:tblGrid>
        </w:tblGridChange>
      </w:tblGrid>
      <w:tr w:rsidR="00687248" w:rsidRPr="00257B7B" w:rsidTr="00687248">
        <w:trPr>
          <w:ins w:id="15093" w:author="HP" w:date="2013-10-24T14:18:00Z"/>
        </w:trPr>
        <w:tc>
          <w:tcPr>
            <w:tcW w:w="719" w:type="dxa"/>
            <w:vAlign w:val="center"/>
            <w:tcPrChange w:id="15094" w:author="HP" w:date="2013-10-24T14:19:00Z">
              <w:tcPr>
                <w:tcW w:w="851" w:type="dxa"/>
                <w:gridSpan w:val="3"/>
                <w:vAlign w:val="center"/>
              </w:tcPr>
            </w:tcPrChange>
          </w:tcPr>
          <w:p w:rsidR="00687248" w:rsidRPr="009159F1" w:rsidRDefault="00687248" w:rsidP="008B3084">
            <w:pPr>
              <w:pStyle w:val="Listecouleur-Accent11"/>
              <w:ind w:left="0"/>
              <w:rPr>
                <w:ins w:id="15095" w:author="HP" w:date="2013-10-24T14:18:00Z"/>
                <w:rFonts w:ascii="Times New Roman" w:hAnsi="Times New Roman"/>
                <w:b/>
                <w:lang w:val="fr-CM"/>
              </w:rPr>
            </w:pPr>
            <w:ins w:id="15096" w:author="HP" w:date="2013-10-24T14:18:00Z">
              <w:r>
                <w:rPr>
                  <w:rFonts w:ascii="Times New Roman" w:hAnsi="Times New Roman"/>
                  <w:b/>
                  <w:lang w:val="fr-CM"/>
                </w:rPr>
                <w:t>Q701</w:t>
              </w:r>
            </w:ins>
          </w:p>
        </w:tc>
        <w:tc>
          <w:tcPr>
            <w:tcW w:w="5300" w:type="dxa"/>
            <w:gridSpan w:val="6"/>
            <w:vAlign w:val="center"/>
            <w:tcPrChange w:id="15097" w:author="HP" w:date="2013-10-24T14:19:00Z">
              <w:tcPr>
                <w:tcW w:w="7371" w:type="dxa"/>
                <w:gridSpan w:val="10"/>
                <w:vAlign w:val="center"/>
              </w:tcPr>
            </w:tcPrChange>
          </w:tcPr>
          <w:p w:rsidR="00687248" w:rsidRDefault="00687248" w:rsidP="008B3084">
            <w:pPr>
              <w:pStyle w:val="Listecouleur-Accent11"/>
              <w:spacing w:after="0"/>
              <w:rPr>
                <w:ins w:id="15098" w:author="HP" w:date="2013-10-24T14:18:00Z"/>
                <w:rFonts w:ascii="Times New Roman" w:hAnsi="Times New Roman"/>
                <w:b/>
                <w:lang w:val="fr-CM"/>
              </w:rPr>
            </w:pPr>
            <w:ins w:id="15099" w:author="HP" w:date="2013-10-24T14:18:00Z">
              <w:r>
                <w:rPr>
                  <w:rFonts w:ascii="Times New Roman" w:eastAsia="Times New Roman" w:hAnsi="Times New Roman"/>
                  <w:b/>
                  <w:sz w:val="20"/>
                  <w:szCs w:val="20"/>
                  <w:lang w:val="fr-CM" w:eastAsia="fr-FR"/>
                </w:rPr>
                <w:t>VERIFIEZ LE GAIN TOTAL DE L’ENQUETÉ (SOMMER LES GAINS DES DEUX PHASES</w:t>
              </w:r>
            </w:ins>
          </w:p>
        </w:tc>
        <w:tc>
          <w:tcPr>
            <w:tcW w:w="3161" w:type="dxa"/>
            <w:gridSpan w:val="2"/>
            <w:vAlign w:val="bottom"/>
            <w:tcPrChange w:id="15100" w:author="HP" w:date="2013-10-24T14:19:00Z">
              <w:tcPr>
                <w:tcW w:w="2268" w:type="dxa"/>
                <w:gridSpan w:val="3"/>
                <w:vAlign w:val="bottom"/>
              </w:tcPr>
            </w:tcPrChange>
          </w:tcPr>
          <w:p w:rsidR="00687248" w:rsidRDefault="00687248" w:rsidP="008B3084">
            <w:pPr>
              <w:pStyle w:val="Listecouleur-Accent11"/>
              <w:jc w:val="center"/>
              <w:rPr>
                <w:ins w:id="15101" w:author="HP" w:date="2013-10-24T14:18:00Z"/>
                <w:rFonts w:ascii="Times New Roman" w:hAnsi="Times New Roman"/>
                <w:b/>
                <w:lang w:val="fr-CM"/>
              </w:rPr>
            </w:pPr>
            <w:ins w:id="15102" w:author="HP" w:date="2013-10-24T14:18:00Z">
              <w:r>
                <w:rPr>
                  <w:rFonts w:ascii="Times New Roman" w:eastAsia="Times New Roman" w:hAnsi="Times New Roman"/>
                  <w:b/>
                  <w:sz w:val="20"/>
                  <w:szCs w:val="20"/>
                  <w:lang w:val="fr-CM" w:eastAsia="fr-FR"/>
                </w:rPr>
                <w:t>|___|___|___|___|___|</w:t>
              </w:r>
            </w:ins>
          </w:p>
        </w:tc>
      </w:tr>
      <w:tr w:rsidR="00687248" w:rsidRPr="009159F1" w:rsidTr="00687248">
        <w:trPr>
          <w:trHeight w:val="489"/>
          <w:ins w:id="15103" w:author="HP" w:date="2013-10-24T14:18:00Z"/>
        </w:trPr>
        <w:tc>
          <w:tcPr>
            <w:tcW w:w="719" w:type="dxa"/>
            <w:tcBorders>
              <w:top w:val="single" w:sz="4" w:space="0" w:color="auto"/>
              <w:bottom w:val="nil"/>
            </w:tcBorders>
            <w:shd w:val="clear" w:color="auto" w:fill="auto"/>
            <w:vAlign w:val="center"/>
          </w:tcPr>
          <w:p w:rsidR="00687248" w:rsidRPr="00C549B8" w:rsidRDefault="00687248" w:rsidP="008B3084">
            <w:pPr>
              <w:spacing w:line="240" w:lineRule="auto"/>
              <w:rPr>
                <w:ins w:id="15104" w:author="HP" w:date="2013-10-24T14:18:00Z"/>
                <w:rFonts w:ascii="Times New Roman" w:hAnsi="Times New Roman"/>
                <w:b/>
                <w:sz w:val="20"/>
                <w:szCs w:val="20"/>
                <w:lang w:val="fr-CM"/>
              </w:rPr>
            </w:pPr>
            <w:ins w:id="15105" w:author="HP" w:date="2013-10-24T14:18:00Z">
              <w:r w:rsidRPr="001109F4">
                <w:rPr>
                  <w:rFonts w:ascii="Times New Roman" w:hAnsi="Times New Roman"/>
                  <w:b/>
                  <w:sz w:val="20"/>
                  <w:szCs w:val="20"/>
                  <w:lang w:val="fr-CM"/>
                </w:rPr>
                <w:t>Q702</w:t>
              </w:r>
            </w:ins>
          </w:p>
        </w:tc>
        <w:tc>
          <w:tcPr>
            <w:tcW w:w="4552" w:type="dxa"/>
            <w:gridSpan w:val="4"/>
            <w:shd w:val="clear" w:color="auto" w:fill="auto"/>
          </w:tcPr>
          <w:p w:rsidR="00687248" w:rsidRPr="009159F1" w:rsidRDefault="00687248" w:rsidP="008B3084">
            <w:pPr>
              <w:spacing w:line="240" w:lineRule="auto"/>
              <w:rPr>
                <w:ins w:id="15106" w:author="HP" w:date="2013-10-24T14:18:00Z"/>
                <w:rFonts w:ascii="Times New Roman" w:hAnsi="Times New Roman"/>
                <w:sz w:val="20"/>
                <w:szCs w:val="20"/>
                <w:lang w:val="fr-CM"/>
              </w:rPr>
            </w:pPr>
            <w:ins w:id="15107" w:author="HP" w:date="2013-10-24T14:18:00Z">
              <w:r>
                <w:rPr>
                  <w:rFonts w:ascii="Times New Roman" w:hAnsi="Times New Roman"/>
                  <w:sz w:val="20"/>
                  <w:szCs w:val="20"/>
                  <w:lang w:val="fr-CM"/>
                </w:rPr>
                <w:t xml:space="preserve">VÉRIFIEZ SI LE NUMÉRO DU </w:t>
              </w:r>
              <w:r w:rsidRPr="00181A08">
                <w:rPr>
                  <w:rFonts w:ascii="Times New Roman" w:hAnsi="Times New Roman"/>
                  <w:sz w:val="20"/>
                  <w:szCs w:val="20"/>
                  <w:lang w:val="fr-CM"/>
                </w:rPr>
                <w:t>VILLAGE (</w:t>
              </w:r>
              <w:r w:rsidRPr="00181A08">
                <w:rPr>
                  <w:rFonts w:ascii="Times New Roman" w:eastAsia="Times New Roman" w:hAnsi="Times New Roman"/>
                  <w:sz w:val="20"/>
                  <w:szCs w:val="20"/>
                  <w:lang w:val="fr-CM"/>
                </w:rPr>
                <w:t>Q003</w:t>
              </w:r>
              <w:r w:rsidRPr="00181A08">
                <w:rPr>
                  <w:rFonts w:ascii="Times New Roman" w:hAnsi="Times New Roman"/>
                  <w:sz w:val="20"/>
                  <w:szCs w:val="20"/>
                  <w:lang w:val="fr-CM"/>
                </w:rPr>
                <w:t>) EST</w:t>
              </w:r>
              <w:r>
                <w:rPr>
                  <w:rFonts w:ascii="Times New Roman" w:hAnsi="Times New Roman"/>
                  <w:sz w:val="20"/>
                  <w:szCs w:val="20"/>
                  <w:lang w:val="fr-CM"/>
                </w:rPr>
                <w:t xml:space="preserve"> IMPAIRE OU PAIRE :</w:t>
              </w:r>
            </w:ins>
          </w:p>
        </w:tc>
        <w:tc>
          <w:tcPr>
            <w:tcW w:w="3909" w:type="dxa"/>
            <w:gridSpan w:val="4"/>
            <w:shd w:val="clear" w:color="auto" w:fill="auto"/>
            <w:vAlign w:val="center"/>
          </w:tcPr>
          <w:p w:rsidR="00687248" w:rsidRPr="009E2CEE" w:rsidRDefault="00687248" w:rsidP="008B3084">
            <w:pPr>
              <w:spacing w:line="240" w:lineRule="auto"/>
              <w:rPr>
                <w:ins w:id="15108" w:author="HP" w:date="2013-10-24T14:18:00Z"/>
                <w:rFonts w:ascii="Times New Roman" w:hAnsi="Times New Roman"/>
                <w:noProof/>
                <w:sz w:val="20"/>
                <w:szCs w:val="20"/>
              </w:rPr>
            </w:pPr>
            <w:ins w:id="15109" w:author="HP" w:date="2013-10-24T14:18:00Z">
              <w:r>
                <w:rPr>
                  <w:rFonts w:ascii="Times New Roman" w:hAnsi="Times New Roman"/>
                  <w:noProof/>
                  <w:sz w:val="20"/>
                  <w:szCs w:val="20"/>
                </w:rPr>
                <w:t>Im</w:t>
              </w:r>
              <w:r w:rsidRPr="009E2CEE">
                <w:rPr>
                  <w:rFonts w:ascii="Times New Roman" w:hAnsi="Times New Roman"/>
                  <w:noProof/>
                  <w:sz w:val="20"/>
                  <w:szCs w:val="20"/>
                </w:rPr>
                <w:t>paire</w:t>
              </w:r>
              <w:r w:rsidR="00C468CA">
                <w:rPr>
                  <w:rFonts w:ascii="Times New Roman" w:hAnsi="Times New Roman"/>
                  <w:noProof/>
                  <w:sz w:val="20"/>
                  <w:szCs w:val="20"/>
                  <w:lang w:val="en-US"/>
                </w:rPr>
              </w:r>
              <w:r w:rsidR="00C468CA">
                <w:rPr>
                  <w:rFonts w:ascii="Times New Roman" w:hAnsi="Times New Roman"/>
                  <w:noProof/>
                  <w:sz w:val="20"/>
                  <w:szCs w:val="20"/>
                  <w:lang w:val="en-US"/>
                </w:rPr>
                <w:pict>
                  <v:shape id="Freeform 34" o:spid="_x0000_s1028" style="width:21.8pt;height:4.85pt;visibility:visible;mso-left-percent:-10001;mso-top-percent:-10001;mso-position-horizontal:absolute;mso-position-horizontal-relative:char;mso-position-vertical:absolute;mso-position-vertical-relative:line;mso-left-percent:-10001;mso-top-percent:-10001" coordsize="40,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" adj="0,,0" path="m17,13l17,,,,,13r40,e" filled="f">
                    <v:stroke endarrow="block" endarrowwidth="narrow" endarrowlength="short" joinstyle="round"/>
                    <v:formulas/>
                    <v:path arrowok="t" o:connecttype="custom" o:connectlocs="2147483647,2147483647;2147483647,0;0,0;0,2147483647;2147483647,2147483647" o:connectangles="0,0,0,0,0" textboxrect="0,0,40,13"/>
                    <w10:wrap type="none"/>
                    <w10:anchorlock/>
                  </v:shape>
                </w:pict>
              </w:r>
              <w:r>
                <w:rPr>
                  <w:rFonts w:ascii="Times New Roman" w:hAnsi="Times New Roman"/>
                  <w:noProof/>
                  <w:sz w:val="20"/>
                  <w:szCs w:val="20"/>
                </w:rPr>
                <w:t>LISEZ INSTRUCTION 1</w:t>
              </w:r>
            </w:ins>
          </w:p>
          <w:p w:rsidR="00687248" w:rsidRPr="00C549B8" w:rsidRDefault="00687248" w:rsidP="008B3084">
            <w:pPr>
              <w:spacing w:line="240" w:lineRule="auto"/>
              <w:rPr>
                <w:ins w:id="15110" w:author="HP" w:date="2013-10-24T14:18:00Z"/>
                <w:rFonts w:ascii="Times New Roman" w:hAnsi="Times New Roman"/>
                <w:sz w:val="20"/>
                <w:szCs w:val="20"/>
              </w:rPr>
            </w:pPr>
            <w:ins w:id="15111" w:author="HP" w:date="2013-10-24T14:18:00Z">
              <w:r>
                <w:rPr>
                  <w:rFonts w:ascii="Times New Roman" w:hAnsi="Times New Roman"/>
                  <w:sz w:val="20"/>
                  <w:szCs w:val="20"/>
                  <w:lang w:val="fr-CM"/>
                </w:rPr>
                <w:t xml:space="preserve">Paire    </w:t>
              </w:r>
              <w:r w:rsidR="00C468CA">
                <w:rPr>
                  <w:rFonts w:ascii="Times New Roman" w:hAnsi="Times New Roman"/>
                  <w:noProof/>
                  <w:sz w:val="20"/>
                  <w:szCs w:val="20"/>
                  <w:lang w:val="en-US"/>
                </w:rPr>
              </w:r>
              <w:r w:rsidR="00C468CA">
                <w:rPr>
                  <w:rFonts w:ascii="Times New Roman" w:hAnsi="Times New Roman"/>
                  <w:noProof/>
                  <w:sz w:val="20"/>
                  <w:szCs w:val="20"/>
                  <w:lang w:val="en-US"/>
                </w:rPr>
                <w:pict>
                  <v:shape id="_x0000_s1027" style="width:21.8pt;height:4.85pt;visibility:visible;mso-left-percent:-10001;mso-top-percent:-10001;mso-position-horizontal:absolute;mso-position-horizontal-relative:char;mso-position-vertical:absolute;mso-position-vertical-relative:line;mso-left-percent:-10001;mso-top-percent:-10001" coordsize="40,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" adj="0,,0" path="m17,13l17,,,,,13r40,e" filled="f">
                    <v:stroke endarrow="block" endarrowwidth="narrow" endarrowlength="short" joinstyle="round"/>
                    <v:formulas/>
                    <v:path arrowok="t" o:connecttype="custom" o:connectlocs="2147483647,2147483647;2147483647,0;0,0;0,2147483647;2147483647,2147483647" o:connectangles="0,0,0,0,0" textboxrect="0,0,40,13"/>
                    <w10:wrap type="none"/>
                    <w10:anchorlock/>
                  </v:shape>
                </w:pict>
              </w:r>
              <w:r>
                <w:rPr>
                  <w:rFonts w:ascii="Times New Roman" w:hAnsi="Times New Roman"/>
                  <w:noProof/>
                  <w:sz w:val="20"/>
                  <w:szCs w:val="20"/>
                </w:rPr>
                <w:t xml:space="preserve"> LISEZ INSTRUCTION 2</w:t>
              </w:r>
            </w:ins>
          </w:p>
        </w:tc>
      </w:tr>
      <w:tr w:rsidR="00687248" w:rsidRPr="009159F1" w:rsidTr="00687248">
        <w:trPr>
          <w:trHeight w:val="489"/>
          <w:ins w:id="15112" w:author="HP" w:date="2013-10-24T14:18:00Z"/>
          <w:trPrChange w:id="15113" w:author="HP" w:date="2013-10-24T14:19:00Z">
            <w:trPr>
              <w:trHeight w:val="489"/>
            </w:trPr>
          </w:trPrChange>
        </w:trPr>
        <w:tc>
          <w:tcPr>
            <w:tcW w:w="719" w:type="dxa"/>
            <w:tcBorders>
              <w:top w:val="nil"/>
              <w:bottom w:val="nil"/>
            </w:tcBorders>
            <w:shd w:val="clear" w:color="auto" w:fill="auto"/>
            <w:vAlign w:val="center"/>
            <w:tcPrChange w:id="15114" w:author="HP" w:date="2013-10-24T14:19:00Z">
              <w:tcPr>
                <w:tcW w:w="851" w:type="dxa"/>
                <w:gridSpan w:val="3"/>
                <w:tcBorders>
                  <w:top w:val="nil"/>
                  <w:bottom w:val="nil"/>
                </w:tcBorders>
                <w:shd w:val="clear" w:color="auto" w:fill="auto"/>
                <w:vAlign w:val="center"/>
              </w:tcPr>
            </w:tcPrChange>
          </w:tcPr>
          <w:p w:rsidR="00687248" w:rsidRPr="00C549B8" w:rsidRDefault="00687248" w:rsidP="008B3084">
            <w:pPr>
              <w:spacing w:line="240" w:lineRule="auto"/>
              <w:rPr>
                <w:ins w:id="15115" w:author="HP" w:date="2013-10-24T14:18:00Z"/>
                <w:rFonts w:ascii="Times New Roman" w:hAnsi="Times New Roman"/>
                <w:b/>
                <w:sz w:val="20"/>
                <w:szCs w:val="20"/>
                <w:lang w:val="fr-CM"/>
              </w:rPr>
            </w:pPr>
          </w:p>
        </w:tc>
        <w:tc>
          <w:tcPr>
            <w:tcW w:w="1214" w:type="dxa"/>
            <w:shd w:val="clear" w:color="auto" w:fill="auto"/>
            <w:tcPrChange w:id="15116" w:author="HP" w:date="2013-10-24T14:19:00Z">
              <w:tcPr>
                <w:tcW w:w="630" w:type="dxa"/>
                <w:shd w:val="clear" w:color="auto" w:fill="auto"/>
              </w:tcPr>
            </w:tcPrChange>
          </w:tcPr>
          <w:p w:rsidR="00687248" w:rsidRDefault="00687248" w:rsidP="008B3084">
            <w:pPr>
              <w:spacing w:line="240" w:lineRule="auto"/>
              <w:rPr>
                <w:ins w:id="15117" w:author="HP" w:date="2013-10-24T14:18:00Z"/>
                <w:rFonts w:ascii="Times New Roman" w:hAnsi="Times New Roman"/>
                <w:sz w:val="20"/>
                <w:szCs w:val="20"/>
                <w:lang w:val="fr-CM"/>
              </w:rPr>
            </w:pPr>
            <w:ins w:id="15118" w:author="HP" w:date="2013-10-24T14:18:00Z">
              <w:r>
                <w:rPr>
                  <w:rFonts w:ascii="Times New Roman" w:hAnsi="Times New Roman"/>
                  <w:sz w:val="20"/>
                  <w:szCs w:val="20"/>
                  <w:lang w:val="fr-CM"/>
                </w:rPr>
                <w:t>1</w:t>
              </w:r>
            </w:ins>
          </w:p>
        </w:tc>
        <w:tc>
          <w:tcPr>
            <w:tcW w:w="7247" w:type="dxa"/>
            <w:gridSpan w:val="7"/>
            <w:shd w:val="clear" w:color="auto" w:fill="auto"/>
            <w:tcPrChange w:id="15119" w:author="HP" w:date="2013-10-24T14:19:00Z">
              <w:tcPr>
                <w:tcW w:w="9009" w:type="dxa"/>
                <w:gridSpan w:val="12"/>
                <w:shd w:val="clear" w:color="auto" w:fill="auto"/>
              </w:tcPr>
            </w:tcPrChange>
          </w:tcPr>
          <w:p w:rsidR="00687248" w:rsidRPr="009D5AC8" w:rsidRDefault="00687248" w:rsidP="008B3084">
            <w:pPr>
              <w:spacing w:line="240" w:lineRule="auto"/>
              <w:rPr>
                <w:ins w:id="15120" w:author="HP" w:date="2013-10-24T14:18:00Z"/>
                <w:rFonts w:ascii="Times New Roman" w:hAnsi="Times New Roman"/>
                <w:b/>
                <w:sz w:val="20"/>
                <w:szCs w:val="20"/>
                <w:lang w:val="fr-CM"/>
              </w:rPr>
            </w:pPr>
            <w:ins w:id="15121" w:author="HP" w:date="2013-10-24T14:18:00Z">
              <w:r w:rsidRPr="00570E30">
                <w:rPr>
                  <w:rFonts w:ascii="Times New Roman" w:hAnsi="Times New Roman"/>
                  <w:b/>
                  <w:sz w:val="20"/>
                  <w:szCs w:val="20"/>
                  <w:lang w:val="fr-CM"/>
                </w:rPr>
                <w:t>Est-ce que vous êtes prêt à payer ….. FCFA pour garder ce montant secret ?</w:t>
              </w:r>
              <w:r>
                <w:rPr>
                  <w:rFonts w:ascii="Times New Roman" w:hAnsi="Times New Roman"/>
                  <w:b/>
                  <w:sz w:val="20"/>
                  <w:szCs w:val="20"/>
                  <w:lang w:val="fr-CM"/>
                </w:rPr>
                <w:t xml:space="preserve"> LISEZ CHAQUE MONTANT ET ENREGISTREZ LA RÉPONSE</w:t>
              </w:r>
            </w:ins>
          </w:p>
        </w:tc>
      </w:tr>
      <w:tr w:rsidR="00687248" w:rsidRPr="009159F1" w:rsidTr="00687248">
        <w:trPr>
          <w:trHeight w:val="489"/>
          <w:ins w:id="15122" w:author="HP" w:date="2013-10-24T14:18:00Z"/>
          <w:trPrChange w:id="15123" w:author="HP" w:date="2013-10-24T14:19:00Z">
            <w:trPr>
              <w:trHeight w:val="489"/>
            </w:trPr>
          </w:trPrChange>
        </w:trPr>
        <w:tc>
          <w:tcPr>
            <w:tcW w:w="719" w:type="dxa"/>
            <w:tcBorders>
              <w:top w:val="nil"/>
              <w:bottom w:val="nil"/>
            </w:tcBorders>
            <w:shd w:val="clear" w:color="auto" w:fill="auto"/>
            <w:vAlign w:val="center"/>
            <w:tcPrChange w:id="15124" w:author="HP" w:date="2013-10-24T14:19:00Z">
              <w:tcPr>
                <w:tcW w:w="851" w:type="dxa"/>
                <w:gridSpan w:val="3"/>
                <w:tcBorders>
                  <w:top w:val="nil"/>
                  <w:bottom w:val="nil"/>
                </w:tcBorders>
                <w:shd w:val="clear" w:color="auto" w:fill="auto"/>
                <w:vAlign w:val="center"/>
              </w:tcPr>
            </w:tcPrChange>
          </w:tcPr>
          <w:p w:rsidR="00687248" w:rsidRPr="00C549B8" w:rsidRDefault="00687248" w:rsidP="008B3084">
            <w:pPr>
              <w:spacing w:line="240" w:lineRule="auto"/>
              <w:rPr>
                <w:ins w:id="15125" w:author="HP" w:date="2013-10-24T14:18:00Z"/>
                <w:rFonts w:ascii="Times New Roman" w:hAnsi="Times New Roman"/>
                <w:b/>
                <w:sz w:val="20"/>
                <w:szCs w:val="20"/>
                <w:lang w:val="fr-CM"/>
              </w:rPr>
            </w:pPr>
          </w:p>
        </w:tc>
        <w:tc>
          <w:tcPr>
            <w:tcW w:w="1214" w:type="dxa"/>
            <w:shd w:val="clear" w:color="auto" w:fill="auto"/>
            <w:tcPrChange w:id="15126" w:author="HP" w:date="2013-10-24T14:19:00Z">
              <w:tcPr>
                <w:tcW w:w="630" w:type="dxa"/>
                <w:shd w:val="clear" w:color="auto" w:fill="auto"/>
              </w:tcPr>
            </w:tcPrChange>
          </w:tcPr>
          <w:p w:rsidR="00687248" w:rsidRDefault="00687248" w:rsidP="008B3084">
            <w:pPr>
              <w:spacing w:line="240" w:lineRule="auto"/>
              <w:rPr>
                <w:ins w:id="15127" w:author="HP" w:date="2013-10-24T14:18:00Z"/>
                <w:rFonts w:ascii="Times New Roman" w:hAnsi="Times New Roman"/>
                <w:sz w:val="20"/>
                <w:szCs w:val="20"/>
                <w:lang w:val="fr-CM"/>
              </w:rPr>
            </w:pPr>
            <w:ins w:id="15128" w:author="HP" w:date="2013-10-24T14:18:00Z">
              <w:r>
                <w:rPr>
                  <w:rFonts w:ascii="Times New Roman" w:hAnsi="Times New Roman"/>
                  <w:sz w:val="20"/>
                  <w:szCs w:val="20"/>
                  <w:lang w:val="fr-CM"/>
                </w:rPr>
                <w:t>2</w:t>
              </w:r>
            </w:ins>
          </w:p>
        </w:tc>
        <w:tc>
          <w:tcPr>
            <w:tcW w:w="7247" w:type="dxa"/>
            <w:gridSpan w:val="7"/>
            <w:shd w:val="clear" w:color="auto" w:fill="auto"/>
            <w:tcPrChange w:id="15129" w:author="HP" w:date="2013-10-24T14:19:00Z">
              <w:tcPr>
                <w:tcW w:w="9009" w:type="dxa"/>
                <w:gridSpan w:val="12"/>
                <w:shd w:val="clear" w:color="auto" w:fill="auto"/>
              </w:tcPr>
            </w:tcPrChange>
          </w:tcPr>
          <w:p w:rsidR="00687248" w:rsidRDefault="00687248" w:rsidP="008B3084">
            <w:pPr>
              <w:spacing w:line="240" w:lineRule="auto"/>
              <w:rPr>
                <w:ins w:id="15130" w:author="HP" w:date="2013-10-24T14:18:00Z"/>
                <w:rFonts w:ascii="Times New Roman" w:hAnsi="Times New Roman"/>
                <w:noProof/>
                <w:sz w:val="20"/>
                <w:szCs w:val="20"/>
              </w:rPr>
            </w:pPr>
            <w:ins w:id="15131" w:author="HP" w:date="2013-10-24T14:18:00Z">
              <w:r>
                <w:rPr>
                  <w:rFonts w:ascii="Times New Roman" w:hAnsi="Times New Roman"/>
                  <w:b/>
                  <w:sz w:val="20"/>
                  <w:szCs w:val="20"/>
                  <w:lang w:val="fr-CM"/>
                </w:rPr>
                <w:t>Si je vous offre</w:t>
              </w:r>
              <w:r w:rsidRPr="00570E30">
                <w:rPr>
                  <w:rFonts w:ascii="Times New Roman" w:hAnsi="Times New Roman"/>
                  <w:b/>
                  <w:sz w:val="20"/>
                  <w:szCs w:val="20"/>
                  <w:lang w:val="fr-CM"/>
                </w:rPr>
                <w:t xml:space="preserve">….. FCFA </w:t>
              </w:r>
              <w:r>
                <w:rPr>
                  <w:rFonts w:ascii="Times New Roman" w:hAnsi="Times New Roman"/>
                  <w:b/>
                  <w:sz w:val="20"/>
                  <w:szCs w:val="20"/>
                  <w:lang w:val="fr-CM"/>
                </w:rPr>
                <w:t>e</w:t>
              </w:r>
              <w:r w:rsidRPr="00570E30">
                <w:rPr>
                  <w:rFonts w:ascii="Times New Roman" w:hAnsi="Times New Roman"/>
                  <w:b/>
                  <w:sz w:val="20"/>
                  <w:szCs w:val="20"/>
                  <w:lang w:val="fr-CM"/>
                </w:rPr>
                <w:t xml:space="preserve">st-ce que vous êtes prêt à rendre </w:t>
              </w:r>
              <w:r>
                <w:rPr>
                  <w:rFonts w:ascii="Times New Roman" w:hAnsi="Times New Roman"/>
                  <w:b/>
                  <w:sz w:val="20"/>
                  <w:szCs w:val="20"/>
                  <w:lang w:val="fr-CM"/>
                </w:rPr>
                <w:t>votre gain</w:t>
              </w:r>
              <w:r w:rsidRPr="00570E30">
                <w:rPr>
                  <w:rFonts w:ascii="Times New Roman" w:hAnsi="Times New Roman"/>
                  <w:b/>
                  <w:sz w:val="20"/>
                  <w:szCs w:val="20"/>
                  <w:lang w:val="fr-CM"/>
                </w:rPr>
                <w:t xml:space="preserve"> p</w:t>
              </w:r>
              <w:r>
                <w:rPr>
                  <w:rFonts w:ascii="Times New Roman" w:hAnsi="Times New Roman"/>
                  <w:b/>
                  <w:sz w:val="20"/>
                  <w:szCs w:val="20"/>
                  <w:lang w:val="fr-CM"/>
                </w:rPr>
                <w:t>ublic</w:t>
              </w:r>
              <w:r w:rsidRPr="00570E30">
                <w:rPr>
                  <w:rFonts w:ascii="Times New Roman" w:hAnsi="Times New Roman"/>
                  <w:b/>
                  <w:sz w:val="20"/>
                  <w:szCs w:val="20"/>
                  <w:lang w:val="fr-CM"/>
                </w:rPr>
                <w:t>? ?</w:t>
              </w:r>
              <w:r>
                <w:rPr>
                  <w:rFonts w:ascii="Times New Roman" w:hAnsi="Times New Roman"/>
                  <w:b/>
                  <w:sz w:val="20"/>
                  <w:szCs w:val="20"/>
                  <w:lang w:val="fr-CM"/>
                </w:rPr>
                <w:t xml:space="preserve"> LISEZ CHAQUE MONTANT ET ENREGISTREZ LA RÉPONSE</w:t>
              </w:r>
            </w:ins>
          </w:p>
        </w:tc>
      </w:tr>
      <w:tr w:rsidR="00687248" w:rsidRPr="009159F1" w:rsidTr="00687248">
        <w:trPr>
          <w:trHeight w:val="340"/>
          <w:ins w:id="15132" w:author="HP" w:date="2013-10-24T14:18:00Z"/>
          <w:trPrChange w:id="15133" w:author="HP" w:date="2013-10-24T14:19:00Z">
            <w:trPr>
              <w:trHeight w:val="340"/>
            </w:trPr>
          </w:trPrChange>
        </w:trPr>
        <w:tc>
          <w:tcPr>
            <w:tcW w:w="719" w:type="dxa"/>
            <w:vMerge w:val="restart"/>
            <w:tcBorders>
              <w:top w:val="nil"/>
            </w:tcBorders>
            <w:vAlign w:val="center"/>
            <w:tcPrChange w:id="15134" w:author="HP" w:date="2013-10-24T14:19:00Z">
              <w:tcPr>
                <w:tcW w:w="851" w:type="dxa"/>
                <w:gridSpan w:val="3"/>
                <w:vMerge w:val="restart"/>
                <w:tcBorders>
                  <w:top w:val="nil"/>
                </w:tcBorders>
                <w:vAlign w:val="center"/>
              </w:tcPr>
            </w:tcPrChange>
          </w:tcPr>
          <w:p w:rsidR="00687248" w:rsidRPr="009159F1" w:rsidRDefault="00687248" w:rsidP="008B3084">
            <w:pPr>
              <w:pStyle w:val="Listecouleur-Accent11"/>
              <w:ind w:left="0"/>
              <w:rPr>
                <w:ins w:id="15135" w:author="HP" w:date="2013-10-24T14:18:00Z"/>
                <w:rFonts w:ascii="Times New Roman" w:hAnsi="Times New Roman"/>
                <w:b/>
                <w:lang w:val="fr-CM"/>
              </w:rPr>
            </w:pPr>
          </w:p>
        </w:tc>
        <w:tc>
          <w:tcPr>
            <w:tcW w:w="2597" w:type="dxa"/>
            <w:gridSpan w:val="2"/>
            <w:vAlign w:val="center"/>
            <w:tcPrChange w:id="15136" w:author="HP" w:date="2013-10-24T14:19:00Z">
              <w:tcPr>
                <w:tcW w:w="2835" w:type="dxa"/>
                <w:gridSpan w:val="4"/>
                <w:vAlign w:val="center"/>
              </w:tcPr>
            </w:tcPrChange>
          </w:tcPr>
          <w:p w:rsidR="00687248" w:rsidRDefault="00687248" w:rsidP="008B3084">
            <w:pPr>
              <w:pStyle w:val="Listecouleur-Accent11"/>
              <w:spacing w:after="0"/>
              <w:rPr>
                <w:ins w:id="15137" w:author="HP" w:date="2013-10-24T14:18:00Z"/>
                <w:rFonts w:ascii="Times New Roman" w:hAnsi="Times New Roman"/>
                <w:b/>
                <w:lang w:val="fr-CM"/>
              </w:rPr>
            </w:pPr>
            <w:ins w:id="15138" w:author="HP" w:date="2013-10-24T14:18:00Z">
              <w:r>
                <w:rPr>
                  <w:rFonts w:ascii="Times New Roman" w:hAnsi="Times New Roman"/>
                  <w:b/>
                  <w:lang w:val="fr-CM"/>
                </w:rPr>
                <w:t>MONTANT :</w:t>
              </w:r>
            </w:ins>
          </w:p>
        </w:tc>
        <w:tc>
          <w:tcPr>
            <w:tcW w:w="1581" w:type="dxa"/>
            <w:vAlign w:val="center"/>
            <w:tcPrChange w:id="15139" w:author="HP" w:date="2013-10-24T14:19:00Z">
              <w:tcPr>
                <w:tcW w:w="2268" w:type="dxa"/>
                <w:gridSpan w:val="4"/>
                <w:vAlign w:val="center"/>
              </w:tcPr>
            </w:tcPrChange>
          </w:tcPr>
          <w:p w:rsidR="00687248" w:rsidRDefault="00687248" w:rsidP="008B3084">
            <w:pPr>
              <w:pStyle w:val="Listecouleur-Accent11"/>
              <w:spacing w:after="0"/>
              <w:rPr>
                <w:ins w:id="15140" w:author="HP" w:date="2013-10-24T14:18:00Z"/>
                <w:rFonts w:ascii="Times New Roman" w:hAnsi="Times New Roman"/>
                <w:b/>
                <w:lang w:val="fr-CM"/>
              </w:rPr>
            </w:pPr>
            <w:ins w:id="15141" w:author="HP" w:date="2013-10-24T14:18:00Z">
              <w:r w:rsidRPr="009159F1">
                <w:rPr>
                  <w:rFonts w:ascii="Times New Roman" w:hAnsi="Times New Roman"/>
                  <w:b/>
                  <w:lang w:val="fr-CM"/>
                </w:rPr>
                <w:t>1. Oui   2. Non</w:t>
              </w:r>
            </w:ins>
          </w:p>
        </w:tc>
        <w:tc>
          <w:tcPr>
            <w:tcW w:w="1496" w:type="dxa"/>
            <w:gridSpan w:val="4"/>
            <w:vAlign w:val="center"/>
            <w:tcPrChange w:id="15142" w:author="HP" w:date="2013-10-24T14:19:00Z">
              <w:tcPr>
                <w:tcW w:w="2835" w:type="dxa"/>
                <w:gridSpan w:val="3"/>
                <w:vAlign w:val="center"/>
              </w:tcPr>
            </w:tcPrChange>
          </w:tcPr>
          <w:p w:rsidR="00687248" w:rsidRPr="009159F1" w:rsidRDefault="00687248" w:rsidP="008B3084">
            <w:pPr>
              <w:pStyle w:val="Listecouleur-Accent11"/>
              <w:spacing w:after="0"/>
              <w:ind w:left="0"/>
              <w:rPr>
                <w:ins w:id="15143" w:author="HP" w:date="2013-10-24T14:18:00Z"/>
                <w:rFonts w:ascii="Times New Roman" w:hAnsi="Times New Roman"/>
                <w:b/>
                <w:lang w:val="fr-CM"/>
              </w:rPr>
            </w:pPr>
            <w:ins w:id="15144" w:author="HP" w:date="2013-10-24T14:18:00Z">
              <w:r>
                <w:rPr>
                  <w:rFonts w:ascii="Times New Roman" w:hAnsi="Times New Roman"/>
                  <w:b/>
                  <w:lang w:val="fr-CM"/>
                </w:rPr>
                <w:t>MONTANT :</w:t>
              </w:r>
            </w:ins>
          </w:p>
        </w:tc>
        <w:tc>
          <w:tcPr>
            <w:tcW w:w="2787" w:type="dxa"/>
            <w:vAlign w:val="center"/>
            <w:tcPrChange w:id="15145" w:author="HP" w:date="2013-10-24T14:19:00Z">
              <w:tcPr>
                <w:tcW w:w="1701" w:type="dxa"/>
                <w:gridSpan w:val="2"/>
                <w:vAlign w:val="center"/>
              </w:tcPr>
            </w:tcPrChange>
          </w:tcPr>
          <w:p w:rsidR="00687248" w:rsidRPr="009159F1" w:rsidRDefault="00687248" w:rsidP="008B3084">
            <w:pPr>
              <w:pStyle w:val="Listecouleur-Accent11"/>
              <w:spacing w:after="0"/>
              <w:ind w:left="0"/>
              <w:rPr>
                <w:ins w:id="15146" w:author="HP" w:date="2013-10-24T14:18:00Z"/>
                <w:rFonts w:ascii="Times New Roman" w:hAnsi="Times New Roman"/>
                <w:b/>
                <w:lang w:val="fr-CM"/>
              </w:rPr>
            </w:pPr>
            <w:ins w:id="15147" w:author="HP" w:date="2013-10-24T14:18:00Z">
              <w:r w:rsidRPr="009159F1">
                <w:rPr>
                  <w:rFonts w:ascii="Times New Roman" w:hAnsi="Times New Roman"/>
                  <w:b/>
                  <w:lang w:val="fr-CM"/>
                </w:rPr>
                <w:t>1. Oui   2. Non</w:t>
              </w:r>
            </w:ins>
          </w:p>
        </w:tc>
      </w:tr>
      <w:tr w:rsidR="00687248" w:rsidRPr="009159F1" w:rsidTr="00687248">
        <w:trPr>
          <w:trHeight w:val="340"/>
          <w:ins w:id="15148" w:author="HP" w:date="2013-10-24T14:18:00Z"/>
        </w:trPr>
        <w:tc>
          <w:tcPr>
            <w:tcW w:w="719" w:type="dxa"/>
            <w:vMerge/>
            <w:vAlign w:val="center"/>
          </w:tcPr>
          <w:p w:rsidR="00687248" w:rsidRPr="009159F1" w:rsidRDefault="00687248" w:rsidP="008B3084">
            <w:pPr>
              <w:pStyle w:val="Listecouleur-Accent11"/>
              <w:ind w:left="0"/>
              <w:rPr>
                <w:ins w:id="15149" w:author="HP" w:date="2013-10-24T14:18:00Z"/>
                <w:rFonts w:ascii="Times New Roman" w:hAnsi="Times New Roman"/>
                <w:b/>
                <w:lang w:val="fr-CM"/>
              </w:rPr>
            </w:pPr>
          </w:p>
        </w:tc>
        <w:tc>
          <w:tcPr>
            <w:tcW w:w="1214" w:type="dxa"/>
            <w:vAlign w:val="center"/>
          </w:tcPr>
          <w:p w:rsidR="00687248" w:rsidRDefault="00687248" w:rsidP="008B3084">
            <w:pPr>
              <w:pStyle w:val="Listecouleur-Accent11"/>
              <w:spacing w:after="0"/>
              <w:rPr>
                <w:ins w:id="15150" w:author="HP" w:date="2013-10-24T14:18:00Z"/>
                <w:rFonts w:ascii="Times New Roman" w:hAnsi="Times New Roman"/>
                <w:b/>
                <w:lang w:val="fr-CM"/>
              </w:rPr>
            </w:pPr>
            <w:ins w:id="15151" w:author="HP" w:date="2013-10-24T14:18:00Z">
              <w:r w:rsidRPr="009159F1">
                <w:rPr>
                  <w:rFonts w:ascii="Times New Roman" w:hAnsi="Times New Roman"/>
                  <w:b/>
                  <w:lang w:val="fr-CM"/>
                </w:rPr>
                <w:t>1</w:t>
              </w:r>
            </w:ins>
          </w:p>
        </w:tc>
        <w:tc>
          <w:tcPr>
            <w:tcW w:w="1383" w:type="dxa"/>
            <w:vAlign w:val="center"/>
          </w:tcPr>
          <w:p w:rsidR="00687248" w:rsidRDefault="00687248" w:rsidP="008B3084">
            <w:pPr>
              <w:pStyle w:val="Listecouleur-Accent11"/>
              <w:spacing w:after="0"/>
              <w:rPr>
                <w:ins w:id="15152" w:author="HP" w:date="2013-10-24T14:18:00Z"/>
                <w:rFonts w:ascii="Times New Roman" w:hAnsi="Times New Roman"/>
                <w:lang w:val="fr-CM"/>
              </w:rPr>
            </w:pPr>
            <w:ins w:id="15153" w:author="HP" w:date="2013-10-24T14:18:00Z">
              <w:r w:rsidRPr="009159F1">
                <w:rPr>
                  <w:rFonts w:ascii="Times New Roman" w:hAnsi="Times New Roman"/>
                  <w:lang w:val="fr-CM"/>
                </w:rPr>
                <w:t>100</w:t>
              </w:r>
            </w:ins>
          </w:p>
        </w:tc>
        <w:tc>
          <w:tcPr>
            <w:tcW w:w="1581" w:type="dxa"/>
            <w:vAlign w:val="bottom"/>
          </w:tcPr>
          <w:p w:rsidR="00687248" w:rsidRDefault="00687248" w:rsidP="008B3084">
            <w:pPr>
              <w:pStyle w:val="Listecouleur-Accent11"/>
              <w:spacing w:after="0"/>
              <w:jc w:val="center"/>
              <w:rPr>
                <w:ins w:id="15154" w:author="HP" w:date="2013-10-24T14:18:00Z"/>
                <w:rFonts w:ascii="Times New Roman" w:eastAsia="Times New Roman" w:hAnsi="Times New Roman"/>
                <w:szCs w:val="16"/>
                <w:lang w:val="fr-CM" w:eastAsia="fr-FR"/>
              </w:rPr>
            </w:pPr>
            <w:ins w:id="15155" w:author="HP" w:date="2013-10-24T14:18:00Z">
              <w:r w:rsidRPr="009159F1">
                <w:rPr>
                  <w:rFonts w:ascii="Times New Roman" w:eastAsia="Times New Roman" w:hAnsi="Times New Roman"/>
                  <w:szCs w:val="16"/>
                  <w:lang w:val="fr-CM" w:eastAsia="fr-FR"/>
                </w:rPr>
                <w:t>|___|</w:t>
              </w:r>
            </w:ins>
          </w:p>
        </w:tc>
        <w:tc>
          <w:tcPr>
            <w:tcW w:w="748" w:type="dxa"/>
            <w:gridSpan w:val="2"/>
            <w:vAlign w:val="bottom"/>
          </w:tcPr>
          <w:p w:rsidR="00687248" w:rsidRPr="009142D5" w:rsidRDefault="00687248" w:rsidP="008B3084">
            <w:pPr>
              <w:pStyle w:val="Listecouleur-Accent11"/>
              <w:spacing w:after="0"/>
              <w:ind w:left="0"/>
              <w:jc w:val="center"/>
              <w:rPr>
                <w:ins w:id="15156" w:author="HP" w:date="2013-10-24T14:18:00Z"/>
                <w:rFonts w:ascii="Times New Roman" w:eastAsia="Times New Roman" w:hAnsi="Times New Roman"/>
                <w:b/>
                <w:szCs w:val="16"/>
                <w:lang w:val="fr-CM" w:eastAsia="fr-FR"/>
              </w:rPr>
            </w:pPr>
            <w:ins w:id="15157" w:author="HP" w:date="2013-10-24T14:18:00Z">
              <w:r w:rsidRPr="001109F4">
                <w:rPr>
                  <w:rFonts w:ascii="Times New Roman" w:eastAsia="Times New Roman" w:hAnsi="Times New Roman"/>
                  <w:b/>
                  <w:szCs w:val="16"/>
                  <w:lang w:val="fr-CM" w:eastAsia="fr-FR"/>
                </w:rPr>
                <w:t>11</w:t>
              </w:r>
            </w:ins>
          </w:p>
        </w:tc>
        <w:tc>
          <w:tcPr>
            <w:tcW w:w="748" w:type="dxa"/>
            <w:gridSpan w:val="2"/>
            <w:vAlign w:val="bottom"/>
          </w:tcPr>
          <w:p w:rsidR="00687248" w:rsidRPr="009159F1" w:rsidRDefault="00687248" w:rsidP="008B3084">
            <w:pPr>
              <w:pStyle w:val="Listecouleur-Accent11"/>
              <w:spacing w:after="0"/>
              <w:ind w:left="0"/>
              <w:jc w:val="center"/>
              <w:rPr>
                <w:ins w:id="15158" w:author="HP" w:date="2013-10-24T14:18:00Z"/>
                <w:rFonts w:ascii="Times New Roman" w:eastAsia="Times New Roman" w:hAnsi="Times New Roman"/>
                <w:szCs w:val="16"/>
                <w:lang w:val="fr-CM" w:eastAsia="fr-FR"/>
              </w:rPr>
            </w:pPr>
            <w:ins w:id="15159" w:author="HP" w:date="2013-10-24T14:18:00Z">
              <w:r>
                <w:rPr>
                  <w:rFonts w:ascii="Times New Roman" w:eastAsia="Times New Roman" w:hAnsi="Times New Roman"/>
                  <w:szCs w:val="16"/>
                  <w:lang w:val="fr-CM" w:eastAsia="fr-FR"/>
                </w:rPr>
                <w:t>1 100</w:t>
              </w:r>
            </w:ins>
          </w:p>
        </w:tc>
        <w:tc>
          <w:tcPr>
            <w:tcW w:w="2787" w:type="dxa"/>
            <w:vAlign w:val="bottom"/>
          </w:tcPr>
          <w:p w:rsidR="00687248" w:rsidRPr="009159F1" w:rsidRDefault="00687248" w:rsidP="008B3084">
            <w:pPr>
              <w:pStyle w:val="Listecouleur-Accent11"/>
              <w:spacing w:after="0"/>
              <w:ind w:left="0"/>
              <w:jc w:val="center"/>
              <w:rPr>
                <w:ins w:id="15160" w:author="HP" w:date="2013-10-24T14:18:00Z"/>
                <w:rFonts w:ascii="Times New Roman" w:eastAsia="Times New Roman" w:hAnsi="Times New Roman"/>
                <w:szCs w:val="16"/>
                <w:lang w:val="fr-CM" w:eastAsia="fr-FR"/>
              </w:rPr>
            </w:pPr>
            <w:ins w:id="15161" w:author="HP" w:date="2013-10-24T14:18:00Z">
              <w:r w:rsidRPr="009159F1">
                <w:rPr>
                  <w:rFonts w:ascii="Times New Roman" w:eastAsia="Times New Roman" w:hAnsi="Times New Roman"/>
                  <w:szCs w:val="16"/>
                  <w:lang w:val="fr-CM" w:eastAsia="fr-FR"/>
                </w:rPr>
                <w:t>|___|</w:t>
              </w:r>
            </w:ins>
          </w:p>
        </w:tc>
      </w:tr>
      <w:tr w:rsidR="00687248" w:rsidRPr="009159F1" w:rsidTr="00687248">
        <w:trPr>
          <w:trHeight w:val="340"/>
          <w:ins w:id="15162" w:author="HP" w:date="2013-10-24T14:18:00Z"/>
        </w:trPr>
        <w:tc>
          <w:tcPr>
            <w:tcW w:w="719" w:type="dxa"/>
            <w:vMerge/>
            <w:vAlign w:val="center"/>
          </w:tcPr>
          <w:p w:rsidR="00687248" w:rsidRPr="009159F1" w:rsidRDefault="00687248" w:rsidP="008B3084">
            <w:pPr>
              <w:pStyle w:val="Listecouleur-Accent11"/>
              <w:ind w:left="0"/>
              <w:rPr>
                <w:ins w:id="15163" w:author="HP" w:date="2013-10-24T14:18:00Z"/>
                <w:rFonts w:ascii="Times New Roman" w:hAnsi="Times New Roman"/>
                <w:b/>
                <w:lang w:val="fr-CM"/>
              </w:rPr>
            </w:pPr>
          </w:p>
        </w:tc>
        <w:tc>
          <w:tcPr>
            <w:tcW w:w="1214" w:type="dxa"/>
            <w:vAlign w:val="center"/>
          </w:tcPr>
          <w:p w:rsidR="00687248" w:rsidRDefault="00687248" w:rsidP="008B3084">
            <w:pPr>
              <w:pStyle w:val="Listecouleur-Accent11"/>
              <w:spacing w:after="0"/>
              <w:rPr>
                <w:ins w:id="15164" w:author="HP" w:date="2013-10-24T14:18:00Z"/>
                <w:rFonts w:ascii="Times New Roman" w:hAnsi="Times New Roman"/>
                <w:b/>
                <w:lang w:val="fr-CM"/>
              </w:rPr>
            </w:pPr>
            <w:ins w:id="15165" w:author="HP" w:date="2013-10-24T14:18:00Z">
              <w:r w:rsidRPr="009159F1">
                <w:rPr>
                  <w:rFonts w:ascii="Times New Roman" w:hAnsi="Times New Roman"/>
                  <w:b/>
                  <w:lang w:val="fr-CM"/>
                </w:rPr>
                <w:t>2</w:t>
              </w:r>
            </w:ins>
          </w:p>
        </w:tc>
        <w:tc>
          <w:tcPr>
            <w:tcW w:w="1383" w:type="dxa"/>
            <w:vAlign w:val="center"/>
          </w:tcPr>
          <w:p w:rsidR="00687248" w:rsidRDefault="00687248" w:rsidP="008B3084">
            <w:pPr>
              <w:pStyle w:val="Listecouleur-Accent11"/>
              <w:spacing w:after="0"/>
              <w:rPr>
                <w:ins w:id="15166" w:author="HP" w:date="2013-10-24T14:18:00Z"/>
                <w:rFonts w:ascii="Times New Roman" w:hAnsi="Times New Roman"/>
                <w:lang w:val="fr-CM"/>
              </w:rPr>
            </w:pPr>
            <w:ins w:id="15167" w:author="HP" w:date="2013-10-24T14:18:00Z">
              <w:r w:rsidRPr="009159F1">
                <w:rPr>
                  <w:rFonts w:ascii="Times New Roman" w:hAnsi="Times New Roman"/>
                  <w:lang w:val="fr-CM"/>
                </w:rPr>
                <w:t>200</w:t>
              </w:r>
            </w:ins>
          </w:p>
        </w:tc>
        <w:tc>
          <w:tcPr>
            <w:tcW w:w="1581" w:type="dxa"/>
            <w:vAlign w:val="bottom"/>
          </w:tcPr>
          <w:p w:rsidR="00687248" w:rsidRDefault="00687248" w:rsidP="008B3084">
            <w:pPr>
              <w:pStyle w:val="Listecouleur-Accent11"/>
              <w:spacing w:after="0"/>
              <w:jc w:val="center"/>
              <w:rPr>
                <w:ins w:id="15168" w:author="HP" w:date="2013-10-24T14:18:00Z"/>
                <w:rFonts w:ascii="Times New Roman" w:eastAsia="Times New Roman" w:hAnsi="Times New Roman"/>
                <w:szCs w:val="16"/>
                <w:lang w:val="fr-CM" w:eastAsia="fr-FR"/>
              </w:rPr>
            </w:pPr>
            <w:ins w:id="15169" w:author="HP" w:date="2013-10-24T14:18:00Z">
              <w:r w:rsidRPr="009159F1">
                <w:rPr>
                  <w:rFonts w:ascii="Times New Roman" w:eastAsia="Times New Roman" w:hAnsi="Times New Roman"/>
                  <w:szCs w:val="16"/>
                  <w:lang w:val="fr-CM" w:eastAsia="fr-FR"/>
                </w:rPr>
                <w:t>|___|</w:t>
              </w:r>
            </w:ins>
          </w:p>
        </w:tc>
        <w:tc>
          <w:tcPr>
            <w:tcW w:w="748" w:type="dxa"/>
            <w:gridSpan w:val="2"/>
            <w:vAlign w:val="bottom"/>
          </w:tcPr>
          <w:p w:rsidR="00687248" w:rsidRPr="009142D5" w:rsidRDefault="00687248" w:rsidP="008B3084">
            <w:pPr>
              <w:pStyle w:val="Listecouleur-Accent11"/>
              <w:spacing w:after="0"/>
              <w:ind w:left="0"/>
              <w:jc w:val="center"/>
              <w:rPr>
                <w:ins w:id="15170" w:author="HP" w:date="2013-10-24T14:18:00Z"/>
                <w:rFonts w:ascii="Times New Roman" w:eastAsia="Times New Roman" w:hAnsi="Times New Roman"/>
                <w:b/>
                <w:szCs w:val="16"/>
                <w:lang w:val="fr-CM" w:eastAsia="fr-FR"/>
              </w:rPr>
            </w:pPr>
            <w:ins w:id="15171" w:author="HP" w:date="2013-10-24T14:18:00Z">
              <w:r w:rsidRPr="001109F4">
                <w:rPr>
                  <w:rFonts w:ascii="Times New Roman" w:eastAsia="Times New Roman" w:hAnsi="Times New Roman"/>
                  <w:b/>
                  <w:szCs w:val="16"/>
                  <w:lang w:val="fr-CM" w:eastAsia="fr-FR"/>
                </w:rPr>
                <w:t>12</w:t>
              </w:r>
            </w:ins>
          </w:p>
        </w:tc>
        <w:tc>
          <w:tcPr>
            <w:tcW w:w="748" w:type="dxa"/>
            <w:gridSpan w:val="2"/>
            <w:vAlign w:val="center"/>
          </w:tcPr>
          <w:p w:rsidR="00687248" w:rsidRPr="009159F1" w:rsidRDefault="00687248" w:rsidP="008B3084">
            <w:pPr>
              <w:pStyle w:val="Listecouleur-Accent11"/>
              <w:spacing w:after="0"/>
              <w:ind w:left="0"/>
              <w:jc w:val="center"/>
              <w:rPr>
                <w:ins w:id="15172" w:author="HP" w:date="2013-10-24T14:18:00Z"/>
                <w:rFonts w:ascii="Times New Roman" w:eastAsia="Times New Roman" w:hAnsi="Times New Roman"/>
                <w:szCs w:val="16"/>
                <w:lang w:val="fr-CM" w:eastAsia="fr-FR"/>
              </w:rPr>
            </w:pPr>
            <w:ins w:id="15173" w:author="HP" w:date="2013-10-24T14:18:00Z">
              <w:r>
                <w:rPr>
                  <w:rFonts w:ascii="Times New Roman" w:hAnsi="Times New Roman"/>
                  <w:lang w:val="fr-CM"/>
                </w:rPr>
                <w:t>1 20</w:t>
              </w:r>
              <w:r w:rsidRPr="009159F1">
                <w:rPr>
                  <w:rFonts w:ascii="Times New Roman" w:hAnsi="Times New Roman"/>
                  <w:lang w:val="fr-CM"/>
                </w:rPr>
                <w:t>0</w:t>
              </w:r>
            </w:ins>
          </w:p>
        </w:tc>
        <w:tc>
          <w:tcPr>
            <w:tcW w:w="2787" w:type="dxa"/>
            <w:vAlign w:val="bottom"/>
          </w:tcPr>
          <w:p w:rsidR="00687248" w:rsidRPr="009159F1" w:rsidRDefault="00687248" w:rsidP="008B3084">
            <w:pPr>
              <w:pStyle w:val="Listecouleur-Accent11"/>
              <w:spacing w:after="0"/>
              <w:ind w:left="0"/>
              <w:jc w:val="center"/>
              <w:rPr>
                <w:ins w:id="15174" w:author="HP" w:date="2013-10-24T14:18:00Z"/>
                <w:rFonts w:ascii="Times New Roman" w:eastAsia="Times New Roman" w:hAnsi="Times New Roman"/>
                <w:szCs w:val="16"/>
                <w:lang w:val="fr-CM" w:eastAsia="fr-FR"/>
              </w:rPr>
            </w:pPr>
            <w:ins w:id="15175" w:author="HP" w:date="2013-10-24T14:18:00Z">
              <w:r w:rsidRPr="009159F1">
                <w:rPr>
                  <w:rFonts w:ascii="Times New Roman" w:eastAsia="Times New Roman" w:hAnsi="Times New Roman"/>
                  <w:szCs w:val="16"/>
                  <w:lang w:val="fr-CM" w:eastAsia="fr-FR"/>
                </w:rPr>
                <w:t>|___|</w:t>
              </w:r>
            </w:ins>
          </w:p>
        </w:tc>
      </w:tr>
      <w:tr w:rsidR="00687248" w:rsidRPr="009159F1" w:rsidTr="00687248">
        <w:trPr>
          <w:trHeight w:val="340"/>
          <w:ins w:id="15176" w:author="HP" w:date="2013-10-24T14:18:00Z"/>
        </w:trPr>
        <w:tc>
          <w:tcPr>
            <w:tcW w:w="719" w:type="dxa"/>
            <w:vMerge/>
            <w:vAlign w:val="center"/>
          </w:tcPr>
          <w:p w:rsidR="00687248" w:rsidRPr="009159F1" w:rsidRDefault="00687248" w:rsidP="008B3084">
            <w:pPr>
              <w:pStyle w:val="Listecouleur-Accent11"/>
              <w:ind w:left="0"/>
              <w:rPr>
                <w:ins w:id="15177" w:author="HP" w:date="2013-10-24T14:18:00Z"/>
                <w:rFonts w:ascii="Times New Roman" w:hAnsi="Times New Roman"/>
                <w:b/>
                <w:lang w:val="fr-CM"/>
              </w:rPr>
            </w:pPr>
          </w:p>
        </w:tc>
        <w:tc>
          <w:tcPr>
            <w:tcW w:w="1214" w:type="dxa"/>
            <w:vAlign w:val="center"/>
          </w:tcPr>
          <w:p w:rsidR="00687248" w:rsidRDefault="00687248" w:rsidP="008B3084">
            <w:pPr>
              <w:pStyle w:val="Listecouleur-Accent11"/>
              <w:spacing w:after="0"/>
              <w:rPr>
                <w:ins w:id="15178" w:author="HP" w:date="2013-10-24T14:18:00Z"/>
                <w:rFonts w:ascii="Times New Roman" w:hAnsi="Times New Roman"/>
                <w:b/>
                <w:lang w:val="fr-CM"/>
              </w:rPr>
            </w:pPr>
            <w:ins w:id="15179" w:author="HP" w:date="2013-10-24T14:18:00Z">
              <w:r w:rsidRPr="009159F1">
                <w:rPr>
                  <w:rFonts w:ascii="Times New Roman" w:hAnsi="Times New Roman"/>
                  <w:b/>
                  <w:lang w:val="fr-CM"/>
                </w:rPr>
                <w:t>3</w:t>
              </w:r>
            </w:ins>
          </w:p>
        </w:tc>
        <w:tc>
          <w:tcPr>
            <w:tcW w:w="1383" w:type="dxa"/>
            <w:vAlign w:val="center"/>
          </w:tcPr>
          <w:p w:rsidR="00687248" w:rsidRDefault="00687248" w:rsidP="008B3084">
            <w:pPr>
              <w:pStyle w:val="Listecouleur-Accent11"/>
              <w:spacing w:after="0"/>
              <w:rPr>
                <w:ins w:id="15180" w:author="HP" w:date="2013-10-24T14:18:00Z"/>
                <w:rFonts w:ascii="Times New Roman" w:hAnsi="Times New Roman"/>
                <w:lang w:val="fr-CM"/>
              </w:rPr>
            </w:pPr>
            <w:ins w:id="15181" w:author="HP" w:date="2013-10-24T14:18:00Z">
              <w:r w:rsidRPr="009159F1">
                <w:rPr>
                  <w:rFonts w:ascii="Times New Roman" w:hAnsi="Times New Roman"/>
                  <w:lang w:val="fr-CM"/>
                </w:rPr>
                <w:t>300</w:t>
              </w:r>
            </w:ins>
          </w:p>
        </w:tc>
        <w:tc>
          <w:tcPr>
            <w:tcW w:w="1581" w:type="dxa"/>
            <w:vAlign w:val="bottom"/>
          </w:tcPr>
          <w:p w:rsidR="00687248" w:rsidRDefault="00687248" w:rsidP="008B3084">
            <w:pPr>
              <w:pStyle w:val="Listecouleur-Accent11"/>
              <w:spacing w:after="0"/>
              <w:jc w:val="center"/>
              <w:rPr>
                <w:ins w:id="15182" w:author="HP" w:date="2013-10-24T14:18:00Z"/>
                <w:rFonts w:ascii="Times New Roman" w:hAnsi="Times New Roman"/>
                <w:lang w:val="fr-CM"/>
              </w:rPr>
            </w:pPr>
            <w:ins w:id="15183" w:author="HP" w:date="2013-10-24T14:18:00Z">
              <w:r w:rsidRPr="009159F1">
                <w:rPr>
                  <w:rFonts w:ascii="Times New Roman" w:eastAsia="Times New Roman" w:hAnsi="Times New Roman"/>
                  <w:szCs w:val="16"/>
                  <w:lang w:val="fr-CM" w:eastAsia="fr-FR"/>
                </w:rPr>
                <w:t>|___|</w:t>
              </w:r>
            </w:ins>
          </w:p>
        </w:tc>
        <w:tc>
          <w:tcPr>
            <w:tcW w:w="748" w:type="dxa"/>
            <w:gridSpan w:val="2"/>
            <w:vAlign w:val="bottom"/>
          </w:tcPr>
          <w:p w:rsidR="00687248" w:rsidRPr="009142D5" w:rsidRDefault="00687248" w:rsidP="008B3084">
            <w:pPr>
              <w:pStyle w:val="Listecouleur-Accent11"/>
              <w:spacing w:after="0"/>
              <w:ind w:left="0"/>
              <w:jc w:val="center"/>
              <w:rPr>
                <w:ins w:id="15184" w:author="HP" w:date="2013-10-24T14:18:00Z"/>
                <w:rFonts w:ascii="Times New Roman" w:hAnsi="Times New Roman"/>
                <w:b/>
                <w:lang w:val="fr-CM"/>
              </w:rPr>
            </w:pPr>
            <w:ins w:id="15185" w:author="HP" w:date="2013-10-24T14:18:00Z">
              <w:r w:rsidRPr="001109F4">
                <w:rPr>
                  <w:rFonts w:ascii="Times New Roman" w:hAnsi="Times New Roman"/>
                  <w:b/>
                  <w:lang w:val="fr-CM"/>
                </w:rPr>
                <w:t>13</w:t>
              </w:r>
            </w:ins>
          </w:p>
        </w:tc>
        <w:tc>
          <w:tcPr>
            <w:tcW w:w="748" w:type="dxa"/>
            <w:gridSpan w:val="2"/>
            <w:vAlign w:val="center"/>
          </w:tcPr>
          <w:p w:rsidR="00687248" w:rsidRPr="009159F1" w:rsidRDefault="00687248" w:rsidP="008B3084">
            <w:pPr>
              <w:pStyle w:val="Listecouleur-Accent11"/>
              <w:spacing w:after="0"/>
              <w:ind w:left="0"/>
              <w:jc w:val="center"/>
              <w:rPr>
                <w:ins w:id="15186" w:author="HP" w:date="2013-10-24T14:18:00Z"/>
                <w:rFonts w:ascii="Times New Roman" w:hAnsi="Times New Roman"/>
                <w:lang w:val="fr-CM"/>
              </w:rPr>
            </w:pPr>
            <w:ins w:id="15187" w:author="HP" w:date="2013-10-24T14:18:00Z">
              <w:r>
                <w:rPr>
                  <w:rFonts w:ascii="Times New Roman" w:hAnsi="Times New Roman"/>
                  <w:lang w:val="fr-CM"/>
                </w:rPr>
                <w:t xml:space="preserve">1 </w:t>
              </w:r>
              <w:r w:rsidRPr="009159F1">
                <w:rPr>
                  <w:rFonts w:ascii="Times New Roman" w:hAnsi="Times New Roman"/>
                  <w:lang w:val="fr-CM"/>
                </w:rPr>
                <w:t>300</w:t>
              </w:r>
            </w:ins>
          </w:p>
        </w:tc>
        <w:tc>
          <w:tcPr>
            <w:tcW w:w="2787" w:type="dxa"/>
            <w:vAlign w:val="bottom"/>
          </w:tcPr>
          <w:p w:rsidR="00687248" w:rsidRPr="009159F1" w:rsidRDefault="00687248" w:rsidP="008B3084">
            <w:pPr>
              <w:pStyle w:val="Listecouleur-Accent11"/>
              <w:spacing w:after="0"/>
              <w:ind w:left="0"/>
              <w:jc w:val="center"/>
              <w:rPr>
                <w:ins w:id="15188" w:author="HP" w:date="2013-10-24T14:18:00Z"/>
                <w:rFonts w:ascii="Times New Roman" w:hAnsi="Times New Roman"/>
                <w:lang w:val="fr-CM"/>
              </w:rPr>
            </w:pPr>
            <w:ins w:id="15189" w:author="HP" w:date="2013-10-24T14:18:00Z">
              <w:r w:rsidRPr="009159F1">
                <w:rPr>
                  <w:rFonts w:ascii="Times New Roman" w:eastAsia="Times New Roman" w:hAnsi="Times New Roman"/>
                  <w:szCs w:val="16"/>
                  <w:lang w:val="fr-CM" w:eastAsia="fr-FR"/>
                </w:rPr>
                <w:t>|___|</w:t>
              </w:r>
            </w:ins>
          </w:p>
        </w:tc>
      </w:tr>
      <w:tr w:rsidR="00687248" w:rsidRPr="009159F1" w:rsidTr="00687248">
        <w:trPr>
          <w:trHeight w:val="340"/>
          <w:ins w:id="15190" w:author="HP" w:date="2013-10-24T14:18:00Z"/>
        </w:trPr>
        <w:tc>
          <w:tcPr>
            <w:tcW w:w="719" w:type="dxa"/>
            <w:vMerge/>
            <w:vAlign w:val="center"/>
          </w:tcPr>
          <w:p w:rsidR="00687248" w:rsidRPr="009159F1" w:rsidRDefault="00687248" w:rsidP="008B3084">
            <w:pPr>
              <w:pStyle w:val="Listecouleur-Accent11"/>
              <w:ind w:left="0"/>
              <w:rPr>
                <w:ins w:id="15191" w:author="HP" w:date="2013-10-24T14:18:00Z"/>
                <w:rFonts w:ascii="Times New Roman" w:hAnsi="Times New Roman"/>
                <w:b/>
                <w:lang w:val="fr-CM"/>
              </w:rPr>
            </w:pPr>
          </w:p>
        </w:tc>
        <w:tc>
          <w:tcPr>
            <w:tcW w:w="1214" w:type="dxa"/>
            <w:vAlign w:val="center"/>
          </w:tcPr>
          <w:p w:rsidR="00687248" w:rsidRDefault="00687248" w:rsidP="008B3084">
            <w:pPr>
              <w:pStyle w:val="Listecouleur-Accent11"/>
              <w:spacing w:after="0"/>
              <w:rPr>
                <w:ins w:id="15192" w:author="HP" w:date="2013-10-24T14:18:00Z"/>
                <w:rFonts w:ascii="Times New Roman" w:hAnsi="Times New Roman"/>
                <w:b/>
                <w:lang w:val="fr-CM"/>
              </w:rPr>
            </w:pPr>
            <w:ins w:id="15193" w:author="HP" w:date="2013-10-24T14:18:00Z">
              <w:r w:rsidRPr="009159F1">
                <w:rPr>
                  <w:rFonts w:ascii="Times New Roman" w:hAnsi="Times New Roman"/>
                  <w:b/>
                  <w:lang w:val="fr-CM"/>
                </w:rPr>
                <w:t>4</w:t>
              </w:r>
            </w:ins>
          </w:p>
        </w:tc>
        <w:tc>
          <w:tcPr>
            <w:tcW w:w="1383" w:type="dxa"/>
            <w:vAlign w:val="center"/>
          </w:tcPr>
          <w:p w:rsidR="00687248" w:rsidRDefault="00687248" w:rsidP="008B3084">
            <w:pPr>
              <w:pStyle w:val="Listecouleur-Accent11"/>
              <w:spacing w:after="0"/>
              <w:rPr>
                <w:ins w:id="15194" w:author="HP" w:date="2013-10-24T14:18:00Z"/>
                <w:rFonts w:ascii="Times New Roman" w:hAnsi="Times New Roman"/>
                <w:lang w:val="fr-CM"/>
              </w:rPr>
            </w:pPr>
            <w:ins w:id="15195" w:author="HP" w:date="2013-10-24T14:18:00Z">
              <w:r w:rsidRPr="009159F1">
                <w:rPr>
                  <w:rFonts w:ascii="Times New Roman" w:hAnsi="Times New Roman"/>
                  <w:lang w:val="fr-CM"/>
                </w:rPr>
                <w:t>400</w:t>
              </w:r>
            </w:ins>
          </w:p>
        </w:tc>
        <w:tc>
          <w:tcPr>
            <w:tcW w:w="1581" w:type="dxa"/>
            <w:vAlign w:val="bottom"/>
          </w:tcPr>
          <w:p w:rsidR="00687248" w:rsidRDefault="00687248" w:rsidP="008B3084">
            <w:pPr>
              <w:pStyle w:val="Listecouleur-Accent11"/>
              <w:spacing w:after="0"/>
              <w:jc w:val="center"/>
              <w:rPr>
                <w:ins w:id="15196" w:author="HP" w:date="2013-10-24T14:18:00Z"/>
                <w:rFonts w:ascii="Times New Roman" w:hAnsi="Times New Roman"/>
                <w:lang w:val="fr-CM"/>
              </w:rPr>
            </w:pPr>
            <w:ins w:id="15197" w:author="HP" w:date="2013-10-24T14:18:00Z">
              <w:r w:rsidRPr="009159F1">
                <w:rPr>
                  <w:rFonts w:ascii="Times New Roman" w:eastAsia="Times New Roman" w:hAnsi="Times New Roman"/>
                  <w:szCs w:val="16"/>
                  <w:lang w:val="fr-CM" w:eastAsia="fr-FR"/>
                </w:rPr>
                <w:t>|___|</w:t>
              </w:r>
            </w:ins>
          </w:p>
        </w:tc>
        <w:tc>
          <w:tcPr>
            <w:tcW w:w="748" w:type="dxa"/>
            <w:gridSpan w:val="2"/>
            <w:vAlign w:val="bottom"/>
          </w:tcPr>
          <w:p w:rsidR="00687248" w:rsidRPr="009142D5" w:rsidRDefault="00687248" w:rsidP="008B3084">
            <w:pPr>
              <w:pStyle w:val="Listecouleur-Accent11"/>
              <w:spacing w:after="0"/>
              <w:ind w:left="0"/>
              <w:jc w:val="center"/>
              <w:rPr>
                <w:ins w:id="15198" w:author="HP" w:date="2013-10-24T14:18:00Z"/>
                <w:rFonts w:ascii="Times New Roman" w:hAnsi="Times New Roman"/>
                <w:b/>
                <w:lang w:val="fr-CM"/>
              </w:rPr>
            </w:pPr>
            <w:ins w:id="15199" w:author="HP" w:date="2013-10-24T14:18:00Z">
              <w:r w:rsidRPr="001109F4">
                <w:rPr>
                  <w:rFonts w:ascii="Times New Roman" w:hAnsi="Times New Roman"/>
                  <w:b/>
                  <w:lang w:val="fr-CM"/>
                </w:rPr>
                <w:t>14</w:t>
              </w:r>
            </w:ins>
          </w:p>
        </w:tc>
        <w:tc>
          <w:tcPr>
            <w:tcW w:w="748" w:type="dxa"/>
            <w:gridSpan w:val="2"/>
            <w:vAlign w:val="center"/>
          </w:tcPr>
          <w:p w:rsidR="00687248" w:rsidRPr="009159F1" w:rsidRDefault="00687248" w:rsidP="008B3084">
            <w:pPr>
              <w:pStyle w:val="Listecouleur-Accent11"/>
              <w:spacing w:after="0"/>
              <w:ind w:left="0"/>
              <w:jc w:val="center"/>
              <w:rPr>
                <w:ins w:id="15200" w:author="HP" w:date="2013-10-24T14:18:00Z"/>
                <w:rFonts w:ascii="Times New Roman" w:hAnsi="Times New Roman"/>
                <w:lang w:val="fr-CM"/>
              </w:rPr>
            </w:pPr>
            <w:ins w:id="15201" w:author="HP" w:date="2013-10-24T14:18:00Z">
              <w:r>
                <w:rPr>
                  <w:rFonts w:ascii="Times New Roman" w:hAnsi="Times New Roman"/>
                  <w:lang w:val="fr-CM"/>
                </w:rPr>
                <w:t xml:space="preserve">1 </w:t>
              </w:r>
              <w:r w:rsidRPr="009159F1">
                <w:rPr>
                  <w:rFonts w:ascii="Times New Roman" w:hAnsi="Times New Roman"/>
                  <w:lang w:val="fr-CM"/>
                </w:rPr>
                <w:t>400</w:t>
              </w:r>
            </w:ins>
          </w:p>
        </w:tc>
        <w:tc>
          <w:tcPr>
            <w:tcW w:w="2787" w:type="dxa"/>
            <w:vAlign w:val="bottom"/>
          </w:tcPr>
          <w:p w:rsidR="00687248" w:rsidRPr="009159F1" w:rsidRDefault="00687248" w:rsidP="008B3084">
            <w:pPr>
              <w:pStyle w:val="Listecouleur-Accent11"/>
              <w:spacing w:after="0"/>
              <w:ind w:left="0"/>
              <w:jc w:val="center"/>
              <w:rPr>
                <w:ins w:id="15202" w:author="HP" w:date="2013-10-24T14:18:00Z"/>
                <w:rFonts w:ascii="Times New Roman" w:hAnsi="Times New Roman"/>
                <w:lang w:val="fr-CM"/>
              </w:rPr>
            </w:pPr>
            <w:ins w:id="15203" w:author="HP" w:date="2013-10-24T14:18:00Z">
              <w:r w:rsidRPr="009159F1">
                <w:rPr>
                  <w:rFonts w:ascii="Times New Roman" w:eastAsia="Times New Roman" w:hAnsi="Times New Roman"/>
                  <w:szCs w:val="16"/>
                  <w:lang w:val="fr-CM" w:eastAsia="fr-FR"/>
                </w:rPr>
                <w:t>|___|</w:t>
              </w:r>
            </w:ins>
          </w:p>
        </w:tc>
      </w:tr>
      <w:tr w:rsidR="00687248" w:rsidRPr="009159F1" w:rsidTr="00687248">
        <w:trPr>
          <w:trHeight w:val="340"/>
          <w:ins w:id="15204" w:author="HP" w:date="2013-10-24T14:18:00Z"/>
        </w:trPr>
        <w:tc>
          <w:tcPr>
            <w:tcW w:w="719" w:type="dxa"/>
            <w:vMerge/>
            <w:vAlign w:val="center"/>
          </w:tcPr>
          <w:p w:rsidR="00687248" w:rsidRPr="009159F1" w:rsidRDefault="00687248" w:rsidP="008B3084">
            <w:pPr>
              <w:pStyle w:val="Listecouleur-Accent11"/>
              <w:ind w:left="0"/>
              <w:rPr>
                <w:ins w:id="15205" w:author="HP" w:date="2013-10-24T14:18:00Z"/>
                <w:rFonts w:ascii="Times New Roman" w:hAnsi="Times New Roman"/>
                <w:b/>
                <w:lang w:val="fr-CM"/>
              </w:rPr>
            </w:pPr>
          </w:p>
        </w:tc>
        <w:tc>
          <w:tcPr>
            <w:tcW w:w="1214" w:type="dxa"/>
            <w:vAlign w:val="center"/>
          </w:tcPr>
          <w:p w:rsidR="00687248" w:rsidRDefault="00687248" w:rsidP="008B3084">
            <w:pPr>
              <w:pStyle w:val="Listecouleur-Accent11"/>
              <w:spacing w:after="0"/>
              <w:rPr>
                <w:ins w:id="15206" w:author="HP" w:date="2013-10-24T14:18:00Z"/>
                <w:rFonts w:ascii="Times New Roman" w:hAnsi="Times New Roman"/>
                <w:b/>
                <w:lang w:val="fr-CM"/>
              </w:rPr>
            </w:pPr>
            <w:ins w:id="15207" w:author="HP" w:date="2013-10-24T14:18:00Z">
              <w:r w:rsidRPr="009159F1">
                <w:rPr>
                  <w:rFonts w:ascii="Times New Roman" w:hAnsi="Times New Roman"/>
                  <w:b/>
                  <w:lang w:val="fr-CM"/>
                </w:rPr>
                <w:t>5</w:t>
              </w:r>
            </w:ins>
          </w:p>
        </w:tc>
        <w:tc>
          <w:tcPr>
            <w:tcW w:w="1383" w:type="dxa"/>
            <w:vAlign w:val="center"/>
          </w:tcPr>
          <w:p w:rsidR="00687248" w:rsidRDefault="00687248" w:rsidP="008B3084">
            <w:pPr>
              <w:pStyle w:val="Listecouleur-Accent11"/>
              <w:spacing w:after="0"/>
              <w:rPr>
                <w:ins w:id="15208" w:author="HP" w:date="2013-10-24T14:18:00Z"/>
                <w:rFonts w:ascii="Times New Roman" w:hAnsi="Times New Roman"/>
                <w:lang w:val="fr-CM"/>
              </w:rPr>
            </w:pPr>
            <w:ins w:id="15209" w:author="HP" w:date="2013-10-24T14:18:00Z">
              <w:r w:rsidRPr="009159F1">
                <w:rPr>
                  <w:rFonts w:ascii="Times New Roman" w:hAnsi="Times New Roman"/>
                  <w:lang w:val="fr-CM"/>
                </w:rPr>
                <w:t>500</w:t>
              </w:r>
            </w:ins>
          </w:p>
        </w:tc>
        <w:tc>
          <w:tcPr>
            <w:tcW w:w="1581" w:type="dxa"/>
            <w:vAlign w:val="bottom"/>
          </w:tcPr>
          <w:p w:rsidR="00687248" w:rsidRDefault="00687248" w:rsidP="008B3084">
            <w:pPr>
              <w:pStyle w:val="Listecouleur-Accent11"/>
              <w:spacing w:after="0"/>
              <w:jc w:val="center"/>
              <w:rPr>
                <w:ins w:id="15210" w:author="HP" w:date="2013-10-24T14:18:00Z"/>
                <w:rFonts w:ascii="Times New Roman" w:hAnsi="Times New Roman"/>
                <w:lang w:val="fr-CM"/>
              </w:rPr>
            </w:pPr>
            <w:ins w:id="15211" w:author="HP" w:date="2013-10-24T14:18:00Z">
              <w:r w:rsidRPr="009159F1">
                <w:rPr>
                  <w:rFonts w:ascii="Times New Roman" w:eastAsia="Times New Roman" w:hAnsi="Times New Roman"/>
                  <w:szCs w:val="16"/>
                  <w:lang w:val="fr-CM" w:eastAsia="fr-FR"/>
                </w:rPr>
                <w:t>|___|</w:t>
              </w:r>
            </w:ins>
          </w:p>
        </w:tc>
        <w:tc>
          <w:tcPr>
            <w:tcW w:w="748" w:type="dxa"/>
            <w:gridSpan w:val="2"/>
            <w:vAlign w:val="bottom"/>
          </w:tcPr>
          <w:p w:rsidR="00687248" w:rsidRPr="009142D5" w:rsidRDefault="00687248" w:rsidP="008B3084">
            <w:pPr>
              <w:pStyle w:val="Listecouleur-Accent11"/>
              <w:spacing w:after="0"/>
              <w:ind w:left="0"/>
              <w:jc w:val="center"/>
              <w:rPr>
                <w:ins w:id="15212" w:author="HP" w:date="2013-10-24T14:18:00Z"/>
                <w:rFonts w:ascii="Times New Roman" w:hAnsi="Times New Roman"/>
                <w:b/>
                <w:lang w:val="fr-CM"/>
              </w:rPr>
            </w:pPr>
            <w:ins w:id="15213" w:author="HP" w:date="2013-10-24T14:18:00Z">
              <w:r w:rsidRPr="001109F4">
                <w:rPr>
                  <w:rFonts w:ascii="Times New Roman" w:hAnsi="Times New Roman"/>
                  <w:b/>
                  <w:lang w:val="fr-CM"/>
                </w:rPr>
                <w:t>15</w:t>
              </w:r>
            </w:ins>
          </w:p>
        </w:tc>
        <w:tc>
          <w:tcPr>
            <w:tcW w:w="748" w:type="dxa"/>
            <w:gridSpan w:val="2"/>
            <w:vAlign w:val="center"/>
          </w:tcPr>
          <w:p w:rsidR="00687248" w:rsidRPr="009159F1" w:rsidRDefault="00687248" w:rsidP="008B3084">
            <w:pPr>
              <w:pStyle w:val="Listecouleur-Accent11"/>
              <w:spacing w:after="0"/>
              <w:ind w:left="0"/>
              <w:jc w:val="center"/>
              <w:rPr>
                <w:ins w:id="15214" w:author="HP" w:date="2013-10-24T14:18:00Z"/>
                <w:rFonts w:ascii="Times New Roman" w:hAnsi="Times New Roman"/>
                <w:lang w:val="fr-CM"/>
              </w:rPr>
            </w:pPr>
            <w:ins w:id="15215" w:author="HP" w:date="2013-10-24T14:18:00Z">
              <w:r>
                <w:rPr>
                  <w:rFonts w:ascii="Times New Roman" w:hAnsi="Times New Roman"/>
                  <w:lang w:val="fr-CM"/>
                </w:rPr>
                <w:t xml:space="preserve">1 </w:t>
              </w:r>
              <w:r w:rsidRPr="009159F1">
                <w:rPr>
                  <w:rFonts w:ascii="Times New Roman" w:hAnsi="Times New Roman"/>
                  <w:lang w:val="fr-CM"/>
                </w:rPr>
                <w:t>500</w:t>
              </w:r>
            </w:ins>
          </w:p>
        </w:tc>
        <w:tc>
          <w:tcPr>
            <w:tcW w:w="2787" w:type="dxa"/>
            <w:vAlign w:val="bottom"/>
          </w:tcPr>
          <w:p w:rsidR="00687248" w:rsidRPr="009159F1" w:rsidRDefault="00687248" w:rsidP="008B3084">
            <w:pPr>
              <w:pStyle w:val="Listecouleur-Accent11"/>
              <w:spacing w:after="0"/>
              <w:ind w:left="0"/>
              <w:jc w:val="center"/>
              <w:rPr>
                <w:ins w:id="15216" w:author="HP" w:date="2013-10-24T14:18:00Z"/>
                <w:rFonts w:ascii="Times New Roman" w:hAnsi="Times New Roman"/>
                <w:lang w:val="fr-CM"/>
              </w:rPr>
            </w:pPr>
            <w:ins w:id="15217" w:author="HP" w:date="2013-10-24T14:18:00Z">
              <w:r w:rsidRPr="009159F1">
                <w:rPr>
                  <w:rFonts w:ascii="Times New Roman" w:eastAsia="Times New Roman" w:hAnsi="Times New Roman"/>
                  <w:szCs w:val="16"/>
                  <w:lang w:val="fr-CM" w:eastAsia="fr-FR"/>
                </w:rPr>
                <w:t>|___|</w:t>
              </w:r>
            </w:ins>
          </w:p>
        </w:tc>
      </w:tr>
      <w:tr w:rsidR="00687248" w:rsidRPr="009159F1" w:rsidTr="00687248">
        <w:trPr>
          <w:trHeight w:val="340"/>
          <w:ins w:id="15218" w:author="HP" w:date="2013-10-24T14:18:00Z"/>
        </w:trPr>
        <w:tc>
          <w:tcPr>
            <w:tcW w:w="719" w:type="dxa"/>
            <w:vMerge/>
            <w:vAlign w:val="center"/>
          </w:tcPr>
          <w:p w:rsidR="00687248" w:rsidRPr="009159F1" w:rsidRDefault="00687248" w:rsidP="008B3084">
            <w:pPr>
              <w:pStyle w:val="Listecouleur-Accent11"/>
              <w:ind w:left="0"/>
              <w:rPr>
                <w:ins w:id="15219" w:author="HP" w:date="2013-10-24T14:18:00Z"/>
                <w:rFonts w:ascii="Times New Roman" w:hAnsi="Times New Roman"/>
                <w:b/>
                <w:lang w:val="fr-CM"/>
              </w:rPr>
            </w:pPr>
          </w:p>
        </w:tc>
        <w:tc>
          <w:tcPr>
            <w:tcW w:w="1214" w:type="dxa"/>
            <w:vAlign w:val="center"/>
          </w:tcPr>
          <w:p w:rsidR="00687248" w:rsidRDefault="00687248" w:rsidP="008B3084">
            <w:pPr>
              <w:pStyle w:val="Listecouleur-Accent11"/>
              <w:spacing w:after="0"/>
              <w:rPr>
                <w:ins w:id="15220" w:author="HP" w:date="2013-10-24T14:18:00Z"/>
                <w:rFonts w:ascii="Times New Roman" w:hAnsi="Times New Roman"/>
                <w:b/>
                <w:lang w:val="fr-CM"/>
              </w:rPr>
            </w:pPr>
            <w:ins w:id="15221" w:author="HP" w:date="2013-10-24T14:18:00Z">
              <w:r w:rsidRPr="009159F1">
                <w:rPr>
                  <w:rFonts w:ascii="Times New Roman" w:hAnsi="Times New Roman"/>
                  <w:b/>
                  <w:lang w:val="fr-CM"/>
                </w:rPr>
                <w:t>6</w:t>
              </w:r>
            </w:ins>
          </w:p>
        </w:tc>
        <w:tc>
          <w:tcPr>
            <w:tcW w:w="1383" w:type="dxa"/>
            <w:vAlign w:val="center"/>
          </w:tcPr>
          <w:p w:rsidR="00687248" w:rsidRDefault="00687248" w:rsidP="008B3084">
            <w:pPr>
              <w:pStyle w:val="Listecouleur-Accent11"/>
              <w:spacing w:after="0"/>
              <w:rPr>
                <w:ins w:id="15222" w:author="HP" w:date="2013-10-24T14:18:00Z"/>
                <w:rFonts w:ascii="Times New Roman" w:hAnsi="Times New Roman"/>
                <w:lang w:val="fr-CM"/>
              </w:rPr>
            </w:pPr>
            <w:ins w:id="15223" w:author="HP" w:date="2013-10-24T14:18:00Z">
              <w:r w:rsidRPr="009159F1">
                <w:rPr>
                  <w:rFonts w:ascii="Times New Roman" w:hAnsi="Times New Roman"/>
                  <w:lang w:val="fr-CM"/>
                </w:rPr>
                <w:t>600</w:t>
              </w:r>
            </w:ins>
          </w:p>
        </w:tc>
        <w:tc>
          <w:tcPr>
            <w:tcW w:w="1581" w:type="dxa"/>
            <w:vAlign w:val="bottom"/>
          </w:tcPr>
          <w:p w:rsidR="00687248" w:rsidRDefault="00687248" w:rsidP="008B3084">
            <w:pPr>
              <w:pStyle w:val="Listecouleur-Accent11"/>
              <w:spacing w:after="0"/>
              <w:jc w:val="center"/>
              <w:rPr>
                <w:ins w:id="15224" w:author="HP" w:date="2013-10-24T14:18:00Z"/>
                <w:rFonts w:ascii="Times New Roman" w:hAnsi="Times New Roman"/>
                <w:lang w:val="fr-CM"/>
              </w:rPr>
            </w:pPr>
            <w:ins w:id="15225" w:author="HP" w:date="2013-10-24T14:18:00Z">
              <w:r w:rsidRPr="009159F1">
                <w:rPr>
                  <w:rFonts w:ascii="Times New Roman" w:eastAsia="Times New Roman" w:hAnsi="Times New Roman"/>
                  <w:szCs w:val="16"/>
                  <w:lang w:val="fr-CM" w:eastAsia="fr-FR"/>
                </w:rPr>
                <w:t>|___|</w:t>
              </w:r>
            </w:ins>
          </w:p>
        </w:tc>
        <w:tc>
          <w:tcPr>
            <w:tcW w:w="748" w:type="dxa"/>
            <w:gridSpan w:val="2"/>
            <w:vAlign w:val="bottom"/>
          </w:tcPr>
          <w:p w:rsidR="00687248" w:rsidRPr="009142D5" w:rsidRDefault="00687248" w:rsidP="008B3084">
            <w:pPr>
              <w:pStyle w:val="Listecouleur-Accent11"/>
              <w:spacing w:after="0"/>
              <w:ind w:left="0"/>
              <w:jc w:val="center"/>
              <w:rPr>
                <w:ins w:id="15226" w:author="HP" w:date="2013-10-24T14:18:00Z"/>
                <w:rFonts w:ascii="Times New Roman" w:hAnsi="Times New Roman"/>
                <w:b/>
                <w:lang w:val="fr-CM"/>
              </w:rPr>
            </w:pPr>
            <w:ins w:id="15227" w:author="HP" w:date="2013-10-24T14:18:00Z">
              <w:r w:rsidRPr="001109F4">
                <w:rPr>
                  <w:rFonts w:ascii="Times New Roman" w:hAnsi="Times New Roman"/>
                  <w:b/>
                  <w:lang w:val="fr-CM"/>
                </w:rPr>
                <w:t>16</w:t>
              </w:r>
            </w:ins>
          </w:p>
        </w:tc>
        <w:tc>
          <w:tcPr>
            <w:tcW w:w="748" w:type="dxa"/>
            <w:gridSpan w:val="2"/>
            <w:vAlign w:val="center"/>
          </w:tcPr>
          <w:p w:rsidR="00687248" w:rsidRPr="009159F1" w:rsidRDefault="00687248" w:rsidP="008B3084">
            <w:pPr>
              <w:pStyle w:val="Listecouleur-Accent11"/>
              <w:spacing w:after="0"/>
              <w:ind w:left="0"/>
              <w:jc w:val="center"/>
              <w:rPr>
                <w:ins w:id="15228" w:author="HP" w:date="2013-10-24T14:18:00Z"/>
                <w:rFonts w:ascii="Times New Roman" w:hAnsi="Times New Roman"/>
                <w:lang w:val="fr-CM"/>
              </w:rPr>
            </w:pPr>
            <w:ins w:id="15229" w:author="HP" w:date="2013-10-24T14:18:00Z">
              <w:r>
                <w:rPr>
                  <w:rFonts w:ascii="Times New Roman" w:hAnsi="Times New Roman"/>
                  <w:lang w:val="fr-CM"/>
                </w:rPr>
                <w:t xml:space="preserve">1 </w:t>
              </w:r>
              <w:r w:rsidRPr="009159F1">
                <w:rPr>
                  <w:rFonts w:ascii="Times New Roman" w:hAnsi="Times New Roman"/>
                  <w:lang w:val="fr-CM"/>
                </w:rPr>
                <w:t>600</w:t>
              </w:r>
            </w:ins>
          </w:p>
        </w:tc>
        <w:tc>
          <w:tcPr>
            <w:tcW w:w="2787" w:type="dxa"/>
            <w:vAlign w:val="bottom"/>
          </w:tcPr>
          <w:p w:rsidR="00687248" w:rsidRPr="009159F1" w:rsidRDefault="00687248" w:rsidP="008B3084">
            <w:pPr>
              <w:pStyle w:val="Listecouleur-Accent11"/>
              <w:spacing w:after="0"/>
              <w:ind w:left="0"/>
              <w:jc w:val="center"/>
              <w:rPr>
                <w:ins w:id="15230" w:author="HP" w:date="2013-10-24T14:18:00Z"/>
                <w:rFonts w:ascii="Times New Roman" w:hAnsi="Times New Roman"/>
                <w:lang w:val="fr-CM"/>
              </w:rPr>
            </w:pPr>
            <w:ins w:id="15231" w:author="HP" w:date="2013-10-24T14:18:00Z">
              <w:r w:rsidRPr="009159F1">
                <w:rPr>
                  <w:rFonts w:ascii="Times New Roman" w:eastAsia="Times New Roman" w:hAnsi="Times New Roman"/>
                  <w:szCs w:val="16"/>
                  <w:lang w:val="fr-CM" w:eastAsia="fr-FR"/>
                </w:rPr>
                <w:t>|___|</w:t>
              </w:r>
            </w:ins>
          </w:p>
        </w:tc>
      </w:tr>
      <w:tr w:rsidR="00687248" w:rsidRPr="009159F1" w:rsidTr="00687248">
        <w:trPr>
          <w:trHeight w:val="340"/>
          <w:ins w:id="15232" w:author="HP" w:date="2013-10-24T14:18:00Z"/>
        </w:trPr>
        <w:tc>
          <w:tcPr>
            <w:tcW w:w="719" w:type="dxa"/>
            <w:vMerge/>
            <w:vAlign w:val="center"/>
          </w:tcPr>
          <w:p w:rsidR="00687248" w:rsidRPr="009159F1" w:rsidRDefault="00687248" w:rsidP="008B3084">
            <w:pPr>
              <w:pStyle w:val="Listecouleur-Accent11"/>
              <w:ind w:left="0"/>
              <w:rPr>
                <w:ins w:id="15233" w:author="HP" w:date="2013-10-24T14:18:00Z"/>
                <w:rFonts w:ascii="Times New Roman" w:hAnsi="Times New Roman"/>
                <w:b/>
                <w:lang w:val="fr-CM"/>
              </w:rPr>
            </w:pPr>
          </w:p>
        </w:tc>
        <w:tc>
          <w:tcPr>
            <w:tcW w:w="1214" w:type="dxa"/>
            <w:vAlign w:val="center"/>
          </w:tcPr>
          <w:p w:rsidR="00687248" w:rsidRDefault="00687248" w:rsidP="008B3084">
            <w:pPr>
              <w:pStyle w:val="Listecouleur-Accent11"/>
              <w:spacing w:after="0"/>
              <w:rPr>
                <w:ins w:id="15234" w:author="HP" w:date="2013-10-24T14:18:00Z"/>
                <w:rFonts w:ascii="Times New Roman" w:hAnsi="Times New Roman"/>
                <w:b/>
                <w:lang w:val="fr-CM"/>
              </w:rPr>
            </w:pPr>
            <w:ins w:id="15235" w:author="HP" w:date="2013-10-24T14:18:00Z">
              <w:r w:rsidRPr="009159F1">
                <w:rPr>
                  <w:rFonts w:ascii="Times New Roman" w:hAnsi="Times New Roman"/>
                  <w:b/>
                  <w:lang w:val="fr-CM"/>
                </w:rPr>
                <w:t>7</w:t>
              </w:r>
            </w:ins>
          </w:p>
        </w:tc>
        <w:tc>
          <w:tcPr>
            <w:tcW w:w="1383" w:type="dxa"/>
            <w:vAlign w:val="center"/>
          </w:tcPr>
          <w:p w:rsidR="00687248" w:rsidRDefault="00687248" w:rsidP="008B3084">
            <w:pPr>
              <w:pStyle w:val="Listecouleur-Accent11"/>
              <w:spacing w:after="0"/>
              <w:rPr>
                <w:ins w:id="15236" w:author="HP" w:date="2013-10-24T14:18:00Z"/>
                <w:rFonts w:ascii="Times New Roman" w:hAnsi="Times New Roman"/>
                <w:lang w:val="fr-CM"/>
              </w:rPr>
            </w:pPr>
            <w:ins w:id="15237" w:author="HP" w:date="2013-10-24T14:18:00Z">
              <w:r w:rsidRPr="009159F1">
                <w:rPr>
                  <w:rFonts w:ascii="Times New Roman" w:hAnsi="Times New Roman"/>
                  <w:lang w:val="fr-CM"/>
                </w:rPr>
                <w:t>700</w:t>
              </w:r>
            </w:ins>
          </w:p>
        </w:tc>
        <w:tc>
          <w:tcPr>
            <w:tcW w:w="1581" w:type="dxa"/>
            <w:vAlign w:val="bottom"/>
          </w:tcPr>
          <w:p w:rsidR="00687248" w:rsidRDefault="00687248" w:rsidP="008B3084">
            <w:pPr>
              <w:pStyle w:val="Listecouleur-Accent11"/>
              <w:spacing w:after="0"/>
              <w:jc w:val="center"/>
              <w:rPr>
                <w:ins w:id="15238" w:author="HP" w:date="2013-10-24T14:18:00Z"/>
                <w:rFonts w:ascii="Times New Roman" w:hAnsi="Times New Roman"/>
                <w:lang w:val="fr-CM"/>
              </w:rPr>
            </w:pPr>
            <w:ins w:id="15239" w:author="HP" w:date="2013-10-24T14:18:00Z">
              <w:r w:rsidRPr="009159F1">
                <w:rPr>
                  <w:rFonts w:ascii="Times New Roman" w:eastAsia="Times New Roman" w:hAnsi="Times New Roman"/>
                  <w:szCs w:val="16"/>
                  <w:lang w:val="fr-CM" w:eastAsia="fr-FR"/>
                </w:rPr>
                <w:t>|___|</w:t>
              </w:r>
            </w:ins>
          </w:p>
        </w:tc>
        <w:tc>
          <w:tcPr>
            <w:tcW w:w="748" w:type="dxa"/>
            <w:gridSpan w:val="2"/>
            <w:vAlign w:val="bottom"/>
          </w:tcPr>
          <w:p w:rsidR="00687248" w:rsidRPr="009142D5" w:rsidRDefault="00687248" w:rsidP="008B3084">
            <w:pPr>
              <w:pStyle w:val="Listecouleur-Accent11"/>
              <w:spacing w:after="0"/>
              <w:ind w:left="0"/>
              <w:jc w:val="center"/>
              <w:rPr>
                <w:ins w:id="15240" w:author="HP" w:date="2013-10-24T14:18:00Z"/>
                <w:rFonts w:ascii="Times New Roman" w:hAnsi="Times New Roman"/>
                <w:b/>
                <w:lang w:val="fr-CM"/>
              </w:rPr>
            </w:pPr>
            <w:ins w:id="15241" w:author="HP" w:date="2013-10-24T14:18:00Z">
              <w:r w:rsidRPr="001109F4">
                <w:rPr>
                  <w:rFonts w:ascii="Times New Roman" w:hAnsi="Times New Roman"/>
                  <w:b/>
                  <w:lang w:val="fr-CM"/>
                </w:rPr>
                <w:t>17</w:t>
              </w:r>
            </w:ins>
          </w:p>
        </w:tc>
        <w:tc>
          <w:tcPr>
            <w:tcW w:w="748" w:type="dxa"/>
            <w:gridSpan w:val="2"/>
            <w:vAlign w:val="center"/>
          </w:tcPr>
          <w:p w:rsidR="00687248" w:rsidRPr="009159F1" w:rsidRDefault="00687248" w:rsidP="008B3084">
            <w:pPr>
              <w:pStyle w:val="Listecouleur-Accent11"/>
              <w:spacing w:after="0"/>
              <w:ind w:left="0"/>
              <w:jc w:val="center"/>
              <w:rPr>
                <w:ins w:id="15242" w:author="HP" w:date="2013-10-24T14:18:00Z"/>
                <w:rFonts w:ascii="Times New Roman" w:hAnsi="Times New Roman"/>
                <w:lang w:val="fr-CM"/>
              </w:rPr>
            </w:pPr>
            <w:ins w:id="15243" w:author="HP" w:date="2013-10-24T14:18:00Z">
              <w:r>
                <w:rPr>
                  <w:rFonts w:ascii="Times New Roman" w:hAnsi="Times New Roman"/>
                  <w:lang w:val="fr-CM"/>
                </w:rPr>
                <w:t xml:space="preserve">1 </w:t>
              </w:r>
              <w:r w:rsidRPr="009159F1">
                <w:rPr>
                  <w:rFonts w:ascii="Times New Roman" w:hAnsi="Times New Roman"/>
                  <w:lang w:val="fr-CM"/>
                </w:rPr>
                <w:t>700</w:t>
              </w:r>
            </w:ins>
          </w:p>
        </w:tc>
        <w:tc>
          <w:tcPr>
            <w:tcW w:w="2787" w:type="dxa"/>
            <w:vAlign w:val="bottom"/>
          </w:tcPr>
          <w:p w:rsidR="00687248" w:rsidRPr="009159F1" w:rsidRDefault="00687248" w:rsidP="008B3084">
            <w:pPr>
              <w:pStyle w:val="Listecouleur-Accent11"/>
              <w:spacing w:after="0"/>
              <w:ind w:left="0"/>
              <w:jc w:val="center"/>
              <w:rPr>
                <w:ins w:id="15244" w:author="HP" w:date="2013-10-24T14:18:00Z"/>
                <w:rFonts w:ascii="Times New Roman" w:hAnsi="Times New Roman"/>
                <w:lang w:val="fr-CM"/>
              </w:rPr>
            </w:pPr>
            <w:ins w:id="15245" w:author="HP" w:date="2013-10-24T14:18:00Z">
              <w:r w:rsidRPr="009159F1">
                <w:rPr>
                  <w:rFonts w:ascii="Times New Roman" w:eastAsia="Times New Roman" w:hAnsi="Times New Roman"/>
                  <w:szCs w:val="16"/>
                  <w:lang w:val="fr-CM" w:eastAsia="fr-FR"/>
                </w:rPr>
                <w:t>|___|</w:t>
              </w:r>
            </w:ins>
          </w:p>
        </w:tc>
      </w:tr>
      <w:tr w:rsidR="00687248" w:rsidRPr="009159F1" w:rsidTr="00687248">
        <w:trPr>
          <w:trHeight w:val="340"/>
          <w:ins w:id="15246" w:author="HP" w:date="2013-10-24T14:18:00Z"/>
        </w:trPr>
        <w:tc>
          <w:tcPr>
            <w:tcW w:w="719" w:type="dxa"/>
            <w:vMerge/>
            <w:vAlign w:val="center"/>
          </w:tcPr>
          <w:p w:rsidR="00687248" w:rsidRPr="009159F1" w:rsidRDefault="00687248" w:rsidP="008B3084">
            <w:pPr>
              <w:pStyle w:val="Listecouleur-Accent11"/>
              <w:ind w:left="0"/>
              <w:rPr>
                <w:ins w:id="15247" w:author="HP" w:date="2013-10-24T14:18:00Z"/>
                <w:rFonts w:ascii="Times New Roman" w:hAnsi="Times New Roman"/>
                <w:b/>
                <w:lang w:val="fr-CM"/>
              </w:rPr>
            </w:pPr>
          </w:p>
        </w:tc>
        <w:tc>
          <w:tcPr>
            <w:tcW w:w="1214" w:type="dxa"/>
            <w:vAlign w:val="center"/>
          </w:tcPr>
          <w:p w:rsidR="00687248" w:rsidRDefault="00687248" w:rsidP="008B3084">
            <w:pPr>
              <w:pStyle w:val="Listecouleur-Accent11"/>
              <w:spacing w:after="0"/>
              <w:rPr>
                <w:ins w:id="15248" w:author="HP" w:date="2013-10-24T14:18:00Z"/>
                <w:rFonts w:ascii="Times New Roman" w:hAnsi="Times New Roman"/>
                <w:b/>
                <w:lang w:val="fr-CM"/>
              </w:rPr>
            </w:pPr>
            <w:ins w:id="15249" w:author="HP" w:date="2013-10-24T14:18:00Z">
              <w:r w:rsidRPr="009159F1">
                <w:rPr>
                  <w:rFonts w:ascii="Times New Roman" w:hAnsi="Times New Roman"/>
                  <w:b/>
                  <w:lang w:val="fr-CM"/>
                </w:rPr>
                <w:t>8</w:t>
              </w:r>
            </w:ins>
          </w:p>
        </w:tc>
        <w:tc>
          <w:tcPr>
            <w:tcW w:w="1383" w:type="dxa"/>
            <w:vAlign w:val="center"/>
          </w:tcPr>
          <w:p w:rsidR="00687248" w:rsidRDefault="00687248" w:rsidP="008B3084">
            <w:pPr>
              <w:pStyle w:val="Listecouleur-Accent11"/>
              <w:spacing w:after="0"/>
              <w:rPr>
                <w:ins w:id="15250" w:author="HP" w:date="2013-10-24T14:18:00Z"/>
                <w:rFonts w:ascii="Times New Roman" w:hAnsi="Times New Roman"/>
                <w:lang w:val="fr-CM"/>
              </w:rPr>
            </w:pPr>
            <w:ins w:id="15251" w:author="HP" w:date="2013-10-24T14:18:00Z">
              <w:r w:rsidRPr="009159F1">
                <w:rPr>
                  <w:rFonts w:ascii="Times New Roman" w:hAnsi="Times New Roman"/>
                  <w:lang w:val="fr-CM"/>
                </w:rPr>
                <w:t>800</w:t>
              </w:r>
            </w:ins>
          </w:p>
        </w:tc>
        <w:tc>
          <w:tcPr>
            <w:tcW w:w="1581" w:type="dxa"/>
            <w:vAlign w:val="bottom"/>
          </w:tcPr>
          <w:p w:rsidR="00687248" w:rsidRDefault="00687248" w:rsidP="008B3084">
            <w:pPr>
              <w:pStyle w:val="Listecouleur-Accent11"/>
              <w:spacing w:after="0"/>
              <w:jc w:val="center"/>
              <w:rPr>
                <w:ins w:id="15252" w:author="HP" w:date="2013-10-24T14:18:00Z"/>
                <w:rFonts w:ascii="Times New Roman" w:hAnsi="Times New Roman"/>
                <w:lang w:val="fr-CM"/>
              </w:rPr>
            </w:pPr>
            <w:ins w:id="15253" w:author="HP" w:date="2013-10-24T14:18:00Z">
              <w:r w:rsidRPr="009159F1">
                <w:rPr>
                  <w:rFonts w:ascii="Times New Roman" w:eastAsia="Times New Roman" w:hAnsi="Times New Roman"/>
                  <w:szCs w:val="16"/>
                  <w:lang w:val="fr-CM" w:eastAsia="fr-FR"/>
                </w:rPr>
                <w:t>|___|</w:t>
              </w:r>
            </w:ins>
          </w:p>
        </w:tc>
        <w:tc>
          <w:tcPr>
            <w:tcW w:w="748" w:type="dxa"/>
            <w:gridSpan w:val="2"/>
            <w:vAlign w:val="bottom"/>
          </w:tcPr>
          <w:p w:rsidR="00687248" w:rsidRPr="009142D5" w:rsidRDefault="00687248" w:rsidP="008B3084">
            <w:pPr>
              <w:pStyle w:val="Listecouleur-Accent11"/>
              <w:spacing w:after="0"/>
              <w:ind w:left="0"/>
              <w:jc w:val="center"/>
              <w:rPr>
                <w:ins w:id="15254" w:author="HP" w:date="2013-10-24T14:18:00Z"/>
                <w:rFonts w:ascii="Times New Roman" w:hAnsi="Times New Roman"/>
                <w:b/>
                <w:lang w:val="fr-CM"/>
              </w:rPr>
            </w:pPr>
            <w:ins w:id="15255" w:author="HP" w:date="2013-10-24T14:18:00Z">
              <w:r w:rsidRPr="001109F4">
                <w:rPr>
                  <w:rFonts w:ascii="Times New Roman" w:hAnsi="Times New Roman"/>
                  <w:b/>
                  <w:lang w:val="fr-CM"/>
                </w:rPr>
                <w:t>18</w:t>
              </w:r>
            </w:ins>
          </w:p>
        </w:tc>
        <w:tc>
          <w:tcPr>
            <w:tcW w:w="748" w:type="dxa"/>
            <w:gridSpan w:val="2"/>
            <w:vAlign w:val="center"/>
          </w:tcPr>
          <w:p w:rsidR="00687248" w:rsidRPr="009159F1" w:rsidRDefault="00687248" w:rsidP="008B3084">
            <w:pPr>
              <w:pStyle w:val="Listecouleur-Accent11"/>
              <w:spacing w:after="0"/>
              <w:ind w:left="0"/>
              <w:jc w:val="center"/>
              <w:rPr>
                <w:ins w:id="15256" w:author="HP" w:date="2013-10-24T14:18:00Z"/>
                <w:rFonts w:ascii="Times New Roman" w:hAnsi="Times New Roman"/>
                <w:lang w:val="fr-CM"/>
              </w:rPr>
            </w:pPr>
            <w:ins w:id="15257" w:author="HP" w:date="2013-10-24T14:18:00Z">
              <w:r>
                <w:rPr>
                  <w:rFonts w:ascii="Times New Roman" w:hAnsi="Times New Roman"/>
                  <w:lang w:val="fr-CM"/>
                </w:rPr>
                <w:t xml:space="preserve">1 </w:t>
              </w:r>
              <w:r w:rsidRPr="009159F1">
                <w:rPr>
                  <w:rFonts w:ascii="Times New Roman" w:hAnsi="Times New Roman"/>
                  <w:lang w:val="fr-CM"/>
                </w:rPr>
                <w:t>800</w:t>
              </w:r>
            </w:ins>
          </w:p>
        </w:tc>
        <w:tc>
          <w:tcPr>
            <w:tcW w:w="2787" w:type="dxa"/>
            <w:vAlign w:val="bottom"/>
          </w:tcPr>
          <w:p w:rsidR="00687248" w:rsidRPr="009159F1" w:rsidRDefault="00687248" w:rsidP="008B3084">
            <w:pPr>
              <w:pStyle w:val="Listecouleur-Accent11"/>
              <w:spacing w:after="0"/>
              <w:ind w:left="0"/>
              <w:jc w:val="center"/>
              <w:rPr>
                <w:ins w:id="15258" w:author="HP" w:date="2013-10-24T14:18:00Z"/>
                <w:rFonts w:ascii="Times New Roman" w:hAnsi="Times New Roman"/>
                <w:lang w:val="fr-CM"/>
              </w:rPr>
            </w:pPr>
            <w:ins w:id="15259" w:author="HP" w:date="2013-10-24T14:18:00Z">
              <w:r w:rsidRPr="009159F1">
                <w:rPr>
                  <w:rFonts w:ascii="Times New Roman" w:eastAsia="Times New Roman" w:hAnsi="Times New Roman"/>
                  <w:szCs w:val="16"/>
                  <w:lang w:val="fr-CM" w:eastAsia="fr-FR"/>
                </w:rPr>
                <w:t>|___|</w:t>
              </w:r>
            </w:ins>
          </w:p>
        </w:tc>
      </w:tr>
      <w:tr w:rsidR="00687248" w:rsidRPr="009159F1" w:rsidTr="00687248">
        <w:trPr>
          <w:trHeight w:val="340"/>
          <w:ins w:id="15260" w:author="HP" w:date="2013-10-24T14:18:00Z"/>
        </w:trPr>
        <w:tc>
          <w:tcPr>
            <w:tcW w:w="719" w:type="dxa"/>
            <w:vMerge/>
            <w:vAlign w:val="center"/>
          </w:tcPr>
          <w:p w:rsidR="00687248" w:rsidRPr="009159F1" w:rsidRDefault="00687248" w:rsidP="008B3084">
            <w:pPr>
              <w:pStyle w:val="Listecouleur-Accent11"/>
              <w:ind w:left="0"/>
              <w:rPr>
                <w:ins w:id="15261" w:author="HP" w:date="2013-10-24T14:18:00Z"/>
                <w:rFonts w:ascii="Times New Roman" w:hAnsi="Times New Roman"/>
                <w:b/>
                <w:lang w:val="fr-CM"/>
              </w:rPr>
            </w:pPr>
          </w:p>
        </w:tc>
        <w:tc>
          <w:tcPr>
            <w:tcW w:w="1214" w:type="dxa"/>
            <w:vAlign w:val="center"/>
          </w:tcPr>
          <w:p w:rsidR="00687248" w:rsidRDefault="00687248" w:rsidP="008B3084">
            <w:pPr>
              <w:pStyle w:val="Listecouleur-Accent11"/>
              <w:spacing w:after="0"/>
              <w:rPr>
                <w:ins w:id="15262" w:author="HP" w:date="2013-10-24T14:18:00Z"/>
                <w:rFonts w:ascii="Times New Roman" w:hAnsi="Times New Roman"/>
                <w:b/>
                <w:lang w:val="fr-CM"/>
              </w:rPr>
            </w:pPr>
            <w:ins w:id="15263" w:author="HP" w:date="2013-10-24T14:18:00Z">
              <w:r w:rsidRPr="009159F1">
                <w:rPr>
                  <w:rFonts w:ascii="Times New Roman" w:hAnsi="Times New Roman"/>
                  <w:b/>
                  <w:lang w:val="fr-CM"/>
                </w:rPr>
                <w:t>9</w:t>
              </w:r>
            </w:ins>
          </w:p>
        </w:tc>
        <w:tc>
          <w:tcPr>
            <w:tcW w:w="1383" w:type="dxa"/>
            <w:vAlign w:val="center"/>
          </w:tcPr>
          <w:p w:rsidR="00687248" w:rsidRDefault="00687248" w:rsidP="008B3084">
            <w:pPr>
              <w:pStyle w:val="Listecouleur-Accent11"/>
              <w:spacing w:after="0"/>
              <w:rPr>
                <w:ins w:id="15264" w:author="HP" w:date="2013-10-24T14:18:00Z"/>
                <w:rFonts w:ascii="Times New Roman" w:hAnsi="Times New Roman"/>
                <w:lang w:val="fr-CM"/>
              </w:rPr>
            </w:pPr>
            <w:ins w:id="15265" w:author="HP" w:date="2013-10-24T14:18:00Z">
              <w:r w:rsidRPr="009159F1">
                <w:rPr>
                  <w:rFonts w:ascii="Times New Roman" w:hAnsi="Times New Roman"/>
                  <w:lang w:val="fr-CM"/>
                </w:rPr>
                <w:t>900</w:t>
              </w:r>
            </w:ins>
          </w:p>
        </w:tc>
        <w:tc>
          <w:tcPr>
            <w:tcW w:w="1581" w:type="dxa"/>
            <w:vAlign w:val="bottom"/>
          </w:tcPr>
          <w:p w:rsidR="00687248" w:rsidRDefault="00687248" w:rsidP="008B3084">
            <w:pPr>
              <w:pStyle w:val="Listecouleur-Accent11"/>
              <w:spacing w:after="0"/>
              <w:jc w:val="center"/>
              <w:rPr>
                <w:ins w:id="15266" w:author="HP" w:date="2013-10-24T14:18:00Z"/>
                <w:rFonts w:ascii="Times New Roman" w:hAnsi="Times New Roman"/>
                <w:lang w:val="fr-CM"/>
              </w:rPr>
            </w:pPr>
            <w:ins w:id="15267" w:author="HP" w:date="2013-10-24T14:18:00Z">
              <w:r w:rsidRPr="009159F1">
                <w:rPr>
                  <w:rFonts w:ascii="Times New Roman" w:eastAsia="Times New Roman" w:hAnsi="Times New Roman"/>
                  <w:szCs w:val="16"/>
                  <w:lang w:val="fr-CM" w:eastAsia="fr-FR"/>
                </w:rPr>
                <w:t>|___|</w:t>
              </w:r>
            </w:ins>
          </w:p>
        </w:tc>
        <w:tc>
          <w:tcPr>
            <w:tcW w:w="748" w:type="dxa"/>
            <w:gridSpan w:val="2"/>
            <w:vAlign w:val="bottom"/>
          </w:tcPr>
          <w:p w:rsidR="00687248" w:rsidRPr="009142D5" w:rsidRDefault="00687248" w:rsidP="008B3084">
            <w:pPr>
              <w:pStyle w:val="Listecouleur-Accent11"/>
              <w:spacing w:after="0"/>
              <w:ind w:left="0"/>
              <w:jc w:val="center"/>
              <w:rPr>
                <w:ins w:id="15268" w:author="HP" w:date="2013-10-24T14:18:00Z"/>
                <w:rFonts w:ascii="Times New Roman" w:hAnsi="Times New Roman"/>
                <w:b/>
                <w:lang w:val="fr-CM"/>
              </w:rPr>
            </w:pPr>
            <w:ins w:id="15269" w:author="HP" w:date="2013-10-24T14:18:00Z">
              <w:r w:rsidRPr="001109F4">
                <w:rPr>
                  <w:rFonts w:ascii="Times New Roman" w:hAnsi="Times New Roman"/>
                  <w:b/>
                  <w:lang w:val="fr-CM"/>
                </w:rPr>
                <w:t>19</w:t>
              </w:r>
            </w:ins>
          </w:p>
        </w:tc>
        <w:tc>
          <w:tcPr>
            <w:tcW w:w="748" w:type="dxa"/>
            <w:gridSpan w:val="2"/>
            <w:vAlign w:val="center"/>
          </w:tcPr>
          <w:p w:rsidR="00687248" w:rsidRPr="009159F1" w:rsidRDefault="00687248" w:rsidP="008B3084">
            <w:pPr>
              <w:pStyle w:val="Listecouleur-Accent11"/>
              <w:spacing w:after="0"/>
              <w:ind w:left="0"/>
              <w:jc w:val="center"/>
              <w:rPr>
                <w:ins w:id="15270" w:author="HP" w:date="2013-10-24T14:18:00Z"/>
                <w:rFonts w:ascii="Times New Roman" w:hAnsi="Times New Roman"/>
                <w:lang w:val="fr-CM"/>
              </w:rPr>
            </w:pPr>
            <w:ins w:id="15271" w:author="HP" w:date="2013-10-24T14:18:00Z">
              <w:r>
                <w:rPr>
                  <w:rFonts w:ascii="Times New Roman" w:hAnsi="Times New Roman"/>
                  <w:lang w:val="fr-CM"/>
                </w:rPr>
                <w:t xml:space="preserve">1 </w:t>
              </w:r>
              <w:r w:rsidRPr="009159F1">
                <w:rPr>
                  <w:rFonts w:ascii="Times New Roman" w:hAnsi="Times New Roman"/>
                  <w:lang w:val="fr-CM"/>
                </w:rPr>
                <w:t>900</w:t>
              </w:r>
            </w:ins>
          </w:p>
        </w:tc>
        <w:tc>
          <w:tcPr>
            <w:tcW w:w="2787" w:type="dxa"/>
            <w:vAlign w:val="bottom"/>
          </w:tcPr>
          <w:p w:rsidR="00687248" w:rsidRPr="009159F1" w:rsidRDefault="00687248" w:rsidP="008B3084">
            <w:pPr>
              <w:pStyle w:val="Listecouleur-Accent11"/>
              <w:spacing w:after="0"/>
              <w:ind w:left="0"/>
              <w:jc w:val="center"/>
              <w:rPr>
                <w:ins w:id="15272" w:author="HP" w:date="2013-10-24T14:18:00Z"/>
                <w:rFonts w:ascii="Times New Roman" w:hAnsi="Times New Roman"/>
                <w:lang w:val="fr-CM"/>
              </w:rPr>
            </w:pPr>
            <w:ins w:id="15273" w:author="HP" w:date="2013-10-24T14:18:00Z">
              <w:r w:rsidRPr="009159F1">
                <w:rPr>
                  <w:rFonts w:ascii="Times New Roman" w:eastAsia="Times New Roman" w:hAnsi="Times New Roman"/>
                  <w:szCs w:val="16"/>
                  <w:lang w:val="fr-CM" w:eastAsia="fr-FR"/>
                </w:rPr>
                <w:t>|___|</w:t>
              </w:r>
            </w:ins>
          </w:p>
        </w:tc>
      </w:tr>
      <w:tr w:rsidR="00687248" w:rsidRPr="007E400C" w:rsidTr="00687248">
        <w:trPr>
          <w:trHeight w:val="340"/>
          <w:ins w:id="15274" w:author="HP" w:date="2013-10-24T14:18:00Z"/>
        </w:trPr>
        <w:tc>
          <w:tcPr>
            <w:tcW w:w="719" w:type="dxa"/>
            <w:vMerge/>
            <w:vAlign w:val="center"/>
          </w:tcPr>
          <w:p w:rsidR="00687248" w:rsidRPr="009159F1" w:rsidRDefault="00687248" w:rsidP="008B3084">
            <w:pPr>
              <w:pStyle w:val="Listecouleur-Accent11"/>
              <w:ind w:left="0"/>
              <w:rPr>
                <w:ins w:id="15275" w:author="HP" w:date="2013-10-24T14:18:00Z"/>
                <w:rFonts w:ascii="Times New Roman" w:hAnsi="Times New Roman"/>
                <w:b/>
                <w:lang w:val="fr-CM"/>
              </w:rPr>
            </w:pPr>
          </w:p>
        </w:tc>
        <w:tc>
          <w:tcPr>
            <w:tcW w:w="1214" w:type="dxa"/>
            <w:vAlign w:val="center"/>
          </w:tcPr>
          <w:p w:rsidR="00687248" w:rsidRDefault="00687248" w:rsidP="008B3084">
            <w:pPr>
              <w:pStyle w:val="Listecouleur-Accent11"/>
              <w:spacing w:after="0"/>
              <w:rPr>
                <w:ins w:id="15276" w:author="HP" w:date="2013-10-24T14:18:00Z"/>
                <w:rFonts w:ascii="Times New Roman" w:hAnsi="Times New Roman"/>
                <w:b/>
                <w:lang w:val="fr-CM"/>
              </w:rPr>
            </w:pPr>
            <w:ins w:id="15277" w:author="HP" w:date="2013-10-24T14:18:00Z">
              <w:r w:rsidRPr="009159F1">
                <w:rPr>
                  <w:rFonts w:ascii="Times New Roman" w:hAnsi="Times New Roman"/>
                  <w:b/>
                  <w:lang w:val="fr-CM"/>
                </w:rPr>
                <w:t>10</w:t>
              </w:r>
            </w:ins>
          </w:p>
        </w:tc>
        <w:tc>
          <w:tcPr>
            <w:tcW w:w="1383" w:type="dxa"/>
            <w:vAlign w:val="center"/>
          </w:tcPr>
          <w:p w:rsidR="00687248" w:rsidRDefault="00687248" w:rsidP="008B3084">
            <w:pPr>
              <w:pStyle w:val="Listecouleur-Accent11"/>
              <w:spacing w:after="0"/>
              <w:rPr>
                <w:ins w:id="15278" w:author="HP" w:date="2013-10-24T14:18:00Z"/>
                <w:rFonts w:ascii="Times New Roman" w:hAnsi="Times New Roman"/>
                <w:lang w:val="fr-CM"/>
              </w:rPr>
            </w:pPr>
            <w:ins w:id="15279" w:author="HP" w:date="2013-10-24T14:18:00Z">
              <w:r w:rsidRPr="009159F1">
                <w:rPr>
                  <w:rFonts w:ascii="Times New Roman" w:hAnsi="Times New Roman"/>
                  <w:lang w:val="fr-CM"/>
                </w:rPr>
                <w:t>1 000</w:t>
              </w:r>
            </w:ins>
          </w:p>
        </w:tc>
        <w:tc>
          <w:tcPr>
            <w:tcW w:w="1581" w:type="dxa"/>
            <w:vAlign w:val="bottom"/>
          </w:tcPr>
          <w:p w:rsidR="00687248" w:rsidRDefault="00687248" w:rsidP="008B3084">
            <w:pPr>
              <w:pStyle w:val="Listecouleur-Accent11"/>
              <w:spacing w:after="0"/>
              <w:jc w:val="center"/>
              <w:rPr>
                <w:ins w:id="15280" w:author="HP" w:date="2013-10-24T14:18:00Z"/>
                <w:rFonts w:ascii="Times New Roman" w:hAnsi="Times New Roman"/>
                <w:lang w:val="fr-CM"/>
              </w:rPr>
            </w:pPr>
            <w:ins w:id="15281" w:author="HP" w:date="2013-10-24T14:18:00Z">
              <w:r w:rsidRPr="009159F1">
                <w:rPr>
                  <w:rFonts w:ascii="Times New Roman" w:eastAsia="Times New Roman" w:hAnsi="Times New Roman"/>
                  <w:szCs w:val="16"/>
                  <w:lang w:val="fr-CM" w:eastAsia="fr-FR"/>
                </w:rPr>
                <w:t>|___|</w:t>
              </w:r>
            </w:ins>
          </w:p>
        </w:tc>
        <w:tc>
          <w:tcPr>
            <w:tcW w:w="748" w:type="dxa"/>
            <w:gridSpan w:val="2"/>
            <w:vAlign w:val="bottom"/>
          </w:tcPr>
          <w:p w:rsidR="00687248" w:rsidRPr="009142D5" w:rsidRDefault="00687248" w:rsidP="008B3084">
            <w:pPr>
              <w:pStyle w:val="Listecouleur-Accent11"/>
              <w:spacing w:after="0"/>
              <w:ind w:left="0"/>
              <w:jc w:val="center"/>
              <w:rPr>
                <w:ins w:id="15282" w:author="HP" w:date="2013-10-24T14:18:00Z"/>
                <w:rFonts w:ascii="Times New Roman" w:hAnsi="Times New Roman"/>
                <w:b/>
                <w:lang w:val="fr-CM"/>
              </w:rPr>
            </w:pPr>
            <w:ins w:id="15283" w:author="HP" w:date="2013-10-24T14:18:00Z">
              <w:r w:rsidRPr="001109F4">
                <w:rPr>
                  <w:rFonts w:ascii="Times New Roman" w:hAnsi="Times New Roman"/>
                  <w:b/>
                  <w:lang w:val="fr-CM"/>
                </w:rPr>
                <w:t>20</w:t>
              </w:r>
            </w:ins>
          </w:p>
        </w:tc>
        <w:tc>
          <w:tcPr>
            <w:tcW w:w="748" w:type="dxa"/>
            <w:gridSpan w:val="2"/>
            <w:vAlign w:val="center"/>
          </w:tcPr>
          <w:p w:rsidR="00687248" w:rsidRPr="007E400C" w:rsidRDefault="00687248" w:rsidP="008B3084">
            <w:pPr>
              <w:pStyle w:val="Listecouleur-Accent11"/>
              <w:spacing w:after="0"/>
              <w:ind w:left="0"/>
              <w:jc w:val="center"/>
              <w:rPr>
                <w:ins w:id="15284" w:author="HP" w:date="2013-10-24T14:18:00Z"/>
                <w:rFonts w:ascii="Times New Roman" w:hAnsi="Times New Roman"/>
                <w:lang w:val="fr-CM"/>
              </w:rPr>
            </w:pPr>
            <w:ins w:id="15285" w:author="HP" w:date="2013-10-24T14:18:00Z">
              <w:r>
                <w:rPr>
                  <w:rFonts w:ascii="Times New Roman" w:hAnsi="Times New Roman"/>
                  <w:lang w:val="fr-CM"/>
                </w:rPr>
                <w:t>2</w:t>
              </w:r>
              <w:r w:rsidRPr="009159F1">
                <w:rPr>
                  <w:rFonts w:ascii="Times New Roman" w:hAnsi="Times New Roman"/>
                  <w:lang w:val="fr-CM"/>
                </w:rPr>
                <w:t xml:space="preserve"> 000</w:t>
              </w:r>
            </w:ins>
          </w:p>
        </w:tc>
        <w:tc>
          <w:tcPr>
            <w:tcW w:w="2787" w:type="dxa"/>
            <w:vAlign w:val="bottom"/>
          </w:tcPr>
          <w:p w:rsidR="00687248" w:rsidRPr="007E400C" w:rsidRDefault="00687248" w:rsidP="008B3084">
            <w:pPr>
              <w:pStyle w:val="Listecouleur-Accent11"/>
              <w:spacing w:after="0"/>
              <w:ind w:left="0"/>
              <w:jc w:val="center"/>
              <w:rPr>
                <w:ins w:id="15286" w:author="HP" w:date="2013-10-24T14:18:00Z"/>
                <w:rFonts w:ascii="Times New Roman" w:hAnsi="Times New Roman"/>
                <w:lang w:val="fr-CM"/>
              </w:rPr>
            </w:pPr>
            <w:ins w:id="15287" w:author="HP" w:date="2013-10-24T14:18:00Z">
              <w:r w:rsidRPr="009159F1">
                <w:rPr>
                  <w:rFonts w:ascii="Times New Roman" w:eastAsia="Times New Roman" w:hAnsi="Times New Roman"/>
                  <w:szCs w:val="16"/>
                  <w:lang w:val="fr-CM" w:eastAsia="fr-FR"/>
                </w:rPr>
                <w:t>|___|</w:t>
              </w:r>
            </w:ins>
          </w:p>
        </w:tc>
      </w:tr>
    </w:tbl>
    <w:p w:rsidR="005A02E6" w:rsidRPr="00442E10" w:rsidRDefault="00AF2F6F" w:rsidP="005A02E6">
      <w:pPr>
        <w:pStyle w:val="Listecouleur-Accent11"/>
        <w:rPr>
          <w:rFonts w:ascii="Times New Roman" w:hAnsi="Times New Roman"/>
          <w:b/>
          <w:lang w:val="fr-FR"/>
        </w:rPr>
      </w:pPr>
      <w:del w:id="15288" w:author="PIERRE" w:date="2013-10-24T07:15:00Z">
        <w:r w:rsidRPr="00AF2F6F">
          <w:rPr>
            <w:rFonts w:ascii="Times New Roman" w:hAnsi="Times New Roman"/>
            <w:lang w:val="fr-FR"/>
            <w:rPrChange w:id="15289" w:author="PIERRE" w:date="2013-10-24T12:27:00Z">
              <w:rPr>
                <w:rFonts w:ascii="Times New Roman" w:eastAsiaTheme="majorEastAsia" w:hAnsi="Times New Roman" w:cstheme="majorBidi"/>
                <w:b/>
                <w:bCs/>
                <w:color w:val="365F91" w:themeColor="accent1" w:themeShade="BF"/>
                <w:sz w:val="28"/>
                <w:szCs w:val="28"/>
                <w:lang w:val="fr-FR"/>
              </w:rPr>
            </w:rPrChange>
          </w:rPr>
          <w:delText>NB: Un enquêteur doit être présent à la place publique N°1 pour s’assurer qu’il n y a de communications entre les participants de la place publique N°1 et ceux de la place privée.</w:delText>
        </w:r>
      </w:del>
    </w:p>
    <w:sectPr w:rsidR="005A02E6" w:rsidRPr="00442E10" w:rsidSect="00B24197">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E61" w:rsidRDefault="009D4E61" w:rsidP="003963A2">
      <w:pPr>
        <w:spacing w:after="0" w:line="240" w:lineRule="auto"/>
      </w:pPr>
      <w:r>
        <w:separator/>
      </w:r>
    </w:p>
  </w:endnote>
  <w:endnote w:type="continuationSeparator" w:id="0">
    <w:p w:rsidR="009D4E61" w:rsidRDefault="009D4E61" w:rsidP="00396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w:panose1 w:val="00000000000000000000"/>
    <w:charset w:val="00"/>
    <w:family w:val="roman"/>
    <w:notTrueType/>
    <w:pitch w:val="default"/>
    <w:sig w:usb0="00000003" w:usb1="00000000" w:usb2="00000000" w:usb3="00000000" w:csb0="00000001" w:csb1="00000000"/>
  </w:font>
  <w:font w:name="CG Omega">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0959738"/>
      <w:docPartObj>
        <w:docPartGallery w:val="Page Numbers (Bottom of Page)"/>
        <w:docPartUnique/>
      </w:docPartObj>
    </w:sdtPr>
    <w:sdtContent>
      <w:p w:rsidR="00F14C16" w:rsidRDefault="00F14C16">
        <w:pPr>
          <w:pStyle w:val="Footer"/>
          <w:jc w:val="right"/>
        </w:pPr>
        <w:r>
          <w:fldChar w:fldCharType="begin"/>
        </w:r>
        <w:r>
          <w:instrText>PAGE   \* MERGEFORMAT</w:instrText>
        </w:r>
        <w:r>
          <w:fldChar w:fldCharType="separate"/>
        </w:r>
        <w:r w:rsidR="00E50243">
          <w:rPr>
            <w:noProof/>
          </w:rPr>
          <w:t>42</w:t>
        </w:r>
        <w:r>
          <w:rPr>
            <w:noProof/>
          </w:rPr>
          <w:fldChar w:fldCharType="end"/>
        </w:r>
      </w:p>
    </w:sdtContent>
  </w:sdt>
  <w:p w:rsidR="00F14C16" w:rsidRDefault="00F14C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E61" w:rsidRDefault="009D4E61" w:rsidP="003963A2">
      <w:pPr>
        <w:spacing w:after="0" w:line="240" w:lineRule="auto"/>
      </w:pPr>
      <w:r>
        <w:separator/>
      </w:r>
    </w:p>
  </w:footnote>
  <w:footnote w:type="continuationSeparator" w:id="0">
    <w:p w:rsidR="009D4E61" w:rsidRDefault="009D4E61" w:rsidP="003963A2">
      <w:pPr>
        <w:spacing w:after="0" w:line="240" w:lineRule="auto"/>
      </w:pPr>
      <w:r>
        <w:continuationSeparator/>
      </w:r>
    </w:p>
  </w:footnote>
  <w:footnote w:id="1">
    <w:p w:rsidR="00F14C16" w:rsidRPr="001B1785" w:rsidRDefault="00F14C16" w:rsidP="002A57BD">
      <w:pPr>
        <w:pStyle w:val="FootnoteText"/>
        <w:rPr>
          <w:rFonts w:ascii="Times New Roman" w:hAnsi="Times New Roman" w:cs="Times New Roman"/>
          <w:lang w:val="fr-FR"/>
          <w:rPrChange w:id="2967" w:author="HP" w:date="2013-10-24T13:20:00Z">
            <w:rPr>
              <w:lang w:val="fr-FR"/>
            </w:rPr>
          </w:rPrChange>
        </w:rPr>
      </w:pPr>
      <w:r w:rsidRPr="001B1785">
        <w:rPr>
          <w:rStyle w:val="FootnoteReference"/>
          <w:rFonts w:ascii="Times New Roman" w:hAnsi="Times New Roman" w:cs="Times New Roman"/>
          <w:rPrChange w:id="2968" w:author="HP" w:date="2013-10-24T13:20:00Z">
            <w:rPr>
              <w:rStyle w:val="FootnoteReference"/>
            </w:rPr>
          </w:rPrChange>
        </w:rPr>
        <w:footnoteRef/>
      </w:r>
      <w:r w:rsidRPr="001B1785">
        <w:rPr>
          <w:rFonts w:ascii="Times New Roman" w:hAnsi="Times New Roman" w:cs="Times New Roman"/>
          <w:lang w:val="fr-FR"/>
          <w:rPrChange w:id="2969" w:author="HP" w:date="2013-10-24T13:20:00Z">
            <w:rPr>
              <w:lang w:val="fr-FR"/>
            </w:rPr>
          </w:rPrChange>
        </w:rPr>
        <w:t xml:space="preserve"> La bonne réponse est qu’on a moins de chances d’avoir une bonne année de récolte </w:t>
      </w:r>
    </w:p>
  </w:footnote>
  <w:footnote w:id="2">
    <w:p w:rsidR="00F14C16" w:rsidRPr="001B1785" w:rsidRDefault="00F14C16" w:rsidP="002A57BD">
      <w:pPr>
        <w:pStyle w:val="FootnoteText"/>
        <w:rPr>
          <w:rFonts w:ascii="Times New Roman" w:hAnsi="Times New Roman" w:cs="Times New Roman"/>
          <w:lang w:val="fr-FR"/>
          <w:rPrChange w:id="3010" w:author="HP" w:date="2013-10-24T13:20:00Z">
            <w:rPr>
              <w:lang w:val="fr-FR"/>
            </w:rPr>
          </w:rPrChange>
        </w:rPr>
      </w:pPr>
      <w:r w:rsidRPr="001B1785">
        <w:rPr>
          <w:rStyle w:val="FootnoteReference"/>
          <w:rFonts w:ascii="Times New Roman" w:hAnsi="Times New Roman" w:cs="Times New Roman"/>
          <w:rPrChange w:id="3011" w:author="HP" w:date="2013-10-24T13:20:00Z">
            <w:rPr>
              <w:rStyle w:val="FootnoteReference"/>
            </w:rPr>
          </w:rPrChange>
        </w:rPr>
        <w:footnoteRef/>
      </w:r>
      <w:r w:rsidRPr="001B1785">
        <w:rPr>
          <w:rFonts w:ascii="Times New Roman" w:hAnsi="Times New Roman" w:cs="Times New Roman"/>
          <w:lang w:val="fr-FR"/>
          <w:rPrChange w:id="3012" w:author="HP" w:date="2013-10-24T13:20:00Z">
            <w:rPr>
              <w:lang w:val="fr-FR"/>
            </w:rPr>
          </w:rPrChange>
        </w:rPr>
        <w:t xml:space="preserve"> La bonne réponse est qu’on a plus de chances d’avoir une bonne année de récolte</w:t>
      </w:r>
    </w:p>
  </w:footnote>
  <w:footnote w:id="3">
    <w:p w:rsidR="00F14C16" w:rsidRPr="00936514" w:rsidRDefault="00F14C16" w:rsidP="00E01AF2">
      <w:pPr>
        <w:pStyle w:val="FootnoteText"/>
        <w:rPr>
          <w:ins w:id="3820" w:author="Leuveld, Koen" w:date="2013-10-24T15:59:00Z"/>
          <w:rFonts w:ascii="Times New Roman" w:hAnsi="Times New Roman" w:cs="Times New Roman"/>
          <w:lang w:val="fr-FR"/>
        </w:rPr>
      </w:pPr>
      <w:ins w:id="3821" w:author="Leuveld, Koen" w:date="2013-10-24T15:59:00Z">
        <w:r w:rsidRPr="00936514">
          <w:rPr>
            <w:rStyle w:val="FootnoteReference"/>
            <w:rFonts w:ascii="Times New Roman" w:hAnsi="Times New Roman" w:cs="Times New Roman"/>
          </w:rPr>
          <w:footnoteRef/>
        </w:r>
        <w:r w:rsidRPr="00936514">
          <w:rPr>
            <w:rFonts w:ascii="Times New Roman" w:hAnsi="Times New Roman" w:cs="Times New Roman"/>
            <w:lang w:val="fr-FR"/>
          </w:rPr>
          <w:t xml:space="preserve"> La bonne réponse est qu’on a moins de chances d’avoir une bonne année de récolte </w:t>
        </w:r>
      </w:ins>
    </w:p>
  </w:footnote>
  <w:footnote w:id="4">
    <w:p w:rsidR="00F14C16" w:rsidRPr="00936514" w:rsidRDefault="00F14C16" w:rsidP="00E01AF2">
      <w:pPr>
        <w:pStyle w:val="FootnoteText"/>
        <w:rPr>
          <w:ins w:id="3838" w:author="Leuveld, Koen" w:date="2013-10-24T15:59:00Z"/>
          <w:rFonts w:ascii="Times New Roman" w:hAnsi="Times New Roman" w:cs="Times New Roman"/>
          <w:lang w:val="fr-FR"/>
        </w:rPr>
      </w:pPr>
      <w:ins w:id="3839" w:author="Leuveld, Koen" w:date="2013-10-24T15:59:00Z">
        <w:r w:rsidRPr="00936514">
          <w:rPr>
            <w:rStyle w:val="FootnoteReference"/>
            <w:rFonts w:ascii="Times New Roman" w:hAnsi="Times New Roman" w:cs="Times New Roman"/>
          </w:rPr>
          <w:footnoteRef/>
        </w:r>
        <w:r w:rsidRPr="00936514">
          <w:rPr>
            <w:rFonts w:ascii="Times New Roman" w:hAnsi="Times New Roman" w:cs="Times New Roman"/>
            <w:lang w:val="fr-FR"/>
          </w:rPr>
          <w:t xml:space="preserve"> La bonne réponse est qu’on a plus de chances d’avoir une bonne année de récolte</w:t>
        </w:r>
      </w:ins>
    </w:p>
  </w:footnote>
  <w:footnote w:id="5">
    <w:p w:rsidR="00F14C16" w:rsidRPr="003773FB" w:rsidDel="00E01AF2" w:rsidRDefault="00F14C16" w:rsidP="002A57BD">
      <w:pPr>
        <w:pStyle w:val="FootnoteText"/>
        <w:rPr>
          <w:del w:id="3992" w:author="Leuveld, Koen" w:date="2013-10-24T15:59:00Z"/>
          <w:lang w:val="fr-FR"/>
        </w:rPr>
      </w:pPr>
      <w:del w:id="3993" w:author="Leuveld, Koen" w:date="2013-10-24T15:59:00Z">
        <w:r w:rsidDel="00E01AF2">
          <w:rPr>
            <w:rStyle w:val="FootnoteReference"/>
          </w:rPr>
          <w:footnoteRef/>
        </w:r>
        <w:r w:rsidRPr="003E4560" w:rsidDel="00E01AF2">
          <w:rPr>
            <w:lang w:val="fr-FR"/>
          </w:rPr>
          <w:delText xml:space="preserve"> La bonne </w:delText>
        </w:r>
        <w:r w:rsidRPr="00871635" w:rsidDel="00E01AF2">
          <w:rPr>
            <w:lang w:val="fr-FR"/>
          </w:rPr>
          <w:delText>réponse</w:delText>
        </w:r>
        <w:r w:rsidRPr="003E4560" w:rsidDel="00E01AF2">
          <w:rPr>
            <w:lang w:val="fr-FR"/>
          </w:rPr>
          <w:delText xml:space="preserve"> est qu</w:delText>
        </w:r>
        <w:r w:rsidDel="00E01AF2">
          <w:rPr>
            <w:lang w:val="fr-FR"/>
          </w:rPr>
          <w:delText>’on a moins de</w:delText>
        </w:r>
        <w:r w:rsidRPr="003E4560" w:rsidDel="00E01AF2">
          <w:rPr>
            <w:lang w:val="fr-FR"/>
          </w:rPr>
          <w:delText xml:space="preserve"> chances d’avoir une bonne année </w:delText>
        </w:r>
        <w:r w:rsidDel="00E01AF2">
          <w:rPr>
            <w:lang w:val="fr-FR"/>
          </w:rPr>
          <w:delText xml:space="preserve">de récolte </w:delText>
        </w:r>
      </w:del>
    </w:p>
  </w:footnote>
  <w:footnote w:id="6">
    <w:p w:rsidR="00F14C16" w:rsidRPr="003773FB" w:rsidDel="00E01AF2" w:rsidRDefault="00F14C16" w:rsidP="002A57BD">
      <w:pPr>
        <w:pStyle w:val="FootnoteText"/>
        <w:rPr>
          <w:del w:id="4030" w:author="Leuveld, Koen" w:date="2013-10-24T15:59:00Z"/>
          <w:lang w:val="fr-FR"/>
        </w:rPr>
      </w:pPr>
      <w:del w:id="4031" w:author="Leuveld, Koen" w:date="2013-10-24T15:59:00Z">
        <w:r w:rsidDel="00E01AF2">
          <w:rPr>
            <w:rStyle w:val="FootnoteReference"/>
          </w:rPr>
          <w:footnoteRef/>
        </w:r>
        <w:r w:rsidRPr="003E4560" w:rsidDel="00E01AF2">
          <w:rPr>
            <w:lang w:val="fr-FR"/>
          </w:rPr>
          <w:delText xml:space="preserve"> La bonne </w:delText>
        </w:r>
        <w:r w:rsidDel="00E01AF2">
          <w:rPr>
            <w:lang w:val="fr-FR"/>
          </w:rPr>
          <w:delText>réponse</w:delText>
        </w:r>
        <w:r w:rsidRPr="003E4560" w:rsidDel="00E01AF2">
          <w:rPr>
            <w:lang w:val="fr-FR"/>
          </w:rPr>
          <w:delText xml:space="preserve"> est qu</w:delText>
        </w:r>
        <w:r w:rsidDel="00E01AF2">
          <w:rPr>
            <w:lang w:val="fr-FR"/>
          </w:rPr>
          <w:delText>’on a plus de</w:delText>
        </w:r>
        <w:r w:rsidRPr="003E4560" w:rsidDel="00E01AF2">
          <w:rPr>
            <w:lang w:val="fr-FR"/>
          </w:rPr>
          <w:delText xml:space="preserve"> chances d’avoir une bonne année </w:delText>
        </w:r>
        <w:r w:rsidDel="00E01AF2">
          <w:rPr>
            <w:lang w:val="fr-FR"/>
          </w:rPr>
          <w:delText>de récolte</w:delText>
        </w:r>
      </w:del>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6F1F"/>
    <w:multiLevelType w:val="hybridMultilevel"/>
    <w:tmpl w:val="847E66D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3C55A97"/>
    <w:multiLevelType w:val="hybridMultilevel"/>
    <w:tmpl w:val="3C085A64"/>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nsid w:val="03E50C15"/>
    <w:multiLevelType w:val="hybridMultilevel"/>
    <w:tmpl w:val="F13AC6FA"/>
    <w:lvl w:ilvl="0" w:tplc="7F8225B4">
      <w:start w:val="1"/>
      <w:numFmt w:val="decimalZero"/>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474101E"/>
    <w:multiLevelType w:val="hybridMultilevel"/>
    <w:tmpl w:val="0596A170"/>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nsid w:val="0647783D"/>
    <w:multiLevelType w:val="hybridMultilevel"/>
    <w:tmpl w:val="9AF63FC8"/>
    <w:lvl w:ilvl="0" w:tplc="F746CF6A">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70A3202"/>
    <w:multiLevelType w:val="hybridMultilevel"/>
    <w:tmpl w:val="080AA3D6"/>
    <w:lvl w:ilvl="0" w:tplc="040C0019">
      <w:start w:val="1"/>
      <w:numFmt w:val="lowerLetter"/>
      <w:lvlText w:val="%1."/>
      <w:lvlJc w:val="left"/>
      <w:pPr>
        <w:ind w:left="144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085F55E3"/>
    <w:multiLevelType w:val="singleLevel"/>
    <w:tmpl w:val="37681976"/>
    <w:lvl w:ilvl="0">
      <w:start w:val="4"/>
      <w:numFmt w:val="lowerLetter"/>
      <w:lvlText w:val="%1)"/>
      <w:lvlJc w:val="left"/>
      <w:pPr>
        <w:tabs>
          <w:tab w:val="num" w:pos="720"/>
        </w:tabs>
        <w:ind w:left="720" w:hanging="720"/>
      </w:pPr>
      <w:rPr>
        <w:rFonts w:hint="default"/>
      </w:rPr>
    </w:lvl>
  </w:abstractNum>
  <w:abstractNum w:abstractNumId="7">
    <w:nsid w:val="08F25BE9"/>
    <w:multiLevelType w:val="hybridMultilevel"/>
    <w:tmpl w:val="99B415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97A3D31"/>
    <w:multiLevelType w:val="hybridMultilevel"/>
    <w:tmpl w:val="5EA6893C"/>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9">
    <w:nsid w:val="0D7E4330"/>
    <w:multiLevelType w:val="hybridMultilevel"/>
    <w:tmpl w:val="8110BFF6"/>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0">
    <w:nsid w:val="0DF81D1A"/>
    <w:multiLevelType w:val="hybridMultilevel"/>
    <w:tmpl w:val="3404087C"/>
    <w:lvl w:ilvl="0" w:tplc="040C0001">
      <w:start w:val="1"/>
      <w:numFmt w:val="bullet"/>
      <w:lvlText w:val=""/>
      <w:lvlJc w:val="left"/>
      <w:pPr>
        <w:ind w:left="2508" w:hanging="360"/>
      </w:pPr>
      <w:rPr>
        <w:rFonts w:ascii="Symbol" w:hAnsi="Symbol"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11">
    <w:nsid w:val="0FD9192A"/>
    <w:multiLevelType w:val="hybridMultilevel"/>
    <w:tmpl w:val="0596A170"/>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2">
    <w:nsid w:val="10E13F84"/>
    <w:multiLevelType w:val="hybridMultilevel"/>
    <w:tmpl w:val="E92A937E"/>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3">
    <w:nsid w:val="12F15588"/>
    <w:multiLevelType w:val="hybridMultilevel"/>
    <w:tmpl w:val="080AA3D6"/>
    <w:lvl w:ilvl="0" w:tplc="040C0019">
      <w:start w:val="1"/>
      <w:numFmt w:val="lowerLetter"/>
      <w:lvlText w:val="%1."/>
      <w:lvlJc w:val="left"/>
      <w:pPr>
        <w:ind w:left="144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3ED2A56"/>
    <w:multiLevelType w:val="hybridMultilevel"/>
    <w:tmpl w:val="8110BFF6"/>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5">
    <w:nsid w:val="14664A56"/>
    <w:multiLevelType w:val="hybridMultilevel"/>
    <w:tmpl w:val="1A8A8B58"/>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6">
    <w:nsid w:val="16834B7E"/>
    <w:multiLevelType w:val="singleLevel"/>
    <w:tmpl w:val="E648E342"/>
    <w:lvl w:ilvl="0">
      <w:start w:val="1"/>
      <w:numFmt w:val="bullet"/>
      <w:lvlText w:val=""/>
      <w:lvlJc w:val="left"/>
      <w:pPr>
        <w:tabs>
          <w:tab w:val="num" w:pos="360"/>
        </w:tabs>
        <w:ind w:left="284" w:hanging="284"/>
      </w:pPr>
      <w:rPr>
        <w:rFonts w:ascii="Wingdings" w:hAnsi="Wingdings" w:hint="default"/>
      </w:rPr>
    </w:lvl>
  </w:abstractNum>
  <w:abstractNum w:abstractNumId="17">
    <w:nsid w:val="17420183"/>
    <w:multiLevelType w:val="hybridMultilevel"/>
    <w:tmpl w:val="4AF4D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75432AE"/>
    <w:multiLevelType w:val="hybridMultilevel"/>
    <w:tmpl w:val="D12038F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184002FE"/>
    <w:multiLevelType w:val="hybridMultilevel"/>
    <w:tmpl w:val="1A2C8A0E"/>
    <w:lvl w:ilvl="0" w:tplc="B83A2788">
      <w:start w:val="1"/>
      <w:numFmt w:val="decimal"/>
      <w:lvlText w:val="%1."/>
      <w:lvlJc w:val="left"/>
      <w:pPr>
        <w:ind w:left="720" w:hanging="360"/>
      </w:pPr>
      <w:rPr>
        <w:rFonts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19700969"/>
    <w:multiLevelType w:val="hybridMultilevel"/>
    <w:tmpl w:val="8110BFF6"/>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1">
    <w:nsid w:val="1A69644E"/>
    <w:multiLevelType w:val="hybridMultilevel"/>
    <w:tmpl w:val="0596A170"/>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2">
    <w:nsid w:val="1EEA36B5"/>
    <w:multiLevelType w:val="hybridMultilevel"/>
    <w:tmpl w:val="015A554A"/>
    <w:lvl w:ilvl="0" w:tplc="1C3ECC68">
      <w:start w:val="1"/>
      <w:numFmt w:val="lowerLetter"/>
      <w:lvlText w:val="%1)"/>
      <w:lvlJc w:val="left"/>
      <w:pPr>
        <w:ind w:left="1698" w:hanging="9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1F761B4C"/>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4">
    <w:nsid w:val="20867D2A"/>
    <w:multiLevelType w:val="hybridMultilevel"/>
    <w:tmpl w:val="160AE3A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21E15D20"/>
    <w:multiLevelType w:val="hybridMultilevel"/>
    <w:tmpl w:val="A45ABA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nsid w:val="231A52D3"/>
    <w:multiLevelType w:val="hybridMultilevel"/>
    <w:tmpl w:val="DDFCB67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269B3BD3"/>
    <w:multiLevelType w:val="hybridMultilevel"/>
    <w:tmpl w:val="7FAC8C02"/>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289E6E7C"/>
    <w:multiLevelType w:val="hybridMultilevel"/>
    <w:tmpl w:val="B604519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291D7D93"/>
    <w:multiLevelType w:val="hybridMultilevel"/>
    <w:tmpl w:val="8110BFF6"/>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30">
    <w:nsid w:val="2E9B349D"/>
    <w:multiLevelType w:val="hybridMultilevel"/>
    <w:tmpl w:val="2E3E676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2F823ED1"/>
    <w:multiLevelType w:val="hybridMultilevel"/>
    <w:tmpl w:val="7D34D6F4"/>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2">
    <w:nsid w:val="2FC726F0"/>
    <w:multiLevelType w:val="hybridMultilevel"/>
    <w:tmpl w:val="B52A78DE"/>
    <w:lvl w:ilvl="0" w:tplc="3F261918">
      <w:start w:val="2"/>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3583216D"/>
    <w:multiLevelType w:val="hybridMultilevel"/>
    <w:tmpl w:val="5EA6893C"/>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34">
    <w:nsid w:val="3A3E290F"/>
    <w:multiLevelType w:val="hybridMultilevel"/>
    <w:tmpl w:val="080AA3D6"/>
    <w:lvl w:ilvl="0" w:tplc="040C0019">
      <w:start w:val="1"/>
      <w:numFmt w:val="lowerLetter"/>
      <w:lvlText w:val="%1."/>
      <w:lvlJc w:val="left"/>
      <w:pPr>
        <w:ind w:left="144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3A7F5104"/>
    <w:multiLevelType w:val="hybridMultilevel"/>
    <w:tmpl w:val="7B46BBE6"/>
    <w:lvl w:ilvl="0" w:tplc="B83A2788">
      <w:start w:val="1"/>
      <w:numFmt w:val="decimal"/>
      <w:lvlText w:val="%1."/>
      <w:lvlJc w:val="left"/>
      <w:pPr>
        <w:ind w:left="720" w:hanging="360"/>
      </w:pPr>
      <w:rPr>
        <w:rFonts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3BCA72CC"/>
    <w:multiLevelType w:val="hybridMultilevel"/>
    <w:tmpl w:val="86BEB2C8"/>
    <w:lvl w:ilvl="0" w:tplc="7BC26322">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3C4F69C5"/>
    <w:multiLevelType w:val="hybridMultilevel"/>
    <w:tmpl w:val="1A048C16"/>
    <w:lvl w:ilvl="0" w:tplc="B3123DC4">
      <w:start w:val="1"/>
      <w:numFmt w:val="decimal"/>
      <w:suff w:val="space"/>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414C3777"/>
    <w:multiLevelType w:val="hybridMultilevel"/>
    <w:tmpl w:val="93EA22D8"/>
    <w:lvl w:ilvl="0" w:tplc="C4C4181E">
      <w:start w:val="1"/>
      <w:numFmt w:val="lowerLetter"/>
      <w:lvlText w:val="%1)"/>
      <w:lvlJc w:val="left"/>
      <w:pPr>
        <w:ind w:left="1698" w:hanging="99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9">
    <w:nsid w:val="41F33B46"/>
    <w:multiLevelType w:val="hybridMultilevel"/>
    <w:tmpl w:val="5B40411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nsid w:val="426679FD"/>
    <w:multiLevelType w:val="hybridMultilevel"/>
    <w:tmpl w:val="9FE8F0A2"/>
    <w:lvl w:ilvl="0" w:tplc="446AF884">
      <w:start w:val="1"/>
      <w:numFmt w:val="decimal"/>
      <w:lvlText w:val="%1."/>
      <w:lvlJc w:val="left"/>
      <w:pPr>
        <w:ind w:left="720" w:hanging="360"/>
      </w:pPr>
      <w:rPr>
        <w:rFonts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472817AF"/>
    <w:multiLevelType w:val="hybridMultilevel"/>
    <w:tmpl w:val="757E03A4"/>
    <w:lvl w:ilvl="0" w:tplc="F0EE8FD0">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9A75E9B"/>
    <w:multiLevelType w:val="hybridMultilevel"/>
    <w:tmpl w:val="8110BFF6"/>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3">
    <w:nsid w:val="4B84447A"/>
    <w:multiLevelType w:val="hybridMultilevel"/>
    <w:tmpl w:val="5EA6893C"/>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4">
    <w:nsid w:val="4C592AF3"/>
    <w:multiLevelType w:val="singleLevel"/>
    <w:tmpl w:val="E648E342"/>
    <w:lvl w:ilvl="0">
      <w:start w:val="1"/>
      <w:numFmt w:val="bullet"/>
      <w:lvlText w:val=""/>
      <w:lvlJc w:val="left"/>
      <w:pPr>
        <w:tabs>
          <w:tab w:val="num" w:pos="360"/>
        </w:tabs>
        <w:ind w:left="284" w:hanging="284"/>
      </w:pPr>
      <w:rPr>
        <w:rFonts w:ascii="Wingdings" w:hAnsi="Wingdings" w:hint="default"/>
      </w:rPr>
    </w:lvl>
  </w:abstractNum>
  <w:abstractNum w:abstractNumId="45">
    <w:nsid w:val="4DA20A43"/>
    <w:multiLevelType w:val="hybridMultilevel"/>
    <w:tmpl w:val="080AA3D6"/>
    <w:lvl w:ilvl="0" w:tplc="040C0019">
      <w:start w:val="1"/>
      <w:numFmt w:val="lowerLetter"/>
      <w:lvlText w:val="%1."/>
      <w:lvlJc w:val="left"/>
      <w:pPr>
        <w:ind w:left="144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nsid w:val="4E100233"/>
    <w:multiLevelType w:val="hybridMultilevel"/>
    <w:tmpl w:val="2BC0DFB6"/>
    <w:lvl w:ilvl="0" w:tplc="642EAF44">
      <w:start w:val="1"/>
      <w:numFmt w:val="decimal"/>
      <w:suff w:val="nothing"/>
      <w:lvlText w:val="%1."/>
      <w:lvlJc w:val="left"/>
      <w:pPr>
        <w:ind w:left="72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7">
    <w:nsid w:val="4FD55820"/>
    <w:multiLevelType w:val="hybridMultilevel"/>
    <w:tmpl w:val="7FDCBEE0"/>
    <w:lvl w:ilvl="0" w:tplc="040C0019">
      <w:start w:val="1"/>
      <w:numFmt w:val="lowerLetter"/>
      <w:lvlText w:val="%1."/>
      <w:lvlJc w:val="left"/>
      <w:pPr>
        <w:ind w:left="144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nsid w:val="51E57B3B"/>
    <w:multiLevelType w:val="hybridMultilevel"/>
    <w:tmpl w:val="8928429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nsid w:val="5487029C"/>
    <w:multiLevelType w:val="hybridMultilevel"/>
    <w:tmpl w:val="080AA3D6"/>
    <w:lvl w:ilvl="0" w:tplc="040C0019">
      <w:start w:val="1"/>
      <w:numFmt w:val="lowerLetter"/>
      <w:lvlText w:val="%1."/>
      <w:lvlJc w:val="left"/>
      <w:pPr>
        <w:ind w:left="144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0">
    <w:nsid w:val="552A7978"/>
    <w:multiLevelType w:val="hybridMultilevel"/>
    <w:tmpl w:val="625248EE"/>
    <w:lvl w:ilvl="0" w:tplc="B83A2788">
      <w:start w:val="1"/>
      <w:numFmt w:val="decimal"/>
      <w:lvlText w:val="%1."/>
      <w:lvlJc w:val="left"/>
      <w:pPr>
        <w:ind w:left="720" w:hanging="360"/>
      </w:pPr>
      <w:rPr>
        <w:rFonts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nsid w:val="5A176751"/>
    <w:multiLevelType w:val="hybridMultilevel"/>
    <w:tmpl w:val="91AAB986"/>
    <w:lvl w:ilvl="0" w:tplc="F1922F5A">
      <w:start w:val="1"/>
      <w:numFmt w:val="decimal"/>
      <w:lvlText w:val="%1."/>
      <w:lvlJc w:val="left"/>
      <w:pPr>
        <w:ind w:left="720" w:hanging="360"/>
      </w:pPr>
      <w:rPr>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2">
    <w:nsid w:val="5D7E6B2F"/>
    <w:multiLevelType w:val="hybridMultilevel"/>
    <w:tmpl w:val="71347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nsid w:val="5EEB3994"/>
    <w:multiLevelType w:val="hybridMultilevel"/>
    <w:tmpl w:val="7B46BBE6"/>
    <w:lvl w:ilvl="0" w:tplc="B83A2788">
      <w:start w:val="1"/>
      <w:numFmt w:val="decimal"/>
      <w:lvlText w:val="%1."/>
      <w:lvlJc w:val="left"/>
      <w:pPr>
        <w:ind w:left="720" w:hanging="360"/>
      </w:pPr>
      <w:rPr>
        <w:rFonts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4">
    <w:nsid w:val="602F3C26"/>
    <w:multiLevelType w:val="hybridMultilevel"/>
    <w:tmpl w:val="39E8E2E2"/>
    <w:lvl w:ilvl="0" w:tplc="F1922F5A">
      <w:start w:val="1"/>
      <w:numFmt w:val="decimal"/>
      <w:lvlText w:val="%1."/>
      <w:lvlJc w:val="left"/>
      <w:pPr>
        <w:ind w:left="720" w:hanging="360"/>
      </w:pPr>
      <w:rPr>
        <w:i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5">
    <w:nsid w:val="603A665B"/>
    <w:multiLevelType w:val="hybridMultilevel"/>
    <w:tmpl w:val="080AA3D6"/>
    <w:lvl w:ilvl="0" w:tplc="040C0019">
      <w:start w:val="1"/>
      <w:numFmt w:val="lowerLetter"/>
      <w:lvlText w:val="%1."/>
      <w:lvlJc w:val="left"/>
      <w:pPr>
        <w:ind w:left="144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6">
    <w:nsid w:val="61D166AE"/>
    <w:multiLevelType w:val="hybridMultilevel"/>
    <w:tmpl w:val="39E8E2E2"/>
    <w:lvl w:ilvl="0" w:tplc="F1922F5A">
      <w:start w:val="1"/>
      <w:numFmt w:val="decimal"/>
      <w:lvlText w:val="%1."/>
      <w:lvlJc w:val="left"/>
      <w:pPr>
        <w:ind w:left="720" w:hanging="360"/>
      </w:pPr>
      <w:rPr>
        <w:i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7">
    <w:nsid w:val="6314383C"/>
    <w:multiLevelType w:val="hybridMultilevel"/>
    <w:tmpl w:val="7FDCBEE0"/>
    <w:lvl w:ilvl="0" w:tplc="040C0019">
      <w:start w:val="1"/>
      <w:numFmt w:val="lowerLetter"/>
      <w:lvlText w:val="%1."/>
      <w:lvlJc w:val="left"/>
      <w:pPr>
        <w:ind w:left="144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8">
    <w:nsid w:val="63724E4D"/>
    <w:multiLevelType w:val="hybridMultilevel"/>
    <w:tmpl w:val="3FDC35F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nsid w:val="6F240BE0"/>
    <w:multiLevelType w:val="hybridMultilevel"/>
    <w:tmpl w:val="95E01EB0"/>
    <w:lvl w:ilvl="0" w:tplc="69A8CC1A">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0">
    <w:nsid w:val="6F781DBB"/>
    <w:multiLevelType w:val="singleLevel"/>
    <w:tmpl w:val="E648E342"/>
    <w:lvl w:ilvl="0">
      <w:start w:val="1"/>
      <w:numFmt w:val="bullet"/>
      <w:lvlText w:val=""/>
      <w:lvlJc w:val="left"/>
      <w:pPr>
        <w:tabs>
          <w:tab w:val="num" w:pos="360"/>
        </w:tabs>
        <w:ind w:left="284" w:hanging="284"/>
      </w:pPr>
      <w:rPr>
        <w:rFonts w:ascii="Wingdings" w:hAnsi="Wingdings" w:hint="default"/>
      </w:rPr>
    </w:lvl>
  </w:abstractNum>
  <w:abstractNum w:abstractNumId="61">
    <w:nsid w:val="702D33B3"/>
    <w:multiLevelType w:val="hybridMultilevel"/>
    <w:tmpl w:val="39E8E2E2"/>
    <w:lvl w:ilvl="0" w:tplc="F1922F5A">
      <w:start w:val="1"/>
      <w:numFmt w:val="decimal"/>
      <w:lvlText w:val="%1."/>
      <w:lvlJc w:val="left"/>
      <w:pPr>
        <w:ind w:left="720" w:hanging="360"/>
      </w:pPr>
      <w:rPr>
        <w:i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2">
    <w:nsid w:val="71C137D4"/>
    <w:multiLevelType w:val="singleLevel"/>
    <w:tmpl w:val="E648E342"/>
    <w:lvl w:ilvl="0">
      <w:start w:val="1"/>
      <w:numFmt w:val="bullet"/>
      <w:lvlText w:val=""/>
      <w:lvlJc w:val="left"/>
      <w:pPr>
        <w:tabs>
          <w:tab w:val="num" w:pos="360"/>
        </w:tabs>
        <w:ind w:left="284" w:hanging="284"/>
      </w:pPr>
      <w:rPr>
        <w:rFonts w:ascii="Wingdings" w:hAnsi="Wingdings" w:hint="default"/>
      </w:rPr>
    </w:lvl>
  </w:abstractNum>
  <w:abstractNum w:abstractNumId="63">
    <w:nsid w:val="72A31BD5"/>
    <w:multiLevelType w:val="hybridMultilevel"/>
    <w:tmpl w:val="2FF8A41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4">
    <w:nsid w:val="73641EA5"/>
    <w:multiLevelType w:val="hybridMultilevel"/>
    <w:tmpl w:val="DE4EE334"/>
    <w:lvl w:ilvl="0" w:tplc="C9D212C0">
      <w:start w:val="1"/>
      <w:numFmt w:val="decimal"/>
      <w:lvlText w:val="%1."/>
      <w:lvlJc w:val="left"/>
      <w:pPr>
        <w:ind w:left="720" w:hanging="360"/>
      </w:pPr>
      <w:rPr>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nsid w:val="73AD09AD"/>
    <w:multiLevelType w:val="multilevel"/>
    <w:tmpl w:val="0E0E8212"/>
    <w:lvl w:ilvl="0">
      <w:start w:val="1"/>
      <w:numFmt w:val="decimal"/>
      <w:lvlText w:val="%1"/>
      <w:lvlJc w:val="left"/>
      <w:pPr>
        <w:tabs>
          <w:tab w:val="num" w:pos="360"/>
        </w:tabs>
        <w:ind w:left="360" w:hanging="360"/>
      </w:pPr>
      <w:rPr>
        <w:rFonts w:hint="default"/>
      </w:rPr>
    </w:lvl>
    <w:lvl w:ilvl="1">
      <w:start w:val="1"/>
      <w:numFmt w:val="decimal"/>
      <w:pStyle w:val="Tit2"/>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6">
    <w:nsid w:val="74326DFD"/>
    <w:multiLevelType w:val="hybridMultilevel"/>
    <w:tmpl w:val="7FDCBEE0"/>
    <w:lvl w:ilvl="0" w:tplc="040C0019">
      <w:start w:val="1"/>
      <w:numFmt w:val="lowerLetter"/>
      <w:lvlText w:val="%1."/>
      <w:lvlJc w:val="left"/>
      <w:pPr>
        <w:ind w:left="144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7">
    <w:nsid w:val="77D442D2"/>
    <w:multiLevelType w:val="hybridMultilevel"/>
    <w:tmpl w:val="F13AC6FA"/>
    <w:lvl w:ilvl="0" w:tplc="7F8225B4">
      <w:start w:val="1"/>
      <w:numFmt w:val="decimalZero"/>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68">
    <w:nsid w:val="7CCB5743"/>
    <w:multiLevelType w:val="hybridMultilevel"/>
    <w:tmpl w:val="D2A82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nsid w:val="7D044B77"/>
    <w:multiLevelType w:val="hybridMultilevel"/>
    <w:tmpl w:val="A8CC1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7"/>
  </w:num>
  <w:num w:numId="3">
    <w:abstractNumId w:val="64"/>
  </w:num>
  <w:num w:numId="4">
    <w:abstractNumId w:val="37"/>
  </w:num>
  <w:num w:numId="5">
    <w:abstractNumId w:val="1"/>
  </w:num>
  <w:num w:numId="6">
    <w:abstractNumId w:val="27"/>
  </w:num>
  <w:num w:numId="7">
    <w:abstractNumId w:val="3"/>
  </w:num>
  <w:num w:numId="8">
    <w:abstractNumId w:val="38"/>
  </w:num>
  <w:num w:numId="9">
    <w:abstractNumId w:val="19"/>
  </w:num>
  <w:num w:numId="10">
    <w:abstractNumId w:val="23"/>
  </w:num>
  <w:num w:numId="11">
    <w:abstractNumId w:val="6"/>
  </w:num>
  <w:num w:numId="12">
    <w:abstractNumId w:val="62"/>
  </w:num>
  <w:num w:numId="13">
    <w:abstractNumId w:val="60"/>
  </w:num>
  <w:num w:numId="14">
    <w:abstractNumId w:val="44"/>
  </w:num>
  <w:num w:numId="15">
    <w:abstractNumId w:val="16"/>
  </w:num>
  <w:num w:numId="16">
    <w:abstractNumId w:val="65"/>
  </w:num>
  <w:num w:numId="17">
    <w:abstractNumId w:val="36"/>
  </w:num>
  <w:num w:numId="18">
    <w:abstractNumId w:val="32"/>
  </w:num>
  <w:num w:numId="19">
    <w:abstractNumId w:val="25"/>
  </w:num>
  <w:num w:numId="20">
    <w:abstractNumId w:val="58"/>
  </w:num>
  <w:num w:numId="21">
    <w:abstractNumId w:val="41"/>
  </w:num>
  <w:num w:numId="22">
    <w:abstractNumId w:val="52"/>
  </w:num>
  <w:num w:numId="23">
    <w:abstractNumId w:val="17"/>
  </w:num>
  <w:num w:numId="24">
    <w:abstractNumId w:val="53"/>
  </w:num>
  <w:num w:numId="25">
    <w:abstractNumId w:val="50"/>
  </w:num>
  <w:num w:numId="26">
    <w:abstractNumId w:val="28"/>
  </w:num>
  <w:num w:numId="27">
    <w:abstractNumId w:val="0"/>
  </w:num>
  <w:num w:numId="28">
    <w:abstractNumId w:val="18"/>
  </w:num>
  <w:num w:numId="29">
    <w:abstractNumId w:val="48"/>
  </w:num>
  <w:num w:numId="30">
    <w:abstractNumId w:val="31"/>
  </w:num>
  <w:num w:numId="31">
    <w:abstractNumId w:val="40"/>
  </w:num>
  <w:num w:numId="32">
    <w:abstractNumId w:val="35"/>
  </w:num>
  <w:num w:numId="33">
    <w:abstractNumId w:val="69"/>
  </w:num>
  <w:num w:numId="34">
    <w:abstractNumId w:val="4"/>
  </w:num>
  <w:num w:numId="35">
    <w:abstractNumId w:val="59"/>
  </w:num>
  <w:num w:numId="36">
    <w:abstractNumId w:val="24"/>
  </w:num>
  <w:num w:numId="37">
    <w:abstractNumId w:val="63"/>
  </w:num>
  <w:num w:numId="38">
    <w:abstractNumId w:val="10"/>
  </w:num>
  <w:num w:numId="39">
    <w:abstractNumId w:val="22"/>
  </w:num>
  <w:num w:numId="40">
    <w:abstractNumId w:val="68"/>
  </w:num>
  <w:num w:numId="41">
    <w:abstractNumId w:val="2"/>
  </w:num>
  <w:num w:numId="42">
    <w:abstractNumId w:val="46"/>
  </w:num>
  <w:num w:numId="43">
    <w:abstractNumId w:val="67"/>
  </w:num>
  <w:num w:numId="44">
    <w:abstractNumId w:val="56"/>
  </w:num>
  <w:num w:numId="45">
    <w:abstractNumId w:val="12"/>
  </w:num>
  <w:num w:numId="46">
    <w:abstractNumId w:val="51"/>
  </w:num>
  <w:num w:numId="47">
    <w:abstractNumId w:val="61"/>
  </w:num>
  <w:num w:numId="48">
    <w:abstractNumId w:val="39"/>
  </w:num>
  <w:num w:numId="49">
    <w:abstractNumId w:val="54"/>
  </w:num>
  <w:num w:numId="50">
    <w:abstractNumId w:val="21"/>
  </w:num>
  <w:num w:numId="51">
    <w:abstractNumId w:val="11"/>
  </w:num>
  <w:num w:numId="52">
    <w:abstractNumId w:val="26"/>
  </w:num>
  <w:num w:numId="53">
    <w:abstractNumId w:val="43"/>
  </w:num>
  <w:num w:numId="54">
    <w:abstractNumId w:val="8"/>
  </w:num>
  <w:num w:numId="55">
    <w:abstractNumId w:val="33"/>
  </w:num>
  <w:num w:numId="56">
    <w:abstractNumId w:val="15"/>
  </w:num>
  <w:num w:numId="57">
    <w:abstractNumId w:val="9"/>
  </w:num>
  <w:num w:numId="58">
    <w:abstractNumId w:val="14"/>
  </w:num>
  <w:num w:numId="59">
    <w:abstractNumId w:val="29"/>
  </w:num>
  <w:num w:numId="60">
    <w:abstractNumId w:val="20"/>
  </w:num>
  <w:num w:numId="61">
    <w:abstractNumId w:val="42"/>
  </w:num>
  <w:num w:numId="62">
    <w:abstractNumId w:val="13"/>
  </w:num>
  <w:num w:numId="63">
    <w:abstractNumId w:val="34"/>
  </w:num>
  <w:num w:numId="64">
    <w:abstractNumId w:val="45"/>
  </w:num>
  <w:num w:numId="65">
    <w:abstractNumId w:val="49"/>
  </w:num>
  <w:num w:numId="66">
    <w:abstractNumId w:val="5"/>
  </w:num>
  <w:num w:numId="67">
    <w:abstractNumId w:val="55"/>
  </w:num>
  <w:num w:numId="68">
    <w:abstractNumId w:val="66"/>
  </w:num>
  <w:num w:numId="69">
    <w:abstractNumId w:val="57"/>
  </w:num>
  <w:num w:numId="70">
    <w:abstractNumId w:val="4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revisionView w:markup="0"/>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16823"/>
    <w:rsid w:val="00033B9E"/>
    <w:rsid w:val="00036A8B"/>
    <w:rsid w:val="000507AE"/>
    <w:rsid w:val="00057949"/>
    <w:rsid w:val="00057EE6"/>
    <w:rsid w:val="000637F0"/>
    <w:rsid w:val="0007493C"/>
    <w:rsid w:val="0007554B"/>
    <w:rsid w:val="00082E3C"/>
    <w:rsid w:val="000857B6"/>
    <w:rsid w:val="00091D8F"/>
    <w:rsid w:val="000B6746"/>
    <w:rsid w:val="000B7DA2"/>
    <w:rsid w:val="000C4FA2"/>
    <w:rsid w:val="000C60CE"/>
    <w:rsid w:val="000E45ED"/>
    <w:rsid w:val="000E7AA7"/>
    <w:rsid w:val="000F5646"/>
    <w:rsid w:val="000F5C66"/>
    <w:rsid w:val="00103EDA"/>
    <w:rsid w:val="0011202D"/>
    <w:rsid w:val="00120B9B"/>
    <w:rsid w:val="00122A45"/>
    <w:rsid w:val="00122D27"/>
    <w:rsid w:val="00124A72"/>
    <w:rsid w:val="00127C26"/>
    <w:rsid w:val="00132E62"/>
    <w:rsid w:val="00135291"/>
    <w:rsid w:val="00145C81"/>
    <w:rsid w:val="001472DD"/>
    <w:rsid w:val="001527D8"/>
    <w:rsid w:val="0017278D"/>
    <w:rsid w:val="00176784"/>
    <w:rsid w:val="00184BD3"/>
    <w:rsid w:val="00186DA1"/>
    <w:rsid w:val="00187732"/>
    <w:rsid w:val="001A0A7F"/>
    <w:rsid w:val="001A1DAE"/>
    <w:rsid w:val="001B1785"/>
    <w:rsid w:val="001B5322"/>
    <w:rsid w:val="001C39AD"/>
    <w:rsid w:val="001C6BF6"/>
    <w:rsid w:val="001D567D"/>
    <w:rsid w:val="001D6952"/>
    <w:rsid w:val="001E3BCE"/>
    <w:rsid w:val="001F0BD2"/>
    <w:rsid w:val="00210705"/>
    <w:rsid w:val="002132C4"/>
    <w:rsid w:val="00222AB1"/>
    <w:rsid w:val="00226656"/>
    <w:rsid w:val="002269AD"/>
    <w:rsid w:val="00227BE9"/>
    <w:rsid w:val="00232574"/>
    <w:rsid w:val="002442BE"/>
    <w:rsid w:val="002506FB"/>
    <w:rsid w:val="00251F8D"/>
    <w:rsid w:val="00262265"/>
    <w:rsid w:val="002820F6"/>
    <w:rsid w:val="00282EE9"/>
    <w:rsid w:val="002856A1"/>
    <w:rsid w:val="00291A27"/>
    <w:rsid w:val="00291FA9"/>
    <w:rsid w:val="00293150"/>
    <w:rsid w:val="002A24C6"/>
    <w:rsid w:val="002A57BD"/>
    <w:rsid w:val="002A663E"/>
    <w:rsid w:val="002B3101"/>
    <w:rsid w:val="002C06EB"/>
    <w:rsid w:val="002D0B0C"/>
    <w:rsid w:val="002D0F84"/>
    <w:rsid w:val="002D292A"/>
    <w:rsid w:val="002D52B4"/>
    <w:rsid w:val="002D6549"/>
    <w:rsid w:val="002E337F"/>
    <w:rsid w:val="002E6142"/>
    <w:rsid w:val="002F7002"/>
    <w:rsid w:val="00317F8C"/>
    <w:rsid w:val="003202F2"/>
    <w:rsid w:val="00327D80"/>
    <w:rsid w:val="003301FF"/>
    <w:rsid w:val="003307A5"/>
    <w:rsid w:val="00330BF2"/>
    <w:rsid w:val="00335B3C"/>
    <w:rsid w:val="003370C4"/>
    <w:rsid w:val="0034183B"/>
    <w:rsid w:val="003457C1"/>
    <w:rsid w:val="00346CAA"/>
    <w:rsid w:val="003477BC"/>
    <w:rsid w:val="003508BB"/>
    <w:rsid w:val="00357144"/>
    <w:rsid w:val="0036559E"/>
    <w:rsid w:val="00365A8F"/>
    <w:rsid w:val="003702C1"/>
    <w:rsid w:val="00383D73"/>
    <w:rsid w:val="003904B6"/>
    <w:rsid w:val="00391AE8"/>
    <w:rsid w:val="0039538E"/>
    <w:rsid w:val="003963A2"/>
    <w:rsid w:val="003A042D"/>
    <w:rsid w:val="003A7D84"/>
    <w:rsid w:val="003B0DCB"/>
    <w:rsid w:val="003D09F5"/>
    <w:rsid w:val="003D6AB3"/>
    <w:rsid w:val="003D703C"/>
    <w:rsid w:val="003F29AF"/>
    <w:rsid w:val="0040253A"/>
    <w:rsid w:val="00406BE6"/>
    <w:rsid w:val="004172FE"/>
    <w:rsid w:val="004241A6"/>
    <w:rsid w:val="00431C63"/>
    <w:rsid w:val="00442E10"/>
    <w:rsid w:val="00447E8E"/>
    <w:rsid w:val="00454663"/>
    <w:rsid w:val="004548B8"/>
    <w:rsid w:val="004640BA"/>
    <w:rsid w:val="00467036"/>
    <w:rsid w:val="004701B0"/>
    <w:rsid w:val="00476468"/>
    <w:rsid w:val="00485D6F"/>
    <w:rsid w:val="004A0988"/>
    <w:rsid w:val="004C25A4"/>
    <w:rsid w:val="004D3E65"/>
    <w:rsid w:val="004D48A6"/>
    <w:rsid w:val="004D5EBB"/>
    <w:rsid w:val="004E6FBD"/>
    <w:rsid w:val="004E7D14"/>
    <w:rsid w:val="004F0E7E"/>
    <w:rsid w:val="004F1EB6"/>
    <w:rsid w:val="00512912"/>
    <w:rsid w:val="005136E6"/>
    <w:rsid w:val="00513966"/>
    <w:rsid w:val="00514C9E"/>
    <w:rsid w:val="00522A44"/>
    <w:rsid w:val="00530885"/>
    <w:rsid w:val="0053176F"/>
    <w:rsid w:val="005323F2"/>
    <w:rsid w:val="00535859"/>
    <w:rsid w:val="00536BEF"/>
    <w:rsid w:val="00543940"/>
    <w:rsid w:val="00544986"/>
    <w:rsid w:val="00551D9F"/>
    <w:rsid w:val="00566DF0"/>
    <w:rsid w:val="005862B0"/>
    <w:rsid w:val="00587BBB"/>
    <w:rsid w:val="005919CD"/>
    <w:rsid w:val="00591B3E"/>
    <w:rsid w:val="005932BC"/>
    <w:rsid w:val="00593A89"/>
    <w:rsid w:val="005953C8"/>
    <w:rsid w:val="00595FEB"/>
    <w:rsid w:val="005960CF"/>
    <w:rsid w:val="00596EB5"/>
    <w:rsid w:val="005A02E6"/>
    <w:rsid w:val="005A173D"/>
    <w:rsid w:val="005A36BA"/>
    <w:rsid w:val="005B2317"/>
    <w:rsid w:val="005B7AD4"/>
    <w:rsid w:val="005C2EF2"/>
    <w:rsid w:val="005C5C90"/>
    <w:rsid w:val="005D1AAA"/>
    <w:rsid w:val="005D3D01"/>
    <w:rsid w:val="005D4BCE"/>
    <w:rsid w:val="005D6064"/>
    <w:rsid w:val="005D7C44"/>
    <w:rsid w:val="005E0A85"/>
    <w:rsid w:val="005E1E77"/>
    <w:rsid w:val="005F2766"/>
    <w:rsid w:val="005F2B0A"/>
    <w:rsid w:val="005F2C99"/>
    <w:rsid w:val="005F6FD1"/>
    <w:rsid w:val="00600B92"/>
    <w:rsid w:val="00610DB9"/>
    <w:rsid w:val="00630F3D"/>
    <w:rsid w:val="00651F49"/>
    <w:rsid w:val="006667B8"/>
    <w:rsid w:val="00670723"/>
    <w:rsid w:val="00687248"/>
    <w:rsid w:val="00690A3B"/>
    <w:rsid w:val="006A1471"/>
    <w:rsid w:val="006A40F8"/>
    <w:rsid w:val="006B6654"/>
    <w:rsid w:val="006B6802"/>
    <w:rsid w:val="006D2E03"/>
    <w:rsid w:val="006D4167"/>
    <w:rsid w:val="006E0402"/>
    <w:rsid w:val="006E7636"/>
    <w:rsid w:val="006F53FF"/>
    <w:rsid w:val="006F67B1"/>
    <w:rsid w:val="00706189"/>
    <w:rsid w:val="00706DB2"/>
    <w:rsid w:val="0071548B"/>
    <w:rsid w:val="0071782F"/>
    <w:rsid w:val="007207E4"/>
    <w:rsid w:val="007256A8"/>
    <w:rsid w:val="00726879"/>
    <w:rsid w:val="00732DE6"/>
    <w:rsid w:val="00734F64"/>
    <w:rsid w:val="00743DF3"/>
    <w:rsid w:val="0074451F"/>
    <w:rsid w:val="00745155"/>
    <w:rsid w:val="00746B81"/>
    <w:rsid w:val="00746DCA"/>
    <w:rsid w:val="00754422"/>
    <w:rsid w:val="0076199F"/>
    <w:rsid w:val="00763F4D"/>
    <w:rsid w:val="00773B2B"/>
    <w:rsid w:val="00785A23"/>
    <w:rsid w:val="007863EA"/>
    <w:rsid w:val="00793BA3"/>
    <w:rsid w:val="007B2095"/>
    <w:rsid w:val="007B68F8"/>
    <w:rsid w:val="007B7168"/>
    <w:rsid w:val="007C3138"/>
    <w:rsid w:val="007C3290"/>
    <w:rsid w:val="007C3BC8"/>
    <w:rsid w:val="007C3E68"/>
    <w:rsid w:val="007C5577"/>
    <w:rsid w:val="007D1610"/>
    <w:rsid w:val="007D2161"/>
    <w:rsid w:val="007F3346"/>
    <w:rsid w:val="007F3AC1"/>
    <w:rsid w:val="007F5883"/>
    <w:rsid w:val="007F76FD"/>
    <w:rsid w:val="0081694A"/>
    <w:rsid w:val="00816BF4"/>
    <w:rsid w:val="00821BEE"/>
    <w:rsid w:val="00831A1D"/>
    <w:rsid w:val="00846148"/>
    <w:rsid w:val="008513CB"/>
    <w:rsid w:val="0085193C"/>
    <w:rsid w:val="00854F89"/>
    <w:rsid w:val="0085712C"/>
    <w:rsid w:val="00863FC4"/>
    <w:rsid w:val="00867AC0"/>
    <w:rsid w:val="00871C42"/>
    <w:rsid w:val="00871E2C"/>
    <w:rsid w:val="008731CB"/>
    <w:rsid w:val="00873F86"/>
    <w:rsid w:val="008879CC"/>
    <w:rsid w:val="00890C44"/>
    <w:rsid w:val="00890CC0"/>
    <w:rsid w:val="008A579D"/>
    <w:rsid w:val="008A7DE4"/>
    <w:rsid w:val="008B3084"/>
    <w:rsid w:val="008B46FC"/>
    <w:rsid w:val="008B5E80"/>
    <w:rsid w:val="008B6FA5"/>
    <w:rsid w:val="008C1973"/>
    <w:rsid w:val="008C1D25"/>
    <w:rsid w:val="008C5F30"/>
    <w:rsid w:val="008D3297"/>
    <w:rsid w:val="008D395F"/>
    <w:rsid w:val="008D5C07"/>
    <w:rsid w:val="008E2DB0"/>
    <w:rsid w:val="008E375E"/>
    <w:rsid w:val="008F50E6"/>
    <w:rsid w:val="008F63FA"/>
    <w:rsid w:val="00900EDC"/>
    <w:rsid w:val="00901A83"/>
    <w:rsid w:val="00903B75"/>
    <w:rsid w:val="009157BD"/>
    <w:rsid w:val="00916AF3"/>
    <w:rsid w:val="00925FBB"/>
    <w:rsid w:val="0093462D"/>
    <w:rsid w:val="0093509C"/>
    <w:rsid w:val="00945AD3"/>
    <w:rsid w:val="00946194"/>
    <w:rsid w:val="00946E6D"/>
    <w:rsid w:val="00952883"/>
    <w:rsid w:val="00954BDD"/>
    <w:rsid w:val="00955D48"/>
    <w:rsid w:val="00961210"/>
    <w:rsid w:val="009650BE"/>
    <w:rsid w:val="0098125F"/>
    <w:rsid w:val="009815B7"/>
    <w:rsid w:val="00982A81"/>
    <w:rsid w:val="00995876"/>
    <w:rsid w:val="009A0444"/>
    <w:rsid w:val="009A1EB1"/>
    <w:rsid w:val="009A4D43"/>
    <w:rsid w:val="009B3C79"/>
    <w:rsid w:val="009B5241"/>
    <w:rsid w:val="009B7969"/>
    <w:rsid w:val="009B7CBA"/>
    <w:rsid w:val="009C45EA"/>
    <w:rsid w:val="009C611C"/>
    <w:rsid w:val="009C61AE"/>
    <w:rsid w:val="009D1094"/>
    <w:rsid w:val="009D1D15"/>
    <w:rsid w:val="009D4E61"/>
    <w:rsid w:val="009D5280"/>
    <w:rsid w:val="009E1F5D"/>
    <w:rsid w:val="009E6B24"/>
    <w:rsid w:val="009E7064"/>
    <w:rsid w:val="009F24D2"/>
    <w:rsid w:val="009F43EB"/>
    <w:rsid w:val="009F5CDE"/>
    <w:rsid w:val="00A02D8C"/>
    <w:rsid w:val="00A1099B"/>
    <w:rsid w:val="00A11654"/>
    <w:rsid w:val="00A13712"/>
    <w:rsid w:val="00A137A6"/>
    <w:rsid w:val="00A1465B"/>
    <w:rsid w:val="00A17404"/>
    <w:rsid w:val="00A2618A"/>
    <w:rsid w:val="00A27095"/>
    <w:rsid w:val="00A303FA"/>
    <w:rsid w:val="00A31DDF"/>
    <w:rsid w:val="00A361C1"/>
    <w:rsid w:val="00A40607"/>
    <w:rsid w:val="00A44E1A"/>
    <w:rsid w:val="00A5480A"/>
    <w:rsid w:val="00A6190A"/>
    <w:rsid w:val="00A6295F"/>
    <w:rsid w:val="00A63207"/>
    <w:rsid w:val="00A647F1"/>
    <w:rsid w:val="00A66AC3"/>
    <w:rsid w:val="00A742CD"/>
    <w:rsid w:val="00A74D53"/>
    <w:rsid w:val="00A754C1"/>
    <w:rsid w:val="00A8189A"/>
    <w:rsid w:val="00A81E3E"/>
    <w:rsid w:val="00A9031B"/>
    <w:rsid w:val="00A90BF0"/>
    <w:rsid w:val="00A937B6"/>
    <w:rsid w:val="00AA3A66"/>
    <w:rsid w:val="00AA6266"/>
    <w:rsid w:val="00AB55A5"/>
    <w:rsid w:val="00AD0371"/>
    <w:rsid w:val="00AD4875"/>
    <w:rsid w:val="00AD6ECD"/>
    <w:rsid w:val="00AD7250"/>
    <w:rsid w:val="00AE1B66"/>
    <w:rsid w:val="00AE705B"/>
    <w:rsid w:val="00AE7ADD"/>
    <w:rsid w:val="00AF2F6F"/>
    <w:rsid w:val="00AF42D0"/>
    <w:rsid w:val="00AF6156"/>
    <w:rsid w:val="00AF7889"/>
    <w:rsid w:val="00B03063"/>
    <w:rsid w:val="00B03D40"/>
    <w:rsid w:val="00B05EF7"/>
    <w:rsid w:val="00B10185"/>
    <w:rsid w:val="00B16823"/>
    <w:rsid w:val="00B172E5"/>
    <w:rsid w:val="00B22515"/>
    <w:rsid w:val="00B24197"/>
    <w:rsid w:val="00B32E02"/>
    <w:rsid w:val="00B35D8E"/>
    <w:rsid w:val="00B42BA9"/>
    <w:rsid w:val="00B53817"/>
    <w:rsid w:val="00B56652"/>
    <w:rsid w:val="00B56B5E"/>
    <w:rsid w:val="00B60B3A"/>
    <w:rsid w:val="00B61D00"/>
    <w:rsid w:val="00B77F6D"/>
    <w:rsid w:val="00B83370"/>
    <w:rsid w:val="00B86D54"/>
    <w:rsid w:val="00B90B13"/>
    <w:rsid w:val="00BA20DB"/>
    <w:rsid w:val="00BA238D"/>
    <w:rsid w:val="00BA62A8"/>
    <w:rsid w:val="00BA67F9"/>
    <w:rsid w:val="00BC02CA"/>
    <w:rsid w:val="00BC0845"/>
    <w:rsid w:val="00BC2705"/>
    <w:rsid w:val="00BC3C8D"/>
    <w:rsid w:val="00BC6971"/>
    <w:rsid w:val="00BD0E6A"/>
    <w:rsid w:val="00BE053A"/>
    <w:rsid w:val="00BE25AE"/>
    <w:rsid w:val="00BE5014"/>
    <w:rsid w:val="00C00E76"/>
    <w:rsid w:val="00C01CFC"/>
    <w:rsid w:val="00C0343C"/>
    <w:rsid w:val="00C10832"/>
    <w:rsid w:val="00C11375"/>
    <w:rsid w:val="00C14D0E"/>
    <w:rsid w:val="00C15E0F"/>
    <w:rsid w:val="00C172DD"/>
    <w:rsid w:val="00C207D8"/>
    <w:rsid w:val="00C21223"/>
    <w:rsid w:val="00C22E31"/>
    <w:rsid w:val="00C3467C"/>
    <w:rsid w:val="00C358C1"/>
    <w:rsid w:val="00C468CA"/>
    <w:rsid w:val="00C50CC0"/>
    <w:rsid w:val="00C52A37"/>
    <w:rsid w:val="00C63744"/>
    <w:rsid w:val="00C848E0"/>
    <w:rsid w:val="00CA1304"/>
    <w:rsid w:val="00CA35C0"/>
    <w:rsid w:val="00CB1A87"/>
    <w:rsid w:val="00CB1B63"/>
    <w:rsid w:val="00CB2697"/>
    <w:rsid w:val="00CC682D"/>
    <w:rsid w:val="00CD1326"/>
    <w:rsid w:val="00CE4C31"/>
    <w:rsid w:val="00CE54DE"/>
    <w:rsid w:val="00CF13C0"/>
    <w:rsid w:val="00D03172"/>
    <w:rsid w:val="00D0634A"/>
    <w:rsid w:val="00D11D30"/>
    <w:rsid w:val="00D157DB"/>
    <w:rsid w:val="00D20420"/>
    <w:rsid w:val="00D257AC"/>
    <w:rsid w:val="00D34AA1"/>
    <w:rsid w:val="00D42477"/>
    <w:rsid w:val="00D45649"/>
    <w:rsid w:val="00D513EC"/>
    <w:rsid w:val="00D5156A"/>
    <w:rsid w:val="00D542F9"/>
    <w:rsid w:val="00D569A0"/>
    <w:rsid w:val="00D66175"/>
    <w:rsid w:val="00D6648B"/>
    <w:rsid w:val="00D66B43"/>
    <w:rsid w:val="00D8360E"/>
    <w:rsid w:val="00D951AC"/>
    <w:rsid w:val="00DA738C"/>
    <w:rsid w:val="00DB31F4"/>
    <w:rsid w:val="00DC6A3D"/>
    <w:rsid w:val="00DD2BA5"/>
    <w:rsid w:val="00DE5804"/>
    <w:rsid w:val="00DF5DA7"/>
    <w:rsid w:val="00DF6C68"/>
    <w:rsid w:val="00E00F36"/>
    <w:rsid w:val="00E01AF2"/>
    <w:rsid w:val="00E26CD6"/>
    <w:rsid w:val="00E361CC"/>
    <w:rsid w:val="00E43701"/>
    <w:rsid w:val="00E50243"/>
    <w:rsid w:val="00E55D98"/>
    <w:rsid w:val="00E64772"/>
    <w:rsid w:val="00E67713"/>
    <w:rsid w:val="00E67FA5"/>
    <w:rsid w:val="00E72315"/>
    <w:rsid w:val="00E81BB1"/>
    <w:rsid w:val="00E84052"/>
    <w:rsid w:val="00EA0ED0"/>
    <w:rsid w:val="00EA15D5"/>
    <w:rsid w:val="00EA6879"/>
    <w:rsid w:val="00EB25B5"/>
    <w:rsid w:val="00EC6F23"/>
    <w:rsid w:val="00ED4906"/>
    <w:rsid w:val="00EF60A1"/>
    <w:rsid w:val="00F01980"/>
    <w:rsid w:val="00F031C8"/>
    <w:rsid w:val="00F06BA6"/>
    <w:rsid w:val="00F12834"/>
    <w:rsid w:val="00F14C16"/>
    <w:rsid w:val="00F14C5C"/>
    <w:rsid w:val="00F30F73"/>
    <w:rsid w:val="00F37DDD"/>
    <w:rsid w:val="00F453B5"/>
    <w:rsid w:val="00F45B99"/>
    <w:rsid w:val="00F512DA"/>
    <w:rsid w:val="00F55289"/>
    <w:rsid w:val="00F555B1"/>
    <w:rsid w:val="00F579F0"/>
    <w:rsid w:val="00F6411C"/>
    <w:rsid w:val="00F92E8F"/>
    <w:rsid w:val="00F93AF8"/>
    <w:rsid w:val="00F951E7"/>
    <w:rsid w:val="00F9544A"/>
    <w:rsid w:val="00F97D9B"/>
    <w:rsid w:val="00FA4E4B"/>
    <w:rsid w:val="00FA683E"/>
    <w:rsid w:val="00FB0CF4"/>
    <w:rsid w:val="00FB32EF"/>
    <w:rsid w:val="00FB7201"/>
    <w:rsid w:val="00FC4E3E"/>
    <w:rsid w:val="00FC5B1E"/>
    <w:rsid w:val="00FC769D"/>
    <w:rsid w:val="00FC77DB"/>
    <w:rsid w:val="00FD1AA6"/>
    <w:rsid w:val="00FD466C"/>
    <w:rsid w:val="00FE5E2A"/>
    <w:rsid w:val="00FE7F41"/>
    <w:rsid w:val="00FF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610"/>
  </w:style>
  <w:style w:type="paragraph" w:styleId="Heading1">
    <w:name w:val="heading 1"/>
    <w:basedOn w:val="Normal"/>
    <w:next w:val="Normal"/>
    <w:link w:val="Heading1Char1"/>
    <w:uiPriority w:val="9"/>
    <w:qFormat/>
    <w:rsid w:val="003963A2"/>
    <w:pPr>
      <w:keepNext/>
      <w:keepLines/>
      <w:spacing w:before="480" w:after="0"/>
      <w:outlineLvl w:val="0"/>
    </w:pPr>
    <w:rPr>
      <w:rFonts w:asciiTheme="majorHAnsi" w:eastAsiaTheme="majorEastAsia" w:hAnsiTheme="majorHAnsi" w:cstheme="majorBidi"/>
      <w:b/>
      <w:bCs/>
      <w:color w:val="365F91" w:themeColor="accent1" w:themeShade="BF"/>
      <w:sz w:val="28"/>
      <w:szCs w:val="28"/>
      <w:lang w:val="nl-NL" w:eastAsia="en-US"/>
    </w:rPr>
  </w:style>
  <w:style w:type="paragraph" w:styleId="Heading2">
    <w:name w:val="heading 2"/>
    <w:basedOn w:val="Normal"/>
    <w:next w:val="Normal"/>
    <w:link w:val="Heading2Char"/>
    <w:uiPriority w:val="9"/>
    <w:unhideWhenUsed/>
    <w:qFormat/>
    <w:rsid w:val="003963A2"/>
    <w:pPr>
      <w:keepNext/>
      <w:keepLines/>
      <w:spacing w:before="200" w:after="0"/>
      <w:outlineLvl w:val="1"/>
    </w:pPr>
    <w:rPr>
      <w:rFonts w:asciiTheme="majorHAnsi" w:eastAsiaTheme="majorEastAsia" w:hAnsiTheme="majorHAnsi" w:cstheme="majorBidi"/>
      <w:b/>
      <w:bCs/>
      <w:color w:val="4F81BD" w:themeColor="accent1"/>
      <w:sz w:val="26"/>
      <w:szCs w:val="26"/>
      <w:lang w:val="nl-NL" w:eastAsia="en-US"/>
    </w:rPr>
  </w:style>
  <w:style w:type="paragraph" w:styleId="Heading3">
    <w:name w:val="heading 3"/>
    <w:basedOn w:val="Normal"/>
    <w:next w:val="Normal"/>
    <w:link w:val="Heading3Char"/>
    <w:uiPriority w:val="9"/>
    <w:unhideWhenUsed/>
    <w:qFormat/>
    <w:rsid w:val="003963A2"/>
    <w:pPr>
      <w:keepNext/>
      <w:keepLines/>
      <w:spacing w:before="200" w:after="0"/>
      <w:outlineLvl w:val="2"/>
    </w:pPr>
    <w:rPr>
      <w:rFonts w:asciiTheme="majorHAnsi" w:eastAsiaTheme="majorEastAsia" w:hAnsiTheme="majorHAnsi" w:cstheme="majorBidi"/>
      <w:b/>
      <w:bCs/>
      <w:color w:val="4F81BD" w:themeColor="accent1"/>
      <w:lang w:val="nl-NL" w:eastAsia="en-US"/>
    </w:rPr>
  </w:style>
  <w:style w:type="paragraph" w:styleId="Heading4">
    <w:name w:val="heading 4"/>
    <w:basedOn w:val="Normal"/>
    <w:next w:val="Normal"/>
    <w:link w:val="Heading4Char1"/>
    <w:qFormat/>
    <w:rsid w:val="00D34AA1"/>
    <w:pPr>
      <w:keepNext/>
      <w:widowControl w:val="0"/>
      <w:spacing w:after="0" w:line="240" w:lineRule="auto"/>
      <w:outlineLvl w:val="3"/>
    </w:pPr>
    <w:rPr>
      <w:rFonts w:ascii="Times New Roman" w:eastAsia="Times New Roman" w:hAnsi="Times New Roman" w:cs="Times New Roman"/>
      <w:b/>
      <w:caps/>
      <w:sz w:val="26"/>
      <w:szCs w:val="20"/>
    </w:rPr>
  </w:style>
  <w:style w:type="paragraph" w:styleId="Heading5">
    <w:name w:val="heading 5"/>
    <w:basedOn w:val="Normal"/>
    <w:next w:val="Normal"/>
    <w:link w:val="Heading5Char1"/>
    <w:qFormat/>
    <w:rsid w:val="00D34AA1"/>
    <w:pPr>
      <w:keepNext/>
      <w:widowControl w:val="0"/>
      <w:spacing w:after="0" w:line="240" w:lineRule="auto"/>
      <w:outlineLvl w:val="4"/>
    </w:pPr>
    <w:rPr>
      <w:rFonts w:ascii="Times New Roman" w:eastAsia="Times New Roman" w:hAnsi="Times New Roman" w:cs="Times New Roman"/>
      <w:b/>
      <w:sz w:val="26"/>
      <w:szCs w:val="20"/>
      <w:u w:val="single"/>
    </w:rPr>
  </w:style>
  <w:style w:type="paragraph" w:styleId="Heading6">
    <w:name w:val="heading 6"/>
    <w:basedOn w:val="Normal"/>
    <w:next w:val="Normal"/>
    <w:link w:val="Heading6Char"/>
    <w:qFormat/>
    <w:rsid w:val="00D34AA1"/>
    <w:pPr>
      <w:keepNext/>
      <w:spacing w:before="240" w:after="0" w:line="240" w:lineRule="auto"/>
      <w:outlineLvl w:val="5"/>
    </w:pPr>
    <w:rPr>
      <w:rFonts w:ascii="Times New Roman" w:eastAsia="Times New Roman" w:hAnsi="Times New Roman" w:cs="Times New Roman"/>
      <w:b/>
      <w:sz w:val="26"/>
      <w:szCs w:val="20"/>
    </w:rPr>
  </w:style>
  <w:style w:type="paragraph" w:styleId="Heading7">
    <w:name w:val="heading 7"/>
    <w:basedOn w:val="Normal"/>
    <w:next w:val="Normal"/>
    <w:link w:val="Heading7Char1"/>
    <w:uiPriority w:val="9"/>
    <w:qFormat/>
    <w:rsid w:val="00D34AA1"/>
    <w:pPr>
      <w:keepNext/>
      <w:widowControl w:val="0"/>
      <w:pBdr>
        <w:top w:val="single" w:sz="4" w:space="1" w:color="auto"/>
        <w:left w:val="single" w:sz="4" w:space="4" w:color="auto"/>
        <w:bottom w:val="single" w:sz="4" w:space="0" w:color="auto"/>
        <w:right w:val="single" w:sz="4" w:space="4" w:color="auto"/>
      </w:pBdr>
      <w:shd w:val="clear" w:color="auto" w:fill="C0C0C0"/>
      <w:spacing w:after="0" w:line="240" w:lineRule="auto"/>
      <w:jc w:val="center"/>
      <w:outlineLvl w:val="6"/>
    </w:pPr>
    <w:rPr>
      <w:rFonts w:ascii="Times New Roman" w:eastAsia="Times New Roman" w:hAnsi="Times New Roman" w:cs="Times New Roman"/>
      <w:sz w:val="32"/>
      <w:szCs w:val="20"/>
    </w:rPr>
  </w:style>
  <w:style w:type="paragraph" w:styleId="Heading8">
    <w:name w:val="heading 8"/>
    <w:basedOn w:val="Normal"/>
    <w:next w:val="Normal"/>
    <w:link w:val="Heading8Char1"/>
    <w:uiPriority w:val="9"/>
    <w:qFormat/>
    <w:rsid w:val="00D34AA1"/>
    <w:pPr>
      <w:keepNext/>
      <w:widowControl w:val="0"/>
      <w:spacing w:after="0" w:line="240" w:lineRule="auto"/>
      <w:jc w:val="center"/>
      <w:outlineLvl w:val="7"/>
    </w:pPr>
    <w:rPr>
      <w:rFonts w:ascii="Times New Roman" w:eastAsia="Times New Roman" w:hAnsi="Times New Roman" w:cs="Times New Roman"/>
      <w:sz w:val="28"/>
      <w:szCs w:val="20"/>
    </w:rPr>
  </w:style>
  <w:style w:type="paragraph" w:styleId="Heading9">
    <w:name w:val="heading 9"/>
    <w:basedOn w:val="Normal"/>
    <w:next w:val="Normal"/>
    <w:link w:val="Heading9Char1"/>
    <w:uiPriority w:val="9"/>
    <w:qFormat/>
    <w:rsid w:val="00D34AA1"/>
    <w:pPr>
      <w:keepNext/>
      <w:widowControl w:val="0"/>
      <w:spacing w:after="0" w:line="240" w:lineRule="auto"/>
      <w:jc w:val="right"/>
      <w:outlineLvl w:val="8"/>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966"/>
    <w:pPr>
      <w:ind w:left="720"/>
      <w:contextualSpacing/>
    </w:pPr>
  </w:style>
  <w:style w:type="paragraph" w:styleId="BalloonText">
    <w:name w:val="Balloon Text"/>
    <w:basedOn w:val="Normal"/>
    <w:link w:val="BalloonTextChar1"/>
    <w:uiPriority w:val="99"/>
    <w:semiHidden/>
    <w:unhideWhenUsed/>
    <w:rsid w:val="00F06BA6"/>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F06BA6"/>
    <w:rPr>
      <w:rFonts w:ascii="Tahoma" w:hAnsi="Tahoma" w:cs="Tahoma"/>
      <w:sz w:val="16"/>
      <w:szCs w:val="16"/>
    </w:rPr>
  </w:style>
  <w:style w:type="paragraph" w:styleId="Quote">
    <w:name w:val="Quote"/>
    <w:basedOn w:val="Normal"/>
    <w:next w:val="Normal"/>
    <w:link w:val="QuoteChar"/>
    <w:uiPriority w:val="29"/>
    <w:qFormat/>
    <w:rsid w:val="00F06BA6"/>
    <w:rPr>
      <w:i/>
      <w:iCs/>
      <w:color w:val="000000" w:themeColor="text1"/>
    </w:rPr>
  </w:style>
  <w:style w:type="character" w:customStyle="1" w:styleId="QuoteChar">
    <w:name w:val="Quote Char"/>
    <w:basedOn w:val="DefaultParagraphFont"/>
    <w:link w:val="Quote"/>
    <w:uiPriority w:val="29"/>
    <w:rsid w:val="00F06BA6"/>
    <w:rPr>
      <w:i/>
      <w:iCs/>
      <w:color w:val="000000" w:themeColor="text1"/>
    </w:rPr>
  </w:style>
  <w:style w:type="character" w:customStyle="1" w:styleId="Heading1Char1">
    <w:name w:val="Heading 1 Char1"/>
    <w:basedOn w:val="DefaultParagraphFont"/>
    <w:link w:val="Heading1"/>
    <w:uiPriority w:val="9"/>
    <w:rsid w:val="003963A2"/>
    <w:rPr>
      <w:rFonts w:asciiTheme="majorHAnsi" w:eastAsiaTheme="majorEastAsia" w:hAnsiTheme="majorHAnsi" w:cstheme="majorBidi"/>
      <w:b/>
      <w:bCs/>
      <w:color w:val="365F91" w:themeColor="accent1" w:themeShade="BF"/>
      <w:sz w:val="28"/>
      <w:szCs w:val="28"/>
      <w:lang w:val="nl-NL" w:eastAsia="en-US"/>
    </w:rPr>
  </w:style>
  <w:style w:type="character" w:customStyle="1" w:styleId="Heading2Char">
    <w:name w:val="Heading 2 Char"/>
    <w:basedOn w:val="DefaultParagraphFont"/>
    <w:link w:val="Heading2"/>
    <w:uiPriority w:val="9"/>
    <w:rsid w:val="003963A2"/>
    <w:rPr>
      <w:rFonts w:asciiTheme="majorHAnsi" w:eastAsiaTheme="majorEastAsia" w:hAnsiTheme="majorHAnsi" w:cstheme="majorBidi"/>
      <w:b/>
      <w:bCs/>
      <w:color w:val="4F81BD" w:themeColor="accent1"/>
      <w:sz w:val="26"/>
      <w:szCs w:val="26"/>
      <w:lang w:val="nl-NL" w:eastAsia="en-US"/>
    </w:rPr>
  </w:style>
  <w:style w:type="character" w:customStyle="1" w:styleId="Heading3Char">
    <w:name w:val="Heading 3 Char"/>
    <w:basedOn w:val="DefaultParagraphFont"/>
    <w:link w:val="Heading3"/>
    <w:uiPriority w:val="9"/>
    <w:rsid w:val="003963A2"/>
    <w:rPr>
      <w:rFonts w:asciiTheme="majorHAnsi" w:eastAsiaTheme="majorEastAsia" w:hAnsiTheme="majorHAnsi" w:cstheme="majorBidi"/>
      <w:b/>
      <w:bCs/>
      <w:color w:val="4F81BD" w:themeColor="accent1"/>
      <w:lang w:val="nl-NL" w:eastAsia="en-US"/>
    </w:rPr>
  </w:style>
  <w:style w:type="character" w:styleId="CommentReference">
    <w:name w:val="annotation reference"/>
    <w:basedOn w:val="DefaultParagraphFont"/>
    <w:uiPriority w:val="99"/>
    <w:unhideWhenUsed/>
    <w:rsid w:val="003963A2"/>
    <w:rPr>
      <w:sz w:val="16"/>
      <w:szCs w:val="16"/>
    </w:rPr>
  </w:style>
  <w:style w:type="paragraph" w:styleId="CommentText">
    <w:name w:val="annotation text"/>
    <w:basedOn w:val="Normal"/>
    <w:link w:val="CommentTextChar1"/>
    <w:uiPriority w:val="99"/>
    <w:unhideWhenUsed/>
    <w:rsid w:val="003963A2"/>
    <w:pPr>
      <w:spacing w:line="240" w:lineRule="auto"/>
    </w:pPr>
    <w:rPr>
      <w:rFonts w:eastAsiaTheme="minorHAnsi"/>
      <w:sz w:val="20"/>
      <w:szCs w:val="20"/>
      <w:lang w:val="nl-NL" w:eastAsia="en-US"/>
    </w:rPr>
  </w:style>
  <w:style w:type="character" w:customStyle="1" w:styleId="CommentTextChar1">
    <w:name w:val="Comment Text Char1"/>
    <w:basedOn w:val="DefaultParagraphFont"/>
    <w:link w:val="CommentText"/>
    <w:uiPriority w:val="99"/>
    <w:rsid w:val="003963A2"/>
    <w:rPr>
      <w:rFonts w:eastAsiaTheme="minorHAnsi"/>
      <w:sz w:val="20"/>
      <w:szCs w:val="20"/>
      <w:lang w:val="nl-NL" w:eastAsia="en-US"/>
    </w:rPr>
  </w:style>
  <w:style w:type="paragraph" w:styleId="FootnoteText">
    <w:name w:val="footnote text"/>
    <w:basedOn w:val="Normal"/>
    <w:link w:val="FootnoteTextChar"/>
    <w:uiPriority w:val="99"/>
    <w:unhideWhenUsed/>
    <w:rsid w:val="003963A2"/>
    <w:pPr>
      <w:spacing w:after="0" w:line="240" w:lineRule="auto"/>
    </w:pPr>
    <w:rPr>
      <w:rFonts w:eastAsiaTheme="minorHAnsi"/>
      <w:sz w:val="20"/>
      <w:szCs w:val="20"/>
      <w:lang w:val="nl-NL" w:eastAsia="en-US"/>
    </w:rPr>
  </w:style>
  <w:style w:type="character" w:customStyle="1" w:styleId="FootnoteTextChar">
    <w:name w:val="Footnote Text Char"/>
    <w:basedOn w:val="DefaultParagraphFont"/>
    <w:link w:val="FootnoteText"/>
    <w:uiPriority w:val="99"/>
    <w:rsid w:val="003963A2"/>
    <w:rPr>
      <w:rFonts w:eastAsiaTheme="minorHAnsi"/>
      <w:sz w:val="20"/>
      <w:szCs w:val="20"/>
      <w:lang w:val="nl-NL" w:eastAsia="en-US"/>
    </w:rPr>
  </w:style>
  <w:style w:type="character" w:styleId="FootnoteReference">
    <w:name w:val="footnote reference"/>
    <w:basedOn w:val="DefaultParagraphFont"/>
    <w:uiPriority w:val="99"/>
    <w:semiHidden/>
    <w:unhideWhenUsed/>
    <w:rsid w:val="003963A2"/>
    <w:rPr>
      <w:vertAlign w:val="superscript"/>
    </w:rPr>
  </w:style>
  <w:style w:type="paragraph" w:styleId="Header">
    <w:name w:val="header"/>
    <w:basedOn w:val="Normal"/>
    <w:link w:val="HeaderChar1"/>
    <w:uiPriority w:val="99"/>
    <w:unhideWhenUsed/>
    <w:rsid w:val="00B32E02"/>
    <w:pPr>
      <w:tabs>
        <w:tab w:val="center" w:pos="4536"/>
        <w:tab w:val="right" w:pos="9072"/>
      </w:tabs>
      <w:spacing w:after="0" w:line="240" w:lineRule="auto"/>
    </w:pPr>
  </w:style>
  <w:style w:type="character" w:customStyle="1" w:styleId="HeaderChar1">
    <w:name w:val="Header Char1"/>
    <w:basedOn w:val="DefaultParagraphFont"/>
    <w:link w:val="Header"/>
    <w:uiPriority w:val="99"/>
    <w:rsid w:val="00B32E02"/>
  </w:style>
  <w:style w:type="paragraph" w:styleId="Footer">
    <w:name w:val="footer"/>
    <w:basedOn w:val="Normal"/>
    <w:link w:val="FooterChar1"/>
    <w:uiPriority w:val="99"/>
    <w:unhideWhenUsed/>
    <w:rsid w:val="00B32E02"/>
    <w:pPr>
      <w:tabs>
        <w:tab w:val="center" w:pos="4536"/>
        <w:tab w:val="right" w:pos="9072"/>
      </w:tabs>
      <w:spacing w:after="0" w:line="240" w:lineRule="auto"/>
    </w:pPr>
  </w:style>
  <w:style w:type="character" w:customStyle="1" w:styleId="FooterChar1">
    <w:name w:val="Footer Char1"/>
    <w:basedOn w:val="DefaultParagraphFont"/>
    <w:link w:val="Footer"/>
    <w:uiPriority w:val="99"/>
    <w:rsid w:val="00B32E02"/>
  </w:style>
  <w:style w:type="character" w:customStyle="1" w:styleId="Heading4Char1">
    <w:name w:val="Heading 4 Char1"/>
    <w:basedOn w:val="DefaultParagraphFont"/>
    <w:link w:val="Heading4"/>
    <w:rsid w:val="00D34AA1"/>
    <w:rPr>
      <w:rFonts w:ascii="Times New Roman" w:eastAsia="Times New Roman" w:hAnsi="Times New Roman" w:cs="Times New Roman"/>
      <w:b/>
      <w:caps/>
      <w:sz w:val="26"/>
      <w:szCs w:val="20"/>
    </w:rPr>
  </w:style>
  <w:style w:type="character" w:customStyle="1" w:styleId="Heading5Char1">
    <w:name w:val="Heading 5 Char1"/>
    <w:basedOn w:val="DefaultParagraphFont"/>
    <w:link w:val="Heading5"/>
    <w:rsid w:val="00D34AA1"/>
    <w:rPr>
      <w:rFonts w:ascii="Times New Roman" w:eastAsia="Times New Roman" w:hAnsi="Times New Roman" w:cs="Times New Roman"/>
      <w:b/>
      <w:sz w:val="26"/>
      <w:szCs w:val="20"/>
      <w:u w:val="single"/>
    </w:rPr>
  </w:style>
  <w:style w:type="character" w:customStyle="1" w:styleId="Heading6Char">
    <w:name w:val="Heading 6 Char"/>
    <w:basedOn w:val="DefaultParagraphFont"/>
    <w:link w:val="Heading6"/>
    <w:rsid w:val="00D34AA1"/>
    <w:rPr>
      <w:rFonts w:ascii="Times New Roman" w:eastAsia="Times New Roman" w:hAnsi="Times New Roman" w:cs="Times New Roman"/>
      <w:b/>
      <w:sz w:val="26"/>
      <w:szCs w:val="20"/>
    </w:rPr>
  </w:style>
  <w:style w:type="character" w:customStyle="1" w:styleId="Heading7Char1">
    <w:name w:val="Heading 7 Char1"/>
    <w:basedOn w:val="DefaultParagraphFont"/>
    <w:link w:val="Heading7"/>
    <w:uiPriority w:val="9"/>
    <w:rsid w:val="00D34AA1"/>
    <w:rPr>
      <w:rFonts w:ascii="Times New Roman" w:eastAsia="Times New Roman" w:hAnsi="Times New Roman" w:cs="Times New Roman"/>
      <w:sz w:val="32"/>
      <w:szCs w:val="20"/>
      <w:shd w:val="clear" w:color="auto" w:fill="C0C0C0"/>
    </w:rPr>
  </w:style>
  <w:style w:type="character" w:customStyle="1" w:styleId="Heading8Char1">
    <w:name w:val="Heading 8 Char1"/>
    <w:basedOn w:val="DefaultParagraphFont"/>
    <w:link w:val="Heading8"/>
    <w:uiPriority w:val="9"/>
    <w:rsid w:val="00D34AA1"/>
    <w:rPr>
      <w:rFonts w:ascii="Times New Roman" w:eastAsia="Times New Roman" w:hAnsi="Times New Roman" w:cs="Times New Roman"/>
      <w:sz w:val="28"/>
      <w:szCs w:val="20"/>
    </w:rPr>
  </w:style>
  <w:style w:type="character" w:customStyle="1" w:styleId="Heading9Char1">
    <w:name w:val="Heading 9 Char1"/>
    <w:basedOn w:val="DefaultParagraphFont"/>
    <w:link w:val="Heading9"/>
    <w:uiPriority w:val="9"/>
    <w:rsid w:val="00D34AA1"/>
    <w:rPr>
      <w:rFonts w:ascii="Times New Roman" w:eastAsia="Times New Roman" w:hAnsi="Times New Roman" w:cs="Times New Roman"/>
      <w:b/>
      <w:sz w:val="28"/>
      <w:szCs w:val="20"/>
    </w:rPr>
  </w:style>
  <w:style w:type="character" w:styleId="PageNumber">
    <w:name w:val="page number"/>
    <w:basedOn w:val="DefaultParagraphFont"/>
    <w:rsid w:val="00D34AA1"/>
  </w:style>
  <w:style w:type="paragraph" w:styleId="BodyText">
    <w:name w:val="Body Text"/>
    <w:basedOn w:val="Normal"/>
    <w:link w:val="BodyTextChar1"/>
    <w:rsid w:val="00D34AA1"/>
    <w:pPr>
      <w:widowControl w:val="0"/>
      <w:spacing w:after="0" w:line="240" w:lineRule="auto"/>
      <w:jc w:val="both"/>
    </w:pPr>
    <w:rPr>
      <w:rFonts w:ascii="Times New Roman" w:eastAsia="Times New Roman" w:hAnsi="Times New Roman" w:cs="Times New Roman"/>
      <w:sz w:val="20"/>
      <w:szCs w:val="20"/>
    </w:rPr>
  </w:style>
  <w:style w:type="character" w:customStyle="1" w:styleId="BodyTextChar1">
    <w:name w:val="Body Text Char1"/>
    <w:basedOn w:val="DefaultParagraphFont"/>
    <w:link w:val="BodyText"/>
    <w:rsid w:val="00D34AA1"/>
    <w:rPr>
      <w:rFonts w:ascii="Times New Roman" w:eastAsia="Times New Roman" w:hAnsi="Times New Roman" w:cs="Times New Roman"/>
      <w:sz w:val="20"/>
      <w:szCs w:val="20"/>
    </w:rPr>
  </w:style>
  <w:style w:type="paragraph" w:styleId="BodyTextIndent">
    <w:name w:val="Body Text Indent"/>
    <w:basedOn w:val="Normal"/>
    <w:link w:val="BodyTextIndentChar"/>
    <w:rsid w:val="00D34AA1"/>
    <w:pPr>
      <w:widowControl w:val="0"/>
      <w:spacing w:after="0" w:line="240" w:lineRule="auto"/>
      <w:jc w:val="both"/>
    </w:pPr>
    <w:rPr>
      <w:rFonts w:ascii="Times New Roman" w:eastAsia="Times New Roman" w:hAnsi="Times New Roman" w:cs="Times New Roman"/>
      <w:color w:val="000000"/>
      <w:sz w:val="26"/>
      <w:szCs w:val="20"/>
    </w:rPr>
  </w:style>
  <w:style w:type="character" w:customStyle="1" w:styleId="BodyTextIndentChar">
    <w:name w:val="Body Text Indent Char"/>
    <w:basedOn w:val="DefaultParagraphFont"/>
    <w:link w:val="BodyTextIndent"/>
    <w:rsid w:val="00D34AA1"/>
    <w:rPr>
      <w:rFonts w:ascii="Times New Roman" w:eastAsia="Times New Roman" w:hAnsi="Times New Roman" w:cs="Times New Roman"/>
      <w:color w:val="000000"/>
      <w:sz w:val="26"/>
      <w:szCs w:val="20"/>
    </w:rPr>
  </w:style>
  <w:style w:type="paragraph" w:styleId="Title">
    <w:name w:val="Title"/>
    <w:basedOn w:val="Normal"/>
    <w:link w:val="TitleChar"/>
    <w:qFormat/>
    <w:rsid w:val="00D34AA1"/>
    <w:pPr>
      <w:spacing w:after="0" w:line="240" w:lineRule="auto"/>
      <w:jc w:val="center"/>
    </w:pPr>
    <w:rPr>
      <w:rFonts w:ascii="Times New Roman" w:eastAsia="Times New Roman" w:hAnsi="Times New Roman" w:cs="Times New Roman"/>
      <w:b/>
      <w:sz w:val="32"/>
      <w:szCs w:val="20"/>
    </w:rPr>
  </w:style>
  <w:style w:type="character" w:customStyle="1" w:styleId="TitleChar">
    <w:name w:val="Title Char"/>
    <w:basedOn w:val="DefaultParagraphFont"/>
    <w:link w:val="Title"/>
    <w:rsid w:val="00D34AA1"/>
    <w:rPr>
      <w:rFonts w:ascii="Times New Roman" w:eastAsia="Times New Roman" w:hAnsi="Times New Roman" w:cs="Times New Roman"/>
      <w:b/>
      <w:sz w:val="32"/>
      <w:szCs w:val="20"/>
    </w:rPr>
  </w:style>
  <w:style w:type="paragraph" w:customStyle="1" w:styleId="CorpsdetexteAppendixbody">
    <w:name w:val="Corps de texte.Appendix body"/>
    <w:basedOn w:val="Normal"/>
    <w:rsid w:val="00D34AA1"/>
    <w:pPr>
      <w:spacing w:after="0" w:line="240" w:lineRule="auto"/>
    </w:pPr>
    <w:rPr>
      <w:rFonts w:ascii="Times New" w:eastAsia="Times New Roman" w:hAnsi="Times New" w:cs="Times New Roman"/>
      <w:sz w:val="20"/>
      <w:szCs w:val="20"/>
      <w:lang w:val="en-GB"/>
    </w:rPr>
  </w:style>
  <w:style w:type="paragraph" w:customStyle="1" w:styleId="BodyTextAppendixbody">
    <w:name w:val="Body Text.Appendix body"/>
    <w:basedOn w:val="Normal"/>
    <w:next w:val="Normal"/>
    <w:rsid w:val="00D34AA1"/>
    <w:pPr>
      <w:spacing w:after="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D34AA1"/>
    <w:pPr>
      <w:spacing w:after="0" w:line="240" w:lineRule="auto"/>
      <w:ind w:left="212" w:hanging="212"/>
    </w:pPr>
    <w:rPr>
      <w:rFonts w:ascii="Times New Roman" w:eastAsia="Times New Roman" w:hAnsi="Times New Roman" w:cs="Times New Roman"/>
      <w:color w:val="000000"/>
      <w:sz w:val="20"/>
      <w:szCs w:val="20"/>
    </w:rPr>
  </w:style>
  <w:style w:type="character" w:customStyle="1" w:styleId="BodyTextIndent2Char">
    <w:name w:val="Body Text Indent 2 Char"/>
    <w:basedOn w:val="DefaultParagraphFont"/>
    <w:link w:val="BodyTextIndent2"/>
    <w:rsid w:val="00D34AA1"/>
    <w:rPr>
      <w:rFonts w:ascii="Times New Roman" w:eastAsia="Times New Roman" w:hAnsi="Times New Roman" w:cs="Times New Roman"/>
      <w:color w:val="000000"/>
      <w:sz w:val="20"/>
      <w:szCs w:val="20"/>
    </w:rPr>
  </w:style>
  <w:style w:type="paragraph" w:styleId="BodyText3">
    <w:name w:val="Body Text 3"/>
    <w:basedOn w:val="Normal"/>
    <w:link w:val="BodyText3Char"/>
    <w:rsid w:val="00D34AA1"/>
    <w:pPr>
      <w:spacing w:after="0" w:line="240" w:lineRule="auto"/>
      <w:jc w:val="both"/>
      <w:outlineLvl w:val="0"/>
    </w:pPr>
    <w:rPr>
      <w:rFonts w:ascii="Times New Roman" w:eastAsia="Times New Roman" w:hAnsi="Times New Roman" w:cs="Times New Roman"/>
      <w:b/>
      <w:color w:val="000000"/>
      <w:sz w:val="28"/>
      <w:szCs w:val="20"/>
    </w:rPr>
  </w:style>
  <w:style w:type="character" w:customStyle="1" w:styleId="BodyText3Char">
    <w:name w:val="Body Text 3 Char"/>
    <w:basedOn w:val="DefaultParagraphFont"/>
    <w:link w:val="BodyText3"/>
    <w:rsid w:val="00D34AA1"/>
    <w:rPr>
      <w:rFonts w:ascii="Times New Roman" w:eastAsia="Times New Roman" w:hAnsi="Times New Roman" w:cs="Times New Roman"/>
      <w:b/>
      <w:color w:val="000000"/>
      <w:sz w:val="28"/>
      <w:szCs w:val="20"/>
    </w:rPr>
  </w:style>
  <w:style w:type="paragraph" w:customStyle="1" w:styleId="CorpsdetexteAppendix">
    <w:name w:val="Corps de texte.Appendix"/>
    <w:basedOn w:val="Normal"/>
    <w:rsid w:val="00D34AA1"/>
    <w:pPr>
      <w:spacing w:after="0" w:line="240" w:lineRule="auto"/>
    </w:pPr>
    <w:rPr>
      <w:rFonts w:ascii="Times New" w:eastAsia="Times New Roman" w:hAnsi="Times New" w:cs="Times New Roman"/>
      <w:sz w:val="20"/>
      <w:szCs w:val="20"/>
      <w:lang w:val="en-GB"/>
    </w:rPr>
  </w:style>
  <w:style w:type="paragraph" w:styleId="TOC8">
    <w:name w:val="toc 8"/>
    <w:basedOn w:val="Normal"/>
    <w:next w:val="Normal"/>
    <w:autoRedefine/>
    <w:uiPriority w:val="39"/>
    <w:rsid w:val="00D34AA1"/>
    <w:pPr>
      <w:spacing w:after="0"/>
      <w:ind w:left="1540"/>
    </w:pPr>
    <w:rPr>
      <w:sz w:val="18"/>
      <w:szCs w:val="18"/>
    </w:rPr>
  </w:style>
  <w:style w:type="paragraph" w:styleId="TOC7">
    <w:name w:val="toc 7"/>
    <w:basedOn w:val="Normal"/>
    <w:next w:val="Normal"/>
    <w:autoRedefine/>
    <w:uiPriority w:val="39"/>
    <w:rsid w:val="00D34AA1"/>
    <w:pPr>
      <w:spacing w:after="0"/>
      <w:ind w:left="1320"/>
    </w:pPr>
    <w:rPr>
      <w:sz w:val="18"/>
      <w:szCs w:val="18"/>
    </w:rPr>
  </w:style>
  <w:style w:type="paragraph" w:styleId="TOC6">
    <w:name w:val="toc 6"/>
    <w:basedOn w:val="Normal"/>
    <w:next w:val="Normal"/>
    <w:autoRedefine/>
    <w:uiPriority w:val="39"/>
    <w:rsid w:val="00D34AA1"/>
    <w:pPr>
      <w:spacing w:after="0"/>
      <w:ind w:left="1100"/>
    </w:pPr>
    <w:rPr>
      <w:sz w:val="18"/>
      <w:szCs w:val="18"/>
    </w:rPr>
  </w:style>
  <w:style w:type="paragraph" w:styleId="TOC5">
    <w:name w:val="toc 5"/>
    <w:basedOn w:val="Normal"/>
    <w:next w:val="Normal"/>
    <w:autoRedefine/>
    <w:uiPriority w:val="39"/>
    <w:rsid w:val="00D34AA1"/>
    <w:pPr>
      <w:spacing w:after="0"/>
      <w:ind w:left="880"/>
    </w:pPr>
    <w:rPr>
      <w:sz w:val="18"/>
      <w:szCs w:val="18"/>
    </w:rPr>
  </w:style>
  <w:style w:type="paragraph" w:styleId="TOC4">
    <w:name w:val="toc 4"/>
    <w:basedOn w:val="Normal"/>
    <w:next w:val="Normal"/>
    <w:autoRedefine/>
    <w:uiPriority w:val="39"/>
    <w:rsid w:val="00D34AA1"/>
    <w:pPr>
      <w:spacing w:after="0"/>
      <w:ind w:left="660"/>
    </w:pPr>
    <w:rPr>
      <w:sz w:val="18"/>
      <w:szCs w:val="18"/>
    </w:rPr>
  </w:style>
  <w:style w:type="paragraph" w:styleId="TOC3">
    <w:name w:val="toc 3"/>
    <w:basedOn w:val="Normal"/>
    <w:next w:val="Normal"/>
    <w:autoRedefine/>
    <w:uiPriority w:val="39"/>
    <w:rsid w:val="00D34AA1"/>
    <w:pPr>
      <w:spacing w:after="0"/>
      <w:ind w:left="440"/>
    </w:pPr>
    <w:rPr>
      <w:i/>
      <w:iCs/>
      <w:sz w:val="20"/>
      <w:szCs w:val="20"/>
    </w:rPr>
  </w:style>
  <w:style w:type="paragraph" w:styleId="TOC2">
    <w:name w:val="toc 2"/>
    <w:basedOn w:val="Normal"/>
    <w:next w:val="Normal"/>
    <w:autoRedefine/>
    <w:uiPriority w:val="39"/>
    <w:rsid w:val="00D34AA1"/>
    <w:pPr>
      <w:spacing w:after="0"/>
      <w:ind w:left="220"/>
    </w:pPr>
    <w:rPr>
      <w:smallCaps/>
      <w:sz w:val="20"/>
      <w:szCs w:val="20"/>
    </w:rPr>
  </w:style>
  <w:style w:type="paragraph" w:styleId="TOC1">
    <w:name w:val="toc 1"/>
    <w:basedOn w:val="Normal"/>
    <w:next w:val="Normal"/>
    <w:autoRedefine/>
    <w:uiPriority w:val="39"/>
    <w:rsid w:val="00D34AA1"/>
    <w:pPr>
      <w:spacing w:before="120" w:after="120"/>
    </w:pPr>
    <w:rPr>
      <w:b/>
      <w:bCs/>
      <w:caps/>
      <w:sz w:val="20"/>
      <w:szCs w:val="20"/>
    </w:rPr>
  </w:style>
  <w:style w:type="paragraph" w:styleId="DocumentMap">
    <w:name w:val="Document Map"/>
    <w:basedOn w:val="Normal"/>
    <w:link w:val="DocumentMapChar"/>
    <w:semiHidden/>
    <w:rsid w:val="00D34AA1"/>
    <w:pPr>
      <w:shd w:val="clear" w:color="auto" w:fill="000080"/>
      <w:spacing w:after="0" w:line="240" w:lineRule="auto"/>
    </w:pPr>
    <w:rPr>
      <w:rFonts w:ascii="Tahoma" w:eastAsia="Times New Roman" w:hAnsi="Tahoma" w:cs="Times New Roman"/>
      <w:sz w:val="20"/>
      <w:szCs w:val="20"/>
    </w:rPr>
  </w:style>
  <w:style w:type="character" w:customStyle="1" w:styleId="DocumentMapChar">
    <w:name w:val="Document Map Char"/>
    <w:basedOn w:val="DefaultParagraphFont"/>
    <w:link w:val="DocumentMap"/>
    <w:semiHidden/>
    <w:rsid w:val="00D34AA1"/>
    <w:rPr>
      <w:rFonts w:ascii="Tahoma" w:eastAsia="Times New Roman" w:hAnsi="Tahoma" w:cs="Times New Roman"/>
      <w:sz w:val="20"/>
      <w:szCs w:val="20"/>
      <w:shd w:val="clear" w:color="auto" w:fill="000080"/>
    </w:rPr>
  </w:style>
  <w:style w:type="paragraph" w:customStyle="1" w:styleId="CorpsdetexteAppendix1">
    <w:name w:val="Corps de texte.Appendix1"/>
    <w:basedOn w:val="Normal"/>
    <w:rsid w:val="00D34AA1"/>
    <w:pPr>
      <w:spacing w:after="0" w:line="240" w:lineRule="auto"/>
    </w:pPr>
    <w:rPr>
      <w:rFonts w:ascii="Times New" w:eastAsia="Times New Roman" w:hAnsi="Times New" w:cs="Times New Roman"/>
      <w:sz w:val="20"/>
      <w:szCs w:val="20"/>
      <w:lang w:val="en-GB"/>
    </w:rPr>
  </w:style>
  <w:style w:type="paragraph" w:styleId="TOC9">
    <w:name w:val="toc 9"/>
    <w:basedOn w:val="Normal"/>
    <w:next w:val="Normal"/>
    <w:autoRedefine/>
    <w:uiPriority w:val="39"/>
    <w:rsid w:val="00D34AA1"/>
    <w:pPr>
      <w:spacing w:after="0"/>
      <w:ind w:left="1760"/>
    </w:pPr>
    <w:rPr>
      <w:sz w:val="18"/>
      <w:szCs w:val="18"/>
    </w:rPr>
  </w:style>
  <w:style w:type="paragraph" w:styleId="BodyTextIndent3">
    <w:name w:val="Body Text Indent 3"/>
    <w:basedOn w:val="Normal"/>
    <w:link w:val="BodyTextIndent3Char"/>
    <w:rsid w:val="00D34AA1"/>
    <w:pPr>
      <w:widowControl w:val="0"/>
      <w:spacing w:after="0" w:line="240" w:lineRule="auto"/>
      <w:ind w:left="851" w:hanging="851"/>
      <w:jc w:val="both"/>
    </w:pPr>
    <w:rPr>
      <w:rFonts w:ascii="Times New Roman" w:eastAsia="Times New Roman" w:hAnsi="Times New Roman" w:cs="Times New Roman"/>
      <w:b/>
      <w:sz w:val="26"/>
      <w:szCs w:val="20"/>
    </w:rPr>
  </w:style>
  <w:style w:type="character" w:customStyle="1" w:styleId="BodyTextIndent3Char">
    <w:name w:val="Body Text Indent 3 Char"/>
    <w:basedOn w:val="DefaultParagraphFont"/>
    <w:link w:val="BodyTextIndent3"/>
    <w:rsid w:val="00D34AA1"/>
    <w:rPr>
      <w:rFonts w:ascii="Times New Roman" w:eastAsia="Times New Roman" w:hAnsi="Times New Roman" w:cs="Times New Roman"/>
      <w:b/>
      <w:sz w:val="26"/>
      <w:szCs w:val="20"/>
    </w:rPr>
  </w:style>
  <w:style w:type="paragraph" w:customStyle="1" w:styleId="BodyText21">
    <w:name w:val="Body Text 21"/>
    <w:basedOn w:val="Normal"/>
    <w:rsid w:val="00D34AA1"/>
    <w:pPr>
      <w:widowControl w:val="0"/>
      <w:spacing w:after="0" w:line="240" w:lineRule="auto"/>
      <w:jc w:val="both"/>
    </w:pPr>
    <w:rPr>
      <w:rFonts w:ascii="Times New Roman" w:eastAsia="Times New Roman" w:hAnsi="Times New Roman" w:cs="Times New Roman"/>
      <w:sz w:val="26"/>
      <w:szCs w:val="20"/>
    </w:rPr>
  </w:style>
  <w:style w:type="paragraph" w:styleId="BodyText2">
    <w:name w:val="Body Text 2"/>
    <w:basedOn w:val="Normal"/>
    <w:link w:val="BodyText2Char"/>
    <w:rsid w:val="00D34AA1"/>
    <w:pPr>
      <w:widowControl w:val="0"/>
      <w:spacing w:after="0" w:line="240" w:lineRule="auto"/>
      <w:jc w:val="both"/>
    </w:pPr>
    <w:rPr>
      <w:rFonts w:ascii="Times New Roman" w:eastAsia="Times New Roman" w:hAnsi="Times New Roman" w:cs="Times New Roman"/>
      <w:color w:val="000000"/>
      <w:sz w:val="26"/>
      <w:szCs w:val="20"/>
    </w:rPr>
  </w:style>
  <w:style w:type="character" w:customStyle="1" w:styleId="BodyText2Char">
    <w:name w:val="Body Text 2 Char"/>
    <w:basedOn w:val="DefaultParagraphFont"/>
    <w:link w:val="BodyText2"/>
    <w:rsid w:val="00D34AA1"/>
    <w:rPr>
      <w:rFonts w:ascii="Times New Roman" w:eastAsia="Times New Roman" w:hAnsi="Times New Roman" w:cs="Times New Roman"/>
      <w:color w:val="000000"/>
      <w:sz w:val="26"/>
      <w:szCs w:val="20"/>
    </w:rPr>
  </w:style>
  <w:style w:type="paragraph" w:customStyle="1" w:styleId="1Intvwqst">
    <w:name w:val="1. Intvw qst"/>
    <w:basedOn w:val="Normal"/>
    <w:rsid w:val="00D34AA1"/>
    <w:pPr>
      <w:spacing w:after="0" w:line="240" w:lineRule="auto"/>
    </w:pPr>
    <w:rPr>
      <w:rFonts w:ascii="Arial" w:eastAsia="Times New Roman" w:hAnsi="Arial" w:cs="Times New Roman"/>
      <w:smallCaps/>
      <w:sz w:val="20"/>
      <w:szCs w:val="20"/>
    </w:rPr>
  </w:style>
  <w:style w:type="paragraph" w:customStyle="1" w:styleId="Tit3">
    <w:name w:val="Tit3"/>
    <w:basedOn w:val="Heading3"/>
    <w:rsid w:val="00D34AA1"/>
    <w:pPr>
      <w:keepLines w:val="0"/>
      <w:spacing w:before="0" w:line="240" w:lineRule="auto"/>
    </w:pPr>
    <w:rPr>
      <w:rFonts w:ascii="Times New Roman" w:eastAsia="Times New Roman" w:hAnsi="Times New Roman" w:cs="Times New Roman"/>
      <w:bCs w:val="0"/>
      <w:color w:val="auto"/>
      <w:sz w:val="24"/>
      <w:szCs w:val="24"/>
      <w:lang w:val="fr-FR" w:eastAsia="fr-FR"/>
    </w:rPr>
  </w:style>
  <w:style w:type="paragraph" w:customStyle="1" w:styleId="Tit4">
    <w:name w:val="Tit 4"/>
    <w:basedOn w:val="Heading4"/>
    <w:rsid w:val="00D34AA1"/>
    <w:pPr>
      <w:widowControl/>
      <w:spacing w:before="120" w:after="120"/>
    </w:pPr>
    <w:rPr>
      <w:i/>
      <w:caps w:val="0"/>
      <w:sz w:val="24"/>
      <w:szCs w:val="24"/>
    </w:rPr>
  </w:style>
  <w:style w:type="paragraph" w:customStyle="1" w:styleId="parag">
    <w:name w:val="parag"/>
    <w:basedOn w:val="Normal"/>
    <w:link w:val="paragCar"/>
    <w:rsid w:val="00D34AA1"/>
    <w:pPr>
      <w:spacing w:after="0" w:line="240" w:lineRule="auto"/>
      <w:jc w:val="both"/>
    </w:pPr>
    <w:rPr>
      <w:rFonts w:ascii="Times New Roman" w:eastAsia="Times New Roman" w:hAnsi="Times New Roman" w:cs="Times New Roman"/>
      <w:sz w:val="24"/>
      <w:szCs w:val="20"/>
    </w:rPr>
  </w:style>
  <w:style w:type="paragraph" w:styleId="NormalIndent">
    <w:name w:val="Normal Indent"/>
    <w:basedOn w:val="Normal"/>
    <w:rsid w:val="00D34AA1"/>
    <w:pPr>
      <w:widowControl w:val="0"/>
      <w:spacing w:after="0" w:line="240" w:lineRule="auto"/>
      <w:ind w:left="708"/>
    </w:pPr>
    <w:rPr>
      <w:rFonts w:ascii="Times New Roman" w:eastAsia="Times New Roman" w:hAnsi="Times New Roman" w:cs="Times New Roman"/>
      <w:sz w:val="20"/>
      <w:szCs w:val="20"/>
    </w:rPr>
  </w:style>
  <w:style w:type="paragraph" w:customStyle="1" w:styleId="enc1">
    <w:name w:val="enc1"/>
    <w:basedOn w:val="Normal"/>
    <w:rsid w:val="00D34AA1"/>
    <w:pPr>
      <w:pBdr>
        <w:top w:val="single" w:sz="4" w:space="1" w:color="auto"/>
        <w:left w:val="single" w:sz="4" w:space="4" w:color="auto"/>
        <w:bottom w:val="single" w:sz="4" w:space="1" w:color="auto"/>
        <w:right w:val="single" w:sz="4" w:space="4" w:color="auto"/>
      </w:pBdr>
      <w:shd w:val="clear" w:color="auto" w:fill="C0C0C0"/>
      <w:spacing w:before="100" w:after="0" w:line="240" w:lineRule="auto"/>
      <w:jc w:val="both"/>
    </w:pPr>
    <w:rPr>
      <w:rFonts w:ascii="Times New Roman" w:eastAsia="Times New Roman" w:hAnsi="Times New Roman" w:cs="Times New Roman"/>
      <w:b/>
      <w:szCs w:val="24"/>
    </w:rPr>
  </w:style>
  <w:style w:type="character" w:customStyle="1" w:styleId="paragCar">
    <w:name w:val="parag Car"/>
    <w:link w:val="parag"/>
    <w:rsid w:val="00D34AA1"/>
    <w:rPr>
      <w:rFonts w:ascii="Times New Roman" w:eastAsia="Times New Roman" w:hAnsi="Times New Roman" w:cs="Times New Roman"/>
      <w:sz w:val="24"/>
      <w:szCs w:val="20"/>
    </w:rPr>
  </w:style>
  <w:style w:type="paragraph" w:customStyle="1" w:styleId="Niveau2">
    <w:name w:val="Niveau2"/>
    <w:basedOn w:val="BodyText3"/>
    <w:rsid w:val="00D34AA1"/>
    <w:rPr>
      <w:szCs w:val="28"/>
    </w:rPr>
  </w:style>
  <w:style w:type="paragraph" w:customStyle="1" w:styleId="Niveau1">
    <w:name w:val="Niveau1"/>
    <w:basedOn w:val="Normal"/>
    <w:rsid w:val="00D34AA1"/>
    <w:pPr>
      <w:widowControl w:val="0"/>
      <w:spacing w:after="0" w:line="240" w:lineRule="auto"/>
      <w:ind w:left="709"/>
    </w:pPr>
    <w:rPr>
      <w:rFonts w:ascii="Times New Roman" w:eastAsia="Times New Roman" w:hAnsi="Times New Roman" w:cs="Times New Roman"/>
      <w:b/>
      <w:sz w:val="32"/>
      <w:szCs w:val="20"/>
    </w:rPr>
  </w:style>
  <w:style w:type="paragraph" w:customStyle="1" w:styleId="Niveau3">
    <w:name w:val="Niveau3"/>
    <w:basedOn w:val="Normal"/>
    <w:link w:val="Niveau3Car"/>
    <w:rsid w:val="00D34AA1"/>
    <w:pPr>
      <w:widowControl w:val="0"/>
      <w:spacing w:after="0" w:line="240" w:lineRule="auto"/>
      <w:ind w:left="708"/>
    </w:pPr>
    <w:rPr>
      <w:rFonts w:ascii="Times New Roman" w:eastAsia="Times New Roman" w:hAnsi="Times New Roman" w:cs="Times New Roman"/>
      <w:b/>
      <w:sz w:val="24"/>
      <w:szCs w:val="24"/>
    </w:rPr>
  </w:style>
  <w:style w:type="character" w:styleId="Hyperlink">
    <w:name w:val="Hyperlink"/>
    <w:uiPriority w:val="99"/>
    <w:rsid w:val="00D34AA1"/>
    <w:rPr>
      <w:color w:val="0000FF"/>
      <w:u w:val="single"/>
    </w:rPr>
  </w:style>
  <w:style w:type="table" w:styleId="TableGrid">
    <w:name w:val="Table Grid"/>
    <w:basedOn w:val="TableNormal"/>
    <w:uiPriority w:val="59"/>
    <w:rsid w:val="00D34AA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D34AA1"/>
    <w:pPr>
      <w:spacing w:after="0" w:line="240" w:lineRule="auto"/>
      <w:ind w:left="-425"/>
    </w:pPr>
    <w:rPr>
      <w:rFonts w:ascii="Times New Roman" w:eastAsia="Times New Roman" w:hAnsi="Times New Roman" w:cs="Times New Roman"/>
      <w:b/>
      <w:sz w:val="24"/>
      <w:szCs w:val="20"/>
    </w:rPr>
  </w:style>
  <w:style w:type="paragraph" w:customStyle="1" w:styleId="StyleNiveau112pt">
    <w:name w:val="Style Niveau1 + 12 pt"/>
    <w:basedOn w:val="Niveau1"/>
    <w:rsid w:val="00D34AA1"/>
    <w:pPr>
      <w:spacing w:after="120"/>
    </w:pPr>
    <w:rPr>
      <w:bCs/>
      <w:sz w:val="28"/>
    </w:rPr>
  </w:style>
  <w:style w:type="paragraph" w:customStyle="1" w:styleId="StyleNiveau3Toutenmajuscule">
    <w:name w:val="Style Niveau3 + Tout en majuscule"/>
    <w:basedOn w:val="Niveau3"/>
    <w:link w:val="StyleNiveau3ToutenmajusculeCar"/>
    <w:rsid w:val="00D34AA1"/>
    <w:rPr>
      <w:bCs/>
    </w:rPr>
  </w:style>
  <w:style w:type="character" w:customStyle="1" w:styleId="Niveau3Car">
    <w:name w:val="Niveau3 Car"/>
    <w:link w:val="Niveau3"/>
    <w:rsid w:val="00D34AA1"/>
    <w:rPr>
      <w:rFonts w:ascii="Times New Roman" w:eastAsia="Times New Roman" w:hAnsi="Times New Roman" w:cs="Times New Roman"/>
      <w:b/>
      <w:sz w:val="24"/>
      <w:szCs w:val="24"/>
    </w:rPr>
  </w:style>
  <w:style w:type="character" w:customStyle="1" w:styleId="StyleNiveau3ToutenmajusculeCar">
    <w:name w:val="Style Niveau3 + Tout en majuscule Car"/>
    <w:link w:val="StyleNiveau3Toutenmajuscule"/>
    <w:rsid w:val="00D34AA1"/>
    <w:rPr>
      <w:rFonts w:ascii="Times New Roman" w:eastAsia="Times New Roman" w:hAnsi="Times New Roman" w:cs="Times New Roman"/>
      <w:b/>
      <w:bCs/>
      <w:sz w:val="24"/>
      <w:szCs w:val="24"/>
    </w:rPr>
  </w:style>
  <w:style w:type="paragraph" w:customStyle="1" w:styleId="StyleNiveau3Toutenmajuscule1">
    <w:name w:val="Style Niveau3 + Tout en majuscule1"/>
    <w:basedOn w:val="Niveau3"/>
    <w:link w:val="StyleNiveau3Toutenmajuscule1Car"/>
    <w:rsid w:val="00D34AA1"/>
    <w:rPr>
      <w:bCs/>
    </w:rPr>
  </w:style>
  <w:style w:type="character" w:customStyle="1" w:styleId="StyleNiveau3Toutenmajuscule1Car">
    <w:name w:val="Style Niveau3 + Tout en majuscule1 Car"/>
    <w:link w:val="StyleNiveau3Toutenmajuscule1"/>
    <w:rsid w:val="00D34AA1"/>
    <w:rPr>
      <w:rFonts w:ascii="Times New Roman" w:eastAsia="Times New Roman" w:hAnsi="Times New Roman" w:cs="Times New Roman"/>
      <w:b/>
      <w:bCs/>
      <w:sz w:val="24"/>
      <w:szCs w:val="24"/>
    </w:rPr>
  </w:style>
  <w:style w:type="paragraph" w:customStyle="1" w:styleId="StyleStyleNiveau3ToutenmajusculeToutenmajuscule">
    <w:name w:val="Style Style Niveau3 + Tout en majuscule + Tout en majuscule"/>
    <w:basedOn w:val="StyleNiveau3Toutenmajuscule"/>
    <w:link w:val="StyleStyleNiveau3ToutenmajusculeToutenmajusculeCar"/>
    <w:rsid w:val="00D34AA1"/>
  </w:style>
  <w:style w:type="character" w:customStyle="1" w:styleId="StyleStyleNiveau3ToutenmajusculeToutenmajusculeCar">
    <w:name w:val="Style Style Niveau3 + Tout en majuscule + Tout en majuscule Car"/>
    <w:basedOn w:val="StyleNiveau3ToutenmajusculeCar"/>
    <w:link w:val="StyleStyleNiveau3ToutenmajusculeToutenmajuscule"/>
    <w:rsid w:val="00D34AA1"/>
    <w:rPr>
      <w:rFonts w:ascii="Times New Roman" w:eastAsia="Times New Roman" w:hAnsi="Times New Roman" w:cs="Times New Roman"/>
      <w:b/>
      <w:bCs/>
      <w:sz w:val="24"/>
      <w:szCs w:val="24"/>
    </w:rPr>
  </w:style>
  <w:style w:type="paragraph" w:customStyle="1" w:styleId="texte">
    <w:name w:val="texte"/>
    <w:basedOn w:val="Normal"/>
    <w:rsid w:val="00D34AA1"/>
    <w:pPr>
      <w:spacing w:after="0" w:line="240" w:lineRule="auto"/>
      <w:ind w:left="567" w:right="283"/>
      <w:jc w:val="both"/>
    </w:pPr>
    <w:rPr>
      <w:rFonts w:ascii="CG Omega" w:eastAsia="Times New Roman" w:hAnsi="CG Omega" w:cs="Times New Roman"/>
      <w:color w:val="000000"/>
      <w:szCs w:val="20"/>
    </w:rPr>
  </w:style>
  <w:style w:type="paragraph" w:customStyle="1" w:styleId="xl24">
    <w:name w:val="xl24"/>
    <w:basedOn w:val="Normal"/>
    <w:rsid w:val="00D34AA1"/>
    <w:pPr>
      <w:spacing w:before="100" w:beforeAutospacing="1" w:after="100" w:afterAutospacing="1" w:line="240" w:lineRule="auto"/>
      <w:jc w:val="center"/>
    </w:pPr>
    <w:rPr>
      <w:rFonts w:ascii="Times New Roman" w:eastAsia="Arial Unicode MS" w:hAnsi="Times New Roman" w:cs="Times New Roman"/>
      <w:sz w:val="24"/>
      <w:szCs w:val="24"/>
    </w:rPr>
  </w:style>
  <w:style w:type="paragraph" w:customStyle="1" w:styleId="chap">
    <w:name w:val="chap"/>
    <w:basedOn w:val="Heading1"/>
    <w:rsid w:val="00D34AA1"/>
    <w:pPr>
      <w:keepLines w:val="0"/>
      <w:spacing w:before="0" w:line="240" w:lineRule="auto"/>
    </w:pPr>
    <w:rPr>
      <w:rFonts w:ascii="Times New Roman" w:eastAsia="Times New Roman" w:hAnsi="Times New Roman" w:cs="Times New Roman"/>
      <w:bCs w:val="0"/>
      <w:caps/>
      <w:color w:val="auto"/>
      <w:szCs w:val="24"/>
    </w:rPr>
  </w:style>
  <w:style w:type="paragraph" w:customStyle="1" w:styleId="Tit2">
    <w:name w:val="Tit2"/>
    <w:basedOn w:val="Normal"/>
    <w:autoRedefine/>
    <w:rsid w:val="00D34AA1"/>
    <w:pPr>
      <w:numPr>
        <w:ilvl w:val="1"/>
        <w:numId w:val="16"/>
      </w:numPr>
      <w:spacing w:after="0" w:line="240" w:lineRule="auto"/>
      <w:jc w:val="both"/>
    </w:pPr>
    <w:rPr>
      <w:rFonts w:ascii="Times New Roman" w:eastAsia="Times New Roman" w:hAnsi="Times New Roman" w:cs="Times New Roman"/>
      <w:b/>
      <w:sz w:val="24"/>
      <w:szCs w:val="24"/>
      <w:lang w:val="en-US" w:eastAsia="en-US"/>
    </w:rPr>
  </w:style>
  <w:style w:type="paragraph" w:customStyle="1" w:styleId="Default">
    <w:name w:val="Default"/>
    <w:rsid w:val="00D34AA1"/>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yiv189702527msonormal">
    <w:name w:val="yiv189702527msonormal"/>
    <w:basedOn w:val="Normal"/>
    <w:rsid w:val="00D34A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D34AA1"/>
  </w:style>
  <w:style w:type="paragraph" w:styleId="CommentSubject">
    <w:name w:val="annotation subject"/>
    <w:basedOn w:val="CommentText"/>
    <w:next w:val="CommentText"/>
    <w:link w:val="CommentSubjectChar1"/>
    <w:uiPriority w:val="99"/>
    <w:unhideWhenUsed/>
    <w:rsid w:val="00D34AA1"/>
    <w:pPr>
      <w:spacing w:after="0"/>
    </w:pPr>
    <w:rPr>
      <w:rFonts w:ascii="Times New Roman" w:eastAsia="Times New Roman" w:hAnsi="Times New Roman" w:cs="Times New Roman"/>
      <w:b/>
      <w:bCs/>
      <w:lang w:val="en-GB"/>
    </w:rPr>
  </w:style>
  <w:style w:type="character" w:customStyle="1" w:styleId="CommentSubjectChar1">
    <w:name w:val="Comment Subject Char1"/>
    <w:basedOn w:val="CommentTextChar1"/>
    <w:link w:val="CommentSubject"/>
    <w:uiPriority w:val="99"/>
    <w:rsid w:val="00D34AA1"/>
    <w:rPr>
      <w:rFonts w:ascii="Times New Roman" w:eastAsia="Times New Roman" w:hAnsi="Times New Roman" w:cs="Times New Roman"/>
      <w:b/>
      <w:bCs/>
      <w:sz w:val="20"/>
      <w:szCs w:val="20"/>
      <w:lang w:val="en-GB" w:eastAsia="en-US"/>
    </w:rPr>
  </w:style>
  <w:style w:type="character" w:customStyle="1" w:styleId="BodyTextChar">
    <w:name w:val="Body Text Char"/>
    <w:rsid w:val="00D34AA1"/>
    <w:rPr>
      <w:rFonts w:ascii="Times New Roman" w:eastAsia="Times New Roman" w:hAnsi="Times New Roman" w:cs="Times New Roman"/>
      <w:bCs/>
      <w:sz w:val="18"/>
      <w:szCs w:val="20"/>
      <w:lang w:eastAsia="fr-FR"/>
    </w:rPr>
  </w:style>
  <w:style w:type="character" w:customStyle="1" w:styleId="Heading4Char">
    <w:name w:val="Heading 4 Char"/>
    <w:rsid w:val="00D34AA1"/>
    <w:rPr>
      <w:rFonts w:ascii="Times New Roman" w:eastAsia="Times New Roman" w:hAnsi="Times New Roman" w:cs="Times New Roman"/>
      <w:b/>
      <w:sz w:val="24"/>
      <w:szCs w:val="20"/>
      <w:lang w:eastAsia="fr-FR"/>
    </w:rPr>
  </w:style>
  <w:style w:type="character" w:customStyle="1" w:styleId="Heading5Char">
    <w:name w:val="Heading 5 Char"/>
    <w:rsid w:val="00D34AA1"/>
    <w:rPr>
      <w:rFonts w:ascii="Times New Roman" w:eastAsia="Times New Roman" w:hAnsi="Times New Roman" w:cs="Times New Roman"/>
      <w:b/>
      <w:sz w:val="28"/>
      <w:szCs w:val="20"/>
      <w:lang w:eastAsia="fr-FR"/>
    </w:rPr>
  </w:style>
  <w:style w:type="character" w:customStyle="1" w:styleId="FooterChar">
    <w:name w:val="Footer Char"/>
    <w:uiPriority w:val="99"/>
    <w:rsid w:val="00D34AA1"/>
    <w:rPr>
      <w:rFonts w:ascii="Times New Roman" w:eastAsia="Times New Roman" w:hAnsi="Times New Roman" w:cs="Times New Roman"/>
      <w:b/>
      <w:sz w:val="24"/>
      <w:szCs w:val="20"/>
      <w:lang w:val="en-GB" w:eastAsia="fr-FR"/>
    </w:rPr>
  </w:style>
  <w:style w:type="character" w:customStyle="1" w:styleId="Heading9Char">
    <w:name w:val="Heading 9 Char"/>
    <w:uiPriority w:val="9"/>
    <w:rsid w:val="00D34AA1"/>
    <w:rPr>
      <w:rFonts w:ascii="Cambria" w:eastAsia="Times New Roman" w:hAnsi="Cambria" w:cs="Times New Roman"/>
      <w:b/>
      <w:i/>
      <w:iCs/>
      <w:color w:val="404040"/>
      <w:sz w:val="20"/>
      <w:szCs w:val="20"/>
      <w:lang w:val="en-GB" w:eastAsia="fr-FR"/>
    </w:rPr>
  </w:style>
  <w:style w:type="character" w:customStyle="1" w:styleId="HeaderChar">
    <w:name w:val="Header Char"/>
    <w:uiPriority w:val="99"/>
    <w:semiHidden/>
    <w:rsid w:val="00D34AA1"/>
    <w:rPr>
      <w:rFonts w:ascii="Times New Roman" w:eastAsia="Times New Roman" w:hAnsi="Times New Roman" w:cs="Times New Roman"/>
      <w:b/>
      <w:sz w:val="24"/>
      <w:szCs w:val="20"/>
      <w:lang w:val="en-GB" w:eastAsia="fr-FR"/>
    </w:rPr>
  </w:style>
  <w:style w:type="character" w:customStyle="1" w:styleId="Heading7Char">
    <w:name w:val="Heading 7 Char"/>
    <w:uiPriority w:val="9"/>
    <w:rsid w:val="00D34AA1"/>
    <w:rPr>
      <w:rFonts w:ascii="Cambria" w:eastAsia="Times New Roman" w:hAnsi="Cambria" w:cs="Times New Roman"/>
      <w:b/>
      <w:i/>
      <w:iCs/>
      <w:color w:val="404040"/>
      <w:sz w:val="24"/>
      <w:szCs w:val="20"/>
      <w:lang w:val="en-GB" w:eastAsia="fr-FR"/>
    </w:rPr>
  </w:style>
  <w:style w:type="character" w:customStyle="1" w:styleId="Heading1Char">
    <w:name w:val="Heading 1 Char"/>
    <w:uiPriority w:val="9"/>
    <w:rsid w:val="00D34AA1"/>
    <w:rPr>
      <w:rFonts w:ascii="Cambria" w:eastAsia="Times New Roman" w:hAnsi="Cambria" w:cs="Times New Roman"/>
      <w:bCs/>
      <w:color w:val="365F91"/>
      <w:sz w:val="28"/>
      <w:szCs w:val="28"/>
      <w:lang w:val="en-GB" w:eastAsia="fr-FR"/>
    </w:rPr>
  </w:style>
  <w:style w:type="character" w:customStyle="1" w:styleId="Heading8Char">
    <w:name w:val="Heading 8 Char"/>
    <w:uiPriority w:val="9"/>
    <w:rsid w:val="00D34AA1"/>
    <w:rPr>
      <w:rFonts w:ascii="Cambria" w:eastAsia="Times New Roman" w:hAnsi="Cambria" w:cs="Times New Roman"/>
      <w:b/>
      <w:color w:val="404040"/>
      <w:sz w:val="20"/>
      <w:szCs w:val="20"/>
      <w:lang w:val="en-GB" w:eastAsia="fr-FR"/>
    </w:rPr>
  </w:style>
  <w:style w:type="character" w:customStyle="1" w:styleId="CommentTextChar">
    <w:name w:val="Comment Text Char"/>
    <w:uiPriority w:val="99"/>
    <w:semiHidden/>
    <w:rsid w:val="00D34AA1"/>
    <w:rPr>
      <w:rFonts w:ascii="Times New Roman" w:eastAsia="Times New Roman" w:hAnsi="Times New Roman" w:cs="Times New Roman"/>
      <w:b/>
      <w:sz w:val="24"/>
      <w:szCs w:val="24"/>
      <w:lang w:val="en-GB" w:eastAsia="fr-FR"/>
    </w:rPr>
  </w:style>
  <w:style w:type="character" w:customStyle="1" w:styleId="CommentSubjectChar">
    <w:name w:val="Comment Subject Char"/>
    <w:uiPriority w:val="99"/>
    <w:semiHidden/>
    <w:rsid w:val="00D34AA1"/>
    <w:rPr>
      <w:rFonts w:ascii="Times New Roman" w:eastAsia="Times New Roman" w:hAnsi="Times New Roman" w:cs="Times New Roman"/>
      <w:b/>
      <w:bCs/>
      <w:sz w:val="20"/>
      <w:szCs w:val="20"/>
      <w:lang w:val="en-GB" w:eastAsia="fr-FR"/>
    </w:rPr>
  </w:style>
  <w:style w:type="character" w:customStyle="1" w:styleId="BalloonTextChar">
    <w:name w:val="Balloon Text Char"/>
    <w:uiPriority w:val="99"/>
    <w:semiHidden/>
    <w:rsid w:val="00D34AA1"/>
    <w:rPr>
      <w:rFonts w:ascii="Lucida Grande" w:eastAsia="Times New Roman" w:hAnsi="Lucida Grande" w:cs="Lucida Grande"/>
      <w:b/>
      <w:sz w:val="18"/>
      <w:szCs w:val="18"/>
      <w:lang w:val="en-GB" w:eastAsia="fr-FR"/>
    </w:rPr>
  </w:style>
  <w:style w:type="character" w:styleId="Emphasis">
    <w:name w:val="Emphasis"/>
    <w:uiPriority w:val="20"/>
    <w:qFormat/>
    <w:rsid w:val="00D34AA1"/>
    <w:rPr>
      <w:i/>
      <w:iCs/>
    </w:rPr>
  </w:style>
  <w:style w:type="paragraph" w:customStyle="1" w:styleId="Paragraphedeliste1">
    <w:name w:val="Paragraphe de liste1"/>
    <w:basedOn w:val="Normal"/>
    <w:uiPriority w:val="34"/>
    <w:qFormat/>
    <w:rsid w:val="00D34AA1"/>
    <w:pPr>
      <w:spacing w:after="0" w:line="240" w:lineRule="auto"/>
      <w:ind w:left="720"/>
    </w:pPr>
    <w:rPr>
      <w:rFonts w:ascii="Times New Roman" w:eastAsia="Times New Roman" w:hAnsi="Times New Roman" w:cs="Times New Roman"/>
      <w:sz w:val="24"/>
      <w:szCs w:val="24"/>
      <w:lang w:val="nl-NL" w:eastAsia="nl-NL"/>
    </w:rPr>
  </w:style>
  <w:style w:type="paragraph" w:customStyle="1" w:styleId="NormalLatinCalibri">
    <w:name w:val="Normal + (Latin) Calibri"/>
    <w:aliases w:val="10 pt,After:  0 pt"/>
    <w:basedOn w:val="Normal"/>
    <w:rsid w:val="00D34AA1"/>
    <w:pPr>
      <w:framePr w:hSpace="180" w:wrap="around" w:vAnchor="text" w:hAnchor="text" w:xAlign="center" w:y="1"/>
      <w:tabs>
        <w:tab w:val="left" w:pos="9540"/>
      </w:tabs>
      <w:spacing w:after="0" w:line="240" w:lineRule="auto"/>
      <w:suppressOverlap/>
    </w:pPr>
    <w:rPr>
      <w:rFonts w:ascii="Calibri" w:eastAsia="Cambria" w:hAnsi="Calibri" w:cs="Times New Roman"/>
      <w:sz w:val="20"/>
      <w:szCs w:val="24"/>
      <w:lang w:val="en-US" w:eastAsia="en-US"/>
    </w:rPr>
  </w:style>
  <w:style w:type="table" w:customStyle="1" w:styleId="Grilledutableau1">
    <w:name w:val="Grille du tableau1"/>
    <w:basedOn w:val="TableNormal"/>
    <w:next w:val="TableGrid"/>
    <w:uiPriority w:val="59"/>
    <w:rsid w:val="00D34AA1"/>
    <w:pPr>
      <w:spacing w:after="0" w:line="240" w:lineRule="auto"/>
    </w:pPr>
    <w:rPr>
      <w:rFonts w:ascii="Calibri" w:eastAsia="Calibri" w:hAnsi="Calibri"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2ptJustifi1">
    <w:name w:val="Style 12 pt Justifié1"/>
    <w:basedOn w:val="Normal"/>
    <w:rsid w:val="00D34AA1"/>
    <w:pPr>
      <w:widowControl w:val="0"/>
      <w:spacing w:after="120" w:line="240" w:lineRule="auto"/>
      <w:jc w:val="both"/>
    </w:pPr>
    <w:rPr>
      <w:rFonts w:ascii="Times New Roman" w:eastAsia="Times New Roman" w:hAnsi="Times New Roman" w:cs="Times New Roman"/>
      <w:sz w:val="23"/>
      <w:szCs w:val="24"/>
    </w:rPr>
  </w:style>
  <w:style w:type="paragraph" w:styleId="Revision">
    <w:name w:val="Revision"/>
    <w:hidden/>
    <w:uiPriority w:val="99"/>
    <w:semiHidden/>
    <w:rsid w:val="00D34AA1"/>
    <w:pPr>
      <w:spacing w:after="0" w:line="240" w:lineRule="auto"/>
    </w:pPr>
    <w:rPr>
      <w:rFonts w:ascii="Times New Roman" w:eastAsia="Times New Roman" w:hAnsi="Times New Roman" w:cs="Times New Roman"/>
      <w:sz w:val="20"/>
      <w:szCs w:val="20"/>
    </w:rPr>
  </w:style>
  <w:style w:type="character" w:styleId="FollowedHyperlink">
    <w:name w:val="FollowedHyperlink"/>
    <w:rsid w:val="00D34AA1"/>
    <w:rPr>
      <w:color w:val="800080"/>
      <w:u w:val="single"/>
    </w:rPr>
  </w:style>
  <w:style w:type="character" w:customStyle="1" w:styleId="Style12pt">
    <w:name w:val="Style 12 pt"/>
    <w:rsid w:val="00D34AA1"/>
    <w:rPr>
      <w:sz w:val="23"/>
      <w:szCs w:val="24"/>
    </w:rPr>
  </w:style>
  <w:style w:type="paragraph" w:customStyle="1" w:styleId="StyleLatin115ptComplexe12ptLatinGrasJustifi">
    <w:name w:val="Style (Latin) 115 pt (Complexe) 12 pt (Latin) Gras Justifié"/>
    <w:basedOn w:val="Normal"/>
    <w:rsid w:val="00D34AA1"/>
    <w:pPr>
      <w:keepNext/>
      <w:widowControl w:val="0"/>
      <w:spacing w:after="0" w:line="240" w:lineRule="auto"/>
      <w:jc w:val="both"/>
    </w:pPr>
    <w:rPr>
      <w:rFonts w:ascii="Times New Roman" w:eastAsia="Times New Roman" w:hAnsi="Times New Roman" w:cs="Times New Roman"/>
      <w:b/>
      <w:sz w:val="23"/>
      <w:szCs w:val="24"/>
    </w:rPr>
  </w:style>
  <w:style w:type="paragraph" w:customStyle="1" w:styleId="Style12ptComplexeGrasJustifi">
    <w:name w:val="Style 12 pt (Complexe) Gras Justifié"/>
    <w:basedOn w:val="Normal"/>
    <w:rsid w:val="00D34AA1"/>
    <w:pPr>
      <w:widowControl w:val="0"/>
      <w:spacing w:after="120" w:line="240" w:lineRule="auto"/>
      <w:jc w:val="both"/>
    </w:pPr>
    <w:rPr>
      <w:rFonts w:ascii="Times New Roman" w:eastAsia="Times New Roman" w:hAnsi="Times New Roman" w:cs="Times New Roman"/>
      <w:bCs/>
      <w:sz w:val="23"/>
      <w:szCs w:val="24"/>
    </w:rPr>
  </w:style>
  <w:style w:type="paragraph" w:styleId="TableofFigures">
    <w:name w:val="table of figures"/>
    <w:basedOn w:val="Normal"/>
    <w:next w:val="Normal"/>
    <w:uiPriority w:val="99"/>
    <w:semiHidden/>
    <w:unhideWhenUsed/>
    <w:rsid w:val="008731CB"/>
    <w:pPr>
      <w:spacing w:after="0"/>
    </w:pPr>
  </w:style>
  <w:style w:type="paragraph" w:customStyle="1" w:styleId="Listecouleur-Accent11">
    <w:name w:val="Liste couleur - Accent 11"/>
    <w:basedOn w:val="Normal"/>
    <w:uiPriority w:val="34"/>
    <w:qFormat/>
    <w:rsid w:val="005A02E6"/>
    <w:pPr>
      <w:ind w:left="720"/>
      <w:contextualSpacing/>
    </w:pPr>
    <w:rPr>
      <w:rFonts w:ascii="Calibri" w:eastAsia="Calibri" w:hAnsi="Calibri" w:cs="Times New Roman"/>
      <w:lang w:val="nl-NL" w:eastAsia="en-US"/>
    </w:rPr>
  </w:style>
  <w:style w:type="character" w:styleId="PlaceholderText">
    <w:name w:val="Placeholder Text"/>
    <w:basedOn w:val="DefaultParagraphFont"/>
    <w:uiPriority w:val="99"/>
    <w:semiHidden/>
    <w:rsid w:val="00E67FA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610"/>
  </w:style>
  <w:style w:type="paragraph" w:styleId="Heading1">
    <w:name w:val="heading 1"/>
    <w:basedOn w:val="Normal"/>
    <w:next w:val="Normal"/>
    <w:link w:val="Heading1Char1"/>
    <w:uiPriority w:val="9"/>
    <w:qFormat/>
    <w:rsid w:val="003963A2"/>
    <w:pPr>
      <w:keepNext/>
      <w:keepLines/>
      <w:spacing w:before="480" w:after="0"/>
      <w:outlineLvl w:val="0"/>
    </w:pPr>
    <w:rPr>
      <w:rFonts w:asciiTheme="majorHAnsi" w:eastAsiaTheme="majorEastAsia" w:hAnsiTheme="majorHAnsi" w:cstheme="majorBidi"/>
      <w:b/>
      <w:bCs/>
      <w:color w:val="365F91" w:themeColor="accent1" w:themeShade="BF"/>
      <w:sz w:val="28"/>
      <w:szCs w:val="28"/>
      <w:lang w:val="nl-NL" w:eastAsia="en-US"/>
    </w:rPr>
  </w:style>
  <w:style w:type="paragraph" w:styleId="Heading2">
    <w:name w:val="heading 2"/>
    <w:basedOn w:val="Normal"/>
    <w:next w:val="Normal"/>
    <w:link w:val="Heading2Char"/>
    <w:uiPriority w:val="9"/>
    <w:unhideWhenUsed/>
    <w:qFormat/>
    <w:rsid w:val="003963A2"/>
    <w:pPr>
      <w:keepNext/>
      <w:keepLines/>
      <w:spacing w:before="200" w:after="0"/>
      <w:outlineLvl w:val="1"/>
    </w:pPr>
    <w:rPr>
      <w:rFonts w:asciiTheme="majorHAnsi" w:eastAsiaTheme="majorEastAsia" w:hAnsiTheme="majorHAnsi" w:cstheme="majorBidi"/>
      <w:b/>
      <w:bCs/>
      <w:color w:val="4F81BD" w:themeColor="accent1"/>
      <w:sz w:val="26"/>
      <w:szCs w:val="26"/>
      <w:lang w:val="nl-NL" w:eastAsia="en-US"/>
    </w:rPr>
  </w:style>
  <w:style w:type="paragraph" w:styleId="Heading3">
    <w:name w:val="heading 3"/>
    <w:basedOn w:val="Normal"/>
    <w:next w:val="Normal"/>
    <w:link w:val="Heading3Char"/>
    <w:uiPriority w:val="9"/>
    <w:unhideWhenUsed/>
    <w:qFormat/>
    <w:rsid w:val="003963A2"/>
    <w:pPr>
      <w:keepNext/>
      <w:keepLines/>
      <w:spacing w:before="200" w:after="0"/>
      <w:outlineLvl w:val="2"/>
    </w:pPr>
    <w:rPr>
      <w:rFonts w:asciiTheme="majorHAnsi" w:eastAsiaTheme="majorEastAsia" w:hAnsiTheme="majorHAnsi" w:cstheme="majorBidi"/>
      <w:b/>
      <w:bCs/>
      <w:color w:val="4F81BD" w:themeColor="accent1"/>
      <w:lang w:val="nl-NL" w:eastAsia="en-US"/>
    </w:rPr>
  </w:style>
  <w:style w:type="paragraph" w:styleId="Heading4">
    <w:name w:val="heading 4"/>
    <w:basedOn w:val="Normal"/>
    <w:next w:val="Normal"/>
    <w:link w:val="Heading4Char1"/>
    <w:qFormat/>
    <w:rsid w:val="00D34AA1"/>
    <w:pPr>
      <w:keepNext/>
      <w:widowControl w:val="0"/>
      <w:spacing w:after="0" w:line="240" w:lineRule="auto"/>
      <w:outlineLvl w:val="3"/>
    </w:pPr>
    <w:rPr>
      <w:rFonts w:ascii="Times New Roman" w:eastAsia="Times New Roman" w:hAnsi="Times New Roman" w:cs="Times New Roman"/>
      <w:b/>
      <w:caps/>
      <w:sz w:val="26"/>
      <w:szCs w:val="20"/>
    </w:rPr>
  </w:style>
  <w:style w:type="paragraph" w:styleId="Heading5">
    <w:name w:val="heading 5"/>
    <w:basedOn w:val="Normal"/>
    <w:next w:val="Normal"/>
    <w:link w:val="Heading5Char1"/>
    <w:qFormat/>
    <w:rsid w:val="00D34AA1"/>
    <w:pPr>
      <w:keepNext/>
      <w:widowControl w:val="0"/>
      <w:spacing w:after="0" w:line="240" w:lineRule="auto"/>
      <w:outlineLvl w:val="4"/>
    </w:pPr>
    <w:rPr>
      <w:rFonts w:ascii="Times New Roman" w:eastAsia="Times New Roman" w:hAnsi="Times New Roman" w:cs="Times New Roman"/>
      <w:b/>
      <w:sz w:val="26"/>
      <w:szCs w:val="20"/>
      <w:u w:val="single"/>
    </w:rPr>
  </w:style>
  <w:style w:type="paragraph" w:styleId="Heading6">
    <w:name w:val="heading 6"/>
    <w:basedOn w:val="Normal"/>
    <w:next w:val="Normal"/>
    <w:link w:val="Heading6Char"/>
    <w:qFormat/>
    <w:rsid w:val="00D34AA1"/>
    <w:pPr>
      <w:keepNext/>
      <w:spacing w:before="240" w:after="0" w:line="240" w:lineRule="auto"/>
      <w:outlineLvl w:val="5"/>
    </w:pPr>
    <w:rPr>
      <w:rFonts w:ascii="Times New Roman" w:eastAsia="Times New Roman" w:hAnsi="Times New Roman" w:cs="Times New Roman"/>
      <w:b/>
      <w:sz w:val="26"/>
      <w:szCs w:val="20"/>
    </w:rPr>
  </w:style>
  <w:style w:type="paragraph" w:styleId="Heading7">
    <w:name w:val="heading 7"/>
    <w:basedOn w:val="Normal"/>
    <w:next w:val="Normal"/>
    <w:link w:val="Heading7Char1"/>
    <w:uiPriority w:val="9"/>
    <w:qFormat/>
    <w:rsid w:val="00D34AA1"/>
    <w:pPr>
      <w:keepNext/>
      <w:widowControl w:val="0"/>
      <w:pBdr>
        <w:top w:val="single" w:sz="4" w:space="1" w:color="auto"/>
        <w:left w:val="single" w:sz="4" w:space="4" w:color="auto"/>
        <w:bottom w:val="single" w:sz="4" w:space="0" w:color="auto"/>
        <w:right w:val="single" w:sz="4" w:space="4" w:color="auto"/>
      </w:pBdr>
      <w:shd w:val="clear" w:color="auto" w:fill="C0C0C0"/>
      <w:spacing w:after="0" w:line="240" w:lineRule="auto"/>
      <w:jc w:val="center"/>
      <w:outlineLvl w:val="6"/>
    </w:pPr>
    <w:rPr>
      <w:rFonts w:ascii="Times New Roman" w:eastAsia="Times New Roman" w:hAnsi="Times New Roman" w:cs="Times New Roman"/>
      <w:sz w:val="32"/>
      <w:szCs w:val="20"/>
    </w:rPr>
  </w:style>
  <w:style w:type="paragraph" w:styleId="Heading8">
    <w:name w:val="heading 8"/>
    <w:basedOn w:val="Normal"/>
    <w:next w:val="Normal"/>
    <w:link w:val="Heading8Char1"/>
    <w:uiPriority w:val="9"/>
    <w:qFormat/>
    <w:rsid w:val="00D34AA1"/>
    <w:pPr>
      <w:keepNext/>
      <w:widowControl w:val="0"/>
      <w:spacing w:after="0" w:line="240" w:lineRule="auto"/>
      <w:jc w:val="center"/>
      <w:outlineLvl w:val="7"/>
    </w:pPr>
    <w:rPr>
      <w:rFonts w:ascii="Times New Roman" w:eastAsia="Times New Roman" w:hAnsi="Times New Roman" w:cs="Times New Roman"/>
      <w:sz w:val="28"/>
      <w:szCs w:val="20"/>
    </w:rPr>
  </w:style>
  <w:style w:type="paragraph" w:styleId="Heading9">
    <w:name w:val="heading 9"/>
    <w:basedOn w:val="Normal"/>
    <w:next w:val="Normal"/>
    <w:link w:val="Heading9Char1"/>
    <w:uiPriority w:val="9"/>
    <w:qFormat/>
    <w:rsid w:val="00D34AA1"/>
    <w:pPr>
      <w:keepNext/>
      <w:widowControl w:val="0"/>
      <w:spacing w:after="0" w:line="240" w:lineRule="auto"/>
      <w:jc w:val="right"/>
      <w:outlineLvl w:val="8"/>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966"/>
    <w:pPr>
      <w:ind w:left="720"/>
      <w:contextualSpacing/>
    </w:pPr>
  </w:style>
  <w:style w:type="paragraph" w:styleId="BalloonText">
    <w:name w:val="Balloon Text"/>
    <w:basedOn w:val="Normal"/>
    <w:link w:val="BalloonTextChar1"/>
    <w:uiPriority w:val="99"/>
    <w:semiHidden/>
    <w:unhideWhenUsed/>
    <w:rsid w:val="00F06BA6"/>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F06BA6"/>
    <w:rPr>
      <w:rFonts w:ascii="Tahoma" w:hAnsi="Tahoma" w:cs="Tahoma"/>
      <w:sz w:val="16"/>
      <w:szCs w:val="16"/>
    </w:rPr>
  </w:style>
  <w:style w:type="paragraph" w:styleId="Quote">
    <w:name w:val="Quote"/>
    <w:basedOn w:val="Normal"/>
    <w:next w:val="Normal"/>
    <w:link w:val="QuoteChar"/>
    <w:uiPriority w:val="29"/>
    <w:qFormat/>
    <w:rsid w:val="00F06BA6"/>
    <w:rPr>
      <w:i/>
      <w:iCs/>
      <w:color w:val="000000" w:themeColor="text1"/>
    </w:rPr>
  </w:style>
  <w:style w:type="character" w:customStyle="1" w:styleId="QuoteChar">
    <w:name w:val="Quote Char"/>
    <w:basedOn w:val="DefaultParagraphFont"/>
    <w:link w:val="Quote"/>
    <w:uiPriority w:val="29"/>
    <w:rsid w:val="00F06BA6"/>
    <w:rPr>
      <w:i/>
      <w:iCs/>
      <w:color w:val="000000" w:themeColor="text1"/>
    </w:rPr>
  </w:style>
  <w:style w:type="character" w:customStyle="1" w:styleId="Heading1Char1">
    <w:name w:val="Heading 1 Char1"/>
    <w:basedOn w:val="DefaultParagraphFont"/>
    <w:link w:val="Heading1"/>
    <w:uiPriority w:val="9"/>
    <w:rsid w:val="003963A2"/>
    <w:rPr>
      <w:rFonts w:asciiTheme="majorHAnsi" w:eastAsiaTheme="majorEastAsia" w:hAnsiTheme="majorHAnsi" w:cstheme="majorBidi"/>
      <w:b/>
      <w:bCs/>
      <w:color w:val="365F91" w:themeColor="accent1" w:themeShade="BF"/>
      <w:sz w:val="28"/>
      <w:szCs w:val="28"/>
      <w:lang w:val="nl-NL" w:eastAsia="en-US"/>
    </w:rPr>
  </w:style>
  <w:style w:type="character" w:customStyle="1" w:styleId="Heading2Char">
    <w:name w:val="Heading 2 Char"/>
    <w:basedOn w:val="DefaultParagraphFont"/>
    <w:link w:val="Heading2"/>
    <w:uiPriority w:val="9"/>
    <w:rsid w:val="003963A2"/>
    <w:rPr>
      <w:rFonts w:asciiTheme="majorHAnsi" w:eastAsiaTheme="majorEastAsia" w:hAnsiTheme="majorHAnsi" w:cstheme="majorBidi"/>
      <w:b/>
      <w:bCs/>
      <w:color w:val="4F81BD" w:themeColor="accent1"/>
      <w:sz w:val="26"/>
      <w:szCs w:val="26"/>
      <w:lang w:val="nl-NL" w:eastAsia="en-US"/>
    </w:rPr>
  </w:style>
  <w:style w:type="character" w:customStyle="1" w:styleId="Heading3Char">
    <w:name w:val="Heading 3 Char"/>
    <w:basedOn w:val="DefaultParagraphFont"/>
    <w:link w:val="Heading3"/>
    <w:uiPriority w:val="9"/>
    <w:rsid w:val="003963A2"/>
    <w:rPr>
      <w:rFonts w:asciiTheme="majorHAnsi" w:eastAsiaTheme="majorEastAsia" w:hAnsiTheme="majorHAnsi" w:cstheme="majorBidi"/>
      <w:b/>
      <w:bCs/>
      <w:color w:val="4F81BD" w:themeColor="accent1"/>
      <w:lang w:val="nl-NL" w:eastAsia="en-US"/>
    </w:rPr>
  </w:style>
  <w:style w:type="character" w:styleId="CommentReference">
    <w:name w:val="annotation reference"/>
    <w:basedOn w:val="DefaultParagraphFont"/>
    <w:uiPriority w:val="99"/>
    <w:unhideWhenUsed/>
    <w:rsid w:val="003963A2"/>
    <w:rPr>
      <w:sz w:val="16"/>
      <w:szCs w:val="16"/>
    </w:rPr>
  </w:style>
  <w:style w:type="paragraph" w:styleId="CommentText">
    <w:name w:val="annotation text"/>
    <w:basedOn w:val="Normal"/>
    <w:link w:val="CommentTextChar1"/>
    <w:uiPriority w:val="99"/>
    <w:unhideWhenUsed/>
    <w:rsid w:val="003963A2"/>
    <w:pPr>
      <w:spacing w:line="240" w:lineRule="auto"/>
    </w:pPr>
    <w:rPr>
      <w:rFonts w:eastAsiaTheme="minorHAnsi"/>
      <w:sz w:val="20"/>
      <w:szCs w:val="20"/>
      <w:lang w:val="nl-NL" w:eastAsia="en-US"/>
    </w:rPr>
  </w:style>
  <w:style w:type="character" w:customStyle="1" w:styleId="CommentTextChar1">
    <w:name w:val="Comment Text Char1"/>
    <w:basedOn w:val="DefaultParagraphFont"/>
    <w:link w:val="CommentText"/>
    <w:uiPriority w:val="99"/>
    <w:rsid w:val="003963A2"/>
    <w:rPr>
      <w:rFonts w:eastAsiaTheme="minorHAnsi"/>
      <w:sz w:val="20"/>
      <w:szCs w:val="20"/>
      <w:lang w:val="nl-NL" w:eastAsia="en-US"/>
    </w:rPr>
  </w:style>
  <w:style w:type="paragraph" w:styleId="FootnoteText">
    <w:name w:val="footnote text"/>
    <w:basedOn w:val="Normal"/>
    <w:link w:val="FootnoteTextChar"/>
    <w:uiPriority w:val="99"/>
    <w:unhideWhenUsed/>
    <w:rsid w:val="003963A2"/>
    <w:pPr>
      <w:spacing w:after="0" w:line="240" w:lineRule="auto"/>
    </w:pPr>
    <w:rPr>
      <w:rFonts w:eastAsiaTheme="minorHAnsi"/>
      <w:sz w:val="20"/>
      <w:szCs w:val="20"/>
      <w:lang w:val="nl-NL" w:eastAsia="en-US"/>
    </w:rPr>
  </w:style>
  <w:style w:type="character" w:customStyle="1" w:styleId="FootnoteTextChar">
    <w:name w:val="Footnote Text Char"/>
    <w:basedOn w:val="DefaultParagraphFont"/>
    <w:link w:val="FootnoteText"/>
    <w:uiPriority w:val="99"/>
    <w:rsid w:val="003963A2"/>
    <w:rPr>
      <w:rFonts w:eastAsiaTheme="minorHAnsi"/>
      <w:sz w:val="20"/>
      <w:szCs w:val="20"/>
      <w:lang w:val="nl-NL" w:eastAsia="en-US"/>
    </w:rPr>
  </w:style>
  <w:style w:type="character" w:styleId="FootnoteReference">
    <w:name w:val="footnote reference"/>
    <w:basedOn w:val="DefaultParagraphFont"/>
    <w:uiPriority w:val="99"/>
    <w:semiHidden/>
    <w:unhideWhenUsed/>
    <w:rsid w:val="003963A2"/>
    <w:rPr>
      <w:vertAlign w:val="superscript"/>
    </w:rPr>
  </w:style>
  <w:style w:type="paragraph" w:styleId="Header">
    <w:name w:val="header"/>
    <w:basedOn w:val="Normal"/>
    <w:link w:val="HeaderChar1"/>
    <w:uiPriority w:val="99"/>
    <w:unhideWhenUsed/>
    <w:rsid w:val="00B32E02"/>
    <w:pPr>
      <w:tabs>
        <w:tab w:val="center" w:pos="4536"/>
        <w:tab w:val="right" w:pos="9072"/>
      </w:tabs>
      <w:spacing w:after="0" w:line="240" w:lineRule="auto"/>
    </w:pPr>
  </w:style>
  <w:style w:type="character" w:customStyle="1" w:styleId="HeaderChar1">
    <w:name w:val="Header Char1"/>
    <w:basedOn w:val="DefaultParagraphFont"/>
    <w:link w:val="Header"/>
    <w:uiPriority w:val="99"/>
    <w:rsid w:val="00B32E02"/>
  </w:style>
  <w:style w:type="paragraph" w:styleId="Footer">
    <w:name w:val="footer"/>
    <w:basedOn w:val="Normal"/>
    <w:link w:val="FooterChar1"/>
    <w:uiPriority w:val="99"/>
    <w:unhideWhenUsed/>
    <w:rsid w:val="00B32E02"/>
    <w:pPr>
      <w:tabs>
        <w:tab w:val="center" w:pos="4536"/>
        <w:tab w:val="right" w:pos="9072"/>
      </w:tabs>
      <w:spacing w:after="0" w:line="240" w:lineRule="auto"/>
    </w:pPr>
  </w:style>
  <w:style w:type="character" w:customStyle="1" w:styleId="FooterChar1">
    <w:name w:val="Footer Char1"/>
    <w:basedOn w:val="DefaultParagraphFont"/>
    <w:link w:val="Footer"/>
    <w:uiPriority w:val="99"/>
    <w:rsid w:val="00B32E02"/>
  </w:style>
  <w:style w:type="character" w:customStyle="1" w:styleId="Heading4Char1">
    <w:name w:val="Heading 4 Char1"/>
    <w:basedOn w:val="DefaultParagraphFont"/>
    <w:link w:val="Heading4"/>
    <w:rsid w:val="00D34AA1"/>
    <w:rPr>
      <w:rFonts w:ascii="Times New Roman" w:eastAsia="Times New Roman" w:hAnsi="Times New Roman" w:cs="Times New Roman"/>
      <w:b/>
      <w:caps/>
      <w:sz w:val="26"/>
      <w:szCs w:val="20"/>
    </w:rPr>
  </w:style>
  <w:style w:type="character" w:customStyle="1" w:styleId="Heading5Char1">
    <w:name w:val="Heading 5 Char1"/>
    <w:basedOn w:val="DefaultParagraphFont"/>
    <w:link w:val="Heading5"/>
    <w:rsid w:val="00D34AA1"/>
    <w:rPr>
      <w:rFonts w:ascii="Times New Roman" w:eastAsia="Times New Roman" w:hAnsi="Times New Roman" w:cs="Times New Roman"/>
      <w:b/>
      <w:sz w:val="26"/>
      <w:szCs w:val="20"/>
      <w:u w:val="single"/>
    </w:rPr>
  </w:style>
  <w:style w:type="character" w:customStyle="1" w:styleId="Heading6Char">
    <w:name w:val="Heading 6 Char"/>
    <w:basedOn w:val="DefaultParagraphFont"/>
    <w:link w:val="Heading6"/>
    <w:rsid w:val="00D34AA1"/>
    <w:rPr>
      <w:rFonts w:ascii="Times New Roman" w:eastAsia="Times New Roman" w:hAnsi="Times New Roman" w:cs="Times New Roman"/>
      <w:b/>
      <w:sz w:val="26"/>
      <w:szCs w:val="20"/>
    </w:rPr>
  </w:style>
  <w:style w:type="character" w:customStyle="1" w:styleId="Heading7Char1">
    <w:name w:val="Heading 7 Char1"/>
    <w:basedOn w:val="DefaultParagraphFont"/>
    <w:link w:val="Heading7"/>
    <w:uiPriority w:val="9"/>
    <w:rsid w:val="00D34AA1"/>
    <w:rPr>
      <w:rFonts w:ascii="Times New Roman" w:eastAsia="Times New Roman" w:hAnsi="Times New Roman" w:cs="Times New Roman"/>
      <w:sz w:val="32"/>
      <w:szCs w:val="20"/>
      <w:shd w:val="clear" w:color="auto" w:fill="C0C0C0"/>
    </w:rPr>
  </w:style>
  <w:style w:type="character" w:customStyle="1" w:styleId="Heading8Char1">
    <w:name w:val="Heading 8 Char1"/>
    <w:basedOn w:val="DefaultParagraphFont"/>
    <w:link w:val="Heading8"/>
    <w:uiPriority w:val="9"/>
    <w:rsid w:val="00D34AA1"/>
    <w:rPr>
      <w:rFonts w:ascii="Times New Roman" w:eastAsia="Times New Roman" w:hAnsi="Times New Roman" w:cs="Times New Roman"/>
      <w:sz w:val="28"/>
      <w:szCs w:val="20"/>
    </w:rPr>
  </w:style>
  <w:style w:type="character" w:customStyle="1" w:styleId="Heading9Char1">
    <w:name w:val="Heading 9 Char1"/>
    <w:basedOn w:val="DefaultParagraphFont"/>
    <w:link w:val="Heading9"/>
    <w:uiPriority w:val="9"/>
    <w:rsid w:val="00D34AA1"/>
    <w:rPr>
      <w:rFonts w:ascii="Times New Roman" w:eastAsia="Times New Roman" w:hAnsi="Times New Roman" w:cs="Times New Roman"/>
      <w:b/>
      <w:sz w:val="28"/>
      <w:szCs w:val="20"/>
    </w:rPr>
  </w:style>
  <w:style w:type="character" w:styleId="PageNumber">
    <w:name w:val="page number"/>
    <w:basedOn w:val="DefaultParagraphFont"/>
    <w:rsid w:val="00D34AA1"/>
  </w:style>
  <w:style w:type="paragraph" w:styleId="BodyText">
    <w:name w:val="Body Text"/>
    <w:basedOn w:val="Normal"/>
    <w:link w:val="BodyTextChar1"/>
    <w:rsid w:val="00D34AA1"/>
    <w:pPr>
      <w:widowControl w:val="0"/>
      <w:spacing w:after="0" w:line="240" w:lineRule="auto"/>
      <w:jc w:val="both"/>
    </w:pPr>
    <w:rPr>
      <w:rFonts w:ascii="Times New Roman" w:eastAsia="Times New Roman" w:hAnsi="Times New Roman" w:cs="Times New Roman"/>
      <w:sz w:val="20"/>
      <w:szCs w:val="20"/>
    </w:rPr>
  </w:style>
  <w:style w:type="character" w:customStyle="1" w:styleId="BodyTextChar1">
    <w:name w:val="Body Text Char1"/>
    <w:basedOn w:val="DefaultParagraphFont"/>
    <w:link w:val="BodyText"/>
    <w:rsid w:val="00D34AA1"/>
    <w:rPr>
      <w:rFonts w:ascii="Times New Roman" w:eastAsia="Times New Roman" w:hAnsi="Times New Roman" w:cs="Times New Roman"/>
      <w:sz w:val="20"/>
      <w:szCs w:val="20"/>
    </w:rPr>
  </w:style>
  <w:style w:type="paragraph" w:styleId="BodyTextIndent">
    <w:name w:val="Body Text Indent"/>
    <w:basedOn w:val="Normal"/>
    <w:link w:val="BodyTextIndentChar"/>
    <w:rsid w:val="00D34AA1"/>
    <w:pPr>
      <w:widowControl w:val="0"/>
      <w:spacing w:after="0" w:line="240" w:lineRule="auto"/>
      <w:jc w:val="both"/>
    </w:pPr>
    <w:rPr>
      <w:rFonts w:ascii="Times New Roman" w:eastAsia="Times New Roman" w:hAnsi="Times New Roman" w:cs="Times New Roman"/>
      <w:color w:val="000000"/>
      <w:sz w:val="26"/>
      <w:szCs w:val="20"/>
    </w:rPr>
  </w:style>
  <w:style w:type="character" w:customStyle="1" w:styleId="BodyTextIndentChar">
    <w:name w:val="Body Text Indent Char"/>
    <w:basedOn w:val="DefaultParagraphFont"/>
    <w:link w:val="BodyTextIndent"/>
    <w:rsid w:val="00D34AA1"/>
    <w:rPr>
      <w:rFonts w:ascii="Times New Roman" w:eastAsia="Times New Roman" w:hAnsi="Times New Roman" w:cs="Times New Roman"/>
      <w:color w:val="000000"/>
      <w:sz w:val="26"/>
      <w:szCs w:val="20"/>
    </w:rPr>
  </w:style>
  <w:style w:type="paragraph" w:styleId="Title">
    <w:name w:val="Title"/>
    <w:basedOn w:val="Normal"/>
    <w:link w:val="TitleChar"/>
    <w:qFormat/>
    <w:rsid w:val="00D34AA1"/>
    <w:pPr>
      <w:spacing w:after="0" w:line="240" w:lineRule="auto"/>
      <w:jc w:val="center"/>
    </w:pPr>
    <w:rPr>
      <w:rFonts w:ascii="Times New Roman" w:eastAsia="Times New Roman" w:hAnsi="Times New Roman" w:cs="Times New Roman"/>
      <w:b/>
      <w:sz w:val="32"/>
      <w:szCs w:val="20"/>
    </w:rPr>
  </w:style>
  <w:style w:type="character" w:customStyle="1" w:styleId="TitleChar">
    <w:name w:val="Title Char"/>
    <w:basedOn w:val="DefaultParagraphFont"/>
    <w:link w:val="Title"/>
    <w:rsid w:val="00D34AA1"/>
    <w:rPr>
      <w:rFonts w:ascii="Times New Roman" w:eastAsia="Times New Roman" w:hAnsi="Times New Roman" w:cs="Times New Roman"/>
      <w:b/>
      <w:sz w:val="32"/>
      <w:szCs w:val="20"/>
    </w:rPr>
  </w:style>
  <w:style w:type="paragraph" w:customStyle="1" w:styleId="CorpsdetexteAppendixbody">
    <w:name w:val="Corps de texte.Appendix body"/>
    <w:basedOn w:val="Normal"/>
    <w:rsid w:val="00D34AA1"/>
    <w:pPr>
      <w:spacing w:after="0" w:line="240" w:lineRule="auto"/>
    </w:pPr>
    <w:rPr>
      <w:rFonts w:ascii="Times New" w:eastAsia="Times New Roman" w:hAnsi="Times New" w:cs="Times New Roman"/>
      <w:sz w:val="20"/>
      <w:szCs w:val="20"/>
      <w:lang w:val="en-GB"/>
    </w:rPr>
  </w:style>
  <w:style w:type="paragraph" w:customStyle="1" w:styleId="BodyTextAppendixbody">
    <w:name w:val="Body Text.Appendix body"/>
    <w:basedOn w:val="Normal"/>
    <w:next w:val="Normal"/>
    <w:rsid w:val="00D34AA1"/>
    <w:pPr>
      <w:spacing w:after="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D34AA1"/>
    <w:pPr>
      <w:spacing w:after="0" w:line="240" w:lineRule="auto"/>
      <w:ind w:left="212" w:hanging="212"/>
    </w:pPr>
    <w:rPr>
      <w:rFonts w:ascii="Times New Roman" w:eastAsia="Times New Roman" w:hAnsi="Times New Roman" w:cs="Times New Roman"/>
      <w:color w:val="000000"/>
      <w:sz w:val="20"/>
      <w:szCs w:val="20"/>
    </w:rPr>
  </w:style>
  <w:style w:type="character" w:customStyle="1" w:styleId="BodyTextIndent2Char">
    <w:name w:val="Body Text Indent 2 Char"/>
    <w:basedOn w:val="DefaultParagraphFont"/>
    <w:link w:val="BodyTextIndent2"/>
    <w:rsid w:val="00D34AA1"/>
    <w:rPr>
      <w:rFonts w:ascii="Times New Roman" w:eastAsia="Times New Roman" w:hAnsi="Times New Roman" w:cs="Times New Roman"/>
      <w:color w:val="000000"/>
      <w:sz w:val="20"/>
      <w:szCs w:val="20"/>
    </w:rPr>
  </w:style>
  <w:style w:type="paragraph" w:styleId="BodyText3">
    <w:name w:val="Body Text 3"/>
    <w:basedOn w:val="Normal"/>
    <w:link w:val="BodyText3Char"/>
    <w:rsid w:val="00D34AA1"/>
    <w:pPr>
      <w:spacing w:after="0" w:line="240" w:lineRule="auto"/>
      <w:jc w:val="both"/>
      <w:outlineLvl w:val="0"/>
    </w:pPr>
    <w:rPr>
      <w:rFonts w:ascii="Times New Roman" w:eastAsia="Times New Roman" w:hAnsi="Times New Roman" w:cs="Times New Roman"/>
      <w:b/>
      <w:color w:val="000000"/>
      <w:sz w:val="28"/>
      <w:szCs w:val="20"/>
    </w:rPr>
  </w:style>
  <w:style w:type="character" w:customStyle="1" w:styleId="BodyText3Char">
    <w:name w:val="Body Text 3 Char"/>
    <w:basedOn w:val="DefaultParagraphFont"/>
    <w:link w:val="BodyText3"/>
    <w:rsid w:val="00D34AA1"/>
    <w:rPr>
      <w:rFonts w:ascii="Times New Roman" w:eastAsia="Times New Roman" w:hAnsi="Times New Roman" w:cs="Times New Roman"/>
      <w:b/>
      <w:color w:val="000000"/>
      <w:sz w:val="28"/>
      <w:szCs w:val="20"/>
    </w:rPr>
  </w:style>
  <w:style w:type="paragraph" w:customStyle="1" w:styleId="CorpsdetexteAppendix">
    <w:name w:val="Corps de texte.Appendix"/>
    <w:basedOn w:val="Normal"/>
    <w:rsid w:val="00D34AA1"/>
    <w:pPr>
      <w:spacing w:after="0" w:line="240" w:lineRule="auto"/>
    </w:pPr>
    <w:rPr>
      <w:rFonts w:ascii="Times New" w:eastAsia="Times New Roman" w:hAnsi="Times New" w:cs="Times New Roman"/>
      <w:sz w:val="20"/>
      <w:szCs w:val="20"/>
      <w:lang w:val="en-GB"/>
    </w:rPr>
  </w:style>
  <w:style w:type="paragraph" w:styleId="TOC8">
    <w:name w:val="toc 8"/>
    <w:basedOn w:val="Normal"/>
    <w:next w:val="Normal"/>
    <w:autoRedefine/>
    <w:uiPriority w:val="39"/>
    <w:rsid w:val="00D34AA1"/>
    <w:pPr>
      <w:spacing w:after="0"/>
      <w:ind w:left="1540"/>
    </w:pPr>
    <w:rPr>
      <w:sz w:val="18"/>
      <w:szCs w:val="18"/>
    </w:rPr>
  </w:style>
  <w:style w:type="paragraph" w:styleId="TOC7">
    <w:name w:val="toc 7"/>
    <w:basedOn w:val="Normal"/>
    <w:next w:val="Normal"/>
    <w:autoRedefine/>
    <w:uiPriority w:val="39"/>
    <w:rsid w:val="00D34AA1"/>
    <w:pPr>
      <w:spacing w:after="0"/>
      <w:ind w:left="1320"/>
    </w:pPr>
    <w:rPr>
      <w:sz w:val="18"/>
      <w:szCs w:val="18"/>
    </w:rPr>
  </w:style>
  <w:style w:type="paragraph" w:styleId="TOC6">
    <w:name w:val="toc 6"/>
    <w:basedOn w:val="Normal"/>
    <w:next w:val="Normal"/>
    <w:autoRedefine/>
    <w:uiPriority w:val="39"/>
    <w:rsid w:val="00D34AA1"/>
    <w:pPr>
      <w:spacing w:after="0"/>
      <w:ind w:left="1100"/>
    </w:pPr>
    <w:rPr>
      <w:sz w:val="18"/>
      <w:szCs w:val="18"/>
    </w:rPr>
  </w:style>
  <w:style w:type="paragraph" w:styleId="TOC5">
    <w:name w:val="toc 5"/>
    <w:basedOn w:val="Normal"/>
    <w:next w:val="Normal"/>
    <w:autoRedefine/>
    <w:uiPriority w:val="39"/>
    <w:rsid w:val="00D34AA1"/>
    <w:pPr>
      <w:spacing w:after="0"/>
      <w:ind w:left="880"/>
    </w:pPr>
    <w:rPr>
      <w:sz w:val="18"/>
      <w:szCs w:val="18"/>
    </w:rPr>
  </w:style>
  <w:style w:type="paragraph" w:styleId="TOC4">
    <w:name w:val="toc 4"/>
    <w:basedOn w:val="Normal"/>
    <w:next w:val="Normal"/>
    <w:autoRedefine/>
    <w:uiPriority w:val="39"/>
    <w:rsid w:val="00D34AA1"/>
    <w:pPr>
      <w:spacing w:after="0"/>
      <w:ind w:left="660"/>
    </w:pPr>
    <w:rPr>
      <w:sz w:val="18"/>
      <w:szCs w:val="18"/>
    </w:rPr>
  </w:style>
  <w:style w:type="paragraph" w:styleId="TOC3">
    <w:name w:val="toc 3"/>
    <w:basedOn w:val="Normal"/>
    <w:next w:val="Normal"/>
    <w:autoRedefine/>
    <w:uiPriority w:val="39"/>
    <w:rsid w:val="00D34AA1"/>
    <w:pPr>
      <w:spacing w:after="0"/>
      <w:ind w:left="440"/>
    </w:pPr>
    <w:rPr>
      <w:i/>
      <w:iCs/>
      <w:sz w:val="20"/>
      <w:szCs w:val="20"/>
    </w:rPr>
  </w:style>
  <w:style w:type="paragraph" w:styleId="TOC2">
    <w:name w:val="toc 2"/>
    <w:basedOn w:val="Normal"/>
    <w:next w:val="Normal"/>
    <w:autoRedefine/>
    <w:uiPriority w:val="39"/>
    <w:rsid w:val="00D34AA1"/>
    <w:pPr>
      <w:spacing w:after="0"/>
      <w:ind w:left="220"/>
    </w:pPr>
    <w:rPr>
      <w:smallCaps/>
      <w:sz w:val="20"/>
      <w:szCs w:val="20"/>
    </w:rPr>
  </w:style>
  <w:style w:type="paragraph" w:styleId="TOC1">
    <w:name w:val="toc 1"/>
    <w:basedOn w:val="Normal"/>
    <w:next w:val="Normal"/>
    <w:autoRedefine/>
    <w:uiPriority w:val="39"/>
    <w:rsid w:val="00D34AA1"/>
    <w:pPr>
      <w:spacing w:before="120" w:after="120"/>
    </w:pPr>
    <w:rPr>
      <w:b/>
      <w:bCs/>
      <w:caps/>
      <w:sz w:val="20"/>
      <w:szCs w:val="20"/>
    </w:rPr>
  </w:style>
  <w:style w:type="paragraph" w:styleId="DocumentMap">
    <w:name w:val="Document Map"/>
    <w:basedOn w:val="Normal"/>
    <w:link w:val="DocumentMapChar"/>
    <w:semiHidden/>
    <w:rsid w:val="00D34AA1"/>
    <w:pPr>
      <w:shd w:val="clear" w:color="auto" w:fill="000080"/>
      <w:spacing w:after="0" w:line="240" w:lineRule="auto"/>
    </w:pPr>
    <w:rPr>
      <w:rFonts w:ascii="Tahoma" w:eastAsia="Times New Roman" w:hAnsi="Tahoma" w:cs="Times New Roman"/>
      <w:sz w:val="20"/>
      <w:szCs w:val="20"/>
    </w:rPr>
  </w:style>
  <w:style w:type="character" w:customStyle="1" w:styleId="DocumentMapChar">
    <w:name w:val="Document Map Char"/>
    <w:basedOn w:val="DefaultParagraphFont"/>
    <w:link w:val="DocumentMap"/>
    <w:semiHidden/>
    <w:rsid w:val="00D34AA1"/>
    <w:rPr>
      <w:rFonts w:ascii="Tahoma" w:eastAsia="Times New Roman" w:hAnsi="Tahoma" w:cs="Times New Roman"/>
      <w:sz w:val="20"/>
      <w:szCs w:val="20"/>
      <w:shd w:val="clear" w:color="auto" w:fill="000080"/>
    </w:rPr>
  </w:style>
  <w:style w:type="paragraph" w:customStyle="1" w:styleId="CorpsdetexteAppendix1">
    <w:name w:val="Corps de texte.Appendix1"/>
    <w:basedOn w:val="Normal"/>
    <w:rsid w:val="00D34AA1"/>
    <w:pPr>
      <w:spacing w:after="0" w:line="240" w:lineRule="auto"/>
    </w:pPr>
    <w:rPr>
      <w:rFonts w:ascii="Times New" w:eastAsia="Times New Roman" w:hAnsi="Times New" w:cs="Times New Roman"/>
      <w:sz w:val="20"/>
      <w:szCs w:val="20"/>
      <w:lang w:val="en-GB"/>
    </w:rPr>
  </w:style>
  <w:style w:type="paragraph" w:styleId="TOC9">
    <w:name w:val="toc 9"/>
    <w:basedOn w:val="Normal"/>
    <w:next w:val="Normal"/>
    <w:autoRedefine/>
    <w:uiPriority w:val="39"/>
    <w:rsid w:val="00D34AA1"/>
    <w:pPr>
      <w:spacing w:after="0"/>
      <w:ind w:left="1760"/>
    </w:pPr>
    <w:rPr>
      <w:sz w:val="18"/>
      <w:szCs w:val="18"/>
    </w:rPr>
  </w:style>
  <w:style w:type="paragraph" w:styleId="BodyTextIndent3">
    <w:name w:val="Body Text Indent 3"/>
    <w:basedOn w:val="Normal"/>
    <w:link w:val="BodyTextIndent3Char"/>
    <w:rsid w:val="00D34AA1"/>
    <w:pPr>
      <w:widowControl w:val="0"/>
      <w:spacing w:after="0" w:line="240" w:lineRule="auto"/>
      <w:ind w:left="851" w:hanging="851"/>
      <w:jc w:val="both"/>
    </w:pPr>
    <w:rPr>
      <w:rFonts w:ascii="Times New Roman" w:eastAsia="Times New Roman" w:hAnsi="Times New Roman" w:cs="Times New Roman"/>
      <w:b/>
      <w:sz w:val="26"/>
      <w:szCs w:val="20"/>
    </w:rPr>
  </w:style>
  <w:style w:type="character" w:customStyle="1" w:styleId="BodyTextIndent3Char">
    <w:name w:val="Body Text Indent 3 Char"/>
    <w:basedOn w:val="DefaultParagraphFont"/>
    <w:link w:val="BodyTextIndent3"/>
    <w:rsid w:val="00D34AA1"/>
    <w:rPr>
      <w:rFonts w:ascii="Times New Roman" w:eastAsia="Times New Roman" w:hAnsi="Times New Roman" w:cs="Times New Roman"/>
      <w:b/>
      <w:sz w:val="26"/>
      <w:szCs w:val="20"/>
    </w:rPr>
  </w:style>
  <w:style w:type="paragraph" w:customStyle="1" w:styleId="BodyText21">
    <w:name w:val="Body Text 21"/>
    <w:basedOn w:val="Normal"/>
    <w:rsid w:val="00D34AA1"/>
    <w:pPr>
      <w:widowControl w:val="0"/>
      <w:spacing w:after="0" w:line="240" w:lineRule="auto"/>
      <w:jc w:val="both"/>
    </w:pPr>
    <w:rPr>
      <w:rFonts w:ascii="Times New Roman" w:eastAsia="Times New Roman" w:hAnsi="Times New Roman" w:cs="Times New Roman"/>
      <w:sz w:val="26"/>
      <w:szCs w:val="20"/>
    </w:rPr>
  </w:style>
  <w:style w:type="paragraph" w:styleId="BodyText2">
    <w:name w:val="Body Text 2"/>
    <w:basedOn w:val="Normal"/>
    <w:link w:val="BodyText2Char"/>
    <w:rsid w:val="00D34AA1"/>
    <w:pPr>
      <w:widowControl w:val="0"/>
      <w:spacing w:after="0" w:line="240" w:lineRule="auto"/>
      <w:jc w:val="both"/>
    </w:pPr>
    <w:rPr>
      <w:rFonts w:ascii="Times New Roman" w:eastAsia="Times New Roman" w:hAnsi="Times New Roman" w:cs="Times New Roman"/>
      <w:color w:val="000000"/>
      <w:sz w:val="26"/>
      <w:szCs w:val="20"/>
    </w:rPr>
  </w:style>
  <w:style w:type="character" w:customStyle="1" w:styleId="BodyText2Char">
    <w:name w:val="Body Text 2 Char"/>
    <w:basedOn w:val="DefaultParagraphFont"/>
    <w:link w:val="BodyText2"/>
    <w:rsid w:val="00D34AA1"/>
    <w:rPr>
      <w:rFonts w:ascii="Times New Roman" w:eastAsia="Times New Roman" w:hAnsi="Times New Roman" w:cs="Times New Roman"/>
      <w:color w:val="000000"/>
      <w:sz w:val="26"/>
      <w:szCs w:val="20"/>
    </w:rPr>
  </w:style>
  <w:style w:type="paragraph" w:customStyle="1" w:styleId="1Intvwqst">
    <w:name w:val="1. Intvw qst"/>
    <w:basedOn w:val="Normal"/>
    <w:rsid w:val="00D34AA1"/>
    <w:pPr>
      <w:spacing w:after="0" w:line="240" w:lineRule="auto"/>
    </w:pPr>
    <w:rPr>
      <w:rFonts w:ascii="Arial" w:eastAsia="Times New Roman" w:hAnsi="Arial" w:cs="Times New Roman"/>
      <w:smallCaps/>
      <w:sz w:val="20"/>
      <w:szCs w:val="20"/>
    </w:rPr>
  </w:style>
  <w:style w:type="paragraph" w:customStyle="1" w:styleId="Tit3">
    <w:name w:val="Tit3"/>
    <w:basedOn w:val="Heading3"/>
    <w:rsid w:val="00D34AA1"/>
    <w:pPr>
      <w:keepLines w:val="0"/>
      <w:spacing w:before="0" w:line="240" w:lineRule="auto"/>
    </w:pPr>
    <w:rPr>
      <w:rFonts w:ascii="Times New Roman" w:eastAsia="Times New Roman" w:hAnsi="Times New Roman" w:cs="Times New Roman"/>
      <w:bCs w:val="0"/>
      <w:color w:val="auto"/>
      <w:sz w:val="24"/>
      <w:szCs w:val="24"/>
      <w:lang w:val="fr-FR" w:eastAsia="fr-FR"/>
    </w:rPr>
  </w:style>
  <w:style w:type="paragraph" w:customStyle="1" w:styleId="Tit4">
    <w:name w:val="Tit 4"/>
    <w:basedOn w:val="Heading4"/>
    <w:rsid w:val="00D34AA1"/>
    <w:pPr>
      <w:widowControl/>
      <w:spacing w:before="120" w:after="120"/>
    </w:pPr>
    <w:rPr>
      <w:i/>
      <w:caps w:val="0"/>
      <w:sz w:val="24"/>
      <w:szCs w:val="24"/>
    </w:rPr>
  </w:style>
  <w:style w:type="paragraph" w:customStyle="1" w:styleId="parag">
    <w:name w:val="parag"/>
    <w:basedOn w:val="Normal"/>
    <w:link w:val="paragCar"/>
    <w:rsid w:val="00D34AA1"/>
    <w:pPr>
      <w:spacing w:after="0" w:line="240" w:lineRule="auto"/>
      <w:jc w:val="both"/>
    </w:pPr>
    <w:rPr>
      <w:rFonts w:ascii="Times New Roman" w:eastAsia="Times New Roman" w:hAnsi="Times New Roman" w:cs="Times New Roman"/>
      <w:sz w:val="24"/>
      <w:szCs w:val="20"/>
    </w:rPr>
  </w:style>
  <w:style w:type="paragraph" w:styleId="NormalIndent">
    <w:name w:val="Normal Indent"/>
    <w:basedOn w:val="Normal"/>
    <w:rsid w:val="00D34AA1"/>
    <w:pPr>
      <w:widowControl w:val="0"/>
      <w:spacing w:after="0" w:line="240" w:lineRule="auto"/>
      <w:ind w:left="708"/>
    </w:pPr>
    <w:rPr>
      <w:rFonts w:ascii="Times New Roman" w:eastAsia="Times New Roman" w:hAnsi="Times New Roman" w:cs="Times New Roman"/>
      <w:sz w:val="20"/>
      <w:szCs w:val="20"/>
    </w:rPr>
  </w:style>
  <w:style w:type="paragraph" w:customStyle="1" w:styleId="enc1">
    <w:name w:val="enc1"/>
    <w:basedOn w:val="Normal"/>
    <w:rsid w:val="00D34AA1"/>
    <w:pPr>
      <w:pBdr>
        <w:top w:val="single" w:sz="4" w:space="1" w:color="auto"/>
        <w:left w:val="single" w:sz="4" w:space="4" w:color="auto"/>
        <w:bottom w:val="single" w:sz="4" w:space="1" w:color="auto"/>
        <w:right w:val="single" w:sz="4" w:space="4" w:color="auto"/>
      </w:pBdr>
      <w:shd w:val="clear" w:color="auto" w:fill="C0C0C0"/>
      <w:spacing w:before="100" w:after="0" w:line="240" w:lineRule="auto"/>
      <w:jc w:val="both"/>
    </w:pPr>
    <w:rPr>
      <w:rFonts w:ascii="Times New Roman" w:eastAsia="Times New Roman" w:hAnsi="Times New Roman" w:cs="Times New Roman"/>
      <w:b/>
      <w:szCs w:val="24"/>
    </w:rPr>
  </w:style>
  <w:style w:type="character" w:customStyle="1" w:styleId="paragCar">
    <w:name w:val="parag Car"/>
    <w:link w:val="parag"/>
    <w:rsid w:val="00D34AA1"/>
    <w:rPr>
      <w:rFonts w:ascii="Times New Roman" w:eastAsia="Times New Roman" w:hAnsi="Times New Roman" w:cs="Times New Roman"/>
      <w:sz w:val="24"/>
      <w:szCs w:val="20"/>
    </w:rPr>
  </w:style>
  <w:style w:type="paragraph" w:customStyle="1" w:styleId="Niveau2">
    <w:name w:val="Niveau2"/>
    <w:basedOn w:val="BodyText3"/>
    <w:rsid w:val="00D34AA1"/>
    <w:rPr>
      <w:szCs w:val="28"/>
    </w:rPr>
  </w:style>
  <w:style w:type="paragraph" w:customStyle="1" w:styleId="Niveau1">
    <w:name w:val="Niveau1"/>
    <w:basedOn w:val="Normal"/>
    <w:rsid w:val="00D34AA1"/>
    <w:pPr>
      <w:widowControl w:val="0"/>
      <w:spacing w:after="0" w:line="240" w:lineRule="auto"/>
      <w:ind w:left="709"/>
    </w:pPr>
    <w:rPr>
      <w:rFonts w:ascii="Times New Roman" w:eastAsia="Times New Roman" w:hAnsi="Times New Roman" w:cs="Times New Roman"/>
      <w:b/>
      <w:sz w:val="32"/>
      <w:szCs w:val="20"/>
    </w:rPr>
  </w:style>
  <w:style w:type="paragraph" w:customStyle="1" w:styleId="Niveau3">
    <w:name w:val="Niveau3"/>
    <w:basedOn w:val="Normal"/>
    <w:link w:val="Niveau3Car"/>
    <w:rsid w:val="00D34AA1"/>
    <w:pPr>
      <w:widowControl w:val="0"/>
      <w:spacing w:after="0" w:line="240" w:lineRule="auto"/>
      <w:ind w:left="708"/>
    </w:pPr>
    <w:rPr>
      <w:rFonts w:ascii="Times New Roman" w:eastAsia="Times New Roman" w:hAnsi="Times New Roman" w:cs="Times New Roman"/>
      <w:b/>
      <w:sz w:val="24"/>
      <w:szCs w:val="24"/>
    </w:rPr>
  </w:style>
  <w:style w:type="character" w:styleId="Hyperlink">
    <w:name w:val="Hyperlink"/>
    <w:uiPriority w:val="99"/>
    <w:rsid w:val="00D34AA1"/>
    <w:rPr>
      <w:color w:val="0000FF"/>
      <w:u w:val="single"/>
    </w:rPr>
  </w:style>
  <w:style w:type="table" w:styleId="TableGrid">
    <w:name w:val="Table Grid"/>
    <w:basedOn w:val="TableNormal"/>
    <w:uiPriority w:val="59"/>
    <w:rsid w:val="00D34AA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D34AA1"/>
    <w:pPr>
      <w:spacing w:after="0" w:line="240" w:lineRule="auto"/>
      <w:ind w:left="-425"/>
    </w:pPr>
    <w:rPr>
      <w:rFonts w:ascii="Times New Roman" w:eastAsia="Times New Roman" w:hAnsi="Times New Roman" w:cs="Times New Roman"/>
      <w:b/>
      <w:sz w:val="24"/>
      <w:szCs w:val="20"/>
    </w:rPr>
  </w:style>
  <w:style w:type="paragraph" w:customStyle="1" w:styleId="StyleNiveau112pt">
    <w:name w:val="Style Niveau1 + 12 pt"/>
    <w:basedOn w:val="Niveau1"/>
    <w:rsid w:val="00D34AA1"/>
    <w:pPr>
      <w:spacing w:after="120"/>
    </w:pPr>
    <w:rPr>
      <w:bCs/>
      <w:sz w:val="28"/>
    </w:rPr>
  </w:style>
  <w:style w:type="paragraph" w:customStyle="1" w:styleId="StyleNiveau3Toutenmajuscule">
    <w:name w:val="Style Niveau3 + Tout en majuscule"/>
    <w:basedOn w:val="Niveau3"/>
    <w:link w:val="StyleNiveau3ToutenmajusculeCar"/>
    <w:rsid w:val="00D34AA1"/>
    <w:rPr>
      <w:bCs/>
    </w:rPr>
  </w:style>
  <w:style w:type="character" w:customStyle="1" w:styleId="Niveau3Car">
    <w:name w:val="Niveau3 Car"/>
    <w:link w:val="Niveau3"/>
    <w:rsid w:val="00D34AA1"/>
    <w:rPr>
      <w:rFonts w:ascii="Times New Roman" w:eastAsia="Times New Roman" w:hAnsi="Times New Roman" w:cs="Times New Roman"/>
      <w:b/>
      <w:sz w:val="24"/>
      <w:szCs w:val="24"/>
    </w:rPr>
  </w:style>
  <w:style w:type="character" w:customStyle="1" w:styleId="StyleNiveau3ToutenmajusculeCar">
    <w:name w:val="Style Niveau3 + Tout en majuscule Car"/>
    <w:link w:val="StyleNiveau3Toutenmajuscule"/>
    <w:rsid w:val="00D34AA1"/>
    <w:rPr>
      <w:rFonts w:ascii="Times New Roman" w:eastAsia="Times New Roman" w:hAnsi="Times New Roman" w:cs="Times New Roman"/>
      <w:b/>
      <w:bCs/>
      <w:sz w:val="24"/>
      <w:szCs w:val="24"/>
    </w:rPr>
  </w:style>
  <w:style w:type="paragraph" w:customStyle="1" w:styleId="StyleNiveau3Toutenmajuscule1">
    <w:name w:val="Style Niveau3 + Tout en majuscule1"/>
    <w:basedOn w:val="Niveau3"/>
    <w:link w:val="StyleNiveau3Toutenmajuscule1Car"/>
    <w:rsid w:val="00D34AA1"/>
    <w:rPr>
      <w:bCs/>
    </w:rPr>
  </w:style>
  <w:style w:type="character" w:customStyle="1" w:styleId="StyleNiveau3Toutenmajuscule1Car">
    <w:name w:val="Style Niveau3 + Tout en majuscule1 Car"/>
    <w:link w:val="StyleNiveau3Toutenmajuscule1"/>
    <w:rsid w:val="00D34AA1"/>
    <w:rPr>
      <w:rFonts w:ascii="Times New Roman" w:eastAsia="Times New Roman" w:hAnsi="Times New Roman" w:cs="Times New Roman"/>
      <w:b/>
      <w:bCs/>
      <w:sz w:val="24"/>
      <w:szCs w:val="24"/>
    </w:rPr>
  </w:style>
  <w:style w:type="paragraph" w:customStyle="1" w:styleId="StyleStyleNiveau3ToutenmajusculeToutenmajuscule">
    <w:name w:val="Style Style Niveau3 + Tout en majuscule + Tout en majuscule"/>
    <w:basedOn w:val="StyleNiveau3Toutenmajuscule"/>
    <w:link w:val="StyleStyleNiveau3ToutenmajusculeToutenmajusculeCar"/>
    <w:rsid w:val="00D34AA1"/>
  </w:style>
  <w:style w:type="character" w:customStyle="1" w:styleId="StyleStyleNiveau3ToutenmajusculeToutenmajusculeCar">
    <w:name w:val="Style Style Niveau3 + Tout en majuscule + Tout en majuscule Car"/>
    <w:basedOn w:val="StyleNiveau3ToutenmajusculeCar"/>
    <w:link w:val="StyleStyleNiveau3ToutenmajusculeToutenmajuscule"/>
    <w:rsid w:val="00D34AA1"/>
    <w:rPr>
      <w:rFonts w:ascii="Times New Roman" w:eastAsia="Times New Roman" w:hAnsi="Times New Roman" w:cs="Times New Roman"/>
      <w:b/>
      <w:bCs/>
      <w:sz w:val="24"/>
      <w:szCs w:val="24"/>
    </w:rPr>
  </w:style>
  <w:style w:type="paragraph" w:customStyle="1" w:styleId="texte">
    <w:name w:val="texte"/>
    <w:basedOn w:val="Normal"/>
    <w:rsid w:val="00D34AA1"/>
    <w:pPr>
      <w:spacing w:after="0" w:line="240" w:lineRule="auto"/>
      <w:ind w:left="567" w:right="283"/>
      <w:jc w:val="both"/>
    </w:pPr>
    <w:rPr>
      <w:rFonts w:ascii="CG Omega" w:eastAsia="Times New Roman" w:hAnsi="CG Omega" w:cs="Times New Roman"/>
      <w:color w:val="000000"/>
      <w:szCs w:val="20"/>
    </w:rPr>
  </w:style>
  <w:style w:type="paragraph" w:customStyle="1" w:styleId="xl24">
    <w:name w:val="xl24"/>
    <w:basedOn w:val="Normal"/>
    <w:rsid w:val="00D34AA1"/>
    <w:pPr>
      <w:spacing w:before="100" w:beforeAutospacing="1" w:after="100" w:afterAutospacing="1" w:line="240" w:lineRule="auto"/>
      <w:jc w:val="center"/>
    </w:pPr>
    <w:rPr>
      <w:rFonts w:ascii="Times New Roman" w:eastAsia="Arial Unicode MS" w:hAnsi="Times New Roman" w:cs="Times New Roman"/>
      <w:sz w:val="24"/>
      <w:szCs w:val="24"/>
    </w:rPr>
  </w:style>
  <w:style w:type="paragraph" w:customStyle="1" w:styleId="chap">
    <w:name w:val="chap"/>
    <w:basedOn w:val="Heading1"/>
    <w:rsid w:val="00D34AA1"/>
    <w:pPr>
      <w:keepLines w:val="0"/>
      <w:spacing w:before="0" w:line="240" w:lineRule="auto"/>
    </w:pPr>
    <w:rPr>
      <w:rFonts w:ascii="Times New Roman" w:eastAsia="Times New Roman" w:hAnsi="Times New Roman" w:cs="Times New Roman"/>
      <w:bCs w:val="0"/>
      <w:caps/>
      <w:color w:val="auto"/>
      <w:szCs w:val="24"/>
    </w:rPr>
  </w:style>
  <w:style w:type="paragraph" w:customStyle="1" w:styleId="Tit2">
    <w:name w:val="Tit2"/>
    <w:basedOn w:val="Normal"/>
    <w:autoRedefine/>
    <w:rsid w:val="00D34AA1"/>
    <w:pPr>
      <w:numPr>
        <w:ilvl w:val="1"/>
        <w:numId w:val="16"/>
      </w:numPr>
      <w:spacing w:after="0" w:line="240" w:lineRule="auto"/>
      <w:jc w:val="both"/>
    </w:pPr>
    <w:rPr>
      <w:rFonts w:ascii="Times New Roman" w:eastAsia="Times New Roman" w:hAnsi="Times New Roman" w:cs="Times New Roman"/>
      <w:b/>
      <w:sz w:val="24"/>
      <w:szCs w:val="24"/>
      <w:lang w:val="en-US" w:eastAsia="en-US"/>
    </w:rPr>
  </w:style>
  <w:style w:type="paragraph" w:customStyle="1" w:styleId="Default">
    <w:name w:val="Default"/>
    <w:rsid w:val="00D34AA1"/>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yiv189702527msonormal">
    <w:name w:val="yiv189702527msonormal"/>
    <w:basedOn w:val="Normal"/>
    <w:rsid w:val="00D34A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D34AA1"/>
  </w:style>
  <w:style w:type="paragraph" w:styleId="CommentSubject">
    <w:name w:val="annotation subject"/>
    <w:basedOn w:val="CommentText"/>
    <w:next w:val="CommentText"/>
    <w:link w:val="CommentSubjectChar1"/>
    <w:uiPriority w:val="99"/>
    <w:unhideWhenUsed/>
    <w:rsid w:val="00D34AA1"/>
    <w:pPr>
      <w:spacing w:after="0"/>
    </w:pPr>
    <w:rPr>
      <w:rFonts w:ascii="Times New Roman" w:eastAsia="Times New Roman" w:hAnsi="Times New Roman" w:cs="Times New Roman"/>
      <w:b/>
      <w:bCs/>
      <w:lang w:val="en-GB"/>
    </w:rPr>
  </w:style>
  <w:style w:type="character" w:customStyle="1" w:styleId="CommentSubjectChar1">
    <w:name w:val="Comment Subject Char1"/>
    <w:basedOn w:val="CommentTextChar1"/>
    <w:link w:val="CommentSubject"/>
    <w:uiPriority w:val="99"/>
    <w:rsid w:val="00D34AA1"/>
    <w:rPr>
      <w:rFonts w:ascii="Times New Roman" w:eastAsia="Times New Roman" w:hAnsi="Times New Roman" w:cs="Times New Roman"/>
      <w:b/>
      <w:bCs/>
      <w:sz w:val="20"/>
      <w:szCs w:val="20"/>
      <w:lang w:val="en-GB" w:eastAsia="en-US"/>
    </w:rPr>
  </w:style>
  <w:style w:type="character" w:customStyle="1" w:styleId="BodyTextChar">
    <w:name w:val="Body Text Char"/>
    <w:rsid w:val="00D34AA1"/>
    <w:rPr>
      <w:rFonts w:ascii="Times New Roman" w:eastAsia="Times New Roman" w:hAnsi="Times New Roman" w:cs="Times New Roman"/>
      <w:bCs/>
      <w:sz w:val="18"/>
      <w:szCs w:val="20"/>
      <w:lang w:eastAsia="fr-FR"/>
    </w:rPr>
  </w:style>
  <w:style w:type="character" w:customStyle="1" w:styleId="Heading4Char">
    <w:name w:val="Heading 4 Char"/>
    <w:rsid w:val="00D34AA1"/>
    <w:rPr>
      <w:rFonts w:ascii="Times New Roman" w:eastAsia="Times New Roman" w:hAnsi="Times New Roman" w:cs="Times New Roman"/>
      <w:b/>
      <w:sz w:val="24"/>
      <w:szCs w:val="20"/>
      <w:lang w:eastAsia="fr-FR"/>
    </w:rPr>
  </w:style>
  <w:style w:type="character" w:customStyle="1" w:styleId="Heading5Char">
    <w:name w:val="Heading 5 Char"/>
    <w:rsid w:val="00D34AA1"/>
    <w:rPr>
      <w:rFonts w:ascii="Times New Roman" w:eastAsia="Times New Roman" w:hAnsi="Times New Roman" w:cs="Times New Roman"/>
      <w:b/>
      <w:sz w:val="28"/>
      <w:szCs w:val="20"/>
      <w:lang w:eastAsia="fr-FR"/>
    </w:rPr>
  </w:style>
  <w:style w:type="character" w:customStyle="1" w:styleId="FooterChar">
    <w:name w:val="Footer Char"/>
    <w:uiPriority w:val="99"/>
    <w:rsid w:val="00D34AA1"/>
    <w:rPr>
      <w:rFonts w:ascii="Times New Roman" w:eastAsia="Times New Roman" w:hAnsi="Times New Roman" w:cs="Times New Roman"/>
      <w:b/>
      <w:sz w:val="24"/>
      <w:szCs w:val="20"/>
      <w:lang w:val="en-GB" w:eastAsia="fr-FR"/>
    </w:rPr>
  </w:style>
  <w:style w:type="character" w:customStyle="1" w:styleId="Heading9Char">
    <w:name w:val="Heading 9 Char"/>
    <w:uiPriority w:val="9"/>
    <w:rsid w:val="00D34AA1"/>
    <w:rPr>
      <w:rFonts w:ascii="Cambria" w:eastAsia="Times New Roman" w:hAnsi="Cambria" w:cs="Times New Roman"/>
      <w:b/>
      <w:i/>
      <w:iCs/>
      <w:color w:val="404040"/>
      <w:sz w:val="20"/>
      <w:szCs w:val="20"/>
      <w:lang w:val="en-GB" w:eastAsia="fr-FR"/>
    </w:rPr>
  </w:style>
  <w:style w:type="character" w:customStyle="1" w:styleId="HeaderChar">
    <w:name w:val="Header Char"/>
    <w:uiPriority w:val="99"/>
    <w:semiHidden/>
    <w:rsid w:val="00D34AA1"/>
    <w:rPr>
      <w:rFonts w:ascii="Times New Roman" w:eastAsia="Times New Roman" w:hAnsi="Times New Roman" w:cs="Times New Roman"/>
      <w:b/>
      <w:sz w:val="24"/>
      <w:szCs w:val="20"/>
      <w:lang w:val="en-GB" w:eastAsia="fr-FR"/>
    </w:rPr>
  </w:style>
  <w:style w:type="character" w:customStyle="1" w:styleId="Heading7Char">
    <w:name w:val="Heading 7 Char"/>
    <w:uiPriority w:val="9"/>
    <w:rsid w:val="00D34AA1"/>
    <w:rPr>
      <w:rFonts w:ascii="Cambria" w:eastAsia="Times New Roman" w:hAnsi="Cambria" w:cs="Times New Roman"/>
      <w:b/>
      <w:i/>
      <w:iCs/>
      <w:color w:val="404040"/>
      <w:sz w:val="24"/>
      <w:szCs w:val="20"/>
      <w:lang w:val="en-GB" w:eastAsia="fr-FR"/>
    </w:rPr>
  </w:style>
  <w:style w:type="character" w:customStyle="1" w:styleId="Heading1Char">
    <w:name w:val="Heading 1 Char"/>
    <w:uiPriority w:val="9"/>
    <w:rsid w:val="00D34AA1"/>
    <w:rPr>
      <w:rFonts w:ascii="Cambria" w:eastAsia="Times New Roman" w:hAnsi="Cambria" w:cs="Times New Roman"/>
      <w:bCs/>
      <w:color w:val="365F91"/>
      <w:sz w:val="28"/>
      <w:szCs w:val="28"/>
      <w:lang w:val="en-GB" w:eastAsia="fr-FR"/>
    </w:rPr>
  </w:style>
  <w:style w:type="character" w:customStyle="1" w:styleId="Heading8Char">
    <w:name w:val="Heading 8 Char"/>
    <w:uiPriority w:val="9"/>
    <w:rsid w:val="00D34AA1"/>
    <w:rPr>
      <w:rFonts w:ascii="Cambria" w:eastAsia="Times New Roman" w:hAnsi="Cambria" w:cs="Times New Roman"/>
      <w:b/>
      <w:color w:val="404040"/>
      <w:sz w:val="20"/>
      <w:szCs w:val="20"/>
      <w:lang w:val="en-GB" w:eastAsia="fr-FR"/>
    </w:rPr>
  </w:style>
  <w:style w:type="character" w:customStyle="1" w:styleId="CommentTextChar">
    <w:name w:val="Comment Text Char"/>
    <w:uiPriority w:val="99"/>
    <w:semiHidden/>
    <w:rsid w:val="00D34AA1"/>
    <w:rPr>
      <w:rFonts w:ascii="Times New Roman" w:eastAsia="Times New Roman" w:hAnsi="Times New Roman" w:cs="Times New Roman"/>
      <w:b/>
      <w:sz w:val="24"/>
      <w:szCs w:val="24"/>
      <w:lang w:val="en-GB" w:eastAsia="fr-FR"/>
    </w:rPr>
  </w:style>
  <w:style w:type="character" w:customStyle="1" w:styleId="CommentSubjectChar">
    <w:name w:val="Comment Subject Char"/>
    <w:uiPriority w:val="99"/>
    <w:semiHidden/>
    <w:rsid w:val="00D34AA1"/>
    <w:rPr>
      <w:rFonts w:ascii="Times New Roman" w:eastAsia="Times New Roman" w:hAnsi="Times New Roman" w:cs="Times New Roman"/>
      <w:b/>
      <w:bCs/>
      <w:sz w:val="20"/>
      <w:szCs w:val="20"/>
      <w:lang w:val="en-GB" w:eastAsia="fr-FR"/>
    </w:rPr>
  </w:style>
  <w:style w:type="character" w:customStyle="1" w:styleId="BalloonTextChar">
    <w:name w:val="Balloon Text Char"/>
    <w:uiPriority w:val="99"/>
    <w:semiHidden/>
    <w:rsid w:val="00D34AA1"/>
    <w:rPr>
      <w:rFonts w:ascii="Lucida Grande" w:eastAsia="Times New Roman" w:hAnsi="Lucida Grande" w:cs="Lucida Grande"/>
      <w:b/>
      <w:sz w:val="18"/>
      <w:szCs w:val="18"/>
      <w:lang w:val="en-GB" w:eastAsia="fr-FR"/>
    </w:rPr>
  </w:style>
  <w:style w:type="character" w:styleId="Emphasis">
    <w:name w:val="Emphasis"/>
    <w:uiPriority w:val="20"/>
    <w:qFormat/>
    <w:rsid w:val="00D34AA1"/>
    <w:rPr>
      <w:i/>
      <w:iCs/>
    </w:rPr>
  </w:style>
  <w:style w:type="paragraph" w:customStyle="1" w:styleId="Paragraphedeliste1">
    <w:name w:val="Paragraphe de liste1"/>
    <w:basedOn w:val="Normal"/>
    <w:uiPriority w:val="34"/>
    <w:qFormat/>
    <w:rsid w:val="00D34AA1"/>
    <w:pPr>
      <w:spacing w:after="0" w:line="240" w:lineRule="auto"/>
      <w:ind w:left="720"/>
    </w:pPr>
    <w:rPr>
      <w:rFonts w:ascii="Times New Roman" w:eastAsia="Times New Roman" w:hAnsi="Times New Roman" w:cs="Times New Roman"/>
      <w:sz w:val="24"/>
      <w:szCs w:val="24"/>
      <w:lang w:val="nl-NL" w:eastAsia="nl-NL"/>
    </w:rPr>
  </w:style>
  <w:style w:type="paragraph" w:customStyle="1" w:styleId="NormalLatinCalibri">
    <w:name w:val="Normal + (Latin) Calibri"/>
    <w:aliases w:val="10 pt,After:  0 pt"/>
    <w:basedOn w:val="Normal"/>
    <w:rsid w:val="00D34AA1"/>
    <w:pPr>
      <w:framePr w:hSpace="180" w:wrap="around" w:vAnchor="text" w:hAnchor="text" w:xAlign="center" w:y="1"/>
      <w:tabs>
        <w:tab w:val="left" w:pos="9540"/>
      </w:tabs>
      <w:spacing w:after="0" w:line="240" w:lineRule="auto"/>
      <w:suppressOverlap/>
    </w:pPr>
    <w:rPr>
      <w:rFonts w:ascii="Calibri" w:eastAsia="Cambria" w:hAnsi="Calibri" w:cs="Times New Roman"/>
      <w:sz w:val="20"/>
      <w:szCs w:val="24"/>
      <w:lang w:val="en-US" w:eastAsia="en-US"/>
    </w:rPr>
  </w:style>
  <w:style w:type="table" w:customStyle="1" w:styleId="Grilledutableau1">
    <w:name w:val="Grille du tableau1"/>
    <w:basedOn w:val="TableNormal"/>
    <w:next w:val="TableGrid"/>
    <w:uiPriority w:val="59"/>
    <w:rsid w:val="00D34AA1"/>
    <w:pPr>
      <w:spacing w:after="0" w:line="240" w:lineRule="auto"/>
    </w:pPr>
    <w:rPr>
      <w:rFonts w:ascii="Calibri" w:eastAsia="Calibri" w:hAnsi="Calibri"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2ptJustifi1">
    <w:name w:val="Style 12 pt Justifié1"/>
    <w:basedOn w:val="Normal"/>
    <w:rsid w:val="00D34AA1"/>
    <w:pPr>
      <w:widowControl w:val="0"/>
      <w:spacing w:after="120" w:line="240" w:lineRule="auto"/>
      <w:jc w:val="both"/>
    </w:pPr>
    <w:rPr>
      <w:rFonts w:ascii="Times New Roman" w:eastAsia="Times New Roman" w:hAnsi="Times New Roman" w:cs="Times New Roman"/>
      <w:sz w:val="23"/>
      <w:szCs w:val="24"/>
    </w:rPr>
  </w:style>
  <w:style w:type="paragraph" w:styleId="Revision">
    <w:name w:val="Revision"/>
    <w:hidden/>
    <w:uiPriority w:val="99"/>
    <w:semiHidden/>
    <w:rsid w:val="00D34AA1"/>
    <w:pPr>
      <w:spacing w:after="0" w:line="240" w:lineRule="auto"/>
    </w:pPr>
    <w:rPr>
      <w:rFonts w:ascii="Times New Roman" w:eastAsia="Times New Roman" w:hAnsi="Times New Roman" w:cs="Times New Roman"/>
      <w:sz w:val="20"/>
      <w:szCs w:val="20"/>
    </w:rPr>
  </w:style>
  <w:style w:type="character" w:styleId="FollowedHyperlink">
    <w:name w:val="FollowedHyperlink"/>
    <w:rsid w:val="00D34AA1"/>
    <w:rPr>
      <w:color w:val="800080"/>
      <w:u w:val="single"/>
    </w:rPr>
  </w:style>
  <w:style w:type="character" w:customStyle="1" w:styleId="Style12pt">
    <w:name w:val="Style 12 pt"/>
    <w:rsid w:val="00D34AA1"/>
    <w:rPr>
      <w:sz w:val="23"/>
      <w:szCs w:val="24"/>
    </w:rPr>
  </w:style>
  <w:style w:type="paragraph" w:customStyle="1" w:styleId="StyleLatin115ptComplexe12ptLatinGrasJustifi">
    <w:name w:val="Style (Latin) 115 pt (Complexe) 12 pt (Latin) Gras Justifié"/>
    <w:basedOn w:val="Normal"/>
    <w:rsid w:val="00D34AA1"/>
    <w:pPr>
      <w:keepNext/>
      <w:widowControl w:val="0"/>
      <w:spacing w:after="0" w:line="240" w:lineRule="auto"/>
      <w:jc w:val="both"/>
    </w:pPr>
    <w:rPr>
      <w:rFonts w:ascii="Times New Roman" w:eastAsia="Times New Roman" w:hAnsi="Times New Roman" w:cs="Times New Roman"/>
      <w:b/>
      <w:sz w:val="23"/>
      <w:szCs w:val="24"/>
    </w:rPr>
  </w:style>
  <w:style w:type="paragraph" w:customStyle="1" w:styleId="Style12ptComplexeGrasJustifi">
    <w:name w:val="Style 12 pt (Complexe) Gras Justifié"/>
    <w:basedOn w:val="Normal"/>
    <w:rsid w:val="00D34AA1"/>
    <w:pPr>
      <w:widowControl w:val="0"/>
      <w:spacing w:after="120" w:line="240" w:lineRule="auto"/>
      <w:jc w:val="both"/>
    </w:pPr>
    <w:rPr>
      <w:rFonts w:ascii="Times New Roman" w:eastAsia="Times New Roman" w:hAnsi="Times New Roman" w:cs="Times New Roman"/>
      <w:bCs/>
      <w:sz w:val="23"/>
      <w:szCs w:val="24"/>
    </w:rPr>
  </w:style>
  <w:style w:type="paragraph" w:styleId="TableofFigures">
    <w:name w:val="table of figures"/>
    <w:basedOn w:val="Normal"/>
    <w:next w:val="Normal"/>
    <w:uiPriority w:val="99"/>
    <w:semiHidden/>
    <w:unhideWhenUsed/>
    <w:rsid w:val="008731CB"/>
    <w:pPr>
      <w:spacing w:after="0"/>
    </w:pPr>
  </w:style>
  <w:style w:type="paragraph" w:customStyle="1" w:styleId="Listecouleur-Accent11">
    <w:name w:val="Liste couleur - Accent 11"/>
    <w:basedOn w:val="Normal"/>
    <w:uiPriority w:val="34"/>
    <w:qFormat/>
    <w:rsid w:val="005A02E6"/>
    <w:pPr>
      <w:ind w:left="720"/>
      <w:contextualSpacing/>
    </w:pPr>
    <w:rPr>
      <w:rFonts w:ascii="Calibri" w:eastAsia="Calibri" w:hAnsi="Calibri" w:cs="Times New Roman"/>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75594">
      <w:bodyDiv w:val="1"/>
      <w:marLeft w:val="0"/>
      <w:marRight w:val="0"/>
      <w:marTop w:val="0"/>
      <w:marBottom w:val="0"/>
      <w:divBdr>
        <w:top w:val="none" w:sz="0" w:space="0" w:color="auto"/>
        <w:left w:val="none" w:sz="0" w:space="0" w:color="auto"/>
        <w:bottom w:val="none" w:sz="0" w:space="0" w:color="auto"/>
        <w:right w:val="none" w:sz="0" w:space="0" w:color="auto"/>
      </w:divBdr>
    </w:div>
    <w:div w:id="223300968">
      <w:bodyDiv w:val="1"/>
      <w:marLeft w:val="0"/>
      <w:marRight w:val="0"/>
      <w:marTop w:val="0"/>
      <w:marBottom w:val="0"/>
      <w:divBdr>
        <w:top w:val="none" w:sz="0" w:space="0" w:color="auto"/>
        <w:left w:val="none" w:sz="0" w:space="0" w:color="auto"/>
        <w:bottom w:val="none" w:sz="0" w:space="0" w:color="auto"/>
        <w:right w:val="none" w:sz="0" w:space="0" w:color="auto"/>
      </w:divBdr>
    </w:div>
    <w:div w:id="319888747">
      <w:bodyDiv w:val="1"/>
      <w:marLeft w:val="0"/>
      <w:marRight w:val="0"/>
      <w:marTop w:val="0"/>
      <w:marBottom w:val="0"/>
      <w:divBdr>
        <w:top w:val="none" w:sz="0" w:space="0" w:color="auto"/>
        <w:left w:val="none" w:sz="0" w:space="0" w:color="auto"/>
        <w:bottom w:val="none" w:sz="0" w:space="0" w:color="auto"/>
        <w:right w:val="none" w:sz="0" w:space="0" w:color="auto"/>
      </w:divBdr>
    </w:div>
    <w:div w:id="459811560">
      <w:bodyDiv w:val="1"/>
      <w:marLeft w:val="0"/>
      <w:marRight w:val="0"/>
      <w:marTop w:val="0"/>
      <w:marBottom w:val="0"/>
      <w:divBdr>
        <w:top w:val="none" w:sz="0" w:space="0" w:color="auto"/>
        <w:left w:val="none" w:sz="0" w:space="0" w:color="auto"/>
        <w:bottom w:val="none" w:sz="0" w:space="0" w:color="auto"/>
        <w:right w:val="none" w:sz="0" w:space="0" w:color="auto"/>
      </w:divBdr>
    </w:div>
    <w:div w:id="791635425">
      <w:bodyDiv w:val="1"/>
      <w:marLeft w:val="0"/>
      <w:marRight w:val="0"/>
      <w:marTop w:val="0"/>
      <w:marBottom w:val="0"/>
      <w:divBdr>
        <w:top w:val="none" w:sz="0" w:space="0" w:color="auto"/>
        <w:left w:val="none" w:sz="0" w:space="0" w:color="auto"/>
        <w:bottom w:val="none" w:sz="0" w:space="0" w:color="auto"/>
        <w:right w:val="none" w:sz="0" w:space="0" w:color="auto"/>
      </w:divBdr>
    </w:div>
    <w:div w:id="164843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175D0B-7576-4C7D-9AAB-9F3ACEF9B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69</Pages>
  <Words>34809</Words>
  <Characters>191453</Characters>
  <Application>Microsoft Office Word</Application>
  <DocSecurity>0</DocSecurity>
  <Lines>1595</Lines>
  <Paragraphs>451</Paragraphs>
  <ScaleCrop>false</ScaleCrop>
  <HeadingPairs>
    <vt:vector size="6" baseType="variant">
      <vt:variant>
        <vt:lpstr>Title</vt:lpstr>
      </vt:variant>
      <vt:variant>
        <vt:i4>1</vt:i4>
      </vt:variant>
      <vt:variant>
        <vt:lpstr>Titre</vt:lpstr>
      </vt:variant>
      <vt:variant>
        <vt:i4>1</vt:i4>
      </vt:variant>
      <vt:variant>
        <vt:lpstr>Titres</vt:lpstr>
      </vt:variant>
      <vt:variant>
        <vt:i4>100</vt:i4>
      </vt:variant>
    </vt:vector>
  </HeadingPairs>
  <TitlesOfParts>
    <vt:vector size="102" baseType="lpstr">
      <vt:lpstr/>
      <vt:lpstr/>
      <vt:lpstr/>
      <vt:lpstr>Agents Enquêteurs!</vt:lpstr>
      <vt:lpstr>PRÉSENTATION DE L’ENQUÊTE</vt:lpstr>
      <vt:lpstr/>
      <vt:lpstr>1.1 Organisation des thèmes à aborder lors de l’enquête</vt:lpstr>
      <vt:lpstr>1.2 Champ de l’enquête</vt:lpstr>
      <vt:lpstr>1.3 Présentation du personnel de l’enquête</vt:lpstr>
      <vt:lpstr>Referez-vous toujours à votre manuel d’instructions et à votre chef d’équipe pou</vt:lpstr>
      <vt:lpstr/>
      <vt:lpstr>2.	SECTION 0 : RENSEIGNEMENTS GENERAUX</vt:lpstr>
      <vt:lpstr>Q001 : Département</vt:lpstr>
      <vt:lpstr>Q002 : Arrondissement</vt:lpstr>
      <vt:lpstr>Q003 : Numéro du village</vt:lpstr>
      <vt:lpstr>Q004 : Numéro de structure et de ménage </vt:lpstr>
      <vt:lpstr>Inscrivez le numéro de la structure et du ménage que vous enquêtez. Il s’agit de</vt:lpstr>
      <vt:lpstr>Q005 ELIGIBILITÉ DU MÉNAGE LORS DE LA PREMIÈRE PHASE  </vt:lpstr>
      <vt:lpstr>Il s’agit de recopier les catégories dans le listing qui vous sera remis, ces ca</vt:lpstr>
      <vt:lpstr>On entend par ménage éligible, un ménage qui  remplit les critères suivants :</vt:lpstr>
      <vt:lpstr>Dispose d’au moins 4 vaches ou 6 porcs ; </vt:lpstr>
      <vt:lpstr>A la possibilité d’avoir un enclos pour le bétail  près du domicile ; </vt:lpstr>
      <vt:lpstr>A la possibilité d’avoir de l’eau à proximité (moins de 15 mn aller et retour) ;</vt:lpstr>
      <vt:lpstr>Possède un domicile fixe (permanent). </vt:lpstr>
      <vt:lpstr>1. ÉLIGIBLE ET PRÊT À S’ENGAGER : c’est un ménage éligible qui lors de la réunio</vt:lpstr>
      <vt:lpstr>2. ÉLIGIBLE HÉSITANT : c’est un ménage éligible qui lors de la réunion de sensib</vt:lpstr>
      <vt:lpstr>3. NON ÉLIGIBLE ET PRÉSENT À LA RÉUNION DE SENSIBILISATION : c’est un ménage non</vt:lpstr>
      <vt:lpstr>4. ABSENT À LA RÉUNION DE SENSIBILISATION : il s’agit d’un ménage éligible ou no</vt:lpstr>
      <vt:lpstr>Q006 : Nom du chef de ménage</vt:lpstr>
      <vt:lpstr>Inscrivez en toutes lettres le nom du chef de ménage que vous enquêtez. Les dix </vt:lpstr>
      <vt:lpstr>Q007 : Sexe du chef de ménage </vt:lpstr>
      <vt:lpstr>Recoder 1 si le chef de ménage est de sexe masculin et 2 s’il est de sexe fémini</vt:lpstr>
      <vt:lpstr>Q008 à Q010 : Numéro d’ordre et raison de changement du statut du CM            </vt:lpstr>
      <vt:lpstr/>
      <vt:lpstr/>
      <vt:lpstr>Q011 : Numéro de téléphone du Chef de ménage ou de son représentant</vt:lpstr>
      <vt:lpstr>Relever le ou les numéros téléphoniques du chef de ménage ou celui (ceux) de son</vt:lpstr>
      <vt:lpstr>Q012 : Religion du chef de ménage</vt:lpstr>
      <vt:lpstr>Les religions ont été regroupées de la manière suivante :</vt:lpstr>
      <vt:lpstr>1-Catholique : cette modalité regroupe l’Eglise Catholique romaine et l’Eglise O</vt:lpstr>
      <vt:lpstr>2-Protestant : cette modalité regroupe l’Eglise Presbytérienne Camerounaise (EPC</vt:lpstr>
      <vt:lpstr>3-Autre chrétien : cette modalité regroupe tous les Pentecôtistes [Vraie Eglise </vt:lpstr>
      <vt:lpstr>4-Musulman : cette modalité regroupe tous ceux qui croient en Allah et Mohamed.</vt:lpstr>
      <vt:lpstr>5-Animiste : cette modalité regroupe tous ceux qui attribuent aux choses, une âm</vt:lpstr>
      <vt:lpstr>6-Autres religions : cette modalité regroupe toutes les religions qui n’ont pas </vt:lpstr>
      <vt:lpstr>7-Pas de religion : cette modalité concerne les personnes qui ne se réclament d’</vt:lpstr>
      <vt:lpstr/>
      <vt:lpstr>NB : Pour ne pas créer des susceptibilités, inscrivez en toutes lettres la relig</vt:lpstr>
      <vt:lpstr/>
      <vt:lpstr/>
      <vt:lpstr/>
      <vt:lpstr/>
      <vt:lpstr/>
      <vt:lpstr/>
      <vt:lpstr/>
      <vt:lpstr/>
      <vt:lpstr/>
      <vt:lpstr/>
      <vt:lpstr/>
      <vt:lpstr/>
      <vt:lpstr>Q013 : Titre du Chef de ménage</vt:lpstr>
      <vt:lpstr>Il s’agit de donner le titre occupé par le chef de ménage au village. Les modali</vt:lpstr>
      <vt:lpstr>Q014 : Statut matrimonial du chef de ménage</vt:lpstr>
      <vt:lpstr>Cette question a été enregistrée lors de la première phase, mais vous devez la r</vt:lpstr>
      <vt:lpstr>1=Célibataire : C’est toute personne qui n’a jamais contracté un mariage et qui </vt:lpstr>
      <vt:lpstr>Union libre : Cette modalité sera attribuée à toute personne qui vit maritalemen</vt:lpstr>
      <vt:lpstr>2=Marié(e) monogame : Cette modalité concerne toutes les personnes qui sont mari</vt:lpstr>
      <vt:lpstr>3=Marié(e) polygame : Cette modalité concerne les hommes mariés à plusieurs femm</vt:lpstr>
      <vt:lpstr/>
      <vt:lpstr>La notion de mariage est celle déclarée par l’enquêté (civil, religieux, coutumi</vt:lpstr>
      <vt:lpstr>4=Veuf /Veuve : c’est toute personne précédemment mariée, mais dont le conjoint </vt:lpstr>
      <vt:lpstr>5=Séparé(e) /Divorcé(e) : C’est la situation d’une personne dont le mariage est </vt:lpstr>
      <vt:lpstr>Pour plus de précision, demandez au chef de ménage s’il y a des personnes mariée</vt:lpstr>
      <vt:lpstr>6= Union libre monogame : Cette modalité concerne les hommes vivant  maritalemen</vt:lpstr>
      <vt:lpstr>7= Union libre polygame : Cette modalité concerne les hommes vivant  maritalemen</vt:lpstr>
      <vt:lpstr/>
      <vt:lpstr/>
      <vt:lpstr>Q015 : Numéro de la vague : </vt:lpstr>
      <vt:lpstr>Q016 : Enquêteur </vt:lpstr>
      <vt:lpstr>Q017 : Chef d’équipe</vt:lpstr>
      <vt:lpstr>Cette variable est remplie par le chef d’équipe qui joue le rôle de contrôleur. </vt:lpstr>
      <vt:lpstr>Q018 : Superviseur</vt:lpstr>
      <vt:lpstr>Cette variable est remplie par le superviseur qui inscrit en toutes lettres ses </vt:lpstr>
      <vt:lpstr>Q019 : Date de début d’enquête</vt:lpstr>
      <vt:lpstr>Q020 : Date de fin d’enquête </vt:lpstr>
      <vt:lpstr>Q021 : Résultat de la collecte</vt:lpstr>
      <vt:lpstr>Q022  à Q024 : Disponibilité du CM pour l’entretien et filtre pour les prêts à s</vt:lpstr>
      <vt:lpstr>Q025 : Contrôleur de saisie </vt:lpstr>
      <vt:lpstr>Q026 : Agent de saisie </vt:lpstr>
      <vt:lpstr>Q027 : Date de saisie </vt:lpstr>
      <vt:lpstr>Q028 : Nombre de femmes du père du chef de ménage</vt:lpstr>
      <vt:lpstr>Q029 à Q037: Nombre de sœurs et frères (en vie et décédés) du Chef de ménage</vt:lpstr>
      <vt:lpstr>2.1 Présentation des instruments de collecte</vt:lpstr>
      <vt:lpstr/>
      <vt:lpstr/>
      <vt:lpstr/>
      <vt:lpstr/>
      <vt:lpstr/>
      <vt:lpstr/>
      <vt:lpstr/>
      <vt:lpstr/>
      <vt:lpstr/>
    </vt:vector>
  </TitlesOfParts>
  <Company>Hewlett-Packard Company</Company>
  <LinksUpToDate>false</LinksUpToDate>
  <CharactersWithSpaces>225811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Pierre</dc:creator>
  <cp:lastModifiedBy>Leuveld, Koen</cp:lastModifiedBy>
  <cp:revision>21</cp:revision>
  <cp:lastPrinted>2013-09-04T11:09:00Z</cp:lastPrinted>
  <dcterms:created xsi:type="dcterms:W3CDTF">2013-10-24T14:05:00Z</dcterms:created>
  <dcterms:modified xsi:type="dcterms:W3CDTF">2013-10-24T20:03:00Z</dcterms:modified>
</cp:coreProperties>
</file>